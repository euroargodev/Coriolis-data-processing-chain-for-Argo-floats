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5B2" w:rsidRPr="00C63AAD" w:rsidRDefault="00DE15B2" w:rsidP="00BA652D">
      <w:pPr>
        <w:pStyle w:val="Retraitnormal"/>
        <w:ind w:left="2127"/>
        <w:rPr>
          <w:rFonts w:ascii="Arial" w:hAnsi="Arial" w:cs="Arial"/>
          <w:sz w:val="20"/>
          <w:szCs w:val="20"/>
          <w:lang w:val="en-US"/>
        </w:rPr>
      </w:pPr>
      <w:r w:rsidRPr="00C63AAD">
        <w:rPr>
          <w:rFonts w:ascii="Arial" w:hAnsi="Arial" w:cs="Arial"/>
          <w:sz w:val="20"/>
          <w:szCs w:val="20"/>
          <w:lang w:val="en-US"/>
        </w:rPr>
        <w:t>Argo data management</w:t>
      </w:r>
    </w:p>
    <w:p w:rsidR="00DE15B2" w:rsidRPr="006667B8" w:rsidRDefault="00DE15B2" w:rsidP="00BA652D">
      <w:pPr>
        <w:pStyle w:val="Retraitnormal"/>
        <w:ind w:left="2127"/>
        <w:rPr>
          <w:rFonts w:ascii="Arial" w:hAnsi="Arial" w:cs="Arial"/>
          <w:lang w:val="en-US"/>
        </w:rPr>
      </w:pPr>
      <w:r w:rsidRPr="00C63AAD">
        <w:rPr>
          <w:rFonts w:ascii="Arial" w:hAnsi="Arial" w:cs="Arial"/>
          <w:sz w:val="20"/>
          <w:szCs w:val="20"/>
          <w:lang w:val="en-US"/>
        </w:rPr>
        <w:t xml:space="preserve">DOI: </w:t>
      </w:r>
      <w:hyperlink r:id="rId8" w:history="1">
        <w:r w:rsidR="00C63AAD" w:rsidRPr="00C63AAD">
          <w:rPr>
            <w:rStyle w:val="Lienhypertexte"/>
            <w:rFonts w:ascii="Arial" w:hAnsi="Arial" w:cs="Arial"/>
            <w:lang w:val="en-US"/>
          </w:rPr>
          <w:t>http://doi.org/10.13155/49438</w:t>
        </w:r>
      </w:hyperlink>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52"/>
          <w:szCs w:val="52"/>
          <w:lang w:val="en-US"/>
        </w:rPr>
      </w:pPr>
      <w:r w:rsidRPr="006667B8">
        <w:rPr>
          <w:rFonts w:ascii="Arial" w:hAnsi="Arial" w:cs="Arial"/>
          <w:sz w:val="52"/>
          <w:szCs w:val="52"/>
          <w:lang w:val="en-US"/>
        </w:rPr>
        <w:t xml:space="preserve">Implementation of Argo Real Time Quality Controls </w:t>
      </w:r>
      <w:r w:rsidR="00C63AAD">
        <w:rPr>
          <w:rFonts w:ascii="Arial" w:hAnsi="Arial" w:cs="Arial"/>
          <w:sz w:val="52"/>
          <w:szCs w:val="52"/>
          <w:lang w:val="en-US"/>
        </w:rPr>
        <w:t>by</w:t>
      </w:r>
      <w:r w:rsidRPr="006667B8">
        <w:rPr>
          <w:rFonts w:ascii="Arial" w:hAnsi="Arial" w:cs="Arial"/>
          <w:sz w:val="52"/>
          <w:szCs w:val="52"/>
          <w:lang w:val="en-US"/>
        </w:rPr>
        <w:t xml:space="preserve"> Coriolis</w:t>
      </w:r>
    </w:p>
    <w:p w:rsidR="00DE15B2" w:rsidRPr="00FE5575" w:rsidRDefault="00DE15B2" w:rsidP="00BA652D">
      <w:pPr>
        <w:pStyle w:val="Retraitnormal"/>
        <w:ind w:left="0"/>
        <w:rPr>
          <w:rFonts w:ascii="Arial" w:hAnsi="Arial" w:cs="Arial"/>
          <w:sz w:val="36"/>
          <w:szCs w:val="36"/>
          <w:highlight w:val="green"/>
          <w:lang w:val="en-US"/>
          <w:rPrChange w:id="0" w:author="RANNOU Jean-Philippe" w:date="2020-06-19T10:39:00Z">
            <w:rPr>
              <w:rFonts w:ascii="Arial" w:hAnsi="Arial" w:cs="Arial"/>
              <w:sz w:val="36"/>
              <w:szCs w:val="36"/>
              <w:lang w:val="en-US"/>
            </w:rPr>
          </w:rPrChange>
        </w:rPr>
      </w:pPr>
      <w:r w:rsidRPr="006667B8">
        <w:rPr>
          <w:rFonts w:ascii="Arial" w:hAnsi="Arial" w:cs="Arial"/>
          <w:sz w:val="36"/>
          <w:szCs w:val="36"/>
          <w:lang w:val="en-US"/>
        </w:rPr>
        <w:tab/>
      </w:r>
      <w:r w:rsidRPr="006667B8">
        <w:rPr>
          <w:rFonts w:ascii="Arial" w:hAnsi="Arial" w:cs="Arial"/>
          <w:sz w:val="36"/>
          <w:szCs w:val="36"/>
          <w:lang w:val="en-US"/>
        </w:rPr>
        <w:tab/>
      </w:r>
      <w:r w:rsidRPr="006667B8">
        <w:rPr>
          <w:rFonts w:ascii="Arial" w:hAnsi="Arial" w:cs="Arial"/>
          <w:sz w:val="36"/>
          <w:szCs w:val="36"/>
          <w:lang w:val="en-US"/>
        </w:rPr>
        <w:tab/>
      </w:r>
      <w:r w:rsidRPr="00E4618E">
        <w:rPr>
          <w:rFonts w:ascii="Arial" w:hAnsi="Arial" w:cs="Arial"/>
          <w:sz w:val="36"/>
          <w:szCs w:val="36"/>
          <w:lang w:val="en-US"/>
        </w:rPr>
        <w:t xml:space="preserve">Version </w:t>
      </w:r>
      <w:r w:rsidR="00CF7ABC" w:rsidRPr="00FE5575">
        <w:rPr>
          <w:rFonts w:ascii="Arial" w:hAnsi="Arial" w:cs="Arial"/>
          <w:sz w:val="36"/>
          <w:szCs w:val="36"/>
          <w:highlight w:val="green"/>
          <w:lang w:val="en-US"/>
        </w:rPr>
        <w:t>1</w:t>
      </w:r>
      <w:r w:rsidRPr="00FE5575">
        <w:rPr>
          <w:rFonts w:ascii="Arial" w:hAnsi="Arial" w:cs="Arial"/>
          <w:sz w:val="36"/>
          <w:szCs w:val="36"/>
          <w:highlight w:val="green"/>
          <w:lang w:val="en-US"/>
        </w:rPr>
        <w:t>.</w:t>
      </w:r>
      <w:del w:id="1" w:author="RANNOU Jean-Philippe" w:date="2020-06-19T10:38:00Z">
        <w:r w:rsidR="00E4618E" w:rsidRPr="00FE5575" w:rsidDel="00FE5575">
          <w:rPr>
            <w:rFonts w:ascii="Arial" w:hAnsi="Arial" w:cs="Arial"/>
            <w:sz w:val="36"/>
            <w:szCs w:val="36"/>
            <w:highlight w:val="green"/>
            <w:lang w:val="en-US"/>
          </w:rPr>
          <w:delText>3</w:delText>
        </w:r>
      </w:del>
      <w:ins w:id="2" w:author="RANNOU Jean-Philippe" w:date="2020-06-19T10:38:00Z">
        <w:r w:rsidR="00FE5575" w:rsidRPr="00FE5575">
          <w:rPr>
            <w:rFonts w:ascii="Arial" w:hAnsi="Arial" w:cs="Arial"/>
            <w:sz w:val="36"/>
            <w:szCs w:val="36"/>
            <w:highlight w:val="green"/>
            <w:lang w:val="en-US"/>
            <w:rPrChange w:id="3" w:author="RANNOU Jean-Philippe" w:date="2020-06-19T10:39:00Z">
              <w:rPr>
                <w:rFonts w:ascii="Arial" w:hAnsi="Arial" w:cs="Arial"/>
                <w:sz w:val="36"/>
                <w:szCs w:val="36"/>
                <w:lang w:val="en-US"/>
              </w:rPr>
            </w:rPrChange>
          </w:rPr>
          <w:t>4</w:t>
        </w:r>
      </w:ins>
    </w:p>
    <w:p w:rsidR="00DE15B2" w:rsidRPr="006667B8" w:rsidRDefault="00DE15B2" w:rsidP="00BA652D">
      <w:pPr>
        <w:pStyle w:val="Retraitnormal"/>
        <w:ind w:left="0"/>
        <w:rPr>
          <w:rFonts w:ascii="Arial" w:hAnsi="Arial" w:cs="Arial"/>
          <w:sz w:val="36"/>
          <w:szCs w:val="36"/>
          <w:lang w:val="en-US"/>
        </w:rPr>
      </w:pPr>
      <w:r w:rsidRPr="00FE5575">
        <w:rPr>
          <w:rFonts w:ascii="Arial" w:hAnsi="Arial" w:cs="Arial"/>
          <w:sz w:val="36"/>
          <w:szCs w:val="36"/>
          <w:highlight w:val="green"/>
          <w:lang w:val="en-US"/>
          <w:rPrChange w:id="4" w:author="RANNOU Jean-Philippe" w:date="2020-06-19T10:39:00Z">
            <w:rPr>
              <w:rFonts w:ascii="Arial" w:hAnsi="Arial" w:cs="Arial"/>
              <w:sz w:val="36"/>
              <w:szCs w:val="36"/>
              <w:lang w:val="en-US"/>
            </w:rPr>
          </w:rPrChange>
        </w:rPr>
        <w:tab/>
      </w:r>
      <w:r w:rsidRPr="00FE5575">
        <w:rPr>
          <w:rFonts w:ascii="Arial" w:hAnsi="Arial" w:cs="Arial"/>
          <w:sz w:val="36"/>
          <w:szCs w:val="36"/>
          <w:highlight w:val="green"/>
          <w:lang w:val="en-US"/>
          <w:rPrChange w:id="5" w:author="RANNOU Jean-Philippe" w:date="2020-06-19T10:39:00Z">
            <w:rPr>
              <w:rFonts w:ascii="Arial" w:hAnsi="Arial" w:cs="Arial"/>
              <w:sz w:val="36"/>
              <w:szCs w:val="36"/>
              <w:lang w:val="en-US"/>
            </w:rPr>
          </w:rPrChange>
        </w:rPr>
        <w:tab/>
      </w:r>
      <w:r w:rsidRPr="00FE5575">
        <w:rPr>
          <w:rFonts w:ascii="Arial" w:hAnsi="Arial" w:cs="Arial"/>
          <w:sz w:val="36"/>
          <w:szCs w:val="36"/>
          <w:highlight w:val="green"/>
          <w:lang w:val="en-US"/>
          <w:rPrChange w:id="6" w:author="RANNOU Jean-Philippe" w:date="2020-06-19T10:39:00Z">
            <w:rPr>
              <w:rFonts w:ascii="Arial" w:hAnsi="Arial" w:cs="Arial"/>
              <w:sz w:val="36"/>
              <w:szCs w:val="36"/>
              <w:lang w:val="en-US"/>
            </w:rPr>
          </w:rPrChange>
        </w:rPr>
        <w:tab/>
      </w:r>
      <w:ins w:id="7" w:author="RANNOU Jean-Philippe" w:date="2020-06-19T10:39:00Z">
        <w:r w:rsidR="00FE5575" w:rsidRPr="00FE5575">
          <w:rPr>
            <w:rFonts w:ascii="Arial" w:hAnsi="Arial" w:cs="Arial"/>
            <w:sz w:val="36"/>
            <w:szCs w:val="36"/>
            <w:highlight w:val="green"/>
            <w:lang w:val="en-US"/>
            <w:rPrChange w:id="8" w:author="RANNOU Jean-Philippe" w:date="2020-06-19T10:39:00Z">
              <w:rPr>
                <w:rFonts w:ascii="Arial" w:hAnsi="Arial" w:cs="Arial"/>
                <w:sz w:val="36"/>
                <w:szCs w:val="36"/>
                <w:lang w:val="en-US"/>
              </w:rPr>
            </w:rPrChange>
          </w:rPr>
          <w:t xml:space="preserve">June </w:t>
        </w:r>
      </w:ins>
      <w:del w:id="9" w:author="RANNOU Jean-Philippe" w:date="2020-06-19T10:39:00Z">
        <w:r w:rsidR="00E4618E" w:rsidRPr="00FE5575" w:rsidDel="00FE5575">
          <w:rPr>
            <w:rFonts w:ascii="Arial" w:hAnsi="Arial" w:cs="Arial"/>
            <w:sz w:val="36"/>
            <w:szCs w:val="36"/>
            <w:highlight w:val="green"/>
            <w:lang w:val="en-US"/>
            <w:rPrChange w:id="10" w:author="RANNOU Jean-Philippe" w:date="2020-06-19T10:39:00Z">
              <w:rPr>
                <w:rFonts w:ascii="Arial" w:hAnsi="Arial" w:cs="Arial"/>
                <w:sz w:val="36"/>
                <w:szCs w:val="36"/>
                <w:highlight w:val="green"/>
                <w:lang w:val="en-US"/>
              </w:rPr>
            </w:rPrChange>
          </w:rPr>
          <w:delText>5</w:delText>
        </w:r>
      </w:del>
      <w:ins w:id="11" w:author="RANNOU Jean-Philippe" w:date="2020-06-19T10:39:00Z">
        <w:r w:rsidR="00FE5575" w:rsidRPr="00FE5575">
          <w:rPr>
            <w:rFonts w:ascii="Arial" w:hAnsi="Arial" w:cs="Arial"/>
            <w:sz w:val="36"/>
            <w:szCs w:val="36"/>
            <w:highlight w:val="green"/>
            <w:lang w:val="en-US"/>
            <w:rPrChange w:id="12" w:author="RANNOU Jean-Philippe" w:date="2020-06-19T10:39:00Z">
              <w:rPr>
                <w:rFonts w:ascii="Arial" w:hAnsi="Arial" w:cs="Arial"/>
                <w:sz w:val="36"/>
                <w:szCs w:val="36"/>
                <w:highlight w:val="green"/>
                <w:lang w:val="en-US"/>
              </w:rPr>
            </w:rPrChange>
          </w:rPr>
          <w:t>19</w:t>
        </w:r>
      </w:ins>
      <w:r w:rsidR="00E4618E" w:rsidRPr="00FE5575">
        <w:rPr>
          <w:rFonts w:ascii="Arial" w:hAnsi="Arial" w:cs="Arial"/>
          <w:sz w:val="36"/>
          <w:szCs w:val="36"/>
          <w:highlight w:val="green"/>
          <w:vertAlign w:val="superscript"/>
          <w:lang w:val="en-US"/>
          <w:rPrChange w:id="13" w:author="RANNOU Jean-Philippe" w:date="2020-06-19T10:39:00Z">
            <w:rPr>
              <w:rFonts w:ascii="Arial" w:hAnsi="Arial" w:cs="Arial"/>
              <w:sz w:val="36"/>
              <w:szCs w:val="36"/>
              <w:highlight w:val="green"/>
              <w:vertAlign w:val="superscript"/>
              <w:lang w:val="en-US"/>
            </w:rPr>
          </w:rPrChange>
        </w:rPr>
        <w:t>th</w:t>
      </w:r>
      <w:r w:rsidR="00E4618E" w:rsidRPr="00FE5575">
        <w:rPr>
          <w:rFonts w:ascii="Arial" w:hAnsi="Arial" w:cs="Arial"/>
          <w:sz w:val="36"/>
          <w:szCs w:val="36"/>
          <w:highlight w:val="green"/>
          <w:lang w:val="en-US"/>
          <w:rPrChange w:id="14" w:author="RANNOU Jean-Philippe" w:date="2020-06-19T10:39:00Z">
            <w:rPr>
              <w:rFonts w:ascii="Arial" w:hAnsi="Arial" w:cs="Arial"/>
              <w:sz w:val="36"/>
              <w:szCs w:val="36"/>
              <w:highlight w:val="green"/>
              <w:lang w:val="en-US"/>
            </w:rPr>
          </w:rPrChange>
        </w:rPr>
        <w:t xml:space="preserve"> </w:t>
      </w:r>
      <w:del w:id="15" w:author="RANNOU Jean-Philippe" w:date="2020-06-19T10:39:00Z">
        <w:r w:rsidR="00E4618E" w:rsidRPr="00FE5575" w:rsidDel="00FE5575">
          <w:rPr>
            <w:rFonts w:ascii="Arial" w:hAnsi="Arial" w:cs="Arial"/>
            <w:sz w:val="36"/>
            <w:szCs w:val="36"/>
            <w:highlight w:val="green"/>
            <w:lang w:val="en-US"/>
            <w:rPrChange w:id="16" w:author="RANNOU Jean-Philippe" w:date="2020-06-19T10:39:00Z">
              <w:rPr>
                <w:rFonts w:ascii="Arial" w:hAnsi="Arial" w:cs="Arial"/>
                <w:sz w:val="36"/>
                <w:szCs w:val="36"/>
                <w:highlight w:val="green"/>
                <w:lang w:val="en-US"/>
              </w:rPr>
            </w:rPrChange>
          </w:rPr>
          <w:delText xml:space="preserve">March </w:delText>
        </w:r>
      </w:del>
      <w:r w:rsidR="00E4618E" w:rsidRPr="00FE5575">
        <w:rPr>
          <w:rFonts w:ascii="Arial" w:hAnsi="Arial" w:cs="Arial"/>
          <w:sz w:val="36"/>
          <w:szCs w:val="36"/>
          <w:highlight w:val="green"/>
          <w:lang w:val="en-US"/>
          <w:rPrChange w:id="17" w:author="RANNOU Jean-Philippe" w:date="2020-06-19T10:39:00Z">
            <w:rPr>
              <w:rFonts w:ascii="Arial" w:hAnsi="Arial" w:cs="Arial"/>
              <w:sz w:val="36"/>
              <w:szCs w:val="36"/>
              <w:highlight w:val="green"/>
              <w:lang w:val="en-US"/>
            </w:rPr>
          </w:rPrChange>
        </w:rPr>
        <w:t>2020</w:t>
      </w:r>
    </w:p>
    <w:p w:rsidR="00DE15B2" w:rsidRPr="006667B8" w:rsidRDefault="00DE15B2" w:rsidP="00BA652D">
      <w:pPr>
        <w:ind w:left="2127"/>
        <w:jc w:val="both"/>
        <w:rPr>
          <w:rFonts w:ascii="Arial" w:hAnsi="Arial" w:cs="Arial"/>
          <w:color w:val="FF6600"/>
          <w:sz w:val="20"/>
          <w:szCs w:val="20"/>
          <w:lang w:val="en-US"/>
        </w:rPr>
      </w:pPr>
    </w:p>
    <w:p w:rsidR="00DE15B2" w:rsidRPr="006667B8" w:rsidRDefault="00DE15B2" w:rsidP="00BA652D">
      <w:pPr>
        <w:ind w:left="2127"/>
        <w:jc w:val="both"/>
        <w:rPr>
          <w:rFonts w:ascii="Arial" w:hAnsi="Arial" w:cs="Arial"/>
          <w:color w:val="FF6600"/>
          <w:sz w:val="20"/>
          <w:szCs w:val="20"/>
          <w:lang w:val="en-US"/>
        </w:rPr>
      </w:pPr>
    </w:p>
    <w:p w:rsidR="00DE15B2" w:rsidRPr="006667B8" w:rsidRDefault="00DE15B2" w:rsidP="00BA652D">
      <w:pPr>
        <w:ind w:left="2127"/>
        <w:jc w:val="both"/>
        <w:rPr>
          <w:rFonts w:ascii="Arial" w:hAnsi="Arial" w:cs="Arial"/>
          <w:color w:val="FF6600"/>
          <w:sz w:val="20"/>
          <w:szCs w:val="20"/>
          <w:lang w:val="en-US"/>
        </w:rPr>
      </w:pPr>
    </w:p>
    <w:p w:rsidR="00DE15B2" w:rsidRPr="006667B8" w:rsidRDefault="00DE15B2" w:rsidP="00BA652D">
      <w:pPr>
        <w:ind w:left="2127"/>
        <w:jc w:val="both"/>
        <w:rPr>
          <w:rFonts w:ascii="Arial" w:hAnsi="Arial" w:cs="Arial"/>
          <w:color w:val="FF6600"/>
          <w:sz w:val="20"/>
          <w:szCs w:val="20"/>
          <w:lang w:val="en-US"/>
        </w:rPr>
      </w:pPr>
    </w:p>
    <w:p w:rsidR="00DE15B2" w:rsidRPr="006667B8" w:rsidRDefault="00DE15B2" w:rsidP="00BA652D">
      <w:pPr>
        <w:ind w:left="2127"/>
        <w:jc w:val="both"/>
        <w:rPr>
          <w:rFonts w:ascii="Arial" w:hAnsi="Arial" w:cs="Arial"/>
          <w:color w:val="FF6600"/>
          <w:sz w:val="20"/>
          <w:szCs w:val="20"/>
          <w:lang w:val="en-US"/>
        </w:rPr>
      </w:pPr>
    </w:p>
    <w:p w:rsidR="00DE15B2" w:rsidRPr="006667B8" w:rsidRDefault="00DE15B2" w:rsidP="00BA652D">
      <w:pPr>
        <w:ind w:left="2127"/>
        <w:jc w:val="both"/>
        <w:rPr>
          <w:rFonts w:ascii="Arial" w:hAnsi="Arial" w:cs="Arial"/>
          <w:color w:val="FF6600"/>
          <w:sz w:val="20"/>
          <w:szCs w:val="20"/>
          <w:lang w:val="en-US"/>
        </w:rPr>
      </w:pPr>
    </w:p>
    <w:p w:rsidR="00DE15B2" w:rsidRPr="006667B8" w:rsidRDefault="00DE15B2" w:rsidP="00BA652D">
      <w:pPr>
        <w:jc w:val="both"/>
        <w:rPr>
          <w:rFonts w:ascii="Arial" w:hAnsi="Arial" w:cs="Arial"/>
          <w:sz w:val="20"/>
          <w:szCs w:val="20"/>
          <w:lang w:val="en-US"/>
        </w:rPr>
      </w:pPr>
    </w:p>
    <w:p w:rsidR="00DE15B2" w:rsidRPr="006667B8" w:rsidRDefault="00DE15B2" w:rsidP="00BA652D">
      <w:pPr>
        <w:jc w:val="both"/>
        <w:rPr>
          <w:rFonts w:ascii="Arial" w:hAnsi="Arial" w:cs="Arial"/>
          <w:sz w:val="20"/>
          <w:szCs w:val="20"/>
          <w:lang w:val="en-US"/>
        </w:rPr>
      </w:pPr>
    </w:p>
    <w:p w:rsidR="00DE15B2" w:rsidRPr="006667B8" w:rsidRDefault="00DE15B2" w:rsidP="00BA652D">
      <w:pPr>
        <w:jc w:val="both"/>
        <w:rPr>
          <w:rFonts w:ascii="Arial" w:hAnsi="Arial" w:cs="Arial"/>
          <w:sz w:val="20"/>
          <w:szCs w:val="20"/>
          <w:lang w:val="en-US"/>
        </w:rPr>
      </w:pPr>
    </w:p>
    <w:p w:rsidR="00DE15B2" w:rsidRPr="006667B8" w:rsidRDefault="00E127EA" w:rsidP="00BA652D">
      <w:pPr>
        <w:ind w:left="2127"/>
        <w:jc w:val="both"/>
        <w:rPr>
          <w:rFonts w:ascii="Arial" w:hAnsi="Arial" w:cs="Arial"/>
          <w:b/>
          <w:bCs/>
          <w:color w:val="FF6600"/>
          <w:sz w:val="56"/>
          <w:szCs w:val="56"/>
          <w:lang w:val="en-US"/>
        </w:rPr>
        <w:sectPr w:rsidR="00DE15B2" w:rsidRPr="006667B8" w:rsidSect="00DE4A87">
          <w:headerReference w:type="default" r:id="rId9"/>
          <w:footerReference w:type="default" r:id="rId10"/>
          <w:headerReference w:type="first" r:id="rId11"/>
          <w:footerReference w:type="first" r:id="rId12"/>
          <w:pgSz w:w="11907" w:h="16840" w:code="9"/>
          <w:pgMar w:top="-1135" w:right="851" w:bottom="851" w:left="1701" w:header="0" w:footer="397" w:gutter="0"/>
          <w:cols w:space="720"/>
          <w:titlePg/>
        </w:sect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6" type="#_x0000_t75" alt="argo_logo_20041025" style="width:280.5pt;height:88.1pt;visibility:visible">
            <v:imagedata r:id="rId13" o:title=""/>
          </v:shape>
        </w:pict>
      </w:r>
    </w:p>
    <w:p w:rsidR="00DE15B2" w:rsidRPr="006667B8" w:rsidRDefault="00E127EA" w:rsidP="00BA652D">
      <w:pPr>
        <w:jc w:val="both"/>
        <w:outlineLvl w:val="0"/>
        <w:rPr>
          <w:lang w:val="en-US"/>
        </w:rPr>
      </w:pPr>
      <w:bookmarkStart w:id="18" w:name="_Toc442786356"/>
      <w:bookmarkStart w:id="19" w:name="_Toc442798525"/>
      <w:bookmarkStart w:id="20" w:name="_Toc442954268"/>
      <w:bookmarkStart w:id="21" w:name="_Toc442960388"/>
      <w:bookmarkStart w:id="22" w:name="_Toc442960672"/>
      <w:r>
        <w:rPr>
          <w:noProof/>
          <w:lang w:val="en-US"/>
        </w:rPr>
        <w:lastRenderedPageBreak/>
        <w:pict>
          <v:shape id="Image 2" o:spid="_x0000_i1027" type="#_x0000_t75" alt="argo_logo_20041025" style="width:278.85pt;height:86.5pt;visibility:visible">
            <v:imagedata r:id="rId13" o:title=""/>
          </v:shape>
        </w:pict>
      </w:r>
      <w:bookmarkEnd w:id="18"/>
      <w:bookmarkEnd w:id="19"/>
      <w:bookmarkEnd w:id="20"/>
      <w:bookmarkEnd w:id="21"/>
      <w:bookmarkEnd w:id="22"/>
    </w:p>
    <w:p w:rsidR="00DE15B2" w:rsidRPr="006667B8" w:rsidRDefault="00DE15B2" w:rsidP="00BA652D">
      <w:pPr>
        <w:jc w:val="both"/>
        <w:outlineLvl w:val="0"/>
        <w:rPr>
          <w:rFonts w:ascii="Times New Roman" w:hAnsi="Times New Roman" w:cs="Times New Roman"/>
          <w:lang w:val="en-US"/>
        </w:rPr>
      </w:pPr>
    </w:p>
    <w:p w:rsidR="00DE15B2" w:rsidRPr="006667B8" w:rsidRDefault="00DE15B2" w:rsidP="00BA652D">
      <w:pPr>
        <w:jc w:val="both"/>
        <w:rPr>
          <w:rFonts w:ascii="Times New Roman" w:hAnsi="Times New Roman" w:cs="Times New Roman"/>
          <w:b/>
          <w:bCs/>
          <w:lang w:val="en-US"/>
        </w:rPr>
      </w:pPr>
      <w:r w:rsidRPr="006667B8">
        <w:rPr>
          <w:rFonts w:ascii="Times New Roman" w:hAnsi="Times New Roman" w:cs="Times New Roman"/>
          <w:b/>
          <w:bCs/>
          <w:lang w:val="en-US"/>
        </w:rPr>
        <w:t xml:space="preserve">Implementation of Argo Real Time Quality Controls </w:t>
      </w:r>
      <w:r w:rsidR="00C63AAD">
        <w:rPr>
          <w:rFonts w:ascii="Times New Roman" w:hAnsi="Times New Roman" w:cs="Times New Roman"/>
          <w:b/>
          <w:bCs/>
          <w:lang w:val="en-US"/>
        </w:rPr>
        <w:t>by</w:t>
      </w:r>
      <w:r w:rsidRPr="006667B8">
        <w:rPr>
          <w:rFonts w:ascii="Times New Roman" w:hAnsi="Times New Roman" w:cs="Times New Roman"/>
          <w:b/>
          <w:bCs/>
          <w:lang w:val="en-US"/>
        </w:rPr>
        <w:t xml:space="preserve"> Coriolis</w:t>
      </w:r>
    </w:p>
    <w:p w:rsidR="00DE15B2" w:rsidRPr="006667B8" w:rsidRDefault="00DE15B2" w:rsidP="00BA652D">
      <w:pPr>
        <w:jc w:val="both"/>
        <w:rPr>
          <w:rFonts w:ascii="Times New Roman" w:hAnsi="Times New Roman" w:cs="Times New Roman"/>
          <w:b/>
          <w:bCs/>
          <w:lang w:val="en-US"/>
        </w:rPr>
      </w:pPr>
    </w:p>
    <w:p w:rsidR="00DE15B2" w:rsidRPr="006667B8" w:rsidRDefault="00DE15B2" w:rsidP="00BA652D">
      <w:pPr>
        <w:ind w:right="-290"/>
        <w:jc w:val="both"/>
        <w:rPr>
          <w:rFonts w:ascii="Times New Roman" w:hAnsi="Times New Roman" w:cs="Times New Roman"/>
          <w:b/>
          <w:bCs/>
          <w:lang w:val="en-US"/>
        </w:rPr>
      </w:pPr>
      <w:r w:rsidRPr="006667B8">
        <w:rPr>
          <w:rFonts w:ascii="Times New Roman" w:hAnsi="Times New Roman" w:cs="Times New Roman"/>
          <w:b/>
          <w:bCs/>
          <w:lang w:val="en-US"/>
        </w:rPr>
        <w:t>Authors:</w:t>
      </w:r>
      <w:r w:rsidRPr="006667B8">
        <w:rPr>
          <w:rFonts w:ascii="Times New Roman" w:hAnsi="Times New Roman" w:cs="Times New Roman"/>
          <w:lang w:val="en-US"/>
        </w:rPr>
        <w:t xml:space="preserve"> Jean-Philippe Rannou, Cécile Cabanes, Christine Coatanoan, Catherine Lagadec and Virginie Thierry</w:t>
      </w:r>
    </w:p>
    <w:p w:rsidR="00DE15B2" w:rsidRPr="006667B8" w:rsidRDefault="00DE15B2" w:rsidP="00BA652D">
      <w:pPr>
        <w:jc w:val="both"/>
        <w:rPr>
          <w:rFonts w:ascii="Times New Roman" w:hAnsi="Times New Roman" w:cs="Times New Roman"/>
          <w:lang w:val="en-US"/>
        </w:rPr>
      </w:pPr>
    </w:p>
    <w:p w:rsidR="00DE15B2" w:rsidRPr="00C63AAD" w:rsidRDefault="00DE15B2" w:rsidP="00BA652D">
      <w:pPr>
        <w:jc w:val="both"/>
        <w:rPr>
          <w:rFonts w:ascii="Arial" w:hAnsi="Arial" w:cs="Arial"/>
          <w:b/>
          <w:bCs/>
          <w:color w:val="333399"/>
          <w:lang w:val="en-US"/>
        </w:rPr>
      </w:pPr>
      <w:r w:rsidRPr="00C63AAD">
        <w:rPr>
          <w:rFonts w:ascii="Arial" w:hAnsi="Arial" w:cs="Arial"/>
          <w:b/>
          <w:bCs/>
          <w:color w:val="333399"/>
          <w:lang w:val="en-US"/>
        </w:rPr>
        <w:t>How to cite this document</w:t>
      </w:r>
    </w:p>
    <w:p w:rsidR="00DE15B2" w:rsidRPr="00C63AAD" w:rsidRDefault="00C63AAD" w:rsidP="00C63AAD">
      <w:pPr>
        <w:jc w:val="both"/>
        <w:rPr>
          <w:rFonts w:ascii="Times New Roman" w:hAnsi="Times New Roman" w:cs="Times New Roman"/>
          <w:i/>
          <w:lang w:val="en-US"/>
        </w:rPr>
      </w:pPr>
      <w:r w:rsidRPr="00C63AAD">
        <w:rPr>
          <w:rFonts w:ascii="Times New Roman" w:hAnsi="Times New Roman" w:cs="Times New Roman"/>
          <w:i/>
          <w:lang w:val="en-US"/>
        </w:rPr>
        <w:t>Coriolis Data Management (2017). Implementat</w:t>
      </w:r>
      <w:r>
        <w:rPr>
          <w:rFonts w:ascii="Times New Roman" w:hAnsi="Times New Roman" w:cs="Times New Roman"/>
          <w:i/>
          <w:lang w:val="en-US"/>
        </w:rPr>
        <w:t xml:space="preserve">ion of Argo </w:t>
      </w:r>
      <w:r w:rsidRPr="00C63AAD">
        <w:rPr>
          <w:rFonts w:ascii="Times New Roman" w:hAnsi="Times New Roman" w:cs="Times New Roman"/>
          <w:i/>
          <w:lang w:val="en-US"/>
        </w:rPr>
        <w:t>rea</w:t>
      </w:r>
      <w:r>
        <w:rPr>
          <w:rFonts w:ascii="Times New Roman" w:hAnsi="Times New Roman" w:cs="Times New Roman"/>
          <w:i/>
          <w:lang w:val="en-US"/>
        </w:rPr>
        <w:t xml:space="preserve">l time quality controls </w:t>
      </w:r>
      <w:r w:rsidRPr="00C63AAD">
        <w:rPr>
          <w:rFonts w:ascii="Times New Roman" w:hAnsi="Times New Roman" w:cs="Times New Roman"/>
          <w:i/>
          <w:lang w:val="en-US"/>
        </w:rPr>
        <w:t xml:space="preserve">by Coriolis data centre. </w:t>
      </w:r>
      <w:r w:rsidR="00E127EA">
        <w:fldChar w:fldCharType="begin"/>
      </w:r>
      <w:r w:rsidR="00E127EA" w:rsidRPr="00FE5575">
        <w:rPr>
          <w:lang w:val="en-US"/>
          <w:rPrChange w:id="23" w:author="RANNOU Jean-Philippe" w:date="2020-06-19T10:38:00Z">
            <w:rPr/>
          </w:rPrChange>
        </w:rPr>
        <w:instrText xml:space="preserve"> HYPERLINK "http://doi.org/10.13155/49438" </w:instrText>
      </w:r>
      <w:r w:rsidR="00E127EA">
        <w:fldChar w:fldCharType="separate"/>
      </w:r>
      <w:r w:rsidRPr="00C63AAD">
        <w:rPr>
          <w:rStyle w:val="Lienhypertexte"/>
          <w:rFonts w:ascii="Times New Roman" w:hAnsi="Times New Roman" w:cs="Times New Roman"/>
          <w:b/>
          <w:bCs/>
          <w:i/>
          <w:lang w:val="en-US"/>
        </w:rPr>
        <w:t>http://doi.org/10.13155/49438</w:t>
      </w:r>
      <w:r w:rsidR="00E127EA">
        <w:rPr>
          <w:rStyle w:val="Lienhypertexte"/>
          <w:rFonts w:ascii="Times New Roman" w:hAnsi="Times New Roman" w:cs="Times New Roman"/>
          <w:b/>
          <w:bCs/>
          <w:i/>
          <w:lang w:val="en-US"/>
        </w:rPr>
        <w:fldChar w:fldCharType="end"/>
      </w:r>
    </w:p>
    <w:p w:rsidR="00DE15B2" w:rsidRDefault="00DE15B2" w:rsidP="00BA652D">
      <w:pPr>
        <w:jc w:val="both"/>
        <w:rPr>
          <w:rFonts w:ascii="Times New Roman" w:hAnsi="Times New Roman" w:cs="Times New Roman"/>
          <w:lang w:val="en-US"/>
        </w:rPr>
      </w:pPr>
    </w:p>
    <w:p w:rsidR="00081232" w:rsidRPr="005512DD" w:rsidRDefault="00081232" w:rsidP="00081232">
      <w:pPr>
        <w:outlineLvl w:val="0"/>
        <w:rPr>
          <w:rFonts w:ascii="Arial" w:hAnsi="Arial" w:cs="Arial"/>
          <w:b/>
          <w:bCs/>
          <w:sz w:val="32"/>
          <w:lang w:val="en-GB"/>
        </w:rPr>
      </w:pPr>
      <w:r>
        <w:rPr>
          <w:rFonts w:ascii="Times New Roman" w:hAnsi="Times New Roman" w:cs="Times New Roman"/>
          <w:lang w:val="en-US"/>
        </w:rPr>
        <w:br w:type="page"/>
      </w:r>
      <w:r w:rsidRPr="005512DD">
        <w:rPr>
          <w:rFonts w:ascii="Arial" w:hAnsi="Arial" w:cs="Arial"/>
          <w:b/>
          <w:bCs/>
          <w:sz w:val="32"/>
          <w:lang w:val="en-GB"/>
        </w:rPr>
        <w:lastRenderedPageBreak/>
        <w:t>Table of contents</w:t>
      </w:r>
    </w:p>
    <w:p w:rsidR="00B8477A" w:rsidRPr="00E127EA" w:rsidRDefault="00081232">
      <w:pPr>
        <w:pStyle w:val="TM1"/>
        <w:tabs>
          <w:tab w:val="left" w:pos="400"/>
          <w:tab w:val="right" w:pos="9118"/>
        </w:tabs>
        <w:rPr>
          <w:ins w:id="24" w:author="RANNOU Jean-Philippe" w:date="2020-06-19T10:43:00Z"/>
          <w:rFonts w:ascii="Calibri" w:hAnsi="Calibri" w:cs="Times New Roman"/>
          <w:b w:val="0"/>
          <w:bCs w:val="0"/>
          <w:caps w:val="0"/>
          <w:noProof/>
          <w:sz w:val="22"/>
          <w:szCs w:val="22"/>
          <w:u w:val="none"/>
        </w:rPr>
      </w:pPr>
      <w:r w:rsidRPr="00F512F1">
        <w:rPr>
          <w:rFonts w:ascii="Times New Roman" w:hAnsi="Times New Roman"/>
          <w:szCs w:val="26"/>
          <w:lang w:val="en-GB"/>
        </w:rPr>
        <w:fldChar w:fldCharType="begin"/>
      </w:r>
      <w:r w:rsidRPr="00F512F1">
        <w:rPr>
          <w:lang w:val="en-GB"/>
        </w:rPr>
        <w:instrText xml:space="preserve"> </w:instrText>
      </w:r>
      <w:r>
        <w:rPr>
          <w:lang w:val="en-GB"/>
        </w:rPr>
        <w:instrText>TOC</w:instrText>
      </w:r>
      <w:r w:rsidRPr="00F512F1">
        <w:rPr>
          <w:lang w:val="en-GB"/>
        </w:rPr>
        <w:instrText xml:space="preserve"> \o "1-4" \h \z </w:instrText>
      </w:r>
      <w:r w:rsidRPr="00F512F1">
        <w:rPr>
          <w:rFonts w:ascii="Times New Roman" w:hAnsi="Times New Roman"/>
          <w:szCs w:val="26"/>
          <w:lang w:val="en-GB"/>
        </w:rPr>
        <w:fldChar w:fldCharType="separate"/>
      </w:r>
      <w:ins w:id="25" w:author="RANNOU Jean-Philippe" w:date="2020-06-19T10:43:00Z">
        <w:r w:rsidR="00B8477A" w:rsidRPr="009C6087">
          <w:rPr>
            <w:rStyle w:val="Lienhypertexte"/>
            <w:noProof/>
          </w:rPr>
          <w:fldChar w:fldCharType="begin"/>
        </w:r>
        <w:r w:rsidR="00B8477A" w:rsidRPr="009C6087">
          <w:rPr>
            <w:rStyle w:val="Lienhypertexte"/>
            <w:noProof/>
          </w:rPr>
          <w:instrText xml:space="preserve"> </w:instrText>
        </w:r>
        <w:r w:rsidR="00B8477A">
          <w:rPr>
            <w:noProof/>
          </w:rPr>
          <w:instrText>HYPERLINK \l "_Toc43455827"</w:instrText>
        </w:r>
        <w:r w:rsidR="00B8477A" w:rsidRPr="009C6087">
          <w:rPr>
            <w:rStyle w:val="Lienhypertexte"/>
            <w:noProof/>
          </w:rPr>
          <w:instrText xml:space="preserve"> </w:instrText>
        </w:r>
        <w:r w:rsidR="00B8477A" w:rsidRPr="009C6087">
          <w:rPr>
            <w:rStyle w:val="Lienhypertexte"/>
            <w:noProof/>
          </w:rPr>
        </w:r>
        <w:r w:rsidR="00B8477A" w:rsidRPr="009C6087">
          <w:rPr>
            <w:rStyle w:val="Lienhypertexte"/>
            <w:noProof/>
          </w:rPr>
          <w:fldChar w:fldCharType="separate"/>
        </w:r>
        <w:r w:rsidR="00B8477A" w:rsidRPr="009C6087">
          <w:rPr>
            <w:rStyle w:val="Lienhypertexte"/>
            <w:noProof/>
            <w:lang w:val="en-US"/>
          </w:rPr>
          <w:t>1.</w:t>
        </w:r>
        <w:r w:rsidR="00B8477A" w:rsidRPr="00E127EA">
          <w:rPr>
            <w:rFonts w:ascii="Calibri" w:hAnsi="Calibri" w:cs="Times New Roman"/>
            <w:b w:val="0"/>
            <w:bCs w:val="0"/>
            <w:caps w:val="0"/>
            <w:noProof/>
            <w:sz w:val="22"/>
            <w:szCs w:val="22"/>
            <w:u w:val="none"/>
          </w:rPr>
          <w:tab/>
        </w:r>
        <w:r w:rsidR="00B8477A" w:rsidRPr="009C6087">
          <w:rPr>
            <w:rStyle w:val="Lienhypertexte"/>
            <w:noProof/>
            <w:lang w:val="en-US"/>
          </w:rPr>
          <w:t>Introduction</w:t>
        </w:r>
        <w:r w:rsidR="00B8477A">
          <w:rPr>
            <w:noProof/>
            <w:webHidden/>
          </w:rPr>
          <w:tab/>
        </w:r>
        <w:r w:rsidR="00B8477A">
          <w:rPr>
            <w:noProof/>
            <w:webHidden/>
          </w:rPr>
          <w:fldChar w:fldCharType="begin"/>
        </w:r>
        <w:r w:rsidR="00B8477A">
          <w:rPr>
            <w:noProof/>
            <w:webHidden/>
          </w:rPr>
          <w:instrText xml:space="preserve"> PAGEREF _Toc43455827 \h </w:instrText>
        </w:r>
        <w:r w:rsidR="00B8477A">
          <w:rPr>
            <w:noProof/>
            <w:webHidden/>
          </w:rPr>
        </w:r>
      </w:ins>
      <w:r w:rsidR="00B8477A">
        <w:rPr>
          <w:noProof/>
          <w:webHidden/>
        </w:rPr>
        <w:fldChar w:fldCharType="separate"/>
      </w:r>
      <w:ins w:id="26" w:author="RANNOU Jean-Philippe" w:date="2020-06-19T10:43:00Z">
        <w:r w:rsidR="00B8477A">
          <w:rPr>
            <w:noProof/>
            <w:webHidden/>
          </w:rPr>
          <w:t>7</w:t>
        </w:r>
        <w:r w:rsidR="00B8477A">
          <w:rPr>
            <w:noProof/>
            <w:webHidden/>
          </w:rPr>
          <w:fldChar w:fldCharType="end"/>
        </w:r>
        <w:r w:rsidR="00B8477A" w:rsidRPr="009C6087">
          <w:rPr>
            <w:rStyle w:val="Lienhypertexte"/>
            <w:noProof/>
          </w:rPr>
          <w:fldChar w:fldCharType="end"/>
        </w:r>
      </w:ins>
    </w:p>
    <w:p w:rsidR="00B8477A" w:rsidRPr="00E127EA" w:rsidRDefault="00B8477A">
      <w:pPr>
        <w:pStyle w:val="TM1"/>
        <w:tabs>
          <w:tab w:val="left" w:pos="400"/>
          <w:tab w:val="right" w:pos="9118"/>
        </w:tabs>
        <w:rPr>
          <w:ins w:id="27" w:author="RANNOU Jean-Philippe" w:date="2020-06-19T10:43:00Z"/>
          <w:rFonts w:ascii="Calibri" w:hAnsi="Calibri" w:cs="Times New Roman"/>
          <w:b w:val="0"/>
          <w:bCs w:val="0"/>
          <w:caps w:val="0"/>
          <w:noProof/>
          <w:sz w:val="22"/>
          <w:szCs w:val="22"/>
          <w:u w:val="none"/>
        </w:rPr>
      </w:pPr>
      <w:ins w:id="28"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"_Toc43455828"</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lang w:val="en-US"/>
          </w:rPr>
          <w:t>2.</w:t>
        </w:r>
        <w:r w:rsidRPr="00E127EA">
          <w:rPr>
            <w:rFonts w:ascii="Calibri" w:hAnsi="Calibri" w:cs="Times New Roman"/>
            <w:b w:val="0"/>
            <w:bCs w:val="0"/>
            <w:caps w:val="0"/>
            <w:noProof/>
            <w:sz w:val="22"/>
            <w:szCs w:val="22"/>
            <w:u w:val="none"/>
          </w:rPr>
          <w:tab/>
        </w:r>
        <w:r w:rsidRPr="009C6087">
          <w:rPr>
            <w:rStyle w:val="Lienhypertexte"/>
            <w:noProof/>
            <w:lang w:val="en-US"/>
          </w:rPr>
          <w:t>Implementation of Argo Real-time Quality Control test procedures on vertical profiles</w:t>
        </w:r>
        <w:r>
          <w:rPr>
            <w:noProof/>
            <w:webHidden/>
          </w:rPr>
          <w:tab/>
        </w:r>
        <w:r>
          <w:rPr>
            <w:noProof/>
            <w:webHidden/>
          </w:rPr>
          <w:fldChar w:fldCharType="begin"/>
        </w:r>
        <w:r>
          <w:rPr>
            <w:noProof/>
            <w:webHidden/>
          </w:rPr>
          <w:instrText xml:space="preserve"> PAGEREF _Toc43455828 \h </w:instrText>
        </w:r>
        <w:r>
          <w:rPr>
            <w:noProof/>
            <w:webHidden/>
          </w:rPr>
        </w:r>
      </w:ins>
      <w:r>
        <w:rPr>
          <w:noProof/>
          <w:webHidden/>
        </w:rPr>
        <w:fldChar w:fldCharType="separate"/>
      </w:r>
      <w:ins w:id="29" w:author="RANNOU Jean-Philippe" w:date="2020-06-19T10:43:00Z">
        <w:r>
          <w:rPr>
            <w:noProof/>
            <w:webHidden/>
          </w:rPr>
          <w:t>8</w:t>
        </w:r>
        <w:r>
          <w:rPr>
            <w:noProof/>
            <w:webHidden/>
          </w:rPr>
          <w:fldChar w:fldCharType="end"/>
        </w:r>
        <w:r w:rsidRPr="009C6087">
          <w:rPr>
            <w:rStyle w:val="Lienhypertexte"/>
            <w:noProof/>
          </w:rPr>
          <w:fldChar w:fldCharType="end"/>
        </w:r>
      </w:ins>
    </w:p>
    <w:p w:rsidR="00B8477A" w:rsidRPr="00E127EA" w:rsidRDefault="00B8477A">
      <w:pPr>
        <w:pStyle w:val="TM2"/>
        <w:tabs>
          <w:tab w:val="left" w:pos="580"/>
          <w:tab w:val="right" w:pos="9118"/>
        </w:tabs>
        <w:rPr>
          <w:ins w:id="30" w:author="RANNOU Jean-Philippe" w:date="2020-06-19T10:43:00Z"/>
          <w:rFonts w:ascii="Calibri" w:hAnsi="Calibri" w:cs="Times New Roman"/>
          <w:b w:val="0"/>
          <w:bCs w:val="0"/>
          <w:smallCaps w:val="0"/>
          <w:noProof/>
          <w:sz w:val="22"/>
          <w:szCs w:val="22"/>
        </w:rPr>
      </w:pPr>
      <w:ins w:id="31"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"_Toc43455829"</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lang w:val="en-US"/>
          </w:rPr>
          <w:t>2.1.</w:t>
        </w:r>
        <w:r w:rsidRPr="00E127EA">
          <w:rPr>
            <w:rFonts w:ascii="Calibri" w:hAnsi="Calibri" w:cs="Times New Roman"/>
            <w:b w:val="0"/>
            <w:bCs w:val="0"/>
            <w:smallCaps w:val="0"/>
            <w:noProof/>
            <w:sz w:val="22"/>
            <w:szCs w:val="22"/>
          </w:rPr>
          <w:tab/>
        </w:r>
        <w:r w:rsidRPr="009C6087">
          <w:rPr>
            <w:rStyle w:val="Lienhypertexte"/>
            <w:noProof/>
            <w:lang w:val="en-US"/>
          </w:rPr>
          <w:t>Description of implemented tests</w:t>
        </w:r>
        <w:r>
          <w:rPr>
            <w:noProof/>
            <w:webHidden/>
          </w:rPr>
          <w:tab/>
        </w:r>
        <w:r>
          <w:rPr>
            <w:noProof/>
            <w:webHidden/>
          </w:rPr>
          <w:fldChar w:fldCharType="begin"/>
        </w:r>
        <w:r>
          <w:rPr>
            <w:noProof/>
            <w:webHidden/>
          </w:rPr>
          <w:instrText xml:space="preserve"> PAGEREF _Toc43455829 \h </w:instrText>
        </w:r>
        <w:r>
          <w:rPr>
            <w:noProof/>
            <w:webHidden/>
          </w:rPr>
        </w:r>
      </w:ins>
      <w:r>
        <w:rPr>
          <w:noProof/>
          <w:webHidden/>
        </w:rPr>
        <w:fldChar w:fldCharType="separate"/>
      </w:r>
      <w:ins w:id="32" w:author="RANNOU Jean-Philippe" w:date="2020-06-19T10:43:00Z">
        <w:r>
          <w:rPr>
            <w:noProof/>
            <w:webHidden/>
          </w:rPr>
          <w:t>8</w:t>
        </w:r>
        <w:r>
          <w:rPr>
            <w:noProof/>
            <w:webHidden/>
          </w:rPr>
          <w:fldChar w:fldCharType="end"/>
        </w:r>
        <w:r w:rsidRPr="009C6087">
          <w:rPr>
            <w:rStyle w:val="Lienhypertexte"/>
            <w:noProof/>
          </w:rPr>
          <w:fldChar w:fldCharType="end"/>
        </w:r>
      </w:ins>
    </w:p>
    <w:p w:rsidR="00B8477A" w:rsidRPr="00E127EA" w:rsidRDefault="00B8477A">
      <w:pPr>
        <w:pStyle w:val="TM3"/>
        <w:tabs>
          <w:tab w:val="left" w:pos="760"/>
          <w:tab w:val="right" w:pos="9118"/>
        </w:tabs>
        <w:rPr>
          <w:ins w:id="33" w:author="RANNOU Jean-Philippe" w:date="2020-06-19T10:43:00Z"/>
          <w:rFonts w:ascii="Calibri" w:hAnsi="Calibri" w:cs="Times New Roman"/>
          <w:smallCaps w:val="0"/>
          <w:noProof/>
          <w:sz w:val="22"/>
          <w:szCs w:val="22"/>
        </w:rPr>
      </w:pPr>
      <w:ins w:id="34"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"_Toc43455830"</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2.1.1.</w:t>
        </w:r>
        <w:r w:rsidRPr="00E127EA">
          <w:rPr>
            <w:rFonts w:ascii="Calibri" w:hAnsi="Calibri" w:cs="Times New Roman"/>
            <w:smallCaps w:val="0"/>
            <w:noProof/>
            <w:sz w:val="22"/>
            <w:szCs w:val="22"/>
          </w:rPr>
          <w:tab/>
        </w:r>
        <w:r w:rsidRPr="009C6087">
          <w:rPr>
            <w:rStyle w:val="Lienhypertexte"/>
            <w:noProof/>
          </w:rPr>
          <w:t>Test #1: Platform identification test</w:t>
        </w:r>
        <w:r>
          <w:rPr>
            <w:noProof/>
            <w:webHidden/>
          </w:rPr>
          <w:tab/>
        </w:r>
        <w:r>
          <w:rPr>
            <w:noProof/>
            <w:webHidden/>
          </w:rPr>
          <w:fldChar w:fldCharType="begin"/>
        </w:r>
        <w:r>
          <w:rPr>
            <w:noProof/>
            <w:webHidden/>
          </w:rPr>
          <w:instrText xml:space="preserve"> PAGEREF _Toc43455830 \h </w:instrText>
        </w:r>
        <w:r>
          <w:rPr>
            <w:noProof/>
            <w:webHidden/>
          </w:rPr>
        </w:r>
      </w:ins>
      <w:r>
        <w:rPr>
          <w:noProof/>
          <w:webHidden/>
        </w:rPr>
        <w:fldChar w:fldCharType="separate"/>
      </w:r>
      <w:ins w:id="35" w:author="RANNOU Jean-Philippe" w:date="2020-06-19T10:43:00Z">
        <w:r>
          <w:rPr>
            <w:noProof/>
            <w:webHidden/>
          </w:rPr>
          <w:t>8</w:t>
        </w:r>
        <w:r>
          <w:rPr>
            <w:noProof/>
            <w:webHidden/>
          </w:rPr>
          <w:fldChar w:fldCharType="end"/>
        </w:r>
        <w:r w:rsidRPr="009C6087">
          <w:rPr>
            <w:rStyle w:val="Lienhypertexte"/>
            <w:noProof/>
          </w:rPr>
          <w:fldChar w:fldCharType="end"/>
        </w:r>
      </w:ins>
    </w:p>
    <w:p w:rsidR="00B8477A" w:rsidRPr="00E127EA" w:rsidRDefault="00B8477A">
      <w:pPr>
        <w:pStyle w:val="TM3"/>
        <w:tabs>
          <w:tab w:val="left" w:pos="760"/>
          <w:tab w:val="right" w:pos="9118"/>
        </w:tabs>
        <w:rPr>
          <w:ins w:id="36" w:author="RANNOU Jean-Philippe" w:date="2020-06-19T10:43:00Z"/>
          <w:rFonts w:ascii="Calibri" w:hAnsi="Calibri" w:cs="Times New Roman"/>
          <w:smallCaps w:val="0"/>
          <w:noProof/>
          <w:sz w:val="22"/>
          <w:szCs w:val="22"/>
        </w:rPr>
      </w:pPr>
      <w:ins w:id="37"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"_Toc43455831"</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2.1.2.</w:t>
        </w:r>
        <w:r w:rsidRPr="00E127EA">
          <w:rPr>
            <w:rFonts w:ascii="Calibri" w:hAnsi="Calibri" w:cs="Times New Roman"/>
            <w:smallCaps w:val="0"/>
            <w:noProof/>
            <w:sz w:val="22"/>
            <w:szCs w:val="22"/>
          </w:rPr>
          <w:tab/>
        </w:r>
        <w:r w:rsidRPr="009C6087">
          <w:rPr>
            <w:rStyle w:val="Lienhypertexte"/>
            <w:noProof/>
          </w:rPr>
          <w:t>Test #2: Impossible date test</w:t>
        </w:r>
        <w:r>
          <w:rPr>
            <w:noProof/>
            <w:webHidden/>
          </w:rPr>
          <w:tab/>
        </w:r>
        <w:r>
          <w:rPr>
            <w:noProof/>
            <w:webHidden/>
          </w:rPr>
          <w:fldChar w:fldCharType="begin"/>
        </w:r>
        <w:r>
          <w:rPr>
            <w:noProof/>
            <w:webHidden/>
          </w:rPr>
          <w:instrText xml:space="preserve"> PAGEREF _Toc43455831 \h </w:instrText>
        </w:r>
        <w:r>
          <w:rPr>
            <w:noProof/>
            <w:webHidden/>
          </w:rPr>
        </w:r>
      </w:ins>
      <w:r>
        <w:rPr>
          <w:noProof/>
          <w:webHidden/>
        </w:rPr>
        <w:fldChar w:fldCharType="separate"/>
      </w:r>
      <w:ins w:id="38" w:author="RANNOU Jean-Philippe" w:date="2020-06-19T10:43:00Z">
        <w:r>
          <w:rPr>
            <w:noProof/>
            <w:webHidden/>
          </w:rPr>
          <w:t>8</w:t>
        </w:r>
        <w:r>
          <w:rPr>
            <w:noProof/>
            <w:webHidden/>
          </w:rPr>
          <w:fldChar w:fldCharType="end"/>
        </w:r>
        <w:r w:rsidRPr="009C6087">
          <w:rPr>
            <w:rStyle w:val="Lienhypertexte"/>
            <w:noProof/>
          </w:rPr>
          <w:fldChar w:fldCharType="end"/>
        </w:r>
      </w:ins>
    </w:p>
    <w:p w:rsidR="00B8477A" w:rsidRPr="00E127EA" w:rsidRDefault="00B8477A">
      <w:pPr>
        <w:pStyle w:val="TM3"/>
        <w:tabs>
          <w:tab w:val="left" w:pos="760"/>
          <w:tab w:val="right" w:pos="9118"/>
        </w:tabs>
        <w:rPr>
          <w:ins w:id="39" w:author="RANNOU Jean-Philippe" w:date="2020-06-19T10:43:00Z"/>
          <w:rFonts w:ascii="Calibri" w:hAnsi="Calibri" w:cs="Times New Roman"/>
          <w:smallCaps w:val="0"/>
          <w:noProof/>
          <w:sz w:val="22"/>
          <w:szCs w:val="22"/>
        </w:rPr>
      </w:pPr>
      <w:ins w:id="40"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"_Toc43455832"</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2.1.3.</w:t>
        </w:r>
        <w:r w:rsidRPr="00E127EA">
          <w:rPr>
            <w:rFonts w:ascii="Calibri" w:hAnsi="Calibri" w:cs="Times New Roman"/>
            <w:smallCaps w:val="0"/>
            <w:noProof/>
            <w:sz w:val="22"/>
            <w:szCs w:val="22"/>
          </w:rPr>
          <w:tab/>
        </w:r>
        <w:r w:rsidRPr="009C6087">
          <w:rPr>
            <w:rStyle w:val="Lienhypertexte"/>
            <w:noProof/>
          </w:rPr>
          <w:t>Test #3: Impossible location test</w:t>
        </w:r>
        <w:r>
          <w:rPr>
            <w:noProof/>
            <w:webHidden/>
          </w:rPr>
          <w:tab/>
        </w:r>
        <w:r>
          <w:rPr>
            <w:noProof/>
            <w:webHidden/>
          </w:rPr>
          <w:fldChar w:fldCharType="begin"/>
        </w:r>
        <w:r>
          <w:rPr>
            <w:noProof/>
            <w:webHidden/>
          </w:rPr>
          <w:instrText xml:space="preserve"> PAGEREF _Toc43455832 \h </w:instrText>
        </w:r>
        <w:r>
          <w:rPr>
            <w:noProof/>
            <w:webHidden/>
          </w:rPr>
        </w:r>
      </w:ins>
      <w:r>
        <w:rPr>
          <w:noProof/>
          <w:webHidden/>
        </w:rPr>
        <w:fldChar w:fldCharType="separate"/>
      </w:r>
      <w:ins w:id="41" w:author="RANNOU Jean-Philippe" w:date="2020-06-19T10:43:00Z">
        <w:r>
          <w:rPr>
            <w:noProof/>
            <w:webHidden/>
          </w:rPr>
          <w:t>8</w:t>
        </w:r>
        <w:r>
          <w:rPr>
            <w:noProof/>
            <w:webHidden/>
          </w:rPr>
          <w:fldChar w:fldCharType="end"/>
        </w:r>
        <w:r w:rsidRPr="009C6087">
          <w:rPr>
            <w:rStyle w:val="Lienhypertexte"/>
            <w:noProof/>
          </w:rPr>
          <w:fldChar w:fldCharType="end"/>
        </w:r>
      </w:ins>
    </w:p>
    <w:p w:rsidR="00B8477A" w:rsidRPr="00E127EA" w:rsidRDefault="00B8477A">
      <w:pPr>
        <w:pStyle w:val="TM3"/>
        <w:tabs>
          <w:tab w:val="left" w:pos="760"/>
          <w:tab w:val="right" w:pos="9118"/>
        </w:tabs>
        <w:rPr>
          <w:ins w:id="42" w:author="RANNOU Jean-Philippe" w:date="2020-06-19T10:43:00Z"/>
          <w:rFonts w:ascii="Calibri" w:hAnsi="Calibri" w:cs="Times New Roman"/>
          <w:smallCaps w:val="0"/>
          <w:noProof/>
          <w:sz w:val="22"/>
          <w:szCs w:val="22"/>
        </w:rPr>
      </w:pPr>
      <w:ins w:id="43"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"_Toc43455833"</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2.1.4.</w:t>
        </w:r>
        <w:r w:rsidRPr="00E127EA">
          <w:rPr>
            <w:rFonts w:ascii="Calibri" w:hAnsi="Calibri" w:cs="Times New Roman"/>
            <w:smallCaps w:val="0"/>
            <w:noProof/>
            <w:sz w:val="22"/>
            <w:szCs w:val="22"/>
          </w:rPr>
          <w:tab/>
        </w:r>
        <w:r w:rsidRPr="009C6087">
          <w:rPr>
            <w:rStyle w:val="Lienhypertexte"/>
            <w:noProof/>
          </w:rPr>
          <w:t>Test #4: Position on land test</w:t>
        </w:r>
        <w:r>
          <w:rPr>
            <w:noProof/>
            <w:webHidden/>
          </w:rPr>
          <w:tab/>
        </w:r>
        <w:r>
          <w:rPr>
            <w:noProof/>
            <w:webHidden/>
          </w:rPr>
          <w:fldChar w:fldCharType="begin"/>
        </w:r>
        <w:r>
          <w:rPr>
            <w:noProof/>
            <w:webHidden/>
          </w:rPr>
          <w:instrText xml:space="preserve"> PAGEREF _Toc43455833 \h </w:instrText>
        </w:r>
        <w:r>
          <w:rPr>
            <w:noProof/>
            <w:webHidden/>
          </w:rPr>
        </w:r>
      </w:ins>
      <w:r>
        <w:rPr>
          <w:noProof/>
          <w:webHidden/>
        </w:rPr>
        <w:fldChar w:fldCharType="separate"/>
      </w:r>
      <w:ins w:id="44" w:author="RANNOU Jean-Philippe" w:date="2020-06-19T10:43:00Z">
        <w:r>
          <w:rPr>
            <w:noProof/>
            <w:webHidden/>
          </w:rPr>
          <w:t>8</w:t>
        </w:r>
        <w:r>
          <w:rPr>
            <w:noProof/>
            <w:webHidden/>
          </w:rPr>
          <w:fldChar w:fldCharType="end"/>
        </w:r>
        <w:r w:rsidRPr="009C6087">
          <w:rPr>
            <w:rStyle w:val="Lienhypertexte"/>
            <w:noProof/>
          </w:rPr>
          <w:fldChar w:fldCharType="end"/>
        </w:r>
      </w:ins>
    </w:p>
    <w:p w:rsidR="00B8477A" w:rsidRPr="00E127EA" w:rsidRDefault="00B8477A">
      <w:pPr>
        <w:pStyle w:val="TM3"/>
        <w:tabs>
          <w:tab w:val="left" w:pos="760"/>
          <w:tab w:val="right" w:pos="9118"/>
        </w:tabs>
        <w:rPr>
          <w:ins w:id="45" w:author="RANNOU Jean-Philippe" w:date="2020-06-19T10:43:00Z"/>
          <w:rFonts w:ascii="Calibri" w:hAnsi="Calibri" w:cs="Times New Roman"/>
          <w:smallCaps w:val="0"/>
          <w:noProof/>
          <w:sz w:val="22"/>
          <w:szCs w:val="22"/>
        </w:rPr>
      </w:pPr>
      <w:ins w:id="46"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"_Toc43455834"</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2.1.5.</w:t>
        </w:r>
        <w:r w:rsidRPr="00E127EA">
          <w:rPr>
            <w:rFonts w:ascii="Calibri" w:hAnsi="Calibri" w:cs="Times New Roman"/>
            <w:smallCaps w:val="0"/>
            <w:noProof/>
            <w:sz w:val="22"/>
            <w:szCs w:val="22"/>
          </w:rPr>
          <w:tab/>
        </w:r>
        <w:r w:rsidRPr="009C6087">
          <w:rPr>
            <w:rStyle w:val="Lienhypertexte"/>
            <w:noProof/>
          </w:rPr>
          <w:t>Test #5: Impossible speed test</w:t>
        </w:r>
        <w:r>
          <w:rPr>
            <w:noProof/>
            <w:webHidden/>
          </w:rPr>
          <w:tab/>
        </w:r>
        <w:r>
          <w:rPr>
            <w:noProof/>
            <w:webHidden/>
          </w:rPr>
          <w:fldChar w:fldCharType="begin"/>
        </w:r>
        <w:r>
          <w:rPr>
            <w:noProof/>
            <w:webHidden/>
          </w:rPr>
          <w:instrText xml:space="preserve"> PAGEREF _Toc43455834 \h </w:instrText>
        </w:r>
        <w:r>
          <w:rPr>
            <w:noProof/>
            <w:webHidden/>
          </w:rPr>
        </w:r>
      </w:ins>
      <w:r>
        <w:rPr>
          <w:noProof/>
          <w:webHidden/>
        </w:rPr>
        <w:fldChar w:fldCharType="separate"/>
      </w:r>
      <w:ins w:id="47" w:author="RANNOU Jean-Philippe" w:date="2020-06-19T10:43:00Z">
        <w:r>
          <w:rPr>
            <w:noProof/>
            <w:webHidden/>
          </w:rPr>
          <w:t>8</w:t>
        </w:r>
        <w:r>
          <w:rPr>
            <w:noProof/>
            <w:webHidden/>
          </w:rPr>
          <w:fldChar w:fldCharType="end"/>
        </w:r>
        <w:r w:rsidRPr="009C6087">
          <w:rPr>
            <w:rStyle w:val="Lienhypertexte"/>
            <w:noProof/>
          </w:rPr>
          <w:fldChar w:fldCharType="end"/>
        </w:r>
      </w:ins>
    </w:p>
    <w:p w:rsidR="00B8477A" w:rsidRPr="00E127EA" w:rsidRDefault="00B8477A">
      <w:pPr>
        <w:pStyle w:val="TM3"/>
        <w:tabs>
          <w:tab w:val="left" w:pos="760"/>
          <w:tab w:val="right" w:pos="9118"/>
        </w:tabs>
        <w:rPr>
          <w:ins w:id="48" w:author="RANNOU Jean-Philippe" w:date="2020-06-19T10:43:00Z"/>
          <w:rFonts w:ascii="Calibri" w:hAnsi="Calibri" w:cs="Times New Roman"/>
          <w:smallCaps w:val="0"/>
          <w:noProof/>
          <w:sz w:val="22"/>
          <w:szCs w:val="22"/>
        </w:rPr>
      </w:pPr>
      <w:ins w:id="49"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"_Toc43455835"</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2.1.6.</w:t>
        </w:r>
        <w:r w:rsidRPr="00E127EA">
          <w:rPr>
            <w:rFonts w:ascii="Calibri" w:hAnsi="Calibri" w:cs="Times New Roman"/>
            <w:smallCaps w:val="0"/>
            <w:noProof/>
            <w:sz w:val="22"/>
            <w:szCs w:val="22"/>
          </w:rPr>
          <w:tab/>
        </w:r>
        <w:r w:rsidRPr="009C6087">
          <w:rPr>
            <w:rStyle w:val="Lienhypertexte"/>
            <w:noProof/>
          </w:rPr>
          <w:t>Test #6: Global range test</w:t>
        </w:r>
        <w:r>
          <w:rPr>
            <w:noProof/>
            <w:webHidden/>
          </w:rPr>
          <w:tab/>
        </w:r>
        <w:r>
          <w:rPr>
            <w:noProof/>
            <w:webHidden/>
          </w:rPr>
          <w:fldChar w:fldCharType="begin"/>
        </w:r>
        <w:r>
          <w:rPr>
            <w:noProof/>
            <w:webHidden/>
          </w:rPr>
          <w:instrText xml:space="preserve"> PAGEREF _Toc43455835 \h </w:instrText>
        </w:r>
        <w:r>
          <w:rPr>
            <w:noProof/>
            <w:webHidden/>
          </w:rPr>
        </w:r>
      </w:ins>
      <w:r>
        <w:rPr>
          <w:noProof/>
          <w:webHidden/>
        </w:rPr>
        <w:fldChar w:fldCharType="separate"/>
      </w:r>
      <w:ins w:id="50" w:author="RANNOU Jean-Philippe" w:date="2020-06-19T10:43:00Z">
        <w:r>
          <w:rPr>
            <w:noProof/>
            <w:webHidden/>
          </w:rPr>
          <w:t>8</w:t>
        </w:r>
        <w:r>
          <w:rPr>
            <w:noProof/>
            <w:webHidden/>
          </w:rPr>
          <w:fldChar w:fldCharType="end"/>
        </w:r>
        <w:r w:rsidRPr="009C6087">
          <w:rPr>
            <w:rStyle w:val="Lienhypertexte"/>
            <w:noProof/>
          </w:rPr>
          <w:fldChar w:fldCharType="end"/>
        </w:r>
      </w:ins>
    </w:p>
    <w:p w:rsidR="00B8477A" w:rsidRPr="00E127EA" w:rsidRDefault="00B8477A">
      <w:pPr>
        <w:pStyle w:val="TM3"/>
        <w:tabs>
          <w:tab w:val="left" w:pos="760"/>
          <w:tab w:val="right" w:pos="9118"/>
        </w:tabs>
        <w:rPr>
          <w:ins w:id="51" w:author="RANNOU Jean-Philippe" w:date="2020-06-19T10:43:00Z"/>
          <w:rFonts w:ascii="Calibri" w:hAnsi="Calibri" w:cs="Times New Roman"/>
          <w:smallCaps w:val="0"/>
          <w:noProof/>
          <w:sz w:val="22"/>
          <w:szCs w:val="22"/>
        </w:rPr>
      </w:pPr>
      <w:ins w:id="52"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"_Toc43455836"</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2.1.7.</w:t>
        </w:r>
        <w:r w:rsidRPr="00E127EA">
          <w:rPr>
            <w:rFonts w:ascii="Calibri" w:hAnsi="Calibri" w:cs="Times New Roman"/>
            <w:smallCaps w:val="0"/>
            <w:noProof/>
            <w:sz w:val="22"/>
            <w:szCs w:val="22"/>
          </w:rPr>
          <w:tab/>
        </w:r>
        <w:r w:rsidRPr="009C6087">
          <w:rPr>
            <w:rStyle w:val="Lienhypertexte"/>
            <w:noProof/>
          </w:rPr>
          <w:t>Test #7: Regional range test</w:t>
        </w:r>
        <w:r>
          <w:rPr>
            <w:noProof/>
            <w:webHidden/>
          </w:rPr>
          <w:tab/>
        </w:r>
        <w:r>
          <w:rPr>
            <w:noProof/>
            <w:webHidden/>
          </w:rPr>
          <w:fldChar w:fldCharType="begin"/>
        </w:r>
        <w:r>
          <w:rPr>
            <w:noProof/>
            <w:webHidden/>
          </w:rPr>
          <w:instrText xml:space="preserve"> PAGEREF _Toc43455836 \h </w:instrText>
        </w:r>
        <w:r>
          <w:rPr>
            <w:noProof/>
            <w:webHidden/>
          </w:rPr>
        </w:r>
      </w:ins>
      <w:r>
        <w:rPr>
          <w:noProof/>
          <w:webHidden/>
        </w:rPr>
        <w:fldChar w:fldCharType="separate"/>
      </w:r>
      <w:ins w:id="53" w:author="RANNOU Jean-Philippe" w:date="2020-06-19T10:43:00Z">
        <w:r>
          <w:rPr>
            <w:noProof/>
            <w:webHidden/>
          </w:rPr>
          <w:t>9</w:t>
        </w:r>
        <w:r>
          <w:rPr>
            <w:noProof/>
            <w:webHidden/>
          </w:rPr>
          <w:fldChar w:fldCharType="end"/>
        </w:r>
        <w:r w:rsidRPr="009C6087">
          <w:rPr>
            <w:rStyle w:val="Lienhypertexte"/>
            <w:noProof/>
          </w:rPr>
          <w:fldChar w:fldCharType="end"/>
        </w:r>
      </w:ins>
    </w:p>
    <w:p w:rsidR="00B8477A" w:rsidRPr="00E127EA" w:rsidRDefault="00B8477A">
      <w:pPr>
        <w:pStyle w:val="TM3"/>
        <w:tabs>
          <w:tab w:val="left" w:pos="760"/>
          <w:tab w:val="right" w:pos="9118"/>
        </w:tabs>
        <w:rPr>
          <w:ins w:id="54" w:author="RANNOU Jean-Philippe" w:date="2020-06-19T10:43:00Z"/>
          <w:rFonts w:ascii="Calibri" w:hAnsi="Calibri" w:cs="Times New Roman"/>
          <w:smallCaps w:val="0"/>
          <w:noProof/>
          <w:sz w:val="22"/>
          <w:szCs w:val="22"/>
        </w:rPr>
      </w:pPr>
      <w:ins w:id="55"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"_Toc43455837"</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2.1.8.</w:t>
        </w:r>
        <w:r w:rsidRPr="00E127EA">
          <w:rPr>
            <w:rFonts w:ascii="Calibri" w:hAnsi="Calibri" w:cs="Times New Roman"/>
            <w:smallCaps w:val="0"/>
            <w:noProof/>
            <w:sz w:val="22"/>
            <w:szCs w:val="22"/>
          </w:rPr>
          <w:tab/>
        </w:r>
        <w:r w:rsidRPr="009C6087">
          <w:rPr>
            <w:rStyle w:val="Lienhypertexte"/>
            <w:noProof/>
          </w:rPr>
          <w:t>Test #8: Pressure increasing test</w:t>
        </w:r>
        <w:r>
          <w:rPr>
            <w:noProof/>
            <w:webHidden/>
          </w:rPr>
          <w:tab/>
        </w:r>
        <w:r>
          <w:rPr>
            <w:noProof/>
            <w:webHidden/>
          </w:rPr>
          <w:fldChar w:fldCharType="begin"/>
        </w:r>
        <w:r>
          <w:rPr>
            <w:noProof/>
            <w:webHidden/>
          </w:rPr>
          <w:instrText xml:space="preserve"> PAGEREF _Toc43455837 \h </w:instrText>
        </w:r>
        <w:r>
          <w:rPr>
            <w:noProof/>
            <w:webHidden/>
          </w:rPr>
        </w:r>
      </w:ins>
      <w:r>
        <w:rPr>
          <w:noProof/>
          <w:webHidden/>
        </w:rPr>
        <w:fldChar w:fldCharType="separate"/>
      </w:r>
      <w:ins w:id="56" w:author="RANNOU Jean-Philippe" w:date="2020-06-19T10:43:00Z">
        <w:r>
          <w:rPr>
            <w:noProof/>
            <w:webHidden/>
          </w:rPr>
          <w:t>10</w:t>
        </w:r>
        <w:r>
          <w:rPr>
            <w:noProof/>
            <w:webHidden/>
          </w:rPr>
          <w:fldChar w:fldCharType="end"/>
        </w:r>
        <w:r w:rsidRPr="009C6087">
          <w:rPr>
            <w:rStyle w:val="Lienhypertexte"/>
            <w:noProof/>
          </w:rPr>
          <w:fldChar w:fldCharType="end"/>
        </w:r>
      </w:ins>
    </w:p>
    <w:p w:rsidR="00B8477A" w:rsidRPr="00E127EA" w:rsidRDefault="00B8477A">
      <w:pPr>
        <w:pStyle w:val="TM3"/>
        <w:tabs>
          <w:tab w:val="left" w:pos="760"/>
          <w:tab w:val="right" w:pos="9118"/>
        </w:tabs>
        <w:rPr>
          <w:ins w:id="57" w:author="RANNOU Jean-Philippe" w:date="2020-06-19T10:43:00Z"/>
          <w:rFonts w:ascii="Calibri" w:hAnsi="Calibri" w:cs="Times New Roman"/>
          <w:smallCaps w:val="0"/>
          <w:noProof/>
          <w:sz w:val="22"/>
          <w:szCs w:val="22"/>
        </w:rPr>
      </w:pPr>
      <w:ins w:id="58"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"_Toc43455838"</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2.1.9.</w:t>
        </w:r>
        <w:r w:rsidRPr="00E127EA">
          <w:rPr>
            <w:rFonts w:ascii="Calibri" w:hAnsi="Calibri" w:cs="Times New Roman"/>
            <w:smallCaps w:val="0"/>
            <w:noProof/>
            <w:sz w:val="22"/>
            <w:szCs w:val="22"/>
          </w:rPr>
          <w:tab/>
        </w:r>
        <w:r w:rsidRPr="009C6087">
          <w:rPr>
            <w:rStyle w:val="Lienhypertexte"/>
            <w:noProof/>
          </w:rPr>
          <w:t>Test #9: Spike test</w:t>
        </w:r>
        <w:r>
          <w:rPr>
            <w:noProof/>
            <w:webHidden/>
          </w:rPr>
          <w:tab/>
        </w:r>
        <w:r>
          <w:rPr>
            <w:noProof/>
            <w:webHidden/>
          </w:rPr>
          <w:fldChar w:fldCharType="begin"/>
        </w:r>
        <w:r>
          <w:rPr>
            <w:noProof/>
            <w:webHidden/>
          </w:rPr>
          <w:instrText xml:space="preserve"> PAGEREF _Toc43455838 \h </w:instrText>
        </w:r>
        <w:r>
          <w:rPr>
            <w:noProof/>
            <w:webHidden/>
          </w:rPr>
        </w:r>
      </w:ins>
      <w:r>
        <w:rPr>
          <w:noProof/>
          <w:webHidden/>
        </w:rPr>
        <w:fldChar w:fldCharType="separate"/>
      </w:r>
      <w:ins w:id="59" w:author="RANNOU Jean-Philippe" w:date="2020-06-19T10:43:00Z">
        <w:r>
          <w:rPr>
            <w:noProof/>
            <w:webHidden/>
          </w:rPr>
          <w:t>12</w:t>
        </w:r>
        <w:r>
          <w:rPr>
            <w:noProof/>
            <w:webHidden/>
          </w:rPr>
          <w:fldChar w:fldCharType="end"/>
        </w:r>
        <w:r w:rsidRPr="009C6087">
          <w:rPr>
            <w:rStyle w:val="Lienhypertexte"/>
            <w:noProof/>
          </w:rPr>
          <w:fldChar w:fldCharType="end"/>
        </w:r>
      </w:ins>
    </w:p>
    <w:p w:rsidR="00B8477A" w:rsidRPr="00E127EA" w:rsidRDefault="00B8477A">
      <w:pPr>
        <w:pStyle w:val="TM3"/>
        <w:tabs>
          <w:tab w:val="left" w:pos="880"/>
          <w:tab w:val="right" w:pos="9118"/>
        </w:tabs>
        <w:rPr>
          <w:ins w:id="60" w:author="RANNOU Jean-Philippe" w:date="2020-06-19T10:43:00Z"/>
          <w:rFonts w:ascii="Calibri" w:hAnsi="Calibri" w:cs="Times New Roman"/>
          <w:smallCaps w:val="0"/>
          <w:noProof/>
          <w:sz w:val="22"/>
          <w:szCs w:val="22"/>
        </w:rPr>
      </w:pPr>
      <w:ins w:id="61"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"_Toc43455839"</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2.1.10.</w:t>
        </w:r>
        <w:r w:rsidRPr="00E127EA">
          <w:rPr>
            <w:rFonts w:ascii="Calibri" w:hAnsi="Calibri" w:cs="Times New Roman"/>
            <w:smallCaps w:val="0"/>
            <w:noProof/>
            <w:sz w:val="22"/>
            <w:szCs w:val="22"/>
          </w:rPr>
          <w:tab/>
        </w:r>
        <w:r w:rsidRPr="009C6087">
          <w:rPr>
            <w:rStyle w:val="Lienhypertexte"/>
            <w:noProof/>
          </w:rPr>
          <w:t>Test #10: Top and bottom spike test: obsolete</w:t>
        </w:r>
        <w:r>
          <w:rPr>
            <w:noProof/>
            <w:webHidden/>
          </w:rPr>
          <w:tab/>
        </w:r>
        <w:r>
          <w:rPr>
            <w:noProof/>
            <w:webHidden/>
          </w:rPr>
          <w:fldChar w:fldCharType="begin"/>
        </w:r>
        <w:r>
          <w:rPr>
            <w:noProof/>
            <w:webHidden/>
          </w:rPr>
          <w:instrText xml:space="preserve"> PAGEREF _Toc43455839 \h </w:instrText>
        </w:r>
        <w:r>
          <w:rPr>
            <w:noProof/>
            <w:webHidden/>
          </w:rPr>
        </w:r>
      </w:ins>
      <w:r>
        <w:rPr>
          <w:noProof/>
          <w:webHidden/>
        </w:rPr>
        <w:fldChar w:fldCharType="separate"/>
      </w:r>
      <w:ins w:id="62" w:author="RANNOU Jean-Philippe" w:date="2020-06-19T10:43:00Z">
        <w:r>
          <w:rPr>
            <w:noProof/>
            <w:webHidden/>
          </w:rPr>
          <w:t>12</w:t>
        </w:r>
        <w:r>
          <w:rPr>
            <w:noProof/>
            <w:webHidden/>
          </w:rPr>
          <w:fldChar w:fldCharType="end"/>
        </w:r>
        <w:r w:rsidRPr="009C6087">
          <w:rPr>
            <w:rStyle w:val="Lienhypertexte"/>
            <w:noProof/>
          </w:rPr>
          <w:fldChar w:fldCharType="end"/>
        </w:r>
      </w:ins>
    </w:p>
    <w:p w:rsidR="00B8477A" w:rsidRPr="00E127EA" w:rsidRDefault="00B8477A">
      <w:pPr>
        <w:pStyle w:val="TM3"/>
        <w:tabs>
          <w:tab w:val="left" w:pos="880"/>
          <w:tab w:val="right" w:pos="9118"/>
        </w:tabs>
        <w:rPr>
          <w:ins w:id="63" w:author="RANNOU Jean-Philippe" w:date="2020-06-19T10:43:00Z"/>
          <w:rFonts w:ascii="Calibri" w:hAnsi="Calibri" w:cs="Times New Roman"/>
          <w:smallCaps w:val="0"/>
          <w:noProof/>
          <w:sz w:val="22"/>
          <w:szCs w:val="22"/>
        </w:rPr>
      </w:pPr>
      <w:ins w:id="64"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"_Toc43455840"</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2.1.11.</w:t>
        </w:r>
        <w:r w:rsidRPr="00E127EA">
          <w:rPr>
            <w:rFonts w:ascii="Calibri" w:hAnsi="Calibri" w:cs="Times New Roman"/>
            <w:smallCaps w:val="0"/>
            <w:noProof/>
            <w:sz w:val="22"/>
            <w:szCs w:val="22"/>
          </w:rPr>
          <w:tab/>
        </w:r>
        <w:r w:rsidRPr="009C6087">
          <w:rPr>
            <w:rStyle w:val="Lienhypertexte"/>
            <w:noProof/>
          </w:rPr>
          <w:t>Test #11: Gradient test</w:t>
        </w:r>
        <w:r>
          <w:rPr>
            <w:noProof/>
            <w:webHidden/>
          </w:rPr>
          <w:tab/>
        </w:r>
        <w:r>
          <w:rPr>
            <w:noProof/>
            <w:webHidden/>
          </w:rPr>
          <w:fldChar w:fldCharType="begin"/>
        </w:r>
        <w:r>
          <w:rPr>
            <w:noProof/>
            <w:webHidden/>
          </w:rPr>
          <w:instrText xml:space="preserve"> PAGEREF _Toc43455840 \h </w:instrText>
        </w:r>
        <w:r>
          <w:rPr>
            <w:noProof/>
            <w:webHidden/>
          </w:rPr>
        </w:r>
      </w:ins>
      <w:r>
        <w:rPr>
          <w:noProof/>
          <w:webHidden/>
        </w:rPr>
        <w:fldChar w:fldCharType="separate"/>
      </w:r>
      <w:ins w:id="65" w:author="RANNOU Jean-Philippe" w:date="2020-06-19T10:43:00Z">
        <w:r>
          <w:rPr>
            <w:noProof/>
            <w:webHidden/>
          </w:rPr>
          <w:t>12</w:t>
        </w:r>
        <w:r>
          <w:rPr>
            <w:noProof/>
            <w:webHidden/>
          </w:rPr>
          <w:fldChar w:fldCharType="end"/>
        </w:r>
        <w:r w:rsidRPr="009C6087">
          <w:rPr>
            <w:rStyle w:val="Lienhypertexte"/>
            <w:noProof/>
          </w:rPr>
          <w:fldChar w:fldCharType="end"/>
        </w:r>
      </w:ins>
    </w:p>
    <w:p w:rsidR="00B8477A" w:rsidRPr="00E127EA" w:rsidRDefault="00B8477A">
      <w:pPr>
        <w:pStyle w:val="TM3"/>
        <w:tabs>
          <w:tab w:val="left" w:pos="880"/>
          <w:tab w:val="right" w:pos="9118"/>
        </w:tabs>
        <w:rPr>
          <w:ins w:id="66" w:author="RANNOU Jean-Philippe" w:date="2020-06-19T10:43:00Z"/>
          <w:rFonts w:ascii="Calibri" w:hAnsi="Calibri" w:cs="Times New Roman"/>
          <w:smallCaps w:val="0"/>
          <w:noProof/>
          <w:sz w:val="22"/>
          <w:szCs w:val="22"/>
        </w:rPr>
      </w:pPr>
      <w:ins w:id="67"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"_Toc43455841"</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2.1.12.</w:t>
        </w:r>
        <w:r w:rsidRPr="00E127EA">
          <w:rPr>
            <w:rFonts w:ascii="Calibri" w:hAnsi="Calibri" w:cs="Times New Roman"/>
            <w:smallCaps w:val="0"/>
            <w:noProof/>
            <w:sz w:val="22"/>
            <w:szCs w:val="22"/>
          </w:rPr>
          <w:tab/>
        </w:r>
        <w:r w:rsidRPr="009C6087">
          <w:rPr>
            <w:rStyle w:val="Lienhypertexte"/>
            <w:noProof/>
          </w:rPr>
          <w:t>Test #12: Digit rollover test</w:t>
        </w:r>
        <w:r>
          <w:rPr>
            <w:noProof/>
            <w:webHidden/>
          </w:rPr>
          <w:tab/>
        </w:r>
        <w:r>
          <w:rPr>
            <w:noProof/>
            <w:webHidden/>
          </w:rPr>
          <w:fldChar w:fldCharType="begin"/>
        </w:r>
        <w:r>
          <w:rPr>
            <w:noProof/>
            <w:webHidden/>
          </w:rPr>
          <w:instrText xml:space="preserve"> PAGEREF _Toc43455841 \h </w:instrText>
        </w:r>
        <w:r>
          <w:rPr>
            <w:noProof/>
            <w:webHidden/>
          </w:rPr>
        </w:r>
      </w:ins>
      <w:r>
        <w:rPr>
          <w:noProof/>
          <w:webHidden/>
        </w:rPr>
        <w:fldChar w:fldCharType="separate"/>
      </w:r>
      <w:ins w:id="68" w:author="RANNOU Jean-Philippe" w:date="2020-06-19T10:43:00Z">
        <w:r>
          <w:rPr>
            <w:noProof/>
            <w:webHidden/>
          </w:rPr>
          <w:t>12</w:t>
        </w:r>
        <w:r>
          <w:rPr>
            <w:noProof/>
            <w:webHidden/>
          </w:rPr>
          <w:fldChar w:fldCharType="end"/>
        </w:r>
        <w:r w:rsidRPr="009C6087">
          <w:rPr>
            <w:rStyle w:val="Lienhypertexte"/>
            <w:noProof/>
          </w:rPr>
          <w:fldChar w:fldCharType="end"/>
        </w:r>
      </w:ins>
    </w:p>
    <w:p w:rsidR="00B8477A" w:rsidRPr="00E127EA" w:rsidRDefault="00B8477A">
      <w:pPr>
        <w:pStyle w:val="TM3"/>
        <w:tabs>
          <w:tab w:val="left" w:pos="880"/>
          <w:tab w:val="right" w:pos="9118"/>
        </w:tabs>
        <w:rPr>
          <w:ins w:id="69" w:author="RANNOU Jean-Philippe" w:date="2020-06-19T10:43:00Z"/>
          <w:rFonts w:ascii="Calibri" w:hAnsi="Calibri" w:cs="Times New Roman"/>
          <w:smallCaps w:val="0"/>
          <w:noProof/>
          <w:sz w:val="22"/>
          <w:szCs w:val="22"/>
        </w:rPr>
      </w:pPr>
      <w:ins w:id="70"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"_Toc43455842"</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2.1.13.</w:t>
        </w:r>
        <w:r w:rsidRPr="00E127EA">
          <w:rPr>
            <w:rFonts w:ascii="Calibri" w:hAnsi="Calibri" w:cs="Times New Roman"/>
            <w:smallCaps w:val="0"/>
            <w:noProof/>
            <w:sz w:val="22"/>
            <w:szCs w:val="22"/>
          </w:rPr>
          <w:tab/>
        </w:r>
        <w:r w:rsidRPr="009C6087">
          <w:rPr>
            <w:rStyle w:val="Lienhypertexte"/>
            <w:noProof/>
          </w:rPr>
          <w:t>Test #13: Stuck value test</w:t>
        </w:r>
        <w:r>
          <w:rPr>
            <w:noProof/>
            <w:webHidden/>
          </w:rPr>
          <w:tab/>
        </w:r>
        <w:r>
          <w:rPr>
            <w:noProof/>
            <w:webHidden/>
          </w:rPr>
          <w:fldChar w:fldCharType="begin"/>
        </w:r>
        <w:r>
          <w:rPr>
            <w:noProof/>
            <w:webHidden/>
          </w:rPr>
          <w:instrText xml:space="preserve"> PAGEREF _Toc43455842 \h </w:instrText>
        </w:r>
        <w:r>
          <w:rPr>
            <w:noProof/>
            <w:webHidden/>
          </w:rPr>
        </w:r>
      </w:ins>
      <w:r>
        <w:rPr>
          <w:noProof/>
          <w:webHidden/>
        </w:rPr>
        <w:fldChar w:fldCharType="separate"/>
      </w:r>
      <w:ins w:id="71" w:author="RANNOU Jean-Philippe" w:date="2020-06-19T10:43:00Z">
        <w:r>
          <w:rPr>
            <w:noProof/>
            <w:webHidden/>
          </w:rPr>
          <w:t>12</w:t>
        </w:r>
        <w:r>
          <w:rPr>
            <w:noProof/>
            <w:webHidden/>
          </w:rPr>
          <w:fldChar w:fldCharType="end"/>
        </w:r>
        <w:r w:rsidRPr="009C6087">
          <w:rPr>
            <w:rStyle w:val="Lienhypertexte"/>
            <w:noProof/>
          </w:rPr>
          <w:fldChar w:fldCharType="end"/>
        </w:r>
      </w:ins>
    </w:p>
    <w:p w:rsidR="00B8477A" w:rsidRPr="00E127EA" w:rsidRDefault="00B8477A">
      <w:pPr>
        <w:pStyle w:val="TM3"/>
        <w:tabs>
          <w:tab w:val="left" w:pos="880"/>
          <w:tab w:val="right" w:pos="9118"/>
        </w:tabs>
        <w:rPr>
          <w:ins w:id="72" w:author="RANNOU Jean-Philippe" w:date="2020-06-19T10:43:00Z"/>
          <w:rFonts w:ascii="Calibri" w:hAnsi="Calibri" w:cs="Times New Roman"/>
          <w:smallCaps w:val="0"/>
          <w:noProof/>
          <w:sz w:val="22"/>
          <w:szCs w:val="22"/>
        </w:rPr>
      </w:pPr>
      <w:ins w:id="73"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"_Toc43455843"</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2.1.14.</w:t>
        </w:r>
        <w:r w:rsidRPr="00E127EA">
          <w:rPr>
            <w:rFonts w:ascii="Calibri" w:hAnsi="Calibri" w:cs="Times New Roman"/>
            <w:smallCaps w:val="0"/>
            <w:noProof/>
            <w:sz w:val="22"/>
            <w:szCs w:val="22"/>
          </w:rPr>
          <w:tab/>
        </w:r>
        <w:r w:rsidRPr="009C6087">
          <w:rPr>
            <w:rStyle w:val="Lienhypertexte"/>
            <w:noProof/>
          </w:rPr>
          <w:t>Test #14: Density inversion</w:t>
        </w:r>
        <w:r>
          <w:rPr>
            <w:noProof/>
            <w:webHidden/>
          </w:rPr>
          <w:tab/>
        </w:r>
        <w:r>
          <w:rPr>
            <w:noProof/>
            <w:webHidden/>
          </w:rPr>
          <w:fldChar w:fldCharType="begin"/>
        </w:r>
        <w:r>
          <w:rPr>
            <w:noProof/>
            <w:webHidden/>
          </w:rPr>
          <w:instrText xml:space="preserve"> PAGEREF _Toc43455843 \h </w:instrText>
        </w:r>
        <w:r>
          <w:rPr>
            <w:noProof/>
            <w:webHidden/>
          </w:rPr>
        </w:r>
      </w:ins>
      <w:r>
        <w:rPr>
          <w:noProof/>
          <w:webHidden/>
        </w:rPr>
        <w:fldChar w:fldCharType="separate"/>
      </w:r>
      <w:ins w:id="74" w:author="RANNOU Jean-Philippe" w:date="2020-06-19T10:43:00Z">
        <w:r>
          <w:rPr>
            <w:noProof/>
            <w:webHidden/>
          </w:rPr>
          <w:t>13</w:t>
        </w:r>
        <w:r>
          <w:rPr>
            <w:noProof/>
            <w:webHidden/>
          </w:rPr>
          <w:fldChar w:fldCharType="end"/>
        </w:r>
        <w:r w:rsidRPr="009C6087">
          <w:rPr>
            <w:rStyle w:val="Lienhypertexte"/>
            <w:noProof/>
          </w:rPr>
          <w:fldChar w:fldCharType="end"/>
        </w:r>
      </w:ins>
    </w:p>
    <w:p w:rsidR="00B8477A" w:rsidRPr="00E127EA" w:rsidRDefault="00B8477A">
      <w:pPr>
        <w:pStyle w:val="TM3"/>
        <w:tabs>
          <w:tab w:val="left" w:pos="880"/>
          <w:tab w:val="right" w:pos="9118"/>
        </w:tabs>
        <w:rPr>
          <w:ins w:id="75" w:author="RANNOU Jean-Philippe" w:date="2020-06-19T10:43:00Z"/>
          <w:rFonts w:ascii="Calibri" w:hAnsi="Calibri" w:cs="Times New Roman"/>
          <w:smallCaps w:val="0"/>
          <w:noProof/>
          <w:sz w:val="22"/>
          <w:szCs w:val="22"/>
        </w:rPr>
      </w:pPr>
      <w:ins w:id="76"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"_Toc43455844"</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2.1.15.</w:t>
        </w:r>
        <w:r w:rsidRPr="00E127EA">
          <w:rPr>
            <w:rFonts w:ascii="Calibri" w:hAnsi="Calibri" w:cs="Times New Roman"/>
            <w:smallCaps w:val="0"/>
            <w:noProof/>
            <w:sz w:val="22"/>
            <w:szCs w:val="22"/>
          </w:rPr>
          <w:tab/>
        </w:r>
        <w:r w:rsidRPr="009C6087">
          <w:rPr>
            <w:rStyle w:val="Lienhypertexte"/>
            <w:noProof/>
          </w:rPr>
          <w:t>Test #15: Grey list test</w:t>
        </w:r>
        <w:r>
          <w:rPr>
            <w:noProof/>
            <w:webHidden/>
          </w:rPr>
          <w:tab/>
        </w:r>
        <w:r>
          <w:rPr>
            <w:noProof/>
            <w:webHidden/>
          </w:rPr>
          <w:fldChar w:fldCharType="begin"/>
        </w:r>
        <w:r>
          <w:rPr>
            <w:noProof/>
            <w:webHidden/>
          </w:rPr>
          <w:instrText xml:space="preserve"> PAGEREF _Toc43455844 \h </w:instrText>
        </w:r>
        <w:r>
          <w:rPr>
            <w:noProof/>
            <w:webHidden/>
          </w:rPr>
        </w:r>
      </w:ins>
      <w:r>
        <w:rPr>
          <w:noProof/>
          <w:webHidden/>
        </w:rPr>
        <w:fldChar w:fldCharType="separate"/>
      </w:r>
      <w:ins w:id="77" w:author="RANNOU Jean-Philippe" w:date="2020-06-19T10:43:00Z">
        <w:r>
          <w:rPr>
            <w:noProof/>
            <w:webHidden/>
          </w:rPr>
          <w:t>13</w:t>
        </w:r>
        <w:r>
          <w:rPr>
            <w:noProof/>
            <w:webHidden/>
          </w:rPr>
          <w:fldChar w:fldCharType="end"/>
        </w:r>
        <w:r w:rsidRPr="009C6087">
          <w:rPr>
            <w:rStyle w:val="Lienhypertexte"/>
            <w:noProof/>
          </w:rPr>
          <w:fldChar w:fldCharType="end"/>
        </w:r>
      </w:ins>
    </w:p>
    <w:p w:rsidR="00B8477A" w:rsidRPr="00E127EA" w:rsidRDefault="00B8477A">
      <w:pPr>
        <w:pStyle w:val="TM3"/>
        <w:tabs>
          <w:tab w:val="left" w:pos="880"/>
          <w:tab w:val="right" w:pos="9118"/>
        </w:tabs>
        <w:rPr>
          <w:ins w:id="78" w:author="RANNOU Jean-Philippe" w:date="2020-06-19T10:43:00Z"/>
          <w:rFonts w:ascii="Calibri" w:hAnsi="Calibri" w:cs="Times New Roman"/>
          <w:smallCaps w:val="0"/>
          <w:noProof/>
          <w:sz w:val="22"/>
          <w:szCs w:val="22"/>
        </w:rPr>
      </w:pPr>
      <w:ins w:id="79"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"_Toc43455845"</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2.1.16.</w:t>
        </w:r>
        <w:r w:rsidRPr="00E127EA">
          <w:rPr>
            <w:rFonts w:ascii="Calibri" w:hAnsi="Calibri" w:cs="Times New Roman"/>
            <w:smallCaps w:val="0"/>
            <w:noProof/>
            <w:sz w:val="22"/>
            <w:szCs w:val="22"/>
          </w:rPr>
          <w:tab/>
        </w:r>
        <w:r w:rsidRPr="009C6087">
          <w:rPr>
            <w:rStyle w:val="Lienhypertexte"/>
            <w:noProof/>
          </w:rPr>
          <w:t>Test #16: Gross salinity or temperature sensor drift</w:t>
        </w:r>
        <w:r>
          <w:rPr>
            <w:noProof/>
            <w:webHidden/>
          </w:rPr>
          <w:tab/>
        </w:r>
        <w:r>
          <w:rPr>
            <w:noProof/>
            <w:webHidden/>
          </w:rPr>
          <w:fldChar w:fldCharType="begin"/>
        </w:r>
        <w:r>
          <w:rPr>
            <w:noProof/>
            <w:webHidden/>
          </w:rPr>
          <w:instrText xml:space="preserve"> PAGEREF _Toc43455845 \h </w:instrText>
        </w:r>
        <w:r>
          <w:rPr>
            <w:noProof/>
            <w:webHidden/>
          </w:rPr>
        </w:r>
      </w:ins>
      <w:r>
        <w:rPr>
          <w:noProof/>
          <w:webHidden/>
        </w:rPr>
        <w:fldChar w:fldCharType="separate"/>
      </w:r>
      <w:ins w:id="80" w:author="RANNOU Jean-Philippe" w:date="2020-06-19T10:43:00Z">
        <w:r>
          <w:rPr>
            <w:noProof/>
            <w:webHidden/>
          </w:rPr>
          <w:t>13</w:t>
        </w:r>
        <w:r>
          <w:rPr>
            <w:noProof/>
            <w:webHidden/>
          </w:rPr>
          <w:fldChar w:fldCharType="end"/>
        </w:r>
        <w:r w:rsidRPr="009C6087">
          <w:rPr>
            <w:rStyle w:val="Lienhypertexte"/>
            <w:noProof/>
          </w:rPr>
          <w:fldChar w:fldCharType="end"/>
        </w:r>
      </w:ins>
    </w:p>
    <w:p w:rsidR="00B8477A" w:rsidRPr="00E127EA" w:rsidRDefault="00B8477A">
      <w:pPr>
        <w:pStyle w:val="TM3"/>
        <w:tabs>
          <w:tab w:val="left" w:pos="880"/>
          <w:tab w:val="right" w:pos="9118"/>
        </w:tabs>
        <w:rPr>
          <w:ins w:id="81" w:author="RANNOU Jean-Philippe" w:date="2020-06-19T10:43:00Z"/>
          <w:rFonts w:ascii="Calibri" w:hAnsi="Calibri" w:cs="Times New Roman"/>
          <w:smallCaps w:val="0"/>
          <w:noProof/>
          <w:sz w:val="22"/>
          <w:szCs w:val="22"/>
        </w:rPr>
      </w:pPr>
      <w:ins w:id="82"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"_Toc43455846"</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2.1.17.</w:t>
        </w:r>
        <w:r w:rsidRPr="00E127EA">
          <w:rPr>
            <w:rFonts w:ascii="Calibri" w:hAnsi="Calibri" w:cs="Times New Roman"/>
            <w:smallCaps w:val="0"/>
            <w:noProof/>
            <w:sz w:val="22"/>
            <w:szCs w:val="22"/>
          </w:rPr>
          <w:tab/>
        </w:r>
        <w:r w:rsidRPr="009C6087">
          <w:rPr>
            <w:rStyle w:val="Lienhypertexte"/>
            <w:noProof/>
          </w:rPr>
          <w:t>Test #17: Visual QC</w:t>
        </w:r>
        <w:r>
          <w:rPr>
            <w:noProof/>
            <w:webHidden/>
          </w:rPr>
          <w:tab/>
        </w:r>
        <w:r>
          <w:rPr>
            <w:noProof/>
            <w:webHidden/>
          </w:rPr>
          <w:fldChar w:fldCharType="begin"/>
        </w:r>
        <w:r>
          <w:rPr>
            <w:noProof/>
            <w:webHidden/>
          </w:rPr>
          <w:instrText xml:space="preserve"> PAGEREF _Toc43455846 \h </w:instrText>
        </w:r>
        <w:r>
          <w:rPr>
            <w:noProof/>
            <w:webHidden/>
          </w:rPr>
        </w:r>
      </w:ins>
      <w:r>
        <w:rPr>
          <w:noProof/>
          <w:webHidden/>
        </w:rPr>
        <w:fldChar w:fldCharType="separate"/>
      </w:r>
      <w:ins w:id="83" w:author="RANNOU Jean-Philippe" w:date="2020-06-19T10:43:00Z">
        <w:r>
          <w:rPr>
            <w:noProof/>
            <w:webHidden/>
          </w:rPr>
          <w:t>13</w:t>
        </w:r>
        <w:r>
          <w:rPr>
            <w:noProof/>
            <w:webHidden/>
          </w:rPr>
          <w:fldChar w:fldCharType="end"/>
        </w:r>
        <w:r w:rsidRPr="009C6087">
          <w:rPr>
            <w:rStyle w:val="Lienhypertexte"/>
            <w:noProof/>
          </w:rPr>
          <w:fldChar w:fldCharType="end"/>
        </w:r>
      </w:ins>
    </w:p>
    <w:p w:rsidR="00B8477A" w:rsidRPr="00E127EA" w:rsidRDefault="00B8477A">
      <w:pPr>
        <w:pStyle w:val="TM3"/>
        <w:tabs>
          <w:tab w:val="left" w:pos="880"/>
          <w:tab w:val="right" w:pos="9118"/>
        </w:tabs>
        <w:rPr>
          <w:ins w:id="84" w:author="RANNOU Jean-Philippe" w:date="2020-06-19T10:43:00Z"/>
          <w:rFonts w:ascii="Calibri" w:hAnsi="Calibri" w:cs="Times New Roman"/>
          <w:smallCaps w:val="0"/>
          <w:noProof/>
          <w:sz w:val="22"/>
          <w:szCs w:val="22"/>
        </w:rPr>
      </w:pPr>
      <w:ins w:id="85"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"_Toc43455847"</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2.1.18.</w:t>
        </w:r>
        <w:r w:rsidRPr="00E127EA">
          <w:rPr>
            <w:rFonts w:ascii="Calibri" w:hAnsi="Calibri" w:cs="Times New Roman"/>
            <w:smallCaps w:val="0"/>
            <w:noProof/>
            <w:sz w:val="22"/>
            <w:szCs w:val="22"/>
          </w:rPr>
          <w:tab/>
        </w:r>
        <w:r w:rsidRPr="009C6087">
          <w:rPr>
            <w:rStyle w:val="Lienhypertexte"/>
            <w:noProof/>
          </w:rPr>
          <w:t>Test #18: Frozen profile test</w:t>
        </w:r>
        <w:r>
          <w:rPr>
            <w:noProof/>
            <w:webHidden/>
          </w:rPr>
          <w:tab/>
        </w:r>
        <w:r>
          <w:rPr>
            <w:noProof/>
            <w:webHidden/>
          </w:rPr>
          <w:fldChar w:fldCharType="begin"/>
        </w:r>
        <w:r>
          <w:rPr>
            <w:noProof/>
            <w:webHidden/>
          </w:rPr>
          <w:instrText xml:space="preserve"> PAGEREF _Toc43455847 \h </w:instrText>
        </w:r>
        <w:r>
          <w:rPr>
            <w:noProof/>
            <w:webHidden/>
          </w:rPr>
        </w:r>
      </w:ins>
      <w:r>
        <w:rPr>
          <w:noProof/>
          <w:webHidden/>
        </w:rPr>
        <w:fldChar w:fldCharType="separate"/>
      </w:r>
      <w:ins w:id="86" w:author="RANNOU Jean-Philippe" w:date="2020-06-19T10:43:00Z">
        <w:r>
          <w:rPr>
            <w:noProof/>
            <w:webHidden/>
          </w:rPr>
          <w:t>13</w:t>
        </w:r>
        <w:r>
          <w:rPr>
            <w:noProof/>
            <w:webHidden/>
          </w:rPr>
          <w:fldChar w:fldCharType="end"/>
        </w:r>
        <w:r w:rsidRPr="009C6087">
          <w:rPr>
            <w:rStyle w:val="Lienhypertexte"/>
            <w:noProof/>
          </w:rPr>
          <w:fldChar w:fldCharType="end"/>
        </w:r>
      </w:ins>
    </w:p>
    <w:p w:rsidR="00B8477A" w:rsidRPr="00E127EA" w:rsidRDefault="00B8477A">
      <w:pPr>
        <w:pStyle w:val="TM3"/>
        <w:tabs>
          <w:tab w:val="left" w:pos="880"/>
          <w:tab w:val="right" w:pos="9118"/>
        </w:tabs>
        <w:rPr>
          <w:ins w:id="87" w:author="RANNOU Jean-Philippe" w:date="2020-06-19T10:43:00Z"/>
          <w:rFonts w:ascii="Calibri" w:hAnsi="Calibri" w:cs="Times New Roman"/>
          <w:smallCaps w:val="0"/>
          <w:noProof/>
          <w:sz w:val="22"/>
          <w:szCs w:val="22"/>
        </w:rPr>
      </w:pPr>
      <w:ins w:id="88"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"_Toc43455848"</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2.1.19.</w:t>
        </w:r>
        <w:r w:rsidRPr="00E127EA">
          <w:rPr>
            <w:rFonts w:ascii="Calibri" w:hAnsi="Calibri" w:cs="Times New Roman"/>
            <w:smallCaps w:val="0"/>
            <w:noProof/>
            <w:sz w:val="22"/>
            <w:szCs w:val="22"/>
          </w:rPr>
          <w:tab/>
        </w:r>
        <w:r w:rsidRPr="009C6087">
          <w:rPr>
            <w:rStyle w:val="Lienhypertexte"/>
            <w:noProof/>
          </w:rPr>
          <w:t>Test #19: Deepest pressure test</w:t>
        </w:r>
        <w:r>
          <w:rPr>
            <w:noProof/>
            <w:webHidden/>
          </w:rPr>
          <w:tab/>
        </w:r>
        <w:r>
          <w:rPr>
            <w:noProof/>
            <w:webHidden/>
          </w:rPr>
          <w:fldChar w:fldCharType="begin"/>
        </w:r>
        <w:r>
          <w:rPr>
            <w:noProof/>
            <w:webHidden/>
          </w:rPr>
          <w:instrText xml:space="preserve"> PAGEREF _Toc43455848 \h </w:instrText>
        </w:r>
        <w:r>
          <w:rPr>
            <w:noProof/>
            <w:webHidden/>
          </w:rPr>
        </w:r>
      </w:ins>
      <w:r>
        <w:rPr>
          <w:noProof/>
          <w:webHidden/>
        </w:rPr>
        <w:fldChar w:fldCharType="separate"/>
      </w:r>
      <w:ins w:id="89" w:author="RANNOU Jean-Philippe" w:date="2020-06-19T10:43:00Z">
        <w:r>
          <w:rPr>
            <w:noProof/>
            <w:webHidden/>
          </w:rPr>
          <w:t>13</w:t>
        </w:r>
        <w:r>
          <w:rPr>
            <w:noProof/>
            <w:webHidden/>
          </w:rPr>
          <w:fldChar w:fldCharType="end"/>
        </w:r>
        <w:r w:rsidRPr="009C6087">
          <w:rPr>
            <w:rStyle w:val="Lienhypertexte"/>
            <w:noProof/>
          </w:rPr>
          <w:fldChar w:fldCharType="end"/>
        </w:r>
      </w:ins>
    </w:p>
    <w:p w:rsidR="00B8477A" w:rsidRPr="00E127EA" w:rsidRDefault="00B8477A">
      <w:pPr>
        <w:pStyle w:val="TM3"/>
        <w:tabs>
          <w:tab w:val="left" w:pos="880"/>
          <w:tab w:val="right" w:pos="9118"/>
        </w:tabs>
        <w:rPr>
          <w:ins w:id="90" w:author="RANNOU Jean-Philippe" w:date="2020-06-19T10:43:00Z"/>
          <w:rFonts w:ascii="Calibri" w:hAnsi="Calibri" w:cs="Times New Roman"/>
          <w:smallCaps w:val="0"/>
          <w:noProof/>
          <w:sz w:val="22"/>
          <w:szCs w:val="22"/>
        </w:rPr>
      </w:pPr>
      <w:ins w:id="91"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"_Toc43455849"</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2.1.20.</w:t>
        </w:r>
        <w:r w:rsidRPr="00E127EA">
          <w:rPr>
            <w:rFonts w:ascii="Calibri" w:hAnsi="Calibri" w:cs="Times New Roman"/>
            <w:smallCaps w:val="0"/>
            <w:noProof/>
            <w:sz w:val="22"/>
            <w:szCs w:val="22"/>
          </w:rPr>
          <w:tab/>
        </w:r>
        <w:r w:rsidRPr="009C6087">
          <w:rPr>
            <w:rStyle w:val="Lienhypertexte"/>
            <w:noProof/>
          </w:rPr>
          <w:t>Test #25: MEDian with a Distance (MEDD) test</w:t>
        </w:r>
        <w:r>
          <w:rPr>
            <w:noProof/>
            <w:webHidden/>
          </w:rPr>
          <w:tab/>
        </w:r>
        <w:r>
          <w:rPr>
            <w:noProof/>
            <w:webHidden/>
          </w:rPr>
          <w:fldChar w:fldCharType="begin"/>
        </w:r>
        <w:r>
          <w:rPr>
            <w:noProof/>
            <w:webHidden/>
          </w:rPr>
          <w:instrText xml:space="preserve"> PAGEREF _Toc43455849 \h </w:instrText>
        </w:r>
        <w:r>
          <w:rPr>
            <w:noProof/>
            <w:webHidden/>
          </w:rPr>
        </w:r>
      </w:ins>
      <w:r>
        <w:rPr>
          <w:noProof/>
          <w:webHidden/>
        </w:rPr>
        <w:fldChar w:fldCharType="separate"/>
      </w:r>
      <w:ins w:id="92" w:author="RANNOU Jean-Philippe" w:date="2020-06-19T10:43:00Z">
        <w:r>
          <w:rPr>
            <w:noProof/>
            <w:webHidden/>
          </w:rPr>
          <w:t>15</w:t>
        </w:r>
        <w:r>
          <w:rPr>
            <w:noProof/>
            <w:webHidden/>
          </w:rPr>
          <w:fldChar w:fldCharType="end"/>
        </w:r>
        <w:r w:rsidRPr="009C6087">
          <w:rPr>
            <w:rStyle w:val="Lienhypertexte"/>
            <w:noProof/>
          </w:rPr>
          <w:fldChar w:fldCharType="end"/>
        </w:r>
      </w:ins>
    </w:p>
    <w:p w:rsidR="00B8477A" w:rsidRPr="00E127EA" w:rsidRDefault="00B8477A">
      <w:pPr>
        <w:pStyle w:val="TM3"/>
        <w:tabs>
          <w:tab w:val="left" w:pos="880"/>
          <w:tab w:val="right" w:pos="9118"/>
        </w:tabs>
        <w:rPr>
          <w:ins w:id="93" w:author="RANNOU Jean-Philippe" w:date="2020-06-19T10:43:00Z"/>
          <w:rFonts w:ascii="Calibri" w:hAnsi="Calibri" w:cs="Times New Roman"/>
          <w:smallCaps w:val="0"/>
          <w:noProof/>
          <w:sz w:val="22"/>
          <w:szCs w:val="22"/>
        </w:rPr>
      </w:pPr>
      <w:ins w:id="94"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"_Toc43455850"</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2.1.21.</w:t>
        </w:r>
        <w:r w:rsidRPr="00E127EA">
          <w:rPr>
            <w:rFonts w:ascii="Calibri" w:hAnsi="Calibri" w:cs="Times New Roman"/>
            <w:smallCaps w:val="0"/>
            <w:noProof/>
            <w:sz w:val="22"/>
            <w:szCs w:val="22"/>
          </w:rPr>
          <w:tab/>
        </w:r>
        <w:r w:rsidRPr="009C6087">
          <w:rPr>
            <w:rStyle w:val="Lienhypertexte"/>
            <w:noProof/>
          </w:rPr>
          <w:t>Test #57: DOXY specific test</w:t>
        </w:r>
        <w:r>
          <w:rPr>
            <w:noProof/>
            <w:webHidden/>
          </w:rPr>
          <w:tab/>
        </w:r>
        <w:r>
          <w:rPr>
            <w:noProof/>
            <w:webHidden/>
          </w:rPr>
          <w:fldChar w:fldCharType="begin"/>
        </w:r>
        <w:r>
          <w:rPr>
            <w:noProof/>
            <w:webHidden/>
          </w:rPr>
          <w:instrText xml:space="preserve"> PAGEREF _Toc43455850 \h </w:instrText>
        </w:r>
        <w:r>
          <w:rPr>
            <w:noProof/>
            <w:webHidden/>
          </w:rPr>
        </w:r>
      </w:ins>
      <w:r>
        <w:rPr>
          <w:noProof/>
          <w:webHidden/>
        </w:rPr>
        <w:fldChar w:fldCharType="separate"/>
      </w:r>
      <w:ins w:id="95" w:author="RANNOU Jean-Philippe" w:date="2020-06-19T10:43:00Z">
        <w:r>
          <w:rPr>
            <w:noProof/>
            <w:webHidden/>
          </w:rPr>
          <w:t>15</w:t>
        </w:r>
        <w:r>
          <w:rPr>
            <w:noProof/>
            <w:webHidden/>
          </w:rPr>
          <w:fldChar w:fldCharType="end"/>
        </w:r>
        <w:r w:rsidRPr="009C6087">
          <w:rPr>
            <w:rStyle w:val="Lienhypertexte"/>
            <w:noProof/>
          </w:rPr>
          <w:fldChar w:fldCharType="end"/>
        </w:r>
      </w:ins>
    </w:p>
    <w:p w:rsidR="00B8477A" w:rsidRPr="00E127EA" w:rsidRDefault="00B8477A">
      <w:pPr>
        <w:pStyle w:val="TM3"/>
        <w:tabs>
          <w:tab w:val="left" w:pos="880"/>
          <w:tab w:val="right" w:pos="9118"/>
        </w:tabs>
        <w:rPr>
          <w:ins w:id="96" w:author="RANNOU Jean-Philippe" w:date="2020-06-19T10:43:00Z"/>
          <w:rFonts w:ascii="Calibri" w:hAnsi="Calibri" w:cs="Times New Roman"/>
          <w:smallCaps w:val="0"/>
          <w:noProof/>
          <w:sz w:val="22"/>
          <w:szCs w:val="22"/>
        </w:rPr>
      </w:pPr>
      <w:ins w:id="97"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"_Toc43455851"</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2.1.22.</w:t>
        </w:r>
        <w:r w:rsidRPr="00E127EA">
          <w:rPr>
            <w:rFonts w:ascii="Calibri" w:hAnsi="Calibri" w:cs="Times New Roman"/>
            <w:smallCaps w:val="0"/>
            <w:noProof/>
            <w:sz w:val="22"/>
            <w:szCs w:val="22"/>
          </w:rPr>
          <w:tab/>
        </w:r>
        <w:r w:rsidRPr="009C6087">
          <w:rPr>
            <w:rStyle w:val="Lienhypertexte"/>
            <w:noProof/>
          </w:rPr>
          <w:t>Test #58: CDOM specific test</w:t>
        </w:r>
        <w:r>
          <w:rPr>
            <w:noProof/>
            <w:webHidden/>
          </w:rPr>
          <w:tab/>
        </w:r>
        <w:r>
          <w:rPr>
            <w:noProof/>
            <w:webHidden/>
          </w:rPr>
          <w:fldChar w:fldCharType="begin"/>
        </w:r>
        <w:r>
          <w:rPr>
            <w:noProof/>
            <w:webHidden/>
          </w:rPr>
          <w:instrText xml:space="preserve"> PAGEREF _Toc43455851 \h </w:instrText>
        </w:r>
        <w:r>
          <w:rPr>
            <w:noProof/>
            <w:webHidden/>
          </w:rPr>
        </w:r>
      </w:ins>
      <w:r>
        <w:rPr>
          <w:noProof/>
          <w:webHidden/>
        </w:rPr>
        <w:fldChar w:fldCharType="separate"/>
      </w:r>
      <w:ins w:id="98" w:author="RANNOU Jean-Philippe" w:date="2020-06-19T10:43:00Z">
        <w:r>
          <w:rPr>
            <w:noProof/>
            <w:webHidden/>
          </w:rPr>
          <w:t>15</w:t>
        </w:r>
        <w:r>
          <w:rPr>
            <w:noProof/>
            <w:webHidden/>
          </w:rPr>
          <w:fldChar w:fldCharType="end"/>
        </w:r>
        <w:r w:rsidRPr="009C6087">
          <w:rPr>
            <w:rStyle w:val="Lienhypertexte"/>
            <w:noProof/>
          </w:rPr>
          <w:fldChar w:fldCharType="end"/>
        </w:r>
      </w:ins>
    </w:p>
    <w:p w:rsidR="00B8477A" w:rsidRPr="00E127EA" w:rsidRDefault="00B8477A">
      <w:pPr>
        <w:pStyle w:val="TM3"/>
        <w:tabs>
          <w:tab w:val="left" w:pos="880"/>
          <w:tab w:val="right" w:pos="9118"/>
        </w:tabs>
        <w:rPr>
          <w:ins w:id="99" w:author="RANNOU Jean-Philippe" w:date="2020-06-19T10:43:00Z"/>
          <w:rFonts w:ascii="Calibri" w:hAnsi="Calibri" w:cs="Times New Roman"/>
          <w:smallCaps w:val="0"/>
          <w:noProof/>
          <w:sz w:val="22"/>
          <w:szCs w:val="22"/>
        </w:rPr>
      </w:pPr>
      <w:ins w:id="100"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"_Toc43455852"</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2.1.23.</w:t>
        </w:r>
        <w:r w:rsidRPr="00E127EA">
          <w:rPr>
            <w:rFonts w:ascii="Calibri" w:hAnsi="Calibri" w:cs="Times New Roman"/>
            <w:smallCaps w:val="0"/>
            <w:noProof/>
            <w:sz w:val="22"/>
            <w:szCs w:val="22"/>
          </w:rPr>
          <w:tab/>
        </w:r>
        <w:r w:rsidRPr="009C6087">
          <w:rPr>
            <w:rStyle w:val="Lienhypertexte"/>
            <w:noProof/>
          </w:rPr>
          <w:t>Test #59: NITRATE specific test</w:t>
        </w:r>
        <w:r>
          <w:rPr>
            <w:noProof/>
            <w:webHidden/>
          </w:rPr>
          <w:tab/>
        </w:r>
        <w:r>
          <w:rPr>
            <w:noProof/>
            <w:webHidden/>
          </w:rPr>
          <w:fldChar w:fldCharType="begin"/>
        </w:r>
        <w:r>
          <w:rPr>
            <w:noProof/>
            <w:webHidden/>
          </w:rPr>
          <w:instrText xml:space="preserve"> PAGEREF _Toc43455852 \h </w:instrText>
        </w:r>
        <w:r>
          <w:rPr>
            <w:noProof/>
            <w:webHidden/>
          </w:rPr>
        </w:r>
      </w:ins>
      <w:r>
        <w:rPr>
          <w:noProof/>
          <w:webHidden/>
        </w:rPr>
        <w:fldChar w:fldCharType="separate"/>
      </w:r>
      <w:ins w:id="101" w:author="RANNOU Jean-Philippe" w:date="2020-06-19T10:43:00Z">
        <w:r>
          <w:rPr>
            <w:noProof/>
            <w:webHidden/>
          </w:rPr>
          <w:t>15</w:t>
        </w:r>
        <w:r>
          <w:rPr>
            <w:noProof/>
            <w:webHidden/>
          </w:rPr>
          <w:fldChar w:fldCharType="end"/>
        </w:r>
        <w:r w:rsidRPr="009C6087">
          <w:rPr>
            <w:rStyle w:val="Lienhypertexte"/>
            <w:noProof/>
          </w:rPr>
          <w:fldChar w:fldCharType="end"/>
        </w:r>
      </w:ins>
    </w:p>
    <w:p w:rsidR="00B8477A" w:rsidRPr="00E127EA" w:rsidRDefault="00B8477A">
      <w:pPr>
        <w:pStyle w:val="TM3"/>
        <w:tabs>
          <w:tab w:val="left" w:pos="880"/>
          <w:tab w:val="right" w:pos="9118"/>
        </w:tabs>
        <w:rPr>
          <w:ins w:id="102" w:author="RANNOU Jean-Philippe" w:date="2020-06-19T10:43:00Z"/>
          <w:rFonts w:ascii="Calibri" w:hAnsi="Calibri" w:cs="Times New Roman"/>
          <w:smallCaps w:val="0"/>
          <w:noProof/>
          <w:sz w:val="22"/>
          <w:szCs w:val="22"/>
        </w:rPr>
      </w:pPr>
      <w:ins w:id="103"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"_Toc43455853"</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2.1.24.</w:t>
        </w:r>
        <w:r w:rsidRPr="00E127EA">
          <w:rPr>
            <w:rFonts w:ascii="Calibri" w:hAnsi="Calibri" w:cs="Times New Roman"/>
            <w:smallCaps w:val="0"/>
            <w:noProof/>
            <w:sz w:val="22"/>
            <w:szCs w:val="22"/>
          </w:rPr>
          <w:tab/>
        </w:r>
        <w:r w:rsidRPr="009C6087">
          <w:rPr>
            <w:rStyle w:val="Lienhypertexte"/>
            <w:noProof/>
          </w:rPr>
          <w:t>Test #60: PAR specific test</w:t>
        </w:r>
        <w:r>
          <w:rPr>
            <w:noProof/>
            <w:webHidden/>
          </w:rPr>
          <w:tab/>
        </w:r>
        <w:r>
          <w:rPr>
            <w:noProof/>
            <w:webHidden/>
          </w:rPr>
          <w:fldChar w:fldCharType="begin"/>
        </w:r>
        <w:r>
          <w:rPr>
            <w:noProof/>
            <w:webHidden/>
          </w:rPr>
          <w:instrText xml:space="preserve"> PAGEREF _Toc43455853 \h </w:instrText>
        </w:r>
        <w:r>
          <w:rPr>
            <w:noProof/>
            <w:webHidden/>
          </w:rPr>
        </w:r>
      </w:ins>
      <w:r>
        <w:rPr>
          <w:noProof/>
          <w:webHidden/>
        </w:rPr>
        <w:fldChar w:fldCharType="separate"/>
      </w:r>
      <w:ins w:id="104" w:author="RANNOU Jean-Philippe" w:date="2020-06-19T10:43:00Z">
        <w:r>
          <w:rPr>
            <w:noProof/>
            <w:webHidden/>
          </w:rPr>
          <w:t>15</w:t>
        </w:r>
        <w:r>
          <w:rPr>
            <w:noProof/>
            <w:webHidden/>
          </w:rPr>
          <w:fldChar w:fldCharType="end"/>
        </w:r>
        <w:r w:rsidRPr="009C6087">
          <w:rPr>
            <w:rStyle w:val="Lienhypertexte"/>
            <w:noProof/>
          </w:rPr>
          <w:fldChar w:fldCharType="end"/>
        </w:r>
      </w:ins>
    </w:p>
    <w:p w:rsidR="00B8477A" w:rsidRPr="00E127EA" w:rsidRDefault="00B8477A">
      <w:pPr>
        <w:pStyle w:val="TM3"/>
        <w:tabs>
          <w:tab w:val="left" w:pos="880"/>
          <w:tab w:val="right" w:pos="9118"/>
        </w:tabs>
        <w:rPr>
          <w:ins w:id="105" w:author="RANNOU Jean-Philippe" w:date="2020-06-19T10:43:00Z"/>
          <w:rFonts w:ascii="Calibri" w:hAnsi="Calibri" w:cs="Times New Roman"/>
          <w:smallCaps w:val="0"/>
          <w:noProof/>
          <w:sz w:val="22"/>
          <w:szCs w:val="22"/>
        </w:rPr>
      </w:pPr>
      <w:ins w:id="106"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"_Toc43455854"</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2.1.25.</w:t>
        </w:r>
        <w:r w:rsidRPr="00E127EA">
          <w:rPr>
            <w:rFonts w:ascii="Calibri" w:hAnsi="Calibri" w:cs="Times New Roman"/>
            <w:smallCaps w:val="0"/>
            <w:noProof/>
            <w:sz w:val="22"/>
            <w:szCs w:val="22"/>
          </w:rPr>
          <w:tab/>
        </w:r>
        <w:r w:rsidRPr="009C6087">
          <w:rPr>
            <w:rStyle w:val="Lienhypertexte"/>
            <w:noProof/>
          </w:rPr>
          <w:t>Test #61: IRRADIANCE specific test</w:t>
        </w:r>
        <w:r>
          <w:rPr>
            <w:noProof/>
            <w:webHidden/>
          </w:rPr>
          <w:tab/>
        </w:r>
        <w:r>
          <w:rPr>
            <w:noProof/>
            <w:webHidden/>
          </w:rPr>
          <w:fldChar w:fldCharType="begin"/>
        </w:r>
        <w:r>
          <w:rPr>
            <w:noProof/>
            <w:webHidden/>
          </w:rPr>
          <w:instrText xml:space="preserve"> PAGEREF _Toc43455854 \h </w:instrText>
        </w:r>
        <w:r>
          <w:rPr>
            <w:noProof/>
            <w:webHidden/>
          </w:rPr>
        </w:r>
      </w:ins>
      <w:r>
        <w:rPr>
          <w:noProof/>
          <w:webHidden/>
        </w:rPr>
        <w:fldChar w:fldCharType="separate"/>
      </w:r>
      <w:ins w:id="107" w:author="RANNOU Jean-Philippe" w:date="2020-06-19T10:43:00Z">
        <w:r>
          <w:rPr>
            <w:noProof/>
            <w:webHidden/>
          </w:rPr>
          <w:t>15</w:t>
        </w:r>
        <w:r>
          <w:rPr>
            <w:noProof/>
            <w:webHidden/>
          </w:rPr>
          <w:fldChar w:fldCharType="end"/>
        </w:r>
        <w:r w:rsidRPr="009C6087">
          <w:rPr>
            <w:rStyle w:val="Lienhypertexte"/>
            <w:noProof/>
          </w:rPr>
          <w:fldChar w:fldCharType="end"/>
        </w:r>
      </w:ins>
    </w:p>
    <w:p w:rsidR="00B8477A" w:rsidRPr="00E127EA" w:rsidRDefault="00B8477A">
      <w:pPr>
        <w:pStyle w:val="TM3"/>
        <w:tabs>
          <w:tab w:val="left" w:pos="880"/>
          <w:tab w:val="right" w:pos="9118"/>
        </w:tabs>
        <w:rPr>
          <w:ins w:id="108" w:author="RANNOU Jean-Philippe" w:date="2020-06-19T10:43:00Z"/>
          <w:rFonts w:ascii="Calibri" w:hAnsi="Calibri" w:cs="Times New Roman"/>
          <w:smallCaps w:val="0"/>
          <w:noProof/>
          <w:sz w:val="22"/>
          <w:szCs w:val="22"/>
        </w:rPr>
      </w:pPr>
      <w:ins w:id="109"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"_Toc43455855"</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2.1.26.</w:t>
        </w:r>
        <w:r w:rsidRPr="00E127EA">
          <w:rPr>
            <w:rFonts w:ascii="Calibri" w:hAnsi="Calibri" w:cs="Times New Roman"/>
            <w:smallCaps w:val="0"/>
            <w:noProof/>
            <w:sz w:val="22"/>
            <w:szCs w:val="22"/>
          </w:rPr>
          <w:tab/>
        </w:r>
        <w:r w:rsidRPr="009C6087">
          <w:rPr>
            <w:rStyle w:val="Lienhypertexte"/>
            <w:noProof/>
          </w:rPr>
          <w:t>Test #62: BBP specific test</w:t>
        </w:r>
        <w:r>
          <w:rPr>
            <w:noProof/>
            <w:webHidden/>
          </w:rPr>
          <w:tab/>
        </w:r>
        <w:r>
          <w:rPr>
            <w:noProof/>
            <w:webHidden/>
          </w:rPr>
          <w:fldChar w:fldCharType="begin"/>
        </w:r>
        <w:r>
          <w:rPr>
            <w:noProof/>
            <w:webHidden/>
          </w:rPr>
          <w:instrText xml:space="preserve"> PAGEREF _Toc43455855 \h </w:instrText>
        </w:r>
        <w:r>
          <w:rPr>
            <w:noProof/>
            <w:webHidden/>
          </w:rPr>
        </w:r>
      </w:ins>
      <w:r>
        <w:rPr>
          <w:noProof/>
          <w:webHidden/>
        </w:rPr>
        <w:fldChar w:fldCharType="separate"/>
      </w:r>
      <w:ins w:id="110" w:author="RANNOU Jean-Philippe" w:date="2020-06-19T10:43:00Z">
        <w:r>
          <w:rPr>
            <w:noProof/>
            <w:webHidden/>
          </w:rPr>
          <w:t>15</w:t>
        </w:r>
        <w:r>
          <w:rPr>
            <w:noProof/>
            <w:webHidden/>
          </w:rPr>
          <w:fldChar w:fldCharType="end"/>
        </w:r>
        <w:r w:rsidRPr="009C6087">
          <w:rPr>
            <w:rStyle w:val="Lienhypertexte"/>
            <w:noProof/>
          </w:rPr>
          <w:fldChar w:fldCharType="end"/>
        </w:r>
      </w:ins>
    </w:p>
    <w:p w:rsidR="00B8477A" w:rsidRPr="00E127EA" w:rsidRDefault="00B8477A">
      <w:pPr>
        <w:pStyle w:val="TM3"/>
        <w:tabs>
          <w:tab w:val="left" w:pos="880"/>
          <w:tab w:val="right" w:pos="9118"/>
        </w:tabs>
        <w:rPr>
          <w:ins w:id="111" w:author="RANNOU Jean-Philippe" w:date="2020-06-19T10:43:00Z"/>
          <w:rFonts w:ascii="Calibri" w:hAnsi="Calibri" w:cs="Times New Roman"/>
          <w:smallCaps w:val="0"/>
          <w:noProof/>
          <w:sz w:val="22"/>
          <w:szCs w:val="22"/>
        </w:rPr>
      </w:pPr>
      <w:ins w:id="112"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"_Toc43455856"</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2.1.27.</w:t>
        </w:r>
        <w:r w:rsidRPr="00E127EA">
          <w:rPr>
            <w:rFonts w:ascii="Calibri" w:hAnsi="Calibri" w:cs="Times New Roman"/>
            <w:smallCaps w:val="0"/>
            <w:noProof/>
            <w:sz w:val="22"/>
            <w:szCs w:val="22"/>
          </w:rPr>
          <w:tab/>
        </w:r>
        <w:r w:rsidRPr="009C6087">
          <w:rPr>
            <w:rStyle w:val="Lienhypertexte"/>
            <w:noProof/>
          </w:rPr>
          <w:t>Test #63: CHLA specific test</w:t>
        </w:r>
        <w:r>
          <w:rPr>
            <w:noProof/>
            <w:webHidden/>
          </w:rPr>
          <w:tab/>
        </w:r>
        <w:r>
          <w:rPr>
            <w:noProof/>
            <w:webHidden/>
          </w:rPr>
          <w:fldChar w:fldCharType="begin"/>
        </w:r>
        <w:r>
          <w:rPr>
            <w:noProof/>
            <w:webHidden/>
          </w:rPr>
          <w:instrText xml:space="preserve"> PAGEREF _Toc43455856 \h </w:instrText>
        </w:r>
        <w:r>
          <w:rPr>
            <w:noProof/>
            <w:webHidden/>
          </w:rPr>
        </w:r>
      </w:ins>
      <w:r>
        <w:rPr>
          <w:noProof/>
          <w:webHidden/>
        </w:rPr>
        <w:fldChar w:fldCharType="separate"/>
      </w:r>
      <w:ins w:id="113" w:author="RANNOU Jean-Philippe" w:date="2020-06-19T10:43:00Z">
        <w:r>
          <w:rPr>
            <w:noProof/>
            <w:webHidden/>
          </w:rPr>
          <w:t>15</w:t>
        </w:r>
        <w:r>
          <w:rPr>
            <w:noProof/>
            <w:webHidden/>
          </w:rPr>
          <w:fldChar w:fldCharType="end"/>
        </w:r>
        <w:r w:rsidRPr="009C6087">
          <w:rPr>
            <w:rStyle w:val="Lienhypertexte"/>
            <w:noProof/>
          </w:rPr>
          <w:fldChar w:fldCharType="end"/>
        </w:r>
      </w:ins>
    </w:p>
    <w:p w:rsidR="00B8477A" w:rsidRPr="00E127EA" w:rsidRDefault="00B8477A">
      <w:pPr>
        <w:pStyle w:val="TM2"/>
        <w:tabs>
          <w:tab w:val="left" w:pos="580"/>
          <w:tab w:val="right" w:pos="9118"/>
        </w:tabs>
        <w:rPr>
          <w:ins w:id="114" w:author="RANNOU Jean-Philippe" w:date="2020-06-19T10:43:00Z"/>
          <w:rFonts w:ascii="Calibri" w:hAnsi="Calibri" w:cs="Times New Roman"/>
          <w:b w:val="0"/>
          <w:bCs w:val="0"/>
          <w:smallCaps w:val="0"/>
          <w:noProof/>
          <w:sz w:val="22"/>
          <w:szCs w:val="22"/>
        </w:rPr>
      </w:pPr>
      <w:ins w:id="115"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"_Toc43455857"</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lang w:val="en-US"/>
          </w:rPr>
          <w:t>2.2.</w:t>
        </w:r>
        <w:r w:rsidRPr="00E127EA">
          <w:rPr>
            <w:rFonts w:ascii="Calibri" w:hAnsi="Calibri" w:cs="Times New Roman"/>
            <w:b w:val="0"/>
            <w:bCs w:val="0"/>
            <w:smallCaps w:val="0"/>
            <w:noProof/>
            <w:sz w:val="22"/>
            <w:szCs w:val="22"/>
          </w:rPr>
          <w:tab/>
        </w:r>
        <w:r w:rsidRPr="009C6087">
          <w:rPr>
            <w:rStyle w:val="Lienhypertexte"/>
            <w:noProof/>
            <w:lang w:val="en-US"/>
          </w:rPr>
          <w:t>Tests application order on vertical profiles</w:t>
        </w:r>
        <w:r>
          <w:rPr>
            <w:noProof/>
            <w:webHidden/>
          </w:rPr>
          <w:tab/>
        </w:r>
        <w:r>
          <w:rPr>
            <w:noProof/>
            <w:webHidden/>
          </w:rPr>
          <w:fldChar w:fldCharType="begin"/>
        </w:r>
        <w:r>
          <w:rPr>
            <w:noProof/>
            <w:webHidden/>
          </w:rPr>
          <w:instrText xml:space="preserve"> PAGEREF _Toc43455857 \h </w:instrText>
        </w:r>
        <w:r>
          <w:rPr>
            <w:noProof/>
            <w:webHidden/>
          </w:rPr>
        </w:r>
      </w:ins>
      <w:r>
        <w:rPr>
          <w:noProof/>
          <w:webHidden/>
        </w:rPr>
        <w:fldChar w:fldCharType="separate"/>
      </w:r>
      <w:ins w:id="116" w:author="RANNOU Jean-Philippe" w:date="2020-06-19T10:43:00Z">
        <w:r>
          <w:rPr>
            <w:noProof/>
            <w:webHidden/>
          </w:rPr>
          <w:t>16</w:t>
        </w:r>
        <w:r>
          <w:rPr>
            <w:noProof/>
            <w:webHidden/>
          </w:rPr>
          <w:fldChar w:fldCharType="end"/>
        </w:r>
        <w:r w:rsidRPr="009C6087">
          <w:rPr>
            <w:rStyle w:val="Lienhypertexte"/>
            <w:noProof/>
          </w:rPr>
          <w:fldChar w:fldCharType="end"/>
        </w:r>
      </w:ins>
    </w:p>
    <w:p w:rsidR="00B8477A" w:rsidRPr="00E127EA" w:rsidRDefault="00B8477A">
      <w:pPr>
        <w:pStyle w:val="TM1"/>
        <w:tabs>
          <w:tab w:val="left" w:pos="400"/>
          <w:tab w:val="right" w:pos="9118"/>
        </w:tabs>
        <w:rPr>
          <w:ins w:id="117" w:author="RANNOU Jean-Philippe" w:date="2020-06-19T10:43:00Z"/>
          <w:rFonts w:ascii="Calibri" w:hAnsi="Calibri" w:cs="Times New Roman"/>
          <w:b w:val="0"/>
          <w:bCs w:val="0"/>
          <w:caps w:val="0"/>
          <w:noProof/>
          <w:sz w:val="22"/>
          <w:szCs w:val="22"/>
          <w:u w:val="none"/>
        </w:rPr>
      </w:pPr>
      <w:ins w:id="118" w:author="RANNOU Jean-Philippe" w:date="2020-06-19T10:43:00Z">
        <w:r w:rsidRPr="009C6087">
          <w:rPr>
            <w:rStyle w:val="Lienhypertexte"/>
            <w:noProof/>
          </w:rPr>
          <w:lastRenderedPageBreak/>
          <w:fldChar w:fldCharType="begin"/>
        </w:r>
        <w:r w:rsidRPr="009C6087">
          <w:rPr>
            <w:rStyle w:val="Lienhypertexte"/>
            <w:noProof/>
          </w:rPr>
          <w:instrText xml:space="preserve"> </w:instrText>
        </w:r>
        <w:r>
          <w:rPr>
            <w:noProof/>
          </w:rPr>
          <w:instrText>HYPERLINK \l "_Toc43455858"</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lang w:val="en-US"/>
          </w:rPr>
          <w:t>3.</w:t>
        </w:r>
        <w:r w:rsidRPr="00E127EA">
          <w:rPr>
            <w:rFonts w:ascii="Calibri" w:hAnsi="Calibri" w:cs="Times New Roman"/>
            <w:b w:val="0"/>
            <w:bCs w:val="0"/>
            <w:caps w:val="0"/>
            <w:noProof/>
            <w:sz w:val="22"/>
            <w:szCs w:val="22"/>
            <w:u w:val="none"/>
          </w:rPr>
          <w:tab/>
        </w:r>
        <w:r w:rsidRPr="009C6087">
          <w:rPr>
            <w:rStyle w:val="Lienhypertexte"/>
            <w:noProof/>
            <w:lang w:val="en-US"/>
          </w:rPr>
          <w:t>Implementation of Argo Real-time Quality Control test procedures on near-surface data of vertical profiles</w:t>
        </w:r>
        <w:r>
          <w:rPr>
            <w:noProof/>
            <w:webHidden/>
          </w:rPr>
          <w:tab/>
        </w:r>
        <w:r>
          <w:rPr>
            <w:noProof/>
            <w:webHidden/>
          </w:rPr>
          <w:fldChar w:fldCharType="begin"/>
        </w:r>
        <w:r>
          <w:rPr>
            <w:noProof/>
            <w:webHidden/>
          </w:rPr>
          <w:instrText xml:space="preserve"> PAGEREF _Toc43455858 \h </w:instrText>
        </w:r>
        <w:r>
          <w:rPr>
            <w:noProof/>
            <w:webHidden/>
          </w:rPr>
        </w:r>
      </w:ins>
      <w:r>
        <w:rPr>
          <w:noProof/>
          <w:webHidden/>
        </w:rPr>
        <w:fldChar w:fldCharType="separate"/>
      </w:r>
      <w:ins w:id="119" w:author="RANNOU Jean-Philippe" w:date="2020-06-19T10:43:00Z">
        <w:r>
          <w:rPr>
            <w:noProof/>
            <w:webHidden/>
          </w:rPr>
          <w:t>17</w:t>
        </w:r>
        <w:r>
          <w:rPr>
            <w:noProof/>
            <w:webHidden/>
          </w:rPr>
          <w:fldChar w:fldCharType="end"/>
        </w:r>
        <w:r w:rsidRPr="009C6087">
          <w:rPr>
            <w:rStyle w:val="Lienhypertexte"/>
            <w:noProof/>
          </w:rPr>
          <w:fldChar w:fldCharType="end"/>
        </w:r>
      </w:ins>
    </w:p>
    <w:p w:rsidR="00B8477A" w:rsidRPr="00E127EA" w:rsidRDefault="00B8477A">
      <w:pPr>
        <w:pStyle w:val="TM2"/>
        <w:tabs>
          <w:tab w:val="left" w:pos="580"/>
          <w:tab w:val="right" w:pos="9118"/>
        </w:tabs>
        <w:rPr>
          <w:ins w:id="120" w:author="RANNOU Jean-Philippe" w:date="2020-06-19T10:43:00Z"/>
          <w:rFonts w:ascii="Calibri" w:hAnsi="Calibri" w:cs="Times New Roman"/>
          <w:b w:val="0"/>
          <w:bCs w:val="0"/>
          <w:smallCaps w:val="0"/>
          <w:noProof/>
          <w:sz w:val="22"/>
          <w:szCs w:val="22"/>
        </w:rPr>
      </w:pPr>
      <w:ins w:id="121"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"_Toc43455859"</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lang w:val="en-US"/>
          </w:rPr>
          <w:t>3.1.</w:t>
        </w:r>
        <w:r w:rsidRPr="00E127EA">
          <w:rPr>
            <w:rFonts w:ascii="Calibri" w:hAnsi="Calibri" w:cs="Times New Roman"/>
            <w:b w:val="0"/>
            <w:bCs w:val="0"/>
            <w:smallCaps w:val="0"/>
            <w:noProof/>
            <w:sz w:val="22"/>
            <w:szCs w:val="22"/>
          </w:rPr>
          <w:tab/>
        </w:r>
        <w:r w:rsidRPr="009C6087">
          <w:rPr>
            <w:rStyle w:val="Lienhypertexte"/>
            <w:noProof/>
            <w:lang w:val="en-US"/>
          </w:rPr>
          <w:t>Description of implemented tests</w:t>
        </w:r>
        <w:r>
          <w:rPr>
            <w:noProof/>
            <w:webHidden/>
          </w:rPr>
          <w:tab/>
        </w:r>
        <w:r>
          <w:rPr>
            <w:noProof/>
            <w:webHidden/>
          </w:rPr>
          <w:fldChar w:fldCharType="begin"/>
        </w:r>
        <w:r>
          <w:rPr>
            <w:noProof/>
            <w:webHidden/>
          </w:rPr>
          <w:instrText xml:space="preserve"> PAGEREF _Toc43455859 \h </w:instrText>
        </w:r>
        <w:r>
          <w:rPr>
            <w:noProof/>
            <w:webHidden/>
          </w:rPr>
        </w:r>
      </w:ins>
      <w:r>
        <w:rPr>
          <w:noProof/>
          <w:webHidden/>
        </w:rPr>
        <w:fldChar w:fldCharType="separate"/>
      </w:r>
      <w:ins w:id="122" w:author="RANNOU Jean-Philippe" w:date="2020-06-19T10:43:00Z">
        <w:r>
          <w:rPr>
            <w:noProof/>
            <w:webHidden/>
          </w:rPr>
          <w:t>17</w:t>
        </w:r>
        <w:r>
          <w:rPr>
            <w:noProof/>
            <w:webHidden/>
          </w:rPr>
          <w:fldChar w:fldCharType="end"/>
        </w:r>
        <w:r w:rsidRPr="009C6087">
          <w:rPr>
            <w:rStyle w:val="Lienhypertexte"/>
            <w:noProof/>
          </w:rPr>
          <w:fldChar w:fldCharType="end"/>
        </w:r>
      </w:ins>
    </w:p>
    <w:p w:rsidR="00B8477A" w:rsidRPr="00E127EA" w:rsidRDefault="00B8477A">
      <w:pPr>
        <w:pStyle w:val="TM3"/>
        <w:tabs>
          <w:tab w:val="left" w:pos="760"/>
          <w:tab w:val="right" w:pos="9118"/>
        </w:tabs>
        <w:rPr>
          <w:ins w:id="123" w:author="RANNOU Jean-Philippe" w:date="2020-06-19T10:43:00Z"/>
          <w:rFonts w:ascii="Calibri" w:hAnsi="Calibri" w:cs="Times New Roman"/>
          <w:smallCaps w:val="0"/>
          <w:noProof/>
          <w:sz w:val="22"/>
          <w:szCs w:val="22"/>
        </w:rPr>
      </w:pPr>
      <w:ins w:id="124"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"_Toc43455860"</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3.1.1.</w:t>
        </w:r>
        <w:r w:rsidRPr="00E127EA">
          <w:rPr>
            <w:rFonts w:ascii="Calibri" w:hAnsi="Calibri" w:cs="Times New Roman"/>
            <w:smallCaps w:val="0"/>
            <w:noProof/>
            <w:sz w:val="22"/>
            <w:szCs w:val="22"/>
          </w:rPr>
          <w:tab/>
        </w:r>
        <w:r w:rsidRPr="009C6087">
          <w:rPr>
            <w:rStyle w:val="Lienhypertexte"/>
            <w:noProof/>
          </w:rPr>
          <w:t>Test #21: Near-surface unpumped CTD salinity test</w:t>
        </w:r>
        <w:r>
          <w:rPr>
            <w:noProof/>
            <w:webHidden/>
          </w:rPr>
          <w:tab/>
        </w:r>
        <w:r>
          <w:rPr>
            <w:noProof/>
            <w:webHidden/>
          </w:rPr>
          <w:fldChar w:fldCharType="begin"/>
        </w:r>
        <w:r>
          <w:rPr>
            <w:noProof/>
            <w:webHidden/>
          </w:rPr>
          <w:instrText xml:space="preserve"> PAGEREF _Toc43455860 \h </w:instrText>
        </w:r>
        <w:r>
          <w:rPr>
            <w:noProof/>
            <w:webHidden/>
          </w:rPr>
        </w:r>
      </w:ins>
      <w:r>
        <w:rPr>
          <w:noProof/>
          <w:webHidden/>
        </w:rPr>
        <w:fldChar w:fldCharType="separate"/>
      </w:r>
      <w:ins w:id="125" w:author="RANNOU Jean-Philippe" w:date="2020-06-19T10:43:00Z">
        <w:r>
          <w:rPr>
            <w:noProof/>
            <w:webHidden/>
          </w:rPr>
          <w:t>17</w:t>
        </w:r>
        <w:r>
          <w:rPr>
            <w:noProof/>
            <w:webHidden/>
          </w:rPr>
          <w:fldChar w:fldCharType="end"/>
        </w:r>
        <w:r w:rsidRPr="009C6087">
          <w:rPr>
            <w:rStyle w:val="Lienhypertexte"/>
            <w:noProof/>
          </w:rPr>
          <w:fldChar w:fldCharType="end"/>
        </w:r>
      </w:ins>
    </w:p>
    <w:p w:rsidR="00B8477A" w:rsidRPr="00E127EA" w:rsidRDefault="00B8477A">
      <w:pPr>
        <w:pStyle w:val="TM3"/>
        <w:tabs>
          <w:tab w:val="left" w:pos="760"/>
          <w:tab w:val="right" w:pos="9118"/>
        </w:tabs>
        <w:rPr>
          <w:ins w:id="126" w:author="RANNOU Jean-Philippe" w:date="2020-06-19T10:43:00Z"/>
          <w:rFonts w:ascii="Calibri" w:hAnsi="Calibri" w:cs="Times New Roman"/>
          <w:smallCaps w:val="0"/>
          <w:noProof/>
          <w:sz w:val="22"/>
          <w:szCs w:val="22"/>
        </w:rPr>
      </w:pPr>
      <w:ins w:id="127"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"_Toc43455861"</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3.1.2.</w:t>
        </w:r>
        <w:r w:rsidRPr="00E127EA">
          <w:rPr>
            <w:rFonts w:ascii="Calibri" w:hAnsi="Calibri" w:cs="Times New Roman"/>
            <w:smallCaps w:val="0"/>
            <w:noProof/>
            <w:sz w:val="22"/>
            <w:szCs w:val="22"/>
          </w:rPr>
          <w:tab/>
        </w:r>
        <w:r w:rsidRPr="009C6087">
          <w:rPr>
            <w:rStyle w:val="Lienhypertexte"/>
            <w:noProof/>
          </w:rPr>
          <w:t>Test #22: Near-surface mixed air/water test</w:t>
        </w:r>
        <w:r>
          <w:rPr>
            <w:noProof/>
            <w:webHidden/>
          </w:rPr>
          <w:tab/>
        </w:r>
        <w:r>
          <w:rPr>
            <w:noProof/>
            <w:webHidden/>
          </w:rPr>
          <w:fldChar w:fldCharType="begin"/>
        </w:r>
        <w:r>
          <w:rPr>
            <w:noProof/>
            <w:webHidden/>
          </w:rPr>
          <w:instrText xml:space="preserve"> PAGEREF _Toc43455861 \h </w:instrText>
        </w:r>
        <w:r>
          <w:rPr>
            <w:noProof/>
            <w:webHidden/>
          </w:rPr>
        </w:r>
      </w:ins>
      <w:r>
        <w:rPr>
          <w:noProof/>
          <w:webHidden/>
        </w:rPr>
        <w:fldChar w:fldCharType="separate"/>
      </w:r>
      <w:ins w:id="128" w:author="RANNOU Jean-Philippe" w:date="2020-06-19T10:43:00Z">
        <w:r>
          <w:rPr>
            <w:noProof/>
            <w:webHidden/>
          </w:rPr>
          <w:t>17</w:t>
        </w:r>
        <w:r>
          <w:rPr>
            <w:noProof/>
            <w:webHidden/>
          </w:rPr>
          <w:fldChar w:fldCharType="end"/>
        </w:r>
        <w:r w:rsidRPr="009C6087">
          <w:rPr>
            <w:rStyle w:val="Lienhypertexte"/>
            <w:noProof/>
          </w:rPr>
          <w:fldChar w:fldCharType="end"/>
        </w:r>
      </w:ins>
    </w:p>
    <w:p w:rsidR="00B8477A" w:rsidRPr="00E127EA" w:rsidRDefault="00B8477A">
      <w:pPr>
        <w:pStyle w:val="TM2"/>
        <w:tabs>
          <w:tab w:val="left" w:pos="580"/>
          <w:tab w:val="right" w:pos="9118"/>
        </w:tabs>
        <w:rPr>
          <w:ins w:id="129" w:author="RANNOU Jean-Philippe" w:date="2020-06-19T10:43:00Z"/>
          <w:rFonts w:ascii="Calibri" w:hAnsi="Calibri" w:cs="Times New Roman"/>
          <w:b w:val="0"/>
          <w:bCs w:val="0"/>
          <w:smallCaps w:val="0"/>
          <w:noProof/>
          <w:sz w:val="22"/>
          <w:szCs w:val="22"/>
        </w:rPr>
      </w:pPr>
      <w:ins w:id="130"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"_Toc43455862"</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lang w:val="en-US"/>
          </w:rPr>
          <w:t>3.2.</w:t>
        </w:r>
        <w:r w:rsidRPr="00E127EA">
          <w:rPr>
            <w:rFonts w:ascii="Calibri" w:hAnsi="Calibri" w:cs="Times New Roman"/>
            <w:b w:val="0"/>
            <w:bCs w:val="0"/>
            <w:smallCaps w:val="0"/>
            <w:noProof/>
            <w:sz w:val="22"/>
            <w:szCs w:val="22"/>
          </w:rPr>
          <w:tab/>
        </w:r>
        <w:r w:rsidRPr="009C6087">
          <w:rPr>
            <w:rStyle w:val="Lienhypertexte"/>
            <w:noProof/>
            <w:lang w:val="en-US"/>
          </w:rPr>
          <w:t>Tests application order on near-surface data of vertical profiles</w:t>
        </w:r>
        <w:r>
          <w:rPr>
            <w:noProof/>
            <w:webHidden/>
          </w:rPr>
          <w:tab/>
        </w:r>
        <w:r>
          <w:rPr>
            <w:noProof/>
            <w:webHidden/>
          </w:rPr>
          <w:fldChar w:fldCharType="begin"/>
        </w:r>
        <w:r>
          <w:rPr>
            <w:noProof/>
            <w:webHidden/>
          </w:rPr>
          <w:instrText xml:space="preserve"> PAGEREF _Toc43455862 \h </w:instrText>
        </w:r>
        <w:r>
          <w:rPr>
            <w:noProof/>
            <w:webHidden/>
          </w:rPr>
        </w:r>
      </w:ins>
      <w:r>
        <w:rPr>
          <w:noProof/>
          <w:webHidden/>
        </w:rPr>
        <w:fldChar w:fldCharType="separate"/>
      </w:r>
      <w:ins w:id="131" w:author="RANNOU Jean-Philippe" w:date="2020-06-19T10:43:00Z">
        <w:r>
          <w:rPr>
            <w:noProof/>
            <w:webHidden/>
          </w:rPr>
          <w:t>17</w:t>
        </w:r>
        <w:r>
          <w:rPr>
            <w:noProof/>
            <w:webHidden/>
          </w:rPr>
          <w:fldChar w:fldCharType="end"/>
        </w:r>
        <w:r w:rsidRPr="009C6087">
          <w:rPr>
            <w:rStyle w:val="Lienhypertexte"/>
            <w:noProof/>
          </w:rPr>
          <w:fldChar w:fldCharType="end"/>
        </w:r>
      </w:ins>
    </w:p>
    <w:p w:rsidR="00B8477A" w:rsidRPr="00E127EA" w:rsidRDefault="00B8477A">
      <w:pPr>
        <w:pStyle w:val="TM1"/>
        <w:tabs>
          <w:tab w:val="left" w:pos="400"/>
          <w:tab w:val="right" w:pos="9118"/>
        </w:tabs>
        <w:rPr>
          <w:ins w:id="132" w:author="RANNOU Jean-Philippe" w:date="2020-06-19T10:43:00Z"/>
          <w:rFonts w:ascii="Calibri" w:hAnsi="Calibri" w:cs="Times New Roman"/>
          <w:b w:val="0"/>
          <w:bCs w:val="0"/>
          <w:caps w:val="0"/>
          <w:noProof/>
          <w:sz w:val="22"/>
          <w:szCs w:val="22"/>
          <w:u w:val="none"/>
        </w:rPr>
      </w:pPr>
      <w:ins w:id="133"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"_Toc43455863"</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lang w:val="en-US"/>
          </w:rPr>
          <w:t>4.</w:t>
        </w:r>
        <w:r w:rsidRPr="00E127EA">
          <w:rPr>
            <w:rFonts w:ascii="Calibri" w:hAnsi="Calibri" w:cs="Times New Roman"/>
            <w:b w:val="0"/>
            <w:bCs w:val="0"/>
            <w:caps w:val="0"/>
            <w:noProof/>
            <w:sz w:val="22"/>
            <w:szCs w:val="22"/>
            <w:u w:val="none"/>
          </w:rPr>
          <w:tab/>
        </w:r>
        <w:r w:rsidRPr="009C6087">
          <w:rPr>
            <w:rStyle w:val="Lienhypertexte"/>
            <w:noProof/>
            <w:lang w:val="en-US"/>
          </w:rPr>
          <w:t>Implementation of Argo Real-time Quality Control test procedures on trajectories</w:t>
        </w:r>
        <w:r>
          <w:rPr>
            <w:noProof/>
            <w:webHidden/>
          </w:rPr>
          <w:tab/>
        </w:r>
        <w:r>
          <w:rPr>
            <w:noProof/>
            <w:webHidden/>
          </w:rPr>
          <w:fldChar w:fldCharType="begin"/>
        </w:r>
        <w:r>
          <w:rPr>
            <w:noProof/>
            <w:webHidden/>
          </w:rPr>
          <w:instrText xml:space="preserve"> PAGEREF _Toc43455863 \h </w:instrText>
        </w:r>
        <w:r>
          <w:rPr>
            <w:noProof/>
            <w:webHidden/>
          </w:rPr>
        </w:r>
      </w:ins>
      <w:r>
        <w:rPr>
          <w:noProof/>
          <w:webHidden/>
        </w:rPr>
        <w:fldChar w:fldCharType="separate"/>
      </w:r>
      <w:ins w:id="134" w:author="RANNOU Jean-Philippe" w:date="2020-06-19T10:43:00Z">
        <w:r>
          <w:rPr>
            <w:noProof/>
            <w:webHidden/>
          </w:rPr>
          <w:t>19</w:t>
        </w:r>
        <w:r>
          <w:rPr>
            <w:noProof/>
            <w:webHidden/>
          </w:rPr>
          <w:fldChar w:fldCharType="end"/>
        </w:r>
        <w:r w:rsidRPr="009C6087">
          <w:rPr>
            <w:rStyle w:val="Lienhypertexte"/>
            <w:noProof/>
          </w:rPr>
          <w:fldChar w:fldCharType="end"/>
        </w:r>
      </w:ins>
    </w:p>
    <w:p w:rsidR="00B8477A" w:rsidRPr="00E127EA" w:rsidRDefault="00B8477A">
      <w:pPr>
        <w:pStyle w:val="TM2"/>
        <w:tabs>
          <w:tab w:val="left" w:pos="580"/>
          <w:tab w:val="right" w:pos="9118"/>
        </w:tabs>
        <w:rPr>
          <w:ins w:id="135" w:author="RANNOU Jean-Philippe" w:date="2020-06-19T10:43:00Z"/>
          <w:rFonts w:ascii="Calibri" w:hAnsi="Calibri" w:cs="Times New Roman"/>
          <w:b w:val="0"/>
          <w:bCs w:val="0"/>
          <w:smallCaps w:val="0"/>
          <w:noProof/>
          <w:sz w:val="22"/>
          <w:szCs w:val="22"/>
        </w:rPr>
      </w:pPr>
      <w:ins w:id="136"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"_Toc43455864"</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lang w:val="en-US"/>
          </w:rPr>
          <w:t>4.1.</w:t>
        </w:r>
        <w:r w:rsidRPr="00E127EA">
          <w:rPr>
            <w:rFonts w:ascii="Calibri" w:hAnsi="Calibri" w:cs="Times New Roman"/>
            <w:b w:val="0"/>
            <w:bCs w:val="0"/>
            <w:smallCaps w:val="0"/>
            <w:noProof/>
            <w:sz w:val="22"/>
            <w:szCs w:val="22"/>
          </w:rPr>
          <w:tab/>
        </w:r>
        <w:r w:rsidRPr="009C6087">
          <w:rPr>
            <w:rStyle w:val="Lienhypertexte"/>
            <w:noProof/>
            <w:lang w:val="en-US"/>
          </w:rPr>
          <w:t>Description of implemented tests</w:t>
        </w:r>
        <w:r>
          <w:rPr>
            <w:noProof/>
            <w:webHidden/>
          </w:rPr>
          <w:tab/>
        </w:r>
        <w:r>
          <w:rPr>
            <w:noProof/>
            <w:webHidden/>
          </w:rPr>
          <w:fldChar w:fldCharType="begin"/>
        </w:r>
        <w:r>
          <w:rPr>
            <w:noProof/>
            <w:webHidden/>
          </w:rPr>
          <w:instrText xml:space="preserve"> PAGEREF _Toc43455864 \h </w:instrText>
        </w:r>
        <w:r>
          <w:rPr>
            <w:noProof/>
            <w:webHidden/>
          </w:rPr>
        </w:r>
      </w:ins>
      <w:r>
        <w:rPr>
          <w:noProof/>
          <w:webHidden/>
        </w:rPr>
        <w:fldChar w:fldCharType="separate"/>
      </w:r>
      <w:ins w:id="137" w:author="RANNOU Jean-Philippe" w:date="2020-06-19T10:43:00Z">
        <w:r>
          <w:rPr>
            <w:noProof/>
            <w:webHidden/>
          </w:rPr>
          <w:t>19</w:t>
        </w:r>
        <w:r>
          <w:rPr>
            <w:noProof/>
            <w:webHidden/>
          </w:rPr>
          <w:fldChar w:fldCharType="end"/>
        </w:r>
        <w:r w:rsidRPr="009C6087">
          <w:rPr>
            <w:rStyle w:val="Lienhypertexte"/>
            <w:noProof/>
          </w:rPr>
          <w:fldChar w:fldCharType="end"/>
        </w:r>
      </w:ins>
    </w:p>
    <w:p w:rsidR="00B8477A" w:rsidRPr="00E127EA" w:rsidRDefault="00B8477A">
      <w:pPr>
        <w:pStyle w:val="TM3"/>
        <w:tabs>
          <w:tab w:val="left" w:pos="760"/>
          <w:tab w:val="right" w:pos="9118"/>
        </w:tabs>
        <w:rPr>
          <w:ins w:id="138" w:author="RANNOU Jean-Philippe" w:date="2020-06-19T10:43:00Z"/>
          <w:rFonts w:ascii="Calibri" w:hAnsi="Calibri" w:cs="Times New Roman"/>
          <w:smallCaps w:val="0"/>
          <w:noProof/>
          <w:sz w:val="22"/>
          <w:szCs w:val="22"/>
        </w:rPr>
      </w:pPr>
      <w:ins w:id="139"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"_Toc43455865"</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4.1.1.</w:t>
        </w:r>
        <w:r w:rsidRPr="00E127EA">
          <w:rPr>
            <w:rFonts w:ascii="Calibri" w:hAnsi="Calibri" w:cs="Times New Roman"/>
            <w:smallCaps w:val="0"/>
            <w:noProof/>
            <w:sz w:val="22"/>
            <w:szCs w:val="22"/>
          </w:rPr>
          <w:tab/>
        </w:r>
        <w:r w:rsidRPr="009C6087">
          <w:rPr>
            <w:rStyle w:val="Lienhypertexte"/>
            <w:noProof/>
          </w:rPr>
          <w:t>Test #1: Platform identification test</w:t>
        </w:r>
        <w:r>
          <w:rPr>
            <w:noProof/>
            <w:webHidden/>
          </w:rPr>
          <w:tab/>
        </w:r>
        <w:r>
          <w:rPr>
            <w:noProof/>
            <w:webHidden/>
          </w:rPr>
          <w:fldChar w:fldCharType="begin"/>
        </w:r>
        <w:r>
          <w:rPr>
            <w:noProof/>
            <w:webHidden/>
          </w:rPr>
          <w:instrText xml:space="preserve"> PAGEREF _Toc43455865 \h </w:instrText>
        </w:r>
        <w:r>
          <w:rPr>
            <w:noProof/>
            <w:webHidden/>
          </w:rPr>
        </w:r>
      </w:ins>
      <w:r>
        <w:rPr>
          <w:noProof/>
          <w:webHidden/>
        </w:rPr>
        <w:fldChar w:fldCharType="separate"/>
      </w:r>
      <w:ins w:id="140" w:author="RANNOU Jean-Philippe" w:date="2020-06-19T10:43:00Z">
        <w:r>
          <w:rPr>
            <w:noProof/>
            <w:webHidden/>
          </w:rPr>
          <w:t>19</w:t>
        </w:r>
        <w:r>
          <w:rPr>
            <w:noProof/>
            <w:webHidden/>
          </w:rPr>
          <w:fldChar w:fldCharType="end"/>
        </w:r>
        <w:r w:rsidRPr="009C6087">
          <w:rPr>
            <w:rStyle w:val="Lienhypertexte"/>
            <w:noProof/>
          </w:rPr>
          <w:fldChar w:fldCharType="end"/>
        </w:r>
      </w:ins>
    </w:p>
    <w:p w:rsidR="00B8477A" w:rsidRPr="00E127EA" w:rsidRDefault="00B8477A">
      <w:pPr>
        <w:pStyle w:val="TM3"/>
        <w:tabs>
          <w:tab w:val="left" w:pos="760"/>
          <w:tab w:val="right" w:pos="9118"/>
        </w:tabs>
        <w:rPr>
          <w:ins w:id="141" w:author="RANNOU Jean-Philippe" w:date="2020-06-19T10:43:00Z"/>
          <w:rFonts w:ascii="Calibri" w:hAnsi="Calibri" w:cs="Times New Roman"/>
          <w:smallCaps w:val="0"/>
          <w:noProof/>
          <w:sz w:val="22"/>
          <w:szCs w:val="22"/>
        </w:rPr>
      </w:pPr>
      <w:ins w:id="142"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"_Toc43455866"</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4.1.2.</w:t>
        </w:r>
        <w:r w:rsidRPr="00E127EA">
          <w:rPr>
            <w:rFonts w:ascii="Calibri" w:hAnsi="Calibri" w:cs="Times New Roman"/>
            <w:smallCaps w:val="0"/>
            <w:noProof/>
            <w:sz w:val="22"/>
            <w:szCs w:val="22"/>
          </w:rPr>
          <w:tab/>
        </w:r>
        <w:r w:rsidRPr="009C6087">
          <w:rPr>
            <w:rStyle w:val="Lienhypertexte"/>
            <w:noProof/>
          </w:rPr>
          <w:t>Test #2: Impossible date test</w:t>
        </w:r>
        <w:r>
          <w:rPr>
            <w:noProof/>
            <w:webHidden/>
          </w:rPr>
          <w:tab/>
        </w:r>
        <w:r>
          <w:rPr>
            <w:noProof/>
            <w:webHidden/>
          </w:rPr>
          <w:fldChar w:fldCharType="begin"/>
        </w:r>
        <w:r>
          <w:rPr>
            <w:noProof/>
            <w:webHidden/>
          </w:rPr>
          <w:instrText xml:space="preserve"> PAGEREF _Toc43455866 \h </w:instrText>
        </w:r>
        <w:r>
          <w:rPr>
            <w:noProof/>
            <w:webHidden/>
          </w:rPr>
        </w:r>
      </w:ins>
      <w:r>
        <w:rPr>
          <w:noProof/>
          <w:webHidden/>
        </w:rPr>
        <w:fldChar w:fldCharType="separate"/>
      </w:r>
      <w:ins w:id="143" w:author="RANNOU Jean-Philippe" w:date="2020-06-19T10:43:00Z">
        <w:r>
          <w:rPr>
            <w:noProof/>
            <w:webHidden/>
          </w:rPr>
          <w:t>19</w:t>
        </w:r>
        <w:r>
          <w:rPr>
            <w:noProof/>
            <w:webHidden/>
          </w:rPr>
          <w:fldChar w:fldCharType="end"/>
        </w:r>
        <w:r w:rsidRPr="009C6087">
          <w:rPr>
            <w:rStyle w:val="Lienhypertexte"/>
            <w:noProof/>
          </w:rPr>
          <w:fldChar w:fldCharType="end"/>
        </w:r>
      </w:ins>
    </w:p>
    <w:p w:rsidR="00B8477A" w:rsidRPr="00E127EA" w:rsidRDefault="00B8477A">
      <w:pPr>
        <w:pStyle w:val="TM3"/>
        <w:tabs>
          <w:tab w:val="left" w:pos="760"/>
          <w:tab w:val="right" w:pos="9118"/>
        </w:tabs>
        <w:rPr>
          <w:ins w:id="144" w:author="RANNOU Jean-Philippe" w:date="2020-06-19T10:43:00Z"/>
          <w:rFonts w:ascii="Calibri" w:hAnsi="Calibri" w:cs="Times New Roman"/>
          <w:smallCaps w:val="0"/>
          <w:noProof/>
          <w:sz w:val="22"/>
          <w:szCs w:val="22"/>
        </w:rPr>
      </w:pPr>
      <w:ins w:id="145"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"_Toc43455867"</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4.1.3.</w:t>
        </w:r>
        <w:r w:rsidRPr="00E127EA">
          <w:rPr>
            <w:rFonts w:ascii="Calibri" w:hAnsi="Calibri" w:cs="Times New Roman"/>
            <w:smallCaps w:val="0"/>
            <w:noProof/>
            <w:sz w:val="22"/>
            <w:szCs w:val="22"/>
          </w:rPr>
          <w:tab/>
        </w:r>
        <w:r w:rsidRPr="009C6087">
          <w:rPr>
            <w:rStyle w:val="Lienhypertexte"/>
            <w:noProof/>
          </w:rPr>
          <w:t>Test #3: Impossible location test</w:t>
        </w:r>
        <w:r>
          <w:rPr>
            <w:noProof/>
            <w:webHidden/>
          </w:rPr>
          <w:tab/>
        </w:r>
        <w:r>
          <w:rPr>
            <w:noProof/>
            <w:webHidden/>
          </w:rPr>
          <w:fldChar w:fldCharType="begin"/>
        </w:r>
        <w:r>
          <w:rPr>
            <w:noProof/>
            <w:webHidden/>
          </w:rPr>
          <w:instrText xml:space="preserve"> PAGEREF _Toc43455867 \h </w:instrText>
        </w:r>
        <w:r>
          <w:rPr>
            <w:noProof/>
            <w:webHidden/>
          </w:rPr>
        </w:r>
      </w:ins>
      <w:r>
        <w:rPr>
          <w:noProof/>
          <w:webHidden/>
        </w:rPr>
        <w:fldChar w:fldCharType="separate"/>
      </w:r>
      <w:ins w:id="146" w:author="RANNOU Jean-Philippe" w:date="2020-06-19T10:43:00Z">
        <w:r>
          <w:rPr>
            <w:noProof/>
            <w:webHidden/>
          </w:rPr>
          <w:t>19</w:t>
        </w:r>
        <w:r>
          <w:rPr>
            <w:noProof/>
            <w:webHidden/>
          </w:rPr>
          <w:fldChar w:fldCharType="end"/>
        </w:r>
        <w:r w:rsidRPr="009C6087">
          <w:rPr>
            <w:rStyle w:val="Lienhypertexte"/>
            <w:noProof/>
          </w:rPr>
          <w:fldChar w:fldCharType="end"/>
        </w:r>
      </w:ins>
    </w:p>
    <w:p w:rsidR="00B8477A" w:rsidRPr="00E127EA" w:rsidRDefault="00B8477A">
      <w:pPr>
        <w:pStyle w:val="TM3"/>
        <w:tabs>
          <w:tab w:val="left" w:pos="760"/>
          <w:tab w:val="right" w:pos="9118"/>
        </w:tabs>
        <w:rPr>
          <w:ins w:id="147" w:author="RANNOU Jean-Philippe" w:date="2020-06-19T10:43:00Z"/>
          <w:rFonts w:ascii="Calibri" w:hAnsi="Calibri" w:cs="Times New Roman"/>
          <w:smallCaps w:val="0"/>
          <w:noProof/>
          <w:sz w:val="22"/>
          <w:szCs w:val="22"/>
        </w:rPr>
      </w:pPr>
      <w:ins w:id="148"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"_Toc43455868"</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4.1.4.</w:t>
        </w:r>
        <w:r w:rsidRPr="00E127EA">
          <w:rPr>
            <w:rFonts w:ascii="Calibri" w:hAnsi="Calibri" w:cs="Times New Roman"/>
            <w:smallCaps w:val="0"/>
            <w:noProof/>
            <w:sz w:val="22"/>
            <w:szCs w:val="22"/>
          </w:rPr>
          <w:tab/>
        </w:r>
        <w:r w:rsidRPr="009C6087">
          <w:rPr>
            <w:rStyle w:val="Lienhypertexte"/>
            <w:noProof/>
          </w:rPr>
          <w:t>Test #4: Position on land test</w:t>
        </w:r>
        <w:r>
          <w:rPr>
            <w:noProof/>
            <w:webHidden/>
          </w:rPr>
          <w:tab/>
        </w:r>
        <w:r>
          <w:rPr>
            <w:noProof/>
            <w:webHidden/>
          </w:rPr>
          <w:fldChar w:fldCharType="begin"/>
        </w:r>
        <w:r>
          <w:rPr>
            <w:noProof/>
            <w:webHidden/>
          </w:rPr>
          <w:instrText xml:space="preserve"> PAGEREF _Toc43455868 \h </w:instrText>
        </w:r>
        <w:r>
          <w:rPr>
            <w:noProof/>
            <w:webHidden/>
          </w:rPr>
        </w:r>
      </w:ins>
      <w:r>
        <w:rPr>
          <w:noProof/>
          <w:webHidden/>
        </w:rPr>
        <w:fldChar w:fldCharType="separate"/>
      </w:r>
      <w:ins w:id="149" w:author="RANNOU Jean-Philippe" w:date="2020-06-19T10:43:00Z">
        <w:r>
          <w:rPr>
            <w:noProof/>
            <w:webHidden/>
          </w:rPr>
          <w:t>19</w:t>
        </w:r>
        <w:r>
          <w:rPr>
            <w:noProof/>
            <w:webHidden/>
          </w:rPr>
          <w:fldChar w:fldCharType="end"/>
        </w:r>
        <w:r w:rsidRPr="009C6087">
          <w:rPr>
            <w:rStyle w:val="Lienhypertexte"/>
            <w:noProof/>
          </w:rPr>
          <w:fldChar w:fldCharType="end"/>
        </w:r>
      </w:ins>
    </w:p>
    <w:p w:rsidR="00B8477A" w:rsidRPr="00E127EA" w:rsidRDefault="00B8477A">
      <w:pPr>
        <w:pStyle w:val="TM3"/>
        <w:tabs>
          <w:tab w:val="left" w:pos="760"/>
          <w:tab w:val="right" w:pos="9118"/>
        </w:tabs>
        <w:rPr>
          <w:ins w:id="150" w:author="RANNOU Jean-Philippe" w:date="2020-06-19T10:43:00Z"/>
          <w:rFonts w:ascii="Calibri" w:hAnsi="Calibri" w:cs="Times New Roman"/>
          <w:smallCaps w:val="0"/>
          <w:noProof/>
          <w:sz w:val="22"/>
          <w:szCs w:val="22"/>
        </w:rPr>
      </w:pPr>
      <w:ins w:id="151"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"_Toc43455869"</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4.1.5.</w:t>
        </w:r>
        <w:r w:rsidRPr="00E127EA">
          <w:rPr>
            <w:rFonts w:ascii="Calibri" w:hAnsi="Calibri" w:cs="Times New Roman"/>
            <w:smallCaps w:val="0"/>
            <w:noProof/>
            <w:sz w:val="22"/>
            <w:szCs w:val="22"/>
          </w:rPr>
          <w:tab/>
        </w:r>
        <w:r w:rsidRPr="009C6087">
          <w:rPr>
            <w:rStyle w:val="Lienhypertexte"/>
            <w:noProof/>
          </w:rPr>
          <w:t>Test #5: Impossible speed test</w:t>
        </w:r>
        <w:r>
          <w:rPr>
            <w:noProof/>
            <w:webHidden/>
          </w:rPr>
          <w:tab/>
        </w:r>
        <w:r>
          <w:rPr>
            <w:noProof/>
            <w:webHidden/>
          </w:rPr>
          <w:fldChar w:fldCharType="begin"/>
        </w:r>
        <w:r>
          <w:rPr>
            <w:noProof/>
            <w:webHidden/>
          </w:rPr>
          <w:instrText xml:space="preserve"> PAGEREF _Toc43455869 \h </w:instrText>
        </w:r>
        <w:r>
          <w:rPr>
            <w:noProof/>
            <w:webHidden/>
          </w:rPr>
        </w:r>
      </w:ins>
      <w:r>
        <w:rPr>
          <w:noProof/>
          <w:webHidden/>
        </w:rPr>
        <w:fldChar w:fldCharType="separate"/>
      </w:r>
      <w:ins w:id="152" w:author="RANNOU Jean-Philippe" w:date="2020-06-19T10:43:00Z">
        <w:r>
          <w:rPr>
            <w:noProof/>
            <w:webHidden/>
          </w:rPr>
          <w:t>19</w:t>
        </w:r>
        <w:r>
          <w:rPr>
            <w:noProof/>
            <w:webHidden/>
          </w:rPr>
          <w:fldChar w:fldCharType="end"/>
        </w:r>
        <w:r w:rsidRPr="009C6087">
          <w:rPr>
            <w:rStyle w:val="Lienhypertexte"/>
            <w:noProof/>
          </w:rPr>
          <w:fldChar w:fldCharType="end"/>
        </w:r>
      </w:ins>
    </w:p>
    <w:p w:rsidR="00B8477A" w:rsidRPr="00E127EA" w:rsidRDefault="00B8477A">
      <w:pPr>
        <w:pStyle w:val="TM3"/>
        <w:tabs>
          <w:tab w:val="left" w:pos="760"/>
          <w:tab w:val="right" w:pos="9118"/>
        </w:tabs>
        <w:rPr>
          <w:ins w:id="153" w:author="RANNOU Jean-Philippe" w:date="2020-06-19T10:43:00Z"/>
          <w:rFonts w:ascii="Calibri" w:hAnsi="Calibri" w:cs="Times New Roman"/>
          <w:smallCaps w:val="0"/>
          <w:noProof/>
          <w:sz w:val="22"/>
          <w:szCs w:val="22"/>
        </w:rPr>
      </w:pPr>
      <w:ins w:id="154"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"_Toc43455870"</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4.1.6.</w:t>
        </w:r>
        <w:r w:rsidRPr="00E127EA">
          <w:rPr>
            <w:rFonts w:ascii="Calibri" w:hAnsi="Calibri" w:cs="Times New Roman"/>
            <w:smallCaps w:val="0"/>
            <w:noProof/>
            <w:sz w:val="22"/>
            <w:szCs w:val="22"/>
          </w:rPr>
          <w:tab/>
        </w:r>
        <w:r w:rsidRPr="009C6087">
          <w:rPr>
            <w:rStyle w:val="Lienhypertexte"/>
            <w:noProof/>
          </w:rPr>
          <w:t>Test #6: Global range test</w:t>
        </w:r>
        <w:r>
          <w:rPr>
            <w:noProof/>
            <w:webHidden/>
          </w:rPr>
          <w:tab/>
        </w:r>
        <w:r>
          <w:rPr>
            <w:noProof/>
            <w:webHidden/>
          </w:rPr>
          <w:fldChar w:fldCharType="begin"/>
        </w:r>
        <w:r>
          <w:rPr>
            <w:noProof/>
            <w:webHidden/>
          </w:rPr>
          <w:instrText xml:space="preserve"> PAGEREF _Toc43455870 \h </w:instrText>
        </w:r>
        <w:r>
          <w:rPr>
            <w:noProof/>
            <w:webHidden/>
          </w:rPr>
        </w:r>
      </w:ins>
      <w:r>
        <w:rPr>
          <w:noProof/>
          <w:webHidden/>
        </w:rPr>
        <w:fldChar w:fldCharType="separate"/>
      </w:r>
      <w:ins w:id="155" w:author="RANNOU Jean-Philippe" w:date="2020-06-19T10:43:00Z">
        <w:r>
          <w:rPr>
            <w:noProof/>
            <w:webHidden/>
          </w:rPr>
          <w:t>19</w:t>
        </w:r>
        <w:r>
          <w:rPr>
            <w:noProof/>
            <w:webHidden/>
          </w:rPr>
          <w:fldChar w:fldCharType="end"/>
        </w:r>
        <w:r w:rsidRPr="009C6087">
          <w:rPr>
            <w:rStyle w:val="Lienhypertexte"/>
            <w:noProof/>
          </w:rPr>
          <w:fldChar w:fldCharType="end"/>
        </w:r>
      </w:ins>
    </w:p>
    <w:p w:rsidR="00B8477A" w:rsidRPr="00E127EA" w:rsidRDefault="00B8477A">
      <w:pPr>
        <w:pStyle w:val="TM3"/>
        <w:tabs>
          <w:tab w:val="left" w:pos="760"/>
          <w:tab w:val="right" w:pos="9118"/>
        </w:tabs>
        <w:rPr>
          <w:ins w:id="156" w:author="RANNOU Jean-Philippe" w:date="2020-06-19T10:43:00Z"/>
          <w:rFonts w:ascii="Calibri" w:hAnsi="Calibri" w:cs="Times New Roman"/>
          <w:smallCaps w:val="0"/>
          <w:noProof/>
          <w:sz w:val="22"/>
          <w:szCs w:val="22"/>
        </w:rPr>
      </w:pPr>
      <w:ins w:id="157"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"_Toc43455871"</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4.1.7.</w:t>
        </w:r>
        <w:r w:rsidRPr="00E127EA">
          <w:rPr>
            <w:rFonts w:ascii="Calibri" w:hAnsi="Calibri" w:cs="Times New Roman"/>
            <w:smallCaps w:val="0"/>
            <w:noProof/>
            <w:sz w:val="22"/>
            <w:szCs w:val="22"/>
          </w:rPr>
          <w:tab/>
        </w:r>
        <w:r w:rsidRPr="009C6087">
          <w:rPr>
            <w:rStyle w:val="Lienhypertexte"/>
            <w:noProof/>
          </w:rPr>
          <w:t>Test #7: Regional range test</w:t>
        </w:r>
        <w:r>
          <w:rPr>
            <w:noProof/>
            <w:webHidden/>
          </w:rPr>
          <w:tab/>
        </w:r>
        <w:r>
          <w:rPr>
            <w:noProof/>
            <w:webHidden/>
          </w:rPr>
          <w:fldChar w:fldCharType="begin"/>
        </w:r>
        <w:r>
          <w:rPr>
            <w:noProof/>
            <w:webHidden/>
          </w:rPr>
          <w:instrText xml:space="preserve"> PAGEREF _Toc43455871 \h </w:instrText>
        </w:r>
        <w:r>
          <w:rPr>
            <w:noProof/>
            <w:webHidden/>
          </w:rPr>
        </w:r>
      </w:ins>
      <w:r>
        <w:rPr>
          <w:noProof/>
          <w:webHidden/>
        </w:rPr>
        <w:fldChar w:fldCharType="separate"/>
      </w:r>
      <w:ins w:id="158" w:author="RANNOU Jean-Philippe" w:date="2020-06-19T10:43:00Z">
        <w:r>
          <w:rPr>
            <w:noProof/>
            <w:webHidden/>
          </w:rPr>
          <w:t>19</w:t>
        </w:r>
        <w:r>
          <w:rPr>
            <w:noProof/>
            <w:webHidden/>
          </w:rPr>
          <w:fldChar w:fldCharType="end"/>
        </w:r>
        <w:r w:rsidRPr="009C6087">
          <w:rPr>
            <w:rStyle w:val="Lienhypertexte"/>
            <w:noProof/>
          </w:rPr>
          <w:fldChar w:fldCharType="end"/>
        </w:r>
      </w:ins>
    </w:p>
    <w:p w:rsidR="00B8477A" w:rsidRPr="00E127EA" w:rsidRDefault="00B8477A">
      <w:pPr>
        <w:pStyle w:val="TM3"/>
        <w:tabs>
          <w:tab w:val="left" w:pos="760"/>
          <w:tab w:val="right" w:pos="9118"/>
        </w:tabs>
        <w:rPr>
          <w:ins w:id="159" w:author="RANNOU Jean-Philippe" w:date="2020-06-19T10:43:00Z"/>
          <w:rFonts w:ascii="Calibri" w:hAnsi="Calibri" w:cs="Times New Roman"/>
          <w:smallCaps w:val="0"/>
          <w:noProof/>
          <w:sz w:val="22"/>
          <w:szCs w:val="22"/>
        </w:rPr>
      </w:pPr>
      <w:ins w:id="160"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"_Toc43455872"</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4.1.8.</w:t>
        </w:r>
        <w:r w:rsidRPr="00E127EA">
          <w:rPr>
            <w:rFonts w:ascii="Calibri" w:hAnsi="Calibri" w:cs="Times New Roman"/>
            <w:smallCaps w:val="0"/>
            <w:noProof/>
            <w:sz w:val="22"/>
            <w:szCs w:val="22"/>
          </w:rPr>
          <w:tab/>
        </w:r>
        <w:r w:rsidRPr="009C6087">
          <w:rPr>
            <w:rStyle w:val="Lienhypertexte"/>
            <w:noProof/>
          </w:rPr>
          <w:t>Test #15: Grey list test</w:t>
        </w:r>
        <w:r>
          <w:rPr>
            <w:noProof/>
            <w:webHidden/>
          </w:rPr>
          <w:tab/>
        </w:r>
        <w:r>
          <w:rPr>
            <w:noProof/>
            <w:webHidden/>
          </w:rPr>
          <w:fldChar w:fldCharType="begin"/>
        </w:r>
        <w:r>
          <w:rPr>
            <w:noProof/>
            <w:webHidden/>
          </w:rPr>
          <w:instrText xml:space="preserve"> PAGEREF _Toc43455872 \h </w:instrText>
        </w:r>
        <w:r>
          <w:rPr>
            <w:noProof/>
            <w:webHidden/>
          </w:rPr>
        </w:r>
      </w:ins>
      <w:r>
        <w:rPr>
          <w:noProof/>
          <w:webHidden/>
        </w:rPr>
        <w:fldChar w:fldCharType="separate"/>
      </w:r>
      <w:ins w:id="161" w:author="RANNOU Jean-Philippe" w:date="2020-06-19T10:43:00Z">
        <w:r>
          <w:rPr>
            <w:noProof/>
            <w:webHidden/>
          </w:rPr>
          <w:t>19</w:t>
        </w:r>
        <w:r>
          <w:rPr>
            <w:noProof/>
            <w:webHidden/>
          </w:rPr>
          <w:fldChar w:fldCharType="end"/>
        </w:r>
        <w:r w:rsidRPr="009C6087">
          <w:rPr>
            <w:rStyle w:val="Lienhypertexte"/>
            <w:noProof/>
          </w:rPr>
          <w:fldChar w:fldCharType="end"/>
        </w:r>
      </w:ins>
    </w:p>
    <w:p w:rsidR="00B8477A" w:rsidRPr="00E127EA" w:rsidRDefault="00B8477A">
      <w:pPr>
        <w:pStyle w:val="TM3"/>
        <w:tabs>
          <w:tab w:val="left" w:pos="760"/>
          <w:tab w:val="right" w:pos="9118"/>
        </w:tabs>
        <w:rPr>
          <w:ins w:id="162" w:author="RANNOU Jean-Philippe" w:date="2020-06-19T10:43:00Z"/>
          <w:rFonts w:ascii="Calibri" w:hAnsi="Calibri" w:cs="Times New Roman"/>
          <w:smallCaps w:val="0"/>
          <w:noProof/>
          <w:sz w:val="22"/>
          <w:szCs w:val="22"/>
        </w:rPr>
      </w:pPr>
      <w:ins w:id="163"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"_Toc43455873"</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4.1.9.</w:t>
        </w:r>
        <w:r w:rsidRPr="00E127EA">
          <w:rPr>
            <w:rFonts w:ascii="Calibri" w:hAnsi="Calibri" w:cs="Times New Roman"/>
            <w:smallCaps w:val="0"/>
            <w:noProof/>
            <w:sz w:val="22"/>
            <w:szCs w:val="22"/>
          </w:rPr>
          <w:tab/>
        </w:r>
        <w:r w:rsidRPr="009C6087">
          <w:rPr>
            <w:rStyle w:val="Lienhypertexte"/>
            <w:noProof/>
          </w:rPr>
          <w:t>Test #20: Questionable Argos position test</w:t>
        </w:r>
        <w:r>
          <w:rPr>
            <w:noProof/>
            <w:webHidden/>
          </w:rPr>
          <w:tab/>
        </w:r>
        <w:r>
          <w:rPr>
            <w:noProof/>
            <w:webHidden/>
          </w:rPr>
          <w:fldChar w:fldCharType="begin"/>
        </w:r>
        <w:r>
          <w:rPr>
            <w:noProof/>
            <w:webHidden/>
          </w:rPr>
          <w:instrText xml:space="preserve"> PAGEREF _Toc43455873 \h </w:instrText>
        </w:r>
        <w:r>
          <w:rPr>
            <w:noProof/>
            <w:webHidden/>
          </w:rPr>
        </w:r>
      </w:ins>
      <w:r>
        <w:rPr>
          <w:noProof/>
          <w:webHidden/>
        </w:rPr>
        <w:fldChar w:fldCharType="separate"/>
      </w:r>
      <w:ins w:id="164" w:author="RANNOU Jean-Philippe" w:date="2020-06-19T10:43:00Z">
        <w:r>
          <w:rPr>
            <w:noProof/>
            <w:webHidden/>
          </w:rPr>
          <w:t>19</w:t>
        </w:r>
        <w:r>
          <w:rPr>
            <w:noProof/>
            <w:webHidden/>
          </w:rPr>
          <w:fldChar w:fldCharType="end"/>
        </w:r>
        <w:r w:rsidRPr="009C6087">
          <w:rPr>
            <w:rStyle w:val="Lienhypertexte"/>
            <w:noProof/>
          </w:rPr>
          <w:fldChar w:fldCharType="end"/>
        </w:r>
      </w:ins>
    </w:p>
    <w:p w:rsidR="00B8477A" w:rsidRPr="00E127EA" w:rsidRDefault="00B8477A">
      <w:pPr>
        <w:pStyle w:val="TM3"/>
        <w:tabs>
          <w:tab w:val="left" w:pos="880"/>
          <w:tab w:val="right" w:pos="9118"/>
        </w:tabs>
        <w:rPr>
          <w:ins w:id="165" w:author="RANNOU Jean-Philippe" w:date="2020-06-19T10:43:00Z"/>
          <w:rFonts w:ascii="Calibri" w:hAnsi="Calibri" w:cs="Times New Roman"/>
          <w:smallCaps w:val="0"/>
          <w:noProof/>
          <w:sz w:val="22"/>
          <w:szCs w:val="22"/>
        </w:rPr>
      </w:pPr>
      <w:ins w:id="166"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"_Toc43455874"</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4.1.10.</w:t>
        </w:r>
        <w:r w:rsidRPr="00E127EA">
          <w:rPr>
            <w:rFonts w:ascii="Calibri" w:hAnsi="Calibri" w:cs="Times New Roman"/>
            <w:smallCaps w:val="0"/>
            <w:noProof/>
            <w:sz w:val="22"/>
            <w:szCs w:val="22"/>
          </w:rPr>
          <w:tab/>
        </w:r>
        <w:r w:rsidRPr="009C6087">
          <w:rPr>
            <w:rStyle w:val="Lienhypertexte"/>
            <w:noProof/>
          </w:rPr>
          <w:t>Test #57: DOXY specific test</w:t>
        </w:r>
        <w:r>
          <w:rPr>
            <w:noProof/>
            <w:webHidden/>
          </w:rPr>
          <w:tab/>
        </w:r>
        <w:r>
          <w:rPr>
            <w:noProof/>
            <w:webHidden/>
          </w:rPr>
          <w:fldChar w:fldCharType="begin"/>
        </w:r>
        <w:r>
          <w:rPr>
            <w:noProof/>
            <w:webHidden/>
          </w:rPr>
          <w:instrText xml:space="preserve"> PAGEREF _Toc43455874 \h </w:instrText>
        </w:r>
        <w:r>
          <w:rPr>
            <w:noProof/>
            <w:webHidden/>
          </w:rPr>
        </w:r>
      </w:ins>
      <w:r>
        <w:rPr>
          <w:noProof/>
          <w:webHidden/>
        </w:rPr>
        <w:fldChar w:fldCharType="separate"/>
      </w:r>
      <w:ins w:id="167" w:author="RANNOU Jean-Philippe" w:date="2020-06-19T10:43:00Z">
        <w:r>
          <w:rPr>
            <w:noProof/>
            <w:webHidden/>
          </w:rPr>
          <w:t>19</w:t>
        </w:r>
        <w:r>
          <w:rPr>
            <w:noProof/>
            <w:webHidden/>
          </w:rPr>
          <w:fldChar w:fldCharType="end"/>
        </w:r>
        <w:r w:rsidRPr="009C6087">
          <w:rPr>
            <w:rStyle w:val="Lienhypertexte"/>
            <w:noProof/>
          </w:rPr>
          <w:fldChar w:fldCharType="end"/>
        </w:r>
      </w:ins>
    </w:p>
    <w:p w:rsidR="00B8477A" w:rsidRPr="00E127EA" w:rsidRDefault="00B8477A">
      <w:pPr>
        <w:pStyle w:val="TM3"/>
        <w:tabs>
          <w:tab w:val="left" w:pos="880"/>
          <w:tab w:val="right" w:pos="9118"/>
        </w:tabs>
        <w:rPr>
          <w:ins w:id="168" w:author="RANNOU Jean-Philippe" w:date="2020-06-19T10:43:00Z"/>
          <w:rFonts w:ascii="Calibri" w:hAnsi="Calibri" w:cs="Times New Roman"/>
          <w:smallCaps w:val="0"/>
          <w:noProof/>
          <w:sz w:val="22"/>
          <w:szCs w:val="22"/>
        </w:rPr>
      </w:pPr>
      <w:ins w:id="169"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"_Toc43455875"</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4.1.11.</w:t>
        </w:r>
        <w:r w:rsidRPr="00E127EA">
          <w:rPr>
            <w:rFonts w:ascii="Calibri" w:hAnsi="Calibri" w:cs="Times New Roman"/>
            <w:smallCaps w:val="0"/>
            <w:noProof/>
            <w:sz w:val="22"/>
            <w:szCs w:val="22"/>
          </w:rPr>
          <w:tab/>
        </w:r>
        <w:r w:rsidRPr="009C6087">
          <w:rPr>
            <w:rStyle w:val="Lienhypertexte"/>
            <w:noProof/>
          </w:rPr>
          <w:t>Test #58: CDOM specific test</w:t>
        </w:r>
        <w:r>
          <w:rPr>
            <w:noProof/>
            <w:webHidden/>
          </w:rPr>
          <w:tab/>
        </w:r>
        <w:r>
          <w:rPr>
            <w:noProof/>
            <w:webHidden/>
          </w:rPr>
          <w:fldChar w:fldCharType="begin"/>
        </w:r>
        <w:r>
          <w:rPr>
            <w:noProof/>
            <w:webHidden/>
          </w:rPr>
          <w:instrText xml:space="preserve"> PAGEREF _Toc43455875 \h </w:instrText>
        </w:r>
        <w:r>
          <w:rPr>
            <w:noProof/>
            <w:webHidden/>
          </w:rPr>
        </w:r>
      </w:ins>
      <w:r>
        <w:rPr>
          <w:noProof/>
          <w:webHidden/>
        </w:rPr>
        <w:fldChar w:fldCharType="separate"/>
      </w:r>
      <w:ins w:id="170" w:author="RANNOU Jean-Philippe" w:date="2020-06-19T10:43:00Z">
        <w:r>
          <w:rPr>
            <w:noProof/>
            <w:webHidden/>
          </w:rPr>
          <w:t>19</w:t>
        </w:r>
        <w:r>
          <w:rPr>
            <w:noProof/>
            <w:webHidden/>
          </w:rPr>
          <w:fldChar w:fldCharType="end"/>
        </w:r>
        <w:r w:rsidRPr="009C6087">
          <w:rPr>
            <w:rStyle w:val="Lienhypertexte"/>
            <w:noProof/>
          </w:rPr>
          <w:fldChar w:fldCharType="end"/>
        </w:r>
      </w:ins>
    </w:p>
    <w:p w:rsidR="00B8477A" w:rsidRPr="00E127EA" w:rsidRDefault="00B8477A">
      <w:pPr>
        <w:pStyle w:val="TM3"/>
        <w:tabs>
          <w:tab w:val="left" w:pos="880"/>
          <w:tab w:val="right" w:pos="9118"/>
        </w:tabs>
        <w:rPr>
          <w:ins w:id="171" w:author="RANNOU Jean-Philippe" w:date="2020-06-19T10:43:00Z"/>
          <w:rFonts w:ascii="Calibri" w:hAnsi="Calibri" w:cs="Times New Roman"/>
          <w:smallCaps w:val="0"/>
          <w:noProof/>
          <w:sz w:val="22"/>
          <w:szCs w:val="22"/>
        </w:rPr>
      </w:pPr>
      <w:ins w:id="172"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"_Toc43455876"</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4.1.12.</w:t>
        </w:r>
        <w:r w:rsidRPr="00E127EA">
          <w:rPr>
            <w:rFonts w:ascii="Calibri" w:hAnsi="Calibri" w:cs="Times New Roman"/>
            <w:smallCaps w:val="0"/>
            <w:noProof/>
            <w:sz w:val="22"/>
            <w:szCs w:val="22"/>
          </w:rPr>
          <w:tab/>
        </w:r>
        <w:r w:rsidRPr="009C6087">
          <w:rPr>
            <w:rStyle w:val="Lienhypertexte"/>
            <w:noProof/>
          </w:rPr>
          <w:t>Test #59: NITRATE specific test</w:t>
        </w:r>
        <w:r>
          <w:rPr>
            <w:noProof/>
            <w:webHidden/>
          </w:rPr>
          <w:tab/>
        </w:r>
        <w:r>
          <w:rPr>
            <w:noProof/>
            <w:webHidden/>
          </w:rPr>
          <w:fldChar w:fldCharType="begin"/>
        </w:r>
        <w:r>
          <w:rPr>
            <w:noProof/>
            <w:webHidden/>
          </w:rPr>
          <w:instrText xml:space="preserve"> PAGEREF _Toc43455876 \h </w:instrText>
        </w:r>
        <w:r>
          <w:rPr>
            <w:noProof/>
            <w:webHidden/>
          </w:rPr>
        </w:r>
      </w:ins>
      <w:r>
        <w:rPr>
          <w:noProof/>
          <w:webHidden/>
        </w:rPr>
        <w:fldChar w:fldCharType="separate"/>
      </w:r>
      <w:ins w:id="173" w:author="RANNOU Jean-Philippe" w:date="2020-06-19T10:43:00Z">
        <w:r>
          <w:rPr>
            <w:noProof/>
            <w:webHidden/>
          </w:rPr>
          <w:t>20</w:t>
        </w:r>
        <w:r>
          <w:rPr>
            <w:noProof/>
            <w:webHidden/>
          </w:rPr>
          <w:fldChar w:fldCharType="end"/>
        </w:r>
        <w:r w:rsidRPr="009C6087">
          <w:rPr>
            <w:rStyle w:val="Lienhypertexte"/>
            <w:noProof/>
          </w:rPr>
          <w:fldChar w:fldCharType="end"/>
        </w:r>
      </w:ins>
    </w:p>
    <w:p w:rsidR="00B8477A" w:rsidRPr="00E127EA" w:rsidRDefault="00B8477A">
      <w:pPr>
        <w:pStyle w:val="TM3"/>
        <w:tabs>
          <w:tab w:val="left" w:pos="880"/>
          <w:tab w:val="right" w:pos="9118"/>
        </w:tabs>
        <w:rPr>
          <w:ins w:id="174" w:author="RANNOU Jean-Philippe" w:date="2020-06-19T10:43:00Z"/>
          <w:rFonts w:ascii="Calibri" w:hAnsi="Calibri" w:cs="Times New Roman"/>
          <w:smallCaps w:val="0"/>
          <w:noProof/>
          <w:sz w:val="22"/>
          <w:szCs w:val="22"/>
        </w:rPr>
      </w:pPr>
      <w:ins w:id="175"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"_Toc43455877"</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4.1.13.</w:t>
        </w:r>
        <w:r w:rsidRPr="00E127EA">
          <w:rPr>
            <w:rFonts w:ascii="Calibri" w:hAnsi="Calibri" w:cs="Times New Roman"/>
            <w:smallCaps w:val="0"/>
            <w:noProof/>
            <w:sz w:val="22"/>
            <w:szCs w:val="22"/>
          </w:rPr>
          <w:tab/>
        </w:r>
        <w:r w:rsidRPr="009C6087">
          <w:rPr>
            <w:rStyle w:val="Lienhypertexte"/>
            <w:noProof/>
          </w:rPr>
          <w:t>Test #60: PAR specific test</w:t>
        </w:r>
        <w:r>
          <w:rPr>
            <w:noProof/>
            <w:webHidden/>
          </w:rPr>
          <w:tab/>
        </w:r>
        <w:r>
          <w:rPr>
            <w:noProof/>
            <w:webHidden/>
          </w:rPr>
          <w:fldChar w:fldCharType="begin"/>
        </w:r>
        <w:r>
          <w:rPr>
            <w:noProof/>
            <w:webHidden/>
          </w:rPr>
          <w:instrText xml:space="preserve"> PAGEREF _Toc43455877 \h </w:instrText>
        </w:r>
        <w:r>
          <w:rPr>
            <w:noProof/>
            <w:webHidden/>
          </w:rPr>
        </w:r>
      </w:ins>
      <w:r>
        <w:rPr>
          <w:noProof/>
          <w:webHidden/>
        </w:rPr>
        <w:fldChar w:fldCharType="separate"/>
      </w:r>
      <w:ins w:id="176" w:author="RANNOU Jean-Philippe" w:date="2020-06-19T10:43:00Z">
        <w:r>
          <w:rPr>
            <w:noProof/>
            <w:webHidden/>
          </w:rPr>
          <w:t>20</w:t>
        </w:r>
        <w:r>
          <w:rPr>
            <w:noProof/>
            <w:webHidden/>
          </w:rPr>
          <w:fldChar w:fldCharType="end"/>
        </w:r>
        <w:r w:rsidRPr="009C6087">
          <w:rPr>
            <w:rStyle w:val="Lienhypertexte"/>
            <w:noProof/>
          </w:rPr>
          <w:fldChar w:fldCharType="end"/>
        </w:r>
      </w:ins>
    </w:p>
    <w:p w:rsidR="00B8477A" w:rsidRPr="00E127EA" w:rsidRDefault="00B8477A">
      <w:pPr>
        <w:pStyle w:val="TM3"/>
        <w:tabs>
          <w:tab w:val="left" w:pos="880"/>
          <w:tab w:val="right" w:pos="9118"/>
        </w:tabs>
        <w:rPr>
          <w:ins w:id="177" w:author="RANNOU Jean-Philippe" w:date="2020-06-19T10:43:00Z"/>
          <w:rFonts w:ascii="Calibri" w:hAnsi="Calibri" w:cs="Times New Roman"/>
          <w:smallCaps w:val="0"/>
          <w:noProof/>
          <w:sz w:val="22"/>
          <w:szCs w:val="22"/>
        </w:rPr>
      </w:pPr>
      <w:ins w:id="178"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"_Toc43455878"</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4.1.14.</w:t>
        </w:r>
        <w:r w:rsidRPr="00E127EA">
          <w:rPr>
            <w:rFonts w:ascii="Calibri" w:hAnsi="Calibri" w:cs="Times New Roman"/>
            <w:smallCaps w:val="0"/>
            <w:noProof/>
            <w:sz w:val="22"/>
            <w:szCs w:val="22"/>
          </w:rPr>
          <w:tab/>
        </w:r>
        <w:r w:rsidRPr="009C6087">
          <w:rPr>
            <w:rStyle w:val="Lienhypertexte"/>
            <w:noProof/>
          </w:rPr>
          <w:t>Test #61: IRRADIANCE specific test</w:t>
        </w:r>
        <w:r>
          <w:rPr>
            <w:noProof/>
            <w:webHidden/>
          </w:rPr>
          <w:tab/>
        </w:r>
        <w:r>
          <w:rPr>
            <w:noProof/>
            <w:webHidden/>
          </w:rPr>
          <w:fldChar w:fldCharType="begin"/>
        </w:r>
        <w:r>
          <w:rPr>
            <w:noProof/>
            <w:webHidden/>
          </w:rPr>
          <w:instrText xml:space="preserve"> PAGEREF _Toc43455878 \h </w:instrText>
        </w:r>
        <w:r>
          <w:rPr>
            <w:noProof/>
            <w:webHidden/>
          </w:rPr>
        </w:r>
      </w:ins>
      <w:r>
        <w:rPr>
          <w:noProof/>
          <w:webHidden/>
        </w:rPr>
        <w:fldChar w:fldCharType="separate"/>
      </w:r>
      <w:ins w:id="179" w:author="RANNOU Jean-Philippe" w:date="2020-06-19T10:43:00Z">
        <w:r>
          <w:rPr>
            <w:noProof/>
            <w:webHidden/>
          </w:rPr>
          <w:t>20</w:t>
        </w:r>
        <w:r>
          <w:rPr>
            <w:noProof/>
            <w:webHidden/>
          </w:rPr>
          <w:fldChar w:fldCharType="end"/>
        </w:r>
        <w:r w:rsidRPr="009C6087">
          <w:rPr>
            <w:rStyle w:val="Lienhypertexte"/>
            <w:noProof/>
          </w:rPr>
          <w:fldChar w:fldCharType="end"/>
        </w:r>
      </w:ins>
    </w:p>
    <w:p w:rsidR="00B8477A" w:rsidRPr="00E127EA" w:rsidRDefault="00B8477A">
      <w:pPr>
        <w:pStyle w:val="TM3"/>
        <w:tabs>
          <w:tab w:val="left" w:pos="880"/>
          <w:tab w:val="right" w:pos="9118"/>
        </w:tabs>
        <w:rPr>
          <w:ins w:id="180" w:author="RANNOU Jean-Philippe" w:date="2020-06-19T10:43:00Z"/>
          <w:rFonts w:ascii="Calibri" w:hAnsi="Calibri" w:cs="Times New Roman"/>
          <w:smallCaps w:val="0"/>
          <w:noProof/>
          <w:sz w:val="22"/>
          <w:szCs w:val="22"/>
        </w:rPr>
      </w:pPr>
      <w:ins w:id="181"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"_Toc43455879"</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4.1.15.</w:t>
        </w:r>
        <w:r w:rsidRPr="00E127EA">
          <w:rPr>
            <w:rFonts w:ascii="Calibri" w:hAnsi="Calibri" w:cs="Times New Roman"/>
            <w:smallCaps w:val="0"/>
            <w:noProof/>
            <w:sz w:val="22"/>
            <w:szCs w:val="22"/>
          </w:rPr>
          <w:tab/>
        </w:r>
        <w:r w:rsidRPr="009C6087">
          <w:rPr>
            <w:rStyle w:val="Lienhypertexte"/>
            <w:noProof/>
          </w:rPr>
          <w:t>Test #62: BBP specific test</w:t>
        </w:r>
        <w:r>
          <w:rPr>
            <w:noProof/>
            <w:webHidden/>
          </w:rPr>
          <w:tab/>
        </w:r>
        <w:r>
          <w:rPr>
            <w:noProof/>
            <w:webHidden/>
          </w:rPr>
          <w:fldChar w:fldCharType="begin"/>
        </w:r>
        <w:r>
          <w:rPr>
            <w:noProof/>
            <w:webHidden/>
          </w:rPr>
          <w:instrText xml:space="preserve"> PAGEREF _Toc43455879 \h </w:instrText>
        </w:r>
        <w:r>
          <w:rPr>
            <w:noProof/>
            <w:webHidden/>
          </w:rPr>
        </w:r>
      </w:ins>
      <w:r>
        <w:rPr>
          <w:noProof/>
          <w:webHidden/>
        </w:rPr>
        <w:fldChar w:fldCharType="separate"/>
      </w:r>
      <w:ins w:id="182" w:author="RANNOU Jean-Philippe" w:date="2020-06-19T10:43:00Z">
        <w:r>
          <w:rPr>
            <w:noProof/>
            <w:webHidden/>
          </w:rPr>
          <w:t>20</w:t>
        </w:r>
        <w:r>
          <w:rPr>
            <w:noProof/>
            <w:webHidden/>
          </w:rPr>
          <w:fldChar w:fldCharType="end"/>
        </w:r>
        <w:r w:rsidRPr="009C6087">
          <w:rPr>
            <w:rStyle w:val="Lienhypertexte"/>
            <w:noProof/>
          </w:rPr>
          <w:fldChar w:fldCharType="end"/>
        </w:r>
      </w:ins>
    </w:p>
    <w:p w:rsidR="00B8477A" w:rsidRPr="00E127EA" w:rsidRDefault="00B8477A">
      <w:pPr>
        <w:pStyle w:val="TM3"/>
        <w:tabs>
          <w:tab w:val="left" w:pos="880"/>
          <w:tab w:val="right" w:pos="9118"/>
        </w:tabs>
        <w:rPr>
          <w:ins w:id="183" w:author="RANNOU Jean-Philippe" w:date="2020-06-19T10:43:00Z"/>
          <w:rFonts w:ascii="Calibri" w:hAnsi="Calibri" w:cs="Times New Roman"/>
          <w:smallCaps w:val="0"/>
          <w:noProof/>
          <w:sz w:val="22"/>
          <w:szCs w:val="22"/>
        </w:rPr>
      </w:pPr>
      <w:ins w:id="184"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"_Toc43455880"</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4.1.16.</w:t>
        </w:r>
        <w:r w:rsidRPr="00E127EA">
          <w:rPr>
            <w:rFonts w:ascii="Calibri" w:hAnsi="Calibri" w:cs="Times New Roman"/>
            <w:smallCaps w:val="0"/>
            <w:noProof/>
            <w:sz w:val="22"/>
            <w:szCs w:val="22"/>
          </w:rPr>
          <w:tab/>
        </w:r>
        <w:r w:rsidRPr="009C6087">
          <w:rPr>
            <w:rStyle w:val="Lienhypertexte"/>
            <w:noProof/>
          </w:rPr>
          <w:t>Test #63: CHLA specific test</w:t>
        </w:r>
        <w:r>
          <w:rPr>
            <w:noProof/>
            <w:webHidden/>
          </w:rPr>
          <w:tab/>
        </w:r>
        <w:r>
          <w:rPr>
            <w:noProof/>
            <w:webHidden/>
          </w:rPr>
          <w:fldChar w:fldCharType="begin"/>
        </w:r>
        <w:r>
          <w:rPr>
            <w:noProof/>
            <w:webHidden/>
          </w:rPr>
          <w:instrText xml:space="preserve"> PAGEREF _Toc43455880 \h </w:instrText>
        </w:r>
        <w:r>
          <w:rPr>
            <w:noProof/>
            <w:webHidden/>
          </w:rPr>
        </w:r>
      </w:ins>
      <w:r>
        <w:rPr>
          <w:noProof/>
          <w:webHidden/>
        </w:rPr>
        <w:fldChar w:fldCharType="separate"/>
      </w:r>
      <w:ins w:id="185" w:author="RANNOU Jean-Philippe" w:date="2020-06-19T10:43:00Z">
        <w:r>
          <w:rPr>
            <w:noProof/>
            <w:webHidden/>
          </w:rPr>
          <w:t>20</w:t>
        </w:r>
        <w:r>
          <w:rPr>
            <w:noProof/>
            <w:webHidden/>
          </w:rPr>
          <w:fldChar w:fldCharType="end"/>
        </w:r>
        <w:r w:rsidRPr="009C6087">
          <w:rPr>
            <w:rStyle w:val="Lienhypertexte"/>
            <w:noProof/>
          </w:rPr>
          <w:fldChar w:fldCharType="end"/>
        </w:r>
      </w:ins>
    </w:p>
    <w:p w:rsidR="00B8477A" w:rsidRPr="00E127EA" w:rsidRDefault="00B8477A">
      <w:pPr>
        <w:pStyle w:val="TM2"/>
        <w:tabs>
          <w:tab w:val="left" w:pos="580"/>
          <w:tab w:val="right" w:pos="9118"/>
        </w:tabs>
        <w:rPr>
          <w:ins w:id="186" w:author="RANNOU Jean-Philippe" w:date="2020-06-19T10:43:00Z"/>
          <w:rFonts w:ascii="Calibri" w:hAnsi="Calibri" w:cs="Times New Roman"/>
          <w:b w:val="0"/>
          <w:bCs w:val="0"/>
          <w:smallCaps w:val="0"/>
          <w:noProof/>
          <w:sz w:val="22"/>
          <w:szCs w:val="22"/>
        </w:rPr>
      </w:pPr>
      <w:ins w:id="187"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"_Toc43455881"</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lang w:val="en-US"/>
          </w:rPr>
          <w:t>4.2.</w:t>
        </w:r>
        <w:r w:rsidRPr="00E127EA">
          <w:rPr>
            <w:rFonts w:ascii="Calibri" w:hAnsi="Calibri" w:cs="Times New Roman"/>
            <w:b w:val="0"/>
            <w:bCs w:val="0"/>
            <w:smallCaps w:val="0"/>
            <w:noProof/>
            <w:sz w:val="22"/>
            <w:szCs w:val="22"/>
          </w:rPr>
          <w:tab/>
        </w:r>
        <w:r w:rsidRPr="009C6087">
          <w:rPr>
            <w:rStyle w:val="Lienhypertexte"/>
            <w:noProof/>
            <w:lang w:val="en-US"/>
          </w:rPr>
          <w:t>Tests application order on trajectories</w:t>
        </w:r>
        <w:r>
          <w:rPr>
            <w:noProof/>
            <w:webHidden/>
          </w:rPr>
          <w:tab/>
        </w:r>
        <w:r>
          <w:rPr>
            <w:noProof/>
            <w:webHidden/>
          </w:rPr>
          <w:fldChar w:fldCharType="begin"/>
        </w:r>
        <w:r>
          <w:rPr>
            <w:noProof/>
            <w:webHidden/>
          </w:rPr>
          <w:instrText xml:space="preserve"> PAGEREF _Toc43455881 \h </w:instrText>
        </w:r>
        <w:r>
          <w:rPr>
            <w:noProof/>
            <w:webHidden/>
          </w:rPr>
        </w:r>
      </w:ins>
      <w:r>
        <w:rPr>
          <w:noProof/>
          <w:webHidden/>
        </w:rPr>
        <w:fldChar w:fldCharType="separate"/>
      </w:r>
      <w:ins w:id="188" w:author="RANNOU Jean-Philippe" w:date="2020-06-19T10:43:00Z">
        <w:r>
          <w:rPr>
            <w:noProof/>
            <w:webHidden/>
          </w:rPr>
          <w:t>20</w:t>
        </w:r>
        <w:r>
          <w:rPr>
            <w:noProof/>
            <w:webHidden/>
          </w:rPr>
          <w:fldChar w:fldCharType="end"/>
        </w:r>
        <w:r w:rsidRPr="009C6087">
          <w:rPr>
            <w:rStyle w:val="Lienhypertexte"/>
            <w:noProof/>
          </w:rPr>
          <w:fldChar w:fldCharType="end"/>
        </w:r>
      </w:ins>
    </w:p>
    <w:p w:rsidR="00B8477A" w:rsidRPr="00E127EA" w:rsidRDefault="00B8477A">
      <w:pPr>
        <w:pStyle w:val="TM2"/>
        <w:tabs>
          <w:tab w:val="left" w:pos="580"/>
          <w:tab w:val="right" w:pos="9118"/>
        </w:tabs>
        <w:rPr>
          <w:ins w:id="189" w:author="RANNOU Jean-Philippe" w:date="2020-06-19T10:43:00Z"/>
          <w:rFonts w:ascii="Calibri" w:hAnsi="Calibri" w:cs="Times New Roman"/>
          <w:b w:val="0"/>
          <w:bCs w:val="0"/>
          <w:smallCaps w:val="0"/>
          <w:noProof/>
          <w:sz w:val="22"/>
          <w:szCs w:val="22"/>
        </w:rPr>
      </w:pPr>
      <w:ins w:id="190"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"_Toc43455882"</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lang w:val="en-US"/>
          </w:rPr>
          <w:t>4.3.</w:t>
        </w:r>
        <w:r w:rsidRPr="00E127EA">
          <w:rPr>
            <w:rFonts w:ascii="Calibri" w:hAnsi="Calibri" w:cs="Times New Roman"/>
            <w:b w:val="0"/>
            <w:bCs w:val="0"/>
            <w:smallCaps w:val="0"/>
            <w:noProof/>
            <w:sz w:val="22"/>
            <w:szCs w:val="22"/>
          </w:rPr>
          <w:tab/>
        </w:r>
        <w:r w:rsidRPr="009C6087">
          <w:rPr>
            <w:rStyle w:val="Lienhypertexte"/>
            <w:noProof/>
            <w:lang w:val="en-US"/>
          </w:rPr>
          <w:t>Profile measurements reported in trajectories</w:t>
        </w:r>
        <w:r>
          <w:rPr>
            <w:noProof/>
            <w:webHidden/>
          </w:rPr>
          <w:tab/>
        </w:r>
        <w:r>
          <w:rPr>
            <w:noProof/>
            <w:webHidden/>
          </w:rPr>
          <w:fldChar w:fldCharType="begin"/>
        </w:r>
        <w:r>
          <w:rPr>
            <w:noProof/>
            <w:webHidden/>
          </w:rPr>
          <w:instrText xml:space="preserve"> PAGEREF _Toc43455882 \h </w:instrText>
        </w:r>
        <w:r>
          <w:rPr>
            <w:noProof/>
            <w:webHidden/>
          </w:rPr>
        </w:r>
      </w:ins>
      <w:r>
        <w:rPr>
          <w:noProof/>
          <w:webHidden/>
        </w:rPr>
        <w:fldChar w:fldCharType="separate"/>
      </w:r>
      <w:ins w:id="191" w:author="RANNOU Jean-Philippe" w:date="2020-06-19T10:43:00Z">
        <w:r>
          <w:rPr>
            <w:noProof/>
            <w:webHidden/>
          </w:rPr>
          <w:t>20</w:t>
        </w:r>
        <w:r>
          <w:rPr>
            <w:noProof/>
            <w:webHidden/>
          </w:rPr>
          <w:fldChar w:fldCharType="end"/>
        </w:r>
        <w:r w:rsidRPr="009C6087">
          <w:rPr>
            <w:rStyle w:val="Lienhypertexte"/>
            <w:noProof/>
          </w:rPr>
          <w:fldChar w:fldCharType="end"/>
        </w:r>
      </w:ins>
    </w:p>
    <w:p w:rsidR="00B8477A" w:rsidRPr="00E127EA" w:rsidRDefault="00B8477A">
      <w:pPr>
        <w:pStyle w:val="TM1"/>
        <w:tabs>
          <w:tab w:val="left" w:pos="400"/>
          <w:tab w:val="right" w:pos="9118"/>
        </w:tabs>
        <w:rPr>
          <w:ins w:id="192" w:author="RANNOU Jean-Philippe" w:date="2020-06-19T10:43:00Z"/>
          <w:rFonts w:ascii="Calibri" w:hAnsi="Calibri" w:cs="Times New Roman"/>
          <w:b w:val="0"/>
          <w:bCs w:val="0"/>
          <w:caps w:val="0"/>
          <w:noProof/>
          <w:sz w:val="22"/>
          <w:szCs w:val="22"/>
          <w:u w:val="none"/>
        </w:rPr>
      </w:pPr>
      <w:ins w:id="193"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"_Toc43455883"</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lang w:val="en-US"/>
          </w:rPr>
          <w:t>5.</w:t>
        </w:r>
        <w:r w:rsidRPr="00E127EA">
          <w:rPr>
            <w:rFonts w:ascii="Calibri" w:hAnsi="Calibri" w:cs="Times New Roman"/>
            <w:b w:val="0"/>
            <w:bCs w:val="0"/>
            <w:caps w:val="0"/>
            <w:noProof/>
            <w:sz w:val="22"/>
            <w:szCs w:val="22"/>
            <w:u w:val="none"/>
          </w:rPr>
          <w:tab/>
        </w:r>
        <w:r w:rsidRPr="009C6087">
          <w:rPr>
            <w:rStyle w:val="Lienhypertexte"/>
            <w:noProof/>
            <w:lang w:val="en-US"/>
          </w:rPr>
          <w:t>Implementation of Argo Real-time Quality Control test procedures on in-air data of trajectories</w:t>
        </w:r>
        <w:r>
          <w:rPr>
            <w:noProof/>
            <w:webHidden/>
          </w:rPr>
          <w:tab/>
        </w:r>
        <w:r>
          <w:rPr>
            <w:noProof/>
            <w:webHidden/>
          </w:rPr>
          <w:fldChar w:fldCharType="begin"/>
        </w:r>
        <w:r>
          <w:rPr>
            <w:noProof/>
            <w:webHidden/>
          </w:rPr>
          <w:instrText xml:space="preserve"> PAGEREF _Toc43455883 \h </w:instrText>
        </w:r>
        <w:r>
          <w:rPr>
            <w:noProof/>
            <w:webHidden/>
          </w:rPr>
        </w:r>
      </w:ins>
      <w:r>
        <w:rPr>
          <w:noProof/>
          <w:webHidden/>
        </w:rPr>
        <w:fldChar w:fldCharType="separate"/>
      </w:r>
      <w:ins w:id="194" w:author="RANNOU Jean-Philippe" w:date="2020-06-19T10:43:00Z">
        <w:r>
          <w:rPr>
            <w:noProof/>
            <w:webHidden/>
          </w:rPr>
          <w:t>22</w:t>
        </w:r>
        <w:r>
          <w:rPr>
            <w:noProof/>
            <w:webHidden/>
          </w:rPr>
          <w:fldChar w:fldCharType="end"/>
        </w:r>
        <w:r w:rsidRPr="009C6087">
          <w:rPr>
            <w:rStyle w:val="Lienhypertexte"/>
            <w:noProof/>
          </w:rPr>
          <w:fldChar w:fldCharType="end"/>
        </w:r>
      </w:ins>
    </w:p>
    <w:p w:rsidR="00B8477A" w:rsidRPr="00E127EA" w:rsidRDefault="00B8477A">
      <w:pPr>
        <w:pStyle w:val="TM2"/>
        <w:tabs>
          <w:tab w:val="left" w:pos="580"/>
          <w:tab w:val="right" w:pos="9118"/>
        </w:tabs>
        <w:rPr>
          <w:ins w:id="195" w:author="RANNOU Jean-Philippe" w:date="2020-06-19T10:43:00Z"/>
          <w:rFonts w:ascii="Calibri" w:hAnsi="Calibri" w:cs="Times New Roman"/>
          <w:b w:val="0"/>
          <w:bCs w:val="0"/>
          <w:smallCaps w:val="0"/>
          <w:noProof/>
          <w:sz w:val="22"/>
          <w:szCs w:val="22"/>
        </w:rPr>
      </w:pPr>
      <w:ins w:id="196"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"_Toc43455884"</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lang w:val="en-US"/>
          </w:rPr>
          <w:t>5.1.</w:t>
        </w:r>
        <w:r w:rsidRPr="00E127EA">
          <w:rPr>
            <w:rFonts w:ascii="Calibri" w:hAnsi="Calibri" w:cs="Times New Roman"/>
            <w:b w:val="0"/>
            <w:bCs w:val="0"/>
            <w:smallCaps w:val="0"/>
            <w:noProof/>
            <w:sz w:val="22"/>
            <w:szCs w:val="22"/>
          </w:rPr>
          <w:tab/>
        </w:r>
        <w:r w:rsidRPr="009C6087">
          <w:rPr>
            <w:rStyle w:val="Lienhypertexte"/>
            <w:noProof/>
            <w:lang w:val="en-US"/>
          </w:rPr>
          <w:t>Description of implemented tests</w:t>
        </w:r>
        <w:r>
          <w:rPr>
            <w:noProof/>
            <w:webHidden/>
          </w:rPr>
          <w:tab/>
        </w:r>
        <w:r>
          <w:rPr>
            <w:noProof/>
            <w:webHidden/>
          </w:rPr>
          <w:fldChar w:fldCharType="begin"/>
        </w:r>
        <w:r>
          <w:rPr>
            <w:noProof/>
            <w:webHidden/>
          </w:rPr>
          <w:instrText xml:space="preserve"> PAGEREF _Toc43455884 \h </w:instrText>
        </w:r>
        <w:r>
          <w:rPr>
            <w:noProof/>
            <w:webHidden/>
          </w:rPr>
        </w:r>
      </w:ins>
      <w:r>
        <w:rPr>
          <w:noProof/>
          <w:webHidden/>
        </w:rPr>
        <w:fldChar w:fldCharType="separate"/>
      </w:r>
      <w:ins w:id="197" w:author="RANNOU Jean-Philippe" w:date="2020-06-19T10:43:00Z">
        <w:r>
          <w:rPr>
            <w:noProof/>
            <w:webHidden/>
          </w:rPr>
          <w:t>22</w:t>
        </w:r>
        <w:r>
          <w:rPr>
            <w:noProof/>
            <w:webHidden/>
          </w:rPr>
          <w:fldChar w:fldCharType="end"/>
        </w:r>
        <w:r w:rsidRPr="009C6087">
          <w:rPr>
            <w:rStyle w:val="Lienhypertexte"/>
            <w:noProof/>
          </w:rPr>
          <w:fldChar w:fldCharType="end"/>
        </w:r>
      </w:ins>
    </w:p>
    <w:p w:rsidR="00B8477A" w:rsidRPr="00E127EA" w:rsidRDefault="00B8477A">
      <w:pPr>
        <w:pStyle w:val="TM3"/>
        <w:tabs>
          <w:tab w:val="left" w:pos="760"/>
          <w:tab w:val="right" w:pos="9118"/>
        </w:tabs>
        <w:rPr>
          <w:ins w:id="198" w:author="RANNOU Jean-Philippe" w:date="2020-06-19T10:43:00Z"/>
          <w:rFonts w:ascii="Calibri" w:hAnsi="Calibri" w:cs="Times New Roman"/>
          <w:smallCaps w:val="0"/>
          <w:noProof/>
          <w:sz w:val="22"/>
          <w:szCs w:val="22"/>
        </w:rPr>
      </w:pPr>
      <w:ins w:id="199"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"_Toc43455885"</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5.1.1.</w:t>
        </w:r>
        <w:r w:rsidRPr="00E127EA">
          <w:rPr>
            <w:rFonts w:ascii="Calibri" w:hAnsi="Calibri" w:cs="Times New Roman"/>
            <w:smallCaps w:val="0"/>
            <w:noProof/>
            <w:sz w:val="22"/>
            <w:szCs w:val="22"/>
          </w:rPr>
          <w:tab/>
        </w:r>
        <w:r w:rsidRPr="009C6087">
          <w:rPr>
            <w:rStyle w:val="Lienhypertexte"/>
            <w:noProof/>
          </w:rPr>
          <w:t>Test #21: Near-surface unpumped CTD salinity test</w:t>
        </w:r>
        <w:r>
          <w:rPr>
            <w:noProof/>
            <w:webHidden/>
          </w:rPr>
          <w:tab/>
        </w:r>
        <w:r>
          <w:rPr>
            <w:noProof/>
            <w:webHidden/>
          </w:rPr>
          <w:fldChar w:fldCharType="begin"/>
        </w:r>
        <w:r>
          <w:rPr>
            <w:noProof/>
            <w:webHidden/>
          </w:rPr>
          <w:instrText xml:space="preserve"> PAGEREF _Toc43455885 \h </w:instrText>
        </w:r>
        <w:r>
          <w:rPr>
            <w:noProof/>
            <w:webHidden/>
          </w:rPr>
        </w:r>
      </w:ins>
      <w:r>
        <w:rPr>
          <w:noProof/>
          <w:webHidden/>
        </w:rPr>
        <w:fldChar w:fldCharType="separate"/>
      </w:r>
      <w:ins w:id="200" w:author="RANNOU Jean-Philippe" w:date="2020-06-19T10:43:00Z">
        <w:r>
          <w:rPr>
            <w:noProof/>
            <w:webHidden/>
          </w:rPr>
          <w:t>22</w:t>
        </w:r>
        <w:r>
          <w:rPr>
            <w:noProof/>
            <w:webHidden/>
          </w:rPr>
          <w:fldChar w:fldCharType="end"/>
        </w:r>
        <w:r w:rsidRPr="009C6087">
          <w:rPr>
            <w:rStyle w:val="Lienhypertexte"/>
            <w:noProof/>
          </w:rPr>
          <w:fldChar w:fldCharType="end"/>
        </w:r>
      </w:ins>
    </w:p>
    <w:p w:rsidR="00B8477A" w:rsidRPr="00E127EA" w:rsidRDefault="00B8477A">
      <w:pPr>
        <w:pStyle w:val="TM3"/>
        <w:tabs>
          <w:tab w:val="left" w:pos="760"/>
          <w:tab w:val="right" w:pos="9118"/>
        </w:tabs>
        <w:rPr>
          <w:ins w:id="201" w:author="RANNOU Jean-Philippe" w:date="2020-06-19T10:43:00Z"/>
          <w:rFonts w:ascii="Calibri" w:hAnsi="Calibri" w:cs="Times New Roman"/>
          <w:smallCaps w:val="0"/>
          <w:noProof/>
          <w:sz w:val="22"/>
          <w:szCs w:val="22"/>
        </w:rPr>
      </w:pPr>
      <w:ins w:id="202"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"_Toc43455886"</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rPr>
          <w:t>5.1.2.</w:t>
        </w:r>
        <w:r w:rsidRPr="00E127EA">
          <w:rPr>
            <w:rFonts w:ascii="Calibri" w:hAnsi="Calibri" w:cs="Times New Roman"/>
            <w:smallCaps w:val="0"/>
            <w:noProof/>
            <w:sz w:val="22"/>
            <w:szCs w:val="22"/>
          </w:rPr>
          <w:tab/>
        </w:r>
        <w:r w:rsidRPr="009C6087">
          <w:rPr>
            <w:rStyle w:val="Lienhypertexte"/>
            <w:noProof/>
          </w:rPr>
          <w:t>Test #22: Near-surface mixed air/water test</w:t>
        </w:r>
        <w:r>
          <w:rPr>
            <w:noProof/>
            <w:webHidden/>
          </w:rPr>
          <w:tab/>
        </w:r>
        <w:r>
          <w:rPr>
            <w:noProof/>
            <w:webHidden/>
          </w:rPr>
          <w:fldChar w:fldCharType="begin"/>
        </w:r>
        <w:r>
          <w:rPr>
            <w:noProof/>
            <w:webHidden/>
          </w:rPr>
          <w:instrText xml:space="preserve"> PAGEREF _Toc43455886 \h </w:instrText>
        </w:r>
        <w:r>
          <w:rPr>
            <w:noProof/>
            <w:webHidden/>
          </w:rPr>
        </w:r>
      </w:ins>
      <w:r>
        <w:rPr>
          <w:noProof/>
          <w:webHidden/>
        </w:rPr>
        <w:fldChar w:fldCharType="separate"/>
      </w:r>
      <w:ins w:id="203" w:author="RANNOU Jean-Philippe" w:date="2020-06-19T10:43:00Z">
        <w:r>
          <w:rPr>
            <w:noProof/>
            <w:webHidden/>
          </w:rPr>
          <w:t>22</w:t>
        </w:r>
        <w:r>
          <w:rPr>
            <w:noProof/>
            <w:webHidden/>
          </w:rPr>
          <w:fldChar w:fldCharType="end"/>
        </w:r>
        <w:r w:rsidRPr="009C6087">
          <w:rPr>
            <w:rStyle w:val="Lienhypertexte"/>
            <w:noProof/>
          </w:rPr>
          <w:fldChar w:fldCharType="end"/>
        </w:r>
      </w:ins>
    </w:p>
    <w:p w:rsidR="00B8477A" w:rsidRPr="00E127EA" w:rsidRDefault="00B8477A">
      <w:pPr>
        <w:pStyle w:val="TM2"/>
        <w:tabs>
          <w:tab w:val="left" w:pos="580"/>
          <w:tab w:val="right" w:pos="9118"/>
        </w:tabs>
        <w:rPr>
          <w:ins w:id="204" w:author="RANNOU Jean-Philippe" w:date="2020-06-19T10:43:00Z"/>
          <w:rFonts w:ascii="Calibri" w:hAnsi="Calibri" w:cs="Times New Roman"/>
          <w:b w:val="0"/>
          <w:bCs w:val="0"/>
          <w:smallCaps w:val="0"/>
          <w:noProof/>
          <w:sz w:val="22"/>
          <w:szCs w:val="22"/>
        </w:rPr>
      </w:pPr>
      <w:ins w:id="205"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"_Toc43455887"</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lang w:val="en-US"/>
          </w:rPr>
          <w:t>5.2.</w:t>
        </w:r>
        <w:r w:rsidRPr="00E127EA">
          <w:rPr>
            <w:rFonts w:ascii="Calibri" w:hAnsi="Calibri" w:cs="Times New Roman"/>
            <w:b w:val="0"/>
            <w:bCs w:val="0"/>
            <w:smallCaps w:val="0"/>
            <w:noProof/>
            <w:sz w:val="22"/>
            <w:szCs w:val="22"/>
          </w:rPr>
          <w:tab/>
        </w:r>
        <w:r w:rsidRPr="009C6087">
          <w:rPr>
            <w:rStyle w:val="Lienhypertexte"/>
            <w:noProof/>
            <w:lang w:val="en-US"/>
          </w:rPr>
          <w:t>Tests application order on in-air data of trajectories</w:t>
        </w:r>
        <w:r>
          <w:rPr>
            <w:noProof/>
            <w:webHidden/>
          </w:rPr>
          <w:tab/>
        </w:r>
        <w:r>
          <w:rPr>
            <w:noProof/>
            <w:webHidden/>
          </w:rPr>
          <w:fldChar w:fldCharType="begin"/>
        </w:r>
        <w:r>
          <w:rPr>
            <w:noProof/>
            <w:webHidden/>
          </w:rPr>
          <w:instrText xml:space="preserve"> PAGEREF _Toc43455887 \h </w:instrText>
        </w:r>
        <w:r>
          <w:rPr>
            <w:noProof/>
            <w:webHidden/>
          </w:rPr>
        </w:r>
      </w:ins>
      <w:r>
        <w:rPr>
          <w:noProof/>
          <w:webHidden/>
        </w:rPr>
        <w:fldChar w:fldCharType="separate"/>
      </w:r>
      <w:ins w:id="206" w:author="RANNOU Jean-Philippe" w:date="2020-06-19T10:43:00Z">
        <w:r>
          <w:rPr>
            <w:noProof/>
            <w:webHidden/>
          </w:rPr>
          <w:t>22</w:t>
        </w:r>
        <w:r>
          <w:rPr>
            <w:noProof/>
            <w:webHidden/>
          </w:rPr>
          <w:fldChar w:fldCharType="end"/>
        </w:r>
        <w:r w:rsidRPr="009C6087">
          <w:rPr>
            <w:rStyle w:val="Lienhypertexte"/>
            <w:noProof/>
          </w:rPr>
          <w:fldChar w:fldCharType="end"/>
        </w:r>
      </w:ins>
    </w:p>
    <w:p w:rsidR="00B8477A" w:rsidRPr="00E127EA" w:rsidRDefault="00B8477A">
      <w:pPr>
        <w:pStyle w:val="TM1"/>
        <w:tabs>
          <w:tab w:val="left" w:pos="400"/>
          <w:tab w:val="right" w:pos="9118"/>
        </w:tabs>
        <w:rPr>
          <w:ins w:id="207" w:author="RANNOU Jean-Philippe" w:date="2020-06-19T10:43:00Z"/>
          <w:rFonts w:ascii="Calibri" w:hAnsi="Calibri" w:cs="Times New Roman"/>
          <w:b w:val="0"/>
          <w:bCs w:val="0"/>
          <w:caps w:val="0"/>
          <w:noProof/>
          <w:sz w:val="22"/>
          <w:szCs w:val="22"/>
          <w:u w:val="none"/>
        </w:rPr>
      </w:pPr>
      <w:ins w:id="208" w:author="RANNOU Jean-Philippe" w:date="2020-06-19T10:43:00Z">
        <w:r w:rsidRPr="009C6087">
          <w:rPr>
            <w:rStyle w:val="Lienhypertexte"/>
            <w:noProof/>
          </w:rPr>
          <w:lastRenderedPageBreak/>
          <w:fldChar w:fldCharType="begin"/>
        </w:r>
        <w:r w:rsidRPr="009C6087">
          <w:rPr>
            <w:rStyle w:val="Lienhypertexte"/>
            <w:noProof/>
          </w:rPr>
          <w:instrText xml:space="preserve"> </w:instrText>
        </w:r>
        <w:r>
          <w:rPr>
            <w:noProof/>
          </w:rPr>
          <w:instrText>HYPERLINK \l "_Toc43455888"</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lang w:val="en-US"/>
          </w:rPr>
          <w:t>6.</w:t>
        </w:r>
        <w:r w:rsidRPr="00E127EA">
          <w:rPr>
            <w:rFonts w:ascii="Calibri" w:hAnsi="Calibri" w:cs="Times New Roman"/>
            <w:b w:val="0"/>
            <w:bCs w:val="0"/>
            <w:caps w:val="0"/>
            <w:noProof/>
            <w:sz w:val="22"/>
            <w:szCs w:val="22"/>
            <w:u w:val="none"/>
          </w:rPr>
          <w:tab/>
        </w:r>
        <w:r w:rsidRPr="009C6087">
          <w:rPr>
            <w:rStyle w:val="Lienhypertexte"/>
            <w:noProof/>
            <w:lang w:val="en-US"/>
          </w:rPr>
          <w:t>Passed/failed test traceability</w:t>
        </w:r>
        <w:r>
          <w:rPr>
            <w:noProof/>
            <w:webHidden/>
          </w:rPr>
          <w:tab/>
        </w:r>
        <w:r>
          <w:rPr>
            <w:noProof/>
            <w:webHidden/>
          </w:rPr>
          <w:fldChar w:fldCharType="begin"/>
        </w:r>
        <w:r>
          <w:rPr>
            <w:noProof/>
            <w:webHidden/>
          </w:rPr>
          <w:instrText xml:space="preserve"> PAGEREF _Toc43455888 \h </w:instrText>
        </w:r>
        <w:r>
          <w:rPr>
            <w:noProof/>
            <w:webHidden/>
          </w:rPr>
        </w:r>
      </w:ins>
      <w:r>
        <w:rPr>
          <w:noProof/>
          <w:webHidden/>
        </w:rPr>
        <w:fldChar w:fldCharType="separate"/>
      </w:r>
      <w:ins w:id="209" w:author="RANNOU Jean-Philippe" w:date="2020-06-19T10:43:00Z">
        <w:r>
          <w:rPr>
            <w:noProof/>
            <w:webHidden/>
          </w:rPr>
          <w:t>23</w:t>
        </w:r>
        <w:r>
          <w:rPr>
            <w:noProof/>
            <w:webHidden/>
          </w:rPr>
          <w:fldChar w:fldCharType="end"/>
        </w:r>
        <w:r w:rsidRPr="009C6087">
          <w:rPr>
            <w:rStyle w:val="Lienhypertexte"/>
            <w:noProof/>
          </w:rPr>
          <w:fldChar w:fldCharType="end"/>
        </w:r>
      </w:ins>
    </w:p>
    <w:p w:rsidR="00B8477A" w:rsidRPr="00E127EA" w:rsidRDefault="00B8477A">
      <w:pPr>
        <w:pStyle w:val="TM1"/>
        <w:tabs>
          <w:tab w:val="left" w:pos="400"/>
          <w:tab w:val="right" w:pos="9118"/>
        </w:tabs>
        <w:rPr>
          <w:ins w:id="210" w:author="RANNOU Jean-Philippe" w:date="2020-06-19T10:43:00Z"/>
          <w:rFonts w:ascii="Calibri" w:hAnsi="Calibri" w:cs="Times New Roman"/>
          <w:b w:val="0"/>
          <w:bCs w:val="0"/>
          <w:caps w:val="0"/>
          <w:noProof/>
          <w:sz w:val="22"/>
          <w:szCs w:val="22"/>
          <w:u w:val="none"/>
        </w:rPr>
      </w:pPr>
      <w:ins w:id="211" w:author="RANNOU Jean-Philippe" w:date="2020-06-19T10:43:00Z">
        <w:r w:rsidRPr="009C6087">
          <w:rPr>
            <w:rStyle w:val="Lienhypertexte"/>
            <w:noProof/>
          </w:rPr>
          <w:fldChar w:fldCharType="begin"/>
        </w:r>
        <w:r w:rsidRPr="009C6087">
          <w:rPr>
            <w:rStyle w:val="Lienhypertexte"/>
            <w:noProof/>
          </w:rPr>
          <w:instrText xml:space="preserve"> </w:instrText>
        </w:r>
        <w:r>
          <w:rPr>
            <w:noProof/>
          </w:rPr>
          <w:instrText>HYPERLINK \l "_Toc43455889"</w:instrText>
        </w:r>
        <w:r w:rsidRPr="009C6087">
          <w:rPr>
            <w:rStyle w:val="Lienhypertexte"/>
            <w:noProof/>
          </w:rPr>
          <w:instrText xml:space="preserve"> </w:instrText>
        </w:r>
        <w:r w:rsidRPr="009C6087">
          <w:rPr>
            <w:rStyle w:val="Lienhypertexte"/>
            <w:noProof/>
          </w:rPr>
        </w:r>
        <w:r w:rsidRPr="009C6087">
          <w:rPr>
            <w:rStyle w:val="Lienhypertexte"/>
            <w:noProof/>
          </w:rPr>
          <w:fldChar w:fldCharType="separate"/>
        </w:r>
        <w:r w:rsidRPr="009C6087">
          <w:rPr>
            <w:rStyle w:val="Lienhypertexte"/>
            <w:noProof/>
            <w:lang w:val="en-US"/>
          </w:rPr>
          <w:t>7.</w:t>
        </w:r>
        <w:r w:rsidRPr="00E127EA">
          <w:rPr>
            <w:rFonts w:ascii="Calibri" w:hAnsi="Calibri" w:cs="Times New Roman"/>
            <w:b w:val="0"/>
            <w:bCs w:val="0"/>
            <w:caps w:val="0"/>
            <w:noProof/>
            <w:sz w:val="22"/>
            <w:szCs w:val="22"/>
            <w:u w:val="none"/>
          </w:rPr>
          <w:tab/>
        </w:r>
        <w:r w:rsidRPr="009C6087">
          <w:rPr>
            <w:rStyle w:val="Lienhypertexte"/>
            <w:noProof/>
            <w:lang w:val="en-US"/>
          </w:rPr>
          <w:t>Annex A: Example of Matlab implementation of the density inversion test</w:t>
        </w:r>
        <w:r>
          <w:rPr>
            <w:noProof/>
            <w:webHidden/>
          </w:rPr>
          <w:tab/>
        </w:r>
        <w:r>
          <w:rPr>
            <w:noProof/>
            <w:webHidden/>
          </w:rPr>
          <w:fldChar w:fldCharType="begin"/>
        </w:r>
        <w:r>
          <w:rPr>
            <w:noProof/>
            <w:webHidden/>
          </w:rPr>
          <w:instrText xml:space="preserve"> PAGEREF _Toc43455889 \h </w:instrText>
        </w:r>
        <w:r>
          <w:rPr>
            <w:noProof/>
            <w:webHidden/>
          </w:rPr>
        </w:r>
      </w:ins>
      <w:r>
        <w:rPr>
          <w:noProof/>
          <w:webHidden/>
        </w:rPr>
        <w:fldChar w:fldCharType="separate"/>
      </w:r>
      <w:ins w:id="212" w:author="RANNOU Jean-Philippe" w:date="2020-06-19T10:43:00Z">
        <w:r>
          <w:rPr>
            <w:noProof/>
            <w:webHidden/>
          </w:rPr>
          <w:t>24</w:t>
        </w:r>
        <w:r>
          <w:rPr>
            <w:noProof/>
            <w:webHidden/>
          </w:rPr>
          <w:fldChar w:fldCharType="end"/>
        </w:r>
        <w:r w:rsidRPr="009C6087">
          <w:rPr>
            <w:rStyle w:val="Lienhypertexte"/>
            <w:noProof/>
          </w:rPr>
          <w:fldChar w:fldCharType="end"/>
        </w:r>
      </w:ins>
    </w:p>
    <w:p w:rsidR="00647F66" w:rsidRPr="00F953C4" w:rsidDel="00B8477A" w:rsidRDefault="00647F66">
      <w:pPr>
        <w:pStyle w:val="TM1"/>
        <w:tabs>
          <w:tab w:val="left" w:pos="400"/>
          <w:tab w:val="right" w:pos="9118"/>
        </w:tabs>
        <w:rPr>
          <w:del w:id="213" w:author="RANNOU Jean-Philippe" w:date="2020-06-19T10:43:00Z"/>
          <w:rFonts w:ascii="Calibri" w:hAnsi="Calibri" w:cs="Times New Roman"/>
          <w:b w:val="0"/>
          <w:bCs w:val="0"/>
          <w:caps w:val="0"/>
          <w:noProof/>
          <w:sz w:val="22"/>
          <w:szCs w:val="22"/>
          <w:u w:val="none"/>
        </w:rPr>
      </w:pPr>
      <w:del w:id="214" w:author="RANNOU Jean-Philippe" w:date="2020-06-19T10:43:00Z">
        <w:r w:rsidRPr="00B8477A" w:rsidDel="00B8477A">
          <w:rPr>
            <w:rStyle w:val="Lienhypertexte"/>
            <w:noProof/>
            <w:lang w:val="en-US"/>
            <w:rPrChange w:id="215" w:author="RANNOU Jean-Philippe" w:date="2020-06-19T10:43:00Z">
              <w:rPr>
                <w:rStyle w:val="Lienhypertexte"/>
                <w:noProof/>
                <w:lang w:val="en-US"/>
              </w:rPr>
            </w:rPrChange>
          </w:rPr>
          <w:delText>1.</w:delText>
        </w:r>
        <w:r w:rsidRPr="00F953C4" w:rsidDel="00B8477A">
          <w:rPr>
            <w:rFonts w:ascii="Calibri" w:hAnsi="Calibri" w:cs="Times New Roman"/>
            <w:b w:val="0"/>
            <w:bCs w:val="0"/>
            <w:caps w:val="0"/>
            <w:noProof/>
            <w:sz w:val="22"/>
            <w:szCs w:val="22"/>
            <w:u w:val="none"/>
          </w:rPr>
          <w:tab/>
        </w:r>
        <w:r w:rsidRPr="00B8477A" w:rsidDel="00B8477A">
          <w:rPr>
            <w:rStyle w:val="Lienhypertexte"/>
            <w:noProof/>
            <w:lang w:val="en-US"/>
            <w:rPrChange w:id="216" w:author="RANNOU Jean-Philippe" w:date="2020-06-19T10:43:00Z">
              <w:rPr>
                <w:rStyle w:val="Lienhypertexte"/>
                <w:noProof/>
                <w:lang w:val="en-US"/>
              </w:rPr>
            </w:rPrChange>
          </w:rPr>
          <w:delText>Introduction</w:delText>
        </w:r>
        <w:r w:rsidDel="00B8477A">
          <w:rPr>
            <w:noProof/>
            <w:webHidden/>
          </w:rPr>
          <w:tab/>
          <w:delText>7</w:delText>
        </w:r>
      </w:del>
    </w:p>
    <w:p w:rsidR="00647F66" w:rsidRPr="00F953C4" w:rsidDel="00B8477A" w:rsidRDefault="00647F66">
      <w:pPr>
        <w:pStyle w:val="TM1"/>
        <w:tabs>
          <w:tab w:val="left" w:pos="400"/>
          <w:tab w:val="right" w:pos="9118"/>
        </w:tabs>
        <w:rPr>
          <w:del w:id="217" w:author="RANNOU Jean-Philippe" w:date="2020-06-19T10:43:00Z"/>
          <w:rFonts w:ascii="Calibri" w:hAnsi="Calibri" w:cs="Times New Roman"/>
          <w:b w:val="0"/>
          <w:bCs w:val="0"/>
          <w:caps w:val="0"/>
          <w:noProof/>
          <w:sz w:val="22"/>
          <w:szCs w:val="22"/>
          <w:u w:val="none"/>
        </w:rPr>
      </w:pPr>
      <w:del w:id="218" w:author="RANNOU Jean-Philippe" w:date="2020-06-19T10:43:00Z">
        <w:r w:rsidRPr="00B8477A" w:rsidDel="00B8477A">
          <w:rPr>
            <w:rStyle w:val="Lienhypertexte"/>
            <w:noProof/>
            <w:lang w:val="en-US"/>
            <w:rPrChange w:id="219" w:author="RANNOU Jean-Philippe" w:date="2020-06-19T10:43:00Z">
              <w:rPr>
                <w:rStyle w:val="Lienhypertexte"/>
                <w:noProof/>
                <w:lang w:val="en-US"/>
              </w:rPr>
            </w:rPrChange>
          </w:rPr>
          <w:delText>2.</w:delText>
        </w:r>
        <w:r w:rsidRPr="00F953C4" w:rsidDel="00B8477A">
          <w:rPr>
            <w:rFonts w:ascii="Calibri" w:hAnsi="Calibri" w:cs="Times New Roman"/>
            <w:b w:val="0"/>
            <w:bCs w:val="0"/>
            <w:caps w:val="0"/>
            <w:noProof/>
            <w:sz w:val="22"/>
            <w:szCs w:val="22"/>
            <w:u w:val="none"/>
          </w:rPr>
          <w:tab/>
        </w:r>
        <w:r w:rsidRPr="00B8477A" w:rsidDel="00B8477A">
          <w:rPr>
            <w:rStyle w:val="Lienhypertexte"/>
            <w:noProof/>
            <w:lang w:val="en-US"/>
            <w:rPrChange w:id="220" w:author="RANNOU Jean-Philippe" w:date="2020-06-19T10:43:00Z">
              <w:rPr>
                <w:rStyle w:val="Lienhypertexte"/>
                <w:noProof/>
                <w:lang w:val="en-US"/>
              </w:rPr>
            </w:rPrChange>
          </w:rPr>
          <w:delText>Implementation of Argo Real-time Quality Control test procedures on vertical profiles</w:delText>
        </w:r>
        <w:r w:rsidDel="00B8477A">
          <w:rPr>
            <w:noProof/>
            <w:webHidden/>
          </w:rPr>
          <w:tab/>
          <w:delText>8</w:delText>
        </w:r>
      </w:del>
    </w:p>
    <w:p w:rsidR="00647F66" w:rsidRPr="00F953C4" w:rsidDel="00B8477A" w:rsidRDefault="00647F66">
      <w:pPr>
        <w:pStyle w:val="TM2"/>
        <w:tabs>
          <w:tab w:val="left" w:pos="580"/>
          <w:tab w:val="right" w:pos="9118"/>
        </w:tabs>
        <w:rPr>
          <w:del w:id="221" w:author="RANNOU Jean-Philippe" w:date="2020-06-19T10:43:00Z"/>
          <w:rFonts w:ascii="Calibri" w:hAnsi="Calibri" w:cs="Times New Roman"/>
          <w:b w:val="0"/>
          <w:bCs w:val="0"/>
          <w:smallCaps w:val="0"/>
          <w:noProof/>
          <w:sz w:val="22"/>
          <w:szCs w:val="22"/>
        </w:rPr>
      </w:pPr>
      <w:del w:id="222" w:author="RANNOU Jean-Philippe" w:date="2020-06-19T10:43:00Z">
        <w:r w:rsidRPr="00B8477A" w:rsidDel="00B8477A">
          <w:rPr>
            <w:rStyle w:val="Lienhypertexte"/>
            <w:noProof/>
            <w:lang w:val="en-US"/>
            <w:rPrChange w:id="223" w:author="RANNOU Jean-Philippe" w:date="2020-06-19T10:43:00Z">
              <w:rPr>
                <w:rStyle w:val="Lienhypertexte"/>
                <w:noProof/>
                <w:lang w:val="en-US"/>
              </w:rPr>
            </w:rPrChange>
          </w:rPr>
          <w:delText>2.1.</w:delText>
        </w:r>
        <w:r w:rsidRPr="00F953C4" w:rsidDel="00B8477A">
          <w:rPr>
            <w:rFonts w:ascii="Calibri" w:hAnsi="Calibri" w:cs="Times New Roman"/>
            <w:b w:val="0"/>
            <w:bCs w:val="0"/>
            <w:smallCaps w:val="0"/>
            <w:noProof/>
            <w:sz w:val="22"/>
            <w:szCs w:val="22"/>
          </w:rPr>
          <w:tab/>
        </w:r>
        <w:r w:rsidRPr="00B8477A" w:rsidDel="00B8477A">
          <w:rPr>
            <w:rStyle w:val="Lienhypertexte"/>
            <w:noProof/>
            <w:lang w:val="en-US"/>
            <w:rPrChange w:id="224" w:author="RANNOU Jean-Philippe" w:date="2020-06-19T10:43:00Z">
              <w:rPr>
                <w:rStyle w:val="Lienhypertexte"/>
                <w:noProof/>
                <w:lang w:val="en-US"/>
              </w:rPr>
            </w:rPrChange>
          </w:rPr>
          <w:delText>Description of implemented tests</w:delText>
        </w:r>
        <w:r w:rsidDel="00B8477A">
          <w:rPr>
            <w:noProof/>
            <w:webHidden/>
          </w:rPr>
          <w:tab/>
          <w:delText>8</w:delText>
        </w:r>
      </w:del>
    </w:p>
    <w:p w:rsidR="00647F66" w:rsidRPr="00F953C4" w:rsidDel="00B8477A" w:rsidRDefault="00647F66">
      <w:pPr>
        <w:pStyle w:val="TM3"/>
        <w:tabs>
          <w:tab w:val="left" w:pos="760"/>
          <w:tab w:val="right" w:pos="9118"/>
        </w:tabs>
        <w:rPr>
          <w:del w:id="225" w:author="RANNOU Jean-Philippe" w:date="2020-06-19T10:43:00Z"/>
          <w:rFonts w:ascii="Calibri" w:hAnsi="Calibri" w:cs="Times New Roman"/>
          <w:smallCaps w:val="0"/>
          <w:noProof/>
          <w:sz w:val="22"/>
          <w:szCs w:val="22"/>
        </w:rPr>
      </w:pPr>
      <w:del w:id="226" w:author="RANNOU Jean-Philippe" w:date="2020-06-19T10:43:00Z">
        <w:r w:rsidRPr="00B8477A" w:rsidDel="00B8477A">
          <w:rPr>
            <w:rStyle w:val="Lienhypertexte"/>
            <w:noProof/>
            <w:rPrChange w:id="227" w:author="RANNOU Jean-Philippe" w:date="2020-06-19T10:43:00Z">
              <w:rPr>
                <w:rStyle w:val="Lienhypertexte"/>
                <w:noProof/>
              </w:rPr>
            </w:rPrChange>
          </w:rPr>
          <w:delText>2.1.1.</w:delText>
        </w:r>
        <w:r w:rsidRPr="00F953C4" w:rsidDel="00B8477A">
          <w:rPr>
            <w:rFonts w:ascii="Calibri" w:hAnsi="Calibri" w:cs="Times New Roman"/>
            <w:smallCaps w:val="0"/>
            <w:noProof/>
            <w:sz w:val="22"/>
            <w:szCs w:val="22"/>
          </w:rPr>
          <w:tab/>
        </w:r>
        <w:r w:rsidRPr="00B8477A" w:rsidDel="00B8477A">
          <w:rPr>
            <w:rStyle w:val="Lienhypertexte"/>
            <w:noProof/>
            <w:rPrChange w:id="228" w:author="RANNOU Jean-Philippe" w:date="2020-06-19T10:43:00Z">
              <w:rPr>
                <w:rStyle w:val="Lienhypertexte"/>
                <w:noProof/>
              </w:rPr>
            </w:rPrChange>
          </w:rPr>
          <w:delText>Test #1: Platform identification test</w:delText>
        </w:r>
        <w:r w:rsidDel="00B8477A">
          <w:rPr>
            <w:noProof/>
            <w:webHidden/>
          </w:rPr>
          <w:tab/>
          <w:delText>8</w:delText>
        </w:r>
      </w:del>
    </w:p>
    <w:p w:rsidR="00647F66" w:rsidRPr="00F953C4" w:rsidDel="00B8477A" w:rsidRDefault="00647F66">
      <w:pPr>
        <w:pStyle w:val="TM3"/>
        <w:tabs>
          <w:tab w:val="left" w:pos="760"/>
          <w:tab w:val="right" w:pos="9118"/>
        </w:tabs>
        <w:rPr>
          <w:del w:id="229" w:author="RANNOU Jean-Philippe" w:date="2020-06-19T10:43:00Z"/>
          <w:rFonts w:ascii="Calibri" w:hAnsi="Calibri" w:cs="Times New Roman"/>
          <w:smallCaps w:val="0"/>
          <w:noProof/>
          <w:sz w:val="22"/>
          <w:szCs w:val="22"/>
        </w:rPr>
      </w:pPr>
      <w:del w:id="230" w:author="RANNOU Jean-Philippe" w:date="2020-06-19T10:43:00Z">
        <w:r w:rsidRPr="00B8477A" w:rsidDel="00B8477A">
          <w:rPr>
            <w:rStyle w:val="Lienhypertexte"/>
            <w:noProof/>
            <w:rPrChange w:id="231" w:author="RANNOU Jean-Philippe" w:date="2020-06-19T10:43:00Z">
              <w:rPr>
                <w:rStyle w:val="Lienhypertexte"/>
                <w:noProof/>
              </w:rPr>
            </w:rPrChange>
          </w:rPr>
          <w:delText>2.1.2.</w:delText>
        </w:r>
        <w:r w:rsidRPr="00F953C4" w:rsidDel="00B8477A">
          <w:rPr>
            <w:rFonts w:ascii="Calibri" w:hAnsi="Calibri" w:cs="Times New Roman"/>
            <w:smallCaps w:val="0"/>
            <w:noProof/>
            <w:sz w:val="22"/>
            <w:szCs w:val="22"/>
          </w:rPr>
          <w:tab/>
        </w:r>
        <w:r w:rsidRPr="00B8477A" w:rsidDel="00B8477A">
          <w:rPr>
            <w:rStyle w:val="Lienhypertexte"/>
            <w:noProof/>
            <w:rPrChange w:id="232" w:author="RANNOU Jean-Philippe" w:date="2020-06-19T10:43:00Z">
              <w:rPr>
                <w:rStyle w:val="Lienhypertexte"/>
                <w:noProof/>
              </w:rPr>
            </w:rPrChange>
          </w:rPr>
          <w:delText>Test #2: Impossible date test</w:delText>
        </w:r>
        <w:r w:rsidDel="00B8477A">
          <w:rPr>
            <w:noProof/>
            <w:webHidden/>
          </w:rPr>
          <w:tab/>
          <w:delText>8</w:delText>
        </w:r>
      </w:del>
    </w:p>
    <w:p w:rsidR="00647F66" w:rsidRPr="00F953C4" w:rsidDel="00B8477A" w:rsidRDefault="00647F66">
      <w:pPr>
        <w:pStyle w:val="TM3"/>
        <w:tabs>
          <w:tab w:val="left" w:pos="760"/>
          <w:tab w:val="right" w:pos="9118"/>
        </w:tabs>
        <w:rPr>
          <w:del w:id="233" w:author="RANNOU Jean-Philippe" w:date="2020-06-19T10:43:00Z"/>
          <w:rFonts w:ascii="Calibri" w:hAnsi="Calibri" w:cs="Times New Roman"/>
          <w:smallCaps w:val="0"/>
          <w:noProof/>
          <w:sz w:val="22"/>
          <w:szCs w:val="22"/>
        </w:rPr>
      </w:pPr>
      <w:del w:id="234" w:author="RANNOU Jean-Philippe" w:date="2020-06-19T10:43:00Z">
        <w:r w:rsidRPr="00B8477A" w:rsidDel="00B8477A">
          <w:rPr>
            <w:rStyle w:val="Lienhypertexte"/>
            <w:noProof/>
            <w:rPrChange w:id="235" w:author="RANNOU Jean-Philippe" w:date="2020-06-19T10:43:00Z">
              <w:rPr>
                <w:rStyle w:val="Lienhypertexte"/>
                <w:noProof/>
              </w:rPr>
            </w:rPrChange>
          </w:rPr>
          <w:delText>2.1.3.</w:delText>
        </w:r>
        <w:r w:rsidRPr="00F953C4" w:rsidDel="00B8477A">
          <w:rPr>
            <w:rFonts w:ascii="Calibri" w:hAnsi="Calibri" w:cs="Times New Roman"/>
            <w:smallCaps w:val="0"/>
            <w:noProof/>
            <w:sz w:val="22"/>
            <w:szCs w:val="22"/>
          </w:rPr>
          <w:tab/>
        </w:r>
        <w:r w:rsidRPr="00B8477A" w:rsidDel="00B8477A">
          <w:rPr>
            <w:rStyle w:val="Lienhypertexte"/>
            <w:noProof/>
            <w:rPrChange w:id="236" w:author="RANNOU Jean-Philippe" w:date="2020-06-19T10:43:00Z">
              <w:rPr>
                <w:rStyle w:val="Lienhypertexte"/>
                <w:noProof/>
              </w:rPr>
            </w:rPrChange>
          </w:rPr>
          <w:delText>Test #3: Impossible location test</w:delText>
        </w:r>
        <w:r w:rsidDel="00B8477A">
          <w:rPr>
            <w:noProof/>
            <w:webHidden/>
          </w:rPr>
          <w:tab/>
          <w:delText>8</w:delText>
        </w:r>
      </w:del>
    </w:p>
    <w:p w:rsidR="00647F66" w:rsidRPr="00F953C4" w:rsidDel="00B8477A" w:rsidRDefault="00647F66">
      <w:pPr>
        <w:pStyle w:val="TM3"/>
        <w:tabs>
          <w:tab w:val="left" w:pos="760"/>
          <w:tab w:val="right" w:pos="9118"/>
        </w:tabs>
        <w:rPr>
          <w:del w:id="237" w:author="RANNOU Jean-Philippe" w:date="2020-06-19T10:43:00Z"/>
          <w:rFonts w:ascii="Calibri" w:hAnsi="Calibri" w:cs="Times New Roman"/>
          <w:smallCaps w:val="0"/>
          <w:noProof/>
          <w:sz w:val="22"/>
          <w:szCs w:val="22"/>
        </w:rPr>
      </w:pPr>
      <w:del w:id="238" w:author="RANNOU Jean-Philippe" w:date="2020-06-19T10:43:00Z">
        <w:r w:rsidRPr="00B8477A" w:rsidDel="00B8477A">
          <w:rPr>
            <w:rStyle w:val="Lienhypertexte"/>
            <w:noProof/>
            <w:rPrChange w:id="239" w:author="RANNOU Jean-Philippe" w:date="2020-06-19T10:43:00Z">
              <w:rPr>
                <w:rStyle w:val="Lienhypertexte"/>
                <w:noProof/>
              </w:rPr>
            </w:rPrChange>
          </w:rPr>
          <w:delText>2.1.4.</w:delText>
        </w:r>
        <w:r w:rsidRPr="00F953C4" w:rsidDel="00B8477A">
          <w:rPr>
            <w:rFonts w:ascii="Calibri" w:hAnsi="Calibri" w:cs="Times New Roman"/>
            <w:smallCaps w:val="0"/>
            <w:noProof/>
            <w:sz w:val="22"/>
            <w:szCs w:val="22"/>
          </w:rPr>
          <w:tab/>
        </w:r>
        <w:r w:rsidRPr="00B8477A" w:rsidDel="00B8477A">
          <w:rPr>
            <w:rStyle w:val="Lienhypertexte"/>
            <w:noProof/>
            <w:rPrChange w:id="240" w:author="RANNOU Jean-Philippe" w:date="2020-06-19T10:43:00Z">
              <w:rPr>
                <w:rStyle w:val="Lienhypertexte"/>
                <w:noProof/>
              </w:rPr>
            </w:rPrChange>
          </w:rPr>
          <w:delText>Test #4: Position on land test</w:delText>
        </w:r>
        <w:r w:rsidDel="00B8477A">
          <w:rPr>
            <w:noProof/>
            <w:webHidden/>
          </w:rPr>
          <w:tab/>
          <w:delText>8</w:delText>
        </w:r>
      </w:del>
    </w:p>
    <w:p w:rsidR="00647F66" w:rsidRPr="00F953C4" w:rsidDel="00B8477A" w:rsidRDefault="00647F66">
      <w:pPr>
        <w:pStyle w:val="TM3"/>
        <w:tabs>
          <w:tab w:val="left" w:pos="760"/>
          <w:tab w:val="right" w:pos="9118"/>
        </w:tabs>
        <w:rPr>
          <w:del w:id="241" w:author="RANNOU Jean-Philippe" w:date="2020-06-19T10:43:00Z"/>
          <w:rFonts w:ascii="Calibri" w:hAnsi="Calibri" w:cs="Times New Roman"/>
          <w:smallCaps w:val="0"/>
          <w:noProof/>
          <w:sz w:val="22"/>
          <w:szCs w:val="22"/>
        </w:rPr>
      </w:pPr>
      <w:del w:id="242" w:author="RANNOU Jean-Philippe" w:date="2020-06-19T10:43:00Z">
        <w:r w:rsidRPr="00B8477A" w:rsidDel="00B8477A">
          <w:rPr>
            <w:rStyle w:val="Lienhypertexte"/>
            <w:noProof/>
            <w:rPrChange w:id="243" w:author="RANNOU Jean-Philippe" w:date="2020-06-19T10:43:00Z">
              <w:rPr>
                <w:rStyle w:val="Lienhypertexte"/>
                <w:noProof/>
              </w:rPr>
            </w:rPrChange>
          </w:rPr>
          <w:delText>2.1.5.</w:delText>
        </w:r>
        <w:r w:rsidRPr="00F953C4" w:rsidDel="00B8477A">
          <w:rPr>
            <w:rFonts w:ascii="Calibri" w:hAnsi="Calibri" w:cs="Times New Roman"/>
            <w:smallCaps w:val="0"/>
            <w:noProof/>
            <w:sz w:val="22"/>
            <w:szCs w:val="22"/>
          </w:rPr>
          <w:tab/>
        </w:r>
        <w:r w:rsidRPr="00B8477A" w:rsidDel="00B8477A">
          <w:rPr>
            <w:rStyle w:val="Lienhypertexte"/>
            <w:noProof/>
            <w:rPrChange w:id="244" w:author="RANNOU Jean-Philippe" w:date="2020-06-19T10:43:00Z">
              <w:rPr>
                <w:rStyle w:val="Lienhypertexte"/>
                <w:noProof/>
              </w:rPr>
            </w:rPrChange>
          </w:rPr>
          <w:delText>Test #5: Impossible speed test</w:delText>
        </w:r>
        <w:r w:rsidDel="00B8477A">
          <w:rPr>
            <w:noProof/>
            <w:webHidden/>
          </w:rPr>
          <w:tab/>
          <w:delText>8</w:delText>
        </w:r>
      </w:del>
    </w:p>
    <w:p w:rsidR="00647F66" w:rsidRPr="00F953C4" w:rsidDel="00B8477A" w:rsidRDefault="00647F66">
      <w:pPr>
        <w:pStyle w:val="TM3"/>
        <w:tabs>
          <w:tab w:val="left" w:pos="760"/>
          <w:tab w:val="right" w:pos="9118"/>
        </w:tabs>
        <w:rPr>
          <w:del w:id="245" w:author="RANNOU Jean-Philippe" w:date="2020-06-19T10:43:00Z"/>
          <w:rFonts w:ascii="Calibri" w:hAnsi="Calibri" w:cs="Times New Roman"/>
          <w:smallCaps w:val="0"/>
          <w:noProof/>
          <w:sz w:val="22"/>
          <w:szCs w:val="22"/>
        </w:rPr>
      </w:pPr>
      <w:del w:id="246" w:author="RANNOU Jean-Philippe" w:date="2020-06-19T10:43:00Z">
        <w:r w:rsidRPr="00B8477A" w:rsidDel="00B8477A">
          <w:rPr>
            <w:rStyle w:val="Lienhypertexte"/>
            <w:noProof/>
            <w:rPrChange w:id="247" w:author="RANNOU Jean-Philippe" w:date="2020-06-19T10:43:00Z">
              <w:rPr>
                <w:rStyle w:val="Lienhypertexte"/>
                <w:noProof/>
              </w:rPr>
            </w:rPrChange>
          </w:rPr>
          <w:delText>2.1.6.</w:delText>
        </w:r>
        <w:r w:rsidRPr="00F953C4" w:rsidDel="00B8477A">
          <w:rPr>
            <w:rFonts w:ascii="Calibri" w:hAnsi="Calibri" w:cs="Times New Roman"/>
            <w:smallCaps w:val="0"/>
            <w:noProof/>
            <w:sz w:val="22"/>
            <w:szCs w:val="22"/>
          </w:rPr>
          <w:tab/>
        </w:r>
        <w:r w:rsidRPr="00B8477A" w:rsidDel="00B8477A">
          <w:rPr>
            <w:rStyle w:val="Lienhypertexte"/>
            <w:noProof/>
            <w:rPrChange w:id="248" w:author="RANNOU Jean-Philippe" w:date="2020-06-19T10:43:00Z">
              <w:rPr>
                <w:rStyle w:val="Lienhypertexte"/>
                <w:noProof/>
              </w:rPr>
            </w:rPrChange>
          </w:rPr>
          <w:delText>Test #6: Global range test</w:delText>
        </w:r>
        <w:r w:rsidDel="00B8477A">
          <w:rPr>
            <w:noProof/>
            <w:webHidden/>
          </w:rPr>
          <w:tab/>
          <w:delText>8</w:delText>
        </w:r>
      </w:del>
    </w:p>
    <w:p w:rsidR="00647F66" w:rsidRPr="00F953C4" w:rsidDel="00B8477A" w:rsidRDefault="00647F66">
      <w:pPr>
        <w:pStyle w:val="TM3"/>
        <w:tabs>
          <w:tab w:val="left" w:pos="760"/>
          <w:tab w:val="right" w:pos="9118"/>
        </w:tabs>
        <w:rPr>
          <w:del w:id="249" w:author="RANNOU Jean-Philippe" w:date="2020-06-19T10:43:00Z"/>
          <w:rFonts w:ascii="Calibri" w:hAnsi="Calibri" w:cs="Times New Roman"/>
          <w:smallCaps w:val="0"/>
          <w:noProof/>
          <w:sz w:val="22"/>
          <w:szCs w:val="22"/>
        </w:rPr>
      </w:pPr>
      <w:del w:id="250" w:author="RANNOU Jean-Philippe" w:date="2020-06-19T10:43:00Z">
        <w:r w:rsidRPr="00B8477A" w:rsidDel="00B8477A">
          <w:rPr>
            <w:rStyle w:val="Lienhypertexte"/>
            <w:noProof/>
            <w:rPrChange w:id="251" w:author="RANNOU Jean-Philippe" w:date="2020-06-19T10:43:00Z">
              <w:rPr>
                <w:rStyle w:val="Lienhypertexte"/>
                <w:noProof/>
              </w:rPr>
            </w:rPrChange>
          </w:rPr>
          <w:delText>2.1.7.</w:delText>
        </w:r>
        <w:r w:rsidRPr="00F953C4" w:rsidDel="00B8477A">
          <w:rPr>
            <w:rFonts w:ascii="Calibri" w:hAnsi="Calibri" w:cs="Times New Roman"/>
            <w:smallCaps w:val="0"/>
            <w:noProof/>
            <w:sz w:val="22"/>
            <w:szCs w:val="22"/>
          </w:rPr>
          <w:tab/>
        </w:r>
        <w:r w:rsidRPr="00B8477A" w:rsidDel="00B8477A">
          <w:rPr>
            <w:rStyle w:val="Lienhypertexte"/>
            <w:noProof/>
            <w:rPrChange w:id="252" w:author="RANNOU Jean-Philippe" w:date="2020-06-19T10:43:00Z">
              <w:rPr>
                <w:rStyle w:val="Lienhypertexte"/>
                <w:noProof/>
              </w:rPr>
            </w:rPrChange>
          </w:rPr>
          <w:delText>Test #7: Regional range test</w:delText>
        </w:r>
        <w:r w:rsidDel="00B8477A">
          <w:rPr>
            <w:noProof/>
            <w:webHidden/>
          </w:rPr>
          <w:tab/>
          <w:delText>9</w:delText>
        </w:r>
      </w:del>
    </w:p>
    <w:p w:rsidR="00647F66" w:rsidRPr="00F953C4" w:rsidDel="00B8477A" w:rsidRDefault="00647F66">
      <w:pPr>
        <w:pStyle w:val="TM3"/>
        <w:tabs>
          <w:tab w:val="left" w:pos="760"/>
          <w:tab w:val="right" w:pos="9118"/>
        </w:tabs>
        <w:rPr>
          <w:del w:id="253" w:author="RANNOU Jean-Philippe" w:date="2020-06-19T10:43:00Z"/>
          <w:rFonts w:ascii="Calibri" w:hAnsi="Calibri" w:cs="Times New Roman"/>
          <w:smallCaps w:val="0"/>
          <w:noProof/>
          <w:sz w:val="22"/>
          <w:szCs w:val="22"/>
        </w:rPr>
      </w:pPr>
      <w:del w:id="254" w:author="RANNOU Jean-Philippe" w:date="2020-06-19T10:43:00Z">
        <w:r w:rsidRPr="00B8477A" w:rsidDel="00B8477A">
          <w:rPr>
            <w:rStyle w:val="Lienhypertexte"/>
            <w:noProof/>
            <w:rPrChange w:id="255" w:author="RANNOU Jean-Philippe" w:date="2020-06-19T10:43:00Z">
              <w:rPr>
                <w:rStyle w:val="Lienhypertexte"/>
                <w:noProof/>
              </w:rPr>
            </w:rPrChange>
          </w:rPr>
          <w:delText>2.1.8.</w:delText>
        </w:r>
        <w:r w:rsidRPr="00F953C4" w:rsidDel="00B8477A">
          <w:rPr>
            <w:rFonts w:ascii="Calibri" w:hAnsi="Calibri" w:cs="Times New Roman"/>
            <w:smallCaps w:val="0"/>
            <w:noProof/>
            <w:sz w:val="22"/>
            <w:szCs w:val="22"/>
          </w:rPr>
          <w:tab/>
        </w:r>
        <w:r w:rsidRPr="00B8477A" w:rsidDel="00B8477A">
          <w:rPr>
            <w:rStyle w:val="Lienhypertexte"/>
            <w:noProof/>
            <w:rPrChange w:id="256" w:author="RANNOU Jean-Philippe" w:date="2020-06-19T10:43:00Z">
              <w:rPr>
                <w:rStyle w:val="Lienhypertexte"/>
                <w:noProof/>
              </w:rPr>
            </w:rPrChange>
          </w:rPr>
          <w:delText>Test #8: Pressure increasing test</w:delText>
        </w:r>
        <w:r w:rsidDel="00B8477A">
          <w:rPr>
            <w:noProof/>
            <w:webHidden/>
          </w:rPr>
          <w:tab/>
          <w:delText>10</w:delText>
        </w:r>
      </w:del>
    </w:p>
    <w:p w:rsidR="00647F66" w:rsidRPr="00F953C4" w:rsidDel="00B8477A" w:rsidRDefault="00647F66">
      <w:pPr>
        <w:pStyle w:val="TM3"/>
        <w:tabs>
          <w:tab w:val="left" w:pos="760"/>
          <w:tab w:val="right" w:pos="9118"/>
        </w:tabs>
        <w:rPr>
          <w:del w:id="257" w:author="RANNOU Jean-Philippe" w:date="2020-06-19T10:43:00Z"/>
          <w:rFonts w:ascii="Calibri" w:hAnsi="Calibri" w:cs="Times New Roman"/>
          <w:smallCaps w:val="0"/>
          <w:noProof/>
          <w:sz w:val="22"/>
          <w:szCs w:val="22"/>
        </w:rPr>
      </w:pPr>
      <w:del w:id="258" w:author="RANNOU Jean-Philippe" w:date="2020-06-19T10:43:00Z">
        <w:r w:rsidRPr="00B8477A" w:rsidDel="00B8477A">
          <w:rPr>
            <w:rStyle w:val="Lienhypertexte"/>
            <w:noProof/>
            <w:rPrChange w:id="259" w:author="RANNOU Jean-Philippe" w:date="2020-06-19T10:43:00Z">
              <w:rPr>
                <w:rStyle w:val="Lienhypertexte"/>
                <w:noProof/>
              </w:rPr>
            </w:rPrChange>
          </w:rPr>
          <w:delText>2.1.9.</w:delText>
        </w:r>
        <w:r w:rsidRPr="00F953C4" w:rsidDel="00B8477A">
          <w:rPr>
            <w:rFonts w:ascii="Calibri" w:hAnsi="Calibri" w:cs="Times New Roman"/>
            <w:smallCaps w:val="0"/>
            <w:noProof/>
            <w:sz w:val="22"/>
            <w:szCs w:val="22"/>
          </w:rPr>
          <w:tab/>
        </w:r>
        <w:r w:rsidRPr="00B8477A" w:rsidDel="00B8477A">
          <w:rPr>
            <w:rStyle w:val="Lienhypertexte"/>
            <w:noProof/>
            <w:rPrChange w:id="260" w:author="RANNOU Jean-Philippe" w:date="2020-06-19T10:43:00Z">
              <w:rPr>
                <w:rStyle w:val="Lienhypertexte"/>
                <w:noProof/>
              </w:rPr>
            </w:rPrChange>
          </w:rPr>
          <w:delText>Test #9: Spike test</w:delText>
        </w:r>
        <w:r w:rsidDel="00B8477A">
          <w:rPr>
            <w:noProof/>
            <w:webHidden/>
          </w:rPr>
          <w:tab/>
          <w:delText>12</w:delText>
        </w:r>
      </w:del>
    </w:p>
    <w:p w:rsidR="00647F66" w:rsidRPr="00F953C4" w:rsidDel="00B8477A" w:rsidRDefault="00647F66">
      <w:pPr>
        <w:pStyle w:val="TM3"/>
        <w:tabs>
          <w:tab w:val="left" w:pos="880"/>
          <w:tab w:val="right" w:pos="9118"/>
        </w:tabs>
        <w:rPr>
          <w:del w:id="261" w:author="RANNOU Jean-Philippe" w:date="2020-06-19T10:43:00Z"/>
          <w:rFonts w:ascii="Calibri" w:hAnsi="Calibri" w:cs="Times New Roman"/>
          <w:smallCaps w:val="0"/>
          <w:noProof/>
          <w:sz w:val="22"/>
          <w:szCs w:val="22"/>
        </w:rPr>
      </w:pPr>
      <w:del w:id="262" w:author="RANNOU Jean-Philippe" w:date="2020-06-19T10:43:00Z">
        <w:r w:rsidRPr="00B8477A" w:rsidDel="00B8477A">
          <w:rPr>
            <w:rStyle w:val="Lienhypertexte"/>
            <w:noProof/>
            <w:rPrChange w:id="263" w:author="RANNOU Jean-Philippe" w:date="2020-06-19T10:43:00Z">
              <w:rPr>
                <w:rStyle w:val="Lienhypertexte"/>
                <w:noProof/>
              </w:rPr>
            </w:rPrChange>
          </w:rPr>
          <w:delText>2.1.10.</w:delText>
        </w:r>
        <w:r w:rsidRPr="00F953C4" w:rsidDel="00B8477A">
          <w:rPr>
            <w:rFonts w:ascii="Calibri" w:hAnsi="Calibri" w:cs="Times New Roman"/>
            <w:smallCaps w:val="0"/>
            <w:noProof/>
            <w:sz w:val="22"/>
            <w:szCs w:val="22"/>
          </w:rPr>
          <w:tab/>
        </w:r>
        <w:r w:rsidRPr="00B8477A" w:rsidDel="00B8477A">
          <w:rPr>
            <w:rStyle w:val="Lienhypertexte"/>
            <w:noProof/>
            <w:rPrChange w:id="264" w:author="RANNOU Jean-Philippe" w:date="2020-06-19T10:43:00Z">
              <w:rPr>
                <w:rStyle w:val="Lienhypertexte"/>
                <w:noProof/>
              </w:rPr>
            </w:rPrChange>
          </w:rPr>
          <w:delText>Test #10: Top and bottom spike test: obsolete</w:delText>
        </w:r>
        <w:r w:rsidDel="00B8477A">
          <w:rPr>
            <w:noProof/>
            <w:webHidden/>
          </w:rPr>
          <w:tab/>
          <w:delText>12</w:delText>
        </w:r>
      </w:del>
    </w:p>
    <w:p w:rsidR="00647F66" w:rsidRPr="00F953C4" w:rsidDel="00B8477A" w:rsidRDefault="00647F66">
      <w:pPr>
        <w:pStyle w:val="TM3"/>
        <w:tabs>
          <w:tab w:val="left" w:pos="880"/>
          <w:tab w:val="right" w:pos="9118"/>
        </w:tabs>
        <w:rPr>
          <w:del w:id="265" w:author="RANNOU Jean-Philippe" w:date="2020-06-19T10:43:00Z"/>
          <w:rFonts w:ascii="Calibri" w:hAnsi="Calibri" w:cs="Times New Roman"/>
          <w:smallCaps w:val="0"/>
          <w:noProof/>
          <w:sz w:val="22"/>
          <w:szCs w:val="22"/>
        </w:rPr>
      </w:pPr>
      <w:del w:id="266" w:author="RANNOU Jean-Philippe" w:date="2020-06-19T10:43:00Z">
        <w:r w:rsidRPr="00B8477A" w:rsidDel="00B8477A">
          <w:rPr>
            <w:rStyle w:val="Lienhypertexte"/>
            <w:noProof/>
            <w:rPrChange w:id="267" w:author="RANNOU Jean-Philippe" w:date="2020-06-19T10:43:00Z">
              <w:rPr>
                <w:rStyle w:val="Lienhypertexte"/>
                <w:noProof/>
              </w:rPr>
            </w:rPrChange>
          </w:rPr>
          <w:delText>2.1.11.</w:delText>
        </w:r>
        <w:r w:rsidRPr="00F953C4" w:rsidDel="00B8477A">
          <w:rPr>
            <w:rFonts w:ascii="Calibri" w:hAnsi="Calibri" w:cs="Times New Roman"/>
            <w:smallCaps w:val="0"/>
            <w:noProof/>
            <w:sz w:val="22"/>
            <w:szCs w:val="22"/>
          </w:rPr>
          <w:tab/>
        </w:r>
        <w:r w:rsidRPr="00B8477A" w:rsidDel="00B8477A">
          <w:rPr>
            <w:rStyle w:val="Lienhypertexte"/>
            <w:noProof/>
            <w:rPrChange w:id="268" w:author="RANNOU Jean-Philippe" w:date="2020-06-19T10:43:00Z">
              <w:rPr>
                <w:rStyle w:val="Lienhypertexte"/>
                <w:noProof/>
              </w:rPr>
            </w:rPrChange>
          </w:rPr>
          <w:delText>Test #11: Gradient test</w:delText>
        </w:r>
        <w:r w:rsidDel="00B8477A">
          <w:rPr>
            <w:noProof/>
            <w:webHidden/>
          </w:rPr>
          <w:tab/>
          <w:delText>12</w:delText>
        </w:r>
      </w:del>
    </w:p>
    <w:p w:rsidR="00647F66" w:rsidRPr="00F953C4" w:rsidDel="00B8477A" w:rsidRDefault="00647F66">
      <w:pPr>
        <w:pStyle w:val="TM3"/>
        <w:tabs>
          <w:tab w:val="left" w:pos="880"/>
          <w:tab w:val="right" w:pos="9118"/>
        </w:tabs>
        <w:rPr>
          <w:del w:id="269" w:author="RANNOU Jean-Philippe" w:date="2020-06-19T10:43:00Z"/>
          <w:rFonts w:ascii="Calibri" w:hAnsi="Calibri" w:cs="Times New Roman"/>
          <w:smallCaps w:val="0"/>
          <w:noProof/>
          <w:sz w:val="22"/>
          <w:szCs w:val="22"/>
        </w:rPr>
      </w:pPr>
      <w:del w:id="270" w:author="RANNOU Jean-Philippe" w:date="2020-06-19T10:43:00Z">
        <w:r w:rsidRPr="00B8477A" w:rsidDel="00B8477A">
          <w:rPr>
            <w:rStyle w:val="Lienhypertexte"/>
            <w:noProof/>
            <w:rPrChange w:id="271" w:author="RANNOU Jean-Philippe" w:date="2020-06-19T10:43:00Z">
              <w:rPr>
                <w:rStyle w:val="Lienhypertexte"/>
                <w:noProof/>
              </w:rPr>
            </w:rPrChange>
          </w:rPr>
          <w:delText>2.1.12.</w:delText>
        </w:r>
        <w:r w:rsidRPr="00F953C4" w:rsidDel="00B8477A">
          <w:rPr>
            <w:rFonts w:ascii="Calibri" w:hAnsi="Calibri" w:cs="Times New Roman"/>
            <w:smallCaps w:val="0"/>
            <w:noProof/>
            <w:sz w:val="22"/>
            <w:szCs w:val="22"/>
          </w:rPr>
          <w:tab/>
        </w:r>
        <w:r w:rsidRPr="00B8477A" w:rsidDel="00B8477A">
          <w:rPr>
            <w:rStyle w:val="Lienhypertexte"/>
            <w:noProof/>
            <w:rPrChange w:id="272" w:author="RANNOU Jean-Philippe" w:date="2020-06-19T10:43:00Z">
              <w:rPr>
                <w:rStyle w:val="Lienhypertexte"/>
                <w:noProof/>
              </w:rPr>
            </w:rPrChange>
          </w:rPr>
          <w:delText>Test #12: Digit rollover test</w:delText>
        </w:r>
        <w:r w:rsidDel="00B8477A">
          <w:rPr>
            <w:noProof/>
            <w:webHidden/>
          </w:rPr>
          <w:tab/>
          <w:delText>12</w:delText>
        </w:r>
      </w:del>
    </w:p>
    <w:p w:rsidR="00647F66" w:rsidRPr="00F953C4" w:rsidDel="00B8477A" w:rsidRDefault="00647F66">
      <w:pPr>
        <w:pStyle w:val="TM3"/>
        <w:tabs>
          <w:tab w:val="left" w:pos="880"/>
          <w:tab w:val="right" w:pos="9118"/>
        </w:tabs>
        <w:rPr>
          <w:del w:id="273" w:author="RANNOU Jean-Philippe" w:date="2020-06-19T10:43:00Z"/>
          <w:rFonts w:ascii="Calibri" w:hAnsi="Calibri" w:cs="Times New Roman"/>
          <w:smallCaps w:val="0"/>
          <w:noProof/>
          <w:sz w:val="22"/>
          <w:szCs w:val="22"/>
        </w:rPr>
      </w:pPr>
      <w:del w:id="274" w:author="RANNOU Jean-Philippe" w:date="2020-06-19T10:43:00Z">
        <w:r w:rsidRPr="00B8477A" w:rsidDel="00B8477A">
          <w:rPr>
            <w:rStyle w:val="Lienhypertexte"/>
            <w:noProof/>
            <w:rPrChange w:id="275" w:author="RANNOU Jean-Philippe" w:date="2020-06-19T10:43:00Z">
              <w:rPr>
                <w:rStyle w:val="Lienhypertexte"/>
                <w:noProof/>
              </w:rPr>
            </w:rPrChange>
          </w:rPr>
          <w:delText>2.1.13.</w:delText>
        </w:r>
        <w:r w:rsidRPr="00F953C4" w:rsidDel="00B8477A">
          <w:rPr>
            <w:rFonts w:ascii="Calibri" w:hAnsi="Calibri" w:cs="Times New Roman"/>
            <w:smallCaps w:val="0"/>
            <w:noProof/>
            <w:sz w:val="22"/>
            <w:szCs w:val="22"/>
          </w:rPr>
          <w:tab/>
        </w:r>
        <w:r w:rsidRPr="00B8477A" w:rsidDel="00B8477A">
          <w:rPr>
            <w:rStyle w:val="Lienhypertexte"/>
            <w:noProof/>
            <w:rPrChange w:id="276" w:author="RANNOU Jean-Philippe" w:date="2020-06-19T10:43:00Z">
              <w:rPr>
                <w:rStyle w:val="Lienhypertexte"/>
                <w:noProof/>
              </w:rPr>
            </w:rPrChange>
          </w:rPr>
          <w:delText>Test #13: Stuck value test</w:delText>
        </w:r>
        <w:r w:rsidDel="00B8477A">
          <w:rPr>
            <w:noProof/>
            <w:webHidden/>
          </w:rPr>
          <w:tab/>
          <w:delText>12</w:delText>
        </w:r>
      </w:del>
    </w:p>
    <w:p w:rsidR="00647F66" w:rsidRPr="00F953C4" w:rsidDel="00B8477A" w:rsidRDefault="00647F66">
      <w:pPr>
        <w:pStyle w:val="TM3"/>
        <w:tabs>
          <w:tab w:val="left" w:pos="880"/>
          <w:tab w:val="right" w:pos="9118"/>
        </w:tabs>
        <w:rPr>
          <w:del w:id="277" w:author="RANNOU Jean-Philippe" w:date="2020-06-19T10:43:00Z"/>
          <w:rFonts w:ascii="Calibri" w:hAnsi="Calibri" w:cs="Times New Roman"/>
          <w:smallCaps w:val="0"/>
          <w:noProof/>
          <w:sz w:val="22"/>
          <w:szCs w:val="22"/>
        </w:rPr>
      </w:pPr>
      <w:del w:id="278" w:author="RANNOU Jean-Philippe" w:date="2020-06-19T10:43:00Z">
        <w:r w:rsidRPr="00B8477A" w:rsidDel="00B8477A">
          <w:rPr>
            <w:rStyle w:val="Lienhypertexte"/>
            <w:noProof/>
            <w:rPrChange w:id="279" w:author="RANNOU Jean-Philippe" w:date="2020-06-19T10:43:00Z">
              <w:rPr>
                <w:rStyle w:val="Lienhypertexte"/>
                <w:noProof/>
              </w:rPr>
            </w:rPrChange>
          </w:rPr>
          <w:delText>2.1.14.</w:delText>
        </w:r>
        <w:r w:rsidRPr="00F953C4" w:rsidDel="00B8477A">
          <w:rPr>
            <w:rFonts w:ascii="Calibri" w:hAnsi="Calibri" w:cs="Times New Roman"/>
            <w:smallCaps w:val="0"/>
            <w:noProof/>
            <w:sz w:val="22"/>
            <w:szCs w:val="22"/>
          </w:rPr>
          <w:tab/>
        </w:r>
        <w:r w:rsidRPr="00B8477A" w:rsidDel="00B8477A">
          <w:rPr>
            <w:rStyle w:val="Lienhypertexte"/>
            <w:noProof/>
            <w:rPrChange w:id="280" w:author="RANNOU Jean-Philippe" w:date="2020-06-19T10:43:00Z">
              <w:rPr>
                <w:rStyle w:val="Lienhypertexte"/>
                <w:noProof/>
              </w:rPr>
            </w:rPrChange>
          </w:rPr>
          <w:delText>Test #14: Density inversion</w:delText>
        </w:r>
        <w:r w:rsidDel="00B8477A">
          <w:rPr>
            <w:noProof/>
            <w:webHidden/>
          </w:rPr>
          <w:tab/>
          <w:delText>13</w:delText>
        </w:r>
      </w:del>
    </w:p>
    <w:p w:rsidR="00647F66" w:rsidRPr="00F953C4" w:rsidDel="00B8477A" w:rsidRDefault="00647F66">
      <w:pPr>
        <w:pStyle w:val="TM3"/>
        <w:tabs>
          <w:tab w:val="left" w:pos="880"/>
          <w:tab w:val="right" w:pos="9118"/>
        </w:tabs>
        <w:rPr>
          <w:del w:id="281" w:author="RANNOU Jean-Philippe" w:date="2020-06-19T10:43:00Z"/>
          <w:rFonts w:ascii="Calibri" w:hAnsi="Calibri" w:cs="Times New Roman"/>
          <w:smallCaps w:val="0"/>
          <w:noProof/>
          <w:sz w:val="22"/>
          <w:szCs w:val="22"/>
        </w:rPr>
      </w:pPr>
      <w:del w:id="282" w:author="RANNOU Jean-Philippe" w:date="2020-06-19T10:43:00Z">
        <w:r w:rsidRPr="00B8477A" w:rsidDel="00B8477A">
          <w:rPr>
            <w:rStyle w:val="Lienhypertexte"/>
            <w:noProof/>
            <w:rPrChange w:id="283" w:author="RANNOU Jean-Philippe" w:date="2020-06-19T10:43:00Z">
              <w:rPr>
                <w:rStyle w:val="Lienhypertexte"/>
                <w:noProof/>
              </w:rPr>
            </w:rPrChange>
          </w:rPr>
          <w:delText>2.1.15.</w:delText>
        </w:r>
        <w:r w:rsidRPr="00F953C4" w:rsidDel="00B8477A">
          <w:rPr>
            <w:rFonts w:ascii="Calibri" w:hAnsi="Calibri" w:cs="Times New Roman"/>
            <w:smallCaps w:val="0"/>
            <w:noProof/>
            <w:sz w:val="22"/>
            <w:szCs w:val="22"/>
          </w:rPr>
          <w:tab/>
        </w:r>
        <w:r w:rsidRPr="00B8477A" w:rsidDel="00B8477A">
          <w:rPr>
            <w:rStyle w:val="Lienhypertexte"/>
            <w:noProof/>
            <w:rPrChange w:id="284" w:author="RANNOU Jean-Philippe" w:date="2020-06-19T10:43:00Z">
              <w:rPr>
                <w:rStyle w:val="Lienhypertexte"/>
                <w:noProof/>
              </w:rPr>
            </w:rPrChange>
          </w:rPr>
          <w:delText>Test #15: Grey list test</w:delText>
        </w:r>
        <w:r w:rsidDel="00B8477A">
          <w:rPr>
            <w:noProof/>
            <w:webHidden/>
          </w:rPr>
          <w:tab/>
          <w:delText>13</w:delText>
        </w:r>
      </w:del>
    </w:p>
    <w:p w:rsidR="00647F66" w:rsidRPr="00F953C4" w:rsidDel="00B8477A" w:rsidRDefault="00647F66">
      <w:pPr>
        <w:pStyle w:val="TM3"/>
        <w:tabs>
          <w:tab w:val="left" w:pos="880"/>
          <w:tab w:val="right" w:pos="9118"/>
        </w:tabs>
        <w:rPr>
          <w:del w:id="285" w:author="RANNOU Jean-Philippe" w:date="2020-06-19T10:43:00Z"/>
          <w:rFonts w:ascii="Calibri" w:hAnsi="Calibri" w:cs="Times New Roman"/>
          <w:smallCaps w:val="0"/>
          <w:noProof/>
          <w:sz w:val="22"/>
          <w:szCs w:val="22"/>
        </w:rPr>
      </w:pPr>
      <w:del w:id="286" w:author="RANNOU Jean-Philippe" w:date="2020-06-19T10:43:00Z">
        <w:r w:rsidRPr="00B8477A" w:rsidDel="00B8477A">
          <w:rPr>
            <w:rStyle w:val="Lienhypertexte"/>
            <w:noProof/>
            <w:rPrChange w:id="287" w:author="RANNOU Jean-Philippe" w:date="2020-06-19T10:43:00Z">
              <w:rPr>
                <w:rStyle w:val="Lienhypertexte"/>
                <w:noProof/>
              </w:rPr>
            </w:rPrChange>
          </w:rPr>
          <w:delText>2.1.16.</w:delText>
        </w:r>
        <w:r w:rsidRPr="00F953C4" w:rsidDel="00B8477A">
          <w:rPr>
            <w:rFonts w:ascii="Calibri" w:hAnsi="Calibri" w:cs="Times New Roman"/>
            <w:smallCaps w:val="0"/>
            <w:noProof/>
            <w:sz w:val="22"/>
            <w:szCs w:val="22"/>
          </w:rPr>
          <w:tab/>
        </w:r>
        <w:r w:rsidRPr="00B8477A" w:rsidDel="00B8477A">
          <w:rPr>
            <w:rStyle w:val="Lienhypertexte"/>
            <w:noProof/>
            <w:rPrChange w:id="288" w:author="RANNOU Jean-Philippe" w:date="2020-06-19T10:43:00Z">
              <w:rPr>
                <w:rStyle w:val="Lienhypertexte"/>
                <w:noProof/>
              </w:rPr>
            </w:rPrChange>
          </w:rPr>
          <w:delText>Test #16: Gross salinity or temperature sensor drift</w:delText>
        </w:r>
        <w:r w:rsidDel="00B8477A">
          <w:rPr>
            <w:noProof/>
            <w:webHidden/>
          </w:rPr>
          <w:tab/>
          <w:delText>13</w:delText>
        </w:r>
      </w:del>
    </w:p>
    <w:p w:rsidR="00647F66" w:rsidRPr="00F953C4" w:rsidDel="00B8477A" w:rsidRDefault="00647F66">
      <w:pPr>
        <w:pStyle w:val="TM3"/>
        <w:tabs>
          <w:tab w:val="left" w:pos="880"/>
          <w:tab w:val="right" w:pos="9118"/>
        </w:tabs>
        <w:rPr>
          <w:del w:id="289" w:author="RANNOU Jean-Philippe" w:date="2020-06-19T10:43:00Z"/>
          <w:rFonts w:ascii="Calibri" w:hAnsi="Calibri" w:cs="Times New Roman"/>
          <w:smallCaps w:val="0"/>
          <w:noProof/>
          <w:sz w:val="22"/>
          <w:szCs w:val="22"/>
        </w:rPr>
      </w:pPr>
      <w:del w:id="290" w:author="RANNOU Jean-Philippe" w:date="2020-06-19T10:43:00Z">
        <w:r w:rsidRPr="00B8477A" w:rsidDel="00B8477A">
          <w:rPr>
            <w:rStyle w:val="Lienhypertexte"/>
            <w:noProof/>
            <w:rPrChange w:id="291" w:author="RANNOU Jean-Philippe" w:date="2020-06-19T10:43:00Z">
              <w:rPr>
                <w:rStyle w:val="Lienhypertexte"/>
                <w:noProof/>
              </w:rPr>
            </w:rPrChange>
          </w:rPr>
          <w:delText>2.1.17.</w:delText>
        </w:r>
        <w:r w:rsidRPr="00F953C4" w:rsidDel="00B8477A">
          <w:rPr>
            <w:rFonts w:ascii="Calibri" w:hAnsi="Calibri" w:cs="Times New Roman"/>
            <w:smallCaps w:val="0"/>
            <w:noProof/>
            <w:sz w:val="22"/>
            <w:szCs w:val="22"/>
          </w:rPr>
          <w:tab/>
        </w:r>
        <w:r w:rsidRPr="00B8477A" w:rsidDel="00B8477A">
          <w:rPr>
            <w:rStyle w:val="Lienhypertexte"/>
            <w:noProof/>
            <w:rPrChange w:id="292" w:author="RANNOU Jean-Philippe" w:date="2020-06-19T10:43:00Z">
              <w:rPr>
                <w:rStyle w:val="Lienhypertexte"/>
                <w:noProof/>
              </w:rPr>
            </w:rPrChange>
          </w:rPr>
          <w:delText>Test #17: Visual QC</w:delText>
        </w:r>
        <w:r w:rsidDel="00B8477A">
          <w:rPr>
            <w:noProof/>
            <w:webHidden/>
          </w:rPr>
          <w:tab/>
          <w:delText>13</w:delText>
        </w:r>
      </w:del>
    </w:p>
    <w:p w:rsidR="00647F66" w:rsidRPr="00F953C4" w:rsidDel="00B8477A" w:rsidRDefault="00647F66">
      <w:pPr>
        <w:pStyle w:val="TM3"/>
        <w:tabs>
          <w:tab w:val="left" w:pos="880"/>
          <w:tab w:val="right" w:pos="9118"/>
        </w:tabs>
        <w:rPr>
          <w:del w:id="293" w:author="RANNOU Jean-Philippe" w:date="2020-06-19T10:43:00Z"/>
          <w:rFonts w:ascii="Calibri" w:hAnsi="Calibri" w:cs="Times New Roman"/>
          <w:smallCaps w:val="0"/>
          <w:noProof/>
          <w:sz w:val="22"/>
          <w:szCs w:val="22"/>
        </w:rPr>
      </w:pPr>
      <w:del w:id="294" w:author="RANNOU Jean-Philippe" w:date="2020-06-19T10:43:00Z">
        <w:r w:rsidRPr="00B8477A" w:rsidDel="00B8477A">
          <w:rPr>
            <w:rStyle w:val="Lienhypertexte"/>
            <w:noProof/>
            <w:rPrChange w:id="295" w:author="RANNOU Jean-Philippe" w:date="2020-06-19T10:43:00Z">
              <w:rPr>
                <w:rStyle w:val="Lienhypertexte"/>
                <w:noProof/>
              </w:rPr>
            </w:rPrChange>
          </w:rPr>
          <w:delText>2.1.18.</w:delText>
        </w:r>
        <w:r w:rsidRPr="00F953C4" w:rsidDel="00B8477A">
          <w:rPr>
            <w:rFonts w:ascii="Calibri" w:hAnsi="Calibri" w:cs="Times New Roman"/>
            <w:smallCaps w:val="0"/>
            <w:noProof/>
            <w:sz w:val="22"/>
            <w:szCs w:val="22"/>
          </w:rPr>
          <w:tab/>
        </w:r>
        <w:r w:rsidRPr="00B8477A" w:rsidDel="00B8477A">
          <w:rPr>
            <w:rStyle w:val="Lienhypertexte"/>
            <w:noProof/>
            <w:rPrChange w:id="296" w:author="RANNOU Jean-Philippe" w:date="2020-06-19T10:43:00Z">
              <w:rPr>
                <w:rStyle w:val="Lienhypertexte"/>
                <w:noProof/>
              </w:rPr>
            </w:rPrChange>
          </w:rPr>
          <w:delText>Test #18: Frozen profile test</w:delText>
        </w:r>
        <w:r w:rsidDel="00B8477A">
          <w:rPr>
            <w:noProof/>
            <w:webHidden/>
          </w:rPr>
          <w:tab/>
          <w:delText>13</w:delText>
        </w:r>
      </w:del>
    </w:p>
    <w:p w:rsidR="00647F66" w:rsidRPr="00F953C4" w:rsidDel="00B8477A" w:rsidRDefault="00647F66">
      <w:pPr>
        <w:pStyle w:val="TM3"/>
        <w:tabs>
          <w:tab w:val="left" w:pos="880"/>
          <w:tab w:val="right" w:pos="9118"/>
        </w:tabs>
        <w:rPr>
          <w:del w:id="297" w:author="RANNOU Jean-Philippe" w:date="2020-06-19T10:43:00Z"/>
          <w:rFonts w:ascii="Calibri" w:hAnsi="Calibri" w:cs="Times New Roman"/>
          <w:smallCaps w:val="0"/>
          <w:noProof/>
          <w:sz w:val="22"/>
          <w:szCs w:val="22"/>
        </w:rPr>
      </w:pPr>
      <w:del w:id="298" w:author="RANNOU Jean-Philippe" w:date="2020-06-19T10:43:00Z">
        <w:r w:rsidRPr="00B8477A" w:rsidDel="00B8477A">
          <w:rPr>
            <w:rStyle w:val="Lienhypertexte"/>
            <w:noProof/>
            <w:rPrChange w:id="299" w:author="RANNOU Jean-Philippe" w:date="2020-06-19T10:43:00Z">
              <w:rPr>
                <w:rStyle w:val="Lienhypertexte"/>
                <w:noProof/>
              </w:rPr>
            </w:rPrChange>
          </w:rPr>
          <w:delText>2.1.19.</w:delText>
        </w:r>
        <w:r w:rsidRPr="00F953C4" w:rsidDel="00B8477A">
          <w:rPr>
            <w:rFonts w:ascii="Calibri" w:hAnsi="Calibri" w:cs="Times New Roman"/>
            <w:smallCaps w:val="0"/>
            <w:noProof/>
            <w:sz w:val="22"/>
            <w:szCs w:val="22"/>
          </w:rPr>
          <w:tab/>
        </w:r>
        <w:r w:rsidRPr="00B8477A" w:rsidDel="00B8477A">
          <w:rPr>
            <w:rStyle w:val="Lienhypertexte"/>
            <w:noProof/>
            <w:rPrChange w:id="300" w:author="RANNOU Jean-Philippe" w:date="2020-06-19T10:43:00Z">
              <w:rPr>
                <w:rStyle w:val="Lienhypertexte"/>
                <w:noProof/>
              </w:rPr>
            </w:rPrChange>
          </w:rPr>
          <w:delText>Test #19: Deepest pressure test</w:delText>
        </w:r>
        <w:r w:rsidDel="00B8477A">
          <w:rPr>
            <w:noProof/>
            <w:webHidden/>
          </w:rPr>
          <w:tab/>
          <w:delText>13</w:delText>
        </w:r>
      </w:del>
    </w:p>
    <w:p w:rsidR="00647F66" w:rsidRPr="00F953C4" w:rsidDel="00B8477A" w:rsidRDefault="00647F66">
      <w:pPr>
        <w:pStyle w:val="TM3"/>
        <w:tabs>
          <w:tab w:val="left" w:pos="880"/>
          <w:tab w:val="right" w:pos="9118"/>
        </w:tabs>
        <w:rPr>
          <w:del w:id="301" w:author="RANNOU Jean-Philippe" w:date="2020-06-19T10:43:00Z"/>
          <w:rFonts w:ascii="Calibri" w:hAnsi="Calibri" w:cs="Times New Roman"/>
          <w:smallCaps w:val="0"/>
          <w:noProof/>
          <w:sz w:val="22"/>
          <w:szCs w:val="22"/>
        </w:rPr>
      </w:pPr>
      <w:del w:id="302" w:author="RANNOU Jean-Philippe" w:date="2020-06-19T10:43:00Z">
        <w:r w:rsidRPr="00B8477A" w:rsidDel="00B8477A">
          <w:rPr>
            <w:rStyle w:val="Lienhypertexte"/>
            <w:noProof/>
            <w:highlight w:val="green"/>
            <w:rPrChange w:id="303" w:author="RANNOU Jean-Philippe" w:date="2020-06-19T10:43:00Z">
              <w:rPr>
                <w:rStyle w:val="Lienhypertexte"/>
                <w:noProof/>
                <w:highlight w:val="green"/>
              </w:rPr>
            </w:rPrChange>
          </w:rPr>
          <w:delText>2.1.20.</w:delText>
        </w:r>
        <w:r w:rsidRPr="00F953C4" w:rsidDel="00B8477A">
          <w:rPr>
            <w:rFonts w:ascii="Calibri" w:hAnsi="Calibri" w:cs="Times New Roman"/>
            <w:smallCaps w:val="0"/>
            <w:noProof/>
            <w:sz w:val="22"/>
            <w:szCs w:val="22"/>
          </w:rPr>
          <w:tab/>
        </w:r>
        <w:r w:rsidRPr="00B8477A" w:rsidDel="00B8477A">
          <w:rPr>
            <w:rStyle w:val="Lienhypertexte"/>
            <w:noProof/>
            <w:highlight w:val="green"/>
            <w:rPrChange w:id="304" w:author="RANNOU Jean-Philippe" w:date="2020-06-19T10:43:00Z">
              <w:rPr>
                <w:rStyle w:val="Lienhypertexte"/>
                <w:noProof/>
                <w:highlight w:val="green"/>
              </w:rPr>
            </w:rPrChange>
          </w:rPr>
          <w:delText>Test #25: MEDian with a Distance (MEDD) test</w:delText>
        </w:r>
        <w:r w:rsidDel="00B8477A">
          <w:rPr>
            <w:noProof/>
            <w:webHidden/>
          </w:rPr>
          <w:tab/>
          <w:delText>15</w:delText>
        </w:r>
      </w:del>
    </w:p>
    <w:p w:rsidR="00647F66" w:rsidRPr="00F953C4" w:rsidDel="00B8477A" w:rsidRDefault="00647F66">
      <w:pPr>
        <w:pStyle w:val="TM3"/>
        <w:tabs>
          <w:tab w:val="left" w:pos="880"/>
          <w:tab w:val="right" w:pos="9118"/>
        </w:tabs>
        <w:rPr>
          <w:del w:id="305" w:author="RANNOU Jean-Philippe" w:date="2020-06-19T10:43:00Z"/>
          <w:rFonts w:ascii="Calibri" w:hAnsi="Calibri" w:cs="Times New Roman"/>
          <w:smallCaps w:val="0"/>
          <w:noProof/>
          <w:sz w:val="22"/>
          <w:szCs w:val="22"/>
        </w:rPr>
      </w:pPr>
      <w:del w:id="306" w:author="RANNOU Jean-Philippe" w:date="2020-06-19T10:43:00Z">
        <w:r w:rsidRPr="00B8477A" w:rsidDel="00B8477A">
          <w:rPr>
            <w:rStyle w:val="Lienhypertexte"/>
            <w:noProof/>
            <w:rPrChange w:id="307" w:author="RANNOU Jean-Philippe" w:date="2020-06-19T10:43:00Z">
              <w:rPr>
                <w:rStyle w:val="Lienhypertexte"/>
                <w:noProof/>
              </w:rPr>
            </w:rPrChange>
          </w:rPr>
          <w:delText>2.1.21.</w:delText>
        </w:r>
        <w:r w:rsidRPr="00F953C4" w:rsidDel="00B8477A">
          <w:rPr>
            <w:rFonts w:ascii="Calibri" w:hAnsi="Calibri" w:cs="Times New Roman"/>
            <w:smallCaps w:val="0"/>
            <w:noProof/>
            <w:sz w:val="22"/>
            <w:szCs w:val="22"/>
          </w:rPr>
          <w:tab/>
        </w:r>
        <w:r w:rsidRPr="00B8477A" w:rsidDel="00B8477A">
          <w:rPr>
            <w:rStyle w:val="Lienhypertexte"/>
            <w:noProof/>
            <w:rPrChange w:id="308" w:author="RANNOU Jean-Philippe" w:date="2020-06-19T10:43:00Z">
              <w:rPr>
                <w:rStyle w:val="Lienhypertexte"/>
                <w:noProof/>
              </w:rPr>
            </w:rPrChange>
          </w:rPr>
          <w:delText>Test #57: DOXY specific test</w:delText>
        </w:r>
        <w:r w:rsidDel="00B8477A">
          <w:rPr>
            <w:noProof/>
            <w:webHidden/>
          </w:rPr>
          <w:tab/>
          <w:delText>15</w:delText>
        </w:r>
      </w:del>
    </w:p>
    <w:p w:rsidR="00647F66" w:rsidRPr="00F953C4" w:rsidDel="00B8477A" w:rsidRDefault="00647F66">
      <w:pPr>
        <w:pStyle w:val="TM3"/>
        <w:tabs>
          <w:tab w:val="left" w:pos="880"/>
          <w:tab w:val="right" w:pos="9118"/>
        </w:tabs>
        <w:rPr>
          <w:del w:id="309" w:author="RANNOU Jean-Philippe" w:date="2020-06-19T10:43:00Z"/>
          <w:rFonts w:ascii="Calibri" w:hAnsi="Calibri" w:cs="Times New Roman"/>
          <w:smallCaps w:val="0"/>
          <w:noProof/>
          <w:sz w:val="22"/>
          <w:szCs w:val="22"/>
        </w:rPr>
      </w:pPr>
      <w:del w:id="310" w:author="RANNOU Jean-Philippe" w:date="2020-06-19T10:43:00Z">
        <w:r w:rsidRPr="00B8477A" w:rsidDel="00B8477A">
          <w:rPr>
            <w:rStyle w:val="Lienhypertexte"/>
            <w:noProof/>
            <w:rPrChange w:id="311" w:author="RANNOU Jean-Philippe" w:date="2020-06-19T10:43:00Z">
              <w:rPr>
                <w:rStyle w:val="Lienhypertexte"/>
                <w:noProof/>
              </w:rPr>
            </w:rPrChange>
          </w:rPr>
          <w:delText>2.1.22.</w:delText>
        </w:r>
        <w:r w:rsidRPr="00F953C4" w:rsidDel="00B8477A">
          <w:rPr>
            <w:rFonts w:ascii="Calibri" w:hAnsi="Calibri" w:cs="Times New Roman"/>
            <w:smallCaps w:val="0"/>
            <w:noProof/>
            <w:sz w:val="22"/>
            <w:szCs w:val="22"/>
          </w:rPr>
          <w:tab/>
        </w:r>
        <w:r w:rsidRPr="00B8477A" w:rsidDel="00B8477A">
          <w:rPr>
            <w:rStyle w:val="Lienhypertexte"/>
            <w:noProof/>
            <w:rPrChange w:id="312" w:author="RANNOU Jean-Philippe" w:date="2020-06-19T10:43:00Z">
              <w:rPr>
                <w:rStyle w:val="Lienhypertexte"/>
                <w:noProof/>
              </w:rPr>
            </w:rPrChange>
          </w:rPr>
          <w:delText>Test #58: CDOM specific test</w:delText>
        </w:r>
        <w:r w:rsidDel="00B8477A">
          <w:rPr>
            <w:noProof/>
            <w:webHidden/>
          </w:rPr>
          <w:tab/>
          <w:delText>15</w:delText>
        </w:r>
      </w:del>
    </w:p>
    <w:p w:rsidR="00647F66" w:rsidRPr="00F953C4" w:rsidDel="00B8477A" w:rsidRDefault="00647F66">
      <w:pPr>
        <w:pStyle w:val="TM3"/>
        <w:tabs>
          <w:tab w:val="left" w:pos="880"/>
          <w:tab w:val="right" w:pos="9118"/>
        </w:tabs>
        <w:rPr>
          <w:del w:id="313" w:author="RANNOU Jean-Philippe" w:date="2020-06-19T10:43:00Z"/>
          <w:rFonts w:ascii="Calibri" w:hAnsi="Calibri" w:cs="Times New Roman"/>
          <w:smallCaps w:val="0"/>
          <w:noProof/>
          <w:sz w:val="22"/>
          <w:szCs w:val="22"/>
        </w:rPr>
      </w:pPr>
      <w:del w:id="314" w:author="RANNOU Jean-Philippe" w:date="2020-06-19T10:43:00Z">
        <w:r w:rsidRPr="00B8477A" w:rsidDel="00B8477A">
          <w:rPr>
            <w:rStyle w:val="Lienhypertexte"/>
            <w:noProof/>
            <w:rPrChange w:id="315" w:author="RANNOU Jean-Philippe" w:date="2020-06-19T10:43:00Z">
              <w:rPr>
                <w:rStyle w:val="Lienhypertexte"/>
                <w:noProof/>
              </w:rPr>
            </w:rPrChange>
          </w:rPr>
          <w:delText>2.1.23.</w:delText>
        </w:r>
        <w:r w:rsidRPr="00F953C4" w:rsidDel="00B8477A">
          <w:rPr>
            <w:rFonts w:ascii="Calibri" w:hAnsi="Calibri" w:cs="Times New Roman"/>
            <w:smallCaps w:val="0"/>
            <w:noProof/>
            <w:sz w:val="22"/>
            <w:szCs w:val="22"/>
          </w:rPr>
          <w:tab/>
        </w:r>
        <w:r w:rsidRPr="00B8477A" w:rsidDel="00B8477A">
          <w:rPr>
            <w:rStyle w:val="Lienhypertexte"/>
            <w:noProof/>
            <w:rPrChange w:id="316" w:author="RANNOU Jean-Philippe" w:date="2020-06-19T10:43:00Z">
              <w:rPr>
                <w:rStyle w:val="Lienhypertexte"/>
                <w:noProof/>
              </w:rPr>
            </w:rPrChange>
          </w:rPr>
          <w:delText>Test #59: NITRATE specific test</w:delText>
        </w:r>
        <w:r w:rsidDel="00B8477A">
          <w:rPr>
            <w:noProof/>
            <w:webHidden/>
          </w:rPr>
          <w:tab/>
          <w:delText>15</w:delText>
        </w:r>
      </w:del>
    </w:p>
    <w:p w:rsidR="00647F66" w:rsidRPr="00F953C4" w:rsidDel="00B8477A" w:rsidRDefault="00647F66">
      <w:pPr>
        <w:pStyle w:val="TM3"/>
        <w:tabs>
          <w:tab w:val="left" w:pos="880"/>
          <w:tab w:val="right" w:pos="9118"/>
        </w:tabs>
        <w:rPr>
          <w:del w:id="317" w:author="RANNOU Jean-Philippe" w:date="2020-06-19T10:43:00Z"/>
          <w:rFonts w:ascii="Calibri" w:hAnsi="Calibri" w:cs="Times New Roman"/>
          <w:smallCaps w:val="0"/>
          <w:noProof/>
          <w:sz w:val="22"/>
          <w:szCs w:val="22"/>
        </w:rPr>
      </w:pPr>
      <w:del w:id="318" w:author="RANNOU Jean-Philippe" w:date="2020-06-19T10:43:00Z">
        <w:r w:rsidRPr="00B8477A" w:rsidDel="00B8477A">
          <w:rPr>
            <w:rStyle w:val="Lienhypertexte"/>
            <w:noProof/>
            <w:rPrChange w:id="319" w:author="RANNOU Jean-Philippe" w:date="2020-06-19T10:43:00Z">
              <w:rPr>
                <w:rStyle w:val="Lienhypertexte"/>
                <w:noProof/>
              </w:rPr>
            </w:rPrChange>
          </w:rPr>
          <w:delText>2.1.24.</w:delText>
        </w:r>
        <w:r w:rsidRPr="00F953C4" w:rsidDel="00B8477A">
          <w:rPr>
            <w:rFonts w:ascii="Calibri" w:hAnsi="Calibri" w:cs="Times New Roman"/>
            <w:smallCaps w:val="0"/>
            <w:noProof/>
            <w:sz w:val="22"/>
            <w:szCs w:val="22"/>
          </w:rPr>
          <w:tab/>
        </w:r>
        <w:r w:rsidRPr="00B8477A" w:rsidDel="00B8477A">
          <w:rPr>
            <w:rStyle w:val="Lienhypertexte"/>
            <w:noProof/>
            <w:rPrChange w:id="320" w:author="RANNOU Jean-Philippe" w:date="2020-06-19T10:43:00Z">
              <w:rPr>
                <w:rStyle w:val="Lienhypertexte"/>
                <w:noProof/>
              </w:rPr>
            </w:rPrChange>
          </w:rPr>
          <w:delText>Test #60: PAR specific test</w:delText>
        </w:r>
        <w:r w:rsidDel="00B8477A">
          <w:rPr>
            <w:noProof/>
            <w:webHidden/>
          </w:rPr>
          <w:tab/>
          <w:delText>15</w:delText>
        </w:r>
      </w:del>
    </w:p>
    <w:p w:rsidR="00647F66" w:rsidRPr="00F953C4" w:rsidDel="00B8477A" w:rsidRDefault="00647F66">
      <w:pPr>
        <w:pStyle w:val="TM3"/>
        <w:tabs>
          <w:tab w:val="left" w:pos="880"/>
          <w:tab w:val="right" w:pos="9118"/>
        </w:tabs>
        <w:rPr>
          <w:del w:id="321" w:author="RANNOU Jean-Philippe" w:date="2020-06-19T10:43:00Z"/>
          <w:rFonts w:ascii="Calibri" w:hAnsi="Calibri" w:cs="Times New Roman"/>
          <w:smallCaps w:val="0"/>
          <w:noProof/>
          <w:sz w:val="22"/>
          <w:szCs w:val="22"/>
        </w:rPr>
      </w:pPr>
      <w:del w:id="322" w:author="RANNOU Jean-Philippe" w:date="2020-06-19T10:43:00Z">
        <w:r w:rsidRPr="00B8477A" w:rsidDel="00B8477A">
          <w:rPr>
            <w:rStyle w:val="Lienhypertexte"/>
            <w:noProof/>
            <w:rPrChange w:id="323" w:author="RANNOU Jean-Philippe" w:date="2020-06-19T10:43:00Z">
              <w:rPr>
                <w:rStyle w:val="Lienhypertexte"/>
                <w:noProof/>
              </w:rPr>
            </w:rPrChange>
          </w:rPr>
          <w:delText>2.1.25.</w:delText>
        </w:r>
        <w:r w:rsidRPr="00F953C4" w:rsidDel="00B8477A">
          <w:rPr>
            <w:rFonts w:ascii="Calibri" w:hAnsi="Calibri" w:cs="Times New Roman"/>
            <w:smallCaps w:val="0"/>
            <w:noProof/>
            <w:sz w:val="22"/>
            <w:szCs w:val="22"/>
          </w:rPr>
          <w:tab/>
        </w:r>
        <w:r w:rsidRPr="00B8477A" w:rsidDel="00B8477A">
          <w:rPr>
            <w:rStyle w:val="Lienhypertexte"/>
            <w:noProof/>
            <w:rPrChange w:id="324" w:author="RANNOU Jean-Philippe" w:date="2020-06-19T10:43:00Z">
              <w:rPr>
                <w:rStyle w:val="Lienhypertexte"/>
                <w:noProof/>
              </w:rPr>
            </w:rPrChange>
          </w:rPr>
          <w:delText>Test #61: IRRADIANCE specific test</w:delText>
        </w:r>
        <w:r w:rsidDel="00B8477A">
          <w:rPr>
            <w:noProof/>
            <w:webHidden/>
          </w:rPr>
          <w:tab/>
          <w:delText>15</w:delText>
        </w:r>
      </w:del>
    </w:p>
    <w:p w:rsidR="00647F66" w:rsidRPr="00F953C4" w:rsidDel="00B8477A" w:rsidRDefault="00647F66">
      <w:pPr>
        <w:pStyle w:val="TM3"/>
        <w:tabs>
          <w:tab w:val="left" w:pos="880"/>
          <w:tab w:val="right" w:pos="9118"/>
        </w:tabs>
        <w:rPr>
          <w:del w:id="325" w:author="RANNOU Jean-Philippe" w:date="2020-06-19T10:43:00Z"/>
          <w:rFonts w:ascii="Calibri" w:hAnsi="Calibri" w:cs="Times New Roman"/>
          <w:smallCaps w:val="0"/>
          <w:noProof/>
          <w:sz w:val="22"/>
          <w:szCs w:val="22"/>
        </w:rPr>
      </w:pPr>
      <w:del w:id="326" w:author="RANNOU Jean-Philippe" w:date="2020-06-19T10:43:00Z">
        <w:r w:rsidRPr="00B8477A" w:rsidDel="00B8477A">
          <w:rPr>
            <w:rStyle w:val="Lienhypertexte"/>
            <w:noProof/>
            <w:rPrChange w:id="327" w:author="RANNOU Jean-Philippe" w:date="2020-06-19T10:43:00Z">
              <w:rPr>
                <w:rStyle w:val="Lienhypertexte"/>
                <w:noProof/>
              </w:rPr>
            </w:rPrChange>
          </w:rPr>
          <w:delText>2.1.26.</w:delText>
        </w:r>
        <w:r w:rsidRPr="00F953C4" w:rsidDel="00B8477A">
          <w:rPr>
            <w:rFonts w:ascii="Calibri" w:hAnsi="Calibri" w:cs="Times New Roman"/>
            <w:smallCaps w:val="0"/>
            <w:noProof/>
            <w:sz w:val="22"/>
            <w:szCs w:val="22"/>
          </w:rPr>
          <w:tab/>
        </w:r>
        <w:r w:rsidRPr="00B8477A" w:rsidDel="00B8477A">
          <w:rPr>
            <w:rStyle w:val="Lienhypertexte"/>
            <w:noProof/>
            <w:rPrChange w:id="328" w:author="RANNOU Jean-Philippe" w:date="2020-06-19T10:43:00Z">
              <w:rPr>
                <w:rStyle w:val="Lienhypertexte"/>
                <w:noProof/>
              </w:rPr>
            </w:rPrChange>
          </w:rPr>
          <w:delText>Test #62: BBP specific test</w:delText>
        </w:r>
        <w:r w:rsidDel="00B8477A">
          <w:rPr>
            <w:noProof/>
            <w:webHidden/>
          </w:rPr>
          <w:tab/>
          <w:delText>15</w:delText>
        </w:r>
      </w:del>
    </w:p>
    <w:p w:rsidR="00647F66" w:rsidRPr="00F953C4" w:rsidDel="00B8477A" w:rsidRDefault="00647F66">
      <w:pPr>
        <w:pStyle w:val="TM3"/>
        <w:tabs>
          <w:tab w:val="left" w:pos="880"/>
          <w:tab w:val="right" w:pos="9118"/>
        </w:tabs>
        <w:rPr>
          <w:del w:id="329" w:author="RANNOU Jean-Philippe" w:date="2020-06-19T10:43:00Z"/>
          <w:rFonts w:ascii="Calibri" w:hAnsi="Calibri" w:cs="Times New Roman"/>
          <w:smallCaps w:val="0"/>
          <w:noProof/>
          <w:sz w:val="22"/>
          <w:szCs w:val="22"/>
        </w:rPr>
      </w:pPr>
      <w:del w:id="330" w:author="RANNOU Jean-Philippe" w:date="2020-06-19T10:43:00Z">
        <w:r w:rsidRPr="00B8477A" w:rsidDel="00B8477A">
          <w:rPr>
            <w:rStyle w:val="Lienhypertexte"/>
            <w:noProof/>
            <w:rPrChange w:id="331" w:author="RANNOU Jean-Philippe" w:date="2020-06-19T10:43:00Z">
              <w:rPr>
                <w:rStyle w:val="Lienhypertexte"/>
                <w:noProof/>
              </w:rPr>
            </w:rPrChange>
          </w:rPr>
          <w:delText>2.1.27.</w:delText>
        </w:r>
        <w:r w:rsidRPr="00F953C4" w:rsidDel="00B8477A">
          <w:rPr>
            <w:rFonts w:ascii="Calibri" w:hAnsi="Calibri" w:cs="Times New Roman"/>
            <w:smallCaps w:val="0"/>
            <w:noProof/>
            <w:sz w:val="22"/>
            <w:szCs w:val="22"/>
          </w:rPr>
          <w:tab/>
        </w:r>
        <w:r w:rsidRPr="00B8477A" w:rsidDel="00B8477A">
          <w:rPr>
            <w:rStyle w:val="Lienhypertexte"/>
            <w:noProof/>
            <w:rPrChange w:id="332" w:author="RANNOU Jean-Philippe" w:date="2020-06-19T10:43:00Z">
              <w:rPr>
                <w:rStyle w:val="Lienhypertexte"/>
                <w:noProof/>
              </w:rPr>
            </w:rPrChange>
          </w:rPr>
          <w:delText>Test #63: CHLA specific test</w:delText>
        </w:r>
        <w:r w:rsidDel="00B8477A">
          <w:rPr>
            <w:noProof/>
            <w:webHidden/>
          </w:rPr>
          <w:tab/>
          <w:delText>15</w:delText>
        </w:r>
      </w:del>
    </w:p>
    <w:p w:rsidR="00647F66" w:rsidRPr="00F953C4" w:rsidDel="00B8477A" w:rsidRDefault="00647F66">
      <w:pPr>
        <w:pStyle w:val="TM2"/>
        <w:tabs>
          <w:tab w:val="left" w:pos="580"/>
          <w:tab w:val="right" w:pos="9118"/>
        </w:tabs>
        <w:rPr>
          <w:del w:id="333" w:author="RANNOU Jean-Philippe" w:date="2020-06-19T10:43:00Z"/>
          <w:rFonts w:ascii="Calibri" w:hAnsi="Calibri" w:cs="Times New Roman"/>
          <w:b w:val="0"/>
          <w:bCs w:val="0"/>
          <w:smallCaps w:val="0"/>
          <w:noProof/>
          <w:sz w:val="22"/>
          <w:szCs w:val="22"/>
        </w:rPr>
      </w:pPr>
      <w:del w:id="334" w:author="RANNOU Jean-Philippe" w:date="2020-06-19T10:43:00Z">
        <w:r w:rsidRPr="00B8477A" w:rsidDel="00B8477A">
          <w:rPr>
            <w:rStyle w:val="Lienhypertexte"/>
            <w:noProof/>
            <w:lang w:val="en-US"/>
            <w:rPrChange w:id="335" w:author="RANNOU Jean-Philippe" w:date="2020-06-19T10:43:00Z">
              <w:rPr>
                <w:rStyle w:val="Lienhypertexte"/>
                <w:noProof/>
                <w:lang w:val="en-US"/>
              </w:rPr>
            </w:rPrChange>
          </w:rPr>
          <w:delText>2.2.</w:delText>
        </w:r>
        <w:r w:rsidRPr="00F953C4" w:rsidDel="00B8477A">
          <w:rPr>
            <w:rFonts w:ascii="Calibri" w:hAnsi="Calibri" w:cs="Times New Roman"/>
            <w:b w:val="0"/>
            <w:bCs w:val="0"/>
            <w:smallCaps w:val="0"/>
            <w:noProof/>
            <w:sz w:val="22"/>
            <w:szCs w:val="22"/>
          </w:rPr>
          <w:tab/>
        </w:r>
        <w:r w:rsidRPr="00B8477A" w:rsidDel="00B8477A">
          <w:rPr>
            <w:rStyle w:val="Lienhypertexte"/>
            <w:noProof/>
            <w:lang w:val="en-US"/>
            <w:rPrChange w:id="336" w:author="RANNOU Jean-Philippe" w:date="2020-06-19T10:43:00Z">
              <w:rPr>
                <w:rStyle w:val="Lienhypertexte"/>
                <w:noProof/>
                <w:lang w:val="en-US"/>
              </w:rPr>
            </w:rPrChange>
          </w:rPr>
          <w:delText>Tests application order on vertical profiles</w:delText>
        </w:r>
        <w:r w:rsidDel="00B8477A">
          <w:rPr>
            <w:noProof/>
            <w:webHidden/>
          </w:rPr>
          <w:tab/>
          <w:delText>16</w:delText>
        </w:r>
      </w:del>
    </w:p>
    <w:p w:rsidR="00647F66" w:rsidRPr="00F953C4" w:rsidDel="00B8477A" w:rsidRDefault="00647F66">
      <w:pPr>
        <w:pStyle w:val="TM1"/>
        <w:tabs>
          <w:tab w:val="left" w:pos="400"/>
          <w:tab w:val="right" w:pos="9118"/>
        </w:tabs>
        <w:rPr>
          <w:del w:id="337" w:author="RANNOU Jean-Philippe" w:date="2020-06-19T10:43:00Z"/>
          <w:rFonts w:ascii="Calibri" w:hAnsi="Calibri" w:cs="Times New Roman"/>
          <w:b w:val="0"/>
          <w:bCs w:val="0"/>
          <w:caps w:val="0"/>
          <w:noProof/>
          <w:sz w:val="22"/>
          <w:szCs w:val="22"/>
          <w:u w:val="none"/>
        </w:rPr>
      </w:pPr>
      <w:del w:id="338" w:author="RANNOU Jean-Philippe" w:date="2020-06-19T10:43:00Z">
        <w:r w:rsidRPr="00B8477A" w:rsidDel="00B8477A">
          <w:rPr>
            <w:rStyle w:val="Lienhypertexte"/>
            <w:noProof/>
            <w:lang w:val="en-US"/>
            <w:rPrChange w:id="339" w:author="RANNOU Jean-Philippe" w:date="2020-06-19T10:43:00Z">
              <w:rPr>
                <w:rStyle w:val="Lienhypertexte"/>
                <w:noProof/>
                <w:lang w:val="en-US"/>
              </w:rPr>
            </w:rPrChange>
          </w:rPr>
          <w:delText>3.</w:delText>
        </w:r>
        <w:r w:rsidRPr="00F953C4" w:rsidDel="00B8477A">
          <w:rPr>
            <w:rFonts w:ascii="Calibri" w:hAnsi="Calibri" w:cs="Times New Roman"/>
            <w:b w:val="0"/>
            <w:bCs w:val="0"/>
            <w:caps w:val="0"/>
            <w:noProof/>
            <w:sz w:val="22"/>
            <w:szCs w:val="22"/>
            <w:u w:val="none"/>
          </w:rPr>
          <w:tab/>
        </w:r>
        <w:r w:rsidRPr="00B8477A" w:rsidDel="00B8477A">
          <w:rPr>
            <w:rStyle w:val="Lienhypertexte"/>
            <w:noProof/>
            <w:lang w:val="en-US"/>
            <w:rPrChange w:id="340" w:author="RANNOU Jean-Philippe" w:date="2020-06-19T10:43:00Z">
              <w:rPr>
                <w:rStyle w:val="Lienhypertexte"/>
                <w:noProof/>
                <w:lang w:val="en-US"/>
              </w:rPr>
            </w:rPrChange>
          </w:rPr>
          <w:delText>Implementation of Argo Real-time Quality Control test procedures on near-surface data of vertical profiles</w:delText>
        </w:r>
        <w:r w:rsidDel="00B8477A">
          <w:rPr>
            <w:noProof/>
            <w:webHidden/>
          </w:rPr>
          <w:tab/>
          <w:delText>17</w:delText>
        </w:r>
      </w:del>
    </w:p>
    <w:p w:rsidR="00647F66" w:rsidRPr="00F953C4" w:rsidDel="00B8477A" w:rsidRDefault="00647F66">
      <w:pPr>
        <w:pStyle w:val="TM2"/>
        <w:tabs>
          <w:tab w:val="left" w:pos="580"/>
          <w:tab w:val="right" w:pos="9118"/>
        </w:tabs>
        <w:rPr>
          <w:del w:id="341" w:author="RANNOU Jean-Philippe" w:date="2020-06-19T10:43:00Z"/>
          <w:rFonts w:ascii="Calibri" w:hAnsi="Calibri" w:cs="Times New Roman"/>
          <w:b w:val="0"/>
          <w:bCs w:val="0"/>
          <w:smallCaps w:val="0"/>
          <w:noProof/>
          <w:sz w:val="22"/>
          <w:szCs w:val="22"/>
        </w:rPr>
      </w:pPr>
      <w:del w:id="342" w:author="RANNOU Jean-Philippe" w:date="2020-06-19T10:43:00Z">
        <w:r w:rsidRPr="00B8477A" w:rsidDel="00B8477A">
          <w:rPr>
            <w:rStyle w:val="Lienhypertexte"/>
            <w:noProof/>
            <w:lang w:val="en-US"/>
            <w:rPrChange w:id="343" w:author="RANNOU Jean-Philippe" w:date="2020-06-19T10:43:00Z">
              <w:rPr>
                <w:rStyle w:val="Lienhypertexte"/>
                <w:noProof/>
                <w:lang w:val="en-US"/>
              </w:rPr>
            </w:rPrChange>
          </w:rPr>
          <w:delText>3.1.</w:delText>
        </w:r>
        <w:r w:rsidRPr="00F953C4" w:rsidDel="00B8477A">
          <w:rPr>
            <w:rFonts w:ascii="Calibri" w:hAnsi="Calibri" w:cs="Times New Roman"/>
            <w:b w:val="0"/>
            <w:bCs w:val="0"/>
            <w:smallCaps w:val="0"/>
            <w:noProof/>
            <w:sz w:val="22"/>
            <w:szCs w:val="22"/>
          </w:rPr>
          <w:tab/>
        </w:r>
        <w:r w:rsidRPr="00B8477A" w:rsidDel="00B8477A">
          <w:rPr>
            <w:rStyle w:val="Lienhypertexte"/>
            <w:noProof/>
            <w:lang w:val="en-US"/>
            <w:rPrChange w:id="344" w:author="RANNOU Jean-Philippe" w:date="2020-06-19T10:43:00Z">
              <w:rPr>
                <w:rStyle w:val="Lienhypertexte"/>
                <w:noProof/>
                <w:lang w:val="en-US"/>
              </w:rPr>
            </w:rPrChange>
          </w:rPr>
          <w:delText>Description of implemented tests</w:delText>
        </w:r>
        <w:r w:rsidDel="00B8477A">
          <w:rPr>
            <w:noProof/>
            <w:webHidden/>
          </w:rPr>
          <w:tab/>
          <w:delText>17</w:delText>
        </w:r>
      </w:del>
    </w:p>
    <w:p w:rsidR="00647F66" w:rsidRPr="00F953C4" w:rsidDel="00B8477A" w:rsidRDefault="00647F66">
      <w:pPr>
        <w:pStyle w:val="TM3"/>
        <w:tabs>
          <w:tab w:val="left" w:pos="760"/>
          <w:tab w:val="right" w:pos="9118"/>
        </w:tabs>
        <w:rPr>
          <w:del w:id="345" w:author="RANNOU Jean-Philippe" w:date="2020-06-19T10:43:00Z"/>
          <w:rFonts w:ascii="Calibri" w:hAnsi="Calibri" w:cs="Times New Roman"/>
          <w:smallCaps w:val="0"/>
          <w:noProof/>
          <w:sz w:val="22"/>
          <w:szCs w:val="22"/>
        </w:rPr>
      </w:pPr>
      <w:del w:id="346" w:author="RANNOU Jean-Philippe" w:date="2020-06-19T10:43:00Z">
        <w:r w:rsidRPr="00B8477A" w:rsidDel="00B8477A">
          <w:rPr>
            <w:rStyle w:val="Lienhypertexte"/>
            <w:noProof/>
            <w:rPrChange w:id="347" w:author="RANNOU Jean-Philippe" w:date="2020-06-19T10:43:00Z">
              <w:rPr>
                <w:rStyle w:val="Lienhypertexte"/>
                <w:noProof/>
              </w:rPr>
            </w:rPrChange>
          </w:rPr>
          <w:delText>3.1.1.</w:delText>
        </w:r>
        <w:r w:rsidRPr="00F953C4" w:rsidDel="00B8477A">
          <w:rPr>
            <w:rFonts w:ascii="Calibri" w:hAnsi="Calibri" w:cs="Times New Roman"/>
            <w:smallCaps w:val="0"/>
            <w:noProof/>
            <w:sz w:val="22"/>
            <w:szCs w:val="22"/>
          </w:rPr>
          <w:tab/>
        </w:r>
        <w:r w:rsidRPr="00B8477A" w:rsidDel="00B8477A">
          <w:rPr>
            <w:rStyle w:val="Lienhypertexte"/>
            <w:noProof/>
            <w:rPrChange w:id="348" w:author="RANNOU Jean-Philippe" w:date="2020-06-19T10:43:00Z">
              <w:rPr>
                <w:rStyle w:val="Lienhypertexte"/>
                <w:noProof/>
              </w:rPr>
            </w:rPrChange>
          </w:rPr>
          <w:delText>Test #21: Near-surface unpumped CTD salinity test</w:delText>
        </w:r>
        <w:r w:rsidDel="00B8477A">
          <w:rPr>
            <w:noProof/>
            <w:webHidden/>
          </w:rPr>
          <w:tab/>
          <w:delText>17</w:delText>
        </w:r>
      </w:del>
    </w:p>
    <w:p w:rsidR="00647F66" w:rsidRPr="00F953C4" w:rsidDel="00B8477A" w:rsidRDefault="00647F66">
      <w:pPr>
        <w:pStyle w:val="TM3"/>
        <w:tabs>
          <w:tab w:val="left" w:pos="760"/>
          <w:tab w:val="right" w:pos="9118"/>
        </w:tabs>
        <w:rPr>
          <w:del w:id="349" w:author="RANNOU Jean-Philippe" w:date="2020-06-19T10:43:00Z"/>
          <w:rFonts w:ascii="Calibri" w:hAnsi="Calibri" w:cs="Times New Roman"/>
          <w:smallCaps w:val="0"/>
          <w:noProof/>
          <w:sz w:val="22"/>
          <w:szCs w:val="22"/>
        </w:rPr>
      </w:pPr>
      <w:del w:id="350" w:author="RANNOU Jean-Philippe" w:date="2020-06-19T10:43:00Z">
        <w:r w:rsidRPr="00B8477A" w:rsidDel="00B8477A">
          <w:rPr>
            <w:rStyle w:val="Lienhypertexte"/>
            <w:noProof/>
            <w:rPrChange w:id="351" w:author="RANNOU Jean-Philippe" w:date="2020-06-19T10:43:00Z">
              <w:rPr>
                <w:rStyle w:val="Lienhypertexte"/>
                <w:noProof/>
              </w:rPr>
            </w:rPrChange>
          </w:rPr>
          <w:delText>3.1.2.</w:delText>
        </w:r>
        <w:r w:rsidRPr="00F953C4" w:rsidDel="00B8477A">
          <w:rPr>
            <w:rFonts w:ascii="Calibri" w:hAnsi="Calibri" w:cs="Times New Roman"/>
            <w:smallCaps w:val="0"/>
            <w:noProof/>
            <w:sz w:val="22"/>
            <w:szCs w:val="22"/>
          </w:rPr>
          <w:tab/>
        </w:r>
        <w:r w:rsidRPr="00B8477A" w:rsidDel="00B8477A">
          <w:rPr>
            <w:rStyle w:val="Lienhypertexte"/>
            <w:noProof/>
            <w:rPrChange w:id="352" w:author="RANNOU Jean-Philippe" w:date="2020-06-19T10:43:00Z">
              <w:rPr>
                <w:rStyle w:val="Lienhypertexte"/>
                <w:noProof/>
              </w:rPr>
            </w:rPrChange>
          </w:rPr>
          <w:delText>Test #22: Near-surface mixed air/water test</w:delText>
        </w:r>
        <w:r w:rsidDel="00B8477A">
          <w:rPr>
            <w:noProof/>
            <w:webHidden/>
          </w:rPr>
          <w:tab/>
          <w:delText>17</w:delText>
        </w:r>
      </w:del>
    </w:p>
    <w:p w:rsidR="00647F66" w:rsidRPr="00F953C4" w:rsidDel="00B8477A" w:rsidRDefault="00647F66">
      <w:pPr>
        <w:pStyle w:val="TM2"/>
        <w:tabs>
          <w:tab w:val="left" w:pos="580"/>
          <w:tab w:val="right" w:pos="9118"/>
        </w:tabs>
        <w:rPr>
          <w:del w:id="353" w:author="RANNOU Jean-Philippe" w:date="2020-06-19T10:43:00Z"/>
          <w:rFonts w:ascii="Calibri" w:hAnsi="Calibri" w:cs="Times New Roman"/>
          <w:b w:val="0"/>
          <w:bCs w:val="0"/>
          <w:smallCaps w:val="0"/>
          <w:noProof/>
          <w:sz w:val="22"/>
          <w:szCs w:val="22"/>
        </w:rPr>
      </w:pPr>
      <w:del w:id="354" w:author="RANNOU Jean-Philippe" w:date="2020-06-19T10:43:00Z">
        <w:r w:rsidRPr="00B8477A" w:rsidDel="00B8477A">
          <w:rPr>
            <w:rStyle w:val="Lienhypertexte"/>
            <w:noProof/>
            <w:lang w:val="en-US"/>
            <w:rPrChange w:id="355" w:author="RANNOU Jean-Philippe" w:date="2020-06-19T10:43:00Z">
              <w:rPr>
                <w:rStyle w:val="Lienhypertexte"/>
                <w:noProof/>
                <w:lang w:val="en-US"/>
              </w:rPr>
            </w:rPrChange>
          </w:rPr>
          <w:delText>3.2.</w:delText>
        </w:r>
        <w:r w:rsidRPr="00F953C4" w:rsidDel="00B8477A">
          <w:rPr>
            <w:rFonts w:ascii="Calibri" w:hAnsi="Calibri" w:cs="Times New Roman"/>
            <w:b w:val="0"/>
            <w:bCs w:val="0"/>
            <w:smallCaps w:val="0"/>
            <w:noProof/>
            <w:sz w:val="22"/>
            <w:szCs w:val="22"/>
          </w:rPr>
          <w:tab/>
        </w:r>
        <w:r w:rsidRPr="00B8477A" w:rsidDel="00B8477A">
          <w:rPr>
            <w:rStyle w:val="Lienhypertexte"/>
            <w:noProof/>
            <w:lang w:val="en-US"/>
            <w:rPrChange w:id="356" w:author="RANNOU Jean-Philippe" w:date="2020-06-19T10:43:00Z">
              <w:rPr>
                <w:rStyle w:val="Lienhypertexte"/>
                <w:noProof/>
                <w:lang w:val="en-US"/>
              </w:rPr>
            </w:rPrChange>
          </w:rPr>
          <w:delText>Tests application order on near-surface data of vertical profiles</w:delText>
        </w:r>
        <w:r w:rsidDel="00B8477A">
          <w:rPr>
            <w:noProof/>
            <w:webHidden/>
          </w:rPr>
          <w:tab/>
          <w:delText>17</w:delText>
        </w:r>
      </w:del>
    </w:p>
    <w:p w:rsidR="00647F66" w:rsidRPr="00F953C4" w:rsidDel="00B8477A" w:rsidRDefault="00647F66">
      <w:pPr>
        <w:pStyle w:val="TM1"/>
        <w:tabs>
          <w:tab w:val="left" w:pos="400"/>
          <w:tab w:val="right" w:pos="9118"/>
        </w:tabs>
        <w:rPr>
          <w:del w:id="357" w:author="RANNOU Jean-Philippe" w:date="2020-06-19T10:43:00Z"/>
          <w:rFonts w:ascii="Calibri" w:hAnsi="Calibri" w:cs="Times New Roman"/>
          <w:b w:val="0"/>
          <w:bCs w:val="0"/>
          <w:caps w:val="0"/>
          <w:noProof/>
          <w:sz w:val="22"/>
          <w:szCs w:val="22"/>
          <w:u w:val="none"/>
        </w:rPr>
      </w:pPr>
      <w:del w:id="358" w:author="RANNOU Jean-Philippe" w:date="2020-06-19T10:43:00Z">
        <w:r w:rsidRPr="00B8477A" w:rsidDel="00B8477A">
          <w:rPr>
            <w:rStyle w:val="Lienhypertexte"/>
            <w:noProof/>
            <w:lang w:val="en-US"/>
            <w:rPrChange w:id="359" w:author="RANNOU Jean-Philippe" w:date="2020-06-19T10:43:00Z">
              <w:rPr>
                <w:rStyle w:val="Lienhypertexte"/>
                <w:noProof/>
                <w:lang w:val="en-US"/>
              </w:rPr>
            </w:rPrChange>
          </w:rPr>
          <w:delText>4.</w:delText>
        </w:r>
        <w:r w:rsidRPr="00F953C4" w:rsidDel="00B8477A">
          <w:rPr>
            <w:rFonts w:ascii="Calibri" w:hAnsi="Calibri" w:cs="Times New Roman"/>
            <w:b w:val="0"/>
            <w:bCs w:val="0"/>
            <w:caps w:val="0"/>
            <w:noProof/>
            <w:sz w:val="22"/>
            <w:szCs w:val="22"/>
            <w:u w:val="none"/>
          </w:rPr>
          <w:tab/>
        </w:r>
        <w:r w:rsidRPr="00B8477A" w:rsidDel="00B8477A">
          <w:rPr>
            <w:rStyle w:val="Lienhypertexte"/>
            <w:noProof/>
            <w:lang w:val="en-US"/>
            <w:rPrChange w:id="360" w:author="RANNOU Jean-Philippe" w:date="2020-06-19T10:43:00Z">
              <w:rPr>
                <w:rStyle w:val="Lienhypertexte"/>
                <w:noProof/>
                <w:lang w:val="en-US"/>
              </w:rPr>
            </w:rPrChange>
          </w:rPr>
          <w:delText>Implementation of Argo Real-time Quality Control test procedures on trajectories</w:delText>
        </w:r>
        <w:r w:rsidDel="00B8477A">
          <w:rPr>
            <w:noProof/>
            <w:webHidden/>
          </w:rPr>
          <w:tab/>
          <w:delText>19</w:delText>
        </w:r>
      </w:del>
    </w:p>
    <w:p w:rsidR="00647F66" w:rsidRPr="00F953C4" w:rsidDel="00B8477A" w:rsidRDefault="00647F66">
      <w:pPr>
        <w:pStyle w:val="TM2"/>
        <w:tabs>
          <w:tab w:val="left" w:pos="580"/>
          <w:tab w:val="right" w:pos="9118"/>
        </w:tabs>
        <w:rPr>
          <w:del w:id="361" w:author="RANNOU Jean-Philippe" w:date="2020-06-19T10:43:00Z"/>
          <w:rFonts w:ascii="Calibri" w:hAnsi="Calibri" w:cs="Times New Roman"/>
          <w:b w:val="0"/>
          <w:bCs w:val="0"/>
          <w:smallCaps w:val="0"/>
          <w:noProof/>
          <w:sz w:val="22"/>
          <w:szCs w:val="22"/>
        </w:rPr>
      </w:pPr>
      <w:del w:id="362" w:author="RANNOU Jean-Philippe" w:date="2020-06-19T10:43:00Z">
        <w:r w:rsidRPr="00B8477A" w:rsidDel="00B8477A">
          <w:rPr>
            <w:rStyle w:val="Lienhypertexte"/>
            <w:noProof/>
            <w:lang w:val="en-US"/>
            <w:rPrChange w:id="363" w:author="RANNOU Jean-Philippe" w:date="2020-06-19T10:43:00Z">
              <w:rPr>
                <w:rStyle w:val="Lienhypertexte"/>
                <w:noProof/>
                <w:lang w:val="en-US"/>
              </w:rPr>
            </w:rPrChange>
          </w:rPr>
          <w:delText>4.1.</w:delText>
        </w:r>
        <w:r w:rsidRPr="00F953C4" w:rsidDel="00B8477A">
          <w:rPr>
            <w:rFonts w:ascii="Calibri" w:hAnsi="Calibri" w:cs="Times New Roman"/>
            <w:b w:val="0"/>
            <w:bCs w:val="0"/>
            <w:smallCaps w:val="0"/>
            <w:noProof/>
            <w:sz w:val="22"/>
            <w:szCs w:val="22"/>
          </w:rPr>
          <w:tab/>
        </w:r>
        <w:r w:rsidRPr="00B8477A" w:rsidDel="00B8477A">
          <w:rPr>
            <w:rStyle w:val="Lienhypertexte"/>
            <w:noProof/>
            <w:lang w:val="en-US"/>
            <w:rPrChange w:id="364" w:author="RANNOU Jean-Philippe" w:date="2020-06-19T10:43:00Z">
              <w:rPr>
                <w:rStyle w:val="Lienhypertexte"/>
                <w:noProof/>
                <w:lang w:val="en-US"/>
              </w:rPr>
            </w:rPrChange>
          </w:rPr>
          <w:delText>Description of implemented tests</w:delText>
        </w:r>
        <w:r w:rsidDel="00B8477A">
          <w:rPr>
            <w:noProof/>
            <w:webHidden/>
          </w:rPr>
          <w:tab/>
          <w:delText>19</w:delText>
        </w:r>
      </w:del>
    </w:p>
    <w:p w:rsidR="00647F66" w:rsidRPr="00F953C4" w:rsidDel="00B8477A" w:rsidRDefault="00647F66">
      <w:pPr>
        <w:pStyle w:val="TM3"/>
        <w:tabs>
          <w:tab w:val="left" w:pos="760"/>
          <w:tab w:val="right" w:pos="9118"/>
        </w:tabs>
        <w:rPr>
          <w:del w:id="365" w:author="RANNOU Jean-Philippe" w:date="2020-06-19T10:43:00Z"/>
          <w:rFonts w:ascii="Calibri" w:hAnsi="Calibri" w:cs="Times New Roman"/>
          <w:smallCaps w:val="0"/>
          <w:noProof/>
          <w:sz w:val="22"/>
          <w:szCs w:val="22"/>
        </w:rPr>
      </w:pPr>
      <w:del w:id="366" w:author="RANNOU Jean-Philippe" w:date="2020-06-19T10:43:00Z">
        <w:r w:rsidRPr="00B8477A" w:rsidDel="00B8477A">
          <w:rPr>
            <w:rStyle w:val="Lienhypertexte"/>
            <w:noProof/>
            <w:rPrChange w:id="367" w:author="RANNOU Jean-Philippe" w:date="2020-06-19T10:43:00Z">
              <w:rPr>
                <w:rStyle w:val="Lienhypertexte"/>
                <w:noProof/>
              </w:rPr>
            </w:rPrChange>
          </w:rPr>
          <w:delText>4.1.1.</w:delText>
        </w:r>
        <w:r w:rsidRPr="00F953C4" w:rsidDel="00B8477A">
          <w:rPr>
            <w:rFonts w:ascii="Calibri" w:hAnsi="Calibri" w:cs="Times New Roman"/>
            <w:smallCaps w:val="0"/>
            <w:noProof/>
            <w:sz w:val="22"/>
            <w:szCs w:val="22"/>
          </w:rPr>
          <w:tab/>
        </w:r>
        <w:r w:rsidRPr="00B8477A" w:rsidDel="00B8477A">
          <w:rPr>
            <w:rStyle w:val="Lienhypertexte"/>
            <w:noProof/>
            <w:rPrChange w:id="368" w:author="RANNOU Jean-Philippe" w:date="2020-06-19T10:43:00Z">
              <w:rPr>
                <w:rStyle w:val="Lienhypertexte"/>
                <w:noProof/>
              </w:rPr>
            </w:rPrChange>
          </w:rPr>
          <w:delText>Test #1: Platform identification test</w:delText>
        </w:r>
        <w:r w:rsidDel="00B8477A">
          <w:rPr>
            <w:noProof/>
            <w:webHidden/>
          </w:rPr>
          <w:tab/>
          <w:delText>19</w:delText>
        </w:r>
      </w:del>
    </w:p>
    <w:p w:rsidR="00647F66" w:rsidRPr="00F953C4" w:rsidDel="00B8477A" w:rsidRDefault="00647F66">
      <w:pPr>
        <w:pStyle w:val="TM3"/>
        <w:tabs>
          <w:tab w:val="left" w:pos="760"/>
          <w:tab w:val="right" w:pos="9118"/>
        </w:tabs>
        <w:rPr>
          <w:del w:id="369" w:author="RANNOU Jean-Philippe" w:date="2020-06-19T10:43:00Z"/>
          <w:rFonts w:ascii="Calibri" w:hAnsi="Calibri" w:cs="Times New Roman"/>
          <w:smallCaps w:val="0"/>
          <w:noProof/>
          <w:sz w:val="22"/>
          <w:szCs w:val="22"/>
        </w:rPr>
      </w:pPr>
      <w:del w:id="370" w:author="RANNOU Jean-Philippe" w:date="2020-06-19T10:43:00Z">
        <w:r w:rsidRPr="00B8477A" w:rsidDel="00B8477A">
          <w:rPr>
            <w:rStyle w:val="Lienhypertexte"/>
            <w:noProof/>
            <w:rPrChange w:id="371" w:author="RANNOU Jean-Philippe" w:date="2020-06-19T10:43:00Z">
              <w:rPr>
                <w:rStyle w:val="Lienhypertexte"/>
                <w:noProof/>
              </w:rPr>
            </w:rPrChange>
          </w:rPr>
          <w:delText>4.1.2.</w:delText>
        </w:r>
        <w:r w:rsidRPr="00F953C4" w:rsidDel="00B8477A">
          <w:rPr>
            <w:rFonts w:ascii="Calibri" w:hAnsi="Calibri" w:cs="Times New Roman"/>
            <w:smallCaps w:val="0"/>
            <w:noProof/>
            <w:sz w:val="22"/>
            <w:szCs w:val="22"/>
          </w:rPr>
          <w:tab/>
        </w:r>
        <w:r w:rsidRPr="00B8477A" w:rsidDel="00B8477A">
          <w:rPr>
            <w:rStyle w:val="Lienhypertexte"/>
            <w:noProof/>
            <w:rPrChange w:id="372" w:author="RANNOU Jean-Philippe" w:date="2020-06-19T10:43:00Z">
              <w:rPr>
                <w:rStyle w:val="Lienhypertexte"/>
                <w:noProof/>
              </w:rPr>
            </w:rPrChange>
          </w:rPr>
          <w:delText>Test #2: Impossible date test</w:delText>
        </w:r>
        <w:r w:rsidDel="00B8477A">
          <w:rPr>
            <w:noProof/>
            <w:webHidden/>
          </w:rPr>
          <w:tab/>
          <w:delText>19</w:delText>
        </w:r>
      </w:del>
    </w:p>
    <w:p w:rsidR="00647F66" w:rsidRPr="00F953C4" w:rsidDel="00B8477A" w:rsidRDefault="00647F66">
      <w:pPr>
        <w:pStyle w:val="TM3"/>
        <w:tabs>
          <w:tab w:val="left" w:pos="760"/>
          <w:tab w:val="right" w:pos="9118"/>
        </w:tabs>
        <w:rPr>
          <w:del w:id="373" w:author="RANNOU Jean-Philippe" w:date="2020-06-19T10:43:00Z"/>
          <w:rFonts w:ascii="Calibri" w:hAnsi="Calibri" w:cs="Times New Roman"/>
          <w:smallCaps w:val="0"/>
          <w:noProof/>
          <w:sz w:val="22"/>
          <w:szCs w:val="22"/>
        </w:rPr>
      </w:pPr>
      <w:del w:id="374" w:author="RANNOU Jean-Philippe" w:date="2020-06-19T10:43:00Z">
        <w:r w:rsidRPr="00B8477A" w:rsidDel="00B8477A">
          <w:rPr>
            <w:rStyle w:val="Lienhypertexte"/>
            <w:noProof/>
            <w:rPrChange w:id="375" w:author="RANNOU Jean-Philippe" w:date="2020-06-19T10:43:00Z">
              <w:rPr>
                <w:rStyle w:val="Lienhypertexte"/>
                <w:noProof/>
              </w:rPr>
            </w:rPrChange>
          </w:rPr>
          <w:delText>4.1.3.</w:delText>
        </w:r>
        <w:r w:rsidRPr="00F953C4" w:rsidDel="00B8477A">
          <w:rPr>
            <w:rFonts w:ascii="Calibri" w:hAnsi="Calibri" w:cs="Times New Roman"/>
            <w:smallCaps w:val="0"/>
            <w:noProof/>
            <w:sz w:val="22"/>
            <w:szCs w:val="22"/>
          </w:rPr>
          <w:tab/>
        </w:r>
        <w:r w:rsidRPr="00B8477A" w:rsidDel="00B8477A">
          <w:rPr>
            <w:rStyle w:val="Lienhypertexte"/>
            <w:noProof/>
            <w:rPrChange w:id="376" w:author="RANNOU Jean-Philippe" w:date="2020-06-19T10:43:00Z">
              <w:rPr>
                <w:rStyle w:val="Lienhypertexte"/>
                <w:noProof/>
              </w:rPr>
            </w:rPrChange>
          </w:rPr>
          <w:delText>Test #3: Impossible location test</w:delText>
        </w:r>
        <w:r w:rsidDel="00B8477A">
          <w:rPr>
            <w:noProof/>
            <w:webHidden/>
          </w:rPr>
          <w:tab/>
          <w:delText>19</w:delText>
        </w:r>
      </w:del>
    </w:p>
    <w:p w:rsidR="00647F66" w:rsidRPr="00F953C4" w:rsidDel="00B8477A" w:rsidRDefault="00647F66">
      <w:pPr>
        <w:pStyle w:val="TM3"/>
        <w:tabs>
          <w:tab w:val="left" w:pos="760"/>
          <w:tab w:val="right" w:pos="9118"/>
        </w:tabs>
        <w:rPr>
          <w:del w:id="377" w:author="RANNOU Jean-Philippe" w:date="2020-06-19T10:43:00Z"/>
          <w:rFonts w:ascii="Calibri" w:hAnsi="Calibri" w:cs="Times New Roman"/>
          <w:smallCaps w:val="0"/>
          <w:noProof/>
          <w:sz w:val="22"/>
          <w:szCs w:val="22"/>
        </w:rPr>
      </w:pPr>
      <w:del w:id="378" w:author="RANNOU Jean-Philippe" w:date="2020-06-19T10:43:00Z">
        <w:r w:rsidRPr="00B8477A" w:rsidDel="00B8477A">
          <w:rPr>
            <w:rStyle w:val="Lienhypertexte"/>
            <w:noProof/>
            <w:rPrChange w:id="379" w:author="RANNOU Jean-Philippe" w:date="2020-06-19T10:43:00Z">
              <w:rPr>
                <w:rStyle w:val="Lienhypertexte"/>
                <w:noProof/>
              </w:rPr>
            </w:rPrChange>
          </w:rPr>
          <w:delText>4.1.4.</w:delText>
        </w:r>
        <w:r w:rsidRPr="00F953C4" w:rsidDel="00B8477A">
          <w:rPr>
            <w:rFonts w:ascii="Calibri" w:hAnsi="Calibri" w:cs="Times New Roman"/>
            <w:smallCaps w:val="0"/>
            <w:noProof/>
            <w:sz w:val="22"/>
            <w:szCs w:val="22"/>
          </w:rPr>
          <w:tab/>
        </w:r>
        <w:r w:rsidRPr="00B8477A" w:rsidDel="00B8477A">
          <w:rPr>
            <w:rStyle w:val="Lienhypertexte"/>
            <w:noProof/>
            <w:rPrChange w:id="380" w:author="RANNOU Jean-Philippe" w:date="2020-06-19T10:43:00Z">
              <w:rPr>
                <w:rStyle w:val="Lienhypertexte"/>
                <w:noProof/>
              </w:rPr>
            </w:rPrChange>
          </w:rPr>
          <w:delText>Test #4: Position on land test</w:delText>
        </w:r>
        <w:r w:rsidDel="00B8477A">
          <w:rPr>
            <w:noProof/>
            <w:webHidden/>
          </w:rPr>
          <w:tab/>
          <w:delText>19</w:delText>
        </w:r>
      </w:del>
    </w:p>
    <w:p w:rsidR="00647F66" w:rsidRPr="00F953C4" w:rsidDel="00B8477A" w:rsidRDefault="00647F66">
      <w:pPr>
        <w:pStyle w:val="TM3"/>
        <w:tabs>
          <w:tab w:val="left" w:pos="760"/>
          <w:tab w:val="right" w:pos="9118"/>
        </w:tabs>
        <w:rPr>
          <w:del w:id="381" w:author="RANNOU Jean-Philippe" w:date="2020-06-19T10:43:00Z"/>
          <w:rFonts w:ascii="Calibri" w:hAnsi="Calibri" w:cs="Times New Roman"/>
          <w:smallCaps w:val="0"/>
          <w:noProof/>
          <w:sz w:val="22"/>
          <w:szCs w:val="22"/>
        </w:rPr>
      </w:pPr>
      <w:del w:id="382" w:author="RANNOU Jean-Philippe" w:date="2020-06-19T10:43:00Z">
        <w:r w:rsidRPr="00B8477A" w:rsidDel="00B8477A">
          <w:rPr>
            <w:rStyle w:val="Lienhypertexte"/>
            <w:noProof/>
            <w:rPrChange w:id="383" w:author="RANNOU Jean-Philippe" w:date="2020-06-19T10:43:00Z">
              <w:rPr>
                <w:rStyle w:val="Lienhypertexte"/>
                <w:noProof/>
              </w:rPr>
            </w:rPrChange>
          </w:rPr>
          <w:delText>4.1.5.</w:delText>
        </w:r>
        <w:r w:rsidRPr="00F953C4" w:rsidDel="00B8477A">
          <w:rPr>
            <w:rFonts w:ascii="Calibri" w:hAnsi="Calibri" w:cs="Times New Roman"/>
            <w:smallCaps w:val="0"/>
            <w:noProof/>
            <w:sz w:val="22"/>
            <w:szCs w:val="22"/>
          </w:rPr>
          <w:tab/>
        </w:r>
        <w:r w:rsidRPr="00B8477A" w:rsidDel="00B8477A">
          <w:rPr>
            <w:rStyle w:val="Lienhypertexte"/>
            <w:noProof/>
            <w:rPrChange w:id="384" w:author="RANNOU Jean-Philippe" w:date="2020-06-19T10:43:00Z">
              <w:rPr>
                <w:rStyle w:val="Lienhypertexte"/>
                <w:noProof/>
              </w:rPr>
            </w:rPrChange>
          </w:rPr>
          <w:delText>Test #5: Impossible speed test</w:delText>
        </w:r>
        <w:r w:rsidDel="00B8477A">
          <w:rPr>
            <w:noProof/>
            <w:webHidden/>
          </w:rPr>
          <w:tab/>
          <w:delText>19</w:delText>
        </w:r>
      </w:del>
    </w:p>
    <w:p w:rsidR="00647F66" w:rsidRPr="00F953C4" w:rsidDel="00B8477A" w:rsidRDefault="00647F66">
      <w:pPr>
        <w:pStyle w:val="TM3"/>
        <w:tabs>
          <w:tab w:val="left" w:pos="760"/>
          <w:tab w:val="right" w:pos="9118"/>
        </w:tabs>
        <w:rPr>
          <w:del w:id="385" w:author="RANNOU Jean-Philippe" w:date="2020-06-19T10:43:00Z"/>
          <w:rFonts w:ascii="Calibri" w:hAnsi="Calibri" w:cs="Times New Roman"/>
          <w:smallCaps w:val="0"/>
          <w:noProof/>
          <w:sz w:val="22"/>
          <w:szCs w:val="22"/>
        </w:rPr>
      </w:pPr>
      <w:del w:id="386" w:author="RANNOU Jean-Philippe" w:date="2020-06-19T10:43:00Z">
        <w:r w:rsidRPr="00B8477A" w:rsidDel="00B8477A">
          <w:rPr>
            <w:rStyle w:val="Lienhypertexte"/>
            <w:noProof/>
            <w:rPrChange w:id="387" w:author="RANNOU Jean-Philippe" w:date="2020-06-19T10:43:00Z">
              <w:rPr>
                <w:rStyle w:val="Lienhypertexte"/>
                <w:noProof/>
              </w:rPr>
            </w:rPrChange>
          </w:rPr>
          <w:delText>4.1.6.</w:delText>
        </w:r>
        <w:r w:rsidRPr="00F953C4" w:rsidDel="00B8477A">
          <w:rPr>
            <w:rFonts w:ascii="Calibri" w:hAnsi="Calibri" w:cs="Times New Roman"/>
            <w:smallCaps w:val="0"/>
            <w:noProof/>
            <w:sz w:val="22"/>
            <w:szCs w:val="22"/>
          </w:rPr>
          <w:tab/>
        </w:r>
        <w:r w:rsidRPr="00B8477A" w:rsidDel="00B8477A">
          <w:rPr>
            <w:rStyle w:val="Lienhypertexte"/>
            <w:noProof/>
            <w:rPrChange w:id="388" w:author="RANNOU Jean-Philippe" w:date="2020-06-19T10:43:00Z">
              <w:rPr>
                <w:rStyle w:val="Lienhypertexte"/>
                <w:noProof/>
              </w:rPr>
            </w:rPrChange>
          </w:rPr>
          <w:delText>Test #6: Global range test</w:delText>
        </w:r>
        <w:r w:rsidDel="00B8477A">
          <w:rPr>
            <w:noProof/>
            <w:webHidden/>
          </w:rPr>
          <w:tab/>
          <w:delText>19</w:delText>
        </w:r>
      </w:del>
    </w:p>
    <w:p w:rsidR="00647F66" w:rsidRPr="00F953C4" w:rsidDel="00B8477A" w:rsidRDefault="00647F66">
      <w:pPr>
        <w:pStyle w:val="TM3"/>
        <w:tabs>
          <w:tab w:val="left" w:pos="760"/>
          <w:tab w:val="right" w:pos="9118"/>
        </w:tabs>
        <w:rPr>
          <w:del w:id="389" w:author="RANNOU Jean-Philippe" w:date="2020-06-19T10:43:00Z"/>
          <w:rFonts w:ascii="Calibri" w:hAnsi="Calibri" w:cs="Times New Roman"/>
          <w:smallCaps w:val="0"/>
          <w:noProof/>
          <w:sz w:val="22"/>
          <w:szCs w:val="22"/>
        </w:rPr>
      </w:pPr>
      <w:del w:id="390" w:author="RANNOU Jean-Philippe" w:date="2020-06-19T10:43:00Z">
        <w:r w:rsidRPr="00B8477A" w:rsidDel="00B8477A">
          <w:rPr>
            <w:rStyle w:val="Lienhypertexte"/>
            <w:noProof/>
            <w:rPrChange w:id="391" w:author="RANNOU Jean-Philippe" w:date="2020-06-19T10:43:00Z">
              <w:rPr>
                <w:rStyle w:val="Lienhypertexte"/>
                <w:noProof/>
              </w:rPr>
            </w:rPrChange>
          </w:rPr>
          <w:delText>4.1.7.</w:delText>
        </w:r>
        <w:r w:rsidRPr="00F953C4" w:rsidDel="00B8477A">
          <w:rPr>
            <w:rFonts w:ascii="Calibri" w:hAnsi="Calibri" w:cs="Times New Roman"/>
            <w:smallCaps w:val="0"/>
            <w:noProof/>
            <w:sz w:val="22"/>
            <w:szCs w:val="22"/>
          </w:rPr>
          <w:tab/>
        </w:r>
        <w:r w:rsidRPr="00B8477A" w:rsidDel="00B8477A">
          <w:rPr>
            <w:rStyle w:val="Lienhypertexte"/>
            <w:noProof/>
            <w:rPrChange w:id="392" w:author="RANNOU Jean-Philippe" w:date="2020-06-19T10:43:00Z">
              <w:rPr>
                <w:rStyle w:val="Lienhypertexte"/>
                <w:noProof/>
              </w:rPr>
            </w:rPrChange>
          </w:rPr>
          <w:delText>Test #7: Regional range test</w:delText>
        </w:r>
        <w:r w:rsidDel="00B8477A">
          <w:rPr>
            <w:noProof/>
            <w:webHidden/>
          </w:rPr>
          <w:tab/>
          <w:delText>19</w:delText>
        </w:r>
      </w:del>
    </w:p>
    <w:p w:rsidR="00647F66" w:rsidRPr="00F953C4" w:rsidDel="00B8477A" w:rsidRDefault="00647F66">
      <w:pPr>
        <w:pStyle w:val="TM3"/>
        <w:tabs>
          <w:tab w:val="left" w:pos="760"/>
          <w:tab w:val="right" w:pos="9118"/>
        </w:tabs>
        <w:rPr>
          <w:del w:id="393" w:author="RANNOU Jean-Philippe" w:date="2020-06-19T10:43:00Z"/>
          <w:rFonts w:ascii="Calibri" w:hAnsi="Calibri" w:cs="Times New Roman"/>
          <w:smallCaps w:val="0"/>
          <w:noProof/>
          <w:sz w:val="22"/>
          <w:szCs w:val="22"/>
        </w:rPr>
      </w:pPr>
      <w:del w:id="394" w:author="RANNOU Jean-Philippe" w:date="2020-06-19T10:43:00Z">
        <w:r w:rsidRPr="00B8477A" w:rsidDel="00B8477A">
          <w:rPr>
            <w:rStyle w:val="Lienhypertexte"/>
            <w:noProof/>
            <w:rPrChange w:id="395" w:author="RANNOU Jean-Philippe" w:date="2020-06-19T10:43:00Z">
              <w:rPr>
                <w:rStyle w:val="Lienhypertexte"/>
                <w:noProof/>
              </w:rPr>
            </w:rPrChange>
          </w:rPr>
          <w:delText>4.1.8.</w:delText>
        </w:r>
        <w:r w:rsidRPr="00F953C4" w:rsidDel="00B8477A">
          <w:rPr>
            <w:rFonts w:ascii="Calibri" w:hAnsi="Calibri" w:cs="Times New Roman"/>
            <w:smallCaps w:val="0"/>
            <w:noProof/>
            <w:sz w:val="22"/>
            <w:szCs w:val="22"/>
          </w:rPr>
          <w:tab/>
        </w:r>
        <w:r w:rsidRPr="00B8477A" w:rsidDel="00B8477A">
          <w:rPr>
            <w:rStyle w:val="Lienhypertexte"/>
            <w:noProof/>
            <w:rPrChange w:id="396" w:author="RANNOU Jean-Philippe" w:date="2020-06-19T10:43:00Z">
              <w:rPr>
                <w:rStyle w:val="Lienhypertexte"/>
                <w:noProof/>
              </w:rPr>
            </w:rPrChange>
          </w:rPr>
          <w:delText>Test #15: Grey list test</w:delText>
        </w:r>
        <w:r w:rsidDel="00B8477A">
          <w:rPr>
            <w:noProof/>
            <w:webHidden/>
          </w:rPr>
          <w:tab/>
          <w:delText>19</w:delText>
        </w:r>
      </w:del>
    </w:p>
    <w:p w:rsidR="00647F66" w:rsidRPr="00F953C4" w:rsidDel="00B8477A" w:rsidRDefault="00647F66">
      <w:pPr>
        <w:pStyle w:val="TM3"/>
        <w:tabs>
          <w:tab w:val="left" w:pos="760"/>
          <w:tab w:val="right" w:pos="9118"/>
        </w:tabs>
        <w:rPr>
          <w:del w:id="397" w:author="RANNOU Jean-Philippe" w:date="2020-06-19T10:43:00Z"/>
          <w:rFonts w:ascii="Calibri" w:hAnsi="Calibri" w:cs="Times New Roman"/>
          <w:smallCaps w:val="0"/>
          <w:noProof/>
          <w:sz w:val="22"/>
          <w:szCs w:val="22"/>
        </w:rPr>
      </w:pPr>
      <w:del w:id="398" w:author="RANNOU Jean-Philippe" w:date="2020-06-19T10:43:00Z">
        <w:r w:rsidRPr="00B8477A" w:rsidDel="00B8477A">
          <w:rPr>
            <w:rStyle w:val="Lienhypertexte"/>
            <w:noProof/>
            <w:rPrChange w:id="399" w:author="RANNOU Jean-Philippe" w:date="2020-06-19T10:43:00Z">
              <w:rPr>
                <w:rStyle w:val="Lienhypertexte"/>
                <w:noProof/>
              </w:rPr>
            </w:rPrChange>
          </w:rPr>
          <w:delText>4.1.9.</w:delText>
        </w:r>
        <w:r w:rsidRPr="00F953C4" w:rsidDel="00B8477A">
          <w:rPr>
            <w:rFonts w:ascii="Calibri" w:hAnsi="Calibri" w:cs="Times New Roman"/>
            <w:smallCaps w:val="0"/>
            <w:noProof/>
            <w:sz w:val="22"/>
            <w:szCs w:val="22"/>
          </w:rPr>
          <w:tab/>
        </w:r>
        <w:r w:rsidRPr="00B8477A" w:rsidDel="00B8477A">
          <w:rPr>
            <w:rStyle w:val="Lienhypertexte"/>
            <w:noProof/>
            <w:rPrChange w:id="400" w:author="RANNOU Jean-Philippe" w:date="2020-06-19T10:43:00Z">
              <w:rPr>
                <w:rStyle w:val="Lienhypertexte"/>
                <w:noProof/>
              </w:rPr>
            </w:rPrChange>
          </w:rPr>
          <w:delText>Test #20: Questionable Argos position test</w:delText>
        </w:r>
        <w:r w:rsidDel="00B8477A">
          <w:rPr>
            <w:noProof/>
            <w:webHidden/>
          </w:rPr>
          <w:tab/>
          <w:delText>19</w:delText>
        </w:r>
      </w:del>
    </w:p>
    <w:p w:rsidR="00647F66" w:rsidRPr="00F953C4" w:rsidDel="00B8477A" w:rsidRDefault="00647F66">
      <w:pPr>
        <w:pStyle w:val="TM3"/>
        <w:tabs>
          <w:tab w:val="left" w:pos="880"/>
          <w:tab w:val="right" w:pos="9118"/>
        </w:tabs>
        <w:rPr>
          <w:del w:id="401" w:author="RANNOU Jean-Philippe" w:date="2020-06-19T10:43:00Z"/>
          <w:rFonts w:ascii="Calibri" w:hAnsi="Calibri" w:cs="Times New Roman"/>
          <w:smallCaps w:val="0"/>
          <w:noProof/>
          <w:sz w:val="22"/>
          <w:szCs w:val="22"/>
        </w:rPr>
      </w:pPr>
      <w:del w:id="402" w:author="RANNOU Jean-Philippe" w:date="2020-06-19T10:43:00Z">
        <w:r w:rsidRPr="00B8477A" w:rsidDel="00B8477A">
          <w:rPr>
            <w:rStyle w:val="Lienhypertexte"/>
            <w:noProof/>
            <w:rPrChange w:id="403" w:author="RANNOU Jean-Philippe" w:date="2020-06-19T10:43:00Z">
              <w:rPr>
                <w:rStyle w:val="Lienhypertexte"/>
                <w:noProof/>
              </w:rPr>
            </w:rPrChange>
          </w:rPr>
          <w:delText>4.1.10.</w:delText>
        </w:r>
        <w:r w:rsidRPr="00F953C4" w:rsidDel="00B8477A">
          <w:rPr>
            <w:rFonts w:ascii="Calibri" w:hAnsi="Calibri" w:cs="Times New Roman"/>
            <w:smallCaps w:val="0"/>
            <w:noProof/>
            <w:sz w:val="22"/>
            <w:szCs w:val="22"/>
          </w:rPr>
          <w:tab/>
        </w:r>
        <w:r w:rsidRPr="00B8477A" w:rsidDel="00B8477A">
          <w:rPr>
            <w:rStyle w:val="Lienhypertexte"/>
            <w:noProof/>
            <w:rPrChange w:id="404" w:author="RANNOU Jean-Philippe" w:date="2020-06-19T10:43:00Z">
              <w:rPr>
                <w:rStyle w:val="Lienhypertexte"/>
                <w:noProof/>
              </w:rPr>
            </w:rPrChange>
          </w:rPr>
          <w:delText>Test #57: DOXY specific test</w:delText>
        </w:r>
        <w:r w:rsidDel="00B8477A">
          <w:rPr>
            <w:noProof/>
            <w:webHidden/>
          </w:rPr>
          <w:tab/>
          <w:delText>19</w:delText>
        </w:r>
      </w:del>
    </w:p>
    <w:p w:rsidR="00647F66" w:rsidRPr="00F953C4" w:rsidDel="00B8477A" w:rsidRDefault="00647F66">
      <w:pPr>
        <w:pStyle w:val="TM3"/>
        <w:tabs>
          <w:tab w:val="left" w:pos="880"/>
          <w:tab w:val="right" w:pos="9118"/>
        </w:tabs>
        <w:rPr>
          <w:del w:id="405" w:author="RANNOU Jean-Philippe" w:date="2020-06-19T10:43:00Z"/>
          <w:rFonts w:ascii="Calibri" w:hAnsi="Calibri" w:cs="Times New Roman"/>
          <w:smallCaps w:val="0"/>
          <w:noProof/>
          <w:sz w:val="22"/>
          <w:szCs w:val="22"/>
        </w:rPr>
      </w:pPr>
      <w:del w:id="406" w:author="RANNOU Jean-Philippe" w:date="2020-06-19T10:43:00Z">
        <w:r w:rsidRPr="00B8477A" w:rsidDel="00B8477A">
          <w:rPr>
            <w:rStyle w:val="Lienhypertexte"/>
            <w:noProof/>
            <w:rPrChange w:id="407" w:author="RANNOU Jean-Philippe" w:date="2020-06-19T10:43:00Z">
              <w:rPr>
                <w:rStyle w:val="Lienhypertexte"/>
                <w:noProof/>
              </w:rPr>
            </w:rPrChange>
          </w:rPr>
          <w:delText>4.1.11.</w:delText>
        </w:r>
        <w:r w:rsidRPr="00F953C4" w:rsidDel="00B8477A">
          <w:rPr>
            <w:rFonts w:ascii="Calibri" w:hAnsi="Calibri" w:cs="Times New Roman"/>
            <w:smallCaps w:val="0"/>
            <w:noProof/>
            <w:sz w:val="22"/>
            <w:szCs w:val="22"/>
          </w:rPr>
          <w:tab/>
        </w:r>
        <w:r w:rsidRPr="00B8477A" w:rsidDel="00B8477A">
          <w:rPr>
            <w:rStyle w:val="Lienhypertexte"/>
            <w:noProof/>
            <w:rPrChange w:id="408" w:author="RANNOU Jean-Philippe" w:date="2020-06-19T10:43:00Z">
              <w:rPr>
                <w:rStyle w:val="Lienhypertexte"/>
                <w:noProof/>
              </w:rPr>
            </w:rPrChange>
          </w:rPr>
          <w:delText>Test #58: CDOM specific test</w:delText>
        </w:r>
        <w:r w:rsidDel="00B8477A">
          <w:rPr>
            <w:noProof/>
            <w:webHidden/>
          </w:rPr>
          <w:tab/>
          <w:delText>19</w:delText>
        </w:r>
      </w:del>
    </w:p>
    <w:p w:rsidR="00647F66" w:rsidRPr="00F953C4" w:rsidDel="00B8477A" w:rsidRDefault="00647F66">
      <w:pPr>
        <w:pStyle w:val="TM3"/>
        <w:tabs>
          <w:tab w:val="left" w:pos="880"/>
          <w:tab w:val="right" w:pos="9118"/>
        </w:tabs>
        <w:rPr>
          <w:del w:id="409" w:author="RANNOU Jean-Philippe" w:date="2020-06-19T10:43:00Z"/>
          <w:rFonts w:ascii="Calibri" w:hAnsi="Calibri" w:cs="Times New Roman"/>
          <w:smallCaps w:val="0"/>
          <w:noProof/>
          <w:sz w:val="22"/>
          <w:szCs w:val="22"/>
        </w:rPr>
      </w:pPr>
      <w:del w:id="410" w:author="RANNOU Jean-Philippe" w:date="2020-06-19T10:43:00Z">
        <w:r w:rsidRPr="00B8477A" w:rsidDel="00B8477A">
          <w:rPr>
            <w:rStyle w:val="Lienhypertexte"/>
            <w:noProof/>
            <w:rPrChange w:id="411" w:author="RANNOU Jean-Philippe" w:date="2020-06-19T10:43:00Z">
              <w:rPr>
                <w:rStyle w:val="Lienhypertexte"/>
                <w:noProof/>
              </w:rPr>
            </w:rPrChange>
          </w:rPr>
          <w:delText>4.1.12.</w:delText>
        </w:r>
        <w:r w:rsidRPr="00F953C4" w:rsidDel="00B8477A">
          <w:rPr>
            <w:rFonts w:ascii="Calibri" w:hAnsi="Calibri" w:cs="Times New Roman"/>
            <w:smallCaps w:val="0"/>
            <w:noProof/>
            <w:sz w:val="22"/>
            <w:szCs w:val="22"/>
          </w:rPr>
          <w:tab/>
        </w:r>
        <w:r w:rsidRPr="00B8477A" w:rsidDel="00B8477A">
          <w:rPr>
            <w:rStyle w:val="Lienhypertexte"/>
            <w:noProof/>
            <w:rPrChange w:id="412" w:author="RANNOU Jean-Philippe" w:date="2020-06-19T10:43:00Z">
              <w:rPr>
                <w:rStyle w:val="Lienhypertexte"/>
                <w:noProof/>
              </w:rPr>
            </w:rPrChange>
          </w:rPr>
          <w:delText>Test #59: NITRATE specific test</w:delText>
        </w:r>
        <w:r w:rsidDel="00B8477A">
          <w:rPr>
            <w:noProof/>
            <w:webHidden/>
          </w:rPr>
          <w:tab/>
          <w:delText>20</w:delText>
        </w:r>
      </w:del>
    </w:p>
    <w:p w:rsidR="00647F66" w:rsidRPr="00F953C4" w:rsidDel="00B8477A" w:rsidRDefault="00647F66">
      <w:pPr>
        <w:pStyle w:val="TM3"/>
        <w:tabs>
          <w:tab w:val="left" w:pos="880"/>
          <w:tab w:val="right" w:pos="9118"/>
        </w:tabs>
        <w:rPr>
          <w:del w:id="413" w:author="RANNOU Jean-Philippe" w:date="2020-06-19T10:43:00Z"/>
          <w:rFonts w:ascii="Calibri" w:hAnsi="Calibri" w:cs="Times New Roman"/>
          <w:smallCaps w:val="0"/>
          <w:noProof/>
          <w:sz w:val="22"/>
          <w:szCs w:val="22"/>
        </w:rPr>
      </w:pPr>
      <w:del w:id="414" w:author="RANNOU Jean-Philippe" w:date="2020-06-19T10:43:00Z">
        <w:r w:rsidRPr="00B8477A" w:rsidDel="00B8477A">
          <w:rPr>
            <w:rStyle w:val="Lienhypertexte"/>
            <w:noProof/>
            <w:rPrChange w:id="415" w:author="RANNOU Jean-Philippe" w:date="2020-06-19T10:43:00Z">
              <w:rPr>
                <w:rStyle w:val="Lienhypertexte"/>
                <w:noProof/>
              </w:rPr>
            </w:rPrChange>
          </w:rPr>
          <w:delText>4.1.13.</w:delText>
        </w:r>
        <w:r w:rsidRPr="00F953C4" w:rsidDel="00B8477A">
          <w:rPr>
            <w:rFonts w:ascii="Calibri" w:hAnsi="Calibri" w:cs="Times New Roman"/>
            <w:smallCaps w:val="0"/>
            <w:noProof/>
            <w:sz w:val="22"/>
            <w:szCs w:val="22"/>
          </w:rPr>
          <w:tab/>
        </w:r>
        <w:r w:rsidRPr="00B8477A" w:rsidDel="00B8477A">
          <w:rPr>
            <w:rStyle w:val="Lienhypertexte"/>
            <w:noProof/>
            <w:rPrChange w:id="416" w:author="RANNOU Jean-Philippe" w:date="2020-06-19T10:43:00Z">
              <w:rPr>
                <w:rStyle w:val="Lienhypertexte"/>
                <w:noProof/>
              </w:rPr>
            </w:rPrChange>
          </w:rPr>
          <w:delText>Test #60: PAR specific test</w:delText>
        </w:r>
        <w:r w:rsidDel="00B8477A">
          <w:rPr>
            <w:noProof/>
            <w:webHidden/>
          </w:rPr>
          <w:tab/>
          <w:delText>20</w:delText>
        </w:r>
      </w:del>
    </w:p>
    <w:p w:rsidR="00647F66" w:rsidRPr="00F953C4" w:rsidDel="00B8477A" w:rsidRDefault="00647F66">
      <w:pPr>
        <w:pStyle w:val="TM3"/>
        <w:tabs>
          <w:tab w:val="left" w:pos="880"/>
          <w:tab w:val="right" w:pos="9118"/>
        </w:tabs>
        <w:rPr>
          <w:del w:id="417" w:author="RANNOU Jean-Philippe" w:date="2020-06-19T10:43:00Z"/>
          <w:rFonts w:ascii="Calibri" w:hAnsi="Calibri" w:cs="Times New Roman"/>
          <w:smallCaps w:val="0"/>
          <w:noProof/>
          <w:sz w:val="22"/>
          <w:szCs w:val="22"/>
        </w:rPr>
      </w:pPr>
      <w:del w:id="418" w:author="RANNOU Jean-Philippe" w:date="2020-06-19T10:43:00Z">
        <w:r w:rsidRPr="00B8477A" w:rsidDel="00B8477A">
          <w:rPr>
            <w:rStyle w:val="Lienhypertexte"/>
            <w:noProof/>
            <w:rPrChange w:id="419" w:author="RANNOU Jean-Philippe" w:date="2020-06-19T10:43:00Z">
              <w:rPr>
                <w:rStyle w:val="Lienhypertexte"/>
                <w:noProof/>
              </w:rPr>
            </w:rPrChange>
          </w:rPr>
          <w:delText>4.1.14.</w:delText>
        </w:r>
        <w:r w:rsidRPr="00F953C4" w:rsidDel="00B8477A">
          <w:rPr>
            <w:rFonts w:ascii="Calibri" w:hAnsi="Calibri" w:cs="Times New Roman"/>
            <w:smallCaps w:val="0"/>
            <w:noProof/>
            <w:sz w:val="22"/>
            <w:szCs w:val="22"/>
          </w:rPr>
          <w:tab/>
        </w:r>
        <w:r w:rsidRPr="00B8477A" w:rsidDel="00B8477A">
          <w:rPr>
            <w:rStyle w:val="Lienhypertexte"/>
            <w:noProof/>
            <w:rPrChange w:id="420" w:author="RANNOU Jean-Philippe" w:date="2020-06-19T10:43:00Z">
              <w:rPr>
                <w:rStyle w:val="Lienhypertexte"/>
                <w:noProof/>
              </w:rPr>
            </w:rPrChange>
          </w:rPr>
          <w:delText>Test #61: IRRADIANCE specific test</w:delText>
        </w:r>
        <w:r w:rsidDel="00B8477A">
          <w:rPr>
            <w:noProof/>
            <w:webHidden/>
          </w:rPr>
          <w:tab/>
          <w:delText>20</w:delText>
        </w:r>
      </w:del>
    </w:p>
    <w:p w:rsidR="00647F66" w:rsidRPr="00F953C4" w:rsidDel="00B8477A" w:rsidRDefault="00647F66">
      <w:pPr>
        <w:pStyle w:val="TM3"/>
        <w:tabs>
          <w:tab w:val="left" w:pos="880"/>
          <w:tab w:val="right" w:pos="9118"/>
        </w:tabs>
        <w:rPr>
          <w:del w:id="421" w:author="RANNOU Jean-Philippe" w:date="2020-06-19T10:43:00Z"/>
          <w:rFonts w:ascii="Calibri" w:hAnsi="Calibri" w:cs="Times New Roman"/>
          <w:smallCaps w:val="0"/>
          <w:noProof/>
          <w:sz w:val="22"/>
          <w:szCs w:val="22"/>
        </w:rPr>
      </w:pPr>
      <w:del w:id="422" w:author="RANNOU Jean-Philippe" w:date="2020-06-19T10:43:00Z">
        <w:r w:rsidRPr="00B8477A" w:rsidDel="00B8477A">
          <w:rPr>
            <w:rStyle w:val="Lienhypertexte"/>
            <w:noProof/>
            <w:rPrChange w:id="423" w:author="RANNOU Jean-Philippe" w:date="2020-06-19T10:43:00Z">
              <w:rPr>
                <w:rStyle w:val="Lienhypertexte"/>
                <w:noProof/>
              </w:rPr>
            </w:rPrChange>
          </w:rPr>
          <w:delText>4.1.15.</w:delText>
        </w:r>
        <w:r w:rsidRPr="00F953C4" w:rsidDel="00B8477A">
          <w:rPr>
            <w:rFonts w:ascii="Calibri" w:hAnsi="Calibri" w:cs="Times New Roman"/>
            <w:smallCaps w:val="0"/>
            <w:noProof/>
            <w:sz w:val="22"/>
            <w:szCs w:val="22"/>
          </w:rPr>
          <w:tab/>
        </w:r>
        <w:r w:rsidRPr="00B8477A" w:rsidDel="00B8477A">
          <w:rPr>
            <w:rStyle w:val="Lienhypertexte"/>
            <w:noProof/>
            <w:rPrChange w:id="424" w:author="RANNOU Jean-Philippe" w:date="2020-06-19T10:43:00Z">
              <w:rPr>
                <w:rStyle w:val="Lienhypertexte"/>
                <w:noProof/>
              </w:rPr>
            </w:rPrChange>
          </w:rPr>
          <w:delText>Test #62: BBP specific test</w:delText>
        </w:r>
        <w:r w:rsidDel="00B8477A">
          <w:rPr>
            <w:noProof/>
            <w:webHidden/>
          </w:rPr>
          <w:tab/>
          <w:delText>20</w:delText>
        </w:r>
      </w:del>
    </w:p>
    <w:p w:rsidR="00647F66" w:rsidRPr="00F953C4" w:rsidDel="00B8477A" w:rsidRDefault="00647F66">
      <w:pPr>
        <w:pStyle w:val="TM3"/>
        <w:tabs>
          <w:tab w:val="left" w:pos="880"/>
          <w:tab w:val="right" w:pos="9118"/>
        </w:tabs>
        <w:rPr>
          <w:del w:id="425" w:author="RANNOU Jean-Philippe" w:date="2020-06-19T10:43:00Z"/>
          <w:rFonts w:ascii="Calibri" w:hAnsi="Calibri" w:cs="Times New Roman"/>
          <w:smallCaps w:val="0"/>
          <w:noProof/>
          <w:sz w:val="22"/>
          <w:szCs w:val="22"/>
        </w:rPr>
      </w:pPr>
      <w:del w:id="426" w:author="RANNOU Jean-Philippe" w:date="2020-06-19T10:43:00Z">
        <w:r w:rsidRPr="00B8477A" w:rsidDel="00B8477A">
          <w:rPr>
            <w:rStyle w:val="Lienhypertexte"/>
            <w:noProof/>
            <w:rPrChange w:id="427" w:author="RANNOU Jean-Philippe" w:date="2020-06-19T10:43:00Z">
              <w:rPr>
                <w:rStyle w:val="Lienhypertexte"/>
                <w:noProof/>
              </w:rPr>
            </w:rPrChange>
          </w:rPr>
          <w:delText>4.1.16.</w:delText>
        </w:r>
        <w:r w:rsidRPr="00F953C4" w:rsidDel="00B8477A">
          <w:rPr>
            <w:rFonts w:ascii="Calibri" w:hAnsi="Calibri" w:cs="Times New Roman"/>
            <w:smallCaps w:val="0"/>
            <w:noProof/>
            <w:sz w:val="22"/>
            <w:szCs w:val="22"/>
          </w:rPr>
          <w:tab/>
        </w:r>
        <w:r w:rsidRPr="00B8477A" w:rsidDel="00B8477A">
          <w:rPr>
            <w:rStyle w:val="Lienhypertexte"/>
            <w:noProof/>
            <w:rPrChange w:id="428" w:author="RANNOU Jean-Philippe" w:date="2020-06-19T10:43:00Z">
              <w:rPr>
                <w:rStyle w:val="Lienhypertexte"/>
                <w:noProof/>
              </w:rPr>
            </w:rPrChange>
          </w:rPr>
          <w:delText>Test #63: CHLA specific test</w:delText>
        </w:r>
        <w:r w:rsidDel="00B8477A">
          <w:rPr>
            <w:noProof/>
            <w:webHidden/>
          </w:rPr>
          <w:tab/>
          <w:delText>20</w:delText>
        </w:r>
      </w:del>
    </w:p>
    <w:p w:rsidR="00647F66" w:rsidRPr="00F953C4" w:rsidDel="00B8477A" w:rsidRDefault="00647F66">
      <w:pPr>
        <w:pStyle w:val="TM2"/>
        <w:tabs>
          <w:tab w:val="left" w:pos="580"/>
          <w:tab w:val="right" w:pos="9118"/>
        </w:tabs>
        <w:rPr>
          <w:del w:id="429" w:author="RANNOU Jean-Philippe" w:date="2020-06-19T10:43:00Z"/>
          <w:rFonts w:ascii="Calibri" w:hAnsi="Calibri" w:cs="Times New Roman"/>
          <w:b w:val="0"/>
          <w:bCs w:val="0"/>
          <w:smallCaps w:val="0"/>
          <w:noProof/>
          <w:sz w:val="22"/>
          <w:szCs w:val="22"/>
        </w:rPr>
      </w:pPr>
      <w:del w:id="430" w:author="RANNOU Jean-Philippe" w:date="2020-06-19T10:43:00Z">
        <w:r w:rsidRPr="00B8477A" w:rsidDel="00B8477A">
          <w:rPr>
            <w:rStyle w:val="Lienhypertexte"/>
            <w:noProof/>
            <w:lang w:val="en-US"/>
            <w:rPrChange w:id="431" w:author="RANNOU Jean-Philippe" w:date="2020-06-19T10:43:00Z">
              <w:rPr>
                <w:rStyle w:val="Lienhypertexte"/>
                <w:noProof/>
                <w:lang w:val="en-US"/>
              </w:rPr>
            </w:rPrChange>
          </w:rPr>
          <w:delText>4.2.</w:delText>
        </w:r>
        <w:r w:rsidRPr="00F953C4" w:rsidDel="00B8477A">
          <w:rPr>
            <w:rFonts w:ascii="Calibri" w:hAnsi="Calibri" w:cs="Times New Roman"/>
            <w:b w:val="0"/>
            <w:bCs w:val="0"/>
            <w:smallCaps w:val="0"/>
            <w:noProof/>
            <w:sz w:val="22"/>
            <w:szCs w:val="22"/>
          </w:rPr>
          <w:tab/>
        </w:r>
        <w:r w:rsidRPr="00B8477A" w:rsidDel="00B8477A">
          <w:rPr>
            <w:rStyle w:val="Lienhypertexte"/>
            <w:noProof/>
            <w:lang w:val="en-US"/>
            <w:rPrChange w:id="432" w:author="RANNOU Jean-Philippe" w:date="2020-06-19T10:43:00Z">
              <w:rPr>
                <w:rStyle w:val="Lienhypertexte"/>
                <w:noProof/>
                <w:lang w:val="en-US"/>
              </w:rPr>
            </w:rPrChange>
          </w:rPr>
          <w:delText>Tests application order on trajectories</w:delText>
        </w:r>
        <w:r w:rsidDel="00B8477A">
          <w:rPr>
            <w:noProof/>
            <w:webHidden/>
          </w:rPr>
          <w:tab/>
          <w:delText>20</w:delText>
        </w:r>
      </w:del>
    </w:p>
    <w:p w:rsidR="00647F66" w:rsidRPr="00F953C4" w:rsidDel="00B8477A" w:rsidRDefault="00647F66">
      <w:pPr>
        <w:pStyle w:val="TM2"/>
        <w:tabs>
          <w:tab w:val="left" w:pos="580"/>
          <w:tab w:val="right" w:pos="9118"/>
        </w:tabs>
        <w:rPr>
          <w:del w:id="433" w:author="RANNOU Jean-Philippe" w:date="2020-06-19T10:43:00Z"/>
          <w:rFonts w:ascii="Calibri" w:hAnsi="Calibri" w:cs="Times New Roman"/>
          <w:b w:val="0"/>
          <w:bCs w:val="0"/>
          <w:smallCaps w:val="0"/>
          <w:noProof/>
          <w:sz w:val="22"/>
          <w:szCs w:val="22"/>
        </w:rPr>
      </w:pPr>
      <w:del w:id="434" w:author="RANNOU Jean-Philippe" w:date="2020-06-19T10:43:00Z">
        <w:r w:rsidRPr="00B8477A" w:rsidDel="00B8477A">
          <w:rPr>
            <w:rStyle w:val="Lienhypertexte"/>
            <w:noProof/>
            <w:lang w:val="en-US"/>
            <w:rPrChange w:id="435" w:author="RANNOU Jean-Philippe" w:date="2020-06-19T10:43:00Z">
              <w:rPr>
                <w:rStyle w:val="Lienhypertexte"/>
                <w:noProof/>
                <w:lang w:val="en-US"/>
              </w:rPr>
            </w:rPrChange>
          </w:rPr>
          <w:delText>4.3.</w:delText>
        </w:r>
        <w:r w:rsidRPr="00F953C4" w:rsidDel="00B8477A">
          <w:rPr>
            <w:rFonts w:ascii="Calibri" w:hAnsi="Calibri" w:cs="Times New Roman"/>
            <w:b w:val="0"/>
            <w:bCs w:val="0"/>
            <w:smallCaps w:val="0"/>
            <w:noProof/>
            <w:sz w:val="22"/>
            <w:szCs w:val="22"/>
          </w:rPr>
          <w:tab/>
        </w:r>
        <w:r w:rsidRPr="00B8477A" w:rsidDel="00B8477A">
          <w:rPr>
            <w:rStyle w:val="Lienhypertexte"/>
            <w:noProof/>
            <w:lang w:val="en-US"/>
            <w:rPrChange w:id="436" w:author="RANNOU Jean-Philippe" w:date="2020-06-19T10:43:00Z">
              <w:rPr>
                <w:rStyle w:val="Lienhypertexte"/>
                <w:noProof/>
                <w:lang w:val="en-US"/>
              </w:rPr>
            </w:rPrChange>
          </w:rPr>
          <w:delText>Profile measurements reported in trajectories</w:delText>
        </w:r>
        <w:r w:rsidDel="00B8477A">
          <w:rPr>
            <w:noProof/>
            <w:webHidden/>
          </w:rPr>
          <w:tab/>
          <w:delText>20</w:delText>
        </w:r>
      </w:del>
    </w:p>
    <w:p w:rsidR="00647F66" w:rsidRPr="00F953C4" w:rsidDel="00B8477A" w:rsidRDefault="00647F66">
      <w:pPr>
        <w:pStyle w:val="TM1"/>
        <w:tabs>
          <w:tab w:val="left" w:pos="400"/>
          <w:tab w:val="right" w:pos="9118"/>
        </w:tabs>
        <w:rPr>
          <w:del w:id="437" w:author="RANNOU Jean-Philippe" w:date="2020-06-19T10:43:00Z"/>
          <w:rFonts w:ascii="Calibri" w:hAnsi="Calibri" w:cs="Times New Roman"/>
          <w:b w:val="0"/>
          <w:bCs w:val="0"/>
          <w:caps w:val="0"/>
          <w:noProof/>
          <w:sz w:val="22"/>
          <w:szCs w:val="22"/>
          <w:u w:val="none"/>
        </w:rPr>
      </w:pPr>
      <w:del w:id="438" w:author="RANNOU Jean-Philippe" w:date="2020-06-19T10:43:00Z">
        <w:r w:rsidRPr="00B8477A" w:rsidDel="00B8477A">
          <w:rPr>
            <w:rStyle w:val="Lienhypertexte"/>
            <w:noProof/>
            <w:lang w:val="en-US"/>
            <w:rPrChange w:id="439" w:author="RANNOU Jean-Philippe" w:date="2020-06-19T10:43:00Z">
              <w:rPr>
                <w:rStyle w:val="Lienhypertexte"/>
                <w:noProof/>
                <w:lang w:val="en-US"/>
              </w:rPr>
            </w:rPrChange>
          </w:rPr>
          <w:delText>5.</w:delText>
        </w:r>
        <w:r w:rsidRPr="00F953C4" w:rsidDel="00B8477A">
          <w:rPr>
            <w:rFonts w:ascii="Calibri" w:hAnsi="Calibri" w:cs="Times New Roman"/>
            <w:b w:val="0"/>
            <w:bCs w:val="0"/>
            <w:caps w:val="0"/>
            <w:noProof/>
            <w:sz w:val="22"/>
            <w:szCs w:val="22"/>
            <w:u w:val="none"/>
          </w:rPr>
          <w:tab/>
        </w:r>
        <w:r w:rsidRPr="00B8477A" w:rsidDel="00B8477A">
          <w:rPr>
            <w:rStyle w:val="Lienhypertexte"/>
            <w:noProof/>
            <w:lang w:val="en-US"/>
            <w:rPrChange w:id="440" w:author="RANNOU Jean-Philippe" w:date="2020-06-19T10:43:00Z">
              <w:rPr>
                <w:rStyle w:val="Lienhypertexte"/>
                <w:noProof/>
                <w:lang w:val="en-US"/>
              </w:rPr>
            </w:rPrChange>
          </w:rPr>
          <w:delText>Implementation of Argo Real-time Quality Control test procedures on in-air data of trajectories</w:delText>
        </w:r>
        <w:r w:rsidDel="00B8477A">
          <w:rPr>
            <w:noProof/>
            <w:webHidden/>
          </w:rPr>
          <w:tab/>
          <w:delText>22</w:delText>
        </w:r>
      </w:del>
    </w:p>
    <w:p w:rsidR="00647F66" w:rsidRPr="00F953C4" w:rsidDel="00B8477A" w:rsidRDefault="00647F66">
      <w:pPr>
        <w:pStyle w:val="TM2"/>
        <w:tabs>
          <w:tab w:val="left" w:pos="580"/>
          <w:tab w:val="right" w:pos="9118"/>
        </w:tabs>
        <w:rPr>
          <w:del w:id="441" w:author="RANNOU Jean-Philippe" w:date="2020-06-19T10:43:00Z"/>
          <w:rFonts w:ascii="Calibri" w:hAnsi="Calibri" w:cs="Times New Roman"/>
          <w:b w:val="0"/>
          <w:bCs w:val="0"/>
          <w:smallCaps w:val="0"/>
          <w:noProof/>
          <w:sz w:val="22"/>
          <w:szCs w:val="22"/>
        </w:rPr>
      </w:pPr>
      <w:del w:id="442" w:author="RANNOU Jean-Philippe" w:date="2020-06-19T10:43:00Z">
        <w:r w:rsidRPr="00B8477A" w:rsidDel="00B8477A">
          <w:rPr>
            <w:rStyle w:val="Lienhypertexte"/>
            <w:noProof/>
            <w:lang w:val="en-US"/>
            <w:rPrChange w:id="443" w:author="RANNOU Jean-Philippe" w:date="2020-06-19T10:43:00Z">
              <w:rPr>
                <w:rStyle w:val="Lienhypertexte"/>
                <w:noProof/>
                <w:lang w:val="en-US"/>
              </w:rPr>
            </w:rPrChange>
          </w:rPr>
          <w:delText>5.1.</w:delText>
        </w:r>
        <w:r w:rsidRPr="00F953C4" w:rsidDel="00B8477A">
          <w:rPr>
            <w:rFonts w:ascii="Calibri" w:hAnsi="Calibri" w:cs="Times New Roman"/>
            <w:b w:val="0"/>
            <w:bCs w:val="0"/>
            <w:smallCaps w:val="0"/>
            <w:noProof/>
            <w:sz w:val="22"/>
            <w:szCs w:val="22"/>
          </w:rPr>
          <w:tab/>
        </w:r>
        <w:r w:rsidRPr="00B8477A" w:rsidDel="00B8477A">
          <w:rPr>
            <w:rStyle w:val="Lienhypertexte"/>
            <w:noProof/>
            <w:lang w:val="en-US"/>
            <w:rPrChange w:id="444" w:author="RANNOU Jean-Philippe" w:date="2020-06-19T10:43:00Z">
              <w:rPr>
                <w:rStyle w:val="Lienhypertexte"/>
                <w:noProof/>
                <w:lang w:val="en-US"/>
              </w:rPr>
            </w:rPrChange>
          </w:rPr>
          <w:delText>Description of implemented tests</w:delText>
        </w:r>
        <w:r w:rsidDel="00B8477A">
          <w:rPr>
            <w:noProof/>
            <w:webHidden/>
          </w:rPr>
          <w:tab/>
          <w:delText>22</w:delText>
        </w:r>
      </w:del>
    </w:p>
    <w:p w:rsidR="00647F66" w:rsidRPr="00F953C4" w:rsidDel="00B8477A" w:rsidRDefault="00647F66">
      <w:pPr>
        <w:pStyle w:val="TM3"/>
        <w:tabs>
          <w:tab w:val="left" w:pos="760"/>
          <w:tab w:val="right" w:pos="9118"/>
        </w:tabs>
        <w:rPr>
          <w:del w:id="445" w:author="RANNOU Jean-Philippe" w:date="2020-06-19T10:43:00Z"/>
          <w:rFonts w:ascii="Calibri" w:hAnsi="Calibri" w:cs="Times New Roman"/>
          <w:smallCaps w:val="0"/>
          <w:noProof/>
          <w:sz w:val="22"/>
          <w:szCs w:val="22"/>
        </w:rPr>
      </w:pPr>
      <w:del w:id="446" w:author="RANNOU Jean-Philippe" w:date="2020-06-19T10:43:00Z">
        <w:r w:rsidRPr="00B8477A" w:rsidDel="00B8477A">
          <w:rPr>
            <w:rStyle w:val="Lienhypertexte"/>
            <w:noProof/>
            <w:rPrChange w:id="447" w:author="RANNOU Jean-Philippe" w:date="2020-06-19T10:43:00Z">
              <w:rPr>
                <w:rStyle w:val="Lienhypertexte"/>
                <w:noProof/>
              </w:rPr>
            </w:rPrChange>
          </w:rPr>
          <w:delText>5.1.1.</w:delText>
        </w:r>
        <w:r w:rsidRPr="00F953C4" w:rsidDel="00B8477A">
          <w:rPr>
            <w:rFonts w:ascii="Calibri" w:hAnsi="Calibri" w:cs="Times New Roman"/>
            <w:smallCaps w:val="0"/>
            <w:noProof/>
            <w:sz w:val="22"/>
            <w:szCs w:val="22"/>
          </w:rPr>
          <w:tab/>
        </w:r>
        <w:r w:rsidRPr="00B8477A" w:rsidDel="00B8477A">
          <w:rPr>
            <w:rStyle w:val="Lienhypertexte"/>
            <w:noProof/>
            <w:rPrChange w:id="448" w:author="RANNOU Jean-Philippe" w:date="2020-06-19T10:43:00Z">
              <w:rPr>
                <w:rStyle w:val="Lienhypertexte"/>
                <w:noProof/>
              </w:rPr>
            </w:rPrChange>
          </w:rPr>
          <w:delText>Test #21: Near-surface unpumped CTD salinity test</w:delText>
        </w:r>
        <w:r w:rsidDel="00B8477A">
          <w:rPr>
            <w:noProof/>
            <w:webHidden/>
          </w:rPr>
          <w:tab/>
          <w:delText>22</w:delText>
        </w:r>
      </w:del>
    </w:p>
    <w:p w:rsidR="00647F66" w:rsidRPr="00F953C4" w:rsidDel="00B8477A" w:rsidRDefault="00647F66">
      <w:pPr>
        <w:pStyle w:val="TM3"/>
        <w:tabs>
          <w:tab w:val="left" w:pos="760"/>
          <w:tab w:val="right" w:pos="9118"/>
        </w:tabs>
        <w:rPr>
          <w:del w:id="449" w:author="RANNOU Jean-Philippe" w:date="2020-06-19T10:43:00Z"/>
          <w:rFonts w:ascii="Calibri" w:hAnsi="Calibri" w:cs="Times New Roman"/>
          <w:smallCaps w:val="0"/>
          <w:noProof/>
          <w:sz w:val="22"/>
          <w:szCs w:val="22"/>
        </w:rPr>
      </w:pPr>
      <w:del w:id="450" w:author="RANNOU Jean-Philippe" w:date="2020-06-19T10:43:00Z">
        <w:r w:rsidRPr="00B8477A" w:rsidDel="00B8477A">
          <w:rPr>
            <w:rStyle w:val="Lienhypertexte"/>
            <w:noProof/>
            <w:rPrChange w:id="451" w:author="RANNOU Jean-Philippe" w:date="2020-06-19T10:43:00Z">
              <w:rPr>
                <w:rStyle w:val="Lienhypertexte"/>
                <w:noProof/>
              </w:rPr>
            </w:rPrChange>
          </w:rPr>
          <w:delText>5.1.2.</w:delText>
        </w:r>
        <w:r w:rsidRPr="00F953C4" w:rsidDel="00B8477A">
          <w:rPr>
            <w:rFonts w:ascii="Calibri" w:hAnsi="Calibri" w:cs="Times New Roman"/>
            <w:smallCaps w:val="0"/>
            <w:noProof/>
            <w:sz w:val="22"/>
            <w:szCs w:val="22"/>
          </w:rPr>
          <w:tab/>
        </w:r>
        <w:r w:rsidRPr="00B8477A" w:rsidDel="00B8477A">
          <w:rPr>
            <w:rStyle w:val="Lienhypertexte"/>
            <w:noProof/>
            <w:rPrChange w:id="452" w:author="RANNOU Jean-Philippe" w:date="2020-06-19T10:43:00Z">
              <w:rPr>
                <w:rStyle w:val="Lienhypertexte"/>
                <w:noProof/>
              </w:rPr>
            </w:rPrChange>
          </w:rPr>
          <w:delText>Test #22: Near-surface mixed air/water test</w:delText>
        </w:r>
        <w:r w:rsidDel="00B8477A">
          <w:rPr>
            <w:noProof/>
            <w:webHidden/>
          </w:rPr>
          <w:tab/>
          <w:delText>22</w:delText>
        </w:r>
      </w:del>
    </w:p>
    <w:p w:rsidR="00647F66" w:rsidRPr="00F953C4" w:rsidDel="00B8477A" w:rsidRDefault="00647F66">
      <w:pPr>
        <w:pStyle w:val="TM2"/>
        <w:tabs>
          <w:tab w:val="left" w:pos="580"/>
          <w:tab w:val="right" w:pos="9118"/>
        </w:tabs>
        <w:rPr>
          <w:del w:id="453" w:author="RANNOU Jean-Philippe" w:date="2020-06-19T10:43:00Z"/>
          <w:rFonts w:ascii="Calibri" w:hAnsi="Calibri" w:cs="Times New Roman"/>
          <w:b w:val="0"/>
          <w:bCs w:val="0"/>
          <w:smallCaps w:val="0"/>
          <w:noProof/>
          <w:sz w:val="22"/>
          <w:szCs w:val="22"/>
        </w:rPr>
      </w:pPr>
      <w:del w:id="454" w:author="RANNOU Jean-Philippe" w:date="2020-06-19T10:43:00Z">
        <w:r w:rsidRPr="00B8477A" w:rsidDel="00B8477A">
          <w:rPr>
            <w:rStyle w:val="Lienhypertexte"/>
            <w:noProof/>
            <w:lang w:val="en-US"/>
            <w:rPrChange w:id="455" w:author="RANNOU Jean-Philippe" w:date="2020-06-19T10:43:00Z">
              <w:rPr>
                <w:rStyle w:val="Lienhypertexte"/>
                <w:noProof/>
                <w:lang w:val="en-US"/>
              </w:rPr>
            </w:rPrChange>
          </w:rPr>
          <w:delText>5.2.</w:delText>
        </w:r>
        <w:r w:rsidRPr="00F953C4" w:rsidDel="00B8477A">
          <w:rPr>
            <w:rFonts w:ascii="Calibri" w:hAnsi="Calibri" w:cs="Times New Roman"/>
            <w:b w:val="0"/>
            <w:bCs w:val="0"/>
            <w:smallCaps w:val="0"/>
            <w:noProof/>
            <w:sz w:val="22"/>
            <w:szCs w:val="22"/>
          </w:rPr>
          <w:tab/>
        </w:r>
        <w:r w:rsidRPr="00B8477A" w:rsidDel="00B8477A">
          <w:rPr>
            <w:rStyle w:val="Lienhypertexte"/>
            <w:noProof/>
            <w:lang w:val="en-US"/>
            <w:rPrChange w:id="456" w:author="RANNOU Jean-Philippe" w:date="2020-06-19T10:43:00Z">
              <w:rPr>
                <w:rStyle w:val="Lienhypertexte"/>
                <w:noProof/>
                <w:lang w:val="en-US"/>
              </w:rPr>
            </w:rPrChange>
          </w:rPr>
          <w:delText>Tests application order on in-air data of trajectories</w:delText>
        </w:r>
        <w:r w:rsidDel="00B8477A">
          <w:rPr>
            <w:noProof/>
            <w:webHidden/>
          </w:rPr>
          <w:tab/>
          <w:delText>22</w:delText>
        </w:r>
      </w:del>
    </w:p>
    <w:p w:rsidR="00647F66" w:rsidRPr="00F953C4" w:rsidDel="00B8477A" w:rsidRDefault="00647F66">
      <w:pPr>
        <w:pStyle w:val="TM1"/>
        <w:tabs>
          <w:tab w:val="left" w:pos="400"/>
          <w:tab w:val="right" w:pos="9118"/>
        </w:tabs>
        <w:rPr>
          <w:del w:id="457" w:author="RANNOU Jean-Philippe" w:date="2020-06-19T10:43:00Z"/>
          <w:rFonts w:ascii="Calibri" w:hAnsi="Calibri" w:cs="Times New Roman"/>
          <w:b w:val="0"/>
          <w:bCs w:val="0"/>
          <w:caps w:val="0"/>
          <w:noProof/>
          <w:sz w:val="22"/>
          <w:szCs w:val="22"/>
          <w:u w:val="none"/>
        </w:rPr>
      </w:pPr>
      <w:del w:id="458" w:author="RANNOU Jean-Philippe" w:date="2020-06-19T10:43:00Z">
        <w:r w:rsidRPr="00B8477A" w:rsidDel="00B8477A">
          <w:rPr>
            <w:rStyle w:val="Lienhypertexte"/>
            <w:noProof/>
            <w:lang w:val="en-US"/>
            <w:rPrChange w:id="459" w:author="RANNOU Jean-Philippe" w:date="2020-06-19T10:43:00Z">
              <w:rPr>
                <w:rStyle w:val="Lienhypertexte"/>
                <w:noProof/>
                <w:lang w:val="en-US"/>
              </w:rPr>
            </w:rPrChange>
          </w:rPr>
          <w:delText>6.</w:delText>
        </w:r>
        <w:r w:rsidRPr="00F953C4" w:rsidDel="00B8477A">
          <w:rPr>
            <w:rFonts w:ascii="Calibri" w:hAnsi="Calibri" w:cs="Times New Roman"/>
            <w:b w:val="0"/>
            <w:bCs w:val="0"/>
            <w:caps w:val="0"/>
            <w:noProof/>
            <w:sz w:val="22"/>
            <w:szCs w:val="22"/>
            <w:u w:val="none"/>
          </w:rPr>
          <w:tab/>
        </w:r>
        <w:r w:rsidRPr="00B8477A" w:rsidDel="00B8477A">
          <w:rPr>
            <w:rStyle w:val="Lienhypertexte"/>
            <w:noProof/>
            <w:lang w:val="en-US"/>
            <w:rPrChange w:id="460" w:author="RANNOU Jean-Philippe" w:date="2020-06-19T10:43:00Z">
              <w:rPr>
                <w:rStyle w:val="Lienhypertexte"/>
                <w:noProof/>
                <w:lang w:val="en-US"/>
              </w:rPr>
            </w:rPrChange>
          </w:rPr>
          <w:delText>Passed/failed test traceability</w:delText>
        </w:r>
        <w:r w:rsidDel="00B8477A">
          <w:rPr>
            <w:noProof/>
            <w:webHidden/>
          </w:rPr>
          <w:tab/>
          <w:delText>23</w:delText>
        </w:r>
      </w:del>
    </w:p>
    <w:p w:rsidR="00647F66" w:rsidRPr="00F953C4" w:rsidDel="00B8477A" w:rsidRDefault="00647F66">
      <w:pPr>
        <w:pStyle w:val="TM1"/>
        <w:tabs>
          <w:tab w:val="left" w:pos="400"/>
          <w:tab w:val="right" w:pos="9118"/>
        </w:tabs>
        <w:rPr>
          <w:del w:id="461" w:author="RANNOU Jean-Philippe" w:date="2020-06-19T10:43:00Z"/>
          <w:rFonts w:ascii="Calibri" w:hAnsi="Calibri" w:cs="Times New Roman"/>
          <w:b w:val="0"/>
          <w:bCs w:val="0"/>
          <w:caps w:val="0"/>
          <w:noProof/>
          <w:sz w:val="22"/>
          <w:szCs w:val="22"/>
          <w:u w:val="none"/>
        </w:rPr>
      </w:pPr>
      <w:del w:id="462" w:author="RANNOU Jean-Philippe" w:date="2020-06-19T10:43:00Z">
        <w:r w:rsidRPr="00B8477A" w:rsidDel="00B8477A">
          <w:rPr>
            <w:rStyle w:val="Lienhypertexte"/>
            <w:noProof/>
            <w:lang w:val="en-US"/>
            <w:rPrChange w:id="463" w:author="RANNOU Jean-Philippe" w:date="2020-06-19T10:43:00Z">
              <w:rPr>
                <w:rStyle w:val="Lienhypertexte"/>
                <w:noProof/>
                <w:lang w:val="en-US"/>
              </w:rPr>
            </w:rPrChange>
          </w:rPr>
          <w:delText>7.</w:delText>
        </w:r>
        <w:r w:rsidRPr="00F953C4" w:rsidDel="00B8477A">
          <w:rPr>
            <w:rFonts w:ascii="Calibri" w:hAnsi="Calibri" w:cs="Times New Roman"/>
            <w:b w:val="0"/>
            <w:bCs w:val="0"/>
            <w:caps w:val="0"/>
            <w:noProof/>
            <w:sz w:val="22"/>
            <w:szCs w:val="22"/>
            <w:u w:val="none"/>
          </w:rPr>
          <w:tab/>
        </w:r>
        <w:r w:rsidRPr="00B8477A" w:rsidDel="00B8477A">
          <w:rPr>
            <w:rStyle w:val="Lienhypertexte"/>
            <w:noProof/>
            <w:lang w:val="en-US"/>
            <w:rPrChange w:id="464" w:author="RANNOU Jean-Philippe" w:date="2020-06-19T10:43:00Z">
              <w:rPr>
                <w:rStyle w:val="Lienhypertexte"/>
                <w:noProof/>
                <w:lang w:val="en-US"/>
              </w:rPr>
            </w:rPrChange>
          </w:rPr>
          <w:delText>Annex A: Example of Matlab implementation of the density inversion test</w:delText>
        </w:r>
        <w:r w:rsidDel="00B8477A">
          <w:rPr>
            <w:noProof/>
            <w:webHidden/>
          </w:rPr>
          <w:tab/>
          <w:delText>24</w:delText>
        </w:r>
      </w:del>
    </w:p>
    <w:p w:rsidR="00081232" w:rsidRPr="00F9034A" w:rsidRDefault="00081232" w:rsidP="00081232">
      <w:pPr>
        <w:rPr>
          <w:lang w:val="en-GB"/>
        </w:rPr>
      </w:pPr>
      <w:r w:rsidRPr="00F512F1">
        <w:rPr>
          <w:lang w:val="en-GB"/>
        </w:rPr>
        <w:fldChar w:fldCharType="end"/>
      </w:r>
    </w:p>
    <w:p w:rsidR="00DE15B2" w:rsidRPr="006667B8" w:rsidRDefault="00DE15B2" w:rsidP="00BA652D">
      <w:pPr>
        <w:pageBreakBefore/>
        <w:jc w:val="both"/>
        <w:outlineLvl w:val="0"/>
        <w:rPr>
          <w:rFonts w:ascii="Arial" w:hAnsi="Arial" w:cs="Arial"/>
          <w:b/>
          <w:bCs/>
          <w:sz w:val="32"/>
          <w:szCs w:val="32"/>
          <w:lang w:val="en-US"/>
        </w:rPr>
      </w:pPr>
      <w:bookmarkStart w:id="465" w:name="_Toc442786358"/>
      <w:bookmarkStart w:id="466" w:name="_Toc442798527"/>
      <w:bookmarkStart w:id="467" w:name="_Toc442954270"/>
      <w:bookmarkStart w:id="468" w:name="_Toc442960390"/>
      <w:bookmarkStart w:id="469" w:name="_Toc442960674"/>
      <w:r w:rsidRPr="006667B8">
        <w:rPr>
          <w:rFonts w:ascii="Arial" w:hAnsi="Arial" w:cs="Arial"/>
          <w:b/>
          <w:bCs/>
          <w:sz w:val="32"/>
          <w:szCs w:val="32"/>
          <w:lang w:val="en-US"/>
        </w:rPr>
        <w:lastRenderedPageBreak/>
        <w:t>History</w:t>
      </w:r>
      <w:bookmarkEnd w:id="465"/>
      <w:bookmarkEnd w:id="466"/>
      <w:bookmarkEnd w:id="467"/>
      <w:bookmarkEnd w:id="468"/>
      <w:bookmarkEnd w:id="469"/>
    </w:p>
    <w:p w:rsidR="00DE15B2" w:rsidRPr="006667B8" w:rsidRDefault="00DE15B2" w:rsidP="00BA652D">
      <w:pPr>
        <w:jc w:val="both"/>
        <w:rPr>
          <w:rFonts w:ascii="Arial" w:hAnsi="Arial" w:cs="Arial"/>
          <w:sz w:val="20"/>
          <w:szCs w:val="20"/>
          <w:lang w:val="en-US"/>
        </w:rPr>
      </w:pPr>
    </w:p>
    <w:tbl>
      <w:tblPr>
        <w:tblW w:w="8890"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A0" w:firstRow="1" w:lastRow="0" w:firstColumn="1" w:lastColumn="0" w:noHBand="0" w:noVBand="0"/>
      </w:tblPr>
      <w:tblGrid>
        <w:gridCol w:w="1960"/>
        <w:gridCol w:w="6930"/>
      </w:tblGrid>
      <w:tr w:rsidR="00DE15B2" w:rsidRPr="006667B8" w:rsidTr="002D02EF">
        <w:tc>
          <w:tcPr>
            <w:tcW w:w="1960" w:type="dxa"/>
            <w:shd w:val="solid" w:color="000080" w:fill="FFFFFF"/>
          </w:tcPr>
          <w:p w:rsidR="00DE15B2" w:rsidRPr="006667B8" w:rsidRDefault="00DE15B2" w:rsidP="00BA652D">
            <w:pPr>
              <w:pStyle w:val="Retraitnormal"/>
              <w:ind w:left="0"/>
              <w:rPr>
                <w:rFonts w:ascii="Tahoma" w:hAnsi="Tahoma" w:cs="Tahoma"/>
                <w:b/>
                <w:bCs/>
                <w:color w:val="FFFFFF"/>
                <w:sz w:val="20"/>
                <w:szCs w:val="20"/>
                <w:lang w:val="en-US"/>
              </w:rPr>
            </w:pPr>
            <w:r w:rsidRPr="006667B8">
              <w:rPr>
                <w:rFonts w:ascii="Tahoma" w:hAnsi="Tahoma" w:cs="Tahoma"/>
                <w:b/>
                <w:bCs/>
                <w:color w:val="FFFFFF"/>
                <w:sz w:val="20"/>
                <w:szCs w:val="20"/>
                <w:lang w:val="en-US"/>
              </w:rPr>
              <w:t>Date (dd/mm/yyyy)</w:t>
            </w:r>
          </w:p>
        </w:tc>
        <w:tc>
          <w:tcPr>
            <w:tcW w:w="6930" w:type="dxa"/>
            <w:shd w:val="solid" w:color="000080" w:fill="FFFFFF"/>
          </w:tcPr>
          <w:p w:rsidR="00DE15B2" w:rsidRPr="006667B8" w:rsidRDefault="00DE15B2" w:rsidP="00BA652D">
            <w:pPr>
              <w:pStyle w:val="Retraitnormal"/>
              <w:ind w:left="0"/>
              <w:rPr>
                <w:rFonts w:ascii="Tahoma" w:hAnsi="Tahoma" w:cs="Tahoma"/>
                <w:b/>
                <w:bCs/>
                <w:color w:val="FFFFFF"/>
                <w:sz w:val="20"/>
                <w:szCs w:val="20"/>
                <w:lang w:val="en-US"/>
              </w:rPr>
            </w:pPr>
            <w:r w:rsidRPr="006667B8">
              <w:rPr>
                <w:rFonts w:ascii="Tahoma" w:hAnsi="Tahoma" w:cs="Tahoma"/>
                <w:b/>
                <w:bCs/>
                <w:color w:val="FFFFFF"/>
                <w:sz w:val="20"/>
                <w:szCs w:val="20"/>
                <w:lang w:val="en-US"/>
              </w:rPr>
              <w:t>Comment</w:t>
            </w:r>
          </w:p>
        </w:tc>
      </w:tr>
      <w:tr w:rsidR="00DE15B2" w:rsidRPr="00FE5575" w:rsidTr="002D02EF">
        <w:tc>
          <w:tcPr>
            <w:tcW w:w="1960" w:type="dxa"/>
          </w:tcPr>
          <w:p w:rsidR="00DE15B2" w:rsidRPr="006667B8" w:rsidRDefault="00DE15B2" w:rsidP="00C761EE">
            <w:pPr>
              <w:pStyle w:val="tablecontent"/>
              <w:jc w:val="both"/>
              <w:rPr>
                <w:lang w:val="en-US" w:eastAsia="fr-FR"/>
              </w:rPr>
            </w:pPr>
            <w:r w:rsidRPr="006667B8">
              <w:rPr>
                <w:lang w:val="en-US" w:eastAsia="fr-FR"/>
              </w:rPr>
              <w:t>09/</w:t>
            </w:r>
            <w:r w:rsidR="00523C2F">
              <w:rPr>
                <w:lang w:val="en-US" w:eastAsia="fr-FR"/>
              </w:rPr>
              <w:t>02</w:t>
            </w:r>
            <w:r w:rsidRPr="006667B8">
              <w:rPr>
                <w:lang w:val="en-US" w:eastAsia="fr-FR"/>
              </w:rPr>
              <w:t>/2016</w:t>
            </w:r>
          </w:p>
        </w:tc>
        <w:tc>
          <w:tcPr>
            <w:tcW w:w="6930" w:type="dxa"/>
          </w:tcPr>
          <w:p w:rsidR="00DE15B2" w:rsidRPr="006667B8" w:rsidRDefault="00DE15B2" w:rsidP="00BA652D">
            <w:pPr>
              <w:pStyle w:val="tablecontent"/>
              <w:jc w:val="both"/>
              <w:rPr>
                <w:lang w:val="en-US" w:eastAsia="fr-FR"/>
              </w:rPr>
            </w:pPr>
            <w:r w:rsidRPr="006667B8">
              <w:rPr>
                <w:lang w:val="en-US" w:eastAsia="fr-FR"/>
              </w:rPr>
              <w:t>Creation of the document by Cecile, Jean-Philippe</w:t>
            </w:r>
          </w:p>
        </w:tc>
      </w:tr>
      <w:tr w:rsidR="00DA7E1B" w:rsidRPr="00FE5575" w:rsidTr="002D02EF">
        <w:tc>
          <w:tcPr>
            <w:tcW w:w="1960" w:type="dxa"/>
          </w:tcPr>
          <w:p w:rsidR="00DA7E1B" w:rsidRPr="006667B8" w:rsidRDefault="00CB2458" w:rsidP="00C761EE">
            <w:pPr>
              <w:pStyle w:val="tablecontent"/>
              <w:jc w:val="both"/>
              <w:rPr>
                <w:lang w:val="en-US" w:eastAsia="fr-FR"/>
              </w:rPr>
            </w:pPr>
            <w:r w:rsidRPr="006667B8">
              <w:rPr>
                <w:lang w:val="en-US" w:eastAsia="fr-FR"/>
              </w:rPr>
              <w:t>1</w:t>
            </w:r>
            <w:r w:rsidR="00C1077C">
              <w:rPr>
                <w:lang w:val="en-US" w:eastAsia="fr-FR"/>
              </w:rPr>
              <w:t>8</w:t>
            </w:r>
            <w:r w:rsidRPr="006667B8">
              <w:rPr>
                <w:lang w:val="en-US" w:eastAsia="fr-FR"/>
              </w:rPr>
              <w:t>/</w:t>
            </w:r>
            <w:r w:rsidR="00523C2F">
              <w:rPr>
                <w:lang w:val="en-US" w:eastAsia="fr-FR"/>
              </w:rPr>
              <w:t>04</w:t>
            </w:r>
            <w:r w:rsidRPr="006667B8">
              <w:rPr>
                <w:lang w:val="en-US" w:eastAsia="fr-FR"/>
              </w:rPr>
              <w:t>2017</w:t>
            </w:r>
          </w:p>
        </w:tc>
        <w:tc>
          <w:tcPr>
            <w:tcW w:w="6930" w:type="dxa"/>
          </w:tcPr>
          <w:p w:rsidR="00DA7E1B" w:rsidRPr="006667B8" w:rsidRDefault="00CB2458" w:rsidP="00BA652D">
            <w:pPr>
              <w:pStyle w:val="tablecontent"/>
              <w:jc w:val="both"/>
              <w:rPr>
                <w:lang w:val="en-US" w:eastAsia="fr-FR"/>
              </w:rPr>
            </w:pPr>
            <w:r w:rsidRPr="006667B8">
              <w:rPr>
                <w:lang w:val="en-US" w:eastAsia="fr-FR"/>
              </w:rPr>
              <w:t>Update of the draft document to cr</w:t>
            </w:r>
            <w:r w:rsidR="00A026F5">
              <w:rPr>
                <w:lang w:val="en-US" w:eastAsia="fr-FR"/>
              </w:rPr>
              <w:t>e</w:t>
            </w:r>
            <w:r w:rsidRPr="006667B8">
              <w:rPr>
                <w:lang w:val="en-US" w:eastAsia="fr-FR"/>
              </w:rPr>
              <w:t xml:space="preserve">ate </w:t>
            </w:r>
            <w:r w:rsidR="00A026F5">
              <w:rPr>
                <w:lang w:val="en-US" w:eastAsia="fr-FR"/>
              </w:rPr>
              <w:t xml:space="preserve">its </w:t>
            </w:r>
            <w:r w:rsidRPr="006667B8">
              <w:rPr>
                <w:lang w:val="en-US" w:eastAsia="fr-FR"/>
              </w:rPr>
              <w:t>first version, Jean-Philippe</w:t>
            </w:r>
          </w:p>
        </w:tc>
      </w:tr>
      <w:tr w:rsidR="00DA7E1B" w:rsidRPr="00FE5575" w:rsidTr="002D02EF">
        <w:tc>
          <w:tcPr>
            <w:tcW w:w="1960" w:type="dxa"/>
          </w:tcPr>
          <w:p w:rsidR="00DA7E1B" w:rsidRPr="00C761EE" w:rsidRDefault="00A44442" w:rsidP="00C761EE">
            <w:pPr>
              <w:pStyle w:val="tablecontent"/>
              <w:jc w:val="both"/>
              <w:rPr>
                <w:lang w:val="en-US" w:eastAsia="fr-FR"/>
              </w:rPr>
            </w:pPr>
            <w:r w:rsidRPr="00C761EE">
              <w:rPr>
                <w:lang w:val="en-US" w:eastAsia="fr-FR"/>
              </w:rPr>
              <w:t>17/</w:t>
            </w:r>
            <w:r w:rsidR="00523C2F" w:rsidRPr="00E4618E">
              <w:rPr>
                <w:lang w:val="en-US" w:eastAsia="fr-FR"/>
              </w:rPr>
              <w:t>05</w:t>
            </w:r>
            <w:r w:rsidRPr="00C761EE">
              <w:rPr>
                <w:lang w:val="en-US" w:eastAsia="fr-FR"/>
              </w:rPr>
              <w:t>/2019</w:t>
            </w:r>
          </w:p>
        </w:tc>
        <w:tc>
          <w:tcPr>
            <w:tcW w:w="6930" w:type="dxa"/>
          </w:tcPr>
          <w:p w:rsidR="00DA7E1B" w:rsidRPr="00523C2F" w:rsidRDefault="00A44442" w:rsidP="00BA652D">
            <w:pPr>
              <w:pStyle w:val="tablecontent"/>
              <w:jc w:val="both"/>
              <w:rPr>
                <w:lang w:val="en-US" w:eastAsia="fr-FR"/>
              </w:rPr>
            </w:pPr>
            <w:r w:rsidRPr="00523C2F">
              <w:rPr>
                <w:lang w:val="en-US" w:eastAsia="fr-FR"/>
              </w:rPr>
              <w:t>Modification of pressure threshold determination for test #19</w:t>
            </w:r>
          </w:p>
        </w:tc>
      </w:tr>
      <w:tr w:rsidR="00DA7E1B" w:rsidRPr="00FE5575" w:rsidTr="002D02EF">
        <w:tc>
          <w:tcPr>
            <w:tcW w:w="1960" w:type="dxa"/>
          </w:tcPr>
          <w:p w:rsidR="00DA7E1B" w:rsidRPr="00E4618E" w:rsidRDefault="00523C2F" w:rsidP="00C761EE">
            <w:pPr>
              <w:pStyle w:val="tablecontent"/>
              <w:jc w:val="both"/>
              <w:rPr>
                <w:lang w:val="en-US" w:eastAsia="fr-FR"/>
              </w:rPr>
            </w:pPr>
            <w:r w:rsidRPr="00E4618E">
              <w:rPr>
                <w:lang w:val="en-US" w:eastAsia="fr-FR"/>
              </w:rPr>
              <w:t>20/09/2019</w:t>
            </w:r>
          </w:p>
        </w:tc>
        <w:tc>
          <w:tcPr>
            <w:tcW w:w="6930" w:type="dxa"/>
          </w:tcPr>
          <w:p w:rsidR="00DA7E1B" w:rsidRPr="00E4618E" w:rsidRDefault="00FB5D19" w:rsidP="00E4618E">
            <w:pPr>
              <w:pStyle w:val="tablecontent"/>
              <w:rPr>
                <w:lang w:val="en-US" w:eastAsia="fr-FR"/>
              </w:rPr>
            </w:pPr>
            <w:r w:rsidRPr="00E4618E">
              <w:rPr>
                <w:lang w:val="en-US" w:eastAsia="fr-FR"/>
              </w:rPr>
              <w:t>Modification of TEMP (TEMP_DOXY) specific range test in the Red Sea.</w:t>
            </w:r>
          </w:p>
          <w:p w:rsidR="00FB5D19" w:rsidRPr="00E4618E" w:rsidRDefault="00FB5D19" w:rsidP="00E4618E">
            <w:pPr>
              <w:pStyle w:val="tablecontent"/>
              <w:rPr>
                <w:lang w:val="en-US" w:eastAsia="fr-FR"/>
              </w:rPr>
            </w:pPr>
            <w:r w:rsidRPr="00E4618E">
              <w:rPr>
                <w:lang w:val="en-US" w:eastAsia="fr-FR"/>
              </w:rPr>
              <w:t xml:space="preserve">Added global range test for </w:t>
            </w:r>
            <w:r w:rsidRPr="00E4618E">
              <w:t>DOWN_IRRADIANCE380, DOWN_IRRADIANCE412, DOWN_IRRADIANCE443, DOWN_IRRADIANCE490 and DOWNWELLING_PAR parameters.</w:t>
            </w:r>
          </w:p>
        </w:tc>
      </w:tr>
      <w:tr w:rsidR="00FB5D19" w:rsidRPr="00FE5575" w:rsidTr="002D02EF">
        <w:tc>
          <w:tcPr>
            <w:tcW w:w="1960" w:type="dxa"/>
          </w:tcPr>
          <w:p w:rsidR="00FB5D19" w:rsidRPr="00FE5575" w:rsidRDefault="00E4618E" w:rsidP="00523C2F">
            <w:pPr>
              <w:pStyle w:val="tablecontent"/>
              <w:jc w:val="both"/>
              <w:rPr>
                <w:lang w:val="en-US" w:eastAsia="fr-FR"/>
                <w:rPrChange w:id="470" w:author="RANNOU Jean-Philippe" w:date="2020-06-19T10:39:00Z">
                  <w:rPr>
                    <w:highlight w:val="green"/>
                    <w:lang w:val="en-US" w:eastAsia="fr-FR"/>
                  </w:rPr>
                </w:rPrChange>
              </w:rPr>
            </w:pPr>
            <w:r w:rsidRPr="00FE5575">
              <w:rPr>
                <w:lang w:val="en-US" w:eastAsia="fr-FR"/>
                <w:rPrChange w:id="471" w:author="RANNOU Jean-Philippe" w:date="2020-06-19T10:39:00Z">
                  <w:rPr>
                    <w:highlight w:val="green"/>
                    <w:lang w:val="en-US" w:eastAsia="fr-FR"/>
                  </w:rPr>
                </w:rPrChange>
              </w:rPr>
              <w:t>05/03/2020</w:t>
            </w:r>
          </w:p>
        </w:tc>
        <w:tc>
          <w:tcPr>
            <w:tcW w:w="6930" w:type="dxa"/>
          </w:tcPr>
          <w:p w:rsidR="00FB5D19" w:rsidRPr="00FE5575" w:rsidRDefault="00F16D11" w:rsidP="00647F66">
            <w:pPr>
              <w:pStyle w:val="tablecontent"/>
              <w:jc w:val="both"/>
              <w:rPr>
                <w:lang w:val="en-US" w:eastAsia="fr-FR"/>
                <w:rPrChange w:id="472" w:author="RANNOU Jean-Philippe" w:date="2020-06-19T10:39:00Z">
                  <w:rPr>
                    <w:highlight w:val="green"/>
                    <w:lang w:val="en-US" w:eastAsia="fr-FR"/>
                  </w:rPr>
                </w:rPrChange>
              </w:rPr>
            </w:pPr>
            <w:r w:rsidRPr="00FE5575">
              <w:rPr>
                <w:lang w:val="en-US" w:eastAsia="fr-FR"/>
                <w:rPrChange w:id="473" w:author="RANNOU Jean-Philippe" w:date="2020-06-19T10:39:00Z">
                  <w:rPr>
                    <w:highlight w:val="green"/>
                    <w:lang w:val="en-US" w:eastAsia="fr-FR"/>
                  </w:rPr>
                </w:rPrChange>
              </w:rPr>
              <w:t>Updated according to version 4.5 of Coriolis RTQC code (updated to be compliant with version 3.3 of “Argo Quality Control Manual for CTD and Trajectory Data”).</w:t>
            </w:r>
          </w:p>
        </w:tc>
      </w:tr>
      <w:tr w:rsidR="00E4618E" w:rsidRPr="00FE5575" w:rsidTr="002D02EF">
        <w:tc>
          <w:tcPr>
            <w:tcW w:w="1960" w:type="dxa"/>
          </w:tcPr>
          <w:p w:rsidR="00E4618E" w:rsidRDefault="00FE5575" w:rsidP="00523C2F">
            <w:pPr>
              <w:pStyle w:val="tablecontent"/>
              <w:jc w:val="both"/>
              <w:rPr>
                <w:lang w:val="en-US" w:eastAsia="fr-FR"/>
              </w:rPr>
            </w:pPr>
            <w:ins w:id="474" w:author="RANNOU Jean-Philippe" w:date="2020-06-19T10:39:00Z">
              <w:r>
                <w:rPr>
                  <w:lang w:val="en-US" w:eastAsia="fr-FR"/>
                </w:rPr>
                <w:t>19/06/2020</w:t>
              </w:r>
            </w:ins>
          </w:p>
        </w:tc>
        <w:tc>
          <w:tcPr>
            <w:tcW w:w="6930" w:type="dxa"/>
          </w:tcPr>
          <w:p w:rsidR="00E4618E" w:rsidRPr="006667B8" w:rsidRDefault="00FE5575" w:rsidP="00FE5575">
            <w:pPr>
              <w:pStyle w:val="tablecontent"/>
              <w:jc w:val="both"/>
              <w:rPr>
                <w:lang w:val="en-US" w:eastAsia="fr-FR"/>
              </w:rPr>
              <w:pPrChange w:id="475" w:author="RANNOU Jean-Philippe" w:date="2020-06-19T10:40:00Z">
                <w:pPr>
                  <w:pStyle w:val="tablecontent"/>
                  <w:jc w:val="both"/>
                </w:pPr>
              </w:pPrChange>
            </w:pPr>
            <w:ins w:id="476" w:author="RANNOU Jean-Philippe" w:date="2020-06-19T10:39:00Z">
              <w:r w:rsidRPr="00EC53AD">
                <w:rPr>
                  <w:lang w:val="en-US" w:eastAsia="fr-FR"/>
                </w:rPr>
                <w:t>Updated according to version 4.</w:t>
              </w:r>
              <w:r>
                <w:rPr>
                  <w:lang w:val="en-US" w:eastAsia="fr-FR"/>
                </w:rPr>
                <w:t>6 (profile</w:t>
              </w:r>
            </w:ins>
            <w:ins w:id="477" w:author="RANNOU Jean-Philippe" w:date="2020-06-19T10:40:00Z">
              <w:r>
                <w:rPr>
                  <w:lang w:val="en-US" w:eastAsia="fr-FR"/>
                </w:rPr>
                <w:t>s</w:t>
              </w:r>
            </w:ins>
            <w:ins w:id="478" w:author="RANNOU Jean-Philippe" w:date="2020-06-19T10:39:00Z">
              <w:r>
                <w:rPr>
                  <w:lang w:val="en-US" w:eastAsia="fr-FR"/>
                </w:rPr>
                <w:t xml:space="preserve">) and </w:t>
              </w:r>
            </w:ins>
            <w:ins w:id="479" w:author="RANNOU Jean-Philippe" w:date="2020-06-19T10:40:00Z">
              <w:r>
                <w:rPr>
                  <w:lang w:val="en-US" w:eastAsia="fr-FR"/>
                </w:rPr>
                <w:t>2.9 (trajectory)</w:t>
              </w:r>
            </w:ins>
            <w:ins w:id="480" w:author="RANNOU Jean-Philippe" w:date="2020-06-19T10:39:00Z">
              <w:r w:rsidRPr="00EC53AD">
                <w:rPr>
                  <w:lang w:val="en-US" w:eastAsia="fr-FR"/>
                </w:rPr>
                <w:t xml:space="preserve"> of Coriolis RTQC code</w:t>
              </w:r>
            </w:ins>
            <w:ins w:id="481" w:author="RANNOU Jean-Philippe" w:date="2020-06-19T10:40:00Z">
              <w:r>
                <w:rPr>
                  <w:lang w:val="en-US" w:eastAsia="fr-FR"/>
                </w:rPr>
                <w:t>.</w:t>
              </w:r>
            </w:ins>
          </w:p>
        </w:tc>
      </w:tr>
      <w:tr w:rsidR="00FE5575" w:rsidRPr="00FE5575" w:rsidTr="002D02EF">
        <w:trPr>
          <w:ins w:id="482" w:author="RANNOU Jean-Philippe" w:date="2020-06-19T10:39:00Z"/>
        </w:trPr>
        <w:tc>
          <w:tcPr>
            <w:tcW w:w="1960" w:type="dxa"/>
          </w:tcPr>
          <w:p w:rsidR="00FE5575" w:rsidRDefault="00FE5575" w:rsidP="00523C2F">
            <w:pPr>
              <w:pStyle w:val="tablecontent"/>
              <w:jc w:val="both"/>
              <w:rPr>
                <w:ins w:id="483" w:author="RANNOU Jean-Philippe" w:date="2020-06-19T10:39:00Z"/>
                <w:lang w:val="en-US" w:eastAsia="fr-FR"/>
              </w:rPr>
            </w:pPr>
          </w:p>
        </w:tc>
        <w:tc>
          <w:tcPr>
            <w:tcW w:w="6930" w:type="dxa"/>
          </w:tcPr>
          <w:p w:rsidR="00FE5575" w:rsidRPr="006667B8" w:rsidRDefault="00FE5575" w:rsidP="00BA652D">
            <w:pPr>
              <w:pStyle w:val="tablecontent"/>
              <w:jc w:val="both"/>
              <w:rPr>
                <w:ins w:id="484" w:author="RANNOU Jean-Philippe" w:date="2020-06-19T10:39:00Z"/>
                <w:lang w:val="en-US" w:eastAsia="fr-FR"/>
              </w:rPr>
            </w:pPr>
          </w:p>
        </w:tc>
      </w:tr>
    </w:tbl>
    <w:p w:rsidR="00DE15B2" w:rsidRPr="006667B8" w:rsidRDefault="00DE15B2" w:rsidP="00BA652D">
      <w:pPr>
        <w:jc w:val="both"/>
        <w:outlineLvl w:val="0"/>
        <w:rPr>
          <w:rFonts w:ascii="Arial" w:hAnsi="Arial" w:cs="Arial"/>
          <w:b/>
          <w:bCs/>
          <w:sz w:val="20"/>
          <w:szCs w:val="20"/>
          <w:lang w:val="en-US"/>
        </w:rPr>
      </w:pPr>
    </w:p>
    <w:p w:rsidR="00DE15B2" w:rsidRPr="006667B8" w:rsidRDefault="00DE15B2" w:rsidP="00BA652D">
      <w:pPr>
        <w:jc w:val="both"/>
        <w:outlineLvl w:val="0"/>
        <w:rPr>
          <w:rFonts w:ascii="Arial" w:hAnsi="Arial" w:cs="Arial"/>
          <w:b/>
          <w:bCs/>
          <w:sz w:val="20"/>
          <w:szCs w:val="20"/>
          <w:lang w:val="en-US"/>
        </w:rPr>
      </w:pPr>
    </w:p>
    <w:p w:rsidR="00DE15B2" w:rsidRPr="006667B8" w:rsidRDefault="00DE15B2" w:rsidP="00BA652D">
      <w:pPr>
        <w:jc w:val="both"/>
        <w:outlineLvl w:val="0"/>
        <w:rPr>
          <w:rFonts w:ascii="Arial" w:hAnsi="Arial" w:cs="Arial"/>
          <w:b/>
          <w:bCs/>
          <w:sz w:val="20"/>
          <w:szCs w:val="20"/>
          <w:lang w:val="en-US"/>
        </w:rPr>
      </w:pPr>
    </w:p>
    <w:p w:rsidR="00DE15B2" w:rsidRPr="006667B8" w:rsidRDefault="00DE15B2" w:rsidP="00BA652D">
      <w:pPr>
        <w:jc w:val="both"/>
        <w:outlineLvl w:val="0"/>
        <w:rPr>
          <w:rFonts w:ascii="Arial" w:hAnsi="Arial" w:cs="Arial"/>
          <w:b/>
          <w:bCs/>
          <w:sz w:val="32"/>
          <w:szCs w:val="32"/>
          <w:lang w:val="en-US"/>
        </w:rPr>
      </w:pPr>
      <w:bookmarkStart w:id="485" w:name="_Toc442786359"/>
      <w:bookmarkStart w:id="486" w:name="_Toc442798528"/>
      <w:bookmarkStart w:id="487" w:name="_Toc442954271"/>
      <w:bookmarkStart w:id="488" w:name="_Toc442960391"/>
      <w:bookmarkStart w:id="489" w:name="_Toc442960675"/>
      <w:r w:rsidRPr="006667B8">
        <w:rPr>
          <w:rFonts w:ascii="Arial" w:hAnsi="Arial" w:cs="Arial"/>
          <w:b/>
          <w:bCs/>
          <w:sz w:val="32"/>
          <w:szCs w:val="32"/>
          <w:lang w:val="en-US"/>
        </w:rPr>
        <w:t>Reference Documents</w:t>
      </w:r>
      <w:bookmarkEnd w:id="485"/>
      <w:bookmarkEnd w:id="486"/>
      <w:bookmarkEnd w:id="487"/>
      <w:bookmarkEnd w:id="488"/>
      <w:bookmarkEnd w:id="489"/>
      <w:r w:rsidRPr="006667B8">
        <w:rPr>
          <w:rFonts w:ascii="Arial" w:hAnsi="Arial" w:cs="Arial"/>
          <w:b/>
          <w:bCs/>
          <w:sz w:val="32"/>
          <w:szCs w:val="32"/>
          <w:lang w:val="en-US"/>
        </w:rPr>
        <w:t xml:space="preserve"> </w:t>
      </w:r>
    </w:p>
    <w:p w:rsidR="00DE15B2" w:rsidRPr="006667B8" w:rsidRDefault="00DE15B2" w:rsidP="00BA652D">
      <w:pPr>
        <w:jc w:val="both"/>
        <w:rPr>
          <w:rFonts w:ascii="Arial" w:hAnsi="Arial" w:cs="Arial"/>
          <w:sz w:val="20"/>
          <w:szCs w:val="20"/>
          <w:lang w:val="en-US"/>
        </w:rPr>
      </w:pPr>
    </w:p>
    <w:tbl>
      <w:tblPr>
        <w:tblW w:w="8890"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A0" w:firstRow="1" w:lastRow="0" w:firstColumn="1" w:lastColumn="0" w:noHBand="0" w:noVBand="0"/>
      </w:tblPr>
      <w:tblGrid>
        <w:gridCol w:w="1960"/>
        <w:gridCol w:w="3465"/>
        <w:gridCol w:w="3465"/>
      </w:tblGrid>
      <w:tr w:rsidR="00DE15B2" w:rsidRPr="00FE5575" w:rsidTr="002D02EF">
        <w:trPr>
          <w:cantSplit/>
        </w:trPr>
        <w:tc>
          <w:tcPr>
            <w:tcW w:w="1960" w:type="dxa"/>
            <w:shd w:val="solid" w:color="000080" w:fill="FFFFFF"/>
          </w:tcPr>
          <w:p w:rsidR="00DE15B2" w:rsidRPr="006667B8" w:rsidRDefault="00DE15B2" w:rsidP="00BA652D">
            <w:pPr>
              <w:pStyle w:val="Retraitnormal"/>
              <w:ind w:left="0"/>
              <w:rPr>
                <w:rFonts w:ascii="Tahoma" w:hAnsi="Tahoma" w:cs="Tahoma"/>
                <w:b/>
                <w:bCs/>
                <w:color w:val="FFFFFF"/>
                <w:sz w:val="20"/>
                <w:szCs w:val="20"/>
                <w:lang w:val="en-US"/>
              </w:rPr>
            </w:pPr>
            <w:r w:rsidRPr="006667B8">
              <w:rPr>
                <w:rFonts w:ascii="Tahoma" w:hAnsi="Tahoma" w:cs="Tahoma"/>
                <w:b/>
                <w:bCs/>
                <w:color w:val="FFFFFF"/>
                <w:sz w:val="20"/>
                <w:szCs w:val="20"/>
                <w:lang w:val="en-US"/>
              </w:rPr>
              <w:t>Reference N°</w:t>
            </w:r>
          </w:p>
        </w:tc>
        <w:tc>
          <w:tcPr>
            <w:tcW w:w="3465" w:type="dxa"/>
            <w:shd w:val="solid" w:color="000080" w:fill="FFFFFF"/>
          </w:tcPr>
          <w:p w:rsidR="00DE15B2" w:rsidRPr="006667B8" w:rsidRDefault="00DE15B2" w:rsidP="00BA652D">
            <w:pPr>
              <w:pStyle w:val="Retraitnormal"/>
              <w:ind w:left="0"/>
              <w:rPr>
                <w:rFonts w:ascii="Tahoma" w:hAnsi="Tahoma" w:cs="Tahoma"/>
                <w:b/>
                <w:bCs/>
                <w:color w:val="FFFFFF"/>
                <w:sz w:val="20"/>
                <w:szCs w:val="20"/>
                <w:lang w:val="en-US"/>
              </w:rPr>
            </w:pPr>
            <w:r w:rsidRPr="006667B8">
              <w:rPr>
                <w:rFonts w:ascii="Tahoma" w:hAnsi="Tahoma" w:cs="Tahoma"/>
                <w:b/>
                <w:bCs/>
                <w:color w:val="FFFFFF"/>
                <w:sz w:val="20"/>
                <w:szCs w:val="20"/>
                <w:lang w:val="en-US"/>
              </w:rPr>
              <w:t>Title</w:t>
            </w:r>
          </w:p>
        </w:tc>
        <w:tc>
          <w:tcPr>
            <w:tcW w:w="3465" w:type="dxa"/>
            <w:shd w:val="solid" w:color="000080" w:fill="FFFFFF"/>
          </w:tcPr>
          <w:p w:rsidR="00DE15B2" w:rsidRPr="006667B8" w:rsidRDefault="00DE15B2" w:rsidP="00BA652D">
            <w:pPr>
              <w:pStyle w:val="Retraitnormal"/>
              <w:ind w:left="0"/>
              <w:rPr>
                <w:rFonts w:ascii="Tahoma" w:hAnsi="Tahoma" w:cs="Tahoma"/>
                <w:b/>
                <w:bCs/>
                <w:color w:val="FFFFFF"/>
                <w:sz w:val="20"/>
                <w:szCs w:val="20"/>
                <w:lang w:val="en-US"/>
              </w:rPr>
            </w:pPr>
            <w:r w:rsidRPr="006667B8">
              <w:rPr>
                <w:rFonts w:ascii="Tahoma" w:hAnsi="Tahoma" w:cs="Tahoma"/>
                <w:b/>
                <w:bCs/>
                <w:color w:val="FFFFFF"/>
                <w:sz w:val="20"/>
                <w:szCs w:val="20"/>
                <w:lang w:val="en-US"/>
              </w:rPr>
              <w:t>Link</w:t>
            </w:r>
          </w:p>
        </w:tc>
      </w:tr>
      <w:tr w:rsidR="00DA7E1B" w:rsidRPr="006667B8" w:rsidTr="002D02EF">
        <w:trPr>
          <w:cantSplit/>
          <w:trHeight w:val="528"/>
        </w:trPr>
        <w:tc>
          <w:tcPr>
            <w:tcW w:w="1960" w:type="dxa"/>
          </w:tcPr>
          <w:p w:rsidR="00DA7E1B" w:rsidRPr="006667B8" w:rsidRDefault="00DA7E1B" w:rsidP="00DA7E1B">
            <w:pPr>
              <w:pStyle w:val="tablecontent"/>
              <w:rPr>
                <w:lang w:val="en-US" w:eastAsia="fr-FR"/>
              </w:rPr>
            </w:pPr>
            <w:r w:rsidRPr="006667B8">
              <w:rPr>
                <w:lang w:val="en-US" w:eastAsia="fr-FR"/>
              </w:rPr>
              <w:t>#</w:t>
            </w:r>
            <w:bookmarkStart w:id="490" w:name="RD1"/>
            <w:r w:rsidRPr="006667B8">
              <w:rPr>
                <w:lang w:val="en-US" w:eastAsia="fr-FR"/>
              </w:rPr>
              <w:t>RD1</w:t>
            </w:r>
            <w:bookmarkEnd w:id="490"/>
          </w:p>
        </w:tc>
        <w:tc>
          <w:tcPr>
            <w:tcW w:w="3465" w:type="dxa"/>
          </w:tcPr>
          <w:p w:rsidR="00DA7E1B" w:rsidRPr="006667B8" w:rsidRDefault="00DA7E1B" w:rsidP="00DA7E1B">
            <w:pPr>
              <w:pStyle w:val="tablecontent"/>
              <w:rPr>
                <w:lang w:val="en-US" w:eastAsia="fr-FR"/>
              </w:rPr>
            </w:pPr>
            <w:r w:rsidRPr="006667B8">
              <w:rPr>
                <w:lang w:val="en-US" w:eastAsia="fr-FR"/>
              </w:rPr>
              <w:t>Argo Quality Control Manual for CTD and Trajectory Data</w:t>
            </w:r>
          </w:p>
        </w:tc>
        <w:tc>
          <w:tcPr>
            <w:tcW w:w="3465" w:type="dxa"/>
          </w:tcPr>
          <w:p w:rsidR="00DA7E1B" w:rsidRPr="006667B8" w:rsidRDefault="00E127EA" w:rsidP="00DA7E1B">
            <w:pPr>
              <w:pStyle w:val="tablecontent"/>
              <w:rPr>
                <w:lang w:val="en-US" w:eastAsia="fr-FR"/>
              </w:rPr>
            </w:pPr>
            <w:hyperlink r:id="rId14" w:tgtFrame="_blank" w:history="1">
              <w:r w:rsidR="00DA7E1B" w:rsidRPr="006667B8">
                <w:rPr>
                  <w:rStyle w:val="Lienhypertexte"/>
                  <w:lang w:val="en-US"/>
                </w:rPr>
                <w:t>http://dx.doi.org/10.13155/33951</w:t>
              </w:r>
            </w:hyperlink>
          </w:p>
        </w:tc>
      </w:tr>
      <w:tr w:rsidR="00DA7E1B" w:rsidRPr="006667B8" w:rsidTr="002D02EF">
        <w:trPr>
          <w:cantSplit/>
        </w:trPr>
        <w:tc>
          <w:tcPr>
            <w:tcW w:w="1960" w:type="dxa"/>
          </w:tcPr>
          <w:p w:rsidR="00DA7E1B" w:rsidRPr="006667B8" w:rsidRDefault="00DA7E1B" w:rsidP="00DA7E1B">
            <w:pPr>
              <w:pStyle w:val="tablecontent"/>
              <w:rPr>
                <w:lang w:val="en-US" w:eastAsia="fr-FR"/>
              </w:rPr>
            </w:pPr>
            <w:r w:rsidRPr="006667B8">
              <w:rPr>
                <w:lang w:val="en-US" w:eastAsia="fr-FR"/>
              </w:rPr>
              <w:t>#</w:t>
            </w:r>
            <w:bookmarkStart w:id="491" w:name="RD2"/>
            <w:r w:rsidRPr="006667B8">
              <w:rPr>
                <w:lang w:val="en-US" w:eastAsia="fr-FR"/>
              </w:rPr>
              <w:t>RD2</w:t>
            </w:r>
            <w:bookmarkEnd w:id="491"/>
          </w:p>
        </w:tc>
        <w:tc>
          <w:tcPr>
            <w:tcW w:w="3465" w:type="dxa"/>
          </w:tcPr>
          <w:p w:rsidR="00DA7E1B" w:rsidRPr="006667B8" w:rsidRDefault="00F62ACC" w:rsidP="00DA7E1B">
            <w:pPr>
              <w:pStyle w:val="tablecontent"/>
              <w:rPr>
                <w:lang w:val="en-US" w:eastAsia="fr-FR"/>
              </w:rPr>
            </w:pPr>
            <w:r w:rsidRPr="006667B8">
              <w:rPr>
                <w:lang w:val="en-US" w:eastAsia="fr-FR"/>
              </w:rPr>
              <w:t>Argo quality control manual for b</w:t>
            </w:r>
            <w:r w:rsidR="00DA7E1B" w:rsidRPr="006667B8">
              <w:rPr>
                <w:lang w:val="en-US" w:eastAsia="fr-FR"/>
              </w:rPr>
              <w:t>iogeochemic</w:t>
            </w:r>
            <w:r w:rsidRPr="006667B8">
              <w:rPr>
                <w:lang w:val="en-US" w:eastAsia="fr-FR"/>
              </w:rPr>
              <w:t>al d</w:t>
            </w:r>
            <w:r w:rsidR="00DA7E1B" w:rsidRPr="006667B8">
              <w:rPr>
                <w:lang w:val="en-US" w:eastAsia="fr-FR"/>
              </w:rPr>
              <w:t>ata</w:t>
            </w:r>
          </w:p>
        </w:tc>
        <w:tc>
          <w:tcPr>
            <w:tcW w:w="3465" w:type="dxa"/>
          </w:tcPr>
          <w:p w:rsidR="00DA7E1B" w:rsidRPr="006667B8" w:rsidRDefault="00E127EA" w:rsidP="00DA7E1B">
            <w:pPr>
              <w:pStyle w:val="tablecontent"/>
              <w:rPr>
                <w:lang w:val="en-US"/>
              </w:rPr>
            </w:pPr>
            <w:hyperlink r:id="rId15" w:history="1">
              <w:r w:rsidR="00DA7E1B" w:rsidRPr="006667B8">
                <w:rPr>
                  <w:rStyle w:val="Lienhypertexte"/>
                  <w:lang w:val="en-US"/>
                </w:rPr>
                <w:t>http://dx.doi.org/10.13155/40879</w:t>
              </w:r>
            </w:hyperlink>
          </w:p>
        </w:tc>
      </w:tr>
      <w:tr w:rsidR="00B9288A" w:rsidRPr="006667B8" w:rsidTr="002D02EF">
        <w:trPr>
          <w:cantSplit/>
        </w:trPr>
        <w:tc>
          <w:tcPr>
            <w:tcW w:w="1960" w:type="dxa"/>
          </w:tcPr>
          <w:p w:rsidR="00B9288A" w:rsidRPr="006667B8" w:rsidRDefault="00B9288A" w:rsidP="00147A7A">
            <w:pPr>
              <w:pStyle w:val="tablecontent"/>
              <w:rPr>
                <w:lang w:val="en-US" w:eastAsia="fr-FR"/>
              </w:rPr>
            </w:pPr>
            <w:r w:rsidRPr="006667B8">
              <w:rPr>
                <w:lang w:val="en-US" w:eastAsia="fr-FR"/>
              </w:rPr>
              <w:t>#</w:t>
            </w:r>
            <w:bookmarkStart w:id="492" w:name="RD3"/>
            <w:r w:rsidRPr="006667B8">
              <w:rPr>
                <w:lang w:val="en-US" w:eastAsia="fr-FR"/>
              </w:rPr>
              <w:t>RD</w:t>
            </w:r>
            <w:r w:rsidR="00F62ACC" w:rsidRPr="006667B8">
              <w:rPr>
                <w:lang w:val="en-US" w:eastAsia="fr-FR"/>
              </w:rPr>
              <w:t>3</w:t>
            </w:r>
            <w:bookmarkEnd w:id="492"/>
          </w:p>
        </w:tc>
        <w:tc>
          <w:tcPr>
            <w:tcW w:w="3465" w:type="dxa"/>
          </w:tcPr>
          <w:p w:rsidR="00B9288A" w:rsidRPr="006667B8" w:rsidRDefault="00F52F07" w:rsidP="00D84F8A">
            <w:pPr>
              <w:pStyle w:val="tablecontent"/>
              <w:rPr>
                <w:lang w:val="en-US"/>
              </w:rPr>
            </w:pPr>
            <w:r w:rsidRPr="00523C2F">
              <w:rPr>
                <w:lang w:val="en-US"/>
              </w:rPr>
              <w:t>Argo quality control manual for Dissolved Oxygen Concentration</w:t>
            </w:r>
          </w:p>
        </w:tc>
        <w:tc>
          <w:tcPr>
            <w:tcW w:w="3465" w:type="dxa"/>
          </w:tcPr>
          <w:p w:rsidR="00B9288A" w:rsidRPr="006667B8" w:rsidRDefault="00E127EA" w:rsidP="00147A7A">
            <w:pPr>
              <w:pStyle w:val="tablecontent"/>
              <w:rPr>
                <w:highlight w:val="yellow"/>
                <w:lang w:val="en-US"/>
              </w:rPr>
            </w:pPr>
            <w:hyperlink r:id="rId16" w:history="1">
              <w:r w:rsidR="00B9288A" w:rsidRPr="006667B8">
                <w:rPr>
                  <w:rStyle w:val="Lienhypertexte"/>
                  <w:rFonts w:ascii="ArialMT" w:hAnsi="ArialMT" w:cs="ArialMT"/>
                  <w:lang w:val="en-US"/>
                </w:rPr>
                <w:t>http://dx.doi.org/10.13155/46542</w:t>
              </w:r>
            </w:hyperlink>
          </w:p>
        </w:tc>
      </w:tr>
      <w:tr w:rsidR="00C852CB" w:rsidRPr="006667B8" w:rsidTr="002D02EF">
        <w:trPr>
          <w:cantSplit/>
        </w:trPr>
        <w:tc>
          <w:tcPr>
            <w:tcW w:w="1960" w:type="dxa"/>
          </w:tcPr>
          <w:p w:rsidR="00C852CB" w:rsidRPr="006667B8" w:rsidRDefault="00C852CB" w:rsidP="00147A7A">
            <w:pPr>
              <w:pStyle w:val="tablecontent"/>
              <w:rPr>
                <w:lang w:val="en-US" w:eastAsia="fr-FR"/>
              </w:rPr>
            </w:pPr>
            <w:r w:rsidRPr="006667B8">
              <w:rPr>
                <w:lang w:val="en-US" w:eastAsia="fr-FR"/>
              </w:rPr>
              <w:t>#</w:t>
            </w:r>
            <w:bookmarkStart w:id="493" w:name="RD4"/>
            <w:r w:rsidRPr="006667B8">
              <w:rPr>
                <w:lang w:val="en-US" w:eastAsia="fr-FR"/>
              </w:rPr>
              <w:t>RD</w:t>
            </w:r>
            <w:r w:rsidR="0064222F" w:rsidRPr="006667B8">
              <w:rPr>
                <w:lang w:val="en-US" w:eastAsia="fr-FR"/>
              </w:rPr>
              <w:t>4</w:t>
            </w:r>
            <w:bookmarkEnd w:id="493"/>
          </w:p>
        </w:tc>
        <w:tc>
          <w:tcPr>
            <w:tcW w:w="3465" w:type="dxa"/>
          </w:tcPr>
          <w:p w:rsidR="00C852CB" w:rsidRPr="006667B8" w:rsidRDefault="0064222F" w:rsidP="00147A7A">
            <w:pPr>
              <w:pStyle w:val="tablecontent"/>
              <w:rPr>
                <w:lang w:val="en-US" w:eastAsia="fr-FR"/>
              </w:rPr>
            </w:pPr>
            <w:r w:rsidRPr="006667B8">
              <w:rPr>
                <w:lang w:val="en-US"/>
              </w:rPr>
              <w:t>BGC Argo quality control manual for particles backscattering</w:t>
            </w:r>
          </w:p>
        </w:tc>
        <w:tc>
          <w:tcPr>
            <w:tcW w:w="3465" w:type="dxa"/>
          </w:tcPr>
          <w:p w:rsidR="00C852CB" w:rsidRPr="006667B8" w:rsidRDefault="00C852CB" w:rsidP="00147A7A">
            <w:pPr>
              <w:pStyle w:val="tablecontent"/>
              <w:rPr>
                <w:lang w:val="en-US"/>
              </w:rPr>
            </w:pPr>
            <w:r w:rsidRPr="006667B8">
              <w:rPr>
                <w:highlight w:val="yellow"/>
                <w:lang w:val="en-US"/>
              </w:rPr>
              <w:t>TBD</w:t>
            </w:r>
          </w:p>
        </w:tc>
      </w:tr>
      <w:tr w:rsidR="00AB6E6E" w:rsidRPr="006667B8" w:rsidTr="002D02EF">
        <w:trPr>
          <w:cantSplit/>
        </w:trPr>
        <w:tc>
          <w:tcPr>
            <w:tcW w:w="1960" w:type="dxa"/>
          </w:tcPr>
          <w:p w:rsidR="00AB6E6E" w:rsidRPr="006667B8" w:rsidRDefault="00AB6E6E" w:rsidP="00147A7A">
            <w:pPr>
              <w:pStyle w:val="tablecontent"/>
              <w:rPr>
                <w:lang w:val="en-US" w:eastAsia="fr-FR"/>
              </w:rPr>
            </w:pPr>
            <w:r w:rsidRPr="006667B8">
              <w:rPr>
                <w:lang w:val="en-US" w:eastAsia="fr-FR"/>
              </w:rPr>
              <w:t>#</w:t>
            </w:r>
            <w:bookmarkStart w:id="494" w:name="RD5"/>
            <w:r w:rsidRPr="006667B8">
              <w:rPr>
                <w:lang w:val="en-US" w:eastAsia="fr-FR"/>
              </w:rPr>
              <w:t>RD5</w:t>
            </w:r>
            <w:bookmarkEnd w:id="494"/>
          </w:p>
        </w:tc>
        <w:tc>
          <w:tcPr>
            <w:tcW w:w="3465" w:type="dxa"/>
          </w:tcPr>
          <w:p w:rsidR="00F52F07" w:rsidRPr="006667B8" w:rsidRDefault="00AB6E6E" w:rsidP="00147A7A">
            <w:pPr>
              <w:pStyle w:val="tablecontent"/>
              <w:rPr>
                <w:lang w:val="en-US"/>
              </w:rPr>
            </w:pPr>
            <w:r w:rsidRPr="006667B8">
              <w:rPr>
                <w:lang w:val="en-US"/>
              </w:rPr>
              <w:t>Bio-Argo quality control manual for Chlorophyll-A concentration</w:t>
            </w:r>
          </w:p>
        </w:tc>
        <w:tc>
          <w:tcPr>
            <w:tcW w:w="3465" w:type="dxa"/>
          </w:tcPr>
          <w:p w:rsidR="00AB6E6E" w:rsidRPr="006667B8" w:rsidRDefault="00E127EA" w:rsidP="00147A7A">
            <w:pPr>
              <w:pStyle w:val="tablecontent"/>
              <w:rPr>
                <w:lang w:val="en-US"/>
              </w:rPr>
            </w:pPr>
            <w:hyperlink r:id="rId17" w:history="1">
              <w:r w:rsidR="00AB6E6E" w:rsidRPr="006667B8">
                <w:rPr>
                  <w:rStyle w:val="Lienhypertexte"/>
                  <w:lang w:val="en-US"/>
                </w:rPr>
                <w:t>http://dx.doi.org/10.13155/35385</w:t>
              </w:r>
            </w:hyperlink>
          </w:p>
        </w:tc>
      </w:tr>
      <w:tr w:rsidR="00AB6E6E" w:rsidRPr="00F52F07" w:rsidTr="002D02EF">
        <w:trPr>
          <w:cantSplit/>
        </w:trPr>
        <w:tc>
          <w:tcPr>
            <w:tcW w:w="1960" w:type="dxa"/>
          </w:tcPr>
          <w:p w:rsidR="00AB6E6E" w:rsidRPr="00C761EE" w:rsidRDefault="00F52F07" w:rsidP="00BA652D">
            <w:pPr>
              <w:pStyle w:val="tablecontent"/>
              <w:jc w:val="both"/>
              <w:rPr>
                <w:lang w:val="en-US" w:eastAsia="fr-FR"/>
              </w:rPr>
            </w:pPr>
            <w:r w:rsidRPr="00C761EE">
              <w:rPr>
                <w:lang w:val="en-US" w:eastAsia="fr-FR"/>
              </w:rPr>
              <w:t>#</w:t>
            </w:r>
            <w:bookmarkStart w:id="495" w:name="RD6"/>
            <w:r w:rsidRPr="00C761EE">
              <w:rPr>
                <w:lang w:val="en-US" w:eastAsia="fr-FR"/>
              </w:rPr>
              <w:t>RD6</w:t>
            </w:r>
            <w:bookmarkEnd w:id="495"/>
          </w:p>
        </w:tc>
        <w:tc>
          <w:tcPr>
            <w:tcW w:w="3465" w:type="dxa"/>
          </w:tcPr>
          <w:p w:rsidR="00AB6E6E" w:rsidRPr="00523C2F" w:rsidRDefault="00F52F07" w:rsidP="00BA652D">
            <w:pPr>
              <w:pStyle w:val="tablecontent"/>
              <w:jc w:val="both"/>
              <w:rPr>
                <w:lang w:val="en-US"/>
              </w:rPr>
            </w:pPr>
            <w:r w:rsidRPr="00523C2F">
              <w:rPr>
                <w:lang w:val="en-US"/>
              </w:rPr>
              <w:t>BGC-Argo quality control manual for nitrate concentration</w:t>
            </w:r>
          </w:p>
        </w:tc>
        <w:tc>
          <w:tcPr>
            <w:tcW w:w="3465" w:type="dxa"/>
          </w:tcPr>
          <w:p w:rsidR="00AB6E6E" w:rsidRPr="006667B8" w:rsidRDefault="00F52F07" w:rsidP="00BA652D">
            <w:pPr>
              <w:pStyle w:val="tablecontent"/>
              <w:jc w:val="both"/>
              <w:rPr>
                <w:lang w:val="en-US"/>
              </w:rPr>
            </w:pPr>
            <w:r w:rsidRPr="006667B8">
              <w:rPr>
                <w:highlight w:val="yellow"/>
                <w:lang w:val="en-US"/>
              </w:rPr>
              <w:t>TBD</w:t>
            </w:r>
          </w:p>
        </w:tc>
      </w:tr>
      <w:tr w:rsidR="00523C2F" w:rsidRPr="00523C2F" w:rsidTr="002D02EF">
        <w:trPr>
          <w:cantSplit/>
        </w:trPr>
        <w:tc>
          <w:tcPr>
            <w:tcW w:w="1960" w:type="dxa"/>
          </w:tcPr>
          <w:p w:rsidR="00523C2F" w:rsidRPr="00E4618E" w:rsidRDefault="00523C2F" w:rsidP="00523C2F">
            <w:pPr>
              <w:pStyle w:val="tablecontent"/>
              <w:jc w:val="both"/>
              <w:rPr>
                <w:lang w:val="en-US" w:eastAsia="fr-FR"/>
              </w:rPr>
            </w:pPr>
            <w:r w:rsidRPr="00E4618E">
              <w:rPr>
                <w:lang w:val="en-US" w:eastAsia="fr-FR"/>
              </w:rPr>
              <w:t>#</w:t>
            </w:r>
            <w:bookmarkStart w:id="496" w:name="RD7"/>
            <w:r w:rsidRPr="00E4618E">
              <w:rPr>
                <w:lang w:val="en-US" w:eastAsia="fr-FR"/>
              </w:rPr>
              <w:t>RD7</w:t>
            </w:r>
            <w:bookmarkEnd w:id="496"/>
          </w:p>
        </w:tc>
        <w:tc>
          <w:tcPr>
            <w:tcW w:w="3465" w:type="dxa"/>
          </w:tcPr>
          <w:p w:rsidR="00523C2F" w:rsidRPr="00E4618E" w:rsidRDefault="00523C2F" w:rsidP="00C761EE">
            <w:pPr>
              <w:pStyle w:val="tablecontent"/>
              <w:jc w:val="both"/>
              <w:rPr>
                <w:lang w:val="en-US"/>
              </w:rPr>
            </w:pPr>
            <w:r w:rsidRPr="00E4618E">
              <w:rPr>
                <w:lang w:val="en-US"/>
              </w:rPr>
              <w:t>Quality control for Biogeochemical-Argo radiometry (DOWN_IRRADIANCExxx &amp; PAR)</w:t>
            </w:r>
          </w:p>
        </w:tc>
        <w:tc>
          <w:tcPr>
            <w:tcW w:w="3465" w:type="dxa"/>
          </w:tcPr>
          <w:p w:rsidR="00523C2F" w:rsidRPr="006667B8" w:rsidRDefault="00523C2F" w:rsidP="00523C2F">
            <w:pPr>
              <w:pStyle w:val="tablecontent"/>
              <w:jc w:val="both"/>
              <w:rPr>
                <w:lang w:val="en-US"/>
              </w:rPr>
            </w:pPr>
            <w:r w:rsidRPr="006667B8">
              <w:rPr>
                <w:highlight w:val="yellow"/>
                <w:lang w:val="en-US"/>
              </w:rPr>
              <w:t>TBD</w:t>
            </w:r>
          </w:p>
        </w:tc>
      </w:tr>
      <w:tr w:rsidR="00523C2F" w:rsidRPr="00523C2F" w:rsidTr="002D02EF">
        <w:trPr>
          <w:cantSplit/>
        </w:trPr>
        <w:tc>
          <w:tcPr>
            <w:tcW w:w="1960" w:type="dxa"/>
          </w:tcPr>
          <w:p w:rsidR="00523C2F" w:rsidRPr="006667B8" w:rsidRDefault="00523C2F" w:rsidP="00523C2F">
            <w:pPr>
              <w:pStyle w:val="tablecontent"/>
              <w:jc w:val="both"/>
              <w:rPr>
                <w:lang w:val="en-US" w:eastAsia="fr-FR"/>
              </w:rPr>
            </w:pPr>
          </w:p>
        </w:tc>
        <w:tc>
          <w:tcPr>
            <w:tcW w:w="3465" w:type="dxa"/>
          </w:tcPr>
          <w:p w:rsidR="00523C2F" w:rsidRPr="006667B8" w:rsidRDefault="00523C2F" w:rsidP="00523C2F">
            <w:pPr>
              <w:pStyle w:val="tablecontent"/>
              <w:jc w:val="both"/>
              <w:rPr>
                <w:lang w:val="en-US"/>
              </w:rPr>
            </w:pPr>
          </w:p>
        </w:tc>
        <w:tc>
          <w:tcPr>
            <w:tcW w:w="3465" w:type="dxa"/>
          </w:tcPr>
          <w:p w:rsidR="00523C2F" w:rsidRPr="006667B8" w:rsidRDefault="00523C2F" w:rsidP="00523C2F">
            <w:pPr>
              <w:pStyle w:val="tablecontent"/>
              <w:jc w:val="both"/>
              <w:rPr>
                <w:lang w:val="en-US"/>
              </w:rPr>
            </w:pPr>
          </w:p>
        </w:tc>
      </w:tr>
    </w:tbl>
    <w:p w:rsidR="00DE15B2" w:rsidRPr="006667B8" w:rsidRDefault="00DE15B2" w:rsidP="00BA652D">
      <w:pPr>
        <w:jc w:val="both"/>
        <w:rPr>
          <w:rFonts w:ascii="Arial" w:hAnsi="Arial" w:cs="Arial"/>
          <w:sz w:val="20"/>
          <w:szCs w:val="20"/>
          <w:lang w:val="en-US"/>
        </w:rPr>
      </w:pPr>
    </w:p>
    <w:p w:rsidR="00DE15B2" w:rsidRPr="006667B8" w:rsidRDefault="00DE15B2" w:rsidP="00BA652D">
      <w:pPr>
        <w:pStyle w:val="Titre1"/>
        <w:jc w:val="both"/>
        <w:rPr>
          <w:lang w:val="en-US"/>
        </w:rPr>
      </w:pPr>
      <w:r w:rsidRPr="006667B8">
        <w:rPr>
          <w:rFonts w:ascii="Tahoma" w:hAnsi="Tahoma" w:cs="Tahoma"/>
          <w:color w:val="FFFFFF"/>
          <w:sz w:val="20"/>
          <w:szCs w:val="20"/>
          <w:lang w:val="en-US"/>
        </w:rPr>
        <w:br w:type="page"/>
      </w:r>
      <w:bookmarkStart w:id="497" w:name="_Toc534891501"/>
      <w:bookmarkStart w:id="498" w:name="_Toc437607986"/>
      <w:bookmarkStart w:id="499" w:name="_Toc442960676"/>
      <w:bookmarkStart w:id="500" w:name="_Toc43455827"/>
      <w:r w:rsidRPr="006667B8">
        <w:rPr>
          <w:lang w:val="en-US"/>
        </w:rPr>
        <w:lastRenderedPageBreak/>
        <w:t>Introduction</w:t>
      </w:r>
      <w:bookmarkEnd w:id="497"/>
      <w:bookmarkEnd w:id="498"/>
      <w:bookmarkEnd w:id="499"/>
      <w:bookmarkEnd w:id="500"/>
    </w:p>
    <w:p w:rsidR="000176E3" w:rsidRPr="006667B8" w:rsidRDefault="000176E3" w:rsidP="000176E3">
      <w:pPr>
        <w:jc w:val="both"/>
        <w:rPr>
          <w:rFonts w:ascii="Times New Roman" w:hAnsi="Times New Roman" w:cs="Times New Roman"/>
          <w:lang w:val="en-US"/>
        </w:rPr>
      </w:pPr>
      <w:r w:rsidRPr="006667B8">
        <w:rPr>
          <w:rFonts w:ascii="Times New Roman" w:hAnsi="Times New Roman" w:cs="Times New Roman"/>
          <w:lang w:val="en-US"/>
        </w:rPr>
        <w:t xml:space="preserve">This document describes how the Real Time Quality Control (RTQC) tests are implemented at the Coriolis data Centre. </w:t>
      </w:r>
    </w:p>
    <w:p w:rsidR="000176E3" w:rsidRPr="006667B8" w:rsidRDefault="000176E3" w:rsidP="00BA652D">
      <w:pPr>
        <w:jc w:val="both"/>
        <w:rPr>
          <w:rFonts w:ascii="Times New Roman" w:hAnsi="Times New Roman" w:cs="Times New Roman"/>
          <w:lang w:val="en-US"/>
        </w:rPr>
      </w:pPr>
      <w:r w:rsidRPr="006667B8">
        <w:rPr>
          <w:lang w:val="en-US"/>
        </w:rPr>
        <w:t xml:space="preserve">These tests are defined in the </w:t>
      </w:r>
      <w:r w:rsidRPr="006667B8">
        <w:rPr>
          <w:rFonts w:ascii="Times New Roman" w:hAnsi="Times New Roman" w:cs="Times New Roman"/>
          <w:lang w:val="en-US"/>
        </w:rPr>
        <w:t>Argo quality control manual</w:t>
      </w:r>
      <w:r w:rsidR="00DA7E1B" w:rsidRPr="006667B8">
        <w:rPr>
          <w:rFonts w:ascii="Times New Roman" w:hAnsi="Times New Roman" w:cs="Times New Roman"/>
          <w:lang w:val="en-US"/>
        </w:rPr>
        <w:t>s</w:t>
      </w:r>
      <w:r w:rsidRPr="006667B8">
        <w:rPr>
          <w:rFonts w:ascii="Times New Roman" w:hAnsi="Times New Roman" w:cs="Times New Roman"/>
          <w:lang w:val="en-US"/>
        </w:rPr>
        <w:t xml:space="preserve"> (#</w:t>
      </w:r>
      <w:r w:rsidR="00DA7E1B" w:rsidRPr="006667B8">
        <w:rPr>
          <w:rFonts w:ascii="Times New Roman" w:hAnsi="Times New Roman" w:cs="Times New Roman"/>
          <w:lang w:val="en-US"/>
        </w:rPr>
        <w:fldChar w:fldCharType="begin"/>
      </w:r>
      <w:r w:rsidR="00DA7E1B" w:rsidRPr="006667B8">
        <w:rPr>
          <w:rFonts w:ascii="Times New Roman" w:hAnsi="Times New Roman" w:cs="Times New Roman"/>
          <w:lang w:val="en-US"/>
        </w:rPr>
        <w:instrText xml:space="preserve"> REF RD1 \h </w:instrText>
      </w:r>
      <w:r w:rsidR="00DA7E1B" w:rsidRPr="006667B8">
        <w:rPr>
          <w:rFonts w:ascii="Times New Roman" w:hAnsi="Times New Roman" w:cs="Times New Roman"/>
          <w:lang w:val="en-US"/>
        </w:rPr>
      </w:r>
      <w:r w:rsidR="00DA7E1B" w:rsidRPr="006667B8">
        <w:rPr>
          <w:rFonts w:ascii="Times New Roman" w:hAnsi="Times New Roman" w:cs="Times New Roman"/>
          <w:lang w:val="en-US"/>
        </w:rPr>
        <w:fldChar w:fldCharType="separate"/>
      </w:r>
      <w:r w:rsidR="00A026F5" w:rsidRPr="006667B8">
        <w:rPr>
          <w:lang w:val="en-US"/>
        </w:rPr>
        <w:t>RD1</w:t>
      </w:r>
      <w:r w:rsidR="00DA7E1B" w:rsidRPr="006667B8">
        <w:rPr>
          <w:rFonts w:ascii="Times New Roman" w:hAnsi="Times New Roman" w:cs="Times New Roman"/>
          <w:lang w:val="en-US"/>
        </w:rPr>
        <w:fldChar w:fldCharType="end"/>
      </w:r>
      <w:r w:rsidR="00DA7E1B" w:rsidRPr="006667B8">
        <w:rPr>
          <w:rFonts w:ascii="Times New Roman" w:hAnsi="Times New Roman" w:cs="Times New Roman"/>
          <w:lang w:val="en-US"/>
        </w:rPr>
        <w:t xml:space="preserve"> and #</w:t>
      </w:r>
      <w:r w:rsidR="00DA7E1B" w:rsidRPr="006667B8">
        <w:rPr>
          <w:rFonts w:ascii="Times New Roman" w:hAnsi="Times New Roman" w:cs="Times New Roman"/>
          <w:lang w:val="en-US"/>
        </w:rPr>
        <w:fldChar w:fldCharType="begin"/>
      </w:r>
      <w:r w:rsidR="00DA7E1B" w:rsidRPr="006667B8">
        <w:rPr>
          <w:rFonts w:ascii="Times New Roman" w:hAnsi="Times New Roman" w:cs="Times New Roman"/>
          <w:lang w:val="en-US"/>
        </w:rPr>
        <w:instrText xml:space="preserve"> REF RD2 \h </w:instrText>
      </w:r>
      <w:r w:rsidR="00DA7E1B" w:rsidRPr="006667B8">
        <w:rPr>
          <w:rFonts w:ascii="Times New Roman" w:hAnsi="Times New Roman" w:cs="Times New Roman"/>
          <w:lang w:val="en-US"/>
        </w:rPr>
      </w:r>
      <w:r w:rsidR="00DA7E1B" w:rsidRPr="006667B8">
        <w:rPr>
          <w:rFonts w:ascii="Times New Roman" w:hAnsi="Times New Roman" w:cs="Times New Roman"/>
          <w:lang w:val="en-US"/>
        </w:rPr>
        <w:fldChar w:fldCharType="separate"/>
      </w:r>
      <w:r w:rsidR="00A026F5" w:rsidRPr="006667B8">
        <w:rPr>
          <w:lang w:val="en-US"/>
        </w:rPr>
        <w:t>RD2</w:t>
      </w:r>
      <w:r w:rsidR="00DA7E1B" w:rsidRPr="006667B8">
        <w:rPr>
          <w:rFonts w:ascii="Times New Roman" w:hAnsi="Times New Roman" w:cs="Times New Roman"/>
          <w:lang w:val="en-US"/>
        </w:rPr>
        <w:fldChar w:fldCharType="end"/>
      </w:r>
      <w:r w:rsidR="00DA7E1B" w:rsidRPr="006667B8">
        <w:rPr>
          <w:rFonts w:ascii="Times New Roman" w:hAnsi="Times New Roman" w:cs="Times New Roman"/>
          <w:lang w:val="en-US"/>
        </w:rPr>
        <w:t>)</w:t>
      </w:r>
      <w:r w:rsidRPr="006667B8">
        <w:rPr>
          <w:rFonts w:ascii="Times New Roman" w:hAnsi="Times New Roman" w:cs="Times New Roman"/>
          <w:lang w:val="en-US"/>
        </w:rPr>
        <w:t xml:space="preserve">. The present document provides a detailed description of their implementation in the Matlab processing chain that produces Argo V3.1 format </w:t>
      </w:r>
      <w:r w:rsidR="002F3B59" w:rsidRPr="006667B8">
        <w:rPr>
          <w:rFonts w:ascii="Times New Roman" w:hAnsi="Times New Roman" w:cs="Times New Roman"/>
          <w:lang w:val="en-US"/>
        </w:rPr>
        <w:t>NetCDF</w:t>
      </w:r>
      <w:r w:rsidRPr="006667B8">
        <w:rPr>
          <w:rFonts w:ascii="Times New Roman" w:hAnsi="Times New Roman" w:cs="Times New Roman"/>
          <w:lang w:val="en-US"/>
        </w:rPr>
        <w:t xml:space="preserve"> files.</w:t>
      </w:r>
    </w:p>
    <w:p w:rsidR="00F940EB" w:rsidRPr="006667B8" w:rsidRDefault="00F940EB" w:rsidP="00F940EB">
      <w:pPr>
        <w:pStyle w:val="Corpsdetexte"/>
        <w:rPr>
          <w:lang w:val="en-US"/>
        </w:rPr>
      </w:pPr>
    </w:p>
    <w:p w:rsidR="00A87732" w:rsidRPr="006667B8" w:rsidRDefault="00A87732" w:rsidP="00F940EB">
      <w:pPr>
        <w:pStyle w:val="Corpsdetexte"/>
        <w:rPr>
          <w:lang w:val="en-US"/>
        </w:rPr>
      </w:pPr>
      <w:r w:rsidRPr="00E4618E">
        <w:rPr>
          <w:lang w:val="en-US"/>
        </w:rPr>
        <w:t xml:space="preserve">This document describes the tests implemented in </w:t>
      </w:r>
      <w:r w:rsidRPr="00E4618E">
        <w:rPr>
          <w:b/>
          <w:lang w:val="en-US"/>
        </w:rPr>
        <w:t xml:space="preserve">profile RTQC version </w:t>
      </w:r>
      <w:r w:rsidR="00A44442" w:rsidRPr="00FE5575">
        <w:rPr>
          <w:b/>
          <w:highlight w:val="green"/>
          <w:lang w:val="en-US"/>
        </w:rPr>
        <w:t>4</w:t>
      </w:r>
      <w:r w:rsidR="00A44442" w:rsidRPr="00B8477A">
        <w:rPr>
          <w:b/>
          <w:highlight w:val="green"/>
          <w:lang w:val="en-US"/>
          <w:rPrChange w:id="501" w:author="RANNOU Jean-Philippe" w:date="2020-06-19T10:41:00Z">
            <w:rPr>
              <w:b/>
              <w:highlight w:val="green"/>
              <w:lang w:val="en-US"/>
            </w:rPr>
          </w:rPrChange>
        </w:rPr>
        <w:t>.</w:t>
      </w:r>
      <w:del w:id="502" w:author="RANNOU Jean-Philippe" w:date="2020-06-19T10:40:00Z">
        <w:r w:rsidR="00E4618E" w:rsidRPr="00B8477A" w:rsidDel="00B8477A">
          <w:rPr>
            <w:b/>
            <w:highlight w:val="green"/>
            <w:lang w:val="en-US"/>
            <w:rPrChange w:id="503" w:author="RANNOU Jean-Philippe" w:date="2020-06-19T10:41:00Z">
              <w:rPr>
                <w:b/>
                <w:highlight w:val="green"/>
                <w:lang w:val="en-US"/>
              </w:rPr>
            </w:rPrChange>
          </w:rPr>
          <w:delText>5</w:delText>
        </w:r>
        <w:r w:rsidR="00E4618E" w:rsidRPr="00B8477A" w:rsidDel="00B8477A">
          <w:rPr>
            <w:highlight w:val="green"/>
            <w:lang w:val="en-US"/>
            <w:rPrChange w:id="504" w:author="RANNOU Jean-Philippe" w:date="2020-06-19T10:41:00Z">
              <w:rPr>
                <w:lang w:val="en-US"/>
              </w:rPr>
            </w:rPrChange>
          </w:rPr>
          <w:delText xml:space="preserve"> </w:delText>
        </w:r>
      </w:del>
      <w:ins w:id="505" w:author="RANNOU Jean-Philippe" w:date="2020-06-19T10:40:00Z">
        <w:r w:rsidR="00B8477A" w:rsidRPr="00B8477A">
          <w:rPr>
            <w:b/>
            <w:highlight w:val="green"/>
            <w:lang w:val="en-US"/>
            <w:rPrChange w:id="506" w:author="RANNOU Jean-Philippe" w:date="2020-06-19T10:41:00Z">
              <w:rPr>
                <w:b/>
                <w:lang w:val="en-US"/>
              </w:rPr>
            </w:rPrChange>
          </w:rPr>
          <w:t>6</w:t>
        </w:r>
        <w:r w:rsidR="00B8477A" w:rsidRPr="00E4618E">
          <w:rPr>
            <w:lang w:val="en-US"/>
          </w:rPr>
          <w:t xml:space="preserve"> </w:t>
        </w:r>
      </w:ins>
      <w:r w:rsidRPr="00E4618E">
        <w:rPr>
          <w:lang w:val="en-US"/>
        </w:rPr>
        <w:t xml:space="preserve">and </w:t>
      </w:r>
      <w:r w:rsidRPr="00E4618E">
        <w:rPr>
          <w:b/>
          <w:lang w:val="en-US"/>
        </w:rPr>
        <w:t xml:space="preserve">trajectory RTQC version </w:t>
      </w:r>
      <w:r w:rsidRPr="00FE5575">
        <w:rPr>
          <w:b/>
          <w:highlight w:val="green"/>
          <w:lang w:val="en-US"/>
        </w:rPr>
        <w:t>2</w:t>
      </w:r>
      <w:r w:rsidRPr="00B8477A">
        <w:rPr>
          <w:b/>
          <w:highlight w:val="green"/>
          <w:lang w:val="en-US"/>
          <w:rPrChange w:id="507" w:author="RANNOU Jean-Philippe" w:date="2020-06-19T10:41:00Z">
            <w:rPr>
              <w:b/>
              <w:highlight w:val="green"/>
              <w:lang w:val="en-US"/>
            </w:rPr>
          </w:rPrChange>
        </w:rPr>
        <w:t>.</w:t>
      </w:r>
      <w:del w:id="508" w:author="RANNOU Jean-Philippe" w:date="2020-06-19T10:40:00Z">
        <w:r w:rsidR="00E4618E" w:rsidRPr="00B8477A" w:rsidDel="00B8477A">
          <w:rPr>
            <w:b/>
            <w:highlight w:val="green"/>
            <w:lang w:val="en-US"/>
            <w:rPrChange w:id="509" w:author="RANNOU Jean-Philippe" w:date="2020-06-19T10:41:00Z">
              <w:rPr>
                <w:b/>
                <w:highlight w:val="green"/>
                <w:lang w:val="en-US"/>
              </w:rPr>
            </w:rPrChange>
          </w:rPr>
          <w:delText>8</w:delText>
        </w:r>
        <w:r w:rsidR="00E4618E" w:rsidRPr="00B8477A" w:rsidDel="00B8477A">
          <w:rPr>
            <w:b/>
            <w:highlight w:val="green"/>
            <w:lang w:val="en-US"/>
            <w:rPrChange w:id="510" w:author="RANNOU Jean-Philippe" w:date="2020-06-19T10:41:00Z">
              <w:rPr>
                <w:b/>
                <w:lang w:val="en-US"/>
              </w:rPr>
            </w:rPrChange>
          </w:rPr>
          <w:delText xml:space="preserve"> </w:delText>
        </w:r>
      </w:del>
      <w:ins w:id="511" w:author="RANNOU Jean-Philippe" w:date="2020-06-19T10:40:00Z">
        <w:r w:rsidR="00B8477A" w:rsidRPr="00B8477A">
          <w:rPr>
            <w:b/>
            <w:highlight w:val="green"/>
            <w:lang w:val="en-US"/>
            <w:rPrChange w:id="512" w:author="RANNOU Jean-Philippe" w:date="2020-06-19T10:41:00Z">
              <w:rPr>
                <w:b/>
                <w:lang w:val="en-US"/>
              </w:rPr>
            </w:rPrChange>
          </w:rPr>
          <w:t>9</w:t>
        </w:r>
        <w:r w:rsidR="00B8477A" w:rsidRPr="00E4618E">
          <w:rPr>
            <w:b/>
            <w:lang w:val="en-US"/>
          </w:rPr>
          <w:t xml:space="preserve"> </w:t>
        </w:r>
      </w:ins>
      <w:r w:rsidRPr="00E4618E">
        <w:rPr>
          <w:lang w:val="en-US"/>
        </w:rPr>
        <w:t xml:space="preserve">of the Coriolis </w:t>
      </w:r>
      <w:r w:rsidRPr="00E4618E">
        <w:rPr>
          <w:b/>
          <w:lang w:val="en-US"/>
        </w:rPr>
        <w:t>Matlab decoder version ‘</w:t>
      </w:r>
      <w:del w:id="513" w:author="RANNOU Jean-Philippe" w:date="2020-06-19T10:41:00Z">
        <w:r w:rsidR="00523C2F" w:rsidRPr="00FE5575" w:rsidDel="00B8477A">
          <w:rPr>
            <w:b/>
            <w:highlight w:val="green"/>
            <w:lang w:val="en-US"/>
          </w:rPr>
          <w:delText>03</w:delText>
        </w:r>
        <w:r w:rsidR="00E4618E" w:rsidRPr="00FE5575" w:rsidDel="00B8477A">
          <w:rPr>
            <w:b/>
            <w:highlight w:val="green"/>
            <w:lang w:val="en-US"/>
          </w:rPr>
          <w:delText>4</w:delText>
        </w:r>
        <w:r w:rsidR="00A44442" w:rsidRPr="00FE5575" w:rsidDel="00B8477A">
          <w:rPr>
            <w:b/>
            <w:highlight w:val="green"/>
            <w:lang w:val="en-US"/>
          </w:rPr>
          <w:delText>a</w:delText>
        </w:r>
        <w:r w:rsidR="00A44442" w:rsidRPr="00E4618E" w:rsidDel="00B8477A">
          <w:rPr>
            <w:b/>
            <w:lang w:val="en-US"/>
          </w:rPr>
          <w:delText>’</w:delText>
        </w:r>
        <w:r w:rsidR="00A44442" w:rsidRPr="006667B8" w:rsidDel="00B8477A">
          <w:rPr>
            <w:lang w:val="en-US"/>
          </w:rPr>
          <w:delText xml:space="preserve"> </w:delText>
        </w:r>
      </w:del>
      <w:ins w:id="514" w:author="RANNOU Jean-Philippe" w:date="2020-06-19T10:41:00Z">
        <w:r w:rsidR="00B8477A" w:rsidRPr="00FE5575">
          <w:rPr>
            <w:b/>
            <w:highlight w:val="green"/>
            <w:lang w:val="en-US"/>
          </w:rPr>
          <w:t>0</w:t>
        </w:r>
        <w:r w:rsidR="00B8477A" w:rsidRPr="00B8477A">
          <w:rPr>
            <w:b/>
            <w:highlight w:val="green"/>
            <w:lang w:val="en-US"/>
            <w:rPrChange w:id="515" w:author="RANNOU Jean-Philippe" w:date="2020-06-19T10:41:00Z">
              <w:rPr>
                <w:b/>
                <w:highlight w:val="green"/>
                <w:lang w:val="en-US"/>
              </w:rPr>
            </w:rPrChange>
          </w:rPr>
          <w:t>3</w:t>
        </w:r>
        <w:r w:rsidR="00B8477A" w:rsidRPr="00B8477A">
          <w:rPr>
            <w:b/>
            <w:highlight w:val="green"/>
            <w:lang w:val="en-US"/>
            <w:rPrChange w:id="516" w:author="RANNOU Jean-Philippe" w:date="2020-06-19T10:41:00Z">
              <w:rPr>
                <w:b/>
                <w:lang w:val="en-US"/>
              </w:rPr>
            </w:rPrChange>
          </w:rPr>
          <w:t>5c</w:t>
        </w:r>
        <w:r w:rsidR="00B8477A" w:rsidRPr="00E4618E">
          <w:rPr>
            <w:b/>
            <w:lang w:val="en-US"/>
          </w:rPr>
          <w:t>’</w:t>
        </w:r>
        <w:r w:rsidR="00B8477A" w:rsidRPr="006667B8">
          <w:rPr>
            <w:lang w:val="en-US"/>
          </w:rPr>
          <w:t xml:space="preserve"> </w:t>
        </w:r>
      </w:ins>
      <w:r w:rsidRPr="006667B8">
        <w:rPr>
          <w:lang w:val="en-US"/>
        </w:rPr>
        <w:t>(</w:t>
      </w:r>
      <w:r w:rsidR="00E127EA">
        <w:fldChar w:fldCharType="begin"/>
      </w:r>
      <w:r w:rsidR="00E127EA" w:rsidRPr="00FE5575">
        <w:rPr>
          <w:lang w:val="en-US"/>
          <w:rPrChange w:id="517" w:author="RANNOU Jean-Philippe" w:date="2020-06-19T10:38:00Z">
            <w:rPr/>
          </w:rPrChange>
        </w:rPr>
        <w:instrText xml:space="preserve"> HYPERLINK "http://doi.org/10.17882/45589" </w:instrText>
      </w:r>
      <w:r w:rsidR="00E127EA">
        <w:fldChar w:fldCharType="separate"/>
      </w:r>
      <w:r w:rsidRPr="006667B8">
        <w:rPr>
          <w:rStyle w:val="Lienhypertexte"/>
          <w:rFonts w:ascii="Calibri" w:hAnsi="Calibri"/>
          <w:sz w:val="22"/>
          <w:szCs w:val="22"/>
          <w:lang w:val="en-US" w:eastAsia="en-US"/>
        </w:rPr>
        <w:t>http://doi.org/10.17882/45589</w:t>
      </w:r>
      <w:r w:rsidR="00E127EA">
        <w:rPr>
          <w:rStyle w:val="Lienhypertexte"/>
          <w:rFonts w:ascii="Calibri" w:hAnsi="Calibri"/>
          <w:sz w:val="22"/>
          <w:szCs w:val="22"/>
          <w:lang w:val="en-US" w:eastAsia="en-US"/>
        </w:rPr>
        <w:fldChar w:fldCharType="end"/>
      </w:r>
      <w:r w:rsidRPr="006667B8">
        <w:rPr>
          <w:rFonts w:ascii="Calibri" w:hAnsi="Calibri"/>
          <w:color w:val="1F497D"/>
          <w:sz w:val="22"/>
          <w:szCs w:val="22"/>
          <w:lang w:val="en-US" w:eastAsia="en-US"/>
        </w:rPr>
        <w:t>)</w:t>
      </w:r>
      <w:r w:rsidRPr="006667B8">
        <w:rPr>
          <w:lang w:val="en-US"/>
        </w:rPr>
        <w:t>.</w:t>
      </w:r>
    </w:p>
    <w:p w:rsidR="00841395" w:rsidRPr="006667B8" w:rsidRDefault="00841395" w:rsidP="00F940EB">
      <w:pPr>
        <w:pStyle w:val="Corpsdetexte"/>
        <w:rPr>
          <w:lang w:val="en-US"/>
        </w:rPr>
      </w:pPr>
      <w:r w:rsidRPr="006667B8">
        <w:rPr>
          <w:lang w:val="en-US"/>
        </w:rPr>
        <w:t>The implemented tests are defined for the following parameters:</w:t>
      </w:r>
    </w:p>
    <w:p w:rsidR="00841395" w:rsidRPr="006667B8" w:rsidRDefault="00841395" w:rsidP="00F940EB">
      <w:pPr>
        <w:pStyle w:val="Paragraphejustifi"/>
        <w:numPr>
          <w:ilvl w:val="0"/>
          <w:numId w:val="22"/>
        </w:numPr>
      </w:pPr>
      <w:r w:rsidRPr="006667B8">
        <w:t>PRES ,</w:t>
      </w:r>
    </w:p>
    <w:p w:rsidR="00841395" w:rsidRPr="006667B8" w:rsidRDefault="00841395" w:rsidP="00F940EB">
      <w:pPr>
        <w:pStyle w:val="Paragraphejustifi"/>
        <w:numPr>
          <w:ilvl w:val="0"/>
          <w:numId w:val="22"/>
        </w:numPr>
        <w:ind w:left="709" w:hanging="349"/>
      </w:pPr>
      <w:r w:rsidRPr="006667B8">
        <w:t>TEMP,</w:t>
      </w:r>
    </w:p>
    <w:p w:rsidR="00841395" w:rsidRPr="00523C2F" w:rsidRDefault="00841395" w:rsidP="00F940EB">
      <w:pPr>
        <w:pStyle w:val="Paragraphejustifi"/>
        <w:numPr>
          <w:ilvl w:val="0"/>
          <w:numId w:val="22"/>
        </w:numPr>
        <w:ind w:left="709" w:hanging="349"/>
      </w:pPr>
      <w:r w:rsidRPr="00C761EE">
        <w:t>PSAL</w:t>
      </w:r>
      <w:r w:rsidR="00A44442" w:rsidRPr="00C761EE">
        <w:t>,</w:t>
      </w:r>
    </w:p>
    <w:p w:rsidR="00A44442" w:rsidRPr="00523C2F" w:rsidRDefault="00A44442" w:rsidP="00F940EB">
      <w:pPr>
        <w:pStyle w:val="Paragraphejustifi"/>
        <w:numPr>
          <w:ilvl w:val="0"/>
          <w:numId w:val="22"/>
        </w:numPr>
        <w:ind w:left="709" w:hanging="349"/>
      </w:pPr>
      <w:r w:rsidRPr="00523C2F">
        <w:t>CNDC,</w:t>
      </w:r>
    </w:p>
    <w:p w:rsidR="00841395" w:rsidRPr="00523C2F" w:rsidRDefault="00841395" w:rsidP="00F940EB">
      <w:pPr>
        <w:pStyle w:val="Paragraphejustifi"/>
        <w:numPr>
          <w:ilvl w:val="0"/>
          <w:numId w:val="22"/>
        </w:numPr>
        <w:ind w:left="709" w:hanging="349"/>
      </w:pPr>
      <w:r w:rsidRPr="00523C2F">
        <w:t>DOXY,</w:t>
      </w:r>
    </w:p>
    <w:p w:rsidR="00841395" w:rsidRPr="00523C2F" w:rsidRDefault="00841395" w:rsidP="00F940EB">
      <w:pPr>
        <w:pStyle w:val="Paragraphejustifi"/>
        <w:numPr>
          <w:ilvl w:val="0"/>
          <w:numId w:val="22"/>
        </w:numPr>
        <w:ind w:left="709" w:hanging="349"/>
      </w:pPr>
      <w:r w:rsidRPr="00523C2F">
        <w:t>TEMP_DOXY,</w:t>
      </w:r>
    </w:p>
    <w:p w:rsidR="00F940EB" w:rsidRPr="00523C2F" w:rsidRDefault="00F940EB" w:rsidP="00F940EB">
      <w:pPr>
        <w:pStyle w:val="Paragraphejustifi"/>
        <w:numPr>
          <w:ilvl w:val="0"/>
          <w:numId w:val="22"/>
        </w:numPr>
        <w:ind w:left="709" w:hanging="349"/>
      </w:pPr>
      <w:r w:rsidRPr="00523C2F">
        <w:t>CHLA,</w:t>
      </w:r>
    </w:p>
    <w:p w:rsidR="00F940EB" w:rsidRPr="00523C2F" w:rsidRDefault="00F940EB" w:rsidP="00F940EB">
      <w:pPr>
        <w:pStyle w:val="Paragraphejustifi"/>
        <w:numPr>
          <w:ilvl w:val="0"/>
          <w:numId w:val="22"/>
        </w:numPr>
        <w:ind w:left="709" w:hanging="349"/>
      </w:pPr>
      <w:r w:rsidRPr="00523C2F">
        <w:t>BBP700,</w:t>
      </w:r>
    </w:p>
    <w:p w:rsidR="00A44442" w:rsidRPr="00523C2F" w:rsidRDefault="00F940EB" w:rsidP="00F940EB">
      <w:pPr>
        <w:pStyle w:val="Paragraphejustifi"/>
        <w:numPr>
          <w:ilvl w:val="0"/>
          <w:numId w:val="22"/>
        </w:numPr>
      </w:pPr>
      <w:r w:rsidRPr="00523C2F">
        <w:t>BBP532</w:t>
      </w:r>
      <w:r w:rsidR="00A44442" w:rsidRPr="00523C2F">
        <w:t>,</w:t>
      </w:r>
    </w:p>
    <w:p w:rsidR="00A44442" w:rsidRPr="00523C2F" w:rsidRDefault="00A44442" w:rsidP="00F940EB">
      <w:pPr>
        <w:pStyle w:val="Paragraphejustifi"/>
        <w:numPr>
          <w:ilvl w:val="0"/>
          <w:numId w:val="22"/>
        </w:numPr>
      </w:pPr>
      <w:r w:rsidRPr="00523C2F">
        <w:t>PH_IN_SITU_TOTAL,</w:t>
      </w:r>
    </w:p>
    <w:p w:rsidR="00523C2F" w:rsidRDefault="00523C2F" w:rsidP="00F940EB">
      <w:pPr>
        <w:pStyle w:val="Paragraphejustifi"/>
        <w:numPr>
          <w:ilvl w:val="0"/>
          <w:numId w:val="22"/>
        </w:numPr>
      </w:pPr>
      <w:r>
        <w:t>NITRATE,</w:t>
      </w:r>
    </w:p>
    <w:p w:rsidR="00523C2F" w:rsidRPr="00E4618E" w:rsidRDefault="00523C2F" w:rsidP="00523C2F">
      <w:pPr>
        <w:pStyle w:val="Paragraphejustifi"/>
        <w:numPr>
          <w:ilvl w:val="0"/>
          <w:numId w:val="22"/>
        </w:numPr>
      </w:pPr>
      <w:r w:rsidRPr="00E4618E">
        <w:t>DOWN_IRRADIANCE380,</w:t>
      </w:r>
    </w:p>
    <w:p w:rsidR="00523C2F" w:rsidRPr="00E4618E" w:rsidRDefault="00523C2F" w:rsidP="00523C2F">
      <w:pPr>
        <w:pStyle w:val="Paragraphejustifi"/>
        <w:numPr>
          <w:ilvl w:val="0"/>
          <w:numId w:val="22"/>
        </w:numPr>
      </w:pPr>
      <w:r w:rsidRPr="00E4618E">
        <w:t>DOWN_IRRADIANCE412,</w:t>
      </w:r>
    </w:p>
    <w:p w:rsidR="00523C2F" w:rsidRPr="00E4618E" w:rsidRDefault="00523C2F" w:rsidP="00523C2F">
      <w:pPr>
        <w:pStyle w:val="Paragraphejustifi"/>
        <w:numPr>
          <w:ilvl w:val="0"/>
          <w:numId w:val="22"/>
        </w:numPr>
      </w:pPr>
      <w:r w:rsidRPr="00E4618E">
        <w:t>DOWN_IRRADIANCE443,</w:t>
      </w:r>
    </w:p>
    <w:p w:rsidR="00523C2F" w:rsidRPr="00E4618E" w:rsidRDefault="00523C2F" w:rsidP="00523C2F">
      <w:pPr>
        <w:pStyle w:val="Paragraphejustifi"/>
        <w:numPr>
          <w:ilvl w:val="0"/>
          <w:numId w:val="22"/>
        </w:numPr>
      </w:pPr>
      <w:r w:rsidRPr="00E4618E">
        <w:t>DOWN_IRRADIANCE490,</w:t>
      </w:r>
    </w:p>
    <w:p w:rsidR="00841395" w:rsidRPr="00E4618E" w:rsidRDefault="00523C2F" w:rsidP="00523C2F">
      <w:pPr>
        <w:pStyle w:val="Paragraphejustifi"/>
        <w:numPr>
          <w:ilvl w:val="0"/>
          <w:numId w:val="22"/>
        </w:numPr>
      </w:pPr>
      <w:r w:rsidRPr="00E4618E">
        <w:t>DOWNWELLING_PAR.</w:t>
      </w:r>
    </w:p>
    <w:p w:rsidR="005271D5" w:rsidRPr="006667B8" w:rsidRDefault="005271D5" w:rsidP="00841395">
      <w:pPr>
        <w:pStyle w:val="Corpsdetexte"/>
        <w:rPr>
          <w:lang w:val="en-US"/>
        </w:rPr>
      </w:pPr>
    </w:p>
    <w:p w:rsidR="00DE15B2" w:rsidRPr="006667B8" w:rsidRDefault="00DE15B2" w:rsidP="00BA652D">
      <w:pPr>
        <w:pStyle w:val="Titre1"/>
        <w:pageBreakBefore/>
        <w:jc w:val="both"/>
        <w:rPr>
          <w:lang w:val="en-US"/>
        </w:rPr>
      </w:pPr>
      <w:bookmarkStart w:id="518" w:name="_Toc436817875"/>
      <w:bookmarkStart w:id="519" w:name="_Toc436817953"/>
      <w:bookmarkStart w:id="520" w:name="_Toc436819258"/>
      <w:bookmarkStart w:id="521" w:name="_Toc436819891"/>
      <w:bookmarkStart w:id="522" w:name="_Toc437510420"/>
      <w:bookmarkStart w:id="523" w:name="_Toc442960677"/>
      <w:bookmarkStart w:id="524" w:name="_Toc43455828"/>
      <w:bookmarkEnd w:id="518"/>
      <w:bookmarkEnd w:id="519"/>
      <w:bookmarkEnd w:id="520"/>
      <w:bookmarkEnd w:id="521"/>
      <w:bookmarkEnd w:id="522"/>
      <w:r w:rsidRPr="006667B8">
        <w:rPr>
          <w:lang w:val="en-US"/>
        </w:rPr>
        <w:lastRenderedPageBreak/>
        <w:t xml:space="preserve">Implementation of </w:t>
      </w:r>
      <w:r w:rsidR="00185336" w:rsidRPr="006667B8">
        <w:rPr>
          <w:lang w:val="en-US"/>
        </w:rPr>
        <w:t>Argo Real-time Quality Control test procedures on vertical p</w:t>
      </w:r>
      <w:r w:rsidRPr="006667B8">
        <w:rPr>
          <w:lang w:val="en-US"/>
        </w:rPr>
        <w:t>rofiles</w:t>
      </w:r>
      <w:bookmarkEnd w:id="523"/>
      <w:bookmarkEnd w:id="524"/>
    </w:p>
    <w:p w:rsidR="00185336" w:rsidRPr="006667B8" w:rsidRDefault="00185336" w:rsidP="00185336">
      <w:pPr>
        <w:pStyle w:val="Titre2"/>
        <w:rPr>
          <w:lang w:val="en-US"/>
        </w:rPr>
      </w:pPr>
      <w:bookmarkStart w:id="525" w:name="_Ref479760377"/>
      <w:bookmarkStart w:id="526" w:name="_Toc43455829"/>
      <w:r w:rsidRPr="006667B8">
        <w:rPr>
          <w:lang w:val="en-US"/>
        </w:rPr>
        <w:t>Description of implemented tests</w:t>
      </w:r>
      <w:bookmarkEnd w:id="525"/>
      <w:bookmarkEnd w:id="526"/>
    </w:p>
    <w:p w:rsidR="00DE15B2" w:rsidRPr="006667B8" w:rsidRDefault="00DE15B2" w:rsidP="00A64EA8">
      <w:pPr>
        <w:pStyle w:val="Titre3"/>
      </w:pPr>
      <w:bookmarkStart w:id="527" w:name="_Toc442960678"/>
      <w:bookmarkStart w:id="528" w:name="_Ref479773501"/>
      <w:bookmarkStart w:id="529" w:name="_Toc43455830"/>
      <w:r w:rsidRPr="006667B8">
        <w:t>Test #1: Platform identification test</w:t>
      </w:r>
      <w:bookmarkEnd w:id="527"/>
      <w:bookmarkEnd w:id="528"/>
      <w:bookmarkEnd w:id="529"/>
    </w:p>
    <w:p w:rsidR="00DE15B2" w:rsidRPr="006667B8" w:rsidRDefault="002004F3" w:rsidP="00185336">
      <w:pPr>
        <w:pStyle w:val="Paragraphejustifi"/>
        <w:spacing w:after="200"/>
        <w:ind w:left="0"/>
      </w:pPr>
      <w:r w:rsidRPr="006667B8">
        <w:t xml:space="preserve">The Coriolis Matlab decoder </w:t>
      </w:r>
      <w:r w:rsidR="00066013" w:rsidRPr="006667B8">
        <w:t xml:space="preserve">cannot process </w:t>
      </w:r>
      <w:r w:rsidR="00A026F5">
        <w:t>a float</w:t>
      </w:r>
      <w:r w:rsidR="00066013" w:rsidRPr="006667B8">
        <w:t xml:space="preserve"> without </w:t>
      </w:r>
      <w:r w:rsidR="00874509" w:rsidRPr="006667B8">
        <w:t xml:space="preserve">its </w:t>
      </w:r>
      <w:r w:rsidR="00066013" w:rsidRPr="006667B8">
        <w:t xml:space="preserve">WMO and associated </w:t>
      </w:r>
      <w:r w:rsidR="00874509" w:rsidRPr="006667B8">
        <w:t>PTT</w:t>
      </w:r>
      <w:r w:rsidR="00066013" w:rsidRPr="006667B8">
        <w:t xml:space="preserve">. </w:t>
      </w:r>
      <w:r w:rsidR="00874509" w:rsidRPr="006667B8">
        <w:t>Thus</w:t>
      </w:r>
      <w:r w:rsidR="00AE2165" w:rsidRPr="006667B8">
        <w:t>,</w:t>
      </w:r>
      <w:r w:rsidR="00DE15B2" w:rsidRPr="006667B8">
        <w:t xml:space="preserve"> nothing has been implemented for this test (</w:t>
      </w:r>
      <w:r w:rsidRPr="006667B8">
        <w:t>it</w:t>
      </w:r>
      <w:r w:rsidR="00DE15B2" w:rsidRPr="006667B8">
        <w:t xml:space="preserve"> </w:t>
      </w:r>
      <w:r w:rsidR="00BD77A5" w:rsidRPr="006667B8">
        <w:t>is always reported as successfully passed</w:t>
      </w:r>
      <w:r w:rsidR="00DE15B2" w:rsidRPr="006667B8">
        <w:t>).</w:t>
      </w:r>
    </w:p>
    <w:p w:rsidR="00DE15B2" w:rsidRPr="006667B8" w:rsidRDefault="00DE15B2" w:rsidP="00A64EA8">
      <w:pPr>
        <w:pStyle w:val="Titre3"/>
      </w:pPr>
      <w:bookmarkStart w:id="530" w:name="_Toc421278547"/>
      <w:bookmarkStart w:id="531" w:name="_Toc442960679"/>
      <w:bookmarkStart w:id="532" w:name="_Toc43455831"/>
      <w:r w:rsidRPr="006667B8">
        <w:t>Test #2: Impossible date test</w:t>
      </w:r>
      <w:bookmarkEnd w:id="530"/>
      <w:bookmarkEnd w:id="531"/>
      <w:bookmarkEnd w:id="532"/>
    </w:p>
    <w:p w:rsidR="00DE15B2" w:rsidRPr="006667B8" w:rsidRDefault="00DE15B2" w:rsidP="00185336">
      <w:pPr>
        <w:pStyle w:val="Paragraphejustifi"/>
        <w:spacing w:after="200"/>
        <w:ind w:left="0"/>
      </w:pPr>
      <w:r w:rsidRPr="006667B8">
        <w:t>At Coriolis the JULD value is checked to be later than January 1</w:t>
      </w:r>
      <w:r w:rsidRPr="006667B8">
        <w:rPr>
          <w:vertAlign w:val="superscript"/>
        </w:rPr>
        <w:t>st</w:t>
      </w:r>
      <w:r w:rsidRPr="006667B8">
        <w:t xml:space="preserve"> 1997 (JULD ≥ 17167) and earlier than the date of the check (in UTC time).</w:t>
      </w:r>
    </w:p>
    <w:p w:rsidR="00DE15B2" w:rsidRPr="006667B8" w:rsidRDefault="00DE15B2" w:rsidP="00185336">
      <w:pPr>
        <w:pStyle w:val="Paragraphejustifi"/>
        <w:spacing w:after="200"/>
        <w:ind w:left="0"/>
      </w:pPr>
      <w:r w:rsidRPr="006667B8">
        <w:t>The JULD_LOCATION is also checked with the same criteria and contributes (with test #3, #4 and #5) to the final value of POSITION_QC.</w:t>
      </w:r>
    </w:p>
    <w:p w:rsidR="00DE15B2" w:rsidRPr="006667B8" w:rsidRDefault="00DE15B2" w:rsidP="00A64EA8">
      <w:pPr>
        <w:pStyle w:val="Titre3"/>
      </w:pPr>
      <w:bookmarkStart w:id="533" w:name="_Toc421278548"/>
      <w:bookmarkStart w:id="534" w:name="_Toc442960680"/>
      <w:bookmarkStart w:id="535" w:name="_Ref479773592"/>
      <w:bookmarkStart w:id="536" w:name="_Toc43455832"/>
      <w:r w:rsidRPr="006667B8">
        <w:t>Test #3: Impossible location test</w:t>
      </w:r>
      <w:bookmarkEnd w:id="533"/>
      <w:bookmarkEnd w:id="534"/>
      <w:bookmarkEnd w:id="535"/>
      <w:bookmarkEnd w:id="536"/>
    </w:p>
    <w:p w:rsidR="00DE15B2" w:rsidRPr="006667B8" w:rsidRDefault="00DE15B2" w:rsidP="00185336">
      <w:pPr>
        <w:pStyle w:val="Paragraphejustifi"/>
        <w:spacing w:after="200"/>
        <w:ind w:left="0"/>
      </w:pPr>
      <w:r w:rsidRPr="006667B8">
        <w:t>At Coriolis the checked interval</w:t>
      </w:r>
      <w:r w:rsidR="00874509" w:rsidRPr="006667B8">
        <w:t xml:space="preserve"> is [-90, 90] for latitudes and</w:t>
      </w:r>
      <w:r w:rsidR="002F3B59" w:rsidRPr="006667B8">
        <w:t xml:space="preserve"> </w:t>
      </w:r>
      <w:r w:rsidR="00874509" w:rsidRPr="006667B8">
        <w:t>[</w:t>
      </w:r>
      <w:r w:rsidRPr="006667B8">
        <w:t>-180, 180] for longitudes.</w:t>
      </w:r>
    </w:p>
    <w:p w:rsidR="00DE15B2" w:rsidRPr="006667B8" w:rsidRDefault="00DE15B2" w:rsidP="00A64EA8">
      <w:pPr>
        <w:pStyle w:val="Titre3"/>
      </w:pPr>
      <w:bookmarkStart w:id="537" w:name="_Toc421278549"/>
      <w:bookmarkStart w:id="538" w:name="_Toc442960681"/>
      <w:bookmarkStart w:id="539" w:name="_Ref479773678"/>
      <w:bookmarkStart w:id="540" w:name="_Toc43455833"/>
      <w:r w:rsidRPr="006667B8">
        <w:t>Test #4: Position on land test</w:t>
      </w:r>
      <w:bookmarkEnd w:id="537"/>
      <w:bookmarkEnd w:id="538"/>
      <w:bookmarkEnd w:id="539"/>
      <w:bookmarkEnd w:id="540"/>
    </w:p>
    <w:p w:rsidR="008D2C1A" w:rsidRPr="006667B8" w:rsidRDefault="00DE15B2" w:rsidP="00B8477A">
      <w:pPr>
        <w:pStyle w:val="Paragraphejustifi"/>
        <w:spacing w:after="200"/>
        <w:ind w:left="0"/>
        <w:jc w:val="left"/>
        <w:pPrChange w:id="541" w:author="RANNOU Jean-Philippe" w:date="2020-06-19T10:44:00Z">
          <w:pPr>
            <w:pStyle w:val="Paragraphejustifi"/>
            <w:spacing w:after="200"/>
            <w:ind w:left="0"/>
          </w:pPr>
        </w:pPrChange>
      </w:pPr>
      <w:r w:rsidRPr="006667B8">
        <w:t xml:space="preserve">At Coriolis we use the </w:t>
      </w:r>
      <w:del w:id="542" w:author="RANNOU Jean-Philippe" w:date="2020-06-19T10:44:00Z">
        <w:r w:rsidRPr="00B8477A" w:rsidDel="00B8477A">
          <w:rPr>
            <w:highlight w:val="green"/>
            <w:rPrChange w:id="543" w:author="RANNOU Jean-Philippe" w:date="2020-06-19T10:44:00Z">
              <w:rPr/>
            </w:rPrChange>
          </w:rPr>
          <w:delText xml:space="preserve">ETOPO2 </w:delText>
        </w:r>
      </w:del>
      <w:ins w:id="544" w:author="RANNOU Jean-Philippe" w:date="2020-06-19T10:44:00Z">
        <w:r w:rsidR="00B8477A" w:rsidRPr="00B8477A">
          <w:rPr>
            <w:highlight w:val="green"/>
            <w:rPrChange w:id="545" w:author="RANNOU Jean-Philippe" w:date="2020-06-19T10:44:00Z">
              <w:rPr/>
            </w:rPrChange>
          </w:rPr>
          <w:t>GEBCO_2020</w:t>
        </w:r>
        <w:r w:rsidR="00B8477A" w:rsidRPr="006667B8">
          <w:t xml:space="preserve"> </w:t>
        </w:r>
      </w:ins>
      <w:r w:rsidRPr="006667B8">
        <w:t>file (</w:t>
      </w:r>
      <w:ins w:id="546" w:author="RANNOU Jean-Philippe" w:date="2020-06-19T10:44:00Z">
        <w:r w:rsidR="00B8477A" w:rsidRPr="00EC53AD">
          <w:rPr>
            <w:highlight w:val="green"/>
          </w:rPr>
          <w:fldChar w:fldCharType="begin"/>
        </w:r>
        <w:r w:rsidR="00B8477A" w:rsidRPr="00EC53AD">
          <w:rPr>
            <w:highlight w:val="green"/>
          </w:rPr>
          <w:instrText>HYPERLINK "https://www.bodc.ac.uk/data/open_download/gebco/gebco_2020/zip/"</w:instrText>
        </w:r>
        <w:r w:rsidR="00B8477A" w:rsidRPr="00EC53AD">
          <w:rPr>
            <w:highlight w:val="green"/>
          </w:rPr>
          <w:fldChar w:fldCharType="separate"/>
        </w:r>
        <w:r w:rsidR="00B8477A" w:rsidRPr="00EC53AD">
          <w:rPr>
            <w:rStyle w:val="Lienhypertexte"/>
            <w:highlight w:val="green"/>
          </w:rPr>
          <w:t>https://www.bodc.ac.uk/data/open_download/gebco/gebco_2020/zip/</w:t>
        </w:r>
        <w:r w:rsidR="00B8477A" w:rsidRPr="00EC53AD">
          <w:rPr>
            <w:highlight w:val="green"/>
          </w:rPr>
          <w:fldChar w:fldCharType="end"/>
        </w:r>
      </w:ins>
      <w:del w:id="547" w:author="RANNOU Jean-Philippe" w:date="2020-06-19T10:44:00Z">
        <w:r w:rsidRPr="006667B8" w:rsidDel="00B8477A">
          <w:delText>ETOP</w:delText>
        </w:r>
        <w:r w:rsidR="008D2C1A" w:rsidRPr="006667B8" w:rsidDel="00B8477A">
          <w:delText>O2v2g_i2_MSB.bin version</w:delText>
        </w:r>
      </w:del>
      <w:r w:rsidR="008D2C1A" w:rsidRPr="006667B8">
        <w:t>).</w:t>
      </w:r>
    </w:p>
    <w:p w:rsidR="00DE15B2" w:rsidRPr="006667B8" w:rsidRDefault="008D2C1A" w:rsidP="00185336">
      <w:pPr>
        <w:pStyle w:val="Paragraphejustifi"/>
        <w:spacing w:after="200"/>
        <w:ind w:left="0"/>
      </w:pPr>
      <w:r w:rsidRPr="006667B8">
        <w:t>T</w:t>
      </w:r>
      <w:r w:rsidR="00DE15B2" w:rsidRPr="006667B8">
        <w:t>he detailed description of the test is the following: For a given position</w:t>
      </w:r>
      <w:r w:rsidR="00F13F25">
        <w:t>,</w:t>
      </w:r>
      <w:r w:rsidR="00DE15B2" w:rsidRPr="006667B8">
        <w:t xml:space="preserve"> the elevations are retrieved from the bathymetry file (1, 2 or 4 elevations depending on the position location on the </w:t>
      </w:r>
      <w:del w:id="548" w:author="RANNOU Jean-Philippe" w:date="2020-06-19T10:45:00Z">
        <w:r w:rsidR="00DE15B2" w:rsidRPr="00B8477A" w:rsidDel="00B8477A">
          <w:rPr>
            <w:highlight w:val="green"/>
            <w:rPrChange w:id="549" w:author="RANNOU Jean-Philippe" w:date="2020-06-19T10:45:00Z">
              <w:rPr/>
            </w:rPrChange>
          </w:rPr>
          <w:delText xml:space="preserve">ETOPO2 </w:delText>
        </w:r>
      </w:del>
      <w:ins w:id="550" w:author="RANNOU Jean-Philippe" w:date="2020-06-19T10:45:00Z">
        <w:r w:rsidR="00B8477A" w:rsidRPr="00B8477A">
          <w:rPr>
            <w:highlight w:val="green"/>
            <w:rPrChange w:id="551" w:author="RANNOU Jean-Philippe" w:date="2020-06-19T10:45:00Z">
              <w:rPr/>
            </w:rPrChange>
          </w:rPr>
          <w:t>GEBCO</w:t>
        </w:r>
        <w:r w:rsidR="00B8477A" w:rsidRPr="006667B8">
          <w:t xml:space="preserve"> </w:t>
        </w:r>
      </w:ins>
      <w:r w:rsidR="00DE15B2" w:rsidRPr="006667B8">
        <w:t>grid). The test fails if the average value of the retrieved elevations is ≥ 0.</w:t>
      </w:r>
    </w:p>
    <w:p w:rsidR="00DE15B2" w:rsidRPr="006667B8" w:rsidRDefault="00DE15B2" w:rsidP="00A64EA8">
      <w:pPr>
        <w:pStyle w:val="Titre3"/>
      </w:pPr>
      <w:bookmarkStart w:id="552" w:name="_Toc421278550"/>
      <w:bookmarkStart w:id="553" w:name="_Toc442960682"/>
      <w:bookmarkStart w:id="554" w:name="_Toc43455834"/>
      <w:r w:rsidRPr="006667B8">
        <w:t>Test #5: Impossible speed test</w:t>
      </w:r>
      <w:bookmarkStart w:id="555" w:name="_GoBack"/>
      <w:bookmarkEnd w:id="552"/>
      <w:bookmarkEnd w:id="553"/>
      <w:bookmarkEnd w:id="554"/>
      <w:bookmarkEnd w:id="555"/>
    </w:p>
    <w:p w:rsidR="00DE15B2" w:rsidRPr="006667B8" w:rsidRDefault="00AE2165" w:rsidP="00185336">
      <w:pPr>
        <w:pStyle w:val="Paragraphejustifi"/>
        <w:spacing w:after="200"/>
        <w:ind w:left="0"/>
      </w:pPr>
      <w:r w:rsidRPr="006667B8">
        <w:t>At Coriolis, the</w:t>
      </w:r>
      <w:r w:rsidR="00DE15B2" w:rsidRPr="006667B8">
        <w:t xml:space="preserve"> profile position is defined according to DAC cookbook specifications (§2.2.2 of </w:t>
      </w:r>
      <w:hyperlink r:id="rId18" w:tgtFrame="_blank" w:history="1">
        <w:r w:rsidR="00DE15B2" w:rsidRPr="006667B8">
          <w:rPr>
            <w:rStyle w:val="Lienhypertexte"/>
          </w:rPr>
          <w:t>http://dx.doi.org/10.13155/29824</w:t>
        </w:r>
      </w:hyperlink>
      <w:r w:rsidR="00DE15B2" w:rsidRPr="006667B8">
        <w:t>), thus from a trajectory already checked by the JAMSTEC QC</w:t>
      </w:r>
      <w:r w:rsidRPr="006667B8">
        <w:t xml:space="preserve"> test</w:t>
      </w:r>
      <w:r w:rsidR="00DE15B2" w:rsidRPr="006667B8">
        <w:t>. Consequently</w:t>
      </w:r>
      <w:r w:rsidRPr="006667B8">
        <w:t>,</w:t>
      </w:r>
      <w:r w:rsidR="00DE15B2" w:rsidRPr="006667B8">
        <w:t xml:space="preserve"> this test is obsolete for </w:t>
      </w:r>
      <w:r w:rsidRPr="006667B8">
        <w:t xml:space="preserve">Coriolis </w:t>
      </w:r>
      <w:r w:rsidR="00DE15B2" w:rsidRPr="006667B8">
        <w:t>Argos floats</w:t>
      </w:r>
      <w:r w:rsidRPr="006667B8">
        <w:t xml:space="preserve"> </w:t>
      </w:r>
      <w:r w:rsidR="00DE15B2" w:rsidRPr="006667B8">
        <w:t>and should be considered for Iridium floats only.</w:t>
      </w:r>
    </w:p>
    <w:p w:rsidR="00DE15B2" w:rsidRPr="006667B8" w:rsidRDefault="00DE15B2" w:rsidP="00A64EA8">
      <w:pPr>
        <w:pStyle w:val="Titre3"/>
      </w:pPr>
      <w:bookmarkStart w:id="556" w:name="_Toc421278551"/>
      <w:bookmarkStart w:id="557" w:name="_Toc442960683"/>
      <w:bookmarkStart w:id="558" w:name="_Ref479773975"/>
      <w:bookmarkStart w:id="559" w:name="_Toc43455835"/>
      <w:r w:rsidRPr="006667B8">
        <w:t>Test #6: Global range test</w:t>
      </w:r>
      <w:bookmarkEnd w:id="556"/>
      <w:bookmarkEnd w:id="557"/>
      <w:bookmarkEnd w:id="558"/>
      <w:bookmarkEnd w:id="559"/>
    </w:p>
    <w:p w:rsidR="00DE15B2" w:rsidRPr="00B8477A" w:rsidRDefault="00DE15B2" w:rsidP="00185336">
      <w:pPr>
        <w:pStyle w:val="Paragraphejustifi"/>
        <w:spacing w:after="200"/>
        <w:ind w:left="0"/>
        <w:rPr>
          <w:rPrChange w:id="560" w:author="RANNOU Jean-Philippe" w:date="2020-06-19T10:41:00Z">
            <w:rPr/>
          </w:rPrChange>
        </w:rPr>
      </w:pPr>
      <w:r w:rsidRPr="00B8477A">
        <w:rPr>
          <w:rPrChange w:id="561" w:author="RANNOU Jean-Philippe" w:date="2020-06-19T10:41:00Z">
            <w:rPr/>
          </w:rPrChange>
        </w:rPr>
        <w:t>At Coriolis the checked intervals are:</w:t>
      </w:r>
    </w:p>
    <w:p w:rsidR="00B827E0" w:rsidRPr="00B8477A" w:rsidRDefault="00B827E0" w:rsidP="00185336">
      <w:pPr>
        <w:pStyle w:val="Paragraphejustifi"/>
        <w:spacing w:after="200"/>
        <w:ind w:left="0"/>
        <w:rPr>
          <w:rPrChange w:id="562" w:author="RANNOU Jean-Philippe" w:date="2020-06-19T10:41:00Z">
            <w:rPr/>
          </w:rPrChange>
        </w:rPr>
      </w:pPr>
      <w:r w:rsidRPr="00B8477A">
        <w:rPr>
          <w:rPrChange w:id="563" w:author="RANNOU Jean-Philippe" w:date="2020-06-19T10:41:00Z">
            <w:rPr/>
          </w:rPrChange>
        </w:rPr>
        <w:t xml:space="preserve">For the PRES </w:t>
      </w:r>
      <w:r w:rsidR="00FA0696" w:rsidRPr="00B8477A">
        <w:rPr>
          <w:rPrChange w:id="564" w:author="RANNOU Jean-Philippe" w:date="2020-06-19T10:41:00Z">
            <w:rPr/>
          </w:rPrChange>
        </w:rPr>
        <w:t>parameter</w:t>
      </w:r>
      <w:r w:rsidRPr="00B8477A">
        <w:rPr>
          <w:rPrChange w:id="565" w:author="RANNOU Jean-Philippe" w:date="2020-06-19T10:41:00Z">
            <w:rPr/>
          </w:rPrChange>
        </w:rPr>
        <w:t>:</w:t>
      </w:r>
    </w:p>
    <w:p w:rsidR="00FA0696" w:rsidRPr="00B8477A" w:rsidRDefault="00B827E0" w:rsidP="00FE5575">
      <w:pPr>
        <w:pStyle w:val="Paragraphejustifi"/>
        <w:numPr>
          <w:ilvl w:val="0"/>
          <w:numId w:val="25"/>
        </w:numPr>
        <w:rPr>
          <w:rPrChange w:id="566" w:author="RANNOU Jean-Philippe" w:date="2020-06-19T10:41:00Z">
            <w:rPr>
              <w:highlight w:val="green"/>
            </w:rPr>
          </w:rPrChange>
        </w:rPr>
      </w:pPr>
      <w:r w:rsidRPr="00B8477A">
        <w:rPr>
          <w:rPrChange w:id="567" w:author="RANNOU Jean-Philippe" w:date="2020-06-19T10:41:00Z">
            <w:rPr>
              <w:highlight w:val="green"/>
            </w:rPr>
          </w:rPrChange>
        </w:rPr>
        <w:t xml:space="preserve">PRES &lt; -5 dbar </w:t>
      </w:r>
      <w:r w:rsidR="00FA0696" w:rsidRPr="00B8477A">
        <w:rPr>
          <w:rPrChange w:id="568" w:author="RANNOU Jean-Philippe" w:date="2020-06-19T10:41:00Z">
            <w:rPr>
              <w:highlight w:val="green"/>
            </w:rPr>
          </w:rPrChange>
        </w:rPr>
        <w:t>to flag ‘4’ PRES, TEMP and PSAL,</w:t>
      </w:r>
    </w:p>
    <w:p w:rsidR="00FA0696" w:rsidRPr="00B8477A" w:rsidRDefault="00B827E0" w:rsidP="00FE5575">
      <w:pPr>
        <w:pStyle w:val="Paragraphejustifi"/>
        <w:numPr>
          <w:ilvl w:val="0"/>
          <w:numId w:val="25"/>
        </w:numPr>
        <w:rPr>
          <w:rPrChange w:id="569" w:author="RANNOU Jean-Philippe" w:date="2020-06-19T10:41:00Z">
            <w:rPr>
              <w:highlight w:val="green"/>
            </w:rPr>
          </w:rPrChange>
        </w:rPr>
      </w:pPr>
      <w:r w:rsidRPr="00B8477A">
        <w:rPr>
          <w:rPrChange w:id="570" w:author="RANNOU Jean-Philippe" w:date="2020-06-19T10:41:00Z">
            <w:rPr>
              <w:highlight w:val="green"/>
            </w:rPr>
          </w:rPrChange>
        </w:rPr>
        <w:t xml:space="preserve">-5dbar ≤ </w:t>
      </w:r>
      <w:r w:rsidR="00DE15B2" w:rsidRPr="00B8477A">
        <w:rPr>
          <w:rPrChange w:id="571" w:author="RANNOU Jean-Philippe" w:date="2020-06-19T10:41:00Z">
            <w:rPr>
              <w:highlight w:val="green"/>
            </w:rPr>
          </w:rPrChange>
        </w:rPr>
        <w:t xml:space="preserve">PRES </w:t>
      </w:r>
      <w:r w:rsidRPr="00B8477A">
        <w:rPr>
          <w:rPrChange w:id="572" w:author="RANNOU Jean-Philippe" w:date="2020-06-19T10:41:00Z">
            <w:rPr>
              <w:highlight w:val="green"/>
            </w:rPr>
          </w:rPrChange>
        </w:rPr>
        <w:t>≤</w:t>
      </w:r>
      <w:r w:rsidR="00DE15B2" w:rsidRPr="00B8477A">
        <w:rPr>
          <w:rPrChange w:id="573" w:author="RANNOU Jean-Philippe" w:date="2020-06-19T10:41:00Z">
            <w:rPr>
              <w:highlight w:val="green"/>
            </w:rPr>
          </w:rPrChange>
        </w:rPr>
        <w:t xml:space="preserve"> -</w:t>
      </w:r>
      <w:r w:rsidRPr="00B8477A">
        <w:rPr>
          <w:rPrChange w:id="574" w:author="RANNOU Jean-Philippe" w:date="2020-06-19T10:41:00Z">
            <w:rPr>
              <w:highlight w:val="green"/>
            </w:rPr>
          </w:rPrChange>
        </w:rPr>
        <w:t xml:space="preserve">2.4 </w:t>
      </w:r>
      <w:r w:rsidR="00DE15B2" w:rsidRPr="00B8477A">
        <w:rPr>
          <w:rPrChange w:id="575" w:author="RANNOU Jean-Philippe" w:date="2020-06-19T10:41:00Z">
            <w:rPr>
              <w:highlight w:val="green"/>
            </w:rPr>
          </w:rPrChange>
        </w:rPr>
        <w:t>dbar</w:t>
      </w:r>
      <w:r w:rsidR="00FA0696" w:rsidRPr="00B8477A">
        <w:rPr>
          <w:rPrChange w:id="576" w:author="RANNOU Jean-Philippe" w:date="2020-06-19T10:41:00Z">
            <w:rPr>
              <w:highlight w:val="green"/>
            </w:rPr>
          </w:rPrChange>
        </w:rPr>
        <w:t xml:space="preserve"> to flag ‘3’ PRES, TEMP and PSAL.</w:t>
      </w:r>
    </w:p>
    <w:p w:rsidR="00B827E0" w:rsidRPr="00B8477A" w:rsidRDefault="00B827E0" w:rsidP="00FE5575">
      <w:pPr>
        <w:pStyle w:val="Paragraphejustifi"/>
        <w:ind w:left="360"/>
        <w:rPr>
          <w:rPrChange w:id="577" w:author="RANNOU Jean-Philippe" w:date="2020-06-19T10:41:00Z">
            <w:rPr>
              <w:highlight w:val="green"/>
            </w:rPr>
          </w:rPrChange>
        </w:rPr>
      </w:pPr>
    </w:p>
    <w:p w:rsidR="00FA0696" w:rsidRPr="00B8477A" w:rsidRDefault="00FA0696" w:rsidP="00FE5575">
      <w:pPr>
        <w:pStyle w:val="Paragraphejustifi"/>
        <w:ind w:left="0"/>
        <w:rPr>
          <w:rPrChange w:id="578" w:author="RANNOU Jean-Philippe" w:date="2020-06-19T10:41:00Z">
            <w:rPr>
              <w:highlight w:val="green"/>
            </w:rPr>
          </w:rPrChange>
        </w:rPr>
      </w:pPr>
      <w:r w:rsidRPr="00B8477A">
        <w:rPr>
          <w:rPrChange w:id="579" w:author="RANNOU Jean-Philippe" w:date="2020-06-19T10:41:00Z">
            <w:rPr>
              <w:highlight w:val="green"/>
            </w:rPr>
          </w:rPrChange>
        </w:rPr>
        <w:t>For other parameters:</w:t>
      </w:r>
    </w:p>
    <w:p w:rsidR="005271D5" w:rsidRPr="006667B8" w:rsidRDefault="00DE15B2" w:rsidP="00FE5575">
      <w:pPr>
        <w:pStyle w:val="Paragraphejustifi"/>
        <w:numPr>
          <w:ilvl w:val="0"/>
          <w:numId w:val="13"/>
        </w:numPr>
      </w:pPr>
      <w:r w:rsidRPr="006667B8">
        <w:t>TEMP in the interval [-2.5, 40] °C,</w:t>
      </w:r>
    </w:p>
    <w:p w:rsidR="00DE15B2" w:rsidRPr="006667B8" w:rsidRDefault="00DE15B2" w:rsidP="00185336">
      <w:pPr>
        <w:pStyle w:val="Paragraphejustifi"/>
        <w:numPr>
          <w:ilvl w:val="0"/>
          <w:numId w:val="13"/>
        </w:numPr>
      </w:pPr>
      <w:r w:rsidRPr="006667B8">
        <w:t>PS</w:t>
      </w:r>
      <w:r w:rsidR="005271D5" w:rsidRPr="006667B8">
        <w:t xml:space="preserve">AL in the </w:t>
      </w:r>
      <w:r w:rsidR="005271D5" w:rsidRPr="00C761EE">
        <w:t>interval [2, 41] PSU,</w:t>
      </w:r>
    </w:p>
    <w:p w:rsidR="005271D5" w:rsidRPr="006667B8" w:rsidRDefault="005271D5" w:rsidP="00185336">
      <w:pPr>
        <w:pStyle w:val="Paragraphejustifi"/>
        <w:numPr>
          <w:ilvl w:val="0"/>
          <w:numId w:val="13"/>
        </w:numPr>
        <w:ind w:left="714" w:hanging="357"/>
      </w:pPr>
      <w:r w:rsidRPr="006667B8">
        <w:t xml:space="preserve">DOXY in the interval </w:t>
      </w:r>
      <w:r w:rsidR="006862BE" w:rsidRPr="006667B8">
        <w:rPr>
          <w:rFonts w:ascii="Times New Roman" w:hAnsi="Times New Roman"/>
        </w:rPr>
        <w:t>[−5, 600] micromoles/kg</w:t>
      </w:r>
      <w:r w:rsidRPr="006667B8">
        <w:t>,</w:t>
      </w:r>
    </w:p>
    <w:p w:rsidR="005271D5" w:rsidRPr="006667B8" w:rsidRDefault="005271D5" w:rsidP="00185336">
      <w:pPr>
        <w:pStyle w:val="Paragraphejustifi"/>
        <w:numPr>
          <w:ilvl w:val="0"/>
          <w:numId w:val="13"/>
        </w:numPr>
        <w:ind w:left="714" w:hanging="357"/>
      </w:pPr>
      <w:r w:rsidRPr="006667B8">
        <w:t>TEMP_DOXY in the interval [-2.5, 40] °C,</w:t>
      </w:r>
    </w:p>
    <w:p w:rsidR="006862BE" w:rsidRPr="006667B8" w:rsidRDefault="006862BE" w:rsidP="00185336">
      <w:pPr>
        <w:pStyle w:val="Paragraphejustifi"/>
        <w:numPr>
          <w:ilvl w:val="0"/>
          <w:numId w:val="13"/>
        </w:numPr>
        <w:ind w:left="714" w:hanging="357"/>
      </w:pPr>
      <w:r w:rsidRPr="006667B8">
        <w:lastRenderedPageBreak/>
        <w:t xml:space="preserve">CHLA in the interval </w:t>
      </w:r>
      <w:r w:rsidRPr="006667B8">
        <w:rPr>
          <w:rFonts w:ascii="Times New Roman" w:hAnsi="Times New Roman"/>
        </w:rPr>
        <w:t>[−0.1, 50] mg/m</w:t>
      </w:r>
      <w:r w:rsidRPr="006667B8">
        <w:rPr>
          <w:rFonts w:ascii="Times New Roman" w:hAnsi="Times New Roman"/>
          <w:vertAlign w:val="superscript"/>
        </w:rPr>
        <w:t>3</w:t>
      </w:r>
      <w:r w:rsidRPr="006667B8">
        <w:t>,</w:t>
      </w:r>
    </w:p>
    <w:p w:rsidR="006862BE" w:rsidRPr="006667B8" w:rsidRDefault="006862BE" w:rsidP="00185336">
      <w:pPr>
        <w:pStyle w:val="Paragraphejustifi"/>
        <w:numPr>
          <w:ilvl w:val="0"/>
          <w:numId w:val="13"/>
        </w:numPr>
        <w:ind w:left="714" w:hanging="357"/>
      </w:pPr>
      <w:r w:rsidRPr="006667B8">
        <w:t xml:space="preserve">BBP700 in the interval </w:t>
      </w:r>
      <w:r w:rsidRPr="006667B8">
        <w:rPr>
          <w:rFonts w:ascii="Times New Roman" w:hAnsi="Times New Roman"/>
        </w:rPr>
        <w:t>[−0.000025, 0.1] m</w:t>
      </w:r>
      <w:r w:rsidRPr="006667B8">
        <w:rPr>
          <w:rFonts w:ascii="Times New Roman" w:hAnsi="Times New Roman"/>
          <w:vertAlign w:val="superscript"/>
        </w:rPr>
        <w:t>-1</w:t>
      </w:r>
      <w:r w:rsidRPr="006667B8">
        <w:t>,</w:t>
      </w:r>
    </w:p>
    <w:p w:rsidR="000D76A0" w:rsidRDefault="006862BE" w:rsidP="00185336">
      <w:pPr>
        <w:pStyle w:val="Paragraphejustifi"/>
        <w:numPr>
          <w:ilvl w:val="0"/>
          <w:numId w:val="13"/>
        </w:numPr>
      </w:pPr>
      <w:r w:rsidRPr="006667B8">
        <w:t xml:space="preserve">BBP532 in the interval </w:t>
      </w:r>
      <w:r w:rsidRPr="006667B8">
        <w:rPr>
          <w:rFonts w:ascii="Times New Roman" w:hAnsi="Times New Roman"/>
        </w:rPr>
        <w:t>[−0.000005, 0.1] m</w:t>
      </w:r>
      <w:r w:rsidRPr="006667B8">
        <w:rPr>
          <w:rFonts w:ascii="Times New Roman" w:hAnsi="Times New Roman"/>
          <w:vertAlign w:val="superscript"/>
        </w:rPr>
        <w:t>-1</w:t>
      </w:r>
      <w:r w:rsidR="000D76A0">
        <w:t>,</w:t>
      </w:r>
    </w:p>
    <w:p w:rsidR="000D76A0" w:rsidRPr="00523C2F" w:rsidRDefault="000D76A0" w:rsidP="000D76A0">
      <w:pPr>
        <w:pStyle w:val="Paragraphejustifi"/>
        <w:numPr>
          <w:ilvl w:val="0"/>
          <w:numId w:val="13"/>
        </w:numPr>
      </w:pPr>
      <w:r w:rsidRPr="00C761EE">
        <w:t>PH_IN_SITU_TOTAL in the interval [</w:t>
      </w:r>
      <w:r w:rsidRPr="00523C2F">
        <w:rPr>
          <w:rFonts w:ascii="Times New Roman" w:hAnsi="Times New Roman"/>
        </w:rPr>
        <w:t>7.3, 8.5]</w:t>
      </w:r>
      <w:r w:rsidRPr="00523C2F">
        <w:t>,</w:t>
      </w:r>
    </w:p>
    <w:p w:rsidR="00523C2F" w:rsidRPr="00E4618E" w:rsidRDefault="000D76A0" w:rsidP="00D84F8A">
      <w:pPr>
        <w:pStyle w:val="Paragraphejustifi"/>
        <w:numPr>
          <w:ilvl w:val="0"/>
          <w:numId w:val="13"/>
        </w:numPr>
      </w:pPr>
      <w:r w:rsidRPr="00523C2F">
        <w:t>NITRATE in the interval [</w:t>
      </w:r>
      <w:r w:rsidRPr="00523C2F">
        <w:rPr>
          <w:rFonts w:ascii="Times New Roman" w:hAnsi="Times New Roman"/>
        </w:rPr>
        <w:t>-2, 50] micromoles/kg</w:t>
      </w:r>
      <w:r w:rsidR="00523C2F" w:rsidRPr="00E4618E">
        <w:t>,</w:t>
      </w:r>
    </w:p>
    <w:p w:rsidR="00523C2F" w:rsidRPr="00E4618E" w:rsidRDefault="00523C2F" w:rsidP="003C6552">
      <w:pPr>
        <w:pStyle w:val="Paragraphejustifi"/>
        <w:numPr>
          <w:ilvl w:val="0"/>
          <w:numId w:val="13"/>
        </w:numPr>
      </w:pPr>
      <w:r w:rsidRPr="00E4618E">
        <w:t>DOWN_IRRADIANCE380 in the interval [</w:t>
      </w:r>
      <w:r w:rsidRPr="00E4618E">
        <w:rPr>
          <w:rFonts w:ascii="Times New Roman" w:hAnsi="Times New Roman"/>
        </w:rPr>
        <w:t xml:space="preserve">-1, 1.7] </w:t>
      </w:r>
      <w:r w:rsidR="003C6552" w:rsidRPr="00E4618E">
        <w:rPr>
          <w:rFonts w:ascii="Arial" w:eastAsia="Arial" w:hAnsi="Arial" w:cs="Arial"/>
        </w:rPr>
        <w:t>W/m^2/nm</w:t>
      </w:r>
      <w:r w:rsidRPr="00E4618E">
        <w:t>,</w:t>
      </w:r>
    </w:p>
    <w:p w:rsidR="00523C2F" w:rsidRPr="00E4618E" w:rsidRDefault="00BB1D83" w:rsidP="003C6552">
      <w:pPr>
        <w:pStyle w:val="Paragraphejustifi"/>
        <w:numPr>
          <w:ilvl w:val="0"/>
          <w:numId w:val="13"/>
        </w:numPr>
      </w:pPr>
      <w:r w:rsidRPr="00E4618E">
        <w:t>DOWN_IRRADIANCE412 in the interval [</w:t>
      </w:r>
      <w:r w:rsidRPr="00E4618E">
        <w:rPr>
          <w:rFonts w:ascii="Times New Roman" w:hAnsi="Times New Roman"/>
        </w:rPr>
        <w:t xml:space="preserve">-1, 2.9] </w:t>
      </w:r>
      <w:r w:rsidR="003C6552" w:rsidRPr="00E4618E">
        <w:rPr>
          <w:rFonts w:ascii="Arial" w:eastAsia="Arial" w:hAnsi="Arial" w:cs="Arial"/>
        </w:rPr>
        <w:t>W/m^2/nm</w:t>
      </w:r>
      <w:r w:rsidRPr="00E4618E">
        <w:t>,</w:t>
      </w:r>
    </w:p>
    <w:p w:rsidR="00523C2F" w:rsidRPr="00E4618E" w:rsidRDefault="00BB1D83" w:rsidP="003C6552">
      <w:pPr>
        <w:pStyle w:val="Paragraphejustifi"/>
        <w:numPr>
          <w:ilvl w:val="0"/>
          <w:numId w:val="13"/>
        </w:numPr>
      </w:pPr>
      <w:r w:rsidRPr="00E4618E">
        <w:t>DOWN_IRRADIANCE443 in the interval [</w:t>
      </w:r>
      <w:r w:rsidRPr="00E4618E">
        <w:rPr>
          <w:rFonts w:ascii="Times New Roman" w:hAnsi="Times New Roman"/>
        </w:rPr>
        <w:t xml:space="preserve">-1, 3.2] </w:t>
      </w:r>
      <w:r w:rsidR="003C6552" w:rsidRPr="00E4618E">
        <w:rPr>
          <w:rFonts w:ascii="Arial" w:eastAsia="Arial" w:hAnsi="Arial" w:cs="Arial"/>
        </w:rPr>
        <w:t>W/m^2/nm</w:t>
      </w:r>
      <w:r w:rsidRPr="00E4618E">
        <w:t>,</w:t>
      </w:r>
    </w:p>
    <w:p w:rsidR="00523C2F" w:rsidRPr="00E4618E" w:rsidRDefault="00523C2F" w:rsidP="003C6552">
      <w:pPr>
        <w:pStyle w:val="Paragraphejustifi"/>
        <w:numPr>
          <w:ilvl w:val="0"/>
          <w:numId w:val="13"/>
        </w:numPr>
      </w:pPr>
      <w:r w:rsidRPr="00E4618E">
        <w:t>DOWN_IRR</w:t>
      </w:r>
      <w:r w:rsidR="00BB1D83" w:rsidRPr="00E4618E">
        <w:t>ADIANCE490 in the interval [</w:t>
      </w:r>
      <w:r w:rsidR="00BB1D83" w:rsidRPr="00E4618E">
        <w:rPr>
          <w:rFonts w:ascii="Times New Roman" w:hAnsi="Times New Roman"/>
        </w:rPr>
        <w:t xml:space="preserve">-1, 3.4] </w:t>
      </w:r>
      <w:r w:rsidR="003C6552" w:rsidRPr="00E4618E">
        <w:rPr>
          <w:rFonts w:ascii="Arial" w:eastAsia="Arial" w:hAnsi="Arial" w:cs="Arial"/>
        </w:rPr>
        <w:t>W/m^2/nm</w:t>
      </w:r>
      <w:r w:rsidR="00BB1D83" w:rsidRPr="00E4618E">
        <w:t>,</w:t>
      </w:r>
    </w:p>
    <w:p w:rsidR="00BB1D83" w:rsidRPr="00E4618E" w:rsidRDefault="00BB1D83" w:rsidP="00C761EE">
      <w:pPr>
        <w:pStyle w:val="Paragraphejustifi"/>
        <w:numPr>
          <w:ilvl w:val="0"/>
          <w:numId w:val="13"/>
        </w:numPr>
      </w:pPr>
      <w:r w:rsidRPr="00E4618E">
        <w:t>DOWNWELLING_PAR in the interval [</w:t>
      </w:r>
      <w:r w:rsidRPr="00E4618E">
        <w:rPr>
          <w:rFonts w:ascii="Times New Roman" w:hAnsi="Times New Roman"/>
        </w:rPr>
        <w:t xml:space="preserve">-1, 4672] </w:t>
      </w:r>
      <w:r w:rsidR="003C6552" w:rsidRPr="00E4618E">
        <w:rPr>
          <w:rFonts w:ascii="Arial" w:eastAsia="Arial" w:hAnsi="Arial" w:cs="Arial"/>
        </w:rPr>
        <w:t>microMoleQuanta/m^2/sec</w:t>
      </w:r>
      <w:r w:rsidRPr="00E4618E">
        <w:rPr>
          <w:rFonts w:ascii="Arial" w:eastAsia="Arial" w:hAnsi="Arial" w:cs="Arial"/>
        </w:rPr>
        <w:t>.</w:t>
      </w:r>
    </w:p>
    <w:p w:rsidR="005271D5" w:rsidRPr="00E4618E" w:rsidRDefault="005271D5" w:rsidP="00E4618E">
      <w:pPr>
        <w:pStyle w:val="Paragraphejustifi"/>
        <w:rPr>
          <w:highlight w:val="green"/>
        </w:rPr>
      </w:pPr>
    </w:p>
    <w:p w:rsidR="006862BE" w:rsidRPr="006667B8" w:rsidRDefault="006862BE" w:rsidP="00185336">
      <w:pPr>
        <w:pStyle w:val="Paragraphejustifi"/>
      </w:pPr>
    </w:p>
    <w:p w:rsidR="006862BE" w:rsidRPr="006667B8" w:rsidRDefault="006862BE" w:rsidP="00185336">
      <w:pPr>
        <w:pStyle w:val="Paragraphejustifi"/>
        <w:spacing w:after="200"/>
        <w:ind w:left="0"/>
      </w:pPr>
      <w:bookmarkStart w:id="580" w:name="_Toc421278552"/>
      <w:bookmarkStart w:id="581" w:name="_Toc442960684"/>
      <w:r w:rsidRPr="006667B8">
        <w:t>Values that fail this test are flagged ‘4’ except for BBP700 and BBP532 which are flagged ‘3’.</w:t>
      </w:r>
    </w:p>
    <w:p w:rsidR="00DE15B2" w:rsidRPr="006667B8" w:rsidRDefault="00DE15B2" w:rsidP="00A64EA8">
      <w:pPr>
        <w:pStyle w:val="Titre3"/>
      </w:pPr>
      <w:bookmarkStart w:id="582" w:name="_Ref479773996"/>
      <w:bookmarkStart w:id="583" w:name="_Toc43455836"/>
      <w:r w:rsidRPr="006667B8">
        <w:t>Test #7: Regional range test</w:t>
      </w:r>
      <w:bookmarkEnd w:id="580"/>
      <w:bookmarkEnd w:id="581"/>
      <w:bookmarkEnd w:id="582"/>
      <w:bookmarkEnd w:id="583"/>
    </w:p>
    <w:p w:rsidR="00DE15B2" w:rsidRPr="006667B8" w:rsidRDefault="00DE15B2" w:rsidP="00147A7A">
      <w:pPr>
        <w:rPr>
          <w:lang w:val="en-US"/>
        </w:rPr>
      </w:pPr>
      <w:r w:rsidRPr="006667B8">
        <w:rPr>
          <w:lang w:val="en-US"/>
        </w:rPr>
        <w:t>At Coriolis the regions are defined by rectangular areas.</w:t>
      </w:r>
    </w:p>
    <w:p w:rsidR="00DE15B2" w:rsidRPr="006667B8" w:rsidRDefault="00DE15B2" w:rsidP="00147A7A">
      <w:pPr>
        <w:rPr>
          <w:lang w:val="en-US"/>
        </w:rPr>
      </w:pPr>
      <w:r w:rsidRPr="006667B8">
        <w:rPr>
          <w:lang w:val="en-US"/>
        </w:rPr>
        <w:t>For the Red Sea Region, 5 rectangular areas:</w:t>
      </w:r>
    </w:p>
    <w:p w:rsidR="00DE15B2" w:rsidRPr="006667B8" w:rsidRDefault="00DE15B2" w:rsidP="00185336">
      <w:pPr>
        <w:pStyle w:val="Paragraphejustifi"/>
        <w:numPr>
          <w:ilvl w:val="0"/>
          <w:numId w:val="14"/>
        </w:numPr>
      </w:pPr>
      <w:r w:rsidRPr="006667B8">
        <w:t>30N, 30E ; 25N, 35E,</w:t>
      </w:r>
    </w:p>
    <w:p w:rsidR="00DE15B2" w:rsidRPr="006667B8" w:rsidRDefault="00DE15B2" w:rsidP="00185336">
      <w:pPr>
        <w:pStyle w:val="Paragraphejustifi"/>
        <w:numPr>
          <w:ilvl w:val="0"/>
          <w:numId w:val="14"/>
        </w:numPr>
      </w:pPr>
      <w:r w:rsidRPr="006667B8">
        <w:t>30N, 35E ; 15N, 40E,</w:t>
      </w:r>
    </w:p>
    <w:p w:rsidR="00DE15B2" w:rsidRPr="006667B8" w:rsidRDefault="00DE15B2" w:rsidP="00185336">
      <w:pPr>
        <w:pStyle w:val="Paragraphejustifi"/>
        <w:numPr>
          <w:ilvl w:val="0"/>
          <w:numId w:val="14"/>
        </w:numPr>
      </w:pPr>
      <w:r w:rsidRPr="006667B8">
        <w:t>20N, 40E ; 15N, 45E,</w:t>
      </w:r>
    </w:p>
    <w:p w:rsidR="00DE15B2" w:rsidRPr="006667B8" w:rsidRDefault="00DE15B2" w:rsidP="00185336">
      <w:pPr>
        <w:pStyle w:val="Paragraphejustifi"/>
        <w:numPr>
          <w:ilvl w:val="0"/>
          <w:numId w:val="14"/>
        </w:numPr>
      </w:pPr>
      <w:r w:rsidRPr="006667B8">
        <w:t>15N, 40E ; 12.55N, 43E,</w:t>
      </w:r>
    </w:p>
    <w:p w:rsidR="00DE15B2" w:rsidRPr="006667B8" w:rsidRDefault="00DE15B2" w:rsidP="00185336">
      <w:pPr>
        <w:pStyle w:val="Paragraphejustifi"/>
        <w:numPr>
          <w:ilvl w:val="0"/>
          <w:numId w:val="14"/>
        </w:numPr>
        <w:spacing w:after="200"/>
      </w:pPr>
      <w:r w:rsidRPr="006667B8">
        <w:t>15N, 43E ; 13N, 43.5E.</w:t>
      </w:r>
    </w:p>
    <w:p w:rsidR="00DE15B2" w:rsidRPr="006667B8" w:rsidRDefault="00FE5575" w:rsidP="00185336">
      <w:pPr>
        <w:pStyle w:val="Paragraphejustifi"/>
        <w:spacing w:after="200"/>
        <w:ind w:left="0"/>
      </w:pPr>
      <w:r>
        <w:rPr>
          <w:noProof/>
        </w:rPr>
        <w:pict>
          <v:shape id="Image 4" o:spid="_x0000_i1028" type="#_x0000_t75" style="width:206.85pt;height:210.1pt;visibility:visible">
            <v:imagedata r:id="rId19" o:title=""/>
          </v:shape>
        </w:pict>
      </w:r>
    </w:p>
    <w:p w:rsidR="00DE15B2" w:rsidRPr="006667B8" w:rsidRDefault="00DE15B2" w:rsidP="00185336">
      <w:pPr>
        <w:pStyle w:val="Paragraphejustifi"/>
        <w:spacing w:after="200"/>
        <w:ind w:left="0"/>
      </w:pPr>
      <w:r w:rsidRPr="006667B8">
        <w:t>For the Mediterranean Sea region, 5 rectangular areas:</w:t>
      </w:r>
    </w:p>
    <w:p w:rsidR="00DE15B2" w:rsidRPr="006667B8" w:rsidRDefault="00DE15B2" w:rsidP="00185336">
      <w:pPr>
        <w:pStyle w:val="Paragraphejustifi"/>
        <w:numPr>
          <w:ilvl w:val="0"/>
          <w:numId w:val="15"/>
        </w:numPr>
      </w:pPr>
      <w:r w:rsidRPr="006667B8">
        <w:t>40N, 5W ; 30N, 40E,</w:t>
      </w:r>
    </w:p>
    <w:p w:rsidR="00DE15B2" w:rsidRPr="006667B8" w:rsidRDefault="00DE15B2" w:rsidP="00185336">
      <w:pPr>
        <w:pStyle w:val="Paragraphejustifi"/>
        <w:numPr>
          <w:ilvl w:val="0"/>
          <w:numId w:val="15"/>
        </w:numPr>
      </w:pPr>
      <w:r w:rsidRPr="006667B8">
        <w:t>45N, 0; 40N, 25E,</w:t>
      </w:r>
    </w:p>
    <w:p w:rsidR="00DE15B2" w:rsidRPr="006667B8" w:rsidRDefault="00DE15B2" w:rsidP="00185336">
      <w:pPr>
        <w:pStyle w:val="Paragraphejustifi"/>
        <w:numPr>
          <w:ilvl w:val="0"/>
          <w:numId w:val="15"/>
        </w:numPr>
      </w:pPr>
      <w:r w:rsidRPr="006667B8">
        <w:t>50N, 10E; 45N, 15E,</w:t>
      </w:r>
    </w:p>
    <w:p w:rsidR="00DE15B2" w:rsidRPr="006667B8" w:rsidRDefault="00DE15B2" w:rsidP="00185336">
      <w:pPr>
        <w:pStyle w:val="Paragraphejustifi"/>
        <w:numPr>
          <w:ilvl w:val="0"/>
          <w:numId w:val="15"/>
        </w:numPr>
      </w:pPr>
      <w:r w:rsidRPr="006667B8">
        <w:t>41N, 25E; 40N, 30E,</w:t>
      </w:r>
    </w:p>
    <w:p w:rsidR="00DE15B2" w:rsidRPr="006667B8" w:rsidRDefault="00DE15B2" w:rsidP="00185336">
      <w:pPr>
        <w:pStyle w:val="Paragraphejustifi"/>
        <w:numPr>
          <w:ilvl w:val="0"/>
          <w:numId w:val="15"/>
        </w:numPr>
        <w:spacing w:after="200"/>
      </w:pPr>
      <w:r w:rsidRPr="006667B8">
        <w:t>36.6N, 5.4W; 35.2N, 5W.</w:t>
      </w:r>
    </w:p>
    <w:p w:rsidR="00DE15B2" w:rsidRPr="006667B8" w:rsidRDefault="00FE5575" w:rsidP="00185336">
      <w:pPr>
        <w:pStyle w:val="Paragraphejustifi"/>
        <w:spacing w:after="200"/>
        <w:ind w:left="0"/>
      </w:pPr>
      <w:r>
        <w:rPr>
          <w:noProof/>
        </w:rPr>
        <w:lastRenderedPageBreak/>
        <w:pict>
          <v:shape id="_x0000_i1029" type="#_x0000_t75" style="width:265.45pt;height:188.6pt;visibility:visible">
            <v:imagedata r:id="rId20" o:title=""/>
          </v:shape>
        </w:pict>
      </w:r>
    </w:p>
    <w:p w:rsidR="00DE15B2" w:rsidRPr="006667B8" w:rsidRDefault="00DE15B2" w:rsidP="00185336">
      <w:pPr>
        <w:pStyle w:val="Paragraphejustifi"/>
        <w:spacing w:after="200"/>
        <w:ind w:left="0"/>
      </w:pPr>
    </w:p>
    <w:p w:rsidR="00DE15B2" w:rsidRPr="006667B8" w:rsidRDefault="00DE15B2" w:rsidP="00185336">
      <w:pPr>
        <w:pStyle w:val="Paragraphejustifi"/>
        <w:spacing w:after="200"/>
        <w:ind w:left="0"/>
      </w:pPr>
      <w:r w:rsidRPr="006667B8">
        <w:t>The borders are considered as part of the region.</w:t>
      </w:r>
    </w:p>
    <w:p w:rsidR="00DE15B2" w:rsidRPr="006667B8" w:rsidRDefault="00DE15B2" w:rsidP="00185336">
      <w:pPr>
        <w:pStyle w:val="Paragraphejustifi"/>
        <w:spacing w:after="200"/>
        <w:ind w:left="0"/>
      </w:pPr>
      <w:r w:rsidRPr="006667B8">
        <w:t>The checked intervals are:</w:t>
      </w:r>
    </w:p>
    <w:p w:rsidR="00DE15B2" w:rsidRPr="006667B8" w:rsidRDefault="00DE15B2" w:rsidP="00185336">
      <w:pPr>
        <w:pStyle w:val="Paragraphejustifi"/>
        <w:numPr>
          <w:ilvl w:val="0"/>
          <w:numId w:val="13"/>
        </w:numPr>
        <w:ind w:left="714" w:hanging="357"/>
      </w:pPr>
      <w:r w:rsidRPr="006667B8">
        <w:t>TEMP</w:t>
      </w:r>
      <w:r w:rsidR="006862BE" w:rsidRPr="006667B8">
        <w:t xml:space="preserve"> and TEMP_DOXY</w:t>
      </w:r>
      <w:r w:rsidRPr="006667B8">
        <w:t xml:space="preserve"> in the </w:t>
      </w:r>
      <w:r w:rsidRPr="00E4618E">
        <w:t>interval [21, 40] °C in the</w:t>
      </w:r>
      <w:r w:rsidRPr="006667B8">
        <w:t xml:space="preserve"> Red Sea and [10, 40] °C in the </w:t>
      </w:r>
      <w:r w:rsidRPr="006667B8">
        <w:rPr>
          <w:sz w:val="23"/>
          <w:szCs w:val="23"/>
        </w:rPr>
        <w:t>Mediterranean Sea</w:t>
      </w:r>
      <w:r w:rsidRPr="006667B8">
        <w:t>,</w:t>
      </w:r>
    </w:p>
    <w:p w:rsidR="00DE15B2" w:rsidRPr="006667B8" w:rsidRDefault="00DE15B2" w:rsidP="00185336">
      <w:pPr>
        <w:pStyle w:val="Paragraphejustifi"/>
        <w:numPr>
          <w:ilvl w:val="0"/>
          <w:numId w:val="13"/>
        </w:numPr>
      </w:pPr>
      <w:r w:rsidRPr="006667B8">
        <w:t xml:space="preserve">PSAL in the interval [2, 41] PSU in the Red Sea and [2, 40] PSU in the </w:t>
      </w:r>
      <w:r w:rsidRPr="006667B8">
        <w:rPr>
          <w:sz w:val="23"/>
          <w:szCs w:val="23"/>
        </w:rPr>
        <w:t>Mediterranean Sea</w:t>
      </w:r>
      <w:r w:rsidRPr="006667B8">
        <w:t>.</w:t>
      </w:r>
    </w:p>
    <w:p w:rsidR="00DE15B2" w:rsidRPr="006667B8" w:rsidRDefault="00DE15B2" w:rsidP="00A64EA8">
      <w:pPr>
        <w:pStyle w:val="Titre3"/>
      </w:pPr>
      <w:bookmarkStart w:id="584" w:name="_Toc421278553"/>
      <w:bookmarkStart w:id="585" w:name="_Toc442960685"/>
      <w:bookmarkStart w:id="586" w:name="_Toc43455837"/>
      <w:r w:rsidRPr="006667B8">
        <w:t>Test #8: Pressure increasing test</w:t>
      </w:r>
      <w:bookmarkEnd w:id="584"/>
      <w:bookmarkEnd w:id="585"/>
      <w:bookmarkEnd w:id="586"/>
    </w:p>
    <w:p w:rsidR="00DE15B2" w:rsidRPr="006667B8" w:rsidRDefault="00DE15B2" w:rsidP="00185336">
      <w:pPr>
        <w:pStyle w:val="Paragraphejustifi"/>
        <w:spacing w:after="200"/>
        <w:ind w:left="0"/>
      </w:pPr>
      <w:r w:rsidRPr="006667B8">
        <w:t xml:space="preserve">Some </w:t>
      </w:r>
      <w:r w:rsidR="00105B65" w:rsidRPr="006667B8">
        <w:t>BGC</w:t>
      </w:r>
      <w:r w:rsidRPr="006667B8">
        <w:t xml:space="preserve"> floats have the ability to transmit ‘raw’ sampled data, i.e. direct sensor output without any averaging or decimation of the measurements. Some parts of these ‘raw’ sampled profiles will probably be flagged as bad by this test (at the beginning and end parts of the profile).</w:t>
      </w:r>
    </w:p>
    <w:p w:rsidR="00DE15B2" w:rsidRPr="006667B8" w:rsidRDefault="00DE15B2" w:rsidP="00185336">
      <w:pPr>
        <w:pStyle w:val="Paragraphejustifi"/>
        <w:spacing w:after="200"/>
        <w:ind w:left="0"/>
      </w:pPr>
      <w:r w:rsidRPr="006667B8">
        <w:t>As shown in the table below, the flagged data depend on the implementation (if we start the check from shallow values, from deep values or from the middle of the profile).</w:t>
      </w:r>
    </w:p>
    <w:tbl>
      <w:tblPr>
        <w:tblW w:w="5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0"/>
        <w:gridCol w:w="1660"/>
        <w:gridCol w:w="1660"/>
        <w:gridCol w:w="1660"/>
      </w:tblGrid>
      <w:tr w:rsidR="00DE15B2" w:rsidRPr="006667B8" w:rsidTr="0058204B">
        <w:trPr>
          <w:trHeight w:val="177"/>
          <w:jc w:val="center"/>
        </w:trPr>
        <w:tc>
          <w:tcPr>
            <w:tcW w:w="1240" w:type="dxa"/>
            <w:shd w:val="pct25" w:color="auto" w:fill="auto"/>
            <w:noWrap/>
            <w:vAlign w:val="center"/>
          </w:tcPr>
          <w:p w:rsidR="00DE15B2" w:rsidRPr="006667B8" w:rsidRDefault="00DE15B2" w:rsidP="00185336">
            <w:pPr>
              <w:jc w:val="center"/>
              <w:rPr>
                <w:b/>
                <w:bCs/>
                <w:color w:val="000000"/>
                <w:sz w:val="16"/>
                <w:szCs w:val="16"/>
                <w:lang w:val="en-US"/>
              </w:rPr>
            </w:pPr>
            <w:r w:rsidRPr="006667B8">
              <w:rPr>
                <w:b/>
                <w:bCs/>
                <w:color w:val="000000"/>
                <w:sz w:val="16"/>
                <w:szCs w:val="16"/>
                <w:lang w:val="en-US"/>
              </w:rPr>
              <w:t>PRES</w:t>
            </w:r>
          </w:p>
        </w:tc>
        <w:tc>
          <w:tcPr>
            <w:tcW w:w="1660" w:type="dxa"/>
            <w:shd w:val="pct25" w:color="auto" w:fill="auto"/>
            <w:noWrap/>
            <w:vAlign w:val="center"/>
          </w:tcPr>
          <w:p w:rsidR="00DE15B2" w:rsidRPr="006667B8" w:rsidRDefault="00DE15B2" w:rsidP="00185336">
            <w:pPr>
              <w:jc w:val="center"/>
              <w:rPr>
                <w:b/>
                <w:bCs/>
                <w:color w:val="000000"/>
                <w:sz w:val="16"/>
                <w:szCs w:val="16"/>
                <w:lang w:val="en-US"/>
              </w:rPr>
            </w:pPr>
            <w:r w:rsidRPr="006667B8">
              <w:rPr>
                <w:b/>
                <w:bCs/>
                <w:color w:val="000000"/>
                <w:sz w:val="16"/>
                <w:szCs w:val="16"/>
                <w:lang w:val="en-US"/>
              </w:rPr>
              <w:t>QC (start shallow)</w:t>
            </w:r>
          </w:p>
        </w:tc>
        <w:tc>
          <w:tcPr>
            <w:tcW w:w="1660" w:type="dxa"/>
            <w:shd w:val="pct25" w:color="auto" w:fill="auto"/>
            <w:noWrap/>
            <w:vAlign w:val="center"/>
          </w:tcPr>
          <w:p w:rsidR="00DE15B2" w:rsidRPr="006667B8" w:rsidRDefault="00DE15B2" w:rsidP="00185336">
            <w:pPr>
              <w:jc w:val="center"/>
              <w:rPr>
                <w:b/>
                <w:bCs/>
                <w:color w:val="000000"/>
                <w:sz w:val="16"/>
                <w:szCs w:val="16"/>
                <w:lang w:val="en-US"/>
              </w:rPr>
            </w:pPr>
            <w:r w:rsidRPr="006667B8">
              <w:rPr>
                <w:b/>
                <w:bCs/>
                <w:color w:val="000000"/>
                <w:sz w:val="16"/>
                <w:szCs w:val="16"/>
                <w:lang w:val="en-US"/>
              </w:rPr>
              <w:t>QC (start deep)</w:t>
            </w:r>
          </w:p>
        </w:tc>
        <w:tc>
          <w:tcPr>
            <w:tcW w:w="1660" w:type="dxa"/>
            <w:shd w:val="pct25" w:color="auto" w:fill="auto"/>
            <w:noWrap/>
            <w:vAlign w:val="center"/>
          </w:tcPr>
          <w:p w:rsidR="00DE15B2" w:rsidRPr="006667B8" w:rsidRDefault="00DE15B2" w:rsidP="00185336">
            <w:pPr>
              <w:jc w:val="center"/>
              <w:rPr>
                <w:b/>
                <w:bCs/>
                <w:color w:val="000000"/>
                <w:sz w:val="16"/>
                <w:szCs w:val="16"/>
                <w:lang w:val="en-US"/>
              </w:rPr>
            </w:pPr>
            <w:r w:rsidRPr="006667B8">
              <w:rPr>
                <w:b/>
                <w:bCs/>
                <w:color w:val="000000"/>
                <w:sz w:val="16"/>
                <w:szCs w:val="16"/>
                <w:lang w:val="en-US"/>
              </w:rPr>
              <w:t>QC (start middle)</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0</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3</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3</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3</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3</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5</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lastRenderedPageBreak/>
              <w:t>6</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7</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8</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9</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10</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9</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8</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7</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6</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7</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8</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9</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10</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12</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13</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15</w:t>
            </w:r>
          </w:p>
        </w:tc>
        <w:tc>
          <w:tcPr>
            <w:tcW w:w="1660" w:type="dxa"/>
            <w:tcBorders>
              <w:bottom w:val="single" w:sz="4" w:space="0" w:color="auto"/>
            </w:tcBorders>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tcBorders>
              <w:bottom w:val="single" w:sz="4" w:space="0" w:color="auto"/>
            </w:tcBorders>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tcBorders>
              <w:bottom w:val="single" w:sz="4" w:space="0" w:color="auto"/>
            </w:tcBorders>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w:t>
            </w:r>
          </w:p>
        </w:tc>
        <w:tc>
          <w:tcPr>
            <w:tcW w:w="1660" w:type="dxa"/>
            <w:shd w:val="clear" w:color="auto" w:fill="auto"/>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w:t>
            </w:r>
          </w:p>
        </w:tc>
        <w:tc>
          <w:tcPr>
            <w:tcW w:w="1660" w:type="dxa"/>
            <w:shd w:val="clear" w:color="auto" w:fill="auto"/>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w:t>
            </w:r>
          </w:p>
        </w:tc>
        <w:tc>
          <w:tcPr>
            <w:tcW w:w="1660" w:type="dxa"/>
            <w:shd w:val="clear" w:color="auto" w:fill="auto"/>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1995</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1996</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1997</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1998</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1999</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2000</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2001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2002</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2002</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2001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2000</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2000</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1999</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1998</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1997</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bl>
    <w:p w:rsidR="00DE15B2" w:rsidRPr="006667B8" w:rsidRDefault="00DE15B2" w:rsidP="00185336">
      <w:pPr>
        <w:pStyle w:val="Paragraphejustifi"/>
        <w:spacing w:after="200"/>
        <w:ind w:left="0"/>
      </w:pPr>
    </w:p>
    <w:p w:rsidR="00D8149E" w:rsidRPr="006667B8" w:rsidRDefault="00DE15B2" w:rsidP="00185336">
      <w:pPr>
        <w:pStyle w:val="Paragraphejustifi"/>
        <w:spacing w:after="200"/>
        <w:ind w:left="0"/>
      </w:pPr>
      <w:r w:rsidRPr="006667B8">
        <w:t>At Coriolis</w:t>
      </w:r>
      <w:r w:rsidR="00D8149E" w:rsidRPr="006667B8">
        <w:t>:</w:t>
      </w:r>
    </w:p>
    <w:p w:rsidR="00D8149E" w:rsidRPr="006667B8" w:rsidRDefault="00BA391D" w:rsidP="00185336">
      <w:pPr>
        <w:pStyle w:val="Paragraphejustifi"/>
        <w:numPr>
          <w:ilvl w:val="0"/>
          <w:numId w:val="19"/>
        </w:numPr>
        <w:spacing w:after="200"/>
      </w:pPr>
      <w:r w:rsidRPr="006667B8">
        <w:t>For near-surface</w:t>
      </w:r>
      <w:r w:rsidR="00D8149E" w:rsidRPr="006667B8">
        <w:t xml:space="preserve"> profiles, we start from the </w:t>
      </w:r>
      <w:r w:rsidR="0058204B" w:rsidRPr="006667B8">
        <w:t>deepest</w:t>
      </w:r>
      <w:r w:rsidR="00D8149E" w:rsidRPr="006667B8">
        <w:t xml:space="preserve"> measurement of the profile and check increasing pressures,</w:t>
      </w:r>
    </w:p>
    <w:p w:rsidR="00DE15B2" w:rsidRPr="006667B8" w:rsidRDefault="00D8149E" w:rsidP="00185336">
      <w:pPr>
        <w:pStyle w:val="Paragraphejustifi"/>
        <w:numPr>
          <w:ilvl w:val="0"/>
          <w:numId w:val="19"/>
        </w:numPr>
        <w:spacing w:after="200"/>
      </w:pPr>
      <w:r w:rsidRPr="006667B8">
        <w:t>For other profiles</w:t>
      </w:r>
      <w:r w:rsidR="000967FD" w:rsidRPr="006667B8">
        <w:t>,</w:t>
      </w:r>
      <w:r w:rsidRPr="006667B8">
        <w:t xml:space="preserve"> </w:t>
      </w:r>
      <w:r w:rsidR="00DE15B2" w:rsidRPr="006667B8">
        <w:t>we start from the middle of the profile and check increasing pressures to deep measurements and decreasing pressures to shallow measurements.</w:t>
      </w:r>
    </w:p>
    <w:p w:rsidR="00965BA7" w:rsidRPr="006667B8" w:rsidRDefault="00965BA7" w:rsidP="00A64EA8">
      <w:pPr>
        <w:pStyle w:val="Titre3"/>
      </w:pPr>
      <w:bookmarkStart w:id="587" w:name="_Toc421278554"/>
      <w:bookmarkStart w:id="588" w:name="_Toc442960686"/>
      <w:bookmarkStart w:id="589" w:name="_Toc43455838"/>
      <w:r w:rsidRPr="006667B8">
        <w:lastRenderedPageBreak/>
        <w:t>Test #9: Spike test</w:t>
      </w:r>
      <w:bookmarkEnd w:id="589"/>
    </w:p>
    <w:p w:rsidR="00965BA7" w:rsidRPr="00FB5D19" w:rsidRDefault="00965BA7" w:rsidP="00185336">
      <w:pPr>
        <w:pStyle w:val="Paragraphejustifi"/>
        <w:spacing w:after="200"/>
        <w:ind w:left="0"/>
        <w:rPr>
          <w:rFonts w:ascii="Times New Roman" w:hAnsi="Times New Roman" w:cs="Times New Roman"/>
        </w:rPr>
      </w:pPr>
      <w:r w:rsidRPr="00C761EE">
        <w:t xml:space="preserve">This test is implemented </w:t>
      </w:r>
      <w:r w:rsidR="0058204B" w:rsidRPr="00FB5D19">
        <w:t xml:space="preserve">for TEMP, PSAL, </w:t>
      </w:r>
      <w:r w:rsidR="000D76A0" w:rsidRPr="00FB5D19">
        <w:t xml:space="preserve">DOXY, </w:t>
      </w:r>
      <w:r w:rsidR="00F31A1B" w:rsidRPr="00FB5D19">
        <w:t xml:space="preserve">TEMP_DOXY, </w:t>
      </w:r>
      <w:r w:rsidR="0058204B" w:rsidRPr="00FB5D19">
        <w:t>CHLA</w:t>
      </w:r>
      <w:r w:rsidR="000D76A0" w:rsidRPr="00FB5D19">
        <w:t xml:space="preserve">, PH_IN_SITU_TOTAL and NITRATE </w:t>
      </w:r>
      <w:r w:rsidRPr="00FB5D19">
        <w:t xml:space="preserve">according to </w:t>
      </w:r>
      <w:r w:rsidRPr="00FB5D19">
        <w:rPr>
          <w:rFonts w:ascii="Times New Roman" w:hAnsi="Times New Roman" w:cs="Times New Roman"/>
        </w:rPr>
        <w:t>Argo quality control manual</w:t>
      </w:r>
      <w:r w:rsidR="0058204B" w:rsidRPr="00FB5D19">
        <w:rPr>
          <w:rFonts w:ascii="Times New Roman" w:hAnsi="Times New Roman" w:cs="Times New Roman"/>
        </w:rPr>
        <w:t>s</w:t>
      </w:r>
      <w:r w:rsidR="00B9288A" w:rsidRPr="00FB5D19">
        <w:rPr>
          <w:rFonts w:ascii="Times New Roman" w:hAnsi="Times New Roman" w:cs="Times New Roman"/>
        </w:rPr>
        <w:t xml:space="preserve"> (#</w:t>
      </w:r>
      <w:r w:rsidR="00B9288A" w:rsidRPr="00E4618E">
        <w:rPr>
          <w:rFonts w:ascii="Times New Roman" w:hAnsi="Times New Roman" w:cs="Times New Roman"/>
        </w:rPr>
        <w:fldChar w:fldCharType="begin"/>
      </w:r>
      <w:r w:rsidR="00B9288A" w:rsidRPr="00FB5D19">
        <w:rPr>
          <w:rFonts w:ascii="Times New Roman" w:hAnsi="Times New Roman" w:cs="Times New Roman"/>
        </w:rPr>
        <w:instrText xml:space="preserve"> REF RD1 \h </w:instrText>
      </w:r>
      <w:r w:rsidR="00FB5D19">
        <w:rPr>
          <w:rFonts w:ascii="Times New Roman" w:hAnsi="Times New Roman" w:cs="Times New Roman"/>
        </w:rPr>
        <w:instrText xml:space="preserve"> \* MERGEFORMAT </w:instrText>
      </w:r>
      <w:r w:rsidR="00B9288A" w:rsidRPr="00E4618E">
        <w:rPr>
          <w:rFonts w:ascii="Times New Roman" w:hAnsi="Times New Roman" w:cs="Times New Roman"/>
        </w:rPr>
      </w:r>
      <w:r w:rsidR="00B9288A" w:rsidRPr="00E4618E">
        <w:rPr>
          <w:rFonts w:ascii="Times New Roman" w:hAnsi="Times New Roman" w:cs="Times New Roman"/>
        </w:rPr>
        <w:fldChar w:fldCharType="separate"/>
      </w:r>
      <w:r w:rsidR="00A026F5" w:rsidRPr="00FB5D19">
        <w:t>RD1</w:t>
      </w:r>
      <w:r w:rsidR="00B9288A" w:rsidRPr="00E4618E">
        <w:rPr>
          <w:rFonts w:ascii="Times New Roman" w:hAnsi="Times New Roman" w:cs="Times New Roman"/>
        </w:rPr>
        <w:fldChar w:fldCharType="end"/>
      </w:r>
      <w:r w:rsidR="00B9288A" w:rsidRPr="00FB5D19">
        <w:rPr>
          <w:rFonts w:ascii="Times New Roman" w:hAnsi="Times New Roman" w:cs="Times New Roman"/>
        </w:rPr>
        <w:t xml:space="preserve"> and #</w:t>
      </w:r>
      <w:r w:rsidR="00B9288A" w:rsidRPr="00E4618E">
        <w:rPr>
          <w:rFonts w:ascii="Times New Roman" w:hAnsi="Times New Roman" w:cs="Times New Roman"/>
        </w:rPr>
        <w:fldChar w:fldCharType="begin"/>
      </w:r>
      <w:r w:rsidR="00B9288A" w:rsidRPr="00FB5D19">
        <w:rPr>
          <w:rFonts w:ascii="Times New Roman" w:hAnsi="Times New Roman" w:cs="Times New Roman"/>
        </w:rPr>
        <w:instrText xml:space="preserve"> REF RD2 \h </w:instrText>
      </w:r>
      <w:r w:rsidR="00FB5D19">
        <w:rPr>
          <w:rFonts w:ascii="Times New Roman" w:hAnsi="Times New Roman" w:cs="Times New Roman"/>
        </w:rPr>
        <w:instrText xml:space="preserve"> \* MERGEFORMAT </w:instrText>
      </w:r>
      <w:r w:rsidR="00B9288A" w:rsidRPr="00E4618E">
        <w:rPr>
          <w:rFonts w:ascii="Times New Roman" w:hAnsi="Times New Roman" w:cs="Times New Roman"/>
        </w:rPr>
      </w:r>
      <w:r w:rsidR="00B9288A" w:rsidRPr="00E4618E">
        <w:rPr>
          <w:rFonts w:ascii="Times New Roman" w:hAnsi="Times New Roman" w:cs="Times New Roman"/>
        </w:rPr>
        <w:fldChar w:fldCharType="separate"/>
      </w:r>
      <w:r w:rsidR="00A026F5" w:rsidRPr="00FB5D19">
        <w:t>RD2</w:t>
      </w:r>
      <w:r w:rsidR="00B9288A" w:rsidRPr="00E4618E">
        <w:rPr>
          <w:rFonts w:ascii="Times New Roman" w:hAnsi="Times New Roman" w:cs="Times New Roman"/>
        </w:rPr>
        <w:fldChar w:fldCharType="end"/>
      </w:r>
      <w:r w:rsidR="00B9288A" w:rsidRPr="00FB5D19">
        <w:rPr>
          <w:rFonts w:ascii="Times New Roman" w:hAnsi="Times New Roman" w:cs="Times New Roman"/>
        </w:rPr>
        <w:t>)</w:t>
      </w:r>
      <w:r w:rsidR="0058204B" w:rsidRPr="00FB5D19">
        <w:rPr>
          <w:rFonts w:ascii="Times New Roman" w:hAnsi="Times New Roman" w:cs="Times New Roman"/>
        </w:rPr>
        <w:t>.</w:t>
      </w:r>
    </w:p>
    <w:p w:rsidR="0058204B" w:rsidRPr="006667B8" w:rsidRDefault="0058204B" w:rsidP="00185336">
      <w:pPr>
        <w:pStyle w:val="Paragraphejustifi"/>
        <w:spacing w:after="200"/>
        <w:ind w:left="0"/>
        <w:rPr>
          <w:b/>
          <w:u w:val="single"/>
        </w:rPr>
      </w:pPr>
      <w:r w:rsidRPr="00FB5D19">
        <w:rPr>
          <w:rFonts w:ascii="Times New Roman" w:hAnsi="Times New Roman" w:cs="Times New Roman"/>
          <w:b/>
          <w:u w:val="single"/>
        </w:rPr>
        <w:t>It is not implemented yet for BBP700 and BBP532</w:t>
      </w:r>
      <w:r w:rsidR="000D76A0" w:rsidRPr="00FB5D19">
        <w:rPr>
          <w:rFonts w:ascii="Times New Roman" w:hAnsi="Times New Roman" w:cs="Times New Roman"/>
          <w:b/>
          <w:u w:val="single"/>
        </w:rPr>
        <w:t xml:space="preserve"> (Catherine SCHMECHTIG's decision)</w:t>
      </w:r>
      <w:r w:rsidRPr="00FB5D19">
        <w:rPr>
          <w:rFonts w:ascii="Times New Roman" w:hAnsi="Times New Roman" w:cs="Times New Roman"/>
          <w:b/>
          <w:u w:val="single"/>
        </w:rPr>
        <w:t>.</w:t>
      </w:r>
    </w:p>
    <w:p w:rsidR="00965BA7" w:rsidRPr="006667B8" w:rsidRDefault="00965BA7" w:rsidP="00A64EA8">
      <w:pPr>
        <w:pStyle w:val="Titre3"/>
      </w:pPr>
      <w:bookmarkStart w:id="590" w:name="_Toc43455839"/>
      <w:r w:rsidRPr="006667B8">
        <w:t>Test #10: Top and bottom spike test: obsolete</w:t>
      </w:r>
      <w:bookmarkEnd w:id="590"/>
    </w:p>
    <w:p w:rsidR="00965BA7" w:rsidRPr="00B8477A" w:rsidRDefault="00965BA7" w:rsidP="00A64EA8">
      <w:pPr>
        <w:pStyle w:val="Titre3"/>
        <w:rPr>
          <w:rPrChange w:id="591" w:author="RANNOU Jean-Philippe" w:date="2020-06-19T10:41:00Z">
            <w:rPr/>
          </w:rPrChange>
        </w:rPr>
      </w:pPr>
      <w:bookmarkStart w:id="592" w:name="_Toc43455840"/>
      <w:r w:rsidRPr="00B8477A">
        <w:rPr>
          <w:rPrChange w:id="593" w:author="RANNOU Jean-Philippe" w:date="2020-06-19T10:41:00Z">
            <w:rPr/>
          </w:rPrChange>
        </w:rPr>
        <w:t>Test #11: Gradient test</w:t>
      </w:r>
      <w:bookmarkEnd w:id="592"/>
    </w:p>
    <w:p w:rsidR="00965BA7" w:rsidRPr="006667B8" w:rsidRDefault="00D53944" w:rsidP="00185336">
      <w:pPr>
        <w:pStyle w:val="Paragraphejustifi"/>
        <w:spacing w:after="200"/>
        <w:ind w:left="0"/>
      </w:pPr>
      <w:r w:rsidRPr="00B8477A">
        <w:rPr>
          <w:rPrChange w:id="594" w:author="RANNOU Jean-Philippe" w:date="2020-06-19T10:41:00Z">
            <w:rPr>
              <w:highlight w:val="green"/>
            </w:rPr>
          </w:rPrChange>
        </w:rPr>
        <w:t xml:space="preserve">This test is implemented for DOXY according to </w:t>
      </w:r>
      <w:r w:rsidR="00965BA7" w:rsidRPr="00B8477A">
        <w:rPr>
          <w:rFonts w:ascii="Times New Roman" w:hAnsi="Times New Roman" w:cs="Times New Roman"/>
          <w:rPrChange w:id="595" w:author="RANNOU Jean-Philippe" w:date="2020-06-19T10:41:00Z">
            <w:rPr>
              <w:rFonts w:ascii="Times New Roman" w:hAnsi="Times New Roman" w:cs="Times New Roman"/>
              <w:highlight w:val="green"/>
            </w:rPr>
          </w:rPrChange>
        </w:rPr>
        <w:t>Argo quality control manual</w:t>
      </w:r>
      <w:r w:rsidR="00B9288A" w:rsidRPr="00B8477A">
        <w:rPr>
          <w:rFonts w:ascii="Times New Roman" w:hAnsi="Times New Roman" w:cs="Times New Roman"/>
          <w:rPrChange w:id="596" w:author="RANNOU Jean-Philippe" w:date="2020-06-19T10:41:00Z">
            <w:rPr>
              <w:rFonts w:ascii="Times New Roman" w:hAnsi="Times New Roman" w:cs="Times New Roman"/>
              <w:highlight w:val="green"/>
            </w:rPr>
          </w:rPrChange>
        </w:rPr>
        <w:t xml:space="preserve"> (#</w:t>
      </w:r>
      <w:r w:rsidR="00B9288A" w:rsidRPr="00B8477A">
        <w:rPr>
          <w:rFonts w:ascii="Times New Roman" w:hAnsi="Times New Roman" w:cs="Times New Roman"/>
          <w:rPrChange w:id="597" w:author="RANNOU Jean-Philippe" w:date="2020-06-19T10:41:00Z">
            <w:rPr>
              <w:rFonts w:ascii="Times New Roman" w:hAnsi="Times New Roman" w:cs="Times New Roman"/>
              <w:highlight w:val="green"/>
            </w:rPr>
          </w:rPrChange>
        </w:rPr>
        <w:fldChar w:fldCharType="begin"/>
      </w:r>
      <w:r w:rsidR="00B9288A" w:rsidRPr="00B8477A">
        <w:rPr>
          <w:rFonts w:ascii="Times New Roman" w:hAnsi="Times New Roman" w:cs="Times New Roman"/>
          <w:rPrChange w:id="598" w:author="RANNOU Jean-Philippe" w:date="2020-06-19T10:41:00Z">
            <w:rPr>
              <w:rFonts w:ascii="Times New Roman" w:hAnsi="Times New Roman" w:cs="Times New Roman"/>
              <w:highlight w:val="green"/>
            </w:rPr>
          </w:rPrChange>
        </w:rPr>
        <w:instrText xml:space="preserve"> REF RD2 \h </w:instrText>
      </w:r>
      <w:r w:rsidR="00FA0696" w:rsidRPr="00B8477A">
        <w:rPr>
          <w:rFonts w:ascii="Times New Roman" w:hAnsi="Times New Roman" w:cs="Times New Roman"/>
          <w:rPrChange w:id="599" w:author="RANNOU Jean-Philippe" w:date="2020-06-19T10:41:00Z">
            <w:rPr>
              <w:rFonts w:ascii="Times New Roman" w:hAnsi="Times New Roman" w:cs="Times New Roman"/>
              <w:highlight w:val="green"/>
            </w:rPr>
          </w:rPrChange>
        </w:rPr>
        <w:instrText xml:space="preserve"> \* MERGEFORMAT </w:instrText>
      </w:r>
      <w:r w:rsidR="00B9288A" w:rsidRPr="00B8477A">
        <w:rPr>
          <w:rFonts w:ascii="Times New Roman" w:hAnsi="Times New Roman" w:cs="Times New Roman"/>
          <w:rPrChange w:id="600" w:author="RANNOU Jean-Philippe" w:date="2020-06-19T10:41:00Z">
            <w:rPr>
              <w:rFonts w:ascii="Times New Roman" w:hAnsi="Times New Roman" w:cs="Times New Roman"/>
              <w:highlight w:val="green"/>
            </w:rPr>
          </w:rPrChange>
        </w:rPr>
      </w:r>
      <w:r w:rsidR="00B9288A" w:rsidRPr="00B8477A">
        <w:rPr>
          <w:rFonts w:ascii="Times New Roman" w:hAnsi="Times New Roman" w:cs="Times New Roman"/>
          <w:rPrChange w:id="601" w:author="RANNOU Jean-Philippe" w:date="2020-06-19T10:41:00Z">
            <w:rPr>
              <w:rFonts w:ascii="Times New Roman" w:hAnsi="Times New Roman" w:cs="Times New Roman"/>
              <w:highlight w:val="green"/>
            </w:rPr>
          </w:rPrChange>
        </w:rPr>
        <w:fldChar w:fldCharType="separate"/>
      </w:r>
      <w:r w:rsidR="00A026F5" w:rsidRPr="00B8477A">
        <w:rPr>
          <w:rPrChange w:id="602" w:author="RANNOU Jean-Philippe" w:date="2020-06-19T10:41:00Z">
            <w:rPr>
              <w:highlight w:val="green"/>
            </w:rPr>
          </w:rPrChange>
        </w:rPr>
        <w:t>RD2</w:t>
      </w:r>
      <w:r w:rsidR="00B9288A" w:rsidRPr="00B8477A">
        <w:rPr>
          <w:rFonts w:ascii="Times New Roman" w:hAnsi="Times New Roman" w:cs="Times New Roman"/>
          <w:rPrChange w:id="603" w:author="RANNOU Jean-Philippe" w:date="2020-06-19T10:41:00Z">
            <w:rPr>
              <w:rFonts w:ascii="Times New Roman" w:hAnsi="Times New Roman" w:cs="Times New Roman"/>
              <w:highlight w:val="green"/>
            </w:rPr>
          </w:rPrChange>
        </w:rPr>
        <w:fldChar w:fldCharType="end"/>
      </w:r>
      <w:r w:rsidR="00B9288A" w:rsidRPr="00B8477A">
        <w:rPr>
          <w:rFonts w:ascii="Times New Roman" w:hAnsi="Times New Roman" w:cs="Times New Roman"/>
          <w:rPrChange w:id="604" w:author="RANNOU Jean-Philippe" w:date="2020-06-19T10:41:00Z">
            <w:rPr>
              <w:rFonts w:ascii="Times New Roman" w:hAnsi="Times New Roman" w:cs="Times New Roman"/>
              <w:highlight w:val="green"/>
            </w:rPr>
          </w:rPrChange>
        </w:rPr>
        <w:t>)</w:t>
      </w:r>
      <w:r w:rsidRPr="00B8477A">
        <w:rPr>
          <w:rFonts w:ascii="Times New Roman" w:hAnsi="Times New Roman" w:cs="Times New Roman"/>
          <w:rPrChange w:id="605" w:author="RANNOU Jean-Philippe" w:date="2020-06-19T10:41:00Z">
            <w:rPr>
              <w:rFonts w:ascii="Times New Roman" w:hAnsi="Times New Roman" w:cs="Times New Roman"/>
              <w:highlight w:val="green"/>
            </w:rPr>
          </w:rPrChange>
        </w:rPr>
        <w:t>.</w:t>
      </w:r>
    </w:p>
    <w:p w:rsidR="00DE15B2" w:rsidRPr="006667B8" w:rsidRDefault="00DE15B2" w:rsidP="00A64EA8">
      <w:pPr>
        <w:pStyle w:val="Titre3"/>
      </w:pPr>
      <w:bookmarkStart w:id="606" w:name="_Toc43455841"/>
      <w:r w:rsidRPr="006667B8">
        <w:t>Test #12: Digit rollover test</w:t>
      </w:r>
      <w:bookmarkEnd w:id="587"/>
      <w:bookmarkEnd w:id="588"/>
      <w:bookmarkEnd w:id="606"/>
    </w:p>
    <w:p w:rsidR="00DE15B2" w:rsidRPr="006667B8" w:rsidRDefault="00DE15B2" w:rsidP="00185336">
      <w:pPr>
        <w:pStyle w:val="Paragraphejustifi"/>
        <w:spacing w:after="200"/>
        <w:ind w:left="0"/>
      </w:pPr>
      <w:r w:rsidRPr="006667B8">
        <w:t xml:space="preserve">The test provides thresholds to detect a jump between two adjacent measurements of a parameter. It then specifies that the values that failed the test should be flagged as bad data. However, when a jump is detected, we cannot be sure in real time which part of the profile has rollover values </w:t>
      </w:r>
    </w:p>
    <w:p w:rsidR="00DE15B2" w:rsidRPr="006667B8" w:rsidRDefault="00DE15B2" w:rsidP="00185336">
      <w:pPr>
        <w:pStyle w:val="Paragraphejustifi"/>
        <w:spacing w:after="200"/>
        <w:ind w:left="0"/>
      </w:pPr>
      <w:r w:rsidRPr="006667B8">
        <w:t>At Coriolis</w:t>
      </w:r>
      <w:r w:rsidR="00696863" w:rsidRPr="006667B8">
        <w:t>, when</w:t>
      </w:r>
      <w:r w:rsidRPr="006667B8">
        <w:t xml:space="preserve"> a jump </w:t>
      </w:r>
      <w:r w:rsidR="00B32159" w:rsidRPr="006667B8">
        <w:t xml:space="preserve">is detected </w:t>
      </w:r>
      <w:r w:rsidRPr="006667B8">
        <w:t xml:space="preserve">in a measured parameter (with the </w:t>
      </w:r>
      <w:r w:rsidR="00696863" w:rsidRPr="006667B8">
        <w:t xml:space="preserve">specified </w:t>
      </w:r>
      <w:r w:rsidRPr="006667B8">
        <w:t xml:space="preserve">criteria) </w:t>
      </w:r>
      <w:r w:rsidR="00696863" w:rsidRPr="006667B8">
        <w:t xml:space="preserve">the ‘jumped values’ are flagged </w:t>
      </w:r>
      <w:r w:rsidR="00B32159" w:rsidRPr="006667B8">
        <w:t xml:space="preserve">‘4’ </w:t>
      </w:r>
      <w:r w:rsidR="00696863" w:rsidRPr="006667B8">
        <w:t xml:space="preserve">and </w:t>
      </w:r>
      <w:r w:rsidRPr="006667B8">
        <w:t xml:space="preserve">all the </w:t>
      </w:r>
      <w:r w:rsidR="00696863" w:rsidRPr="006667B8">
        <w:t xml:space="preserve">remaining </w:t>
      </w:r>
      <w:r w:rsidRPr="006667B8">
        <w:t xml:space="preserve">values of the profile for this parameter are flagged </w:t>
      </w:r>
      <w:r w:rsidR="00B32159" w:rsidRPr="006667B8">
        <w:t>‘</w:t>
      </w:r>
      <w:r w:rsidR="00696863" w:rsidRPr="006667B8">
        <w:t>3’</w:t>
      </w:r>
      <w:r w:rsidRPr="006667B8">
        <w:t>.</w:t>
      </w:r>
    </w:p>
    <w:p w:rsidR="00B32159" w:rsidRPr="006667B8" w:rsidRDefault="00B32159" w:rsidP="00185336">
      <w:pPr>
        <w:pStyle w:val="Paragraphejustifi"/>
        <w:spacing w:after="200"/>
        <w:ind w:left="0"/>
      </w:pPr>
      <w:r w:rsidRPr="006667B8">
        <w:t>This test is implemented for TEMP, PSAL and TEMP_DOXY.</w:t>
      </w:r>
    </w:p>
    <w:p w:rsidR="00A0064F" w:rsidRPr="00B8477A" w:rsidRDefault="00A0064F" w:rsidP="00A64EA8">
      <w:pPr>
        <w:pStyle w:val="Titre3"/>
        <w:rPr>
          <w:rPrChange w:id="607" w:author="RANNOU Jean-Philippe" w:date="2020-06-19T10:41:00Z">
            <w:rPr/>
          </w:rPrChange>
        </w:rPr>
      </w:pPr>
      <w:bookmarkStart w:id="608" w:name="_Toc43455842"/>
      <w:r w:rsidRPr="006667B8">
        <w:t xml:space="preserve">Test #13: </w:t>
      </w:r>
      <w:r w:rsidRPr="00B8477A">
        <w:rPr>
          <w:rPrChange w:id="609" w:author="RANNOU Jean-Philippe" w:date="2020-06-19T10:41:00Z">
            <w:rPr/>
          </w:rPrChange>
        </w:rPr>
        <w:t>Stuck value test</w:t>
      </w:r>
      <w:bookmarkEnd w:id="608"/>
    </w:p>
    <w:p w:rsidR="004615E0" w:rsidRPr="00B8477A" w:rsidRDefault="004615E0" w:rsidP="00185336">
      <w:pPr>
        <w:pStyle w:val="Paragraphejustifi"/>
        <w:spacing w:after="200"/>
        <w:ind w:left="0"/>
        <w:rPr>
          <w:rPrChange w:id="610" w:author="RANNOU Jean-Philippe" w:date="2020-06-19T10:41:00Z">
            <w:rPr>
              <w:highlight w:val="green"/>
            </w:rPr>
          </w:rPrChange>
        </w:rPr>
      </w:pPr>
      <w:r w:rsidRPr="00B8477A">
        <w:rPr>
          <w:rPrChange w:id="611" w:author="RANNOU Jean-Philippe" w:date="2020-06-19T10:41:00Z">
            <w:rPr>
              <w:highlight w:val="green"/>
            </w:rPr>
          </w:rPrChange>
        </w:rPr>
        <w:t xml:space="preserve">According to </w:t>
      </w:r>
      <w:r w:rsidRPr="00B8477A">
        <w:rPr>
          <w:rFonts w:ascii="Times New Roman" w:hAnsi="Times New Roman" w:cs="Times New Roman"/>
          <w:rPrChange w:id="612" w:author="RANNOU Jean-Philippe" w:date="2020-06-19T10:41:00Z">
            <w:rPr>
              <w:rFonts w:ascii="Times New Roman" w:hAnsi="Times New Roman" w:cs="Times New Roman"/>
              <w:highlight w:val="green"/>
            </w:rPr>
          </w:rPrChange>
        </w:rPr>
        <w:t>Argo quality control manuals (#</w:t>
      </w:r>
      <w:r w:rsidRPr="00B8477A">
        <w:rPr>
          <w:rFonts w:ascii="Times New Roman" w:hAnsi="Times New Roman" w:cs="Times New Roman"/>
          <w:rPrChange w:id="613" w:author="RANNOU Jean-Philippe" w:date="2020-06-19T10:41:00Z">
            <w:rPr>
              <w:rFonts w:ascii="Times New Roman" w:hAnsi="Times New Roman" w:cs="Times New Roman"/>
              <w:highlight w:val="green"/>
            </w:rPr>
          </w:rPrChange>
        </w:rPr>
        <w:fldChar w:fldCharType="begin"/>
      </w:r>
      <w:r w:rsidRPr="00B8477A">
        <w:rPr>
          <w:rFonts w:ascii="Times New Roman" w:hAnsi="Times New Roman" w:cs="Times New Roman"/>
          <w:rPrChange w:id="614" w:author="RANNOU Jean-Philippe" w:date="2020-06-19T10:41:00Z">
            <w:rPr>
              <w:rFonts w:ascii="Times New Roman" w:hAnsi="Times New Roman" w:cs="Times New Roman"/>
              <w:highlight w:val="green"/>
            </w:rPr>
          </w:rPrChange>
        </w:rPr>
        <w:instrText xml:space="preserve"> REF RD1 \h  \* MERGEFORMAT </w:instrText>
      </w:r>
      <w:r w:rsidRPr="00B8477A">
        <w:rPr>
          <w:rFonts w:ascii="Times New Roman" w:hAnsi="Times New Roman" w:cs="Times New Roman"/>
          <w:rPrChange w:id="615" w:author="RANNOU Jean-Philippe" w:date="2020-06-19T10:41:00Z">
            <w:rPr>
              <w:rFonts w:ascii="Times New Roman" w:hAnsi="Times New Roman" w:cs="Times New Roman"/>
              <w:highlight w:val="green"/>
            </w:rPr>
          </w:rPrChange>
        </w:rPr>
      </w:r>
      <w:r w:rsidRPr="00B8477A">
        <w:rPr>
          <w:rFonts w:ascii="Times New Roman" w:hAnsi="Times New Roman" w:cs="Times New Roman"/>
          <w:rPrChange w:id="616" w:author="RANNOU Jean-Philippe" w:date="2020-06-19T10:41:00Z">
            <w:rPr>
              <w:rFonts w:ascii="Times New Roman" w:hAnsi="Times New Roman" w:cs="Times New Roman"/>
              <w:highlight w:val="green"/>
            </w:rPr>
          </w:rPrChange>
        </w:rPr>
        <w:fldChar w:fldCharType="separate"/>
      </w:r>
      <w:r w:rsidRPr="00B8477A">
        <w:rPr>
          <w:rPrChange w:id="617" w:author="RANNOU Jean-Philippe" w:date="2020-06-19T10:41:00Z">
            <w:rPr>
              <w:highlight w:val="green"/>
            </w:rPr>
          </w:rPrChange>
        </w:rPr>
        <w:t>RD1</w:t>
      </w:r>
      <w:r w:rsidRPr="00B8477A">
        <w:rPr>
          <w:rFonts w:ascii="Times New Roman" w:hAnsi="Times New Roman" w:cs="Times New Roman"/>
          <w:rPrChange w:id="618" w:author="RANNOU Jean-Philippe" w:date="2020-06-19T10:41:00Z">
            <w:rPr>
              <w:rFonts w:ascii="Times New Roman" w:hAnsi="Times New Roman" w:cs="Times New Roman"/>
              <w:highlight w:val="green"/>
            </w:rPr>
          </w:rPrChange>
        </w:rPr>
        <w:fldChar w:fldCharType="end"/>
      </w:r>
      <w:r w:rsidRPr="00B8477A">
        <w:rPr>
          <w:rFonts w:ascii="Times New Roman" w:hAnsi="Times New Roman" w:cs="Times New Roman"/>
          <w:rPrChange w:id="619" w:author="RANNOU Jean-Philippe" w:date="2020-06-19T10:41:00Z">
            <w:rPr>
              <w:rFonts w:ascii="Times New Roman" w:hAnsi="Times New Roman" w:cs="Times New Roman"/>
              <w:highlight w:val="green"/>
            </w:rPr>
          </w:rPrChange>
        </w:rPr>
        <w:t xml:space="preserve"> and #</w:t>
      </w:r>
      <w:r w:rsidRPr="00B8477A">
        <w:rPr>
          <w:rFonts w:ascii="Times New Roman" w:hAnsi="Times New Roman" w:cs="Times New Roman"/>
          <w:rPrChange w:id="620" w:author="RANNOU Jean-Philippe" w:date="2020-06-19T10:41:00Z">
            <w:rPr>
              <w:rFonts w:ascii="Times New Roman" w:hAnsi="Times New Roman" w:cs="Times New Roman"/>
              <w:highlight w:val="green"/>
            </w:rPr>
          </w:rPrChange>
        </w:rPr>
        <w:fldChar w:fldCharType="begin"/>
      </w:r>
      <w:r w:rsidRPr="00B8477A">
        <w:rPr>
          <w:rFonts w:ascii="Times New Roman" w:hAnsi="Times New Roman" w:cs="Times New Roman"/>
          <w:rPrChange w:id="621" w:author="RANNOU Jean-Philippe" w:date="2020-06-19T10:41:00Z">
            <w:rPr>
              <w:rFonts w:ascii="Times New Roman" w:hAnsi="Times New Roman" w:cs="Times New Roman"/>
              <w:highlight w:val="green"/>
            </w:rPr>
          </w:rPrChange>
        </w:rPr>
        <w:instrText xml:space="preserve"> REF RD2 \h  \* MERGEFORMAT </w:instrText>
      </w:r>
      <w:r w:rsidRPr="00B8477A">
        <w:rPr>
          <w:rFonts w:ascii="Times New Roman" w:hAnsi="Times New Roman" w:cs="Times New Roman"/>
          <w:rPrChange w:id="622" w:author="RANNOU Jean-Philippe" w:date="2020-06-19T10:41:00Z">
            <w:rPr>
              <w:rFonts w:ascii="Times New Roman" w:hAnsi="Times New Roman" w:cs="Times New Roman"/>
              <w:highlight w:val="green"/>
            </w:rPr>
          </w:rPrChange>
        </w:rPr>
      </w:r>
      <w:r w:rsidRPr="00B8477A">
        <w:rPr>
          <w:rFonts w:ascii="Times New Roman" w:hAnsi="Times New Roman" w:cs="Times New Roman"/>
          <w:rPrChange w:id="623" w:author="RANNOU Jean-Philippe" w:date="2020-06-19T10:41:00Z">
            <w:rPr>
              <w:rFonts w:ascii="Times New Roman" w:hAnsi="Times New Roman" w:cs="Times New Roman"/>
              <w:highlight w:val="green"/>
            </w:rPr>
          </w:rPrChange>
        </w:rPr>
        <w:fldChar w:fldCharType="separate"/>
      </w:r>
      <w:r w:rsidRPr="00B8477A">
        <w:rPr>
          <w:rPrChange w:id="624" w:author="RANNOU Jean-Philippe" w:date="2020-06-19T10:41:00Z">
            <w:rPr>
              <w:highlight w:val="green"/>
            </w:rPr>
          </w:rPrChange>
        </w:rPr>
        <w:t>RD2</w:t>
      </w:r>
      <w:r w:rsidRPr="00B8477A">
        <w:rPr>
          <w:rFonts w:ascii="Times New Roman" w:hAnsi="Times New Roman" w:cs="Times New Roman"/>
          <w:rPrChange w:id="625" w:author="RANNOU Jean-Philippe" w:date="2020-06-19T10:41:00Z">
            <w:rPr>
              <w:rFonts w:ascii="Times New Roman" w:hAnsi="Times New Roman" w:cs="Times New Roman"/>
              <w:highlight w:val="green"/>
            </w:rPr>
          </w:rPrChange>
        </w:rPr>
        <w:fldChar w:fldCharType="end"/>
      </w:r>
      <w:r w:rsidRPr="00B8477A">
        <w:rPr>
          <w:rFonts w:ascii="Times New Roman" w:hAnsi="Times New Roman" w:cs="Times New Roman"/>
          <w:rPrChange w:id="626" w:author="RANNOU Jean-Philippe" w:date="2020-06-19T10:41:00Z">
            <w:rPr>
              <w:rFonts w:ascii="Times New Roman" w:hAnsi="Times New Roman" w:cs="Times New Roman"/>
              <w:highlight w:val="green"/>
            </w:rPr>
          </w:rPrChange>
        </w:rPr>
        <w:t>) t</w:t>
      </w:r>
      <w:r w:rsidR="00A0064F" w:rsidRPr="00B8477A">
        <w:rPr>
          <w:rPrChange w:id="627" w:author="RANNOU Jean-Philippe" w:date="2020-06-19T10:41:00Z">
            <w:rPr>
              <w:highlight w:val="green"/>
            </w:rPr>
          </w:rPrChange>
        </w:rPr>
        <w:t xml:space="preserve">his test is implemented </w:t>
      </w:r>
      <w:r w:rsidR="00B32159" w:rsidRPr="00B8477A">
        <w:rPr>
          <w:rPrChange w:id="628" w:author="RANNOU Jean-Philippe" w:date="2020-06-19T10:41:00Z">
            <w:rPr>
              <w:highlight w:val="green"/>
            </w:rPr>
          </w:rPrChange>
        </w:rPr>
        <w:t>for</w:t>
      </w:r>
      <w:r w:rsidRPr="00B8477A">
        <w:rPr>
          <w:rPrChange w:id="629" w:author="RANNOU Jean-Philippe" w:date="2020-06-19T10:41:00Z">
            <w:rPr>
              <w:highlight w:val="green"/>
            </w:rPr>
          </w:rPrChange>
        </w:rPr>
        <w:t>:</w:t>
      </w:r>
    </w:p>
    <w:p w:rsidR="004615E0" w:rsidRPr="00B8477A" w:rsidRDefault="004615E0" w:rsidP="004615E0">
      <w:pPr>
        <w:pStyle w:val="Paragraphejustifi"/>
        <w:numPr>
          <w:ilvl w:val="0"/>
          <w:numId w:val="22"/>
        </w:numPr>
        <w:rPr>
          <w:rPrChange w:id="630" w:author="RANNOU Jean-Philippe" w:date="2020-06-19T10:41:00Z">
            <w:rPr>
              <w:highlight w:val="green"/>
            </w:rPr>
          </w:rPrChange>
        </w:rPr>
      </w:pPr>
      <w:r w:rsidRPr="00B8477A">
        <w:rPr>
          <w:rPrChange w:id="631" w:author="RANNOU Jean-Philippe" w:date="2020-06-19T10:41:00Z">
            <w:rPr>
              <w:highlight w:val="green"/>
            </w:rPr>
          </w:rPrChange>
        </w:rPr>
        <w:t>PRES ,</w:t>
      </w:r>
    </w:p>
    <w:p w:rsidR="004615E0" w:rsidRPr="00B8477A" w:rsidRDefault="004615E0" w:rsidP="004615E0">
      <w:pPr>
        <w:pStyle w:val="Paragraphejustifi"/>
        <w:numPr>
          <w:ilvl w:val="0"/>
          <w:numId w:val="22"/>
        </w:numPr>
        <w:ind w:left="709" w:hanging="349"/>
        <w:rPr>
          <w:rPrChange w:id="632" w:author="RANNOU Jean-Philippe" w:date="2020-06-19T10:41:00Z">
            <w:rPr>
              <w:highlight w:val="green"/>
            </w:rPr>
          </w:rPrChange>
        </w:rPr>
      </w:pPr>
      <w:r w:rsidRPr="00B8477A">
        <w:rPr>
          <w:rPrChange w:id="633" w:author="RANNOU Jean-Philippe" w:date="2020-06-19T10:41:00Z">
            <w:rPr>
              <w:highlight w:val="green"/>
            </w:rPr>
          </w:rPrChange>
        </w:rPr>
        <w:t>TEMP,</w:t>
      </w:r>
    </w:p>
    <w:p w:rsidR="004615E0" w:rsidRPr="00B8477A" w:rsidRDefault="004615E0" w:rsidP="004615E0">
      <w:pPr>
        <w:pStyle w:val="Paragraphejustifi"/>
        <w:numPr>
          <w:ilvl w:val="0"/>
          <w:numId w:val="22"/>
        </w:numPr>
        <w:ind w:left="709" w:hanging="349"/>
        <w:rPr>
          <w:rPrChange w:id="634" w:author="RANNOU Jean-Philippe" w:date="2020-06-19T10:41:00Z">
            <w:rPr>
              <w:highlight w:val="green"/>
            </w:rPr>
          </w:rPrChange>
        </w:rPr>
      </w:pPr>
      <w:r w:rsidRPr="00B8477A">
        <w:rPr>
          <w:rPrChange w:id="635" w:author="RANNOU Jean-Philippe" w:date="2020-06-19T10:41:00Z">
            <w:rPr>
              <w:highlight w:val="green"/>
            </w:rPr>
          </w:rPrChange>
        </w:rPr>
        <w:t>PSAL,</w:t>
      </w:r>
    </w:p>
    <w:p w:rsidR="004615E0" w:rsidRPr="00B8477A" w:rsidRDefault="004615E0" w:rsidP="004615E0">
      <w:pPr>
        <w:pStyle w:val="Paragraphejustifi"/>
        <w:numPr>
          <w:ilvl w:val="0"/>
          <w:numId w:val="22"/>
        </w:numPr>
        <w:ind w:left="709" w:hanging="349"/>
        <w:rPr>
          <w:rPrChange w:id="636" w:author="RANNOU Jean-Philippe" w:date="2020-06-19T10:41:00Z">
            <w:rPr>
              <w:highlight w:val="green"/>
            </w:rPr>
          </w:rPrChange>
        </w:rPr>
      </w:pPr>
      <w:r w:rsidRPr="00B8477A">
        <w:rPr>
          <w:rPrChange w:id="637" w:author="RANNOU Jean-Philippe" w:date="2020-06-19T10:41:00Z">
            <w:rPr>
              <w:highlight w:val="green"/>
            </w:rPr>
          </w:rPrChange>
        </w:rPr>
        <w:t>CNDC,</w:t>
      </w:r>
    </w:p>
    <w:p w:rsidR="004615E0" w:rsidRPr="00B8477A" w:rsidRDefault="004615E0" w:rsidP="004615E0">
      <w:pPr>
        <w:pStyle w:val="Paragraphejustifi"/>
        <w:numPr>
          <w:ilvl w:val="0"/>
          <w:numId w:val="22"/>
        </w:numPr>
        <w:ind w:left="709" w:hanging="349"/>
        <w:rPr>
          <w:rPrChange w:id="638" w:author="RANNOU Jean-Philippe" w:date="2020-06-19T10:41:00Z">
            <w:rPr>
              <w:highlight w:val="green"/>
            </w:rPr>
          </w:rPrChange>
        </w:rPr>
      </w:pPr>
      <w:r w:rsidRPr="00B8477A">
        <w:rPr>
          <w:rPrChange w:id="639" w:author="RANNOU Jean-Philippe" w:date="2020-06-19T10:41:00Z">
            <w:rPr>
              <w:highlight w:val="green"/>
            </w:rPr>
          </w:rPrChange>
        </w:rPr>
        <w:t>DOXY,</w:t>
      </w:r>
    </w:p>
    <w:p w:rsidR="004615E0" w:rsidRPr="00B8477A" w:rsidRDefault="004615E0" w:rsidP="004615E0">
      <w:pPr>
        <w:pStyle w:val="Paragraphejustifi"/>
        <w:numPr>
          <w:ilvl w:val="0"/>
          <w:numId w:val="22"/>
        </w:numPr>
        <w:ind w:left="709" w:hanging="349"/>
        <w:rPr>
          <w:rPrChange w:id="640" w:author="RANNOU Jean-Philippe" w:date="2020-06-19T10:41:00Z">
            <w:rPr>
              <w:highlight w:val="green"/>
            </w:rPr>
          </w:rPrChange>
        </w:rPr>
      </w:pPr>
      <w:r w:rsidRPr="00B8477A">
        <w:rPr>
          <w:rPrChange w:id="641" w:author="RANNOU Jean-Philippe" w:date="2020-06-19T10:41:00Z">
            <w:rPr>
              <w:highlight w:val="green"/>
            </w:rPr>
          </w:rPrChange>
        </w:rPr>
        <w:t>CHLA,</w:t>
      </w:r>
    </w:p>
    <w:p w:rsidR="004615E0" w:rsidRPr="00B8477A" w:rsidRDefault="004615E0" w:rsidP="004615E0">
      <w:pPr>
        <w:pStyle w:val="Paragraphejustifi"/>
        <w:numPr>
          <w:ilvl w:val="0"/>
          <w:numId w:val="22"/>
        </w:numPr>
        <w:ind w:left="709" w:hanging="349"/>
        <w:rPr>
          <w:rPrChange w:id="642" w:author="RANNOU Jean-Philippe" w:date="2020-06-19T10:41:00Z">
            <w:rPr>
              <w:highlight w:val="green"/>
            </w:rPr>
          </w:rPrChange>
        </w:rPr>
      </w:pPr>
      <w:r w:rsidRPr="00B8477A">
        <w:rPr>
          <w:rPrChange w:id="643" w:author="RANNOU Jean-Philippe" w:date="2020-06-19T10:41:00Z">
            <w:rPr>
              <w:highlight w:val="green"/>
            </w:rPr>
          </w:rPrChange>
        </w:rPr>
        <w:t>BBP700,</w:t>
      </w:r>
    </w:p>
    <w:p w:rsidR="004615E0" w:rsidRPr="00B8477A" w:rsidRDefault="004615E0" w:rsidP="004615E0">
      <w:pPr>
        <w:pStyle w:val="Paragraphejustifi"/>
        <w:numPr>
          <w:ilvl w:val="0"/>
          <w:numId w:val="22"/>
        </w:numPr>
        <w:rPr>
          <w:rPrChange w:id="644" w:author="RANNOU Jean-Philippe" w:date="2020-06-19T10:41:00Z">
            <w:rPr>
              <w:highlight w:val="green"/>
            </w:rPr>
          </w:rPrChange>
        </w:rPr>
      </w:pPr>
      <w:r w:rsidRPr="00B8477A">
        <w:rPr>
          <w:rPrChange w:id="645" w:author="RANNOU Jean-Philippe" w:date="2020-06-19T10:41:00Z">
            <w:rPr>
              <w:highlight w:val="green"/>
            </w:rPr>
          </w:rPrChange>
        </w:rPr>
        <w:t>BBP532,</w:t>
      </w:r>
    </w:p>
    <w:p w:rsidR="004615E0" w:rsidRPr="00B8477A" w:rsidRDefault="004615E0" w:rsidP="004615E0">
      <w:pPr>
        <w:pStyle w:val="Paragraphejustifi"/>
        <w:numPr>
          <w:ilvl w:val="0"/>
          <w:numId w:val="22"/>
        </w:numPr>
        <w:rPr>
          <w:rPrChange w:id="646" w:author="RANNOU Jean-Philippe" w:date="2020-06-19T10:41:00Z">
            <w:rPr>
              <w:highlight w:val="green"/>
            </w:rPr>
          </w:rPrChange>
        </w:rPr>
      </w:pPr>
      <w:r w:rsidRPr="00B8477A">
        <w:rPr>
          <w:rPrChange w:id="647" w:author="RANNOU Jean-Philippe" w:date="2020-06-19T10:41:00Z">
            <w:rPr>
              <w:highlight w:val="green"/>
            </w:rPr>
          </w:rPrChange>
        </w:rPr>
        <w:t>PH_IN_SITU_TOTAL,</w:t>
      </w:r>
    </w:p>
    <w:p w:rsidR="004615E0" w:rsidRPr="00B8477A" w:rsidRDefault="004615E0" w:rsidP="004615E0">
      <w:pPr>
        <w:pStyle w:val="Paragraphejustifi"/>
        <w:numPr>
          <w:ilvl w:val="0"/>
          <w:numId w:val="22"/>
        </w:numPr>
        <w:rPr>
          <w:rPrChange w:id="648" w:author="RANNOU Jean-Philippe" w:date="2020-06-19T10:41:00Z">
            <w:rPr>
              <w:highlight w:val="green"/>
            </w:rPr>
          </w:rPrChange>
        </w:rPr>
      </w:pPr>
      <w:r w:rsidRPr="00B8477A">
        <w:rPr>
          <w:rPrChange w:id="649" w:author="RANNOU Jean-Philippe" w:date="2020-06-19T10:41:00Z">
            <w:rPr>
              <w:highlight w:val="green"/>
            </w:rPr>
          </w:rPrChange>
        </w:rPr>
        <w:t>NITRATE,</w:t>
      </w:r>
    </w:p>
    <w:p w:rsidR="004615E0" w:rsidRPr="00B8477A" w:rsidRDefault="004615E0" w:rsidP="004615E0">
      <w:pPr>
        <w:pStyle w:val="Paragraphejustifi"/>
        <w:numPr>
          <w:ilvl w:val="0"/>
          <w:numId w:val="22"/>
        </w:numPr>
        <w:rPr>
          <w:rPrChange w:id="650" w:author="RANNOU Jean-Philippe" w:date="2020-06-19T10:41:00Z">
            <w:rPr>
              <w:highlight w:val="green"/>
            </w:rPr>
          </w:rPrChange>
        </w:rPr>
      </w:pPr>
      <w:r w:rsidRPr="00B8477A">
        <w:rPr>
          <w:rPrChange w:id="651" w:author="RANNOU Jean-Philippe" w:date="2020-06-19T10:41:00Z">
            <w:rPr>
              <w:highlight w:val="green"/>
            </w:rPr>
          </w:rPrChange>
        </w:rPr>
        <w:t>DOWN_IRRADIANCE380,</w:t>
      </w:r>
    </w:p>
    <w:p w:rsidR="004615E0" w:rsidRPr="00B8477A" w:rsidRDefault="004615E0" w:rsidP="004615E0">
      <w:pPr>
        <w:pStyle w:val="Paragraphejustifi"/>
        <w:numPr>
          <w:ilvl w:val="0"/>
          <w:numId w:val="22"/>
        </w:numPr>
        <w:rPr>
          <w:rPrChange w:id="652" w:author="RANNOU Jean-Philippe" w:date="2020-06-19T10:41:00Z">
            <w:rPr>
              <w:highlight w:val="green"/>
            </w:rPr>
          </w:rPrChange>
        </w:rPr>
      </w:pPr>
      <w:r w:rsidRPr="00B8477A">
        <w:rPr>
          <w:rPrChange w:id="653" w:author="RANNOU Jean-Philippe" w:date="2020-06-19T10:41:00Z">
            <w:rPr>
              <w:highlight w:val="green"/>
            </w:rPr>
          </w:rPrChange>
        </w:rPr>
        <w:t>DOWN_IRRADIANCE412,</w:t>
      </w:r>
    </w:p>
    <w:p w:rsidR="004615E0" w:rsidRPr="00B8477A" w:rsidRDefault="004615E0" w:rsidP="004615E0">
      <w:pPr>
        <w:pStyle w:val="Paragraphejustifi"/>
        <w:numPr>
          <w:ilvl w:val="0"/>
          <w:numId w:val="22"/>
        </w:numPr>
        <w:rPr>
          <w:rPrChange w:id="654" w:author="RANNOU Jean-Philippe" w:date="2020-06-19T10:41:00Z">
            <w:rPr>
              <w:highlight w:val="green"/>
            </w:rPr>
          </w:rPrChange>
        </w:rPr>
      </w:pPr>
      <w:r w:rsidRPr="00B8477A">
        <w:rPr>
          <w:rPrChange w:id="655" w:author="RANNOU Jean-Philippe" w:date="2020-06-19T10:41:00Z">
            <w:rPr>
              <w:highlight w:val="green"/>
            </w:rPr>
          </w:rPrChange>
        </w:rPr>
        <w:t>DOWN_IRRADIANCE443,</w:t>
      </w:r>
    </w:p>
    <w:p w:rsidR="004615E0" w:rsidRPr="00B8477A" w:rsidRDefault="004615E0" w:rsidP="004615E0">
      <w:pPr>
        <w:pStyle w:val="Paragraphejustifi"/>
        <w:numPr>
          <w:ilvl w:val="0"/>
          <w:numId w:val="22"/>
        </w:numPr>
        <w:rPr>
          <w:rPrChange w:id="656" w:author="RANNOU Jean-Philippe" w:date="2020-06-19T10:41:00Z">
            <w:rPr>
              <w:highlight w:val="green"/>
            </w:rPr>
          </w:rPrChange>
        </w:rPr>
      </w:pPr>
      <w:r w:rsidRPr="00B8477A">
        <w:rPr>
          <w:rPrChange w:id="657" w:author="RANNOU Jean-Philippe" w:date="2020-06-19T10:41:00Z">
            <w:rPr>
              <w:highlight w:val="green"/>
            </w:rPr>
          </w:rPrChange>
        </w:rPr>
        <w:t>DOWN_IRRADIANCE490,</w:t>
      </w:r>
    </w:p>
    <w:p w:rsidR="004615E0" w:rsidRPr="00B8477A" w:rsidRDefault="004615E0" w:rsidP="004615E0">
      <w:pPr>
        <w:pStyle w:val="Paragraphejustifi"/>
        <w:numPr>
          <w:ilvl w:val="0"/>
          <w:numId w:val="22"/>
        </w:numPr>
        <w:rPr>
          <w:rPrChange w:id="658" w:author="RANNOU Jean-Philippe" w:date="2020-06-19T10:41:00Z">
            <w:rPr>
              <w:highlight w:val="green"/>
            </w:rPr>
          </w:rPrChange>
        </w:rPr>
      </w:pPr>
      <w:r w:rsidRPr="00B8477A">
        <w:rPr>
          <w:rPrChange w:id="659" w:author="RANNOU Jean-Philippe" w:date="2020-06-19T10:41:00Z">
            <w:rPr>
              <w:highlight w:val="green"/>
            </w:rPr>
          </w:rPrChange>
        </w:rPr>
        <w:t>DOWNWELLING_PAR.</w:t>
      </w:r>
    </w:p>
    <w:p w:rsidR="004615E0" w:rsidRPr="00B8477A" w:rsidRDefault="004615E0" w:rsidP="00185336">
      <w:pPr>
        <w:pStyle w:val="Paragraphejustifi"/>
        <w:spacing w:after="200"/>
        <w:ind w:left="0"/>
        <w:rPr>
          <w:rPrChange w:id="660" w:author="RANNOU Jean-Philippe" w:date="2020-06-19T10:41:00Z">
            <w:rPr>
              <w:highlight w:val="green"/>
            </w:rPr>
          </w:rPrChange>
        </w:rPr>
      </w:pPr>
    </w:p>
    <w:p w:rsidR="00A0064F" w:rsidRPr="006667B8" w:rsidRDefault="004615E0" w:rsidP="00185336">
      <w:pPr>
        <w:pStyle w:val="Paragraphejustifi"/>
        <w:spacing w:after="200"/>
        <w:ind w:left="0"/>
      </w:pPr>
      <w:r w:rsidRPr="00B8477A">
        <w:rPr>
          <w:rPrChange w:id="661" w:author="RANNOU Jean-Philippe" w:date="2020-06-19T10:41:00Z">
            <w:rPr>
              <w:highlight w:val="green"/>
            </w:rPr>
          </w:rPrChange>
        </w:rPr>
        <w:t>‘c’ and ‘b’ parameters and their associated ‘i</w:t>
      </w:r>
      <w:r w:rsidR="00C14FBF" w:rsidRPr="00B8477A">
        <w:rPr>
          <w:rPrChange w:id="662" w:author="RANNOU Jean-Philippe" w:date="2020-06-19T10:41:00Z">
            <w:rPr>
              <w:highlight w:val="green"/>
            </w:rPr>
          </w:rPrChange>
        </w:rPr>
        <w:t>nterme</w:t>
      </w:r>
      <w:r w:rsidRPr="00B8477A">
        <w:rPr>
          <w:rPrChange w:id="663" w:author="RANNOU Jean-Philippe" w:date="2020-06-19T10:41:00Z">
            <w:rPr>
              <w:highlight w:val="green"/>
            </w:rPr>
          </w:rPrChange>
        </w:rPr>
        <w:t>diate’ parameters.</w:t>
      </w:r>
    </w:p>
    <w:p w:rsidR="00DE15B2" w:rsidRPr="006667B8" w:rsidRDefault="00DE15B2" w:rsidP="00A64EA8">
      <w:pPr>
        <w:pStyle w:val="Titre3"/>
      </w:pPr>
      <w:bookmarkStart w:id="664" w:name="_Toc421278555"/>
      <w:bookmarkStart w:id="665" w:name="_Toc442960687"/>
      <w:bookmarkStart w:id="666" w:name="_Toc43455843"/>
      <w:r w:rsidRPr="006667B8">
        <w:lastRenderedPageBreak/>
        <w:t>Test #14: Density inversion</w:t>
      </w:r>
      <w:bookmarkEnd w:id="664"/>
      <w:bookmarkEnd w:id="665"/>
      <w:bookmarkEnd w:id="666"/>
    </w:p>
    <w:p w:rsidR="00DE15B2" w:rsidRPr="006667B8" w:rsidRDefault="00770516" w:rsidP="00185336">
      <w:pPr>
        <w:pStyle w:val="Paragraphejustifi"/>
        <w:spacing w:after="200"/>
        <w:ind w:left="0"/>
      </w:pPr>
      <w:r w:rsidRPr="006667B8">
        <w:t xml:space="preserve">This test has been implemented thanks to </w:t>
      </w:r>
      <w:r w:rsidR="00DE15B2" w:rsidRPr="006667B8">
        <w:t>Cécile Cabanes’s additional Matlab implementation example</w:t>
      </w:r>
      <w:r w:rsidRPr="006667B8">
        <w:t xml:space="preserve"> </w:t>
      </w:r>
      <w:r w:rsidR="00FB2477" w:rsidRPr="006667B8">
        <w:t xml:space="preserve">provided in </w:t>
      </w:r>
      <w:r w:rsidR="00FB2477" w:rsidRPr="006667B8">
        <w:fldChar w:fldCharType="begin"/>
      </w:r>
      <w:r w:rsidR="00FB2477" w:rsidRPr="006667B8">
        <w:instrText xml:space="preserve"> REF AXA \h </w:instrText>
      </w:r>
      <w:r w:rsidR="00FB2477" w:rsidRPr="006667B8">
        <w:fldChar w:fldCharType="separate"/>
      </w:r>
      <w:r w:rsidR="00A026F5" w:rsidRPr="006667B8">
        <w:t>Annex A</w:t>
      </w:r>
      <w:r w:rsidR="00FB2477" w:rsidRPr="006667B8">
        <w:fldChar w:fldCharType="end"/>
      </w:r>
      <w:r w:rsidR="00FB2477" w:rsidRPr="006667B8">
        <w:t xml:space="preserve"> of </w:t>
      </w:r>
      <w:r w:rsidRPr="006667B8">
        <w:t>the present</w:t>
      </w:r>
      <w:r w:rsidR="00FB2477" w:rsidRPr="006667B8">
        <w:t xml:space="preserve"> document</w:t>
      </w:r>
      <w:r w:rsidR="00DE15B2" w:rsidRPr="006667B8">
        <w:t>.</w:t>
      </w:r>
    </w:p>
    <w:p w:rsidR="00D477E6" w:rsidRPr="006667B8" w:rsidRDefault="00D477E6" w:rsidP="00A64EA8">
      <w:pPr>
        <w:pStyle w:val="Titre3"/>
      </w:pPr>
      <w:bookmarkStart w:id="667" w:name="_Toc43455844"/>
      <w:r w:rsidRPr="006667B8">
        <w:t>Test #15: Grey list test</w:t>
      </w:r>
      <w:bookmarkEnd w:id="667"/>
    </w:p>
    <w:p w:rsidR="00D477E6" w:rsidRPr="006667B8" w:rsidRDefault="00D477E6" w:rsidP="00185336">
      <w:pPr>
        <w:pStyle w:val="Paragraphejustifi"/>
        <w:spacing w:after="200"/>
        <w:ind w:left="0"/>
      </w:pPr>
      <w:r w:rsidRPr="006667B8">
        <w:t xml:space="preserve">This test is implemented according to </w:t>
      </w:r>
      <w:r w:rsidRPr="006667B8">
        <w:rPr>
          <w:rFonts w:ascii="Times New Roman" w:hAnsi="Times New Roman" w:cs="Times New Roman"/>
        </w:rPr>
        <w:t>Argo quality control manual</w:t>
      </w:r>
      <w:r w:rsidR="00D55708" w:rsidRPr="006667B8">
        <w:rPr>
          <w:rFonts w:ascii="Times New Roman" w:hAnsi="Times New Roman" w:cs="Times New Roman"/>
        </w:rPr>
        <w:t>s</w:t>
      </w:r>
      <w:r w:rsidR="00B9288A" w:rsidRPr="006667B8">
        <w:rPr>
          <w:rFonts w:ascii="Times New Roman" w:hAnsi="Times New Roman" w:cs="Times New Roman"/>
        </w:rPr>
        <w:t xml:space="preserve"> (#</w:t>
      </w:r>
      <w:r w:rsidR="00B9288A" w:rsidRPr="006667B8">
        <w:rPr>
          <w:rFonts w:ascii="Times New Roman" w:hAnsi="Times New Roman" w:cs="Times New Roman"/>
        </w:rPr>
        <w:fldChar w:fldCharType="begin"/>
      </w:r>
      <w:r w:rsidR="00B9288A" w:rsidRPr="006667B8">
        <w:rPr>
          <w:rFonts w:ascii="Times New Roman" w:hAnsi="Times New Roman" w:cs="Times New Roman"/>
        </w:rPr>
        <w:instrText xml:space="preserve"> REF RD1 \h </w:instrText>
      </w:r>
      <w:r w:rsidR="00B9288A" w:rsidRPr="006667B8">
        <w:rPr>
          <w:rFonts w:ascii="Times New Roman" w:hAnsi="Times New Roman" w:cs="Times New Roman"/>
        </w:rPr>
      </w:r>
      <w:r w:rsidR="00B9288A" w:rsidRPr="006667B8">
        <w:rPr>
          <w:rFonts w:ascii="Times New Roman" w:hAnsi="Times New Roman" w:cs="Times New Roman"/>
        </w:rPr>
        <w:fldChar w:fldCharType="separate"/>
      </w:r>
      <w:r w:rsidR="00A026F5" w:rsidRPr="006667B8">
        <w:t>RD1</w:t>
      </w:r>
      <w:r w:rsidR="00B9288A" w:rsidRPr="006667B8">
        <w:rPr>
          <w:rFonts w:ascii="Times New Roman" w:hAnsi="Times New Roman" w:cs="Times New Roman"/>
        </w:rPr>
        <w:fldChar w:fldCharType="end"/>
      </w:r>
      <w:r w:rsidR="00B9288A" w:rsidRPr="006667B8">
        <w:rPr>
          <w:rFonts w:ascii="Times New Roman" w:hAnsi="Times New Roman" w:cs="Times New Roman"/>
        </w:rPr>
        <w:t xml:space="preserve"> and #</w:t>
      </w:r>
      <w:r w:rsidR="00B9288A" w:rsidRPr="006667B8">
        <w:rPr>
          <w:rFonts w:ascii="Times New Roman" w:hAnsi="Times New Roman" w:cs="Times New Roman"/>
        </w:rPr>
        <w:fldChar w:fldCharType="begin"/>
      </w:r>
      <w:r w:rsidR="00B9288A" w:rsidRPr="006667B8">
        <w:rPr>
          <w:rFonts w:ascii="Times New Roman" w:hAnsi="Times New Roman" w:cs="Times New Roman"/>
        </w:rPr>
        <w:instrText xml:space="preserve"> REF RD2 \h </w:instrText>
      </w:r>
      <w:r w:rsidR="00B9288A" w:rsidRPr="006667B8">
        <w:rPr>
          <w:rFonts w:ascii="Times New Roman" w:hAnsi="Times New Roman" w:cs="Times New Roman"/>
        </w:rPr>
      </w:r>
      <w:r w:rsidR="00B9288A" w:rsidRPr="006667B8">
        <w:rPr>
          <w:rFonts w:ascii="Times New Roman" w:hAnsi="Times New Roman" w:cs="Times New Roman"/>
        </w:rPr>
        <w:fldChar w:fldCharType="separate"/>
      </w:r>
      <w:r w:rsidR="00A026F5" w:rsidRPr="006667B8">
        <w:t>RD2</w:t>
      </w:r>
      <w:r w:rsidR="00B9288A" w:rsidRPr="006667B8">
        <w:rPr>
          <w:rFonts w:ascii="Times New Roman" w:hAnsi="Times New Roman" w:cs="Times New Roman"/>
        </w:rPr>
        <w:fldChar w:fldCharType="end"/>
      </w:r>
      <w:r w:rsidR="00B9288A" w:rsidRPr="006667B8">
        <w:rPr>
          <w:rFonts w:ascii="Times New Roman" w:hAnsi="Times New Roman" w:cs="Times New Roman"/>
        </w:rPr>
        <w:t>)</w:t>
      </w:r>
      <w:r w:rsidR="00D55708" w:rsidRPr="006667B8">
        <w:rPr>
          <w:rFonts w:ascii="Times New Roman" w:hAnsi="Times New Roman" w:cs="Times New Roman"/>
        </w:rPr>
        <w:t>.</w:t>
      </w:r>
    </w:p>
    <w:p w:rsidR="00DE15B2" w:rsidRPr="006667B8" w:rsidRDefault="00DE15B2" w:rsidP="00A64EA8">
      <w:pPr>
        <w:pStyle w:val="Titre3"/>
      </w:pPr>
      <w:bookmarkStart w:id="668" w:name="_Toc421278556"/>
      <w:bookmarkStart w:id="669" w:name="_Toc442960688"/>
      <w:bookmarkStart w:id="670" w:name="_Toc43455845"/>
      <w:r w:rsidRPr="006667B8">
        <w:t>Test #16: Gross salinity or temperature sensor drift</w:t>
      </w:r>
      <w:bookmarkEnd w:id="668"/>
      <w:bookmarkEnd w:id="669"/>
      <w:bookmarkEnd w:id="670"/>
    </w:p>
    <w:p w:rsidR="00DE15B2" w:rsidRPr="006667B8" w:rsidRDefault="00D55708" w:rsidP="00185336">
      <w:pPr>
        <w:pStyle w:val="Paragraphejustifi"/>
        <w:spacing w:after="200"/>
        <w:ind w:left="0"/>
      </w:pPr>
      <w:r w:rsidRPr="006667B8">
        <w:t>In the</w:t>
      </w:r>
      <w:r w:rsidR="00DE15B2" w:rsidRPr="006667B8">
        <w:t xml:space="preserve"> Coriolis</w:t>
      </w:r>
      <w:r w:rsidRPr="006667B8">
        <w:t xml:space="preserve"> implementation</w:t>
      </w:r>
      <w:r w:rsidR="00DE15B2" w:rsidRPr="006667B8">
        <w:t xml:space="preserve"> </w:t>
      </w:r>
      <w:r w:rsidRPr="006667B8">
        <w:t xml:space="preserve">of this test </w:t>
      </w:r>
      <w:r w:rsidR="00DE15B2" w:rsidRPr="006667B8">
        <w:t>we search the previous good profile within the multi-profile file (thus from primary sampled profiles only) and within the profiles of the same direction as the checked profile.</w:t>
      </w:r>
    </w:p>
    <w:p w:rsidR="002B22B4" w:rsidRPr="006667B8" w:rsidRDefault="002B22B4" w:rsidP="00185336">
      <w:pPr>
        <w:pStyle w:val="Paragraphejustifi"/>
        <w:spacing w:after="200"/>
        <w:ind w:left="0"/>
      </w:pPr>
      <w:r w:rsidRPr="006667B8">
        <w:t>This test is implemented for TEMP, PSAL and TEMP_DOXY.</w:t>
      </w:r>
    </w:p>
    <w:p w:rsidR="00DE15B2" w:rsidRPr="006667B8" w:rsidRDefault="002B22B4" w:rsidP="00185336">
      <w:pPr>
        <w:pStyle w:val="Paragraphejustifi"/>
        <w:spacing w:after="200"/>
        <w:ind w:left="0"/>
      </w:pPr>
      <w:r w:rsidRPr="006667B8">
        <w:t>H</w:t>
      </w:r>
      <w:r w:rsidR="00D55708" w:rsidRPr="006667B8">
        <w:t xml:space="preserve">owever, </w:t>
      </w:r>
      <w:r w:rsidR="00DE15B2" w:rsidRPr="006667B8">
        <w:t>this test is designed</w:t>
      </w:r>
      <w:r w:rsidR="0035268D">
        <w:t xml:space="preserve"> for floats that always profile</w:t>
      </w:r>
      <w:r w:rsidR="00DE15B2" w:rsidRPr="006667B8">
        <w:t xml:space="preserve"> from the same pressure and not for:</w:t>
      </w:r>
    </w:p>
    <w:p w:rsidR="00DE15B2" w:rsidRPr="006667B8" w:rsidRDefault="00DE15B2" w:rsidP="00185336">
      <w:pPr>
        <w:pStyle w:val="Paragraphejustifi"/>
        <w:numPr>
          <w:ilvl w:val="0"/>
          <w:numId w:val="16"/>
        </w:numPr>
      </w:pPr>
      <w:r w:rsidRPr="006667B8">
        <w:t>Argos floats with multi-mission,</w:t>
      </w:r>
    </w:p>
    <w:p w:rsidR="00DE15B2" w:rsidRPr="006667B8" w:rsidRDefault="00DE15B2" w:rsidP="00185336">
      <w:pPr>
        <w:pStyle w:val="Paragraphejustifi"/>
        <w:numPr>
          <w:ilvl w:val="0"/>
          <w:numId w:val="16"/>
        </w:numPr>
        <w:spacing w:after="240"/>
        <w:ind w:left="714" w:hanging="357"/>
      </w:pPr>
      <w:r w:rsidRPr="006667B8">
        <w:t>Iridium floats with a mission that can be modified at sea.</w:t>
      </w:r>
    </w:p>
    <w:p w:rsidR="00DE15B2" w:rsidRPr="006667B8" w:rsidRDefault="00D477E6" w:rsidP="00185336">
      <w:pPr>
        <w:pStyle w:val="Paragraphejustifi"/>
        <w:spacing w:after="200"/>
        <w:ind w:left="0"/>
        <w:rPr>
          <w:b/>
          <w:u w:val="single"/>
        </w:rPr>
      </w:pPr>
      <w:r w:rsidRPr="006667B8">
        <w:rPr>
          <w:b/>
          <w:u w:val="single"/>
        </w:rPr>
        <w:t xml:space="preserve">Consequently, we </w:t>
      </w:r>
      <w:r w:rsidR="00DE15B2" w:rsidRPr="006667B8">
        <w:rPr>
          <w:b/>
          <w:u w:val="single"/>
        </w:rPr>
        <w:t>finally decided to not apply this test in Coriolis RTQC.</w:t>
      </w:r>
    </w:p>
    <w:p w:rsidR="00AB282C" w:rsidRPr="006667B8" w:rsidRDefault="00AB282C" w:rsidP="00A64EA8">
      <w:pPr>
        <w:pStyle w:val="Titre3"/>
      </w:pPr>
      <w:bookmarkStart w:id="671" w:name="_Toc43455846"/>
      <w:r w:rsidRPr="006667B8">
        <w:t>Test #17: Visual QC</w:t>
      </w:r>
      <w:bookmarkEnd w:id="671"/>
    </w:p>
    <w:p w:rsidR="00AB282C" w:rsidRPr="006667B8" w:rsidRDefault="00AB282C" w:rsidP="00185336">
      <w:pPr>
        <w:pStyle w:val="Paragraphejustifi"/>
        <w:spacing w:after="200"/>
        <w:ind w:left="0"/>
      </w:pPr>
      <w:r w:rsidRPr="006667B8">
        <w:t xml:space="preserve">This test is </w:t>
      </w:r>
      <w:r w:rsidR="00B9288A" w:rsidRPr="006667B8">
        <w:t>performed by Coriolis operators</w:t>
      </w:r>
      <w:r w:rsidR="00A42C51" w:rsidRPr="006667B8">
        <w:rPr>
          <w:rFonts w:ascii="Times New Roman" w:hAnsi="Times New Roman" w:cs="Times New Roman"/>
        </w:rPr>
        <w:t>.</w:t>
      </w:r>
    </w:p>
    <w:p w:rsidR="00DE15B2" w:rsidRPr="006667B8" w:rsidRDefault="00DE15B2" w:rsidP="00A64EA8">
      <w:pPr>
        <w:pStyle w:val="Titre3"/>
      </w:pPr>
      <w:bookmarkStart w:id="672" w:name="_Toc421278557"/>
      <w:bookmarkStart w:id="673" w:name="_Toc442960689"/>
      <w:bookmarkStart w:id="674" w:name="_Toc43455847"/>
      <w:r w:rsidRPr="006667B8">
        <w:t>Test #18: Frozen profile test</w:t>
      </w:r>
      <w:bookmarkEnd w:id="672"/>
      <w:bookmarkEnd w:id="673"/>
      <w:bookmarkEnd w:id="674"/>
    </w:p>
    <w:p w:rsidR="002B22B4" w:rsidRPr="006667B8" w:rsidRDefault="002B22B4" w:rsidP="00185336">
      <w:pPr>
        <w:pStyle w:val="Paragraphejustifi"/>
        <w:spacing w:after="200"/>
        <w:ind w:left="0"/>
      </w:pPr>
      <w:r w:rsidRPr="006667B8">
        <w:t>This test is implemented for TEMP, PSAL and TEMP_DOXY.</w:t>
      </w:r>
    </w:p>
    <w:p w:rsidR="00DE15B2" w:rsidRPr="006667B8" w:rsidRDefault="002B22B4" w:rsidP="00185336">
      <w:pPr>
        <w:pStyle w:val="Paragraphejustifi"/>
        <w:spacing w:after="200"/>
        <w:ind w:left="0"/>
      </w:pPr>
      <w:r w:rsidRPr="006667B8">
        <w:t>However, this</w:t>
      </w:r>
      <w:r w:rsidR="00DE15B2" w:rsidRPr="006667B8">
        <w:t xml:space="preserve"> test is designed for floats with constant cycle duration of ~10 days and not for:</w:t>
      </w:r>
    </w:p>
    <w:p w:rsidR="00DE15B2" w:rsidRPr="006667B8" w:rsidRDefault="00DE15B2" w:rsidP="00185336">
      <w:pPr>
        <w:pStyle w:val="Paragraphejustifi"/>
        <w:numPr>
          <w:ilvl w:val="0"/>
          <w:numId w:val="16"/>
        </w:numPr>
      </w:pPr>
      <w:r w:rsidRPr="006667B8">
        <w:t>Argos float versions with different programmed cycle durations,</w:t>
      </w:r>
    </w:p>
    <w:p w:rsidR="00DE15B2" w:rsidRPr="006667B8" w:rsidRDefault="00DE15B2" w:rsidP="00185336">
      <w:pPr>
        <w:pStyle w:val="Paragraphejustifi"/>
        <w:numPr>
          <w:ilvl w:val="0"/>
          <w:numId w:val="16"/>
        </w:numPr>
        <w:spacing w:after="240"/>
        <w:ind w:left="714" w:hanging="357"/>
      </w:pPr>
      <w:r w:rsidRPr="006667B8">
        <w:t>Iridium floats with a mission that can be modified at sea.</w:t>
      </w:r>
    </w:p>
    <w:p w:rsidR="00DE15B2" w:rsidRPr="006667B8" w:rsidRDefault="00853FB2" w:rsidP="00185336">
      <w:pPr>
        <w:pStyle w:val="Paragraphejustifi"/>
        <w:spacing w:after="200"/>
        <w:ind w:left="0"/>
        <w:rPr>
          <w:b/>
          <w:u w:val="single"/>
        </w:rPr>
      </w:pPr>
      <w:r w:rsidRPr="006667B8">
        <w:rPr>
          <w:b/>
          <w:u w:val="single"/>
        </w:rPr>
        <w:t>Consequently, we</w:t>
      </w:r>
      <w:r w:rsidR="00DE15B2" w:rsidRPr="006667B8">
        <w:rPr>
          <w:b/>
          <w:u w:val="single"/>
        </w:rPr>
        <w:t xml:space="preserve"> finally decided to not apply this test in Coriolis RTQC.</w:t>
      </w:r>
    </w:p>
    <w:p w:rsidR="00DE15B2" w:rsidRPr="006667B8" w:rsidRDefault="00DE15B2" w:rsidP="00A64EA8">
      <w:pPr>
        <w:pStyle w:val="Titre3"/>
      </w:pPr>
      <w:bookmarkStart w:id="675" w:name="_Toc421278558"/>
      <w:bookmarkStart w:id="676" w:name="_Toc442960690"/>
      <w:bookmarkStart w:id="677" w:name="_Toc43455848"/>
      <w:r w:rsidRPr="006667B8">
        <w:t>Test #19: Deepest pressure test</w:t>
      </w:r>
      <w:bookmarkEnd w:id="675"/>
      <w:bookmarkEnd w:id="676"/>
      <w:bookmarkEnd w:id="677"/>
    </w:p>
    <w:p w:rsidR="00852C81" w:rsidRPr="00FB5D19" w:rsidRDefault="00852C81" w:rsidP="00185336">
      <w:pPr>
        <w:pStyle w:val="Paragraphejustifi"/>
        <w:spacing w:after="200"/>
        <w:ind w:left="0"/>
      </w:pPr>
      <w:r w:rsidRPr="00C761EE">
        <w:t>Remember that this test will flag ‘4’</w:t>
      </w:r>
      <w:r w:rsidR="001F45E9" w:rsidRPr="00C761EE">
        <w:t xml:space="preserve"> the measurements sampled deeper than a pressure threshold (</w:t>
      </w:r>
      <w:r w:rsidR="00BF6960" w:rsidRPr="00FB5D19">
        <w:t xml:space="preserve">when </w:t>
      </w:r>
      <w:r w:rsidR="001F45E9" w:rsidRPr="00FB5D19">
        <w:t>PRES &gt; PRESSURE_THRESHOLD).</w:t>
      </w:r>
    </w:p>
    <w:p w:rsidR="001B4D8D" w:rsidRPr="00FB5D19" w:rsidRDefault="001F45E9" w:rsidP="00185336">
      <w:pPr>
        <w:pStyle w:val="Paragraphejustifi"/>
        <w:spacing w:after="200"/>
        <w:ind w:left="0"/>
        <w:rPr>
          <w:sz w:val="23"/>
          <w:szCs w:val="23"/>
        </w:rPr>
      </w:pPr>
      <w:r w:rsidRPr="00FB5D19">
        <w:t xml:space="preserve">In </w:t>
      </w:r>
      <w:r w:rsidRPr="00FB5D19">
        <w:rPr>
          <w:rFonts w:ascii="Times New Roman" w:hAnsi="Times New Roman" w:cs="Times New Roman"/>
        </w:rPr>
        <w:t>#</w:t>
      </w:r>
      <w:r w:rsidRPr="00E4618E">
        <w:rPr>
          <w:rFonts w:ascii="Times New Roman" w:hAnsi="Times New Roman" w:cs="Times New Roman"/>
        </w:rPr>
        <w:fldChar w:fldCharType="begin"/>
      </w:r>
      <w:r w:rsidRPr="00FB5D19">
        <w:rPr>
          <w:rFonts w:ascii="Times New Roman" w:hAnsi="Times New Roman" w:cs="Times New Roman"/>
        </w:rPr>
        <w:instrText xml:space="preserve"> REF RD1 \h </w:instrText>
      </w:r>
      <w:r w:rsidR="00BF6960" w:rsidRPr="00E4618E">
        <w:rPr>
          <w:rFonts w:ascii="Times New Roman" w:hAnsi="Times New Roman" w:cs="Times New Roman"/>
        </w:rPr>
        <w:instrText xml:space="preserve"> \* MERGEFORMAT </w:instrText>
      </w:r>
      <w:r w:rsidRPr="00E4618E">
        <w:rPr>
          <w:rFonts w:ascii="Times New Roman" w:hAnsi="Times New Roman" w:cs="Times New Roman"/>
        </w:rPr>
      </w:r>
      <w:r w:rsidRPr="00E4618E">
        <w:rPr>
          <w:rFonts w:ascii="Times New Roman" w:hAnsi="Times New Roman" w:cs="Times New Roman"/>
        </w:rPr>
        <w:fldChar w:fldCharType="separate"/>
      </w:r>
      <w:r w:rsidRPr="00FB5D19">
        <w:t>RD1</w:t>
      </w:r>
      <w:r w:rsidRPr="00E4618E">
        <w:rPr>
          <w:rFonts w:ascii="Times New Roman" w:hAnsi="Times New Roman" w:cs="Times New Roman"/>
        </w:rPr>
        <w:fldChar w:fldCharType="end"/>
      </w:r>
      <w:r w:rsidRPr="00FB5D19">
        <w:rPr>
          <w:rFonts w:ascii="Times New Roman" w:hAnsi="Times New Roman" w:cs="Times New Roman"/>
        </w:rPr>
        <w:t xml:space="preserve">, it is specified that </w:t>
      </w:r>
      <w:r w:rsidRPr="00FB5D19">
        <w:t>PRESSURE_THRESHOLD should be “CONFIG_ProfilePressure_dbar</w:t>
      </w:r>
      <w:r w:rsidRPr="00FB5D19">
        <w:rPr>
          <w:sz w:val="23"/>
          <w:szCs w:val="23"/>
        </w:rPr>
        <w:t xml:space="preserve"> plus 10%”. </w:t>
      </w:r>
      <w:r w:rsidR="001B4D8D" w:rsidRPr="00FB5D19">
        <w:rPr>
          <w:sz w:val="23"/>
          <w:szCs w:val="23"/>
        </w:rPr>
        <w:t>However, since floats usually have difficulties to precisely stabilize at shallow profile pressure depths, this PRESSURE_THIRESHOLD is not suitable for shallow profile pressure configuration values.</w:t>
      </w:r>
    </w:p>
    <w:p w:rsidR="001F45E9" w:rsidRPr="00FB5D19" w:rsidRDefault="001B4D8D" w:rsidP="00185336">
      <w:pPr>
        <w:pStyle w:val="Paragraphejustifi"/>
        <w:spacing w:after="200"/>
        <w:ind w:left="0"/>
      </w:pPr>
      <w:r w:rsidRPr="00FB5D19">
        <w:rPr>
          <w:sz w:val="23"/>
          <w:szCs w:val="23"/>
        </w:rPr>
        <w:t xml:space="preserve">Consequently, at Coriolis, we decided to use the specified fixed coefficient of 10% only when </w:t>
      </w:r>
      <w:r w:rsidRPr="00FB5D19">
        <w:t>CONFIG_ProfilePressure_dbar</w:t>
      </w:r>
      <w:r w:rsidRPr="00FB5D19">
        <w:rPr>
          <w:sz w:val="23"/>
          <w:szCs w:val="23"/>
        </w:rPr>
        <w:t xml:space="preserve"> is greatest than 1000 dbar and to use a variable coefficient for shallow </w:t>
      </w:r>
      <w:r w:rsidRPr="00FB5D19">
        <w:t>CONFIG_ProfilePressure_dbar values.</w:t>
      </w:r>
    </w:p>
    <w:p w:rsidR="001B4D8D" w:rsidRPr="00FB5D19" w:rsidRDefault="00F52F07" w:rsidP="00185336">
      <w:pPr>
        <w:pStyle w:val="Paragraphejustifi"/>
        <w:spacing w:after="200"/>
        <w:ind w:left="0"/>
      </w:pPr>
      <w:r w:rsidRPr="00E4618E">
        <w:lastRenderedPageBreak/>
        <w:t>This</w:t>
      </w:r>
      <w:r w:rsidR="001B4D8D" w:rsidRPr="00C761EE">
        <w:t xml:space="preserve"> coefficient is linearly</w:t>
      </w:r>
      <w:r w:rsidR="001B4D8D" w:rsidRPr="00FB5D19">
        <w:t xml:space="preserve"> determined so that its value is 10% </w:t>
      </w:r>
      <w:r w:rsidR="00DE4A87" w:rsidRPr="00FB5D19">
        <w:t>when</w:t>
      </w:r>
      <w:r w:rsidR="001B4D8D" w:rsidRPr="00FB5D19">
        <w:t xml:space="preserve"> CONFIG_ProfilePressure_dbar = 1000 dbar and 150% </w:t>
      </w:r>
      <w:r w:rsidR="00DE4A87" w:rsidRPr="00FB5D19">
        <w:t>when CONFIG_ProfilePressure_dbar = 10 dbar.</w:t>
      </w:r>
    </w:p>
    <w:p w:rsidR="00852C81" w:rsidRPr="00FB5D19" w:rsidRDefault="00DE4A87" w:rsidP="00185336">
      <w:pPr>
        <w:pStyle w:val="Paragraphejustifi"/>
        <w:spacing w:after="200"/>
        <w:ind w:left="0"/>
      </w:pPr>
      <w:r w:rsidRPr="00FB5D19">
        <w:t>The following table provides corresponding PRESSURE_THRESHOLD values.</w:t>
      </w:r>
    </w:p>
    <w:tbl>
      <w:tblPr>
        <w:tblW w:w="8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1843"/>
        <w:gridCol w:w="3111"/>
      </w:tblGrid>
      <w:tr w:rsidR="00DA70DE" w:rsidRPr="00FB5D19" w:rsidTr="00DA70DE">
        <w:trPr>
          <w:trHeight w:val="342"/>
          <w:jc w:val="center"/>
        </w:trPr>
        <w:tc>
          <w:tcPr>
            <w:tcW w:w="3510" w:type="dxa"/>
            <w:shd w:val="clear" w:color="auto" w:fill="BFBFBF"/>
            <w:vAlign w:val="center"/>
          </w:tcPr>
          <w:p w:rsidR="00DE4A87" w:rsidRPr="00E4618E" w:rsidRDefault="00DE4A87" w:rsidP="00DA70DE">
            <w:pPr>
              <w:pStyle w:val="Paragraphejustifi"/>
              <w:spacing w:after="200"/>
              <w:ind w:left="0"/>
              <w:jc w:val="center"/>
              <w:rPr>
                <w:rFonts w:eastAsia="MS Mincho"/>
                <w:b/>
              </w:rPr>
            </w:pPr>
            <w:r w:rsidRPr="00E4618E">
              <w:rPr>
                <w:rFonts w:eastAsia="MS Mincho"/>
                <w:b/>
              </w:rPr>
              <w:t>CONFIG_ProfilePressure_dbar</w:t>
            </w:r>
          </w:p>
        </w:tc>
        <w:tc>
          <w:tcPr>
            <w:tcW w:w="1843" w:type="dxa"/>
            <w:shd w:val="clear" w:color="auto" w:fill="BFBFBF"/>
            <w:vAlign w:val="center"/>
          </w:tcPr>
          <w:p w:rsidR="00DE4A87" w:rsidRPr="00E4618E" w:rsidRDefault="00DE4A87" w:rsidP="00DA70DE">
            <w:pPr>
              <w:pStyle w:val="Paragraphejustifi"/>
              <w:spacing w:after="200"/>
              <w:ind w:left="0"/>
              <w:jc w:val="center"/>
              <w:rPr>
                <w:rFonts w:eastAsia="MS Mincho"/>
                <w:b/>
              </w:rPr>
            </w:pPr>
            <w:r w:rsidRPr="00E4618E">
              <w:rPr>
                <w:rFonts w:ascii="Calibri" w:eastAsia="MS Mincho" w:hAnsi="Calibri" w:cs="Calibri"/>
                <w:b/>
                <w:sz w:val="22"/>
                <w:szCs w:val="22"/>
              </w:rPr>
              <w:t>Coefficient (%)</w:t>
            </w:r>
          </w:p>
        </w:tc>
        <w:tc>
          <w:tcPr>
            <w:tcW w:w="3111" w:type="dxa"/>
            <w:shd w:val="clear" w:color="auto" w:fill="BFBFBF"/>
            <w:vAlign w:val="center"/>
          </w:tcPr>
          <w:p w:rsidR="00DE4A87" w:rsidRPr="00E4618E" w:rsidRDefault="00DE4A87" w:rsidP="00DA70DE">
            <w:pPr>
              <w:pStyle w:val="Paragraphejustifi"/>
              <w:spacing w:after="200"/>
              <w:ind w:left="0"/>
              <w:jc w:val="center"/>
              <w:rPr>
                <w:rFonts w:eastAsia="MS Mincho"/>
                <w:b/>
              </w:rPr>
            </w:pPr>
            <w:r w:rsidRPr="00E4618E">
              <w:rPr>
                <w:rFonts w:eastAsia="MS Mincho"/>
                <w:b/>
              </w:rPr>
              <w:t>PRESSURE_THRESHOLD</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150.00</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25.00</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20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148.59</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49.72</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30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147.17</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74.15</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40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145.76</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98.30</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50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144.34</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122.17</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60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142.93</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145.76</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70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141.52</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169.06</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80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140.10</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192.08</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90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138.69</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214.82</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100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137.27</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237.27</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150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130.20</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345.30</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200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123.13</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446.26</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250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116.06</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540.15</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300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108.99</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626.97</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350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101.92</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706.72</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400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94.85</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779.39</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450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87.78</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845.00</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500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80.71</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903.54</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550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73.64</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955.00</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600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66.57</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999.39</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650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59.49</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1036.72</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700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52.42</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1066.97</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750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45.35</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1090.15</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800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38.28</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1106.26</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850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31.21</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1115.30</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900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24.14</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1117.27</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950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17.07</w:t>
            </w:r>
          </w:p>
        </w:tc>
        <w:tc>
          <w:tcPr>
            <w:tcW w:w="3111"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1112.17</w:t>
            </w:r>
          </w:p>
        </w:tc>
      </w:tr>
      <w:tr w:rsidR="00DA70DE" w:rsidRPr="00FB5D19" w:rsidTr="00DA70DE">
        <w:trPr>
          <w:trHeight w:val="286"/>
          <w:jc w:val="center"/>
        </w:trPr>
        <w:tc>
          <w:tcPr>
            <w:tcW w:w="3510"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1000</w:t>
            </w:r>
          </w:p>
        </w:tc>
        <w:tc>
          <w:tcPr>
            <w:tcW w:w="1843" w:type="dxa"/>
            <w:shd w:val="clear" w:color="auto" w:fill="auto"/>
            <w:noWrap/>
            <w:hideMark/>
          </w:tcPr>
          <w:p w:rsidR="00DE4A87" w:rsidRPr="00E4618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10.00</w:t>
            </w:r>
          </w:p>
        </w:tc>
        <w:tc>
          <w:tcPr>
            <w:tcW w:w="3111" w:type="dxa"/>
            <w:shd w:val="clear" w:color="auto" w:fill="auto"/>
            <w:noWrap/>
            <w:hideMark/>
          </w:tcPr>
          <w:p w:rsidR="00DE4A87" w:rsidRPr="00C761EE" w:rsidRDefault="00DE4A87" w:rsidP="00DA70DE">
            <w:pPr>
              <w:spacing w:before="0"/>
              <w:jc w:val="center"/>
              <w:rPr>
                <w:rFonts w:ascii="Calibri" w:eastAsia="MS Mincho" w:hAnsi="Calibri" w:cs="Calibri"/>
                <w:color w:val="000000"/>
                <w:sz w:val="22"/>
                <w:szCs w:val="22"/>
              </w:rPr>
            </w:pPr>
            <w:r w:rsidRPr="00E4618E">
              <w:rPr>
                <w:rFonts w:ascii="Calibri" w:eastAsia="MS Mincho" w:hAnsi="Calibri" w:cs="Calibri"/>
                <w:color w:val="000000"/>
                <w:sz w:val="22"/>
                <w:szCs w:val="22"/>
              </w:rPr>
              <w:t>1100.00</w:t>
            </w:r>
          </w:p>
        </w:tc>
      </w:tr>
    </w:tbl>
    <w:p w:rsidR="00810D94" w:rsidRPr="00FB5D19" w:rsidRDefault="00810D94" w:rsidP="00185336">
      <w:pPr>
        <w:pStyle w:val="Paragraphejustifi"/>
        <w:spacing w:after="200"/>
        <w:ind w:left="0"/>
      </w:pPr>
    </w:p>
    <w:p w:rsidR="00F940EB" w:rsidRPr="00FB5D19" w:rsidRDefault="00F940EB" w:rsidP="00185336">
      <w:pPr>
        <w:pStyle w:val="Paragraphejustifi"/>
        <w:spacing w:after="200"/>
        <w:ind w:left="0"/>
      </w:pPr>
      <w:r w:rsidRPr="00FB5D19">
        <w:t xml:space="preserve">When PRES ≤ </w:t>
      </w:r>
      <w:r w:rsidR="00BF6960" w:rsidRPr="00FB5D19">
        <w:t>PRESSURE_THRESHOLD</w:t>
      </w:r>
      <w:r w:rsidRPr="00FB5D19">
        <w:t>, this test will flag all profile parameters as good data. This is not acceptab</w:t>
      </w:r>
      <w:r w:rsidR="00306F49" w:rsidRPr="00FB5D19">
        <w:t>le for parameters that have no RTQC test already defined.</w:t>
      </w:r>
    </w:p>
    <w:p w:rsidR="004615E0" w:rsidRDefault="00306F49" w:rsidP="00185336">
      <w:pPr>
        <w:pStyle w:val="Paragraphejustifi"/>
        <w:spacing w:after="200"/>
        <w:ind w:left="0"/>
      </w:pPr>
      <w:r w:rsidRPr="00FB5D19">
        <w:t xml:space="preserve">Consequently, at Coriolis, we decide to apply this test to parameters that already have at least one </w:t>
      </w:r>
      <w:r w:rsidR="00BF6960" w:rsidRPr="00FB5D19">
        <w:t xml:space="preserve">(other) </w:t>
      </w:r>
      <w:r w:rsidRPr="00FB5D19">
        <w:t>RTQC test defined</w:t>
      </w:r>
      <w:r w:rsidR="004615E0">
        <w:t>:</w:t>
      </w:r>
    </w:p>
    <w:p w:rsidR="004615E0" w:rsidRPr="00B8477A" w:rsidRDefault="004615E0" w:rsidP="004615E0">
      <w:pPr>
        <w:pStyle w:val="Paragraphejustifi"/>
        <w:numPr>
          <w:ilvl w:val="0"/>
          <w:numId w:val="22"/>
        </w:numPr>
        <w:rPr>
          <w:rPrChange w:id="678" w:author="RANNOU Jean-Philippe" w:date="2020-06-19T10:42:00Z">
            <w:rPr>
              <w:highlight w:val="green"/>
            </w:rPr>
          </w:rPrChange>
        </w:rPr>
      </w:pPr>
      <w:r w:rsidRPr="00B8477A">
        <w:rPr>
          <w:rPrChange w:id="679" w:author="RANNOU Jean-Philippe" w:date="2020-06-19T10:42:00Z">
            <w:rPr>
              <w:highlight w:val="green"/>
            </w:rPr>
          </w:rPrChange>
        </w:rPr>
        <w:t>PRES ,</w:t>
      </w:r>
    </w:p>
    <w:p w:rsidR="004615E0" w:rsidRPr="00B8477A" w:rsidRDefault="004615E0" w:rsidP="004615E0">
      <w:pPr>
        <w:pStyle w:val="Paragraphejustifi"/>
        <w:numPr>
          <w:ilvl w:val="0"/>
          <w:numId w:val="22"/>
        </w:numPr>
        <w:ind w:left="709" w:hanging="349"/>
        <w:rPr>
          <w:rPrChange w:id="680" w:author="RANNOU Jean-Philippe" w:date="2020-06-19T10:42:00Z">
            <w:rPr>
              <w:highlight w:val="green"/>
            </w:rPr>
          </w:rPrChange>
        </w:rPr>
      </w:pPr>
      <w:r w:rsidRPr="00B8477A">
        <w:rPr>
          <w:rPrChange w:id="681" w:author="RANNOU Jean-Philippe" w:date="2020-06-19T10:42:00Z">
            <w:rPr>
              <w:highlight w:val="green"/>
            </w:rPr>
          </w:rPrChange>
        </w:rPr>
        <w:t>TEMP,</w:t>
      </w:r>
    </w:p>
    <w:p w:rsidR="004615E0" w:rsidRPr="00B8477A" w:rsidRDefault="004615E0" w:rsidP="004615E0">
      <w:pPr>
        <w:pStyle w:val="Paragraphejustifi"/>
        <w:numPr>
          <w:ilvl w:val="0"/>
          <w:numId w:val="22"/>
        </w:numPr>
        <w:ind w:left="709" w:hanging="349"/>
        <w:rPr>
          <w:rPrChange w:id="682" w:author="RANNOU Jean-Philippe" w:date="2020-06-19T10:42:00Z">
            <w:rPr>
              <w:highlight w:val="green"/>
            </w:rPr>
          </w:rPrChange>
        </w:rPr>
      </w:pPr>
      <w:r w:rsidRPr="00B8477A">
        <w:rPr>
          <w:rPrChange w:id="683" w:author="RANNOU Jean-Philippe" w:date="2020-06-19T10:42:00Z">
            <w:rPr>
              <w:highlight w:val="green"/>
            </w:rPr>
          </w:rPrChange>
        </w:rPr>
        <w:t>PSAL,</w:t>
      </w:r>
    </w:p>
    <w:p w:rsidR="004615E0" w:rsidRPr="00B8477A" w:rsidRDefault="004615E0" w:rsidP="004615E0">
      <w:pPr>
        <w:pStyle w:val="Paragraphejustifi"/>
        <w:numPr>
          <w:ilvl w:val="0"/>
          <w:numId w:val="22"/>
        </w:numPr>
        <w:ind w:left="709" w:hanging="349"/>
        <w:rPr>
          <w:rPrChange w:id="684" w:author="RANNOU Jean-Philippe" w:date="2020-06-19T10:42:00Z">
            <w:rPr>
              <w:highlight w:val="green"/>
            </w:rPr>
          </w:rPrChange>
        </w:rPr>
      </w:pPr>
      <w:r w:rsidRPr="00B8477A">
        <w:rPr>
          <w:rPrChange w:id="685" w:author="RANNOU Jean-Philippe" w:date="2020-06-19T10:42:00Z">
            <w:rPr>
              <w:highlight w:val="green"/>
            </w:rPr>
          </w:rPrChange>
        </w:rPr>
        <w:t>CNDC,</w:t>
      </w:r>
    </w:p>
    <w:p w:rsidR="004615E0" w:rsidRPr="00B8477A" w:rsidRDefault="004615E0" w:rsidP="004615E0">
      <w:pPr>
        <w:pStyle w:val="Paragraphejustifi"/>
        <w:numPr>
          <w:ilvl w:val="0"/>
          <w:numId w:val="22"/>
        </w:numPr>
        <w:ind w:left="709" w:hanging="349"/>
        <w:rPr>
          <w:rPrChange w:id="686" w:author="RANNOU Jean-Philippe" w:date="2020-06-19T10:42:00Z">
            <w:rPr>
              <w:highlight w:val="green"/>
            </w:rPr>
          </w:rPrChange>
        </w:rPr>
      </w:pPr>
      <w:r w:rsidRPr="00B8477A">
        <w:rPr>
          <w:rPrChange w:id="687" w:author="RANNOU Jean-Philippe" w:date="2020-06-19T10:42:00Z">
            <w:rPr>
              <w:highlight w:val="green"/>
            </w:rPr>
          </w:rPrChange>
        </w:rPr>
        <w:t>DOXY,</w:t>
      </w:r>
    </w:p>
    <w:p w:rsidR="004615E0" w:rsidRPr="00B8477A" w:rsidRDefault="004615E0" w:rsidP="004615E0">
      <w:pPr>
        <w:pStyle w:val="Paragraphejustifi"/>
        <w:numPr>
          <w:ilvl w:val="0"/>
          <w:numId w:val="22"/>
        </w:numPr>
        <w:ind w:left="709" w:hanging="349"/>
        <w:rPr>
          <w:rPrChange w:id="688" w:author="RANNOU Jean-Philippe" w:date="2020-06-19T10:42:00Z">
            <w:rPr>
              <w:highlight w:val="green"/>
            </w:rPr>
          </w:rPrChange>
        </w:rPr>
      </w:pPr>
      <w:r w:rsidRPr="00B8477A">
        <w:rPr>
          <w:rPrChange w:id="689" w:author="RANNOU Jean-Philippe" w:date="2020-06-19T10:42:00Z">
            <w:rPr>
              <w:highlight w:val="green"/>
            </w:rPr>
          </w:rPrChange>
        </w:rPr>
        <w:t>CHLA,</w:t>
      </w:r>
    </w:p>
    <w:p w:rsidR="004615E0" w:rsidRPr="00B8477A" w:rsidRDefault="004615E0" w:rsidP="004615E0">
      <w:pPr>
        <w:pStyle w:val="Paragraphejustifi"/>
        <w:numPr>
          <w:ilvl w:val="0"/>
          <w:numId w:val="22"/>
        </w:numPr>
        <w:ind w:left="709" w:hanging="349"/>
        <w:rPr>
          <w:rPrChange w:id="690" w:author="RANNOU Jean-Philippe" w:date="2020-06-19T10:42:00Z">
            <w:rPr>
              <w:highlight w:val="green"/>
            </w:rPr>
          </w:rPrChange>
        </w:rPr>
      </w:pPr>
      <w:r w:rsidRPr="00B8477A">
        <w:rPr>
          <w:rPrChange w:id="691" w:author="RANNOU Jean-Philippe" w:date="2020-06-19T10:42:00Z">
            <w:rPr>
              <w:highlight w:val="green"/>
            </w:rPr>
          </w:rPrChange>
        </w:rPr>
        <w:lastRenderedPageBreak/>
        <w:t>BBP700,</w:t>
      </w:r>
    </w:p>
    <w:p w:rsidR="004615E0" w:rsidRPr="00B8477A" w:rsidRDefault="004615E0" w:rsidP="004615E0">
      <w:pPr>
        <w:pStyle w:val="Paragraphejustifi"/>
        <w:numPr>
          <w:ilvl w:val="0"/>
          <w:numId w:val="22"/>
        </w:numPr>
        <w:rPr>
          <w:rPrChange w:id="692" w:author="RANNOU Jean-Philippe" w:date="2020-06-19T10:42:00Z">
            <w:rPr>
              <w:highlight w:val="green"/>
            </w:rPr>
          </w:rPrChange>
        </w:rPr>
      </w:pPr>
      <w:r w:rsidRPr="00B8477A">
        <w:rPr>
          <w:rPrChange w:id="693" w:author="RANNOU Jean-Philippe" w:date="2020-06-19T10:42:00Z">
            <w:rPr>
              <w:highlight w:val="green"/>
            </w:rPr>
          </w:rPrChange>
        </w:rPr>
        <w:t>BBP532,</w:t>
      </w:r>
    </w:p>
    <w:p w:rsidR="004615E0" w:rsidRPr="00B8477A" w:rsidRDefault="004615E0" w:rsidP="004615E0">
      <w:pPr>
        <w:pStyle w:val="Paragraphejustifi"/>
        <w:numPr>
          <w:ilvl w:val="0"/>
          <w:numId w:val="22"/>
        </w:numPr>
        <w:rPr>
          <w:rPrChange w:id="694" w:author="RANNOU Jean-Philippe" w:date="2020-06-19T10:42:00Z">
            <w:rPr>
              <w:highlight w:val="green"/>
            </w:rPr>
          </w:rPrChange>
        </w:rPr>
      </w:pPr>
      <w:r w:rsidRPr="00B8477A">
        <w:rPr>
          <w:rPrChange w:id="695" w:author="RANNOU Jean-Philippe" w:date="2020-06-19T10:42:00Z">
            <w:rPr>
              <w:highlight w:val="green"/>
            </w:rPr>
          </w:rPrChange>
        </w:rPr>
        <w:t>PH_IN_SITU_TOTAL,</w:t>
      </w:r>
    </w:p>
    <w:p w:rsidR="004615E0" w:rsidRPr="00B8477A" w:rsidRDefault="004615E0" w:rsidP="004615E0">
      <w:pPr>
        <w:pStyle w:val="Paragraphejustifi"/>
        <w:numPr>
          <w:ilvl w:val="0"/>
          <w:numId w:val="22"/>
        </w:numPr>
        <w:rPr>
          <w:rPrChange w:id="696" w:author="RANNOU Jean-Philippe" w:date="2020-06-19T10:42:00Z">
            <w:rPr>
              <w:highlight w:val="green"/>
            </w:rPr>
          </w:rPrChange>
        </w:rPr>
      </w:pPr>
      <w:r w:rsidRPr="00B8477A">
        <w:rPr>
          <w:rPrChange w:id="697" w:author="RANNOU Jean-Philippe" w:date="2020-06-19T10:42:00Z">
            <w:rPr>
              <w:highlight w:val="green"/>
            </w:rPr>
          </w:rPrChange>
        </w:rPr>
        <w:t>NITRATE,</w:t>
      </w:r>
    </w:p>
    <w:p w:rsidR="004615E0" w:rsidRPr="00B8477A" w:rsidRDefault="004615E0" w:rsidP="004615E0">
      <w:pPr>
        <w:pStyle w:val="Paragraphejustifi"/>
        <w:numPr>
          <w:ilvl w:val="0"/>
          <w:numId w:val="22"/>
        </w:numPr>
        <w:rPr>
          <w:rPrChange w:id="698" w:author="RANNOU Jean-Philippe" w:date="2020-06-19T10:42:00Z">
            <w:rPr>
              <w:highlight w:val="green"/>
            </w:rPr>
          </w:rPrChange>
        </w:rPr>
      </w:pPr>
      <w:r w:rsidRPr="00B8477A">
        <w:rPr>
          <w:rPrChange w:id="699" w:author="RANNOU Jean-Philippe" w:date="2020-06-19T10:42:00Z">
            <w:rPr>
              <w:highlight w:val="green"/>
            </w:rPr>
          </w:rPrChange>
        </w:rPr>
        <w:t>DOWN_IRRADIANCE380,</w:t>
      </w:r>
    </w:p>
    <w:p w:rsidR="004615E0" w:rsidRPr="00B8477A" w:rsidRDefault="004615E0" w:rsidP="004615E0">
      <w:pPr>
        <w:pStyle w:val="Paragraphejustifi"/>
        <w:numPr>
          <w:ilvl w:val="0"/>
          <w:numId w:val="22"/>
        </w:numPr>
        <w:rPr>
          <w:rPrChange w:id="700" w:author="RANNOU Jean-Philippe" w:date="2020-06-19T10:42:00Z">
            <w:rPr>
              <w:highlight w:val="green"/>
            </w:rPr>
          </w:rPrChange>
        </w:rPr>
      </w:pPr>
      <w:r w:rsidRPr="00B8477A">
        <w:rPr>
          <w:rPrChange w:id="701" w:author="RANNOU Jean-Philippe" w:date="2020-06-19T10:42:00Z">
            <w:rPr>
              <w:highlight w:val="green"/>
            </w:rPr>
          </w:rPrChange>
        </w:rPr>
        <w:t>DOWN_IRRADIANCE412,</w:t>
      </w:r>
    </w:p>
    <w:p w:rsidR="004615E0" w:rsidRPr="00B8477A" w:rsidRDefault="004615E0" w:rsidP="004615E0">
      <w:pPr>
        <w:pStyle w:val="Paragraphejustifi"/>
        <w:numPr>
          <w:ilvl w:val="0"/>
          <w:numId w:val="22"/>
        </w:numPr>
        <w:rPr>
          <w:rPrChange w:id="702" w:author="RANNOU Jean-Philippe" w:date="2020-06-19T10:42:00Z">
            <w:rPr>
              <w:highlight w:val="green"/>
            </w:rPr>
          </w:rPrChange>
        </w:rPr>
      </w:pPr>
      <w:r w:rsidRPr="00B8477A">
        <w:rPr>
          <w:rPrChange w:id="703" w:author="RANNOU Jean-Philippe" w:date="2020-06-19T10:42:00Z">
            <w:rPr>
              <w:highlight w:val="green"/>
            </w:rPr>
          </w:rPrChange>
        </w:rPr>
        <w:t>DOWN_IRRADIANCE443,</w:t>
      </w:r>
    </w:p>
    <w:p w:rsidR="004615E0" w:rsidRPr="00B8477A" w:rsidRDefault="004615E0" w:rsidP="004615E0">
      <w:pPr>
        <w:pStyle w:val="Paragraphejustifi"/>
        <w:numPr>
          <w:ilvl w:val="0"/>
          <w:numId w:val="22"/>
        </w:numPr>
        <w:rPr>
          <w:rPrChange w:id="704" w:author="RANNOU Jean-Philippe" w:date="2020-06-19T10:42:00Z">
            <w:rPr>
              <w:highlight w:val="green"/>
            </w:rPr>
          </w:rPrChange>
        </w:rPr>
      </w:pPr>
      <w:r w:rsidRPr="00B8477A">
        <w:rPr>
          <w:rPrChange w:id="705" w:author="RANNOU Jean-Philippe" w:date="2020-06-19T10:42:00Z">
            <w:rPr>
              <w:highlight w:val="green"/>
            </w:rPr>
          </w:rPrChange>
        </w:rPr>
        <w:t>DOWN_IRRADIANCE490,</w:t>
      </w:r>
    </w:p>
    <w:p w:rsidR="004615E0" w:rsidRPr="00B8477A" w:rsidRDefault="004615E0" w:rsidP="004615E0">
      <w:pPr>
        <w:pStyle w:val="Paragraphejustifi"/>
        <w:numPr>
          <w:ilvl w:val="0"/>
          <w:numId w:val="22"/>
        </w:numPr>
        <w:rPr>
          <w:rPrChange w:id="706" w:author="RANNOU Jean-Philippe" w:date="2020-06-19T10:42:00Z">
            <w:rPr>
              <w:highlight w:val="green"/>
            </w:rPr>
          </w:rPrChange>
        </w:rPr>
      </w:pPr>
      <w:r w:rsidRPr="00B8477A">
        <w:rPr>
          <w:rPrChange w:id="707" w:author="RANNOU Jean-Philippe" w:date="2020-06-19T10:42:00Z">
            <w:rPr>
              <w:highlight w:val="green"/>
            </w:rPr>
          </w:rPrChange>
        </w:rPr>
        <w:t>DOWNWELLING_PAR.</w:t>
      </w:r>
    </w:p>
    <w:p w:rsidR="004615E0" w:rsidRPr="00B8477A" w:rsidRDefault="004615E0" w:rsidP="00185336">
      <w:pPr>
        <w:pStyle w:val="Paragraphejustifi"/>
        <w:spacing w:after="200"/>
        <w:ind w:left="0"/>
        <w:rPr>
          <w:rPrChange w:id="708" w:author="RANNOU Jean-Philippe" w:date="2020-06-19T10:42:00Z">
            <w:rPr/>
          </w:rPrChange>
        </w:rPr>
      </w:pPr>
    </w:p>
    <w:p w:rsidR="00A169B3" w:rsidRPr="00B8477A" w:rsidRDefault="00A169B3" w:rsidP="00185336">
      <w:pPr>
        <w:pStyle w:val="Paragraphejustifi"/>
        <w:spacing w:after="200"/>
        <w:ind w:left="0"/>
        <w:rPr>
          <w:rFonts w:ascii="Times New Roman" w:hAnsi="Times New Roman" w:cs="Times New Roman"/>
          <w:rPrChange w:id="709" w:author="RANNOU Jean-Philippe" w:date="2020-06-19T10:42:00Z">
            <w:rPr>
              <w:rFonts w:ascii="Times New Roman" w:hAnsi="Times New Roman" w:cs="Times New Roman"/>
            </w:rPr>
          </w:rPrChange>
        </w:rPr>
      </w:pPr>
      <w:r w:rsidRPr="00B8477A">
        <w:rPr>
          <w:rPrChange w:id="710" w:author="RANNOU Jean-Philippe" w:date="2020-06-19T10:42:00Z">
            <w:rPr/>
          </w:rPrChange>
        </w:rPr>
        <w:t xml:space="preserve">their associated ‘intermediate’ parameters are also flagged according to </w:t>
      </w:r>
      <w:r w:rsidRPr="00B8477A">
        <w:rPr>
          <w:rFonts w:ascii="Times New Roman" w:hAnsi="Times New Roman" w:cs="Times New Roman"/>
          <w:rPrChange w:id="711" w:author="RANNOU Jean-Philippe" w:date="2020-06-19T10:42:00Z">
            <w:rPr>
              <w:rFonts w:ascii="Times New Roman" w:hAnsi="Times New Roman" w:cs="Times New Roman"/>
            </w:rPr>
          </w:rPrChange>
        </w:rPr>
        <w:t>Argo quality control manuals</w:t>
      </w:r>
      <w:r w:rsidR="00B9288A" w:rsidRPr="00B8477A">
        <w:rPr>
          <w:rFonts w:ascii="Times New Roman" w:hAnsi="Times New Roman" w:cs="Times New Roman"/>
          <w:rPrChange w:id="712" w:author="RANNOU Jean-Philippe" w:date="2020-06-19T10:42:00Z">
            <w:rPr>
              <w:rFonts w:ascii="Times New Roman" w:hAnsi="Times New Roman" w:cs="Times New Roman"/>
            </w:rPr>
          </w:rPrChange>
        </w:rPr>
        <w:t xml:space="preserve"> (#</w:t>
      </w:r>
      <w:r w:rsidR="00B9288A" w:rsidRPr="00B8477A">
        <w:rPr>
          <w:rFonts w:ascii="Times New Roman" w:hAnsi="Times New Roman" w:cs="Times New Roman"/>
          <w:rPrChange w:id="713" w:author="RANNOU Jean-Philippe" w:date="2020-06-19T10:42:00Z">
            <w:rPr>
              <w:rFonts w:ascii="Times New Roman" w:hAnsi="Times New Roman" w:cs="Times New Roman"/>
            </w:rPr>
          </w:rPrChange>
        </w:rPr>
        <w:fldChar w:fldCharType="begin"/>
      </w:r>
      <w:r w:rsidR="00B9288A" w:rsidRPr="00B8477A">
        <w:rPr>
          <w:rFonts w:ascii="Times New Roman" w:hAnsi="Times New Roman" w:cs="Times New Roman"/>
          <w:rPrChange w:id="714" w:author="RANNOU Jean-Philippe" w:date="2020-06-19T10:42:00Z">
            <w:rPr>
              <w:rFonts w:ascii="Times New Roman" w:hAnsi="Times New Roman" w:cs="Times New Roman"/>
            </w:rPr>
          </w:rPrChange>
        </w:rPr>
        <w:instrText xml:space="preserve"> REF RD1 \h </w:instrText>
      </w:r>
      <w:r w:rsidR="00FB5D19" w:rsidRPr="00B8477A">
        <w:rPr>
          <w:rFonts w:ascii="Times New Roman" w:hAnsi="Times New Roman" w:cs="Times New Roman"/>
          <w:rPrChange w:id="715" w:author="RANNOU Jean-Philippe" w:date="2020-06-19T10:42:00Z">
            <w:rPr>
              <w:rFonts w:ascii="Times New Roman" w:hAnsi="Times New Roman" w:cs="Times New Roman"/>
            </w:rPr>
          </w:rPrChange>
        </w:rPr>
        <w:instrText xml:space="preserve"> \* MERGEFORMAT </w:instrText>
      </w:r>
      <w:r w:rsidR="00B9288A" w:rsidRPr="00B8477A">
        <w:rPr>
          <w:rFonts w:ascii="Times New Roman" w:hAnsi="Times New Roman" w:cs="Times New Roman"/>
          <w:rPrChange w:id="716" w:author="RANNOU Jean-Philippe" w:date="2020-06-19T10:42:00Z">
            <w:rPr>
              <w:rFonts w:ascii="Times New Roman" w:hAnsi="Times New Roman" w:cs="Times New Roman"/>
            </w:rPr>
          </w:rPrChange>
        </w:rPr>
      </w:r>
      <w:r w:rsidR="00B9288A" w:rsidRPr="00B8477A">
        <w:rPr>
          <w:rFonts w:ascii="Times New Roman" w:hAnsi="Times New Roman" w:cs="Times New Roman"/>
          <w:rPrChange w:id="717" w:author="RANNOU Jean-Philippe" w:date="2020-06-19T10:42:00Z">
            <w:rPr>
              <w:rFonts w:ascii="Times New Roman" w:hAnsi="Times New Roman" w:cs="Times New Roman"/>
            </w:rPr>
          </w:rPrChange>
        </w:rPr>
        <w:fldChar w:fldCharType="separate"/>
      </w:r>
      <w:r w:rsidR="00A026F5" w:rsidRPr="00B8477A">
        <w:rPr>
          <w:rPrChange w:id="718" w:author="RANNOU Jean-Philippe" w:date="2020-06-19T10:42:00Z">
            <w:rPr/>
          </w:rPrChange>
        </w:rPr>
        <w:t>RD1</w:t>
      </w:r>
      <w:r w:rsidR="00B9288A" w:rsidRPr="00B8477A">
        <w:rPr>
          <w:rFonts w:ascii="Times New Roman" w:hAnsi="Times New Roman" w:cs="Times New Roman"/>
          <w:rPrChange w:id="719" w:author="RANNOU Jean-Philippe" w:date="2020-06-19T10:42:00Z">
            <w:rPr>
              <w:rFonts w:ascii="Times New Roman" w:hAnsi="Times New Roman" w:cs="Times New Roman"/>
            </w:rPr>
          </w:rPrChange>
        </w:rPr>
        <w:fldChar w:fldCharType="end"/>
      </w:r>
      <w:r w:rsidR="00B9288A" w:rsidRPr="00B8477A">
        <w:rPr>
          <w:rFonts w:ascii="Times New Roman" w:hAnsi="Times New Roman" w:cs="Times New Roman"/>
          <w:rPrChange w:id="720" w:author="RANNOU Jean-Philippe" w:date="2020-06-19T10:42:00Z">
            <w:rPr>
              <w:rFonts w:ascii="Times New Roman" w:hAnsi="Times New Roman" w:cs="Times New Roman"/>
            </w:rPr>
          </w:rPrChange>
        </w:rPr>
        <w:t xml:space="preserve"> and #</w:t>
      </w:r>
      <w:r w:rsidR="00B9288A" w:rsidRPr="00B8477A">
        <w:rPr>
          <w:rFonts w:ascii="Times New Roman" w:hAnsi="Times New Roman" w:cs="Times New Roman"/>
          <w:rPrChange w:id="721" w:author="RANNOU Jean-Philippe" w:date="2020-06-19T10:42:00Z">
            <w:rPr>
              <w:rFonts w:ascii="Times New Roman" w:hAnsi="Times New Roman" w:cs="Times New Roman"/>
            </w:rPr>
          </w:rPrChange>
        </w:rPr>
        <w:fldChar w:fldCharType="begin"/>
      </w:r>
      <w:r w:rsidR="00B9288A" w:rsidRPr="00B8477A">
        <w:rPr>
          <w:rFonts w:ascii="Times New Roman" w:hAnsi="Times New Roman" w:cs="Times New Roman"/>
          <w:rPrChange w:id="722" w:author="RANNOU Jean-Philippe" w:date="2020-06-19T10:42:00Z">
            <w:rPr>
              <w:rFonts w:ascii="Times New Roman" w:hAnsi="Times New Roman" w:cs="Times New Roman"/>
            </w:rPr>
          </w:rPrChange>
        </w:rPr>
        <w:instrText xml:space="preserve"> REF RD2 \h </w:instrText>
      </w:r>
      <w:r w:rsidR="00FB5D19" w:rsidRPr="00B8477A">
        <w:rPr>
          <w:rFonts w:ascii="Times New Roman" w:hAnsi="Times New Roman" w:cs="Times New Roman"/>
          <w:rPrChange w:id="723" w:author="RANNOU Jean-Philippe" w:date="2020-06-19T10:42:00Z">
            <w:rPr>
              <w:rFonts w:ascii="Times New Roman" w:hAnsi="Times New Roman" w:cs="Times New Roman"/>
            </w:rPr>
          </w:rPrChange>
        </w:rPr>
        <w:instrText xml:space="preserve"> \* MERGEFORMAT </w:instrText>
      </w:r>
      <w:r w:rsidR="00B9288A" w:rsidRPr="00B8477A">
        <w:rPr>
          <w:rFonts w:ascii="Times New Roman" w:hAnsi="Times New Roman" w:cs="Times New Roman"/>
          <w:rPrChange w:id="724" w:author="RANNOU Jean-Philippe" w:date="2020-06-19T10:42:00Z">
            <w:rPr>
              <w:rFonts w:ascii="Times New Roman" w:hAnsi="Times New Roman" w:cs="Times New Roman"/>
            </w:rPr>
          </w:rPrChange>
        </w:rPr>
      </w:r>
      <w:r w:rsidR="00B9288A" w:rsidRPr="00B8477A">
        <w:rPr>
          <w:rFonts w:ascii="Times New Roman" w:hAnsi="Times New Roman" w:cs="Times New Roman"/>
          <w:rPrChange w:id="725" w:author="RANNOU Jean-Philippe" w:date="2020-06-19T10:42:00Z">
            <w:rPr>
              <w:rFonts w:ascii="Times New Roman" w:hAnsi="Times New Roman" w:cs="Times New Roman"/>
            </w:rPr>
          </w:rPrChange>
        </w:rPr>
        <w:fldChar w:fldCharType="separate"/>
      </w:r>
      <w:r w:rsidR="00A026F5" w:rsidRPr="00B8477A">
        <w:rPr>
          <w:rPrChange w:id="726" w:author="RANNOU Jean-Philippe" w:date="2020-06-19T10:42:00Z">
            <w:rPr/>
          </w:rPrChange>
        </w:rPr>
        <w:t>RD2</w:t>
      </w:r>
      <w:r w:rsidR="00B9288A" w:rsidRPr="00B8477A">
        <w:rPr>
          <w:rFonts w:ascii="Times New Roman" w:hAnsi="Times New Roman" w:cs="Times New Roman"/>
          <w:rPrChange w:id="727" w:author="RANNOU Jean-Philippe" w:date="2020-06-19T10:42:00Z">
            <w:rPr>
              <w:rFonts w:ascii="Times New Roman" w:hAnsi="Times New Roman" w:cs="Times New Roman"/>
            </w:rPr>
          </w:rPrChange>
        </w:rPr>
        <w:fldChar w:fldCharType="end"/>
      </w:r>
      <w:r w:rsidR="00B9288A" w:rsidRPr="00B8477A">
        <w:rPr>
          <w:rFonts w:ascii="Times New Roman" w:hAnsi="Times New Roman" w:cs="Times New Roman"/>
          <w:rPrChange w:id="728" w:author="RANNOU Jean-Philippe" w:date="2020-06-19T10:42:00Z">
            <w:rPr>
              <w:rFonts w:ascii="Times New Roman" w:hAnsi="Times New Roman" w:cs="Times New Roman"/>
            </w:rPr>
          </w:rPrChange>
        </w:rPr>
        <w:t>)</w:t>
      </w:r>
      <w:r w:rsidRPr="00B8477A">
        <w:rPr>
          <w:rFonts w:ascii="Times New Roman" w:hAnsi="Times New Roman" w:cs="Times New Roman"/>
          <w:rPrChange w:id="729" w:author="RANNOU Jean-Philippe" w:date="2020-06-19T10:42:00Z">
            <w:rPr>
              <w:rFonts w:ascii="Times New Roman" w:hAnsi="Times New Roman" w:cs="Times New Roman"/>
            </w:rPr>
          </w:rPrChange>
        </w:rPr>
        <w:t>.</w:t>
      </w:r>
    </w:p>
    <w:p w:rsidR="00B866BF" w:rsidRPr="00B8477A" w:rsidRDefault="00B866BF" w:rsidP="00B866BF">
      <w:pPr>
        <w:pStyle w:val="Titre3"/>
        <w:rPr>
          <w:rPrChange w:id="730" w:author="RANNOU Jean-Philippe" w:date="2020-06-19T10:42:00Z">
            <w:rPr>
              <w:highlight w:val="green"/>
            </w:rPr>
          </w:rPrChange>
        </w:rPr>
      </w:pPr>
      <w:bookmarkStart w:id="731" w:name="_Toc43455849"/>
      <w:r w:rsidRPr="00B8477A">
        <w:rPr>
          <w:rPrChange w:id="732" w:author="RANNOU Jean-Philippe" w:date="2020-06-19T10:42:00Z">
            <w:rPr>
              <w:highlight w:val="green"/>
            </w:rPr>
          </w:rPrChange>
        </w:rPr>
        <w:t>Test #25: MEDian with a Distance (MEDD) test</w:t>
      </w:r>
      <w:bookmarkEnd w:id="731"/>
    </w:p>
    <w:p w:rsidR="00B866BF" w:rsidRDefault="00B866BF" w:rsidP="00B866BF">
      <w:pPr>
        <w:pStyle w:val="Paragraphejustifi"/>
        <w:spacing w:after="200"/>
        <w:ind w:left="0"/>
      </w:pPr>
      <w:r w:rsidRPr="00B8477A">
        <w:rPr>
          <w:rPrChange w:id="733" w:author="RANNOU Jean-Philippe" w:date="2020-06-19T10:42:00Z">
            <w:rPr>
              <w:highlight w:val="green"/>
            </w:rPr>
          </w:rPrChange>
        </w:rPr>
        <w:t>This test is implemented on (PRES, TEMP, PSAL), (PRES, TEMP) and (PRES, TEMP_DOXY) profiles.</w:t>
      </w:r>
    </w:p>
    <w:p w:rsidR="00B9288A" w:rsidRPr="00FB5D19" w:rsidRDefault="00B9288A" w:rsidP="00A64EA8">
      <w:pPr>
        <w:pStyle w:val="Titre3"/>
      </w:pPr>
      <w:bookmarkStart w:id="734" w:name="_Toc34402580"/>
      <w:bookmarkStart w:id="735" w:name="_Toc43455850"/>
      <w:bookmarkEnd w:id="734"/>
      <w:r w:rsidRPr="00FB5D19">
        <w:t>Test #57: DOXY specific test</w:t>
      </w:r>
      <w:bookmarkEnd w:id="735"/>
    </w:p>
    <w:p w:rsidR="00B9288A" w:rsidRPr="00FB5D19" w:rsidRDefault="00B9288A" w:rsidP="00185336">
      <w:pPr>
        <w:pStyle w:val="Paragraphejustifi"/>
        <w:spacing w:after="200"/>
        <w:ind w:left="0"/>
      </w:pPr>
      <w:r w:rsidRPr="00FB5D19">
        <w:t>Th</w:t>
      </w:r>
      <w:r w:rsidR="00AB6E6E" w:rsidRPr="00FB5D19">
        <w:t>ese</w:t>
      </w:r>
      <w:r w:rsidRPr="00FB5D19">
        <w:t xml:space="preserve"> test</w:t>
      </w:r>
      <w:r w:rsidR="00AB6E6E" w:rsidRPr="00FB5D19">
        <w:t>s</w:t>
      </w:r>
      <w:r w:rsidRPr="00FB5D19">
        <w:t xml:space="preserve"> </w:t>
      </w:r>
      <w:r w:rsidR="00AB6E6E" w:rsidRPr="00FB5D19">
        <w:t>are</w:t>
      </w:r>
      <w:r w:rsidRPr="00FB5D19">
        <w:t xml:space="preserve"> implemented according to </w:t>
      </w:r>
      <w:r w:rsidR="00F62ACC" w:rsidRPr="00FB5D19">
        <w:t xml:space="preserve">the dedicated </w:t>
      </w:r>
      <w:r w:rsidRPr="00FB5D19">
        <w:rPr>
          <w:rFonts w:ascii="Times New Roman" w:hAnsi="Times New Roman" w:cs="Times New Roman"/>
        </w:rPr>
        <w:t>Argo quality control manual (#</w:t>
      </w:r>
      <w:r w:rsidR="00F62ACC" w:rsidRPr="00E4618E">
        <w:rPr>
          <w:rFonts w:ascii="Times New Roman" w:hAnsi="Times New Roman" w:cs="Times New Roman"/>
        </w:rPr>
        <w:fldChar w:fldCharType="begin"/>
      </w:r>
      <w:r w:rsidR="00F62ACC" w:rsidRPr="00FB5D19">
        <w:rPr>
          <w:rFonts w:ascii="Times New Roman" w:hAnsi="Times New Roman" w:cs="Times New Roman"/>
        </w:rPr>
        <w:instrText xml:space="preserve"> REF RD3 \h </w:instrText>
      </w:r>
      <w:r w:rsidR="00FB5D19">
        <w:rPr>
          <w:rFonts w:ascii="Times New Roman" w:hAnsi="Times New Roman" w:cs="Times New Roman"/>
        </w:rPr>
        <w:instrText xml:space="preserve"> \* MERGEFORMAT </w:instrText>
      </w:r>
      <w:r w:rsidR="00F62ACC" w:rsidRPr="00E4618E">
        <w:rPr>
          <w:rFonts w:ascii="Times New Roman" w:hAnsi="Times New Roman" w:cs="Times New Roman"/>
        </w:rPr>
      </w:r>
      <w:r w:rsidR="00F62ACC" w:rsidRPr="00E4618E">
        <w:rPr>
          <w:rFonts w:ascii="Times New Roman" w:hAnsi="Times New Roman" w:cs="Times New Roman"/>
        </w:rPr>
        <w:fldChar w:fldCharType="separate"/>
      </w:r>
      <w:r w:rsidR="00A026F5" w:rsidRPr="00FB5D19">
        <w:t>RD3</w:t>
      </w:r>
      <w:r w:rsidR="00F62ACC" w:rsidRPr="00E4618E">
        <w:rPr>
          <w:rFonts w:ascii="Times New Roman" w:hAnsi="Times New Roman" w:cs="Times New Roman"/>
        </w:rPr>
        <w:fldChar w:fldCharType="end"/>
      </w:r>
      <w:r w:rsidRPr="00FB5D19">
        <w:rPr>
          <w:rFonts w:ascii="Times New Roman" w:hAnsi="Times New Roman" w:cs="Times New Roman"/>
        </w:rPr>
        <w:t>).</w:t>
      </w:r>
    </w:p>
    <w:p w:rsidR="00B9288A" w:rsidRPr="00FB5D19" w:rsidRDefault="00B9288A" w:rsidP="00A64EA8">
      <w:pPr>
        <w:pStyle w:val="Titre3"/>
      </w:pPr>
      <w:bookmarkStart w:id="736" w:name="_Toc43455851"/>
      <w:r w:rsidRPr="00FB5D19">
        <w:t>Test #58: CDOM specific test</w:t>
      </w:r>
      <w:bookmarkEnd w:id="736"/>
    </w:p>
    <w:p w:rsidR="00D8461A" w:rsidRPr="00FB5D19" w:rsidRDefault="00D8461A" w:rsidP="00185336">
      <w:pPr>
        <w:pStyle w:val="Paragraphejustifi"/>
        <w:spacing w:after="200"/>
        <w:ind w:left="0"/>
        <w:rPr>
          <w:b/>
          <w:u w:val="single"/>
        </w:rPr>
      </w:pPr>
      <w:r w:rsidRPr="00FB5D19">
        <w:rPr>
          <w:rFonts w:ascii="Times New Roman" w:hAnsi="Times New Roman" w:cs="Times New Roman"/>
          <w:b/>
          <w:u w:val="single"/>
        </w:rPr>
        <w:t>No test specific to CDOM parameter is implemented yet.</w:t>
      </w:r>
    </w:p>
    <w:p w:rsidR="00B9288A" w:rsidRPr="00FB5D19" w:rsidRDefault="00B9288A" w:rsidP="00A64EA8">
      <w:pPr>
        <w:pStyle w:val="Titre3"/>
      </w:pPr>
      <w:bookmarkStart w:id="737" w:name="_Toc43455852"/>
      <w:r w:rsidRPr="00FB5D19">
        <w:t>Test #59: NITRATE specific test</w:t>
      </w:r>
      <w:bookmarkEnd w:id="737"/>
    </w:p>
    <w:p w:rsidR="00F52F07" w:rsidRPr="00FB5D19" w:rsidRDefault="00F52F07" w:rsidP="00F52F07">
      <w:pPr>
        <w:pStyle w:val="Paragraphejustifi"/>
        <w:spacing w:after="200"/>
        <w:ind w:left="0"/>
      </w:pPr>
      <w:r w:rsidRPr="00FB5D19">
        <w:t xml:space="preserve">These tests are implemented according to the dedicated </w:t>
      </w:r>
      <w:r w:rsidRPr="00FB5D19">
        <w:rPr>
          <w:rFonts w:ascii="Times New Roman" w:hAnsi="Times New Roman" w:cs="Times New Roman"/>
        </w:rPr>
        <w:t>Argo quality control manual (#</w:t>
      </w:r>
      <w:r w:rsidRPr="00E4618E">
        <w:rPr>
          <w:rFonts w:ascii="Times New Roman" w:hAnsi="Times New Roman" w:cs="Times New Roman"/>
        </w:rPr>
        <w:fldChar w:fldCharType="begin"/>
      </w:r>
      <w:r w:rsidRPr="00FB5D19">
        <w:rPr>
          <w:rFonts w:ascii="Times New Roman" w:hAnsi="Times New Roman" w:cs="Times New Roman"/>
        </w:rPr>
        <w:instrText xml:space="preserve"> REF RD6 \h </w:instrText>
      </w:r>
      <w:r w:rsidRPr="00E4618E">
        <w:rPr>
          <w:rFonts w:ascii="Times New Roman" w:hAnsi="Times New Roman" w:cs="Times New Roman"/>
        </w:rPr>
        <w:instrText xml:space="preserve"> \* MERGEFORMAT </w:instrText>
      </w:r>
      <w:r w:rsidRPr="00E4618E">
        <w:rPr>
          <w:rFonts w:ascii="Times New Roman" w:hAnsi="Times New Roman" w:cs="Times New Roman"/>
        </w:rPr>
      </w:r>
      <w:r w:rsidRPr="00E4618E">
        <w:rPr>
          <w:rFonts w:ascii="Times New Roman" w:hAnsi="Times New Roman" w:cs="Times New Roman"/>
        </w:rPr>
        <w:fldChar w:fldCharType="separate"/>
      </w:r>
      <w:r w:rsidRPr="00FB5D19">
        <w:t>RD6</w:t>
      </w:r>
      <w:r w:rsidRPr="00E4618E">
        <w:rPr>
          <w:rFonts w:ascii="Times New Roman" w:hAnsi="Times New Roman" w:cs="Times New Roman"/>
        </w:rPr>
        <w:fldChar w:fldCharType="end"/>
      </w:r>
      <w:r w:rsidRPr="00FB5D19">
        <w:rPr>
          <w:rFonts w:ascii="Times New Roman" w:hAnsi="Times New Roman" w:cs="Times New Roman"/>
        </w:rPr>
        <w:t>).</w:t>
      </w:r>
    </w:p>
    <w:p w:rsidR="00B9288A" w:rsidRPr="00FB5D19" w:rsidRDefault="00B9288A" w:rsidP="00A64EA8">
      <w:pPr>
        <w:pStyle w:val="Titre3"/>
      </w:pPr>
      <w:bookmarkStart w:id="738" w:name="_Toc8999073"/>
      <w:bookmarkStart w:id="739" w:name="_Toc20144050"/>
      <w:bookmarkStart w:id="740" w:name="_Toc43455853"/>
      <w:bookmarkEnd w:id="738"/>
      <w:bookmarkEnd w:id="739"/>
      <w:r w:rsidRPr="00FB5D19">
        <w:t>Test #60: PAR specific test</w:t>
      </w:r>
      <w:bookmarkEnd w:id="740"/>
    </w:p>
    <w:p w:rsidR="00C852CB" w:rsidRPr="00FB5D19" w:rsidRDefault="00C852CB" w:rsidP="00185336">
      <w:pPr>
        <w:pStyle w:val="Paragraphejustifi"/>
        <w:spacing w:after="200"/>
        <w:ind w:left="0"/>
        <w:rPr>
          <w:b/>
          <w:u w:val="single"/>
        </w:rPr>
      </w:pPr>
      <w:r w:rsidRPr="00FB5D19">
        <w:rPr>
          <w:rFonts w:ascii="Times New Roman" w:hAnsi="Times New Roman" w:cs="Times New Roman"/>
          <w:b/>
          <w:u w:val="single"/>
        </w:rPr>
        <w:t>No test specific to PAR parameter is implemented yet.</w:t>
      </w:r>
    </w:p>
    <w:p w:rsidR="00B9288A" w:rsidRPr="00FB5D19" w:rsidRDefault="00B9288A" w:rsidP="00A64EA8">
      <w:pPr>
        <w:pStyle w:val="Titre3"/>
      </w:pPr>
      <w:bookmarkStart w:id="741" w:name="_Toc43455854"/>
      <w:r w:rsidRPr="00FB5D19">
        <w:t>Test #61: IRRADIANCE specific test</w:t>
      </w:r>
      <w:bookmarkEnd w:id="741"/>
    </w:p>
    <w:p w:rsidR="00C852CB" w:rsidRPr="00FB5D19" w:rsidRDefault="00C852CB" w:rsidP="00185336">
      <w:pPr>
        <w:pStyle w:val="Paragraphejustifi"/>
        <w:spacing w:after="200"/>
        <w:ind w:left="0"/>
        <w:rPr>
          <w:b/>
          <w:u w:val="single"/>
        </w:rPr>
      </w:pPr>
      <w:r w:rsidRPr="00FB5D19">
        <w:rPr>
          <w:rFonts w:ascii="Times New Roman" w:hAnsi="Times New Roman" w:cs="Times New Roman"/>
          <w:b/>
          <w:u w:val="single"/>
        </w:rPr>
        <w:t>No test specific to IRRADIANCE parameter is implemented yet.</w:t>
      </w:r>
    </w:p>
    <w:p w:rsidR="00B9288A" w:rsidRPr="00FB5D19" w:rsidRDefault="00B9288A" w:rsidP="00A64EA8">
      <w:pPr>
        <w:pStyle w:val="Titre3"/>
      </w:pPr>
      <w:bookmarkStart w:id="742" w:name="_Ref479774328"/>
      <w:bookmarkStart w:id="743" w:name="_Toc43455855"/>
      <w:r w:rsidRPr="00FB5D19">
        <w:t>Test #62: BBP specific test</w:t>
      </w:r>
      <w:bookmarkEnd w:id="742"/>
      <w:bookmarkEnd w:id="743"/>
    </w:p>
    <w:p w:rsidR="00A21CC2" w:rsidRPr="00FB5D19" w:rsidRDefault="00A21CC2" w:rsidP="00185336">
      <w:pPr>
        <w:pStyle w:val="Paragraphejustifi"/>
        <w:spacing w:after="200"/>
        <w:ind w:left="0"/>
        <w:rPr>
          <w:b/>
          <w:u w:val="single"/>
        </w:rPr>
      </w:pPr>
      <w:r w:rsidRPr="00FB5D19">
        <w:rPr>
          <w:b/>
          <w:u w:val="single"/>
        </w:rPr>
        <w:t>No test specific to BBP parameter is implemented yet.</w:t>
      </w:r>
    </w:p>
    <w:p w:rsidR="00B9288A" w:rsidRPr="00FB5D19" w:rsidRDefault="00A21CC2" w:rsidP="00185336">
      <w:pPr>
        <w:pStyle w:val="Paragraphejustifi"/>
        <w:spacing w:after="200"/>
        <w:ind w:left="0"/>
      </w:pPr>
      <w:r w:rsidRPr="00FB5D19">
        <w:t>The</w:t>
      </w:r>
      <w:r w:rsidR="00243D2B" w:rsidRPr="00FB5D19">
        <w:t xml:space="preserve"> “bad offset test” will be implemented as soon as the dedicated </w:t>
      </w:r>
      <w:r w:rsidR="00243D2B" w:rsidRPr="00FB5D19">
        <w:rPr>
          <w:rFonts w:ascii="Times New Roman" w:hAnsi="Times New Roman" w:cs="Times New Roman"/>
        </w:rPr>
        <w:t>Argo quality control manual (#</w:t>
      </w:r>
      <w:r w:rsidR="00243D2B" w:rsidRPr="00E4618E">
        <w:rPr>
          <w:rFonts w:ascii="Times New Roman" w:hAnsi="Times New Roman" w:cs="Times New Roman"/>
        </w:rPr>
        <w:fldChar w:fldCharType="begin"/>
      </w:r>
      <w:r w:rsidR="00243D2B" w:rsidRPr="00FB5D19">
        <w:rPr>
          <w:rFonts w:ascii="Times New Roman" w:hAnsi="Times New Roman" w:cs="Times New Roman"/>
        </w:rPr>
        <w:instrText xml:space="preserve"> REF RD4 \h </w:instrText>
      </w:r>
      <w:r w:rsidR="00181CE5" w:rsidRPr="00E4618E">
        <w:rPr>
          <w:rFonts w:ascii="Times New Roman" w:hAnsi="Times New Roman" w:cs="Times New Roman"/>
        </w:rPr>
        <w:instrText xml:space="preserve"> \* MERGEFORMAT </w:instrText>
      </w:r>
      <w:r w:rsidR="00243D2B" w:rsidRPr="00E4618E">
        <w:rPr>
          <w:rFonts w:ascii="Times New Roman" w:hAnsi="Times New Roman" w:cs="Times New Roman"/>
        </w:rPr>
      </w:r>
      <w:r w:rsidR="00243D2B" w:rsidRPr="00E4618E">
        <w:rPr>
          <w:rFonts w:ascii="Times New Roman" w:hAnsi="Times New Roman" w:cs="Times New Roman"/>
        </w:rPr>
        <w:fldChar w:fldCharType="separate"/>
      </w:r>
      <w:r w:rsidR="00A026F5" w:rsidRPr="00FB5D19">
        <w:t>RD4</w:t>
      </w:r>
      <w:r w:rsidR="00243D2B" w:rsidRPr="00E4618E">
        <w:rPr>
          <w:rFonts w:ascii="Times New Roman" w:hAnsi="Times New Roman" w:cs="Times New Roman"/>
        </w:rPr>
        <w:fldChar w:fldCharType="end"/>
      </w:r>
      <w:r w:rsidR="00243D2B" w:rsidRPr="00FB5D19">
        <w:rPr>
          <w:rFonts w:ascii="Times New Roman" w:hAnsi="Times New Roman" w:cs="Times New Roman"/>
        </w:rPr>
        <w:t>) is available.</w:t>
      </w:r>
    </w:p>
    <w:p w:rsidR="00B9288A" w:rsidRPr="00FB5D19" w:rsidRDefault="00B9288A" w:rsidP="00A64EA8">
      <w:pPr>
        <w:pStyle w:val="Titre3"/>
      </w:pPr>
      <w:bookmarkStart w:id="744" w:name="_Ref479774346"/>
      <w:bookmarkStart w:id="745" w:name="_Toc43455856"/>
      <w:r w:rsidRPr="00FB5D19">
        <w:t>Test #63: CHLA specific test</w:t>
      </w:r>
      <w:bookmarkEnd w:id="744"/>
      <w:bookmarkEnd w:id="745"/>
    </w:p>
    <w:p w:rsidR="00AB6E6E" w:rsidRPr="006667B8" w:rsidRDefault="00AB6E6E" w:rsidP="00185336">
      <w:pPr>
        <w:pStyle w:val="Paragraphejustifi"/>
        <w:spacing w:after="200"/>
        <w:ind w:left="0"/>
      </w:pPr>
      <w:r w:rsidRPr="00FB5D19">
        <w:t xml:space="preserve">These tests are implemented according to the dedicated </w:t>
      </w:r>
      <w:r w:rsidRPr="00FB5D19">
        <w:rPr>
          <w:rFonts w:ascii="Times New Roman" w:hAnsi="Times New Roman" w:cs="Times New Roman"/>
        </w:rPr>
        <w:t>Argo quality control manual (#</w:t>
      </w:r>
      <w:r w:rsidRPr="00E4618E">
        <w:rPr>
          <w:rFonts w:ascii="Times New Roman" w:hAnsi="Times New Roman" w:cs="Times New Roman"/>
        </w:rPr>
        <w:fldChar w:fldCharType="begin"/>
      </w:r>
      <w:r w:rsidRPr="00FB5D19">
        <w:rPr>
          <w:rFonts w:ascii="Times New Roman" w:hAnsi="Times New Roman" w:cs="Times New Roman"/>
        </w:rPr>
        <w:instrText xml:space="preserve"> REF RD5 \h </w:instrText>
      </w:r>
      <w:r w:rsidR="00FB5D19">
        <w:rPr>
          <w:rFonts w:ascii="Times New Roman" w:hAnsi="Times New Roman" w:cs="Times New Roman"/>
        </w:rPr>
        <w:instrText xml:space="preserve"> \* MERGEFORMAT </w:instrText>
      </w:r>
      <w:r w:rsidRPr="00E4618E">
        <w:rPr>
          <w:rFonts w:ascii="Times New Roman" w:hAnsi="Times New Roman" w:cs="Times New Roman"/>
        </w:rPr>
      </w:r>
      <w:r w:rsidRPr="00E4618E">
        <w:rPr>
          <w:rFonts w:ascii="Times New Roman" w:hAnsi="Times New Roman" w:cs="Times New Roman"/>
        </w:rPr>
        <w:fldChar w:fldCharType="separate"/>
      </w:r>
      <w:r w:rsidR="00A026F5" w:rsidRPr="00FB5D19">
        <w:t>RD5</w:t>
      </w:r>
      <w:r w:rsidRPr="00E4618E">
        <w:rPr>
          <w:rFonts w:ascii="Times New Roman" w:hAnsi="Times New Roman" w:cs="Times New Roman"/>
        </w:rPr>
        <w:fldChar w:fldCharType="end"/>
      </w:r>
      <w:r w:rsidRPr="00FB5D19">
        <w:rPr>
          <w:rFonts w:ascii="Times New Roman" w:hAnsi="Times New Roman" w:cs="Times New Roman"/>
        </w:rPr>
        <w:t>).</w:t>
      </w:r>
    </w:p>
    <w:p w:rsidR="00A64EA8" w:rsidRPr="006667B8" w:rsidRDefault="002D02EF" w:rsidP="00A64EA8">
      <w:pPr>
        <w:pStyle w:val="Titre2"/>
        <w:rPr>
          <w:lang w:val="en-US"/>
        </w:rPr>
      </w:pPr>
      <w:r w:rsidRPr="006667B8">
        <w:rPr>
          <w:lang w:val="en-US"/>
        </w:rPr>
        <w:br w:type="page"/>
      </w:r>
      <w:bookmarkStart w:id="746" w:name="_Toc43455857"/>
      <w:r w:rsidR="00A64EA8" w:rsidRPr="006667B8">
        <w:rPr>
          <w:lang w:val="en-US"/>
        </w:rPr>
        <w:lastRenderedPageBreak/>
        <w:t>Tests application order on vertical profiles</w:t>
      </w:r>
      <w:bookmarkEnd w:id="746"/>
    </w:p>
    <w:p w:rsidR="00B9288A" w:rsidRPr="006667B8" w:rsidRDefault="00A64EA8" w:rsidP="00B9288A">
      <w:pPr>
        <w:pStyle w:val="Paragraphejustifi"/>
        <w:spacing w:after="200"/>
        <w:ind w:left="0"/>
      </w:pPr>
      <w:r w:rsidRPr="006667B8">
        <w:t>At Coriolis, Argo real-time QC tests on vertical profiles are applied in the order described in the following table</w:t>
      </w:r>
      <w:r w:rsidR="00B830CB" w:rsidRPr="006667B8">
        <w:t>.</w:t>
      </w:r>
    </w:p>
    <w:tbl>
      <w:tblPr>
        <w:tblW w:w="75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1766"/>
        <w:gridCol w:w="1526"/>
        <w:gridCol w:w="4219"/>
      </w:tblGrid>
      <w:tr w:rsidR="002D02EF" w:rsidRPr="006667B8" w:rsidTr="009B4C05">
        <w:trPr>
          <w:jc w:val="center"/>
        </w:trPr>
        <w:tc>
          <w:tcPr>
            <w:tcW w:w="1766" w:type="dxa"/>
            <w:shd w:val="clear" w:color="auto" w:fill="000080"/>
          </w:tcPr>
          <w:p w:rsidR="002D02EF" w:rsidRPr="006667B8" w:rsidRDefault="009032BC" w:rsidP="00147A7A">
            <w:pPr>
              <w:pStyle w:val="tableheader"/>
              <w:jc w:val="center"/>
              <w:rPr>
                <w:rFonts w:eastAsia="MS Mincho"/>
                <w:lang w:val="en-US"/>
              </w:rPr>
            </w:pPr>
            <w:r w:rsidRPr="006667B8">
              <w:rPr>
                <w:rFonts w:eastAsia="MS Mincho"/>
                <w:lang w:val="en-US"/>
              </w:rPr>
              <w:t>Order</w:t>
            </w:r>
          </w:p>
        </w:tc>
        <w:tc>
          <w:tcPr>
            <w:tcW w:w="1526" w:type="dxa"/>
            <w:shd w:val="clear" w:color="auto" w:fill="000080"/>
          </w:tcPr>
          <w:p w:rsidR="002D02EF" w:rsidRPr="006667B8" w:rsidRDefault="002D02EF" w:rsidP="00147A7A">
            <w:pPr>
              <w:pStyle w:val="tableheader"/>
              <w:jc w:val="center"/>
              <w:rPr>
                <w:rFonts w:eastAsia="MS Mincho"/>
                <w:lang w:val="en-US"/>
              </w:rPr>
            </w:pPr>
            <w:r w:rsidRPr="006667B8">
              <w:rPr>
                <w:rFonts w:eastAsia="MS Mincho"/>
                <w:lang w:val="en-US"/>
              </w:rPr>
              <w:t>Test number</w:t>
            </w:r>
          </w:p>
        </w:tc>
        <w:tc>
          <w:tcPr>
            <w:tcW w:w="4219" w:type="dxa"/>
            <w:shd w:val="clear" w:color="auto" w:fill="000080"/>
          </w:tcPr>
          <w:p w:rsidR="002D02EF" w:rsidRPr="006667B8" w:rsidRDefault="002D02EF" w:rsidP="00147A7A">
            <w:pPr>
              <w:pStyle w:val="tableheader"/>
              <w:jc w:val="center"/>
              <w:rPr>
                <w:rFonts w:eastAsia="MS Mincho"/>
                <w:lang w:val="en-US"/>
              </w:rPr>
            </w:pPr>
            <w:r w:rsidRPr="006667B8">
              <w:rPr>
                <w:rFonts w:eastAsia="MS Mincho"/>
                <w:lang w:val="en-US"/>
              </w:rPr>
              <w:t>Test name</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1</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19</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Deepest pressure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2</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1</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Platform identification</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3</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2</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Impossible date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4</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3</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Impossible location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5</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4</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Position on land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6</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5</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Impossible speed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7</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6</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Global range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8</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7</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Regional range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9</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8</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Pressure increasing test</w:t>
            </w:r>
          </w:p>
        </w:tc>
      </w:tr>
      <w:tr w:rsidR="002D02EF" w:rsidRPr="006667B8" w:rsidTr="009B4C05">
        <w:trPr>
          <w:jc w:val="center"/>
        </w:trPr>
        <w:tc>
          <w:tcPr>
            <w:tcW w:w="1766" w:type="dxa"/>
          </w:tcPr>
          <w:p w:rsidR="002D02EF" w:rsidRPr="00B8477A" w:rsidRDefault="009032BC" w:rsidP="00147A7A">
            <w:pPr>
              <w:pStyle w:val="tablecontent"/>
              <w:jc w:val="center"/>
              <w:rPr>
                <w:rFonts w:eastAsia="MS Mincho"/>
                <w:lang w:val="en-US"/>
                <w:rPrChange w:id="747" w:author="RANNOU Jean-Philippe" w:date="2020-06-19T10:42:00Z">
                  <w:rPr>
                    <w:rFonts w:eastAsia="MS Mincho"/>
                    <w:lang w:val="en-US"/>
                  </w:rPr>
                </w:rPrChange>
              </w:rPr>
            </w:pPr>
            <w:r w:rsidRPr="00B8477A">
              <w:rPr>
                <w:rFonts w:eastAsia="MS Mincho"/>
                <w:lang w:val="en-US"/>
                <w:rPrChange w:id="748" w:author="RANNOU Jean-Philippe" w:date="2020-06-19T10:42:00Z">
                  <w:rPr>
                    <w:rFonts w:eastAsia="MS Mincho"/>
                    <w:lang w:val="en-US"/>
                  </w:rPr>
                </w:rPrChange>
              </w:rPr>
              <w:t>10</w:t>
            </w:r>
          </w:p>
        </w:tc>
        <w:tc>
          <w:tcPr>
            <w:tcW w:w="1526" w:type="dxa"/>
            <w:shd w:val="clear" w:color="auto" w:fill="auto"/>
          </w:tcPr>
          <w:p w:rsidR="002D02EF" w:rsidRPr="00B8477A" w:rsidRDefault="002D02EF" w:rsidP="00147A7A">
            <w:pPr>
              <w:pStyle w:val="tablecontent"/>
              <w:jc w:val="center"/>
              <w:rPr>
                <w:rFonts w:eastAsia="MS Mincho"/>
                <w:lang w:val="en-US"/>
                <w:rPrChange w:id="749" w:author="RANNOU Jean-Philippe" w:date="2020-06-19T10:42:00Z">
                  <w:rPr>
                    <w:rFonts w:eastAsia="MS Mincho"/>
                    <w:lang w:val="en-US"/>
                  </w:rPr>
                </w:rPrChange>
              </w:rPr>
            </w:pPr>
            <w:r w:rsidRPr="00B8477A">
              <w:rPr>
                <w:rFonts w:eastAsia="MS Mincho"/>
                <w:lang w:val="en-US"/>
                <w:rPrChange w:id="750" w:author="RANNOU Jean-Philippe" w:date="2020-06-19T10:42:00Z">
                  <w:rPr>
                    <w:rFonts w:eastAsia="MS Mincho"/>
                    <w:lang w:val="en-US"/>
                  </w:rPr>
                </w:rPrChange>
              </w:rPr>
              <w:t>9</w:t>
            </w:r>
          </w:p>
        </w:tc>
        <w:tc>
          <w:tcPr>
            <w:tcW w:w="4219" w:type="dxa"/>
            <w:shd w:val="clear" w:color="auto" w:fill="auto"/>
          </w:tcPr>
          <w:p w:rsidR="002D02EF" w:rsidRPr="00B8477A" w:rsidRDefault="002D02EF" w:rsidP="00147A7A">
            <w:pPr>
              <w:pStyle w:val="tablecontent"/>
              <w:rPr>
                <w:rFonts w:eastAsia="MS Mincho"/>
                <w:lang w:val="en-US"/>
                <w:rPrChange w:id="751" w:author="RANNOU Jean-Philippe" w:date="2020-06-19T10:42:00Z">
                  <w:rPr>
                    <w:rFonts w:eastAsia="MS Mincho"/>
                    <w:lang w:val="en-US"/>
                  </w:rPr>
                </w:rPrChange>
              </w:rPr>
            </w:pPr>
            <w:r w:rsidRPr="00B8477A">
              <w:rPr>
                <w:rFonts w:eastAsia="MS Mincho"/>
                <w:lang w:val="en-US"/>
                <w:rPrChange w:id="752" w:author="RANNOU Jean-Philippe" w:date="2020-06-19T10:42:00Z">
                  <w:rPr>
                    <w:rFonts w:eastAsia="MS Mincho"/>
                    <w:lang w:val="en-US"/>
                  </w:rPr>
                </w:rPrChange>
              </w:rPr>
              <w:t>Spike test</w:t>
            </w:r>
          </w:p>
        </w:tc>
      </w:tr>
      <w:tr w:rsidR="002D02EF" w:rsidRPr="006667B8" w:rsidTr="009B4C05">
        <w:trPr>
          <w:jc w:val="center"/>
        </w:trPr>
        <w:tc>
          <w:tcPr>
            <w:tcW w:w="1766" w:type="dxa"/>
          </w:tcPr>
          <w:p w:rsidR="002D02EF" w:rsidRPr="00B8477A" w:rsidRDefault="009032BC" w:rsidP="00147A7A">
            <w:pPr>
              <w:pStyle w:val="tablecontent"/>
              <w:jc w:val="center"/>
              <w:rPr>
                <w:rFonts w:eastAsia="MS Mincho"/>
                <w:lang w:val="en-US"/>
                <w:rPrChange w:id="753" w:author="RANNOU Jean-Philippe" w:date="2020-06-19T10:42:00Z">
                  <w:rPr>
                    <w:rFonts w:eastAsia="MS Mincho"/>
                    <w:lang w:val="en-US"/>
                  </w:rPr>
                </w:rPrChange>
              </w:rPr>
            </w:pPr>
            <w:r w:rsidRPr="00B8477A">
              <w:rPr>
                <w:rFonts w:eastAsia="MS Mincho"/>
                <w:lang w:val="en-US"/>
                <w:rPrChange w:id="754" w:author="RANNOU Jean-Philippe" w:date="2020-06-19T10:42:00Z">
                  <w:rPr>
                    <w:rFonts w:eastAsia="MS Mincho"/>
                    <w:lang w:val="en-US"/>
                  </w:rPr>
                </w:rPrChange>
              </w:rPr>
              <w:t>11</w:t>
            </w:r>
          </w:p>
        </w:tc>
        <w:tc>
          <w:tcPr>
            <w:tcW w:w="1526" w:type="dxa"/>
            <w:shd w:val="clear" w:color="auto" w:fill="auto"/>
          </w:tcPr>
          <w:p w:rsidR="002D02EF" w:rsidRPr="00B8477A" w:rsidRDefault="002D02EF" w:rsidP="00147A7A">
            <w:pPr>
              <w:pStyle w:val="tablecontent"/>
              <w:jc w:val="center"/>
              <w:rPr>
                <w:rFonts w:eastAsia="MS Mincho"/>
                <w:lang w:val="en-US"/>
                <w:rPrChange w:id="755" w:author="RANNOU Jean-Philippe" w:date="2020-06-19T10:42:00Z">
                  <w:rPr>
                    <w:rFonts w:eastAsia="MS Mincho"/>
                    <w:lang w:val="en-US"/>
                  </w:rPr>
                </w:rPrChange>
              </w:rPr>
            </w:pPr>
            <w:r w:rsidRPr="00B8477A">
              <w:rPr>
                <w:rFonts w:eastAsia="MS Mincho"/>
                <w:lang w:val="en-US"/>
                <w:rPrChange w:id="756" w:author="RANNOU Jean-Philippe" w:date="2020-06-19T10:42:00Z">
                  <w:rPr>
                    <w:rFonts w:eastAsia="MS Mincho"/>
                    <w:lang w:val="en-US"/>
                  </w:rPr>
                </w:rPrChange>
              </w:rPr>
              <w:t>11</w:t>
            </w:r>
          </w:p>
        </w:tc>
        <w:tc>
          <w:tcPr>
            <w:tcW w:w="4219" w:type="dxa"/>
            <w:shd w:val="clear" w:color="auto" w:fill="auto"/>
          </w:tcPr>
          <w:p w:rsidR="002D02EF" w:rsidRPr="00B8477A" w:rsidRDefault="002D02EF" w:rsidP="00147A7A">
            <w:pPr>
              <w:pStyle w:val="tablecontent"/>
              <w:rPr>
                <w:rFonts w:eastAsia="MS Mincho"/>
                <w:lang w:val="en-US"/>
                <w:rPrChange w:id="757" w:author="RANNOU Jean-Philippe" w:date="2020-06-19T10:42:00Z">
                  <w:rPr>
                    <w:rFonts w:eastAsia="MS Mincho"/>
                    <w:lang w:val="en-US"/>
                  </w:rPr>
                </w:rPrChange>
              </w:rPr>
            </w:pPr>
            <w:r w:rsidRPr="00B8477A">
              <w:rPr>
                <w:rFonts w:eastAsia="MS Mincho"/>
                <w:lang w:val="en-US"/>
                <w:rPrChange w:id="758" w:author="RANNOU Jean-Philippe" w:date="2020-06-19T10:42:00Z">
                  <w:rPr>
                    <w:rFonts w:eastAsia="MS Mincho"/>
                    <w:lang w:val="en-US"/>
                  </w:rPr>
                </w:rPrChange>
              </w:rPr>
              <w:t>Gradient test</w:t>
            </w:r>
          </w:p>
        </w:tc>
      </w:tr>
      <w:tr w:rsidR="00B866BF" w:rsidRPr="006667B8" w:rsidTr="009B4C05">
        <w:trPr>
          <w:jc w:val="center"/>
        </w:trPr>
        <w:tc>
          <w:tcPr>
            <w:tcW w:w="1766" w:type="dxa"/>
          </w:tcPr>
          <w:p w:rsidR="00B866BF" w:rsidRPr="00B8477A" w:rsidRDefault="00B866BF" w:rsidP="00147A7A">
            <w:pPr>
              <w:pStyle w:val="tablecontent"/>
              <w:jc w:val="center"/>
              <w:rPr>
                <w:rFonts w:eastAsia="MS Mincho"/>
                <w:lang w:val="en-US"/>
                <w:rPrChange w:id="759" w:author="RANNOU Jean-Philippe" w:date="2020-06-19T10:42:00Z">
                  <w:rPr>
                    <w:rFonts w:eastAsia="MS Mincho"/>
                    <w:highlight w:val="green"/>
                    <w:lang w:val="en-US"/>
                  </w:rPr>
                </w:rPrChange>
              </w:rPr>
            </w:pPr>
            <w:r w:rsidRPr="00B8477A">
              <w:rPr>
                <w:rFonts w:eastAsia="MS Mincho"/>
                <w:lang w:val="en-US"/>
                <w:rPrChange w:id="760" w:author="RANNOU Jean-Philippe" w:date="2020-06-19T10:42:00Z">
                  <w:rPr>
                    <w:rFonts w:eastAsia="MS Mincho"/>
                    <w:highlight w:val="green"/>
                    <w:lang w:val="en-US"/>
                  </w:rPr>
                </w:rPrChange>
              </w:rPr>
              <w:t>12</w:t>
            </w:r>
          </w:p>
        </w:tc>
        <w:tc>
          <w:tcPr>
            <w:tcW w:w="1526" w:type="dxa"/>
            <w:shd w:val="clear" w:color="auto" w:fill="auto"/>
          </w:tcPr>
          <w:p w:rsidR="00B866BF" w:rsidRPr="00B8477A" w:rsidRDefault="00B866BF" w:rsidP="00147A7A">
            <w:pPr>
              <w:pStyle w:val="tablecontent"/>
              <w:jc w:val="center"/>
              <w:rPr>
                <w:rFonts w:eastAsia="MS Mincho"/>
                <w:lang w:val="en-US"/>
                <w:rPrChange w:id="761" w:author="RANNOU Jean-Philippe" w:date="2020-06-19T10:42:00Z">
                  <w:rPr>
                    <w:rFonts w:eastAsia="MS Mincho"/>
                    <w:highlight w:val="green"/>
                    <w:lang w:val="en-US"/>
                  </w:rPr>
                </w:rPrChange>
              </w:rPr>
            </w:pPr>
            <w:r w:rsidRPr="00B8477A">
              <w:rPr>
                <w:rFonts w:eastAsia="MS Mincho"/>
                <w:lang w:val="en-US"/>
                <w:rPrChange w:id="762" w:author="RANNOU Jean-Philippe" w:date="2020-06-19T10:42:00Z">
                  <w:rPr>
                    <w:rFonts w:eastAsia="MS Mincho"/>
                    <w:highlight w:val="green"/>
                    <w:lang w:val="en-US"/>
                  </w:rPr>
                </w:rPrChange>
              </w:rPr>
              <w:t>25</w:t>
            </w:r>
          </w:p>
        </w:tc>
        <w:tc>
          <w:tcPr>
            <w:tcW w:w="4219" w:type="dxa"/>
            <w:shd w:val="clear" w:color="auto" w:fill="auto"/>
          </w:tcPr>
          <w:p w:rsidR="00B866BF" w:rsidRPr="00B8477A" w:rsidRDefault="00B866BF" w:rsidP="00147A7A">
            <w:pPr>
              <w:pStyle w:val="tablecontent"/>
              <w:rPr>
                <w:rFonts w:eastAsia="MS Mincho"/>
                <w:lang w:val="en-US"/>
                <w:rPrChange w:id="763" w:author="RANNOU Jean-Philippe" w:date="2020-06-19T10:42:00Z">
                  <w:rPr>
                    <w:rFonts w:eastAsia="MS Mincho"/>
                    <w:highlight w:val="green"/>
                    <w:lang w:val="en-US"/>
                  </w:rPr>
                </w:rPrChange>
              </w:rPr>
            </w:pPr>
            <w:r w:rsidRPr="00B8477A">
              <w:rPr>
                <w:rFonts w:eastAsia="MS Mincho"/>
                <w:lang w:val="en-US"/>
                <w:rPrChange w:id="764" w:author="RANNOU Jean-Philippe" w:date="2020-06-19T10:42:00Z">
                  <w:rPr>
                    <w:rFonts w:eastAsia="MS Mincho"/>
                    <w:highlight w:val="green"/>
                    <w:lang w:val="en-US"/>
                  </w:rPr>
                </w:rPrChange>
              </w:rPr>
              <w:t>MEDD test</w:t>
            </w:r>
          </w:p>
        </w:tc>
      </w:tr>
      <w:tr w:rsidR="002D02EF" w:rsidRPr="006667B8" w:rsidTr="009B4C05">
        <w:trPr>
          <w:jc w:val="center"/>
        </w:trPr>
        <w:tc>
          <w:tcPr>
            <w:tcW w:w="1766" w:type="dxa"/>
          </w:tcPr>
          <w:p w:rsidR="002D02EF" w:rsidRPr="00B8477A" w:rsidRDefault="00B866BF" w:rsidP="00147A7A">
            <w:pPr>
              <w:pStyle w:val="tablecontent"/>
              <w:jc w:val="center"/>
              <w:rPr>
                <w:rFonts w:eastAsia="MS Mincho"/>
                <w:lang w:val="en-US"/>
                <w:rPrChange w:id="765" w:author="RANNOU Jean-Philippe" w:date="2020-06-19T10:42:00Z">
                  <w:rPr>
                    <w:rFonts w:eastAsia="MS Mincho"/>
                    <w:highlight w:val="green"/>
                    <w:lang w:val="en-US"/>
                  </w:rPr>
                </w:rPrChange>
              </w:rPr>
            </w:pPr>
            <w:r w:rsidRPr="00B8477A">
              <w:rPr>
                <w:rFonts w:eastAsia="MS Mincho"/>
                <w:lang w:val="en-US"/>
                <w:rPrChange w:id="766" w:author="RANNOU Jean-Philippe" w:date="2020-06-19T10:42:00Z">
                  <w:rPr>
                    <w:rFonts w:eastAsia="MS Mincho"/>
                    <w:highlight w:val="green"/>
                    <w:lang w:val="en-US"/>
                  </w:rPr>
                </w:rPrChange>
              </w:rPr>
              <w:t>13</w:t>
            </w:r>
          </w:p>
        </w:tc>
        <w:tc>
          <w:tcPr>
            <w:tcW w:w="1526" w:type="dxa"/>
            <w:shd w:val="clear" w:color="auto" w:fill="auto"/>
          </w:tcPr>
          <w:p w:rsidR="002D02EF" w:rsidRPr="00B8477A" w:rsidRDefault="002D02EF" w:rsidP="00147A7A">
            <w:pPr>
              <w:pStyle w:val="tablecontent"/>
              <w:jc w:val="center"/>
              <w:rPr>
                <w:rFonts w:eastAsia="MS Mincho"/>
                <w:lang w:val="en-US"/>
                <w:rPrChange w:id="767" w:author="RANNOU Jean-Philippe" w:date="2020-06-19T10:42:00Z">
                  <w:rPr>
                    <w:rFonts w:eastAsia="MS Mincho"/>
                    <w:lang w:val="en-US"/>
                  </w:rPr>
                </w:rPrChange>
              </w:rPr>
            </w:pPr>
            <w:r w:rsidRPr="00B8477A">
              <w:rPr>
                <w:rFonts w:eastAsia="MS Mincho"/>
                <w:lang w:val="en-US"/>
                <w:rPrChange w:id="768" w:author="RANNOU Jean-Philippe" w:date="2020-06-19T10:42:00Z">
                  <w:rPr>
                    <w:rFonts w:eastAsia="MS Mincho"/>
                    <w:lang w:val="en-US"/>
                  </w:rPr>
                </w:rPrChange>
              </w:rPr>
              <w:t>12</w:t>
            </w:r>
          </w:p>
        </w:tc>
        <w:tc>
          <w:tcPr>
            <w:tcW w:w="4219" w:type="dxa"/>
            <w:shd w:val="clear" w:color="auto" w:fill="auto"/>
          </w:tcPr>
          <w:p w:rsidR="002D02EF" w:rsidRPr="00B8477A" w:rsidRDefault="002D02EF" w:rsidP="00147A7A">
            <w:pPr>
              <w:pStyle w:val="tablecontent"/>
              <w:rPr>
                <w:rFonts w:eastAsia="MS Mincho"/>
                <w:lang w:val="en-US"/>
                <w:rPrChange w:id="769" w:author="RANNOU Jean-Philippe" w:date="2020-06-19T10:42:00Z">
                  <w:rPr>
                    <w:rFonts w:eastAsia="MS Mincho"/>
                    <w:lang w:val="en-US"/>
                  </w:rPr>
                </w:rPrChange>
              </w:rPr>
            </w:pPr>
            <w:r w:rsidRPr="00B8477A">
              <w:rPr>
                <w:rFonts w:eastAsia="MS Mincho"/>
                <w:lang w:val="en-US"/>
                <w:rPrChange w:id="770" w:author="RANNOU Jean-Philippe" w:date="2020-06-19T10:42:00Z">
                  <w:rPr>
                    <w:rFonts w:eastAsia="MS Mincho"/>
                    <w:lang w:val="en-US"/>
                  </w:rPr>
                </w:rPrChange>
              </w:rPr>
              <w:t>Digit rollover test</w:t>
            </w:r>
          </w:p>
        </w:tc>
      </w:tr>
      <w:tr w:rsidR="002D02EF" w:rsidRPr="006667B8" w:rsidTr="009B4C05">
        <w:trPr>
          <w:jc w:val="center"/>
        </w:trPr>
        <w:tc>
          <w:tcPr>
            <w:tcW w:w="1766" w:type="dxa"/>
          </w:tcPr>
          <w:p w:rsidR="002D02EF" w:rsidRPr="00B8477A" w:rsidRDefault="00B866BF" w:rsidP="00147A7A">
            <w:pPr>
              <w:pStyle w:val="tablecontent"/>
              <w:jc w:val="center"/>
              <w:rPr>
                <w:rFonts w:eastAsia="MS Mincho"/>
                <w:lang w:val="en-US"/>
                <w:rPrChange w:id="771" w:author="RANNOU Jean-Philippe" w:date="2020-06-19T10:42:00Z">
                  <w:rPr>
                    <w:rFonts w:eastAsia="MS Mincho"/>
                    <w:highlight w:val="green"/>
                    <w:lang w:val="en-US"/>
                  </w:rPr>
                </w:rPrChange>
              </w:rPr>
            </w:pPr>
            <w:r w:rsidRPr="00B8477A">
              <w:rPr>
                <w:rFonts w:eastAsia="MS Mincho"/>
                <w:lang w:val="en-US"/>
                <w:rPrChange w:id="772" w:author="RANNOU Jean-Philippe" w:date="2020-06-19T10:42:00Z">
                  <w:rPr>
                    <w:rFonts w:eastAsia="MS Mincho"/>
                    <w:highlight w:val="green"/>
                    <w:lang w:val="en-US"/>
                  </w:rPr>
                </w:rPrChange>
              </w:rPr>
              <w:t>14</w:t>
            </w:r>
          </w:p>
        </w:tc>
        <w:tc>
          <w:tcPr>
            <w:tcW w:w="1526" w:type="dxa"/>
            <w:shd w:val="clear" w:color="auto" w:fill="auto"/>
          </w:tcPr>
          <w:p w:rsidR="002D02EF" w:rsidRPr="00B8477A" w:rsidRDefault="002D02EF" w:rsidP="00147A7A">
            <w:pPr>
              <w:pStyle w:val="tablecontent"/>
              <w:jc w:val="center"/>
              <w:rPr>
                <w:rFonts w:eastAsia="MS Mincho"/>
                <w:lang w:val="en-US"/>
                <w:rPrChange w:id="773" w:author="RANNOU Jean-Philippe" w:date="2020-06-19T10:42:00Z">
                  <w:rPr>
                    <w:rFonts w:eastAsia="MS Mincho"/>
                    <w:lang w:val="en-US"/>
                  </w:rPr>
                </w:rPrChange>
              </w:rPr>
            </w:pPr>
            <w:r w:rsidRPr="00B8477A">
              <w:rPr>
                <w:rFonts w:eastAsia="MS Mincho"/>
                <w:lang w:val="en-US"/>
                <w:rPrChange w:id="774" w:author="RANNOU Jean-Philippe" w:date="2020-06-19T10:42:00Z">
                  <w:rPr>
                    <w:rFonts w:eastAsia="MS Mincho"/>
                    <w:lang w:val="en-US"/>
                  </w:rPr>
                </w:rPrChange>
              </w:rPr>
              <w:t>13</w:t>
            </w:r>
          </w:p>
        </w:tc>
        <w:tc>
          <w:tcPr>
            <w:tcW w:w="4219" w:type="dxa"/>
            <w:shd w:val="clear" w:color="auto" w:fill="auto"/>
          </w:tcPr>
          <w:p w:rsidR="002D02EF" w:rsidRPr="00B8477A" w:rsidRDefault="002D02EF" w:rsidP="00147A7A">
            <w:pPr>
              <w:pStyle w:val="tablecontent"/>
              <w:rPr>
                <w:rFonts w:eastAsia="MS Mincho"/>
                <w:lang w:val="en-US"/>
                <w:rPrChange w:id="775" w:author="RANNOU Jean-Philippe" w:date="2020-06-19T10:42:00Z">
                  <w:rPr>
                    <w:rFonts w:eastAsia="MS Mincho"/>
                    <w:lang w:val="en-US"/>
                  </w:rPr>
                </w:rPrChange>
              </w:rPr>
            </w:pPr>
            <w:r w:rsidRPr="00B8477A">
              <w:rPr>
                <w:rFonts w:eastAsia="MS Mincho"/>
                <w:lang w:val="en-US"/>
                <w:rPrChange w:id="776" w:author="RANNOU Jean-Philippe" w:date="2020-06-19T10:42:00Z">
                  <w:rPr>
                    <w:rFonts w:eastAsia="MS Mincho"/>
                    <w:lang w:val="en-US"/>
                  </w:rPr>
                </w:rPrChange>
              </w:rPr>
              <w:t>Stuck value test</w:t>
            </w:r>
          </w:p>
        </w:tc>
      </w:tr>
      <w:tr w:rsidR="002D02EF" w:rsidRPr="006667B8" w:rsidTr="009B4C05">
        <w:trPr>
          <w:jc w:val="center"/>
        </w:trPr>
        <w:tc>
          <w:tcPr>
            <w:tcW w:w="1766" w:type="dxa"/>
          </w:tcPr>
          <w:p w:rsidR="002D02EF" w:rsidRPr="00B8477A" w:rsidRDefault="00B866BF" w:rsidP="00147A7A">
            <w:pPr>
              <w:pStyle w:val="tablecontent"/>
              <w:jc w:val="center"/>
              <w:rPr>
                <w:rFonts w:eastAsia="MS Mincho"/>
                <w:lang w:val="en-US"/>
                <w:rPrChange w:id="777" w:author="RANNOU Jean-Philippe" w:date="2020-06-19T10:42:00Z">
                  <w:rPr>
                    <w:rFonts w:eastAsia="MS Mincho"/>
                    <w:highlight w:val="green"/>
                    <w:lang w:val="en-US"/>
                  </w:rPr>
                </w:rPrChange>
              </w:rPr>
            </w:pPr>
            <w:r w:rsidRPr="00B8477A">
              <w:rPr>
                <w:rFonts w:eastAsia="MS Mincho"/>
                <w:lang w:val="en-US"/>
                <w:rPrChange w:id="778" w:author="RANNOU Jean-Philippe" w:date="2020-06-19T10:42:00Z">
                  <w:rPr>
                    <w:rFonts w:eastAsia="MS Mincho"/>
                    <w:highlight w:val="green"/>
                    <w:lang w:val="en-US"/>
                  </w:rPr>
                </w:rPrChange>
              </w:rPr>
              <w:t>15</w:t>
            </w:r>
          </w:p>
        </w:tc>
        <w:tc>
          <w:tcPr>
            <w:tcW w:w="1526" w:type="dxa"/>
            <w:shd w:val="clear" w:color="auto" w:fill="auto"/>
          </w:tcPr>
          <w:p w:rsidR="002D02EF" w:rsidRPr="00B8477A" w:rsidRDefault="002D02EF" w:rsidP="00147A7A">
            <w:pPr>
              <w:pStyle w:val="tablecontent"/>
              <w:jc w:val="center"/>
              <w:rPr>
                <w:rFonts w:eastAsia="MS Mincho"/>
                <w:lang w:val="en-US"/>
                <w:rPrChange w:id="779" w:author="RANNOU Jean-Philippe" w:date="2020-06-19T10:42:00Z">
                  <w:rPr>
                    <w:rFonts w:eastAsia="MS Mincho"/>
                    <w:lang w:val="en-US"/>
                  </w:rPr>
                </w:rPrChange>
              </w:rPr>
            </w:pPr>
            <w:r w:rsidRPr="00B8477A">
              <w:rPr>
                <w:rFonts w:eastAsia="MS Mincho"/>
                <w:lang w:val="en-US"/>
                <w:rPrChange w:id="780" w:author="RANNOU Jean-Philippe" w:date="2020-06-19T10:42:00Z">
                  <w:rPr>
                    <w:rFonts w:eastAsia="MS Mincho"/>
                    <w:lang w:val="en-US"/>
                  </w:rPr>
                </w:rPrChange>
              </w:rPr>
              <w:t>14</w:t>
            </w:r>
          </w:p>
        </w:tc>
        <w:tc>
          <w:tcPr>
            <w:tcW w:w="4219" w:type="dxa"/>
            <w:shd w:val="clear" w:color="auto" w:fill="auto"/>
          </w:tcPr>
          <w:p w:rsidR="002D02EF" w:rsidRPr="00B8477A" w:rsidRDefault="002D02EF" w:rsidP="00147A7A">
            <w:pPr>
              <w:pStyle w:val="tablecontent"/>
              <w:rPr>
                <w:rFonts w:eastAsia="MS Mincho"/>
                <w:lang w:val="en-US"/>
                <w:rPrChange w:id="781" w:author="RANNOU Jean-Philippe" w:date="2020-06-19T10:42:00Z">
                  <w:rPr>
                    <w:rFonts w:eastAsia="MS Mincho"/>
                    <w:lang w:val="en-US"/>
                  </w:rPr>
                </w:rPrChange>
              </w:rPr>
            </w:pPr>
            <w:r w:rsidRPr="00B8477A">
              <w:rPr>
                <w:rFonts w:eastAsia="MS Mincho"/>
                <w:lang w:val="en-US"/>
                <w:rPrChange w:id="782" w:author="RANNOU Jean-Philippe" w:date="2020-06-19T10:42:00Z">
                  <w:rPr>
                    <w:rFonts w:eastAsia="MS Mincho"/>
                    <w:lang w:val="en-US"/>
                  </w:rPr>
                </w:rPrChange>
              </w:rPr>
              <w:t>Density inversion test</w:t>
            </w:r>
          </w:p>
        </w:tc>
      </w:tr>
      <w:tr w:rsidR="002D02EF" w:rsidRPr="006667B8" w:rsidTr="009B4C05">
        <w:trPr>
          <w:jc w:val="center"/>
        </w:trPr>
        <w:tc>
          <w:tcPr>
            <w:tcW w:w="1766" w:type="dxa"/>
          </w:tcPr>
          <w:p w:rsidR="002D02EF" w:rsidRPr="00B8477A" w:rsidRDefault="00B866BF" w:rsidP="00147A7A">
            <w:pPr>
              <w:pStyle w:val="tablecontent"/>
              <w:jc w:val="center"/>
              <w:rPr>
                <w:rFonts w:eastAsia="MS Mincho"/>
                <w:lang w:val="en-US"/>
                <w:rPrChange w:id="783" w:author="RANNOU Jean-Philippe" w:date="2020-06-19T10:42:00Z">
                  <w:rPr>
                    <w:rFonts w:eastAsia="MS Mincho"/>
                    <w:highlight w:val="green"/>
                    <w:lang w:val="en-US"/>
                  </w:rPr>
                </w:rPrChange>
              </w:rPr>
            </w:pPr>
            <w:r w:rsidRPr="00B8477A">
              <w:rPr>
                <w:rFonts w:eastAsia="MS Mincho"/>
                <w:lang w:val="en-US"/>
                <w:rPrChange w:id="784" w:author="RANNOU Jean-Philippe" w:date="2020-06-19T10:42:00Z">
                  <w:rPr>
                    <w:rFonts w:eastAsia="MS Mincho"/>
                    <w:highlight w:val="green"/>
                    <w:lang w:val="en-US"/>
                  </w:rPr>
                </w:rPrChange>
              </w:rPr>
              <w:t>16</w:t>
            </w:r>
          </w:p>
        </w:tc>
        <w:tc>
          <w:tcPr>
            <w:tcW w:w="1526" w:type="dxa"/>
            <w:shd w:val="clear" w:color="auto" w:fill="auto"/>
          </w:tcPr>
          <w:p w:rsidR="002D02EF" w:rsidRPr="00B8477A" w:rsidRDefault="002D02EF" w:rsidP="00147A7A">
            <w:pPr>
              <w:pStyle w:val="tablecontent"/>
              <w:jc w:val="center"/>
              <w:rPr>
                <w:rFonts w:eastAsia="MS Mincho"/>
                <w:lang w:val="en-US"/>
                <w:rPrChange w:id="785" w:author="RANNOU Jean-Philippe" w:date="2020-06-19T10:42:00Z">
                  <w:rPr>
                    <w:rFonts w:eastAsia="MS Mincho"/>
                    <w:lang w:val="en-US"/>
                  </w:rPr>
                </w:rPrChange>
              </w:rPr>
            </w:pPr>
            <w:r w:rsidRPr="00B8477A">
              <w:rPr>
                <w:rFonts w:eastAsia="MS Mincho"/>
                <w:lang w:val="en-US"/>
                <w:rPrChange w:id="786" w:author="RANNOU Jean-Philippe" w:date="2020-06-19T10:42:00Z">
                  <w:rPr>
                    <w:rFonts w:eastAsia="MS Mincho"/>
                    <w:lang w:val="en-US"/>
                  </w:rPr>
                </w:rPrChange>
              </w:rPr>
              <w:t>15</w:t>
            </w:r>
          </w:p>
        </w:tc>
        <w:tc>
          <w:tcPr>
            <w:tcW w:w="4219" w:type="dxa"/>
            <w:shd w:val="clear" w:color="auto" w:fill="auto"/>
          </w:tcPr>
          <w:p w:rsidR="002D02EF" w:rsidRPr="00B8477A" w:rsidRDefault="002D02EF" w:rsidP="00147A7A">
            <w:pPr>
              <w:pStyle w:val="tablecontent"/>
              <w:rPr>
                <w:rFonts w:eastAsia="MS Mincho"/>
                <w:lang w:val="en-US"/>
                <w:rPrChange w:id="787" w:author="RANNOU Jean-Philippe" w:date="2020-06-19T10:42:00Z">
                  <w:rPr>
                    <w:rFonts w:eastAsia="MS Mincho"/>
                    <w:lang w:val="en-US"/>
                  </w:rPr>
                </w:rPrChange>
              </w:rPr>
            </w:pPr>
            <w:r w:rsidRPr="00B8477A">
              <w:rPr>
                <w:rFonts w:eastAsia="MS Mincho"/>
                <w:lang w:val="en-US"/>
                <w:rPrChange w:id="788" w:author="RANNOU Jean-Philippe" w:date="2020-06-19T10:42:00Z">
                  <w:rPr>
                    <w:rFonts w:eastAsia="MS Mincho"/>
                    <w:lang w:val="en-US"/>
                  </w:rPr>
                </w:rPrChange>
              </w:rPr>
              <w:t>Grey list test</w:t>
            </w:r>
          </w:p>
        </w:tc>
      </w:tr>
      <w:tr w:rsidR="002D02EF" w:rsidRPr="00FE5575" w:rsidTr="009B4C05">
        <w:trPr>
          <w:jc w:val="center"/>
        </w:trPr>
        <w:tc>
          <w:tcPr>
            <w:tcW w:w="1766" w:type="dxa"/>
          </w:tcPr>
          <w:p w:rsidR="002D02EF" w:rsidRPr="00B8477A" w:rsidRDefault="004C19EE" w:rsidP="00147A7A">
            <w:pPr>
              <w:pStyle w:val="tablecontent"/>
              <w:jc w:val="center"/>
              <w:rPr>
                <w:rFonts w:eastAsia="MS Mincho"/>
                <w:lang w:val="en-US"/>
                <w:rPrChange w:id="789" w:author="RANNOU Jean-Philippe" w:date="2020-06-19T10:42:00Z">
                  <w:rPr>
                    <w:rFonts w:eastAsia="MS Mincho"/>
                    <w:lang w:val="en-US"/>
                  </w:rPr>
                </w:rPrChange>
              </w:rPr>
            </w:pPr>
            <w:r w:rsidRPr="00B8477A">
              <w:rPr>
                <w:rFonts w:eastAsia="MS Mincho"/>
                <w:lang w:val="en-US"/>
                <w:rPrChange w:id="790" w:author="RANNOU Jean-Philippe" w:date="2020-06-19T10:42:00Z">
                  <w:rPr>
                    <w:rFonts w:eastAsia="MS Mincho"/>
                    <w:lang w:val="en-US"/>
                  </w:rPr>
                </w:rPrChange>
              </w:rPr>
              <w:t>not used</w:t>
            </w:r>
          </w:p>
        </w:tc>
        <w:tc>
          <w:tcPr>
            <w:tcW w:w="1526" w:type="dxa"/>
            <w:shd w:val="clear" w:color="auto" w:fill="auto"/>
          </w:tcPr>
          <w:p w:rsidR="002D02EF" w:rsidRPr="00B8477A" w:rsidRDefault="002D02EF" w:rsidP="00147A7A">
            <w:pPr>
              <w:pStyle w:val="tablecontent"/>
              <w:jc w:val="center"/>
              <w:rPr>
                <w:rFonts w:eastAsia="MS Mincho"/>
                <w:lang w:val="en-US"/>
                <w:rPrChange w:id="791" w:author="RANNOU Jean-Philippe" w:date="2020-06-19T10:42:00Z">
                  <w:rPr>
                    <w:rFonts w:eastAsia="MS Mincho"/>
                    <w:lang w:val="en-US"/>
                  </w:rPr>
                </w:rPrChange>
              </w:rPr>
            </w:pPr>
            <w:r w:rsidRPr="00B8477A">
              <w:rPr>
                <w:rFonts w:eastAsia="MS Mincho"/>
                <w:lang w:val="en-US"/>
                <w:rPrChange w:id="792" w:author="RANNOU Jean-Philippe" w:date="2020-06-19T10:42:00Z">
                  <w:rPr>
                    <w:rFonts w:eastAsia="MS Mincho"/>
                    <w:lang w:val="en-US"/>
                  </w:rPr>
                </w:rPrChange>
              </w:rPr>
              <w:t>16</w:t>
            </w:r>
          </w:p>
        </w:tc>
        <w:tc>
          <w:tcPr>
            <w:tcW w:w="4219" w:type="dxa"/>
            <w:shd w:val="clear" w:color="auto" w:fill="auto"/>
          </w:tcPr>
          <w:p w:rsidR="002D02EF" w:rsidRPr="00B8477A" w:rsidRDefault="002D02EF" w:rsidP="00147A7A">
            <w:pPr>
              <w:pStyle w:val="tablecontent"/>
              <w:rPr>
                <w:rFonts w:eastAsia="MS Mincho"/>
                <w:lang w:val="en-US"/>
                <w:rPrChange w:id="793" w:author="RANNOU Jean-Philippe" w:date="2020-06-19T10:42:00Z">
                  <w:rPr>
                    <w:rFonts w:eastAsia="MS Mincho"/>
                    <w:lang w:val="en-US"/>
                  </w:rPr>
                </w:rPrChange>
              </w:rPr>
            </w:pPr>
            <w:r w:rsidRPr="00B8477A">
              <w:rPr>
                <w:rFonts w:eastAsia="MS Mincho"/>
                <w:lang w:val="en-US"/>
                <w:rPrChange w:id="794" w:author="RANNOU Jean-Philippe" w:date="2020-06-19T10:42:00Z">
                  <w:rPr>
                    <w:rFonts w:eastAsia="MS Mincho"/>
                    <w:lang w:val="en-US"/>
                  </w:rPr>
                </w:rPrChange>
              </w:rPr>
              <w:t>Gross salinity or temperature sensor drift test</w:t>
            </w:r>
          </w:p>
        </w:tc>
      </w:tr>
      <w:tr w:rsidR="002D02EF" w:rsidRPr="006667B8" w:rsidTr="009B4C05">
        <w:trPr>
          <w:jc w:val="center"/>
        </w:trPr>
        <w:tc>
          <w:tcPr>
            <w:tcW w:w="1766" w:type="dxa"/>
          </w:tcPr>
          <w:p w:rsidR="002D02EF" w:rsidRPr="00B8477A" w:rsidRDefault="004C19EE" w:rsidP="00147A7A">
            <w:pPr>
              <w:pStyle w:val="tablecontent"/>
              <w:jc w:val="center"/>
              <w:rPr>
                <w:rFonts w:eastAsia="MS Mincho"/>
                <w:lang w:val="en-US"/>
                <w:rPrChange w:id="795" w:author="RANNOU Jean-Philippe" w:date="2020-06-19T10:42:00Z">
                  <w:rPr>
                    <w:rFonts w:eastAsia="MS Mincho"/>
                    <w:lang w:val="en-US"/>
                  </w:rPr>
                </w:rPrChange>
              </w:rPr>
            </w:pPr>
            <w:r w:rsidRPr="00B8477A">
              <w:rPr>
                <w:rFonts w:eastAsia="MS Mincho"/>
                <w:lang w:val="en-US"/>
                <w:rPrChange w:id="796" w:author="RANNOU Jean-Philippe" w:date="2020-06-19T10:42:00Z">
                  <w:rPr>
                    <w:rFonts w:eastAsia="MS Mincho"/>
                    <w:lang w:val="en-US"/>
                  </w:rPr>
                </w:rPrChange>
              </w:rPr>
              <w:t>not used</w:t>
            </w:r>
          </w:p>
        </w:tc>
        <w:tc>
          <w:tcPr>
            <w:tcW w:w="1526" w:type="dxa"/>
            <w:shd w:val="clear" w:color="auto" w:fill="auto"/>
          </w:tcPr>
          <w:p w:rsidR="002D02EF" w:rsidRPr="00B8477A" w:rsidRDefault="002D02EF" w:rsidP="00147A7A">
            <w:pPr>
              <w:pStyle w:val="tablecontent"/>
              <w:jc w:val="center"/>
              <w:rPr>
                <w:rFonts w:eastAsia="MS Mincho"/>
                <w:lang w:val="en-US"/>
                <w:rPrChange w:id="797" w:author="RANNOU Jean-Philippe" w:date="2020-06-19T10:42:00Z">
                  <w:rPr>
                    <w:rFonts w:eastAsia="MS Mincho"/>
                    <w:lang w:val="en-US"/>
                  </w:rPr>
                </w:rPrChange>
              </w:rPr>
            </w:pPr>
            <w:r w:rsidRPr="00B8477A">
              <w:rPr>
                <w:rFonts w:eastAsia="MS Mincho"/>
                <w:lang w:val="en-US"/>
                <w:rPrChange w:id="798" w:author="RANNOU Jean-Philippe" w:date="2020-06-19T10:42:00Z">
                  <w:rPr>
                    <w:rFonts w:eastAsia="MS Mincho"/>
                    <w:lang w:val="en-US"/>
                  </w:rPr>
                </w:rPrChange>
              </w:rPr>
              <w:t>18</w:t>
            </w:r>
          </w:p>
        </w:tc>
        <w:tc>
          <w:tcPr>
            <w:tcW w:w="4219" w:type="dxa"/>
            <w:shd w:val="clear" w:color="auto" w:fill="auto"/>
          </w:tcPr>
          <w:p w:rsidR="002D02EF" w:rsidRPr="00B8477A" w:rsidRDefault="002D02EF" w:rsidP="00147A7A">
            <w:pPr>
              <w:pStyle w:val="tablecontent"/>
              <w:rPr>
                <w:rFonts w:eastAsia="MS Mincho"/>
                <w:lang w:val="en-US"/>
                <w:rPrChange w:id="799" w:author="RANNOU Jean-Philippe" w:date="2020-06-19T10:42:00Z">
                  <w:rPr>
                    <w:rFonts w:eastAsia="MS Mincho"/>
                    <w:lang w:val="en-US"/>
                  </w:rPr>
                </w:rPrChange>
              </w:rPr>
            </w:pPr>
            <w:r w:rsidRPr="00B8477A">
              <w:rPr>
                <w:rFonts w:eastAsia="MS Mincho"/>
                <w:lang w:val="en-US"/>
                <w:rPrChange w:id="800" w:author="RANNOU Jean-Philippe" w:date="2020-06-19T10:42:00Z">
                  <w:rPr>
                    <w:rFonts w:eastAsia="MS Mincho"/>
                    <w:lang w:val="en-US"/>
                  </w:rPr>
                </w:rPrChange>
              </w:rPr>
              <w:t>Frozen profile test</w:t>
            </w:r>
          </w:p>
        </w:tc>
      </w:tr>
      <w:tr w:rsidR="002D02EF" w:rsidRPr="00FE5575" w:rsidTr="009B4C05">
        <w:trPr>
          <w:jc w:val="center"/>
        </w:trPr>
        <w:tc>
          <w:tcPr>
            <w:tcW w:w="1766" w:type="dxa"/>
          </w:tcPr>
          <w:p w:rsidR="002D02EF" w:rsidRPr="00B8477A" w:rsidRDefault="00B866BF" w:rsidP="00147A7A">
            <w:pPr>
              <w:pStyle w:val="tablecontent"/>
              <w:jc w:val="center"/>
              <w:rPr>
                <w:rFonts w:eastAsia="MS Mincho"/>
                <w:lang w:val="en-US"/>
                <w:rPrChange w:id="801" w:author="RANNOU Jean-Philippe" w:date="2020-06-19T10:42:00Z">
                  <w:rPr>
                    <w:rFonts w:eastAsia="MS Mincho"/>
                    <w:lang w:val="en-US"/>
                  </w:rPr>
                </w:rPrChange>
              </w:rPr>
            </w:pPr>
            <w:r w:rsidRPr="00B8477A">
              <w:rPr>
                <w:rFonts w:eastAsia="MS Mincho"/>
                <w:lang w:val="en-US"/>
                <w:rPrChange w:id="802" w:author="RANNOU Jean-Philippe" w:date="2020-06-19T10:42:00Z">
                  <w:rPr>
                    <w:rFonts w:eastAsia="MS Mincho"/>
                    <w:highlight w:val="green"/>
                    <w:lang w:val="en-US"/>
                  </w:rPr>
                </w:rPrChange>
              </w:rPr>
              <w:t>17</w:t>
            </w:r>
          </w:p>
        </w:tc>
        <w:tc>
          <w:tcPr>
            <w:tcW w:w="1526" w:type="dxa"/>
            <w:shd w:val="clear" w:color="auto" w:fill="auto"/>
          </w:tcPr>
          <w:p w:rsidR="002D02EF" w:rsidRPr="00B8477A" w:rsidRDefault="002D02EF" w:rsidP="00147A7A">
            <w:pPr>
              <w:pStyle w:val="tablecontent"/>
              <w:jc w:val="center"/>
              <w:rPr>
                <w:rFonts w:eastAsia="MS Mincho"/>
                <w:lang w:val="en-US"/>
                <w:rPrChange w:id="803" w:author="RANNOU Jean-Philippe" w:date="2020-06-19T10:42:00Z">
                  <w:rPr>
                    <w:rFonts w:eastAsia="MS Mincho"/>
                    <w:highlight w:val="yellow"/>
                    <w:lang w:val="en-US"/>
                  </w:rPr>
                </w:rPrChange>
              </w:rPr>
            </w:pPr>
            <w:r w:rsidRPr="00B8477A">
              <w:rPr>
                <w:rFonts w:eastAsia="MS Mincho"/>
                <w:lang w:val="en-US"/>
                <w:rPrChange w:id="804" w:author="RANNOU Jean-Philippe" w:date="2020-06-19T10:42:00Z">
                  <w:rPr>
                    <w:rFonts w:eastAsia="MS Mincho"/>
                    <w:lang w:val="en-US"/>
                  </w:rPr>
                </w:rPrChange>
              </w:rPr>
              <w:t>23</w:t>
            </w:r>
          </w:p>
        </w:tc>
        <w:tc>
          <w:tcPr>
            <w:tcW w:w="4219" w:type="dxa"/>
            <w:shd w:val="clear" w:color="auto" w:fill="auto"/>
          </w:tcPr>
          <w:p w:rsidR="002D02EF" w:rsidRPr="00B8477A" w:rsidRDefault="009032BC" w:rsidP="00147A7A">
            <w:pPr>
              <w:pStyle w:val="tablecontent"/>
              <w:rPr>
                <w:rFonts w:eastAsia="MS Mincho"/>
                <w:lang w:val="en-US"/>
                <w:rPrChange w:id="805" w:author="RANNOU Jean-Philippe" w:date="2020-06-19T10:42:00Z">
                  <w:rPr>
                    <w:rFonts w:eastAsia="MS Mincho"/>
                    <w:lang w:val="en-US"/>
                  </w:rPr>
                </w:rPrChange>
              </w:rPr>
            </w:pPr>
            <w:r w:rsidRPr="00B8477A">
              <w:rPr>
                <w:rFonts w:eastAsia="MS Mincho"/>
                <w:lang w:val="en-US"/>
                <w:rPrChange w:id="806" w:author="RANNOU Jean-Philippe" w:date="2020-06-19T10:42:00Z">
                  <w:rPr>
                    <w:rFonts w:eastAsia="MS Mincho"/>
                    <w:lang w:val="en-US"/>
                  </w:rPr>
                </w:rPrChange>
              </w:rPr>
              <w:t>Real-time Quality Control flag s</w:t>
            </w:r>
            <w:r w:rsidR="002D02EF" w:rsidRPr="00B8477A">
              <w:rPr>
                <w:rFonts w:eastAsia="MS Mincho"/>
                <w:lang w:val="en-US"/>
                <w:rPrChange w:id="807" w:author="RANNOU Jean-Philippe" w:date="2020-06-19T10:42:00Z">
                  <w:rPr>
                    <w:rFonts w:eastAsia="MS Mincho"/>
                    <w:lang w:val="en-US"/>
                  </w:rPr>
                </w:rPrChange>
              </w:rPr>
              <w:t>cheme for float data deeper than 2000 dbar</w:t>
            </w:r>
          </w:p>
        </w:tc>
      </w:tr>
      <w:tr w:rsidR="002D02EF" w:rsidRPr="006667B8" w:rsidTr="009B4C05">
        <w:trPr>
          <w:jc w:val="center"/>
        </w:trPr>
        <w:tc>
          <w:tcPr>
            <w:tcW w:w="1766" w:type="dxa"/>
          </w:tcPr>
          <w:p w:rsidR="002D02EF" w:rsidRPr="00B8477A" w:rsidRDefault="009B4C05" w:rsidP="00147A7A">
            <w:pPr>
              <w:pStyle w:val="tablecontent"/>
              <w:jc w:val="center"/>
              <w:rPr>
                <w:rFonts w:eastAsia="MS Mincho"/>
                <w:lang w:val="en-US"/>
                <w:rPrChange w:id="808" w:author="RANNOU Jean-Philippe" w:date="2020-06-19T10:42:00Z">
                  <w:rPr>
                    <w:rFonts w:eastAsia="MS Mincho"/>
                    <w:lang w:val="en-US"/>
                  </w:rPr>
                </w:rPrChange>
              </w:rPr>
            </w:pPr>
            <w:r w:rsidRPr="00B8477A">
              <w:rPr>
                <w:rFonts w:eastAsia="MS Mincho"/>
                <w:lang w:val="en-US"/>
                <w:rPrChange w:id="809" w:author="RANNOU Jean-Philippe" w:date="2020-06-19T10:42:00Z">
                  <w:rPr>
                    <w:rFonts w:eastAsia="MS Mincho"/>
                    <w:lang w:val="en-US"/>
                  </w:rPr>
                </w:rPrChange>
              </w:rPr>
              <w:t>-</w:t>
            </w:r>
          </w:p>
        </w:tc>
        <w:tc>
          <w:tcPr>
            <w:tcW w:w="1526" w:type="dxa"/>
            <w:shd w:val="clear" w:color="auto" w:fill="auto"/>
          </w:tcPr>
          <w:p w:rsidR="002D02EF" w:rsidRPr="00B8477A" w:rsidRDefault="002D02EF" w:rsidP="00147A7A">
            <w:pPr>
              <w:pStyle w:val="tablecontent"/>
              <w:jc w:val="center"/>
              <w:rPr>
                <w:rFonts w:eastAsia="MS Mincho"/>
                <w:lang w:val="en-US"/>
                <w:rPrChange w:id="810" w:author="RANNOU Jean-Philippe" w:date="2020-06-19T10:42:00Z">
                  <w:rPr>
                    <w:rFonts w:eastAsia="MS Mincho"/>
                    <w:lang w:val="en-US"/>
                  </w:rPr>
                </w:rPrChange>
              </w:rPr>
            </w:pPr>
            <w:r w:rsidRPr="00B8477A">
              <w:rPr>
                <w:rFonts w:eastAsia="MS Mincho"/>
                <w:lang w:val="en-US"/>
                <w:rPrChange w:id="811" w:author="RANNOU Jean-Philippe" w:date="2020-06-19T10:42:00Z">
                  <w:rPr>
                    <w:rFonts w:eastAsia="MS Mincho"/>
                    <w:lang w:val="en-US"/>
                  </w:rPr>
                </w:rPrChange>
              </w:rPr>
              <w:t>24 to 56</w:t>
            </w:r>
          </w:p>
        </w:tc>
        <w:tc>
          <w:tcPr>
            <w:tcW w:w="4219" w:type="dxa"/>
            <w:shd w:val="clear" w:color="auto" w:fill="auto"/>
          </w:tcPr>
          <w:p w:rsidR="002D02EF" w:rsidRPr="00B8477A" w:rsidRDefault="002D02EF" w:rsidP="00147A7A">
            <w:pPr>
              <w:pStyle w:val="tablecontent"/>
              <w:rPr>
                <w:rFonts w:eastAsia="MS Mincho"/>
                <w:lang w:val="en-US"/>
                <w:rPrChange w:id="812" w:author="RANNOU Jean-Philippe" w:date="2020-06-19T10:42:00Z">
                  <w:rPr>
                    <w:rFonts w:eastAsia="MS Mincho"/>
                    <w:lang w:val="en-US"/>
                  </w:rPr>
                </w:rPrChange>
              </w:rPr>
            </w:pPr>
            <w:r w:rsidRPr="00B8477A">
              <w:rPr>
                <w:rFonts w:eastAsia="MS Mincho"/>
                <w:lang w:val="en-US"/>
                <w:rPrChange w:id="813" w:author="RANNOU Jean-Philippe" w:date="2020-06-19T10:42:00Z">
                  <w:rPr>
                    <w:rFonts w:eastAsia="MS Mincho"/>
                    <w:lang w:val="en-US"/>
                  </w:rPr>
                </w:rPrChange>
              </w:rPr>
              <w:t>Not used</w:t>
            </w:r>
          </w:p>
        </w:tc>
      </w:tr>
      <w:tr w:rsidR="002D02EF" w:rsidRPr="006667B8" w:rsidTr="009B4C05">
        <w:trPr>
          <w:jc w:val="center"/>
        </w:trPr>
        <w:tc>
          <w:tcPr>
            <w:tcW w:w="1766" w:type="dxa"/>
          </w:tcPr>
          <w:p w:rsidR="002D02EF" w:rsidRPr="00B8477A" w:rsidRDefault="00B866BF" w:rsidP="00147A7A">
            <w:pPr>
              <w:pStyle w:val="tablecontent"/>
              <w:jc w:val="center"/>
              <w:rPr>
                <w:rFonts w:eastAsia="MS Mincho"/>
                <w:lang w:val="en-US"/>
                <w:rPrChange w:id="814" w:author="RANNOU Jean-Philippe" w:date="2020-06-19T10:42:00Z">
                  <w:rPr>
                    <w:rFonts w:eastAsia="MS Mincho"/>
                    <w:lang w:val="en-US"/>
                  </w:rPr>
                </w:rPrChange>
              </w:rPr>
            </w:pPr>
            <w:r w:rsidRPr="00B8477A">
              <w:rPr>
                <w:rFonts w:eastAsia="MS Mincho"/>
                <w:lang w:val="en-US"/>
                <w:rPrChange w:id="815" w:author="RANNOU Jean-Philippe" w:date="2020-06-19T10:42:00Z">
                  <w:rPr>
                    <w:rFonts w:eastAsia="MS Mincho"/>
                    <w:highlight w:val="green"/>
                    <w:lang w:val="en-US"/>
                  </w:rPr>
                </w:rPrChange>
              </w:rPr>
              <w:t>18</w:t>
            </w:r>
          </w:p>
        </w:tc>
        <w:tc>
          <w:tcPr>
            <w:tcW w:w="1526" w:type="dxa"/>
            <w:shd w:val="clear" w:color="auto" w:fill="auto"/>
          </w:tcPr>
          <w:p w:rsidR="002D02EF" w:rsidRPr="00B8477A" w:rsidRDefault="002D02EF" w:rsidP="00147A7A">
            <w:pPr>
              <w:pStyle w:val="tablecontent"/>
              <w:jc w:val="center"/>
              <w:rPr>
                <w:rFonts w:eastAsia="MS Mincho"/>
                <w:lang w:val="en-US"/>
                <w:rPrChange w:id="816" w:author="RANNOU Jean-Philippe" w:date="2020-06-19T10:42:00Z">
                  <w:rPr>
                    <w:rFonts w:eastAsia="MS Mincho"/>
                    <w:lang w:val="en-US"/>
                  </w:rPr>
                </w:rPrChange>
              </w:rPr>
            </w:pPr>
            <w:r w:rsidRPr="00B8477A">
              <w:rPr>
                <w:rFonts w:eastAsia="MS Mincho"/>
                <w:lang w:val="en-US"/>
                <w:rPrChange w:id="817" w:author="RANNOU Jean-Philippe" w:date="2020-06-19T10:42:00Z">
                  <w:rPr>
                    <w:rFonts w:eastAsia="MS Mincho"/>
                    <w:lang w:val="en-US"/>
                  </w:rPr>
                </w:rPrChange>
              </w:rPr>
              <w:t>57</w:t>
            </w:r>
          </w:p>
        </w:tc>
        <w:tc>
          <w:tcPr>
            <w:tcW w:w="4219" w:type="dxa"/>
            <w:shd w:val="clear" w:color="auto" w:fill="auto"/>
          </w:tcPr>
          <w:p w:rsidR="002D02EF" w:rsidRPr="00B8477A" w:rsidRDefault="002D02EF" w:rsidP="00147A7A">
            <w:pPr>
              <w:pStyle w:val="tablecontent"/>
              <w:rPr>
                <w:rFonts w:eastAsia="MS Mincho"/>
                <w:lang w:val="en-US"/>
                <w:rPrChange w:id="818" w:author="RANNOU Jean-Philippe" w:date="2020-06-19T10:42:00Z">
                  <w:rPr>
                    <w:rFonts w:eastAsia="MS Mincho"/>
                    <w:lang w:val="en-US"/>
                  </w:rPr>
                </w:rPrChange>
              </w:rPr>
            </w:pPr>
            <w:r w:rsidRPr="00B8477A">
              <w:rPr>
                <w:rFonts w:eastAsia="MS Mincho"/>
                <w:lang w:val="en-US"/>
                <w:rPrChange w:id="819" w:author="RANNOU Jean-Philippe" w:date="2020-06-19T10:42:00Z">
                  <w:rPr>
                    <w:rFonts w:eastAsia="MS Mincho"/>
                    <w:lang w:val="en-US"/>
                  </w:rPr>
                </w:rPrChange>
              </w:rPr>
              <w:t>DOXY specific test</w:t>
            </w:r>
          </w:p>
        </w:tc>
      </w:tr>
      <w:tr w:rsidR="002D02EF" w:rsidRPr="006667B8" w:rsidTr="009B4C05">
        <w:trPr>
          <w:jc w:val="center"/>
        </w:trPr>
        <w:tc>
          <w:tcPr>
            <w:tcW w:w="1766" w:type="dxa"/>
          </w:tcPr>
          <w:p w:rsidR="002D02EF" w:rsidRPr="00B8477A" w:rsidRDefault="009B4C05" w:rsidP="00147A7A">
            <w:pPr>
              <w:pStyle w:val="tablecontent"/>
              <w:jc w:val="center"/>
              <w:rPr>
                <w:rFonts w:eastAsia="MS Mincho"/>
                <w:lang w:val="en-US"/>
                <w:rPrChange w:id="820" w:author="RANNOU Jean-Philippe" w:date="2020-06-19T10:42:00Z">
                  <w:rPr>
                    <w:rFonts w:eastAsia="MS Mincho"/>
                    <w:lang w:val="en-US"/>
                  </w:rPr>
                </w:rPrChange>
              </w:rPr>
            </w:pPr>
            <w:r w:rsidRPr="00B8477A">
              <w:rPr>
                <w:rFonts w:eastAsia="MS Mincho"/>
                <w:lang w:val="en-US"/>
                <w:rPrChange w:id="821" w:author="RANNOU Jean-Philippe" w:date="2020-06-19T10:42:00Z">
                  <w:rPr>
                    <w:rFonts w:eastAsia="MS Mincho"/>
                    <w:lang w:val="en-US"/>
                  </w:rPr>
                </w:rPrChange>
              </w:rPr>
              <w:t>not defined yet</w:t>
            </w:r>
          </w:p>
        </w:tc>
        <w:tc>
          <w:tcPr>
            <w:tcW w:w="1526" w:type="dxa"/>
            <w:shd w:val="clear" w:color="auto" w:fill="auto"/>
          </w:tcPr>
          <w:p w:rsidR="002D02EF" w:rsidRPr="00B8477A" w:rsidRDefault="002D02EF" w:rsidP="00147A7A">
            <w:pPr>
              <w:pStyle w:val="tablecontent"/>
              <w:jc w:val="center"/>
              <w:rPr>
                <w:rFonts w:eastAsia="MS Mincho"/>
                <w:lang w:val="en-US"/>
                <w:rPrChange w:id="822" w:author="RANNOU Jean-Philippe" w:date="2020-06-19T10:42:00Z">
                  <w:rPr>
                    <w:rFonts w:eastAsia="MS Mincho"/>
                    <w:lang w:val="en-US"/>
                  </w:rPr>
                </w:rPrChange>
              </w:rPr>
            </w:pPr>
            <w:r w:rsidRPr="00B8477A">
              <w:rPr>
                <w:rFonts w:eastAsia="MS Mincho"/>
                <w:lang w:val="en-US"/>
                <w:rPrChange w:id="823" w:author="RANNOU Jean-Philippe" w:date="2020-06-19T10:42:00Z">
                  <w:rPr>
                    <w:rFonts w:eastAsia="MS Mincho"/>
                    <w:lang w:val="en-US"/>
                  </w:rPr>
                </w:rPrChange>
              </w:rPr>
              <w:t>58</w:t>
            </w:r>
          </w:p>
        </w:tc>
        <w:tc>
          <w:tcPr>
            <w:tcW w:w="4219" w:type="dxa"/>
            <w:shd w:val="clear" w:color="auto" w:fill="auto"/>
          </w:tcPr>
          <w:p w:rsidR="002D02EF" w:rsidRPr="00B8477A" w:rsidRDefault="002D02EF" w:rsidP="00147A7A">
            <w:pPr>
              <w:pStyle w:val="tablecontent"/>
              <w:rPr>
                <w:rFonts w:eastAsia="MS Mincho"/>
                <w:lang w:val="en-US"/>
                <w:rPrChange w:id="824" w:author="RANNOU Jean-Philippe" w:date="2020-06-19T10:42:00Z">
                  <w:rPr>
                    <w:rFonts w:eastAsia="MS Mincho"/>
                    <w:lang w:val="en-US"/>
                  </w:rPr>
                </w:rPrChange>
              </w:rPr>
            </w:pPr>
            <w:r w:rsidRPr="00B8477A">
              <w:rPr>
                <w:rFonts w:eastAsia="MS Mincho"/>
                <w:lang w:val="en-US"/>
                <w:rPrChange w:id="825" w:author="RANNOU Jean-Philippe" w:date="2020-06-19T10:42:00Z">
                  <w:rPr>
                    <w:rFonts w:eastAsia="MS Mincho"/>
                    <w:lang w:val="en-US"/>
                  </w:rPr>
                </w:rPrChange>
              </w:rPr>
              <w:t>CDOM specific test</w:t>
            </w:r>
          </w:p>
        </w:tc>
      </w:tr>
      <w:tr w:rsidR="002D02EF" w:rsidRPr="006667B8" w:rsidTr="009B4C05">
        <w:trPr>
          <w:jc w:val="center"/>
        </w:trPr>
        <w:tc>
          <w:tcPr>
            <w:tcW w:w="1766" w:type="dxa"/>
          </w:tcPr>
          <w:p w:rsidR="002D02EF" w:rsidRPr="00B8477A" w:rsidRDefault="00B866BF" w:rsidP="00147A7A">
            <w:pPr>
              <w:pStyle w:val="tablecontent"/>
              <w:jc w:val="center"/>
              <w:rPr>
                <w:rFonts w:eastAsia="MS Mincho"/>
                <w:lang w:val="en-US"/>
                <w:rPrChange w:id="826" w:author="RANNOU Jean-Philippe" w:date="2020-06-19T10:42:00Z">
                  <w:rPr>
                    <w:rFonts w:eastAsia="MS Mincho"/>
                    <w:lang w:val="en-US"/>
                  </w:rPr>
                </w:rPrChange>
              </w:rPr>
            </w:pPr>
            <w:r w:rsidRPr="00B8477A">
              <w:rPr>
                <w:rFonts w:eastAsia="MS Mincho"/>
                <w:lang w:val="en-US"/>
                <w:rPrChange w:id="827" w:author="RANNOU Jean-Philippe" w:date="2020-06-19T10:42:00Z">
                  <w:rPr>
                    <w:rFonts w:eastAsia="MS Mincho"/>
                    <w:highlight w:val="green"/>
                    <w:lang w:val="en-US"/>
                  </w:rPr>
                </w:rPrChange>
              </w:rPr>
              <w:t>19</w:t>
            </w:r>
          </w:p>
        </w:tc>
        <w:tc>
          <w:tcPr>
            <w:tcW w:w="1526" w:type="dxa"/>
            <w:shd w:val="clear" w:color="auto" w:fill="auto"/>
          </w:tcPr>
          <w:p w:rsidR="002D02EF" w:rsidRPr="00B8477A" w:rsidRDefault="002D02EF" w:rsidP="00147A7A">
            <w:pPr>
              <w:pStyle w:val="tablecontent"/>
              <w:jc w:val="center"/>
              <w:rPr>
                <w:rFonts w:eastAsia="MS Mincho"/>
                <w:lang w:val="en-US"/>
                <w:rPrChange w:id="828" w:author="RANNOU Jean-Philippe" w:date="2020-06-19T10:42:00Z">
                  <w:rPr>
                    <w:rFonts w:eastAsia="MS Mincho"/>
                    <w:lang w:val="en-US"/>
                  </w:rPr>
                </w:rPrChange>
              </w:rPr>
            </w:pPr>
            <w:r w:rsidRPr="00B8477A">
              <w:rPr>
                <w:rFonts w:eastAsia="MS Mincho"/>
                <w:lang w:val="en-US"/>
                <w:rPrChange w:id="829" w:author="RANNOU Jean-Philippe" w:date="2020-06-19T10:42:00Z">
                  <w:rPr>
                    <w:rFonts w:eastAsia="MS Mincho"/>
                    <w:lang w:val="en-US"/>
                  </w:rPr>
                </w:rPrChange>
              </w:rPr>
              <w:t>59</w:t>
            </w:r>
          </w:p>
        </w:tc>
        <w:tc>
          <w:tcPr>
            <w:tcW w:w="4219" w:type="dxa"/>
            <w:shd w:val="clear" w:color="auto" w:fill="auto"/>
          </w:tcPr>
          <w:p w:rsidR="002D02EF" w:rsidRPr="00B8477A" w:rsidRDefault="002D02EF" w:rsidP="00147A7A">
            <w:pPr>
              <w:pStyle w:val="tablecontent"/>
              <w:rPr>
                <w:rFonts w:eastAsia="MS Mincho"/>
                <w:lang w:val="en-US"/>
                <w:rPrChange w:id="830" w:author="RANNOU Jean-Philippe" w:date="2020-06-19T10:42:00Z">
                  <w:rPr>
                    <w:rFonts w:eastAsia="MS Mincho"/>
                    <w:lang w:val="en-US"/>
                  </w:rPr>
                </w:rPrChange>
              </w:rPr>
            </w:pPr>
            <w:r w:rsidRPr="00B8477A">
              <w:rPr>
                <w:rFonts w:eastAsia="MS Mincho"/>
                <w:lang w:val="en-US"/>
                <w:rPrChange w:id="831" w:author="RANNOU Jean-Philippe" w:date="2020-06-19T10:42:00Z">
                  <w:rPr>
                    <w:rFonts w:eastAsia="MS Mincho"/>
                    <w:lang w:val="en-US"/>
                  </w:rPr>
                </w:rPrChange>
              </w:rPr>
              <w:t>NITRATE specific test</w:t>
            </w:r>
          </w:p>
        </w:tc>
      </w:tr>
      <w:tr w:rsidR="002D02EF" w:rsidRPr="006667B8" w:rsidTr="009B4C05">
        <w:trPr>
          <w:jc w:val="center"/>
        </w:trPr>
        <w:tc>
          <w:tcPr>
            <w:tcW w:w="1766" w:type="dxa"/>
          </w:tcPr>
          <w:p w:rsidR="002D02EF" w:rsidRPr="00B8477A" w:rsidRDefault="009B4C05" w:rsidP="00147A7A">
            <w:pPr>
              <w:pStyle w:val="tablecontent"/>
              <w:jc w:val="center"/>
              <w:rPr>
                <w:rFonts w:eastAsia="MS Mincho"/>
                <w:lang w:val="en-US"/>
                <w:rPrChange w:id="832" w:author="RANNOU Jean-Philippe" w:date="2020-06-19T10:42:00Z">
                  <w:rPr>
                    <w:rFonts w:eastAsia="MS Mincho"/>
                    <w:lang w:val="en-US"/>
                  </w:rPr>
                </w:rPrChange>
              </w:rPr>
            </w:pPr>
            <w:r w:rsidRPr="00B8477A">
              <w:rPr>
                <w:rFonts w:eastAsia="MS Mincho"/>
                <w:lang w:val="en-US"/>
                <w:rPrChange w:id="833" w:author="RANNOU Jean-Philippe" w:date="2020-06-19T10:42:00Z">
                  <w:rPr>
                    <w:rFonts w:eastAsia="MS Mincho"/>
                    <w:lang w:val="en-US"/>
                  </w:rPr>
                </w:rPrChange>
              </w:rPr>
              <w:t>not defined yet</w:t>
            </w:r>
          </w:p>
        </w:tc>
        <w:tc>
          <w:tcPr>
            <w:tcW w:w="1526" w:type="dxa"/>
            <w:shd w:val="clear" w:color="auto" w:fill="auto"/>
          </w:tcPr>
          <w:p w:rsidR="002D02EF" w:rsidRPr="00B8477A" w:rsidRDefault="002D02EF" w:rsidP="00147A7A">
            <w:pPr>
              <w:pStyle w:val="tablecontent"/>
              <w:jc w:val="center"/>
              <w:rPr>
                <w:rFonts w:eastAsia="MS Mincho"/>
                <w:lang w:val="en-US"/>
                <w:rPrChange w:id="834" w:author="RANNOU Jean-Philippe" w:date="2020-06-19T10:42:00Z">
                  <w:rPr>
                    <w:rFonts w:eastAsia="MS Mincho"/>
                    <w:lang w:val="en-US"/>
                  </w:rPr>
                </w:rPrChange>
              </w:rPr>
            </w:pPr>
            <w:r w:rsidRPr="00B8477A">
              <w:rPr>
                <w:rFonts w:eastAsia="MS Mincho"/>
                <w:lang w:val="en-US"/>
                <w:rPrChange w:id="835" w:author="RANNOU Jean-Philippe" w:date="2020-06-19T10:42:00Z">
                  <w:rPr>
                    <w:rFonts w:eastAsia="MS Mincho"/>
                    <w:lang w:val="en-US"/>
                  </w:rPr>
                </w:rPrChange>
              </w:rPr>
              <w:t>60</w:t>
            </w:r>
          </w:p>
        </w:tc>
        <w:tc>
          <w:tcPr>
            <w:tcW w:w="4219" w:type="dxa"/>
            <w:shd w:val="clear" w:color="auto" w:fill="auto"/>
          </w:tcPr>
          <w:p w:rsidR="002D02EF" w:rsidRPr="00B8477A" w:rsidRDefault="002D02EF" w:rsidP="00147A7A">
            <w:pPr>
              <w:pStyle w:val="tablecontent"/>
              <w:rPr>
                <w:rFonts w:eastAsia="MS Mincho"/>
                <w:lang w:val="en-US"/>
                <w:rPrChange w:id="836" w:author="RANNOU Jean-Philippe" w:date="2020-06-19T10:42:00Z">
                  <w:rPr>
                    <w:rFonts w:eastAsia="MS Mincho"/>
                    <w:lang w:val="en-US"/>
                  </w:rPr>
                </w:rPrChange>
              </w:rPr>
            </w:pPr>
            <w:r w:rsidRPr="00B8477A">
              <w:rPr>
                <w:rFonts w:eastAsia="MS Mincho"/>
                <w:lang w:val="en-US"/>
                <w:rPrChange w:id="837" w:author="RANNOU Jean-Philippe" w:date="2020-06-19T10:42:00Z">
                  <w:rPr>
                    <w:rFonts w:eastAsia="MS Mincho"/>
                    <w:lang w:val="en-US"/>
                  </w:rPr>
                </w:rPrChange>
              </w:rPr>
              <w:t>PAR specific test</w:t>
            </w:r>
          </w:p>
        </w:tc>
      </w:tr>
      <w:tr w:rsidR="002D02EF" w:rsidRPr="006667B8" w:rsidTr="009B4C05">
        <w:trPr>
          <w:jc w:val="center"/>
        </w:trPr>
        <w:tc>
          <w:tcPr>
            <w:tcW w:w="1766" w:type="dxa"/>
          </w:tcPr>
          <w:p w:rsidR="002D02EF" w:rsidRPr="00B8477A" w:rsidRDefault="009B4C05" w:rsidP="00147A7A">
            <w:pPr>
              <w:pStyle w:val="tablecontent"/>
              <w:jc w:val="center"/>
              <w:rPr>
                <w:rFonts w:eastAsia="MS Mincho"/>
                <w:lang w:val="en-US"/>
                <w:rPrChange w:id="838" w:author="RANNOU Jean-Philippe" w:date="2020-06-19T10:42:00Z">
                  <w:rPr>
                    <w:rFonts w:eastAsia="MS Mincho"/>
                    <w:lang w:val="en-US"/>
                  </w:rPr>
                </w:rPrChange>
              </w:rPr>
            </w:pPr>
            <w:r w:rsidRPr="00B8477A">
              <w:rPr>
                <w:rFonts w:eastAsia="MS Mincho"/>
                <w:lang w:val="en-US"/>
                <w:rPrChange w:id="839" w:author="RANNOU Jean-Philippe" w:date="2020-06-19T10:42:00Z">
                  <w:rPr>
                    <w:rFonts w:eastAsia="MS Mincho"/>
                    <w:lang w:val="en-US"/>
                  </w:rPr>
                </w:rPrChange>
              </w:rPr>
              <w:t>not defined yet</w:t>
            </w:r>
          </w:p>
        </w:tc>
        <w:tc>
          <w:tcPr>
            <w:tcW w:w="1526" w:type="dxa"/>
            <w:shd w:val="clear" w:color="auto" w:fill="auto"/>
          </w:tcPr>
          <w:p w:rsidR="002D02EF" w:rsidRPr="00B8477A" w:rsidRDefault="002D02EF" w:rsidP="00147A7A">
            <w:pPr>
              <w:pStyle w:val="tablecontent"/>
              <w:jc w:val="center"/>
              <w:rPr>
                <w:rFonts w:eastAsia="MS Mincho"/>
                <w:lang w:val="en-US"/>
                <w:rPrChange w:id="840" w:author="RANNOU Jean-Philippe" w:date="2020-06-19T10:42:00Z">
                  <w:rPr>
                    <w:rFonts w:eastAsia="MS Mincho"/>
                    <w:lang w:val="en-US"/>
                  </w:rPr>
                </w:rPrChange>
              </w:rPr>
            </w:pPr>
            <w:r w:rsidRPr="00B8477A">
              <w:rPr>
                <w:rFonts w:eastAsia="MS Mincho"/>
                <w:lang w:val="en-US"/>
                <w:rPrChange w:id="841" w:author="RANNOU Jean-Philippe" w:date="2020-06-19T10:42:00Z">
                  <w:rPr>
                    <w:rFonts w:eastAsia="MS Mincho"/>
                    <w:lang w:val="en-US"/>
                  </w:rPr>
                </w:rPrChange>
              </w:rPr>
              <w:t>61</w:t>
            </w:r>
          </w:p>
        </w:tc>
        <w:tc>
          <w:tcPr>
            <w:tcW w:w="4219" w:type="dxa"/>
            <w:shd w:val="clear" w:color="auto" w:fill="auto"/>
          </w:tcPr>
          <w:p w:rsidR="002D02EF" w:rsidRPr="00B8477A" w:rsidRDefault="002D02EF" w:rsidP="00147A7A">
            <w:pPr>
              <w:pStyle w:val="tablecontent"/>
              <w:rPr>
                <w:rFonts w:eastAsia="MS Mincho"/>
                <w:lang w:val="en-US"/>
                <w:rPrChange w:id="842" w:author="RANNOU Jean-Philippe" w:date="2020-06-19T10:42:00Z">
                  <w:rPr>
                    <w:rFonts w:eastAsia="MS Mincho"/>
                    <w:lang w:val="en-US"/>
                  </w:rPr>
                </w:rPrChange>
              </w:rPr>
            </w:pPr>
            <w:r w:rsidRPr="00B8477A">
              <w:rPr>
                <w:rFonts w:eastAsia="MS Mincho"/>
                <w:lang w:val="en-US"/>
                <w:rPrChange w:id="843" w:author="RANNOU Jean-Philippe" w:date="2020-06-19T10:42:00Z">
                  <w:rPr>
                    <w:rFonts w:eastAsia="MS Mincho"/>
                    <w:lang w:val="en-US"/>
                  </w:rPr>
                </w:rPrChange>
              </w:rPr>
              <w:t>IRRADIANCE specific test</w:t>
            </w:r>
          </w:p>
        </w:tc>
      </w:tr>
      <w:tr w:rsidR="002D02EF" w:rsidRPr="006667B8" w:rsidTr="009B4C05">
        <w:trPr>
          <w:jc w:val="center"/>
        </w:trPr>
        <w:tc>
          <w:tcPr>
            <w:tcW w:w="1766" w:type="dxa"/>
          </w:tcPr>
          <w:p w:rsidR="002D02EF" w:rsidRPr="00B8477A" w:rsidRDefault="00B866BF" w:rsidP="00147A7A">
            <w:pPr>
              <w:pStyle w:val="tablecontent"/>
              <w:jc w:val="center"/>
              <w:rPr>
                <w:rFonts w:eastAsia="MS Mincho"/>
                <w:lang w:val="en-US"/>
                <w:rPrChange w:id="844" w:author="RANNOU Jean-Philippe" w:date="2020-06-19T10:42:00Z">
                  <w:rPr>
                    <w:rFonts w:eastAsia="MS Mincho"/>
                    <w:highlight w:val="green"/>
                    <w:lang w:val="en-US"/>
                  </w:rPr>
                </w:rPrChange>
              </w:rPr>
            </w:pPr>
            <w:r w:rsidRPr="00B8477A">
              <w:rPr>
                <w:rFonts w:eastAsia="MS Mincho"/>
                <w:lang w:val="en-US"/>
                <w:rPrChange w:id="845" w:author="RANNOU Jean-Philippe" w:date="2020-06-19T10:42:00Z">
                  <w:rPr>
                    <w:rFonts w:eastAsia="MS Mincho"/>
                    <w:highlight w:val="green"/>
                    <w:lang w:val="en-US"/>
                  </w:rPr>
                </w:rPrChange>
              </w:rPr>
              <w:t>20</w:t>
            </w:r>
          </w:p>
        </w:tc>
        <w:tc>
          <w:tcPr>
            <w:tcW w:w="1526" w:type="dxa"/>
            <w:shd w:val="clear" w:color="auto" w:fill="auto"/>
          </w:tcPr>
          <w:p w:rsidR="002D02EF" w:rsidRPr="00B8477A" w:rsidRDefault="002D02EF" w:rsidP="00147A7A">
            <w:pPr>
              <w:pStyle w:val="tablecontent"/>
              <w:jc w:val="center"/>
              <w:rPr>
                <w:rFonts w:eastAsia="MS Mincho"/>
                <w:lang w:val="en-US"/>
                <w:rPrChange w:id="846" w:author="RANNOU Jean-Philippe" w:date="2020-06-19T10:42:00Z">
                  <w:rPr>
                    <w:rFonts w:eastAsia="MS Mincho"/>
                    <w:lang w:val="en-US"/>
                  </w:rPr>
                </w:rPrChange>
              </w:rPr>
            </w:pPr>
            <w:r w:rsidRPr="00B8477A">
              <w:rPr>
                <w:rFonts w:eastAsia="MS Mincho"/>
                <w:lang w:val="en-US"/>
                <w:rPrChange w:id="847" w:author="RANNOU Jean-Philippe" w:date="2020-06-19T10:42:00Z">
                  <w:rPr>
                    <w:rFonts w:eastAsia="MS Mincho"/>
                    <w:lang w:val="en-US"/>
                  </w:rPr>
                </w:rPrChange>
              </w:rPr>
              <w:t>62</w:t>
            </w:r>
          </w:p>
        </w:tc>
        <w:tc>
          <w:tcPr>
            <w:tcW w:w="4219" w:type="dxa"/>
            <w:shd w:val="clear" w:color="auto" w:fill="auto"/>
          </w:tcPr>
          <w:p w:rsidR="002D02EF" w:rsidRPr="00B8477A" w:rsidRDefault="002D02EF" w:rsidP="00147A7A">
            <w:pPr>
              <w:pStyle w:val="tablecontent"/>
              <w:rPr>
                <w:rFonts w:eastAsia="MS Mincho"/>
                <w:lang w:val="en-US"/>
                <w:rPrChange w:id="848" w:author="RANNOU Jean-Philippe" w:date="2020-06-19T10:42:00Z">
                  <w:rPr>
                    <w:rFonts w:eastAsia="MS Mincho"/>
                    <w:lang w:val="en-US"/>
                  </w:rPr>
                </w:rPrChange>
              </w:rPr>
            </w:pPr>
            <w:r w:rsidRPr="00B8477A">
              <w:rPr>
                <w:rFonts w:eastAsia="MS Mincho"/>
                <w:lang w:val="en-US"/>
                <w:rPrChange w:id="849" w:author="RANNOU Jean-Philippe" w:date="2020-06-19T10:42:00Z">
                  <w:rPr>
                    <w:rFonts w:eastAsia="MS Mincho"/>
                    <w:lang w:val="en-US"/>
                  </w:rPr>
                </w:rPrChange>
              </w:rPr>
              <w:t>BBP specific tests</w:t>
            </w:r>
          </w:p>
        </w:tc>
      </w:tr>
      <w:tr w:rsidR="002D02EF" w:rsidRPr="006667B8" w:rsidTr="009B4C05">
        <w:trPr>
          <w:jc w:val="center"/>
        </w:trPr>
        <w:tc>
          <w:tcPr>
            <w:tcW w:w="1766" w:type="dxa"/>
          </w:tcPr>
          <w:p w:rsidR="002D02EF" w:rsidRPr="00B8477A" w:rsidRDefault="00B866BF" w:rsidP="00147A7A">
            <w:pPr>
              <w:pStyle w:val="tablecontent"/>
              <w:jc w:val="center"/>
              <w:rPr>
                <w:rFonts w:eastAsia="MS Mincho"/>
                <w:lang w:val="en-US"/>
                <w:rPrChange w:id="850" w:author="RANNOU Jean-Philippe" w:date="2020-06-19T10:42:00Z">
                  <w:rPr>
                    <w:rFonts w:eastAsia="MS Mincho"/>
                    <w:highlight w:val="green"/>
                    <w:lang w:val="en-US"/>
                  </w:rPr>
                </w:rPrChange>
              </w:rPr>
            </w:pPr>
            <w:r w:rsidRPr="00B8477A">
              <w:rPr>
                <w:rFonts w:eastAsia="MS Mincho"/>
                <w:lang w:val="en-US"/>
                <w:rPrChange w:id="851" w:author="RANNOU Jean-Philippe" w:date="2020-06-19T10:42:00Z">
                  <w:rPr>
                    <w:rFonts w:eastAsia="MS Mincho"/>
                    <w:highlight w:val="green"/>
                    <w:lang w:val="en-US"/>
                  </w:rPr>
                </w:rPrChange>
              </w:rPr>
              <w:t>21</w:t>
            </w:r>
          </w:p>
        </w:tc>
        <w:tc>
          <w:tcPr>
            <w:tcW w:w="1526" w:type="dxa"/>
            <w:shd w:val="clear" w:color="auto" w:fill="auto"/>
          </w:tcPr>
          <w:p w:rsidR="002D02EF" w:rsidRPr="00B8477A" w:rsidRDefault="002D02EF" w:rsidP="00147A7A">
            <w:pPr>
              <w:pStyle w:val="tablecontent"/>
              <w:jc w:val="center"/>
              <w:rPr>
                <w:rFonts w:eastAsia="MS Mincho"/>
                <w:lang w:val="en-US"/>
                <w:rPrChange w:id="852" w:author="RANNOU Jean-Philippe" w:date="2020-06-19T10:42:00Z">
                  <w:rPr>
                    <w:rFonts w:eastAsia="MS Mincho"/>
                    <w:lang w:val="en-US"/>
                  </w:rPr>
                </w:rPrChange>
              </w:rPr>
            </w:pPr>
            <w:r w:rsidRPr="00B8477A">
              <w:rPr>
                <w:rFonts w:eastAsia="MS Mincho"/>
                <w:lang w:val="en-US"/>
                <w:rPrChange w:id="853" w:author="RANNOU Jean-Philippe" w:date="2020-06-19T10:42:00Z">
                  <w:rPr>
                    <w:rFonts w:eastAsia="MS Mincho"/>
                    <w:lang w:val="en-US"/>
                  </w:rPr>
                </w:rPrChange>
              </w:rPr>
              <w:t>63</w:t>
            </w:r>
          </w:p>
        </w:tc>
        <w:tc>
          <w:tcPr>
            <w:tcW w:w="4219" w:type="dxa"/>
            <w:shd w:val="clear" w:color="auto" w:fill="auto"/>
          </w:tcPr>
          <w:p w:rsidR="002D02EF" w:rsidRPr="00B8477A" w:rsidRDefault="002D02EF" w:rsidP="00147A7A">
            <w:pPr>
              <w:pStyle w:val="tablecontent"/>
              <w:rPr>
                <w:rFonts w:eastAsia="MS Mincho"/>
                <w:lang w:val="en-US"/>
                <w:rPrChange w:id="854" w:author="RANNOU Jean-Philippe" w:date="2020-06-19T10:42:00Z">
                  <w:rPr>
                    <w:rFonts w:eastAsia="MS Mincho"/>
                    <w:lang w:val="en-US"/>
                  </w:rPr>
                </w:rPrChange>
              </w:rPr>
            </w:pPr>
            <w:r w:rsidRPr="00B8477A">
              <w:rPr>
                <w:rFonts w:eastAsia="MS Mincho"/>
                <w:lang w:val="en-US"/>
                <w:rPrChange w:id="855" w:author="RANNOU Jean-Philippe" w:date="2020-06-19T10:42:00Z">
                  <w:rPr>
                    <w:rFonts w:eastAsia="MS Mincho"/>
                    <w:lang w:val="en-US"/>
                  </w:rPr>
                </w:rPrChange>
              </w:rPr>
              <w:t>CHLA specific tests</w:t>
            </w:r>
          </w:p>
        </w:tc>
      </w:tr>
    </w:tbl>
    <w:p w:rsidR="00B9288A" w:rsidRPr="006667B8" w:rsidRDefault="00B9288A" w:rsidP="00B9288A">
      <w:pPr>
        <w:pStyle w:val="Paragraphejustifi"/>
        <w:spacing w:after="200"/>
        <w:ind w:left="0"/>
      </w:pPr>
    </w:p>
    <w:p w:rsidR="00DE15B2" w:rsidRPr="006667B8" w:rsidRDefault="00DE15B2" w:rsidP="00BA652D">
      <w:pPr>
        <w:pStyle w:val="Titre1"/>
        <w:pageBreakBefore/>
        <w:jc w:val="both"/>
        <w:rPr>
          <w:lang w:val="en-US"/>
        </w:rPr>
      </w:pPr>
      <w:bookmarkStart w:id="856" w:name="_Toc442960691"/>
      <w:bookmarkStart w:id="857" w:name="_Toc43455858"/>
      <w:r w:rsidRPr="006667B8">
        <w:rPr>
          <w:lang w:val="en-US"/>
        </w:rPr>
        <w:lastRenderedPageBreak/>
        <w:t xml:space="preserve">Implementation of </w:t>
      </w:r>
      <w:r w:rsidR="00BA391D" w:rsidRPr="006667B8">
        <w:rPr>
          <w:lang w:val="en-US"/>
        </w:rPr>
        <w:t>Argo Real-time Quality Control test p</w:t>
      </w:r>
      <w:r w:rsidRPr="006667B8">
        <w:rPr>
          <w:lang w:val="en-US"/>
        </w:rPr>
        <w:t>rocedures on near-surface data</w:t>
      </w:r>
      <w:bookmarkEnd w:id="856"/>
      <w:r w:rsidR="00D168FB" w:rsidRPr="006667B8">
        <w:rPr>
          <w:lang w:val="en-US"/>
        </w:rPr>
        <w:t xml:space="preserve"> of vertical profiles</w:t>
      </w:r>
      <w:bookmarkEnd w:id="857"/>
    </w:p>
    <w:p w:rsidR="00B01124" w:rsidRPr="006667B8" w:rsidRDefault="00B01124" w:rsidP="00B01124">
      <w:pPr>
        <w:pStyle w:val="Titre2"/>
        <w:rPr>
          <w:lang w:val="en-US"/>
        </w:rPr>
      </w:pPr>
      <w:bookmarkStart w:id="858" w:name="_Toc43455859"/>
      <w:r w:rsidRPr="006667B8">
        <w:rPr>
          <w:lang w:val="en-US"/>
        </w:rPr>
        <w:t>Description of implemented tests</w:t>
      </w:r>
      <w:bookmarkEnd w:id="858"/>
    </w:p>
    <w:p w:rsidR="00BA391D" w:rsidRPr="006667B8" w:rsidRDefault="00BA391D" w:rsidP="00147A7A">
      <w:pPr>
        <w:rPr>
          <w:lang w:val="en-US"/>
        </w:rPr>
      </w:pPr>
      <w:r w:rsidRPr="006667B8">
        <w:rPr>
          <w:lang w:val="en-US"/>
        </w:rPr>
        <w:t xml:space="preserve">All </w:t>
      </w:r>
      <w:r w:rsidR="00B01124" w:rsidRPr="006667B8">
        <w:rPr>
          <w:lang w:val="en-US"/>
        </w:rPr>
        <w:t>tests</w:t>
      </w:r>
      <w:r w:rsidRPr="006667B8">
        <w:rPr>
          <w:lang w:val="en-US"/>
        </w:rPr>
        <w:t>, listed in §</w:t>
      </w:r>
      <w:r w:rsidR="00924FF7" w:rsidRPr="006667B8">
        <w:rPr>
          <w:lang w:val="en-US"/>
        </w:rPr>
        <w:t xml:space="preserve"> </w:t>
      </w:r>
      <w:r w:rsidRPr="006667B8">
        <w:rPr>
          <w:lang w:val="en-US"/>
        </w:rPr>
        <w:fldChar w:fldCharType="begin"/>
      </w:r>
      <w:r w:rsidRPr="006667B8">
        <w:rPr>
          <w:lang w:val="en-US"/>
        </w:rPr>
        <w:instrText xml:space="preserve"> REF _Ref479760377 \r \h </w:instrText>
      </w:r>
      <w:r w:rsidR="00147A7A" w:rsidRPr="006667B8">
        <w:rPr>
          <w:lang w:val="en-US"/>
        </w:rPr>
        <w:instrText xml:space="preserve"> \* MERGEFORMAT </w:instrText>
      </w:r>
      <w:r w:rsidRPr="006667B8">
        <w:rPr>
          <w:lang w:val="en-US"/>
        </w:rPr>
      </w:r>
      <w:r w:rsidRPr="006667B8">
        <w:rPr>
          <w:lang w:val="en-US"/>
        </w:rPr>
        <w:fldChar w:fldCharType="separate"/>
      </w:r>
      <w:r w:rsidR="00A026F5">
        <w:rPr>
          <w:lang w:val="en-US"/>
        </w:rPr>
        <w:t>2.1</w:t>
      </w:r>
      <w:r w:rsidRPr="006667B8">
        <w:rPr>
          <w:lang w:val="en-US"/>
        </w:rPr>
        <w:fldChar w:fldCharType="end"/>
      </w:r>
      <w:r w:rsidR="00B01124" w:rsidRPr="006667B8">
        <w:rPr>
          <w:lang w:val="en-US"/>
        </w:rPr>
        <w:t xml:space="preserve"> are implemented </w:t>
      </w:r>
      <w:r w:rsidRPr="006667B8">
        <w:rPr>
          <w:lang w:val="en-US"/>
        </w:rPr>
        <w:t>and applied on near-surface data</w:t>
      </w:r>
      <w:r w:rsidR="00BD52E8">
        <w:rPr>
          <w:lang w:val="en-US"/>
        </w:rPr>
        <w:t xml:space="preserve"> of vertical profiles</w:t>
      </w:r>
      <w:r w:rsidRPr="006667B8">
        <w:rPr>
          <w:lang w:val="en-US"/>
        </w:rPr>
        <w:t xml:space="preserve">. Note that for “Test #8: Pressure increasing test”, the </w:t>
      </w:r>
      <w:r w:rsidR="00147A7A" w:rsidRPr="006667B8">
        <w:rPr>
          <w:lang w:val="en-US"/>
        </w:rPr>
        <w:t>starting point is the deepest measurement and the check is performed on increasing pressures.</w:t>
      </w:r>
    </w:p>
    <w:p w:rsidR="00147A7A" w:rsidRPr="006667B8" w:rsidRDefault="00147A7A" w:rsidP="00147A7A">
      <w:pPr>
        <w:rPr>
          <w:lang w:val="en-US"/>
        </w:rPr>
      </w:pPr>
      <w:r w:rsidRPr="006667B8">
        <w:rPr>
          <w:lang w:val="en-US"/>
        </w:rPr>
        <w:t>Two additional specific tests have been implemented for near-surface data</w:t>
      </w:r>
      <w:r w:rsidR="004F5815">
        <w:rPr>
          <w:lang w:val="en-US"/>
        </w:rPr>
        <w:t xml:space="preserve"> of vertical profiles</w:t>
      </w:r>
      <w:r w:rsidRPr="006667B8">
        <w:rPr>
          <w:lang w:val="en-US"/>
        </w:rPr>
        <w:t>.</w:t>
      </w:r>
    </w:p>
    <w:p w:rsidR="00147A7A" w:rsidRPr="006667B8" w:rsidRDefault="00147A7A" w:rsidP="00147A7A">
      <w:pPr>
        <w:pStyle w:val="Titre3"/>
      </w:pPr>
      <w:bookmarkStart w:id="859" w:name="_Ref479776492"/>
      <w:bookmarkStart w:id="860" w:name="_Toc43455860"/>
      <w:r w:rsidRPr="006667B8">
        <w:t>Test #21: Near-surface unpumped CTD salinity test</w:t>
      </w:r>
      <w:bookmarkEnd w:id="859"/>
      <w:bookmarkEnd w:id="860"/>
    </w:p>
    <w:p w:rsidR="00147A7A" w:rsidRPr="006667B8" w:rsidRDefault="00147A7A" w:rsidP="00147A7A">
      <w:pPr>
        <w:pStyle w:val="Paragraphejustifi"/>
        <w:spacing w:after="200"/>
        <w:ind w:left="0"/>
      </w:pPr>
      <w:r w:rsidRPr="006667B8">
        <w:t xml:space="preserve">This test is implemented </w:t>
      </w:r>
      <w:r w:rsidR="00843082" w:rsidRPr="006667B8">
        <w:t xml:space="preserve">for PSAL and DOXY </w:t>
      </w:r>
      <w:r w:rsidRPr="006667B8">
        <w:t xml:space="preserve">according to </w:t>
      </w:r>
      <w:r w:rsidRPr="006667B8">
        <w:rPr>
          <w:rFonts w:ascii="Times New Roman" w:hAnsi="Times New Roman" w:cs="Times New Roman"/>
        </w:rPr>
        <w:t>Argo quality control manuals (#</w:t>
      </w:r>
      <w:r w:rsidRPr="006667B8">
        <w:rPr>
          <w:rFonts w:ascii="Times New Roman" w:hAnsi="Times New Roman" w:cs="Times New Roman"/>
        </w:rPr>
        <w:fldChar w:fldCharType="begin"/>
      </w:r>
      <w:r w:rsidRPr="006667B8">
        <w:rPr>
          <w:rFonts w:ascii="Times New Roman" w:hAnsi="Times New Roman" w:cs="Times New Roman"/>
        </w:rPr>
        <w:instrText xml:space="preserve"> REF RD1 \h </w:instrText>
      </w:r>
      <w:r w:rsidRPr="006667B8">
        <w:rPr>
          <w:rFonts w:ascii="Times New Roman" w:hAnsi="Times New Roman" w:cs="Times New Roman"/>
        </w:rPr>
      </w:r>
      <w:r w:rsidRPr="006667B8">
        <w:rPr>
          <w:rFonts w:ascii="Times New Roman" w:hAnsi="Times New Roman" w:cs="Times New Roman"/>
        </w:rPr>
        <w:fldChar w:fldCharType="separate"/>
      </w:r>
      <w:r w:rsidR="00A026F5" w:rsidRPr="006667B8">
        <w:t>RD1</w:t>
      </w:r>
      <w:r w:rsidRPr="006667B8">
        <w:rPr>
          <w:rFonts w:ascii="Times New Roman" w:hAnsi="Times New Roman" w:cs="Times New Roman"/>
        </w:rPr>
        <w:fldChar w:fldCharType="end"/>
      </w:r>
      <w:r w:rsidRPr="006667B8">
        <w:rPr>
          <w:rFonts w:ascii="Times New Roman" w:hAnsi="Times New Roman" w:cs="Times New Roman"/>
        </w:rPr>
        <w:t xml:space="preserve"> and #</w:t>
      </w:r>
      <w:r w:rsidRPr="006667B8">
        <w:rPr>
          <w:rFonts w:ascii="Times New Roman" w:hAnsi="Times New Roman" w:cs="Times New Roman"/>
        </w:rPr>
        <w:fldChar w:fldCharType="begin"/>
      </w:r>
      <w:r w:rsidRPr="006667B8">
        <w:rPr>
          <w:rFonts w:ascii="Times New Roman" w:hAnsi="Times New Roman" w:cs="Times New Roman"/>
        </w:rPr>
        <w:instrText xml:space="preserve"> REF RD2 \h </w:instrText>
      </w:r>
      <w:r w:rsidRPr="006667B8">
        <w:rPr>
          <w:rFonts w:ascii="Times New Roman" w:hAnsi="Times New Roman" w:cs="Times New Roman"/>
        </w:rPr>
      </w:r>
      <w:r w:rsidRPr="006667B8">
        <w:rPr>
          <w:rFonts w:ascii="Times New Roman" w:hAnsi="Times New Roman" w:cs="Times New Roman"/>
        </w:rPr>
        <w:fldChar w:fldCharType="separate"/>
      </w:r>
      <w:r w:rsidR="00A026F5" w:rsidRPr="006667B8">
        <w:t>RD2</w:t>
      </w:r>
      <w:r w:rsidRPr="006667B8">
        <w:rPr>
          <w:rFonts w:ascii="Times New Roman" w:hAnsi="Times New Roman" w:cs="Times New Roman"/>
        </w:rPr>
        <w:fldChar w:fldCharType="end"/>
      </w:r>
      <w:r w:rsidRPr="006667B8">
        <w:rPr>
          <w:rFonts w:ascii="Times New Roman" w:hAnsi="Times New Roman" w:cs="Times New Roman"/>
        </w:rPr>
        <w:t>).</w:t>
      </w:r>
    </w:p>
    <w:p w:rsidR="00147A7A" w:rsidRPr="006667B8" w:rsidRDefault="00147A7A" w:rsidP="00147A7A">
      <w:pPr>
        <w:pStyle w:val="Titre3"/>
      </w:pPr>
      <w:bookmarkStart w:id="861" w:name="_Ref479776510"/>
      <w:bookmarkStart w:id="862" w:name="_Toc43455861"/>
      <w:r w:rsidRPr="006667B8">
        <w:t>Test #22: Near-surface mixed air/water test</w:t>
      </w:r>
      <w:bookmarkEnd w:id="861"/>
      <w:bookmarkEnd w:id="862"/>
    </w:p>
    <w:p w:rsidR="00147A7A" w:rsidRPr="006667B8" w:rsidRDefault="00147A7A" w:rsidP="00147A7A">
      <w:pPr>
        <w:pStyle w:val="Paragraphejustifi"/>
        <w:spacing w:after="200"/>
        <w:ind w:left="0"/>
      </w:pPr>
      <w:r w:rsidRPr="006667B8">
        <w:t xml:space="preserve">This test is implemented </w:t>
      </w:r>
      <w:r w:rsidR="00843082" w:rsidRPr="006667B8">
        <w:t xml:space="preserve">for TEMP and TEMP_DOXY </w:t>
      </w:r>
      <w:r w:rsidRPr="006667B8">
        <w:t xml:space="preserve">according to </w:t>
      </w:r>
      <w:r w:rsidRPr="006667B8">
        <w:rPr>
          <w:rFonts w:ascii="Times New Roman" w:hAnsi="Times New Roman" w:cs="Times New Roman"/>
        </w:rPr>
        <w:t>Argo quality control manuals (#</w:t>
      </w:r>
      <w:r w:rsidRPr="006667B8">
        <w:rPr>
          <w:rFonts w:ascii="Times New Roman" w:hAnsi="Times New Roman" w:cs="Times New Roman"/>
        </w:rPr>
        <w:fldChar w:fldCharType="begin"/>
      </w:r>
      <w:r w:rsidRPr="006667B8">
        <w:rPr>
          <w:rFonts w:ascii="Times New Roman" w:hAnsi="Times New Roman" w:cs="Times New Roman"/>
        </w:rPr>
        <w:instrText xml:space="preserve"> REF RD1 \h </w:instrText>
      </w:r>
      <w:r w:rsidRPr="006667B8">
        <w:rPr>
          <w:rFonts w:ascii="Times New Roman" w:hAnsi="Times New Roman" w:cs="Times New Roman"/>
        </w:rPr>
      </w:r>
      <w:r w:rsidRPr="006667B8">
        <w:rPr>
          <w:rFonts w:ascii="Times New Roman" w:hAnsi="Times New Roman" w:cs="Times New Roman"/>
        </w:rPr>
        <w:fldChar w:fldCharType="separate"/>
      </w:r>
      <w:r w:rsidR="00A026F5" w:rsidRPr="006667B8">
        <w:t>RD1</w:t>
      </w:r>
      <w:r w:rsidRPr="006667B8">
        <w:rPr>
          <w:rFonts w:ascii="Times New Roman" w:hAnsi="Times New Roman" w:cs="Times New Roman"/>
        </w:rPr>
        <w:fldChar w:fldCharType="end"/>
      </w:r>
      <w:r w:rsidRPr="006667B8">
        <w:rPr>
          <w:rFonts w:ascii="Times New Roman" w:hAnsi="Times New Roman" w:cs="Times New Roman"/>
        </w:rPr>
        <w:t xml:space="preserve"> and #</w:t>
      </w:r>
      <w:r w:rsidRPr="006667B8">
        <w:rPr>
          <w:rFonts w:ascii="Times New Roman" w:hAnsi="Times New Roman" w:cs="Times New Roman"/>
        </w:rPr>
        <w:fldChar w:fldCharType="begin"/>
      </w:r>
      <w:r w:rsidRPr="006667B8">
        <w:rPr>
          <w:rFonts w:ascii="Times New Roman" w:hAnsi="Times New Roman" w:cs="Times New Roman"/>
        </w:rPr>
        <w:instrText xml:space="preserve"> REF RD2 \h </w:instrText>
      </w:r>
      <w:r w:rsidRPr="006667B8">
        <w:rPr>
          <w:rFonts w:ascii="Times New Roman" w:hAnsi="Times New Roman" w:cs="Times New Roman"/>
        </w:rPr>
      </w:r>
      <w:r w:rsidRPr="006667B8">
        <w:rPr>
          <w:rFonts w:ascii="Times New Roman" w:hAnsi="Times New Roman" w:cs="Times New Roman"/>
        </w:rPr>
        <w:fldChar w:fldCharType="separate"/>
      </w:r>
      <w:r w:rsidR="00A026F5" w:rsidRPr="006667B8">
        <w:t>RD2</w:t>
      </w:r>
      <w:r w:rsidRPr="006667B8">
        <w:rPr>
          <w:rFonts w:ascii="Times New Roman" w:hAnsi="Times New Roman" w:cs="Times New Roman"/>
        </w:rPr>
        <w:fldChar w:fldCharType="end"/>
      </w:r>
      <w:r w:rsidRPr="006667B8">
        <w:rPr>
          <w:rFonts w:ascii="Times New Roman" w:hAnsi="Times New Roman" w:cs="Times New Roman"/>
        </w:rPr>
        <w:t>).</w:t>
      </w:r>
    </w:p>
    <w:p w:rsidR="009C5F8B" w:rsidRPr="006667B8" w:rsidRDefault="009C5F8B" w:rsidP="009C5F8B">
      <w:pPr>
        <w:pStyle w:val="Titre2"/>
        <w:rPr>
          <w:lang w:val="en-US"/>
        </w:rPr>
      </w:pPr>
      <w:bookmarkStart w:id="863" w:name="_Toc43455862"/>
      <w:r w:rsidRPr="006667B8">
        <w:rPr>
          <w:lang w:val="en-US"/>
        </w:rPr>
        <w:t>Tests application order on near-surface data</w:t>
      </w:r>
      <w:r w:rsidR="00D168FB" w:rsidRPr="006667B8">
        <w:rPr>
          <w:lang w:val="en-US"/>
        </w:rPr>
        <w:t xml:space="preserve"> of vertical profiles</w:t>
      </w:r>
      <w:bookmarkEnd w:id="863"/>
    </w:p>
    <w:p w:rsidR="009C5F8B" w:rsidRPr="006667B8" w:rsidRDefault="009C5F8B" w:rsidP="009C5F8B">
      <w:pPr>
        <w:pStyle w:val="Paragraphejustifi"/>
        <w:spacing w:after="200"/>
        <w:ind w:left="0"/>
      </w:pPr>
      <w:r w:rsidRPr="006667B8">
        <w:t xml:space="preserve">At Coriolis, Argo real-time QC tests on near-surface data </w:t>
      </w:r>
      <w:r w:rsidR="004F5815">
        <w:t xml:space="preserve">of vertical profiles </w:t>
      </w:r>
      <w:r w:rsidRPr="006667B8">
        <w:t>are applied in the order described in the following table</w:t>
      </w:r>
      <w:r w:rsidR="00B830CB" w:rsidRPr="006667B8">
        <w:t>.</w:t>
      </w:r>
    </w:p>
    <w:tbl>
      <w:tblPr>
        <w:tblW w:w="75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1766"/>
        <w:gridCol w:w="1526"/>
        <w:gridCol w:w="4219"/>
      </w:tblGrid>
      <w:tr w:rsidR="009C5F8B" w:rsidRPr="006667B8" w:rsidTr="004C19EE">
        <w:trPr>
          <w:jc w:val="center"/>
        </w:trPr>
        <w:tc>
          <w:tcPr>
            <w:tcW w:w="1766" w:type="dxa"/>
            <w:shd w:val="clear" w:color="auto" w:fill="000080"/>
          </w:tcPr>
          <w:p w:rsidR="009C5F8B" w:rsidRPr="006667B8" w:rsidRDefault="009C5F8B" w:rsidP="00A44442">
            <w:pPr>
              <w:pStyle w:val="tableheader"/>
              <w:jc w:val="center"/>
              <w:rPr>
                <w:rFonts w:eastAsia="MS Mincho"/>
                <w:lang w:val="en-US"/>
              </w:rPr>
            </w:pPr>
            <w:r w:rsidRPr="006667B8">
              <w:rPr>
                <w:rFonts w:eastAsia="MS Mincho"/>
                <w:lang w:val="en-US"/>
              </w:rPr>
              <w:t>Order</w:t>
            </w:r>
          </w:p>
        </w:tc>
        <w:tc>
          <w:tcPr>
            <w:tcW w:w="1526" w:type="dxa"/>
            <w:shd w:val="clear" w:color="auto" w:fill="000080"/>
          </w:tcPr>
          <w:p w:rsidR="009C5F8B" w:rsidRPr="006667B8" w:rsidRDefault="009C5F8B" w:rsidP="00A44442">
            <w:pPr>
              <w:pStyle w:val="tableheader"/>
              <w:jc w:val="center"/>
              <w:rPr>
                <w:rFonts w:eastAsia="MS Mincho"/>
                <w:lang w:val="en-US"/>
              </w:rPr>
            </w:pPr>
            <w:r w:rsidRPr="006667B8">
              <w:rPr>
                <w:rFonts w:eastAsia="MS Mincho"/>
                <w:lang w:val="en-US"/>
              </w:rPr>
              <w:t>Test number</w:t>
            </w:r>
          </w:p>
        </w:tc>
        <w:tc>
          <w:tcPr>
            <w:tcW w:w="4219" w:type="dxa"/>
            <w:shd w:val="clear" w:color="auto" w:fill="000080"/>
          </w:tcPr>
          <w:p w:rsidR="009C5F8B" w:rsidRPr="006667B8" w:rsidRDefault="009C5F8B" w:rsidP="00A44442">
            <w:pPr>
              <w:pStyle w:val="tableheader"/>
              <w:jc w:val="center"/>
              <w:rPr>
                <w:rFonts w:eastAsia="MS Mincho"/>
                <w:lang w:val="en-US"/>
              </w:rPr>
            </w:pPr>
            <w:r w:rsidRPr="006667B8">
              <w:rPr>
                <w:rFonts w:eastAsia="MS Mincho"/>
                <w:lang w:val="en-US"/>
              </w:rPr>
              <w:t>Test name</w:t>
            </w:r>
          </w:p>
        </w:tc>
      </w:tr>
      <w:tr w:rsidR="009C5F8B" w:rsidRPr="006667B8" w:rsidTr="004C19EE">
        <w:trPr>
          <w:jc w:val="center"/>
        </w:trPr>
        <w:tc>
          <w:tcPr>
            <w:tcW w:w="1766" w:type="dxa"/>
          </w:tcPr>
          <w:p w:rsidR="009C5F8B" w:rsidRPr="006667B8" w:rsidRDefault="009C5F8B" w:rsidP="00A44442">
            <w:pPr>
              <w:pStyle w:val="tablecontent"/>
              <w:jc w:val="center"/>
              <w:rPr>
                <w:rFonts w:eastAsia="MS Mincho"/>
                <w:lang w:val="en-US"/>
              </w:rPr>
            </w:pPr>
            <w:r w:rsidRPr="006667B8">
              <w:rPr>
                <w:rFonts w:eastAsia="MS Mincho"/>
                <w:lang w:val="en-US"/>
              </w:rPr>
              <w:t>1</w:t>
            </w:r>
          </w:p>
        </w:tc>
        <w:tc>
          <w:tcPr>
            <w:tcW w:w="1526" w:type="dxa"/>
            <w:shd w:val="clear" w:color="auto" w:fill="auto"/>
          </w:tcPr>
          <w:p w:rsidR="009C5F8B" w:rsidRPr="006667B8" w:rsidRDefault="009C5F8B" w:rsidP="00A44442">
            <w:pPr>
              <w:pStyle w:val="tablecontent"/>
              <w:jc w:val="center"/>
              <w:rPr>
                <w:rFonts w:eastAsia="MS Mincho"/>
                <w:lang w:val="en-US"/>
              </w:rPr>
            </w:pPr>
            <w:r w:rsidRPr="006667B8">
              <w:rPr>
                <w:rFonts w:eastAsia="MS Mincho"/>
                <w:lang w:val="en-US"/>
              </w:rPr>
              <w:t>19</w:t>
            </w:r>
          </w:p>
        </w:tc>
        <w:tc>
          <w:tcPr>
            <w:tcW w:w="4219" w:type="dxa"/>
            <w:shd w:val="clear" w:color="auto" w:fill="auto"/>
          </w:tcPr>
          <w:p w:rsidR="009C5F8B" w:rsidRPr="006667B8" w:rsidRDefault="009C5F8B" w:rsidP="00A44442">
            <w:pPr>
              <w:pStyle w:val="tablecontent"/>
              <w:rPr>
                <w:rFonts w:eastAsia="MS Mincho"/>
                <w:lang w:val="en-US"/>
              </w:rPr>
            </w:pPr>
            <w:r w:rsidRPr="006667B8">
              <w:rPr>
                <w:rFonts w:eastAsia="MS Mincho"/>
                <w:lang w:val="en-US"/>
              </w:rPr>
              <w:t>Deepest pressure test</w:t>
            </w:r>
          </w:p>
        </w:tc>
      </w:tr>
      <w:tr w:rsidR="009C5F8B" w:rsidRPr="006667B8" w:rsidTr="004C19EE">
        <w:trPr>
          <w:jc w:val="center"/>
        </w:trPr>
        <w:tc>
          <w:tcPr>
            <w:tcW w:w="1766" w:type="dxa"/>
          </w:tcPr>
          <w:p w:rsidR="009C5F8B" w:rsidRPr="006667B8" w:rsidRDefault="009C5F8B" w:rsidP="00A44442">
            <w:pPr>
              <w:pStyle w:val="tablecontent"/>
              <w:jc w:val="center"/>
              <w:rPr>
                <w:rFonts w:eastAsia="MS Mincho"/>
                <w:lang w:val="en-US"/>
              </w:rPr>
            </w:pPr>
            <w:r w:rsidRPr="006667B8">
              <w:rPr>
                <w:rFonts w:eastAsia="MS Mincho"/>
                <w:lang w:val="en-US"/>
              </w:rPr>
              <w:t>2</w:t>
            </w:r>
          </w:p>
        </w:tc>
        <w:tc>
          <w:tcPr>
            <w:tcW w:w="1526" w:type="dxa"/>
            <w:shd w:val="clear" w:color="auto" w:fill="auto"/>
          </w:tcPr>
          <w:p w:rsidR="009C5F8B" w:rsidRPr="006667B8" w:rsidRDefault="009C5F8B" w:rsidP="00A44442">
            <w:pPr>
              <w:pStyle w:val="tablecontent"/>
              <w:jc w:val="center"/>
              <w:rPr>
                <w:rFonts w:eastAsia="MS Mincho"/>
                <w:lang w:val="en-US"/>
              </w:rPr>
            </w:pPr>
            <w:r w:rsidRPr="006667B8">
              <w:rPr>
                <w:rFonts w:eastAsia="MS Mincho"/>
                <w:lang w:val="en-US"/>
              </w:rPr>
              <w:t>1</w:t>
            </w:r>
          </w:p>
        </w:tc>
        <w:tc>
          <w:tcPr>
            <w:tcW w:w="4219" w:type="dxa"/>
            <w:shd w:val="clear" w:color="auto" w:fill="auto"/>
          </w:tcPr>
          <w:p w:rsidR="009C5F8B" w:rsidRPr="006667B8" w:rsidRDefault="009C5F8B" w:rsidP="00A44442">
            <w:pPr>
              <w:pStyle w:val="tablecontent"/>
              <w:rPr>
                <w:rFonts w:eastAsia="MS Mincho"/>
                <w:lang w:val="en-US"/>
              </w:rPr>
            </w:pPr>
            <w:r w:rsidRPr="006667B8">
              <w:rPr>
                <w:rFonts w:eastAsia="MS Mincho"/>
                <w:lang w:val="en-US"/>
              </w:rPr>
              <w:t>Platform identification</w:t>
            </w:r>
          </w:p>
        </w:tc>
      </w:tr>
      <w:tr w:rsidR="009C5F8B" w:rsidRPr="006667B8" w:rsidTr="004C19EE">
        <w:trPr>
          <w:jc w:val="center"/>
        </w:trPr>
        <w:tc>
          <w:tcPr>
            <w:tcW w:w="1766" w:type="dxa"/>
          </w:tcPr>
          <w:p w:rsidR="009C5F8B" w:rsidRPr="006667B8" w:rsidRDefault="009C5F8B" w:rsidP="00A44442">
            <w:pPr>
              <w:pStyle w:val="tablecontent"/>
              <w:jc w:val="center"/>
              <w:rPr>
                <w:rFonts w:eastAsia="MS Mincho"/>
                <w:lang w:val="en-US"/>
              </w:rPr>
            </w:pPr>
            <w:r w:rsidRPr="006667B8">
              <w:rPr>
                <w:rFonts w:eastAsia="MS Mincho"/>
                <w:lang w:val="en-US"/>
              </w:rPr>
              <w:t>3</w:t>
            </w:r>
          </w:p>
        </w:tc>
        <w:tc>
          <w:tcPr>
            <w:tcW w:w="1526" w:type="dxa"/>
            <w:shd w:val="clear" w:color="auto" w:fill="auto"/>
          </w:tcPr>
          <w:p w:rsidR="009C5F8B" w:rsidRPr="006667B8" w:rsidRDefault="009C5F8B" w:rsidP="00A44442">
            <w:pPr>
              <w:pStyle w:val="tablecontent"/>
              <w:jc w:val="center"/>
              <w:rPr>
                <w:rFonts w:eastAsia="MS Mincho"/>
                <w:lang w:val="en-US"/>
              </w:rPr>
            </w:pPr>
            <w:r w:rsidRPr="006667B8">
              <w:rPr>
                <w:rFonts w:eastAsia="MS Mincho"/>
                <w:lang w:val="en-US"/>
              </w:rPr>
              <w:t>2</w:t>
            </w:r>
          </w:p>
        </w:tc>
        <w:tc>
          <w:tcPr>
            <w:tcW w:w="4219" w:type="dxa"/>
            <w:shd w:val="clear" w:color="auto" w:fill="auto"/>
          </w:tcPr>
          <w:p w:rsidR="009C5F8B" w:rsidRPr="006667B8" w:rsidRDefault="009C5F8B" w:rsidP="00A44442">
            <w:pPr>
              <w:pStyle w:val="tablecontent"/>
              <w:rPr>
                <w:rFonts w:eastAsia="MS Mincho"/>
                <w:lang w:val="en-US"/>
              </w:rPr>
            </w:pPr>
            <w:r w:rsidRPr="006667B8">
              <w:rPr>
                <w:rFonts w:eastAsia="MS Mincho"/>
                <w:lang w:val="en-US"/>
              </w:rPr>
              <w:t>Impossible date test</w:t>
            </w:r>
          </w:p>
        </w:tc>
      </w:tr>
      <w:tr w:rsidR="009C5F8B" w:rsidRPr="006667B8" w:rsidTr="004C19EE">
        <w:trPr>
          <w:jc w:val="center"/>
        </w:trPr>
        <w:tc>
          <w:tcPr>
            <w:tcW w:w="1766" w:type="dxa"/>
          </w:tcPr>
          <w:p w:rsidR="009C5F8B" w:rsidRPr="006667B8" w:rsidRDefault="009C5F8B" w:rsidP="00A44442">
            <w:pPr>
              <w:pStyle w:val="tablecontent"/>
              <w:jc w:val="center"/>
              <w:rPr>
                <w:rFonts w:eastAsia="MS Mincho"/>
                <w:lang w:val="en-US"/>
              </w:rPr>
            </w:pPr>
            <w:r w:rsidRPr="006667B8">
              <w:rPr>
                <w:rFonts w:eastAsia="MS Mincho"/>
                <w:lang w:val="en-US"/>
              </w:rPr>
              <w:t>4</w:t>
            </w:r>
          </w:p>
        </w:tc>
        <w:tc>
          <w:tcPr>
            <w:tcW w:w="1526" w:type="dxa"/>
            <w:shd w:val="clear" w:color="auto" w:fill="auto"/>
          </w:tcPr>
          <w:p w:rsidR="009C5F8B" w:rsidRPr="006667B8" w:rsidRDefault="009C5F8B" w:rsidP="00A44442">
            <w:pPr>
              <w:pStyle w:val="tablecontent"/>
              <w:jc w:val="center"/>
              <w:rPr>
                <w:rFonts w:eastAsia="MS Mincho"/>
                <w:lang w:val="en-US"/>
              </w:rPr>
            </w:pPr>
            <w:r w:rsidRPr="006667B8">
              <w:rPr>
                <w:rFonts w:eastAsia="MS Mincho"/>
                <w:lang w:val="en-US"/>
              </w:rPr>
              <w:t>3</w:t>
            </w:r>
          </w:p>
        </w:tc>
        <w:tc>
          <w:tcPr>
            <w:tcW w:w="4219" w:type="dxa"/>
            <w:shd w:val="clear" w:color="auto" w:fill="auto"/>
          </w:tcPr>
          <w:p w:rsidR="009C5F8B" w:rsidRPr="006667B8" w:rsidRDefault="009C5F8B" w:rsidP="00A44442">
            <w:pPr>
              <w:pStyle w:val="tablecontent"/>
              <w:rPr>
                <w:rFonts w:eastAsia="MS Mincho"/>
                <w:lang w:val="en-US"/>
              </w:rPr>
            </w:pPr>
            <w:r w:rsidRPr="006667B8">
              <w:rPr>
                <w:rFonts w:eastAsia="MS Mincho"/>
                <w:lang w:val="en-US"/>
              </w:rPr>
              <w:t>Impossible location test</w:t>
            </w:r>
          </w:p>
        </w:tc>
      </w:tr>
      <w:tr w:rsidR="009C5F8B" w:rsidRPr="006667B8" w:rsidTr="004C19EE">
        <w:trPr>
          <w:jc w:val="center"/>
        </w:trPr>
        <w:tc>
          <w:tcPr>
            <w:tcW w:w="1766" w:type="dxa"/>
          </w:tcPr>
          <w:p w:rsidR="009C5F8B" w:rsidRPr="006667B8" w:rsidRDefault="009C5F8B" w:rsidP="00A44442">
            <w:pPr>
              <w:pStyle w:val="tablecontent"/>
              <w:jc w:val="center"/>
              <w:rPr>
                <w:rFonts w:eastAsia="MS Mincho"/>
                <w:lang w:val="en-US"/>
              </w:rPr>
            </w:pPr>
            <w:r w:rsidRPr="006667B8">
              <w:rPr>
                <w:rFonts w:eastAsia="MS Mincho"/>
                <w:lang w:val="en-US"/>
              </w:rPr>
              <w:t>5</w:t>
            </w:r>
          </w:p>
        </w:tc>
        <w:tc>
          <w:tcPr>
            <w:tcW w:w="1526" w:type="dxa"/>
            <w:shd w:val="clear" w:color="auto" w:fill="auto"/>
          </w:tcPr>
          <w:p w:rsidR="009C5F8B" w:rsidRPr="006667B8" w:rsidRDefault="009C5F8B" w:rsidP="00A44442">
            <w:pPr>
              <w:pStyle w:val="tablecontent"/>
              <w:jc w:val="center"/>
              <w:rPr>
                <w:rFonts w:eastAsia="MS Mincho"/>
                <w:lang w:val="en-US"/>
              </w:rPr>
            </w:pPr>
            <w:r w:rsidRPr="006667B8">
              <w:rPr>
                <w:rFonts w:eastAsia="MS Mincho"/>
                <w:lang w:val="en-US"/>
              </w:rPr>
              <w:t>4</w:t>
            </w:r>
          </w:p>
        </w:tc>
        <w:tc>
          <w:tcPr>
            <w:tcW w:w="4219" w:type="dxa"/>
            <w:shd w:val="clear" w:color="auto" w:fill="auto"/>
          </w:tcPr>
          <w:p w:rsidR="009C5F8B" w:rsidRPr="006667B8" w:rsidRDefault="009C5F8B" w:rsidP="00A44442">
            <w:pPr>
              <w:pStyle w:val="tablecontent"/>
              <w:rPr>
                <w:rFonts w:eastAsia="MS Mincho"/>
                <w:lang w:val="en-US"/>
              </w:rPr>
            </w:pPr>
            <w:r w:rsidRPr="006667B8">
              <w:rPr>
                <w:rFonts w:eastAsia="MS Mincho"/>
                <w:lang w:val="en-US"/>
              </w:rPr>
              <w:t>Position on land test</w:t>
            </w:r>
          </w:p>
        </w:tc>
      </w:tr>
      <w:tr w:rsidR="009C5F8B" w:rsidRPr="006667B8" w:rsidTr="004C19EE">
        <w:trPr>
          <w:jc w:val="center"/>
        </w:trPr>
        <w:tc>
          <w:tcPr>
            <w:tcW w:w="1766" w:type="dxa"/>
          </w:tcPr>
          <w:p w:rsidR="009C5F8B" w:rsidRPr="006667B8" w:rsidRDefault="009C5F8B" w:rsidP="00A44442">
            <w:pPr>
              <w:pStyle w:val="tablecontent"/>
              <w:jc w:val="center"/>
              <w:rPr>
                <w:rFonts w:eastAsia="MS Mincho"/>
                <w:lang w:val="en-US"/>
              </w:rPr>
            </w:pPr>
            <w:r w:rsidRPr="006667B8">
              <w:rPr>
                <w:rFonts w:eastAsia="MS Mincho"/>
                <w:lang w:val="en-US"/>
              </w:rPr>
              <w:t>6</w:t>
            </w:r>
          </w:p>
        </w:tc>
        <w:tc>
          <w:tcPr>
            <w:tcW w:w="1526" w:type="dxa"/>
            <w:shd w:val="clear" w:color="auto" w:fill="auto"/>
          </w:tcPr>
          <w:p w:rsidR="009C5F8B" w:rsidRPr="006667B8" w:rsidRDefault="009C5F8B" w:rsidP="00A44442">
            <w:pPr>
              <w:pStyle w:val="tablecontent"/>
              <w:jc w:val="center"/>
              <w:rPr>
                <w:rFonts w:eastAsia="MS Mincho"/>
                <w:lang w:val="en-US"/>
              </w:rPr>
            </w:pPr>
            <w:r w:rsidRPr="006667B8">
              <w:rPr>
                <w:rFonts w:eastAsia="MS Mincho"/>
                <w:lang w:val="en-US"/>
              </w:rPr>
              <w:t>5</w:t>
            </w:r>
          </w:p>
        </w:tc>
        <w:tc>
          <w:tcPr>
            <w:tcW w:w="4219" w:type="dxa"/>
            <w:shd w:val="clear" w:color="auto" w:fill="auto"/>
          </w:tcPr>
          <w:p w:rsidR="009C5F8B" w:rsidRPr="006667B8" w:rsidRDefault="009C5F8B" w:rsidP="00A44442">
            <w:pPr>
              <w:pStyle w:val="tablecontent"/>
              <w:rPr>
                <w:rFonts w:eastAsia="MS Mincho"/>
                <w:lang w:val="en-US"/>
              </w:rPr>
            </w:pPr>
            <w:r w:rsidRPr="006667B8">
              <w:rPr>
                <w:rFonts w:eastAsia="MS Mincho"/>
                <w:lang w:val="en-US"/>
              </w:rPr>
              <w:t>Impossible speed test</w:t>
            </w:r>
          </w:p>
        </w:tc>
      </w:tr>
      <w:tr w:rsidR="009B4C05" w:rsidRPr="00FE5575" w:rsidTr="004C19EE">
        <w:trPr>
          <w:jc w:val="center"/>
        </w:trPr>
        <w:tc>
          <w:tcPr>
            <w:tcW w:w="1766" w:type="dxa"/>
          </w:tcPr>
          <w:p w:rsidR="009B4C05" w:rsidRPr="006667B8" w:rsidRDefault="009B4C05" w:rsidP="00A44442">
            <w:pPr>
              <w:pStyle w:val="tablecontent"/>
              <w:jc w:val="center"/>
              <w:rPr>
                <w:rFonts w:eastAsia="MS Mincho"/>
                <w:lang w:val="en-US"/>
              </w:rPr>
            </w:pPr>
            <w:r w:rsidRPr="006667B8">
              <w:rPr>
                <w:rFonts w:eastAsia="MS Mincho"/>
                <w:lang w:val="en-US"/>
              </w:rPr>
              <w:t>7</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21</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Near-surface unpumped CTD salinity test</w:t>
            </w:r>
          </w:p>
        </w:tc>
      </w:tr>
      <w:tr w:rsidR="009B4C05" w:rsidRPr="00FE5575" w:rsidTr="004C19EE">
        <w:trPr>
          <w:jc w:val="center"/>
        </w:trPr>
        <w:tc>
          <w:tcPr>
            <w:tcW w:w="1766" w:type="dxa"/>
          </w:tcPr>
          <w:p w:rsidR="009B4C05" w:rsidRPr="006667B8" w:rsidRDefault="009B4C05" w:rsidP="00A44442">
            <w:pPr>
              <w:pStyle w:val="tablecontent"/>
              <w:jc w:val="center"/>
              <w:rPr>
                <w:rFonts w:eastAsia="MS Mincho"/>
                <w:lang w:val="en-US"/>
              </w:rPr>
            </w:pPr>
            <w:r w:rsidRPr="006667B8">
              <w:rPr>
                <w:rFonts w:eastAsia="MS Mincho"/>
                <w:lang w:val="en-US"/>
              </w:rPr>
              <w:t>8</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22</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Near-surface mixed air/water test</w:t>
            </w:r>
          </w:p>
        </w:tc>
      </w:tr>
      <w:tr w:rsidR="009B4C05" w:rsidRPr="006667B8" w:rsidTr="004C19EE">
        <w:trPr>
          <w:jc w:val="center"/>
        </w:trPr>
        <w:tc>
          <w:tcPr>
            <w:tcW w:w="1766" w:type="dxa"/>
          </w:tcPr>
          <w:p w:rsidR="009B4C05" w:rsidRPr="006667B8" w:rsidRDefault="009B4C05" w:rsidP="00A44442">
            <w:pPr>
              <w:pStyle w:val="tablecontent"/>
              <w:jc w:val="center"/>
              <w:rPr>
                <w:rFonts w:eastAsia="MS Mincho"/>
                <w:lang w:val="en-US"/>
              </w:rPr>
            </w:pPr>
            <w:r w:rsidRPr="006667B8">
              <w:rPr>
                <w:rFonts w:eastAsia="MS Mincho"/>
                <w:lang w:val="en-US"/>
              </w:rPr>
              <w:t>9</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6</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Global range test</w:t>
            </w:r>
          </w:p>
        </w:tc>
      </w:tr>
      <w:tr w:rsidR="009B4C05" w:rsidRPr="006667B8" w:rsidTr="004C19EE">
        <w:trPr>
          <w:jc w:val="center"/>
        </w:trPr>
        <w:tc>
          <w:tcPr>
            <w:tcW w:w="1766" w:type="dxa"/>
          </w:tcPr>
          <w:p w:rsidR="009B4C05" w:rsidRPr="006667B8" w:rsidRDefault="009B4C05" w:rsidP="00A44442">
            <w:pPr>
              <w:pStyle w:val="tablecontent"/>
              <w:jc w:val="center"/>
              <w:rPr>
                <w:rFonts w:eastAsia="MS Mincho"/>
                <w:lang w:val="en-US"/>
              </w:rPr>
            </w:pPr>
            <w:r w:rsidRPr="006667B8">
              <w:rPr>
                <w:rFonts w:eastAsia="MS Mincho"/>
                <w:lang w:val="en-US"/>
              </w:rPr>
              <w:t>10</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7</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Regional range test</w:t>
            </w:r>
          </w:p>
        </w:tc>
      </w:tr>
      <w:tr w:rsidR="009B4C05" w:rsidRPr="006667B8" w:rsidTr="004C19EE">
        <w:trPr>
          <w:jc w:val="center"/>
        </w:trPr>
        <w:tc>
          <w:tcPr>
            <w:tcW w:w="1766" w:type="dxa"/>
          </w:tcPr>
          <w:p w:rsidR="009B4C05" w:rsidRPr="006667B8" w:rsidRDefault="009B4C05" w:rsidP="00A44442">
            <w:pPr>
              <w:pStyle w:val="tablecontent"/>
              <w:jc w:val="center"/>
              <w:rPr>
                <w:rFonts w:eastAsia="MS Mincho"/>
                <w:lang w:val="en-US"/>
              </w:rPr>
            </w:pPr>
            <w:r w:rsidRPr="006667B8">
              <w:rPr>
                <w:rFonts w:eastAsia="MS Mincho"/>
                <w:lang w:val="en-US"/>
              </w:rPr>
              <w:t>11</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8</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Pressure increasing test</w:t>
            </w:r>
          </w:p>
        </w:tc>
      </w:tr>
      <w:tr w:rsidR="009B4C05" w:rsidRPr="006667B8" w:rsidTr="004C19EE">
        <w:trPr>
          <w:jc w:val="center"/>
        </w:trPr>
        <w:tc>
          <w:tcPr>
            <w:tcW w:w="1766" w:type="dxa"/>
          </w:tcPr>
          <w:p w:rsidR="009B4C05" w:rsidRPr="006667B8" w:rsidRDefault="009B4C05" w:rsidP="00A44442">
            <w:pPr>
              <w:pStyle w:val="tablecontent"/>
              <w:jc w:val="center"/>
              <w:rPr>
                <w:rFonts w:eastAsia="MS Mincho"/>
                <w:lang w:val="en-US"/>
              </w:rPr>
            </w:pPr>
            <w:r w:rsidRPr="006667B8">
              <w:rPr>
                <w:rFonts w:eastAsia="MS Mincho"/>
                <w:lang w:val="en-US"/>
              </w:rPr>
              <w:t>12</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9</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Spike test</w:t>
            </w:r>
          </w:p>
        </w:tc>
      </w:tr>
      <w:tr w:rsidR="009B4C05" w:rsidRPr="006667B8" w:rsidTr="004C19EE">
        <w:trPr>
          <w:jc w:val="center"/>
        </w:trPr>
        <w:tc>
          <w:tcPr>
            <w:tcW w:w="1766" w:type="dxa"/>
          </w:tcPr>
          <w:p w:rsidR="009B4C05" w:rsidRPr="00B8477A" w:rsidRDefault="009B4C05" w:rsidP="00A44442">
            <w:pPr>
              <w:pStyle w:val="tablecontent"/>
              <w:jc w:val="center"/>
              <w:rPr>
                <w:rFonts w:eastAsia="MS Mincho"/>
                <w:lang w:val="en-US"/>
                <w:rPrChange w:id="864" w:author="RANNOU Jean-Philippe" w:date="2020-06-19T10:42:00Z">
                  <w:rPr>
                    <w:rFonts w:eastAsia="MS Mincho"/>
                    <w:lang w:val="en-US"/>
                  </w:rPr>
                </w:rPrChange>
              </w:rPr>
            </w:pPr>
            <w:r w:rsidRPr="00B8477A">
              <w:rPr>
                <w:rFonts w:eastAsia="MS Mincho"/>
                <w:lang w:val="en-US"/>
                <w:rPrChange w:id="865" w:author="RANNOU Jean-Philippe" w:date="2020-06-19T10:42:00Z">
                  <w:rPr>
                    <w:rFonts w:eastAsia="MS Mincho"/>
                    <w:lang w:val="en-US"/>
                  </w:rPr>
                </w:rPrChange>
              </w:rPr>
              <w:t>13</w:t>
            </w:r>
          </w:p>
        </w:tc>
        <w:tc>
          <w:tcPr>
            <w:tcW w:w="1526" w:type="dxa"/>
            <w:shd w:val="clear" w:color="auto" w:fill="auto"/>
          </w:tcPr>
          <w:p w:rsidR="009B4C05" w:rsidRPr="00B8477A" w:rsidRDefault="009B4C05" w:rsidP="00A44442">
            <w:pPr>
              <w:pStyle w:val="tablecontent"/>
              <w:jc w:val="center"/>
              <w:rPr>
                <w:rFonts w:eastAsia="MS Mincho"/>
                <w:lang w:val="en-US"/>
                <w:rPrChange w:id="866" w:author="RANNOU Jean-Philippe" w:date="2020-06-19T10:42:00Z">
                  <w:rPr>
                    <w:rFonts w:eastAsia="MS Mincho"/>
                    <w:lang w:val="en-US"/>
                  </w:rPr>
                </w:rPrChange>
              </w:rPr>
            </w:pPr>
            <w:r w:rsidRPr="00B8477A">
              <w:rPr>
                <w:rFonts w:eastAsia="MS Mincho"/>
                <w:lang w:val="en-US"/>
                <w:rPrChange w:id="867" w:author="RANNOU Jean-Philippe" w:date="2020-06-19T10:42:00Z">
                  <w:rPr>
                    <w:rFonts w:eastAsia="MS Mincho"/>
                    <w:lang w:val="en-US"/>
                  </w:rPr>
                </w:rPrChange>
              </w:rPr>
              <w:t>11</w:t>
            </w:r>
          </w:p>
        </w:tc>
        <w:tc>
          <w:tcPr>
            <w:tcW w:w="4219" w:type="dxa"/>
            <w:shd w:val="clear" w:color="auto" w:fill="auto"/>
          </w:tcPr>
          <w:p w:rsidR="009B4C05" w:rsidRPr="00B8477A" w:rsidRDefault="009B4C05" w:rsidP="00A44442">
            <w:pPr>
              <w:pStyle w:val="tablecontent"/>
              <w:rPr>
                <w:rFonts w:eastAsia="MS Mincho"/>
                <w:lang w:val="en-US"/>
                <w:rPrChange w:id="868" w:author="RANNOU Jean-Philippe" w:date="2020-06-19T10:42:00Z">
                  <w:rPr>
                    <w:rFonts w:eastAsia="MS Mincho"/>
                    <w:lang w:val="en-US"/>
                  </w:rPr>
                </w:rPrChange>
              </w:rPr>
            </w:pPr>
            <w:r w:rsidRPr="00B8477A">
              <w:rPr>
                <w:rFonts w:eastAsia="MS Mincho"/>
                <w:lang w:val="en-US"/>
                <w:rPrChange w:id="869" w:author="RANNOU Jean-Philippe" w:date="2020-06-19T10:42:00Z">
                  <w:rPr>
                    <w:rFonts w:eastAsia="MS Mincho"/>
                    <w:lang w:val="en-US"/>
                  </w:rPr>
                </w:rPrChange>
              </w:rPr>
              <w:t>Gradient test</w:t>
            </w:r>
          </w:p>
        </w:tc>
      </w:tr>
      <w:tr w:rsidR="00B62A25" w:rsidRPr="006667B8" w:rsidTr="004C19EE">
        <w:trPr>
          <w:jc w:val="center"/>
        </w:trPr>
        <w:tc>
          <w:tcPr>
            <w:tcW w:w="1766" w:type="dxa"/>
          </w:tcPr>
          <w:p w:rsidR="00B62A25" w:rsidRPr="00B8477A" w:rsidRDefault="00B62A25" w:rsidP="00B62A25">
            <w:pPr>
              <w:pStyle w:val="tablecontent"/>
              <w:jc w:val="center"/>
              <w:rPr>
                <w:rFonts w:eastAsia="MS Mincho"/>
                <w:lang w:val="en-US"/>
                <w:rPrChange w:id="870" w:author="RANNOU Jean-Philippe" w:date="2020-06-19T10:42:00Z">
                  <w:rPr>
                    <w:rFonts w:eastAsia="MS Mincho"/>
                    <w:lang w:val="en-US"/>
                  </w:rPr>
                </w:rPrChange>
              </w:rPr>
            </w:pPr>
            <w:r w:rsidRPr="00B8477A">
              <w:rPr>
                <w:rFonts w:eastAsia="MS Mincho"/>
                <w:lang w:val="en-US"/>
                <w:rPrChange w:id="871" w:author="RANNOU Jean-Philippe" w:date="2020-06-19T10:42:00Z">
                  <w:rPr>
                    <w:rFonts w:eastAsia="MS Mincho"/>
                    <w:highlight w:val="green"/>
                    <w:lang w:val="en-US"/>
                  </w:rPr>
                </w:rPrChange>
              </w:rPr>
              <w:t>14</w:t>
            </w:r>
          </w:p>
        </w:tc>
        <w:tc>
          <w:tcPr>
            <w:tcW w:w="1526" w:type="dxa"/>
            <w:shd w:val="clear" w:color="auto" w:fill="auto"/>
          </w:tcPr>
          <w:p w:rsidR="00B62A25" w:rsidRPr="00B8477A" w:rsidRDefault="00B62A25" w:rsidP="00B62A25">
            <w:pPr>
              <w:pStyle w:val="tablecontent"/>
              <w:jc w:val="center"/>
              <w:rPr>
                <w:rFonts w:eastAsia="MS Mincho"/>
                <w:lang w:val="en-US"/>
                <w:rPrChange w:id="872" w:author="RANNOU Jean-Philippe" w:date="2020-06-19T10:42:00Z">
                  <w:rPr>
                    <w:rFonts w:eastAsia="MS Mincho"/>
                    <w:lang w:val="en-US"/>
                  </w:rPr>
                </w:rPrChange>
              </w:rPr>
            </w:pPr>
            <w:r w:rsidRPr="00B8477A">
              <w:rPr>
                <w:rFonts w:eastAsia="MS Mincho"/>
                <w:lang w:val="en-US"/>
                <w:rPrChange w:id="873" w:author="RANNOU Jean-Philippe" w:date="2020-06-19T10:42:00Z">
                  <w:rPr>
                    <w:rFonts w:eastAsia="MS Mincho"/>
                    <w:highlight w:val="green"/>
                    <w:lang w:val="en-US"/>
                  </w:rPr>
                </w:rPrChange>
              </w:rPr>
              <w:t>25</w:t>
            </w:r>
          </w:p>
        </w:tc>
        <w:tc>
          <w:tcPr>
            <w:tcW w:w="4219" w:type="dxa"/>
            <w:shd w:val="clear" w:color="auto" w:fill="auto"/>
          </w:tcPr>
          <w:p w:rsidR="00B62A25" w:rsidRPr="00B8477A" w:rsidRDefault="00B62A25" w:rsidP="00B62A25">
            <w:pPr>
              <w:pStyle w:val="tablecontent"/>
              <w:rPr>
                <w:rFonts w:eastAsia="MS Mincho"/>
                <w:lang w:val="en-US"/>
                <w:rPrChange w:id="874" w:author="RANNOU Jean-Philippe" w:date="2020-06-19T10:42:00Z">
                  <w:rPr>
                    <w:rFonts w:eastAsia="MS Mincho"/>
                    <w:lang w:val="en-US"/>
                  </w:rPr>
                </w:rPrChange>
              </w:rPr>
            </w:pPr>
            <w:r w:rsidRPr="00B8477A">
              <w:rPr>
                <w:rFonts w:eastAsia="MS Mincho"/>
                <w:lang w:val="en-US"/>
                <w:rPrChange w:id="875" w:author="RANNOU Jean-Philippe" w:date="2020-06-19T10:42:00Z">
                  <w:rPr>
                    <w:rFonts w:eastAsia="MS Mincho"/>
                    <w:highlight w:val="green"/>
                    <w:lang w:val="en-US"/>
                  </w:rPr>
                </w:rPrChange>
              </w:rPr>
              <w:t>MEDD test</w:t>
            </w:r>
          </w:p>
        </w:tc>
      </w:tr>
      <w:tr w:rsidR="00B62A25" w:rsidRPr="006667B8" w:rsidTr="004C19EE">
        <w:trPr>
          <w:jc w:val="center"/>
        </w:trPr>
        <w:tc>
          <w:tcPr>
            <w:tcW w:w="1766" w:type="dxa"/>
          </w:tcPr>
          <w:p w:rsidR="00B62A25" w:rsidRPr="00B8477A" w:rsidRDefault="00B62A25" w:rsidP="00B62A25">
            <w:pPr>
              <w:pStyle w:val="tablecontent"/>
              <w:jc w:val="center"/>
              <w:rPr>
                <w:rFonts w:eastAsia="MS Mincho"/>
                <w:lang w:val="en-US"/>
                <w:rPrChange w:id="876" w:author="RANNOU Jean-Philippe" w:date="2020-06-19T10:42:00Z">
                  <w:rPr>
                    <w:rFonts w:eastAsia="MS Mincho"/>
                    <w:lang w:val="en-US"/>
                  </w:rPr>
                </w:rPrChange>
              </w:rPr>
            </w:pPr>
            <w:r w:rsidRPr="00B8477A">
              <w:rPr>
                <w:rFonts w:eastAsia="MS Mincho"/>
                <w:lang w:val="en-US"/>
                <w:rPrChange w:id="877" w:author="RANNOU Jean-Philippe" w:date="2020-06-19T10:42:00Z">
                  <w:rPr>
                    <w:rFonts w:eastAsia="MS Mincho"/>
                    <w:highlight w:val="green"/>
                    <w:lang w:val="en-US"/>
                  </w:rPr>
                </w:rPrChange>
              </w:rPr>
              <w:t>15</w:t>
            </w:r>
          </w:p>
        </w:tc>
        <w:tc>
          <w:tcPr>
            <w:tcW w:w="1526" w:type="dxa"/>
            <w:shd w:val="clear" w:color="auto" w:fill="auto"/>
          </w:tcPr>
          <w:p w:rsidR="00B62A25" w:rsidRPr="00B8477A" w:rsidRDefault="00B62A25" w:rsidP="00B62A25">
            <w:pPr>
              <w:pStyle w:val="tablecontent"/>
              <w:jc w:val="center"/>
              <w:rPr>
                <w:rFonts w:eastAsia="MS Mincho"/>
                <w:lang w:val="en-US"/>
                <w:rPrChange w:id="878" w:author="RANNOU Jean-Philippe" w:date="2020-06-19T10:42:00Z">
                  <w:rPr>
                    <w:rFonts w:eastAsia="MS Mincho"/>
                    <w:lang w:val="en-US"/>
                  </w:rPr>
                </w:rPrChange>
              </w:rPr>
            </w:pPr>
            <w:r w:rsidRPr="00B8477A">
              <w:rPr>
                <w:rFonts w:eastAsia="MS Mincho"/>
                <w:lang w:val="en-US"/>
                <w:rPrChange w:id="879" w:author="RANNOU Jean-Philippe" w:date="2020-06-19T10:42:00Z">
                  <w:rPr>
                    <w:rFonts w:eastAsia="MS Mincho"/>
                    <w:lang w:val="en-US"/>
                  </w:rPr>
                </w:rPrChange>
              </w:rPr>
              <w:t>12</w:t>
            </w:r>
          </w:p>
        </w:tc>
        <w:tc>
          <w:tcPr>
            <w:tcW w:w="4219" w:type="dxa"/>
            <w:shd w:val="clear" w:color="auto" w:fill="auto"/>
          </w:tcPr>
          <w:p w:rsidR="00B62A25" w:rsidRPr="00B8477A" w:rsidRDefault="00B62A25" w:rsidP="00B62A25">
            <w:pPr>
              <w:pStyle w:val="tablecontent"/>
              <w:rPr>
                <w:rFonts w:eastAsia="MS Mincho"/>
                <w:lang w:val="en-US"/>
                <w:rPrChange w:id="880" w:author="RANNOU Jean-Philippe" w:date="2020-06-19T10:42:00Z">
                  <w:rPr>
                    <w:rFonts w:eastAsia="MS Mincho"/>
                    <w:lang w:val="en-US"/>
                  </w:rPr>
                </w:rPrChange>
              </w:rPr>
            </w:pPr>
            <w:r w:rsidRPr="00B8477A">
              <w:rPr>
                <w:rFonts w:eastAsia="MS Mincho"/>
                <w:lang w:val="en-US"/>
                <w:rPrChange w:id="881" w:author="RANNOU Jean-Philippe" w:date="2020-06-19T10:42:00Z">
                  <w:rPr>
                    <w:rFonts w:eastAsia="MS Mincho"/>
                    <w:lang w:val="en-US"/>
                  </w:rPr>
                </w:rPrChange>
              </w:rPr>
              <w:t>Digit rollover test</w:t>
            </w:r>
          </w:p>
        </w:tc>
      </w:tr>
      <w:tr w:rsidR="00B62A25" w:rsidRPr="006667B8" w:rsidTr="004C19EE">
        <w:trPr>
          <w:jc w:val="center"/>
        </w:trPr>
        <w:tc>
          <w:tcPr>
            <w:tcW w:w="1766" w:type="dxa"/>
          </w:tcPr>
          <w:p w:rsidR="00B62A25" w:rsidRPr="00B8477A" w:rsidRDefault="00B62A25" w:rsidP="00B62A25">
            <w:pPr>
              <w:pStyle w:val="tablecontent"/>
              <w:jc w:val="center"/>
              <w:rPr>
                <w:rFonts w:eastAsia="MS Mincho"/>
                <w:lang w:val="en-US"/>
                <w:rPrChange w:id="882" w:author="RANNOU Jean-Philippe" w:date="2020-06-19T10:42:00Z">
                  <w:rPr>
                    <w:rFonts w:eastAsia="MS Mincho"/>
                    <w:lang w:val="en-US"/>
                  </w:rPr>
                </w:rPrChange>
              </w:rPr>
            </w:pPr>
            <w:r w:rsidRPr="00B8477A">
              <w:rPr>
                <w:rFonts w:eastAsia="MS Mincho"/>
                <w:lang w:val="en-US"/>
                <w:rPrChange w:id="883" w:author="RANNOU Jean-Philippe" w:date="2020-06-19T10:42:00Z">
                  <w:rPr>
                    <w:rFonts w:eastAsia="MS Mincho"/>
                    <w:lang w:val="en-US"/>
                  </w:rPr>
                </w:rPrChange>
              </w:rPr>
              <w:t>not used</w:t>
            </w:r>
          </w:p>
        </w:tc>
        <w:tc>
          <w:tcPr>
            <w:tcW w:w="1526" w:type="dxa"/>
            <w:shd w:val="clear" w:color="auto" w:fill="auto"/>
          </w:tcPr>
          <w:p w:rsidR="00B62A25" w:rsidRPr="00B8477A" w:rsidRDefault="00B62A25" w:rsidP="00B62A25">
            <w:pPr>
              <w:pStyle w:val="tablecontent"/>
              <w:jc w:val="center"/>
              <w:rPr>
                <w:rFonts w:eastAsia="MS Mincho"/>
                <w:lang w:val="en-US"/>
                <w:rPrChange w:id="884" w:author="RANNOU Jean-Philippe" w:date="2020-06-19T10:42:00Z">
                  <w:rPr>
                    <w:rFonts w:eastAsia="MS Mincho"/>
                    <w:lang w:val="en-US"/>
                  </w:rPr>
                </w:rPrChange>
              </w:rPr>
            </w:pPr>
            <w:r w:rsidRPr="00B8477A">
              <w:rPr>
                <w:rFonts w:eastAsia="MS Mincho"/>
                <w:lang w:val="en-US"/>
                <w:rPrChange w:id="885" w:author="RANNOU Jean-Philippe" w:date="2020-06-19T10:42:00Z">
                  <w:rPr>
                    <w:rFonts w:eastAsia="MS Mincho"/>
                    <w:lang w:val="en-US"/>
                  </w:rPr>
                </w:rPrChange>
              </w:rPr>
              <w:t>13</w:t>
            </w:r>
          </w:p>
        </w:tc>
        <w:tc>
          <w:tcPr>
            <w:tcW w:w="4219" w:type="dxa"/>
            <w:shd w:val="clear" w:color="auto" w:fill="auto"/>
          </w:tcPr>
          <w:p w:rsidR="00B62A25" w:rsidRPr="00B8477A" w:rsidRDefault="00B62A25" w:rsidP="00B62A25">
            <w:pPr>
              <w:pStyle w:val="tablecontent"/>
              <w:rPr>
                <w:rFonts w:eastAsia="MS Mincho"/>
                <w:lang w:val="en-US"/>
                <w:rPrChange w:id="886" w:author="RANNOU Jean-Philippe" w:date="2020-06-19T10:42:00Z">
                  <w:rPr>
                    <w:rFonts w:eastAsia="MS Mincho"/>
                    <w:lang w:val="en-US"/>
                  </w:rPr>
                </w:rPrChange>
              </w:rPr>
            </w:pPr>
            <w:r w:rsidRPr="00B8477A">
              <w:rPr>
                <w:rFonts w:eastAsia="MS Mincho"/>
                <w:lang w:val="en-US"/>
                <w:rPrChange w:id="887" w:author="RANNOU Jean-Philippe" w:date="2020-06-19T10:42:00Z">
                  <w:rPr>
                    <w:rFonts w:eastAsia="MS Mincho"/>
                    <w:lang w:val="en-US"/>
                  </w:rPr>
                </w:rPrChange>
              </w:rPr>
              <w:t>Stuck value test</w:t>
            </w:r>
          </w:p>
        </w:tc>
      </w:tr>
      <w:tr w:rsidR="00B62A25" w:rsidRPr="006667B8" w:rsidTr="004C19EE">
        <w:trPr>
          <w:jc w:val="center"/>
        </w:trPr>
        <w:tc>
          <w:tcPr>
            <w:tcW w:w="1766" w:type="dxa"/>
          </w:tcPr>
          <w:p w:rsidR="00B62A25" w:rsidRPr="00B8477A" w:rsidRDefault="00B62A25" w:rsidP="00B62A25">
            <w:pPr>
              <w:pStyle w:val="tablecontent"/>
              <w:jc w:val="center"/>
              <w:rPr>
                <w:rFonts w:eastAsia="MS Mincho"/>
                <w:lang w:val="en-US"/>
                <w:rPrChange w:id="888" w:author="RANNOU Jean-Philippe" w:date="2020-06-19T10:42:00Z">
                  <w:rPr>
                    <w:rFonts w:eastAsia="MS Mincho"/>
                    <w:lang w:val="en-US"/>
                  </w:rPr>
                </w:rPrChange>
              </w:rPr>
            </w:pPr>
            <w:r w:rsidRPr="00B8477A">
              <w:rPr>
                <w:rFonts w:eastAsia="MS Mincho"/>
                <w:lang w:val="en-US"/>
                <w:rPrChange w:id="889" w:author="RANNOU Jean-Philippe" w:date="2020-06-19T10:42:00Z">
                  <w:rPr>
                    <w:rFonts w:eastAsia="MS Mincho"/>
                    <w:lang w:val="en-US"/>
                  </w:rPr>
                </w:rPrChange>
              </w:rPr>
              <w:t>not used</w:t>
            </w:r>
          </w:p>
        </w:tc>
        <w:tc>
          <w:tcPr>
            <w:tcW w:w="1526" w:type="dxa"/>
            <w:shd w:val="clear" w:color="auto" w:fill="auto"/>
          </w:tcPr>
          <w:p w:rsidR="00B62A25" w:rsidRPr="00B8477A" w:rsidRDefault="00B62A25" w:rsidP="00B62A25">
            <w:pPr>
              <w:pStyle w:val="tablecontent"/>
              <w:jc w:val="center"/>
              <w:rPr>
                <w:rFonts w:eastAsia="MS Mincho"/>
                <w:lang w:val="en-US"/>
                <w:rPrChange w:id="890" w:author="RANNOU Jean-Philippe" w:date="2020-06-19T10:42:00Z">
                  <w:rPr>
                    <w:rFonts w:eastAsia="MS Mincho"/>
                    <w:lang w:val="en-US"/>
                  </w:rPr>
                </w:rPrChange>
              </w:rPr>
            </w:pPr>
            <w:r w:rsidRPr="00B8477A">
              <w:rPr>
                <w:rFonts w:eastAsia="MS Mincho"/>
                <w:lang w:val="en-US"/>
                <w:rPrChange w:id="891" w:author="RANNOU Jean-Philippe" w:date="2020-06-19T10:42:00Z">
                  <w:rPr>
                    <w:rFonts w:eastAsia="MS Mincho"/>
                    <w:lang w:val="en-US"/>
                  </w:rPr>
                </w:rPrChange>
              </w:rPr>
              <w:t>14</w:t>
            </w:r>
          </w:p>
        </w:tc>
        <w:tc>
          <w:tcPr>
            <w:tcW w:w="4219" w:type="dxa"/>
            <w:shd w:val="clear" w:color="auto" w:fill="auto"/>
          </w:tcPr>
          <w:p w:rsidR="00B62A25" w:rsidRPr="00B8477A" w:rsidRDefault="00B62A25" w:rsidP="00B62A25">
            <w:pPr>
              <w:pStyle w:val="tablecontent"/>
              <w:rPr>
                <w:rFonts w:eastAsia="MS Mincho"/>
                <w:lang w:val="en-US"/>
                <w:rPrChange w:id="892" w:author="RANNOU Jean-Philippe" w:date="2020-06-19T10:42:00Z">
                  <w:rPr>
                    <w:rFonts w:eastAsia="MS Mincho"/>
                    <w:lang w:val="en-US"/>
                  </w:rPr>
                </w:rPrChange>
              </w:rPr>
            </w:pPr>
            <w:r w:rsidRPr="00B8477A">
              <w:rPr>
                <w:rFonts w:eastAsia="MS Mincho"/>
                <w:lang w:val="en-US"/>
                <w:rPrChange w:id="893" w:author="RANNOU Jean-Philippe" w:date="2020-06-19T10:42:00Z">
                  <w:rPr>
                    <w:rFonts w:eastAsia="MS Mincho"/>
                    <w:lang w:val="en-US"/>
                  </w:rPr>
                </w:rPrChange>
              </w:rPr>
              <w:t>Density inversion test</w:t>
            </w:r>
          </w:p>
        </w:tc>
      </w:tr>
      <w:tr w:rsidR="00B62A25" w:rsidRPr="006667B8" w:rsidTr="004C19EE">
        <w:trPr>
          <w:jc w:val="center"/>
        </w:trPr>
        <w:tc>
          <w:tcPr>
            <w:tcW w:w="1766" w:type="dxa"/>
          </w:tcPr>
          <w:p w:rsidR="00B62A25" w:rsidRPr="00B8477A" w:rsidRDefault="00B62A25" w:rsidP="00B62A25">
            <w:pPr>
              <w:pStyle w:val="tablecontent"/>
              <w:jc w:val="center"/>
              <w:rPr>
                <w:rFonts w:eastAsia="MS Mincho"/>
                <w:lang w:val="en-US"/>
                <w:rPrChange w:id="894" w:author="RANNOU Jean-Philippe" w:date="2020-06-19T10:42:00Z">
                  <w:rPr>
                    <w:rFonts w:eastAsia="MS Mincho"/>
                    <w:lang w:val="en-US"/>
                  </w:rPr>
                </w:rPrChange>
              </w:rPr>
            </w:pPr>
            <w:r w:rsidRPr="00B8477A">
              <w:rPr>
                <w:rFonts w:eastAsia="MS Mincho"/>
                <w:lang w:val="en-US"/>
                <w:rPrChange w:id="895" w:author="RANNOU Jean-Philippe" w:date="2020-06-19T10:42:00Z">
                  <w:rPr>
                    <w:rFonts w:eastAsia="MS Mincho"/>
                    <w:highlight w:val="green"/>
                    <w:lang w:val="en-US"/>
                  </w:rPr>
                </w:rPrChange>
              </w:rPr>
              <w:t>16</w:t>
            </w:r>
          </w:p>
        </w:tc>
        <w:tc>
          <w:tcPr>
            <w:tcW w:w="1526" w:type="dxa"/>
            <w:shd w:val="clear" w:color="auto" w:fill="auto"/>
          </w:tcPr>
          <w:p w:rsidR="00B62A25" w:rsidRPr="00B8477A" w:rsidRDefault="00B62A25" w:rsidP="00B62A25">
            <w:pPr>
              <w:pStyle w:val="tablecontent"/>
              <w:jc w:val="center"/>
              <w:rPr>
                <w:rFonts w:eastAsia="MS Mincho"/>
                <w:lang w:val="en-US"/>
                <w:rPrChange w:id="896" w:author="RANNOU Jean-Philippe" w:date="2020-06-19T10:42:00Z">
                  <w:rPr>
                    <w:rFonts w:eastAsia="MS Mincho"/>
                    <w:lang w:val="en-US"/>
                  </w:rPr>
                </w:rPrChange>
              </w:rPr>
            </w:pPr>
            <w:r w:rsidRPr="00B8477A">
              <w:rPr>
                <w:rFonts w:eastAsia="MS Mincho"/>
                <w:lang w:val="en-US"/>
                <w:rPrChange w:id="897" w:author="RANNOU Jean-Philippe" w:date="2020-06-19T10:42:00Z">
                  <w:rPr>
                    <w:rFonts w:eastAsia="MS Mincho"/>
                    <w:lang w:val="en-US"/>
                  </w:rPr>
                </w:rPrChange>
              </w:rPr>
              <w:t>15</w:t>
            </w:r>
          </w:p>
        </w:tc>
        <w:tc>
          <w:tcPr>
            <w:tcW w:w="4219" w:type="dxa"/>
            <w:shd w:val="clear" w:color="auto" w:fill="auto"/>
          </w:tcPr>
          <w:p w:rsidR="00B62A25" w:rsidRPr="00B8477A" w:rsidRDefault="00B62A25" w:rsidP="00B62A25">
            <w:pPr>
              <w:pStyle w:val="tablecontent"/>
              <w:rPr>
                <w:rFonts w:eastAsia="MS Mincho"/>
                <w:lang w:val="en-US"/>
                <w:rPrChange w:id="898" w:author="RANNOU Jean-Philippe" w:date="2020-06-19T10:42:00Z">
                  <w:rPr>
                    <w:rFonts w:eastAsia="MS Mincho"/>
                    <w:lang w:val="en-US"/>
                  </w:rPr>
                </w:rPrChange>
              </w:rPr>
            </w:pPr>
            <w:r w:rsidRPr="00B8477A">
              <w:rPr>
                <w:rFonts w:eastAsia="MS Mincho"/>
                <w:lang w:val="en-US"/>
                <w:rPrChange w:id="899" w:author="RANNOU Jean-Philippe" w:date="2020-06-19T10:42:00Z">
                  <w:rPr>
                    <w:rFonts w:eastAsia="MS Mincho"/>
                    <w:lang w:val="en-US"/>
                  </w:rPr>
                </w:rPrChange>
              </w:rPr>
              <w:t>Grey list test</w:t>
            </w:r>
          </w:p>
        </w:tc>
      </w:tr>
      <w:tr w:rsidR="00B62A25" w:rsidRPr="00FE5575" w:rsidTr="004C19EE">
        <w:trPr>
          <w:jc w:val="center"/>
        </w:trPr>
        <w:tc>
          <w:tcPr>
            <w:tcW w:w="1766" w:type="dxa"/>
          </w:tcPr>
          <w:p w:rsidR="00B62A25" w:rsidRPr="00B8477A" w:rsidRDefault="00B62A25" w:rsidP="00B62A25">
            <w:pPr>
              <w:pStyle w:val="tablecontent"/>
              <w:jc w:val="center"/>
              <w:rPr>
                <w:rFonts w:eastAsia="MS Mincho"/>
                <w:lang w:val="en-US"/>
                <w:rPrChange w:id="900" w:author="RANNOU Jean-Philippe" w:date="2020-06-19T10:42:00Z">
                  <w:rPr>
                    <w:rFonts w:eastAsia="MS Mincho"/>
                    <w:lang w:val="en-US"/>
                  </w:rPr>
                </w:rPrChange>
              </w:rPr>
            </w:pPr>
            <w:r w:rsidRPr="00B8477A">
              <w:rPr>
                <w:rFonts w:eastAsia="MS Mincho"/>
                <w:lang w:val="en-US"/>
                <w:rPrChange w:id="901" w:author="RANNOU Jean-Philippe" w:date="2020-06-19T10:42:00Z">
                  <w:rPr>
                    <w:rFonts w:eastAsia="MS Mincho"/>
                    <w:lang w:val="en-US"/>
                  </w:rPr>
                </w:rPrChange>
              </w:rPr>
              <w:t>not used</w:t>
            </w:r>
          </w:p>
        </w:tc>
        <w:tc>
          <w:tcPr>
            <w:tcW w:w="1526" w:type="dxa"/>
            <w:shd w:val="clear" w:color="auto" w:fill="auto"/>
          </w:tcPr>
          <w:p w:rsidR="00B62A25" w:rsidRPr="00B8477A" w:rsidRDefault="00B62A25" w:rsidP="00B62A25">
            <w:pPr>
              <w:pStyle w:val="tablecontent"/>
              <w:jc w:val="center"/>
              <w:rPr>
                <w:rFonts w:eastAsia="MS Mincho"/>
                <w:lang w:val="en-US"/>
                <w:rPrChange w:id="902" w:author="RANNOU Jean-Philippe" w:date="2020-06-19T10:42:00Z">
                  <w:rPr>
                    <w:rFonts w:eastAsia="MS Mincho"/>
                    <w:lang w:val="en-US"/>
                  </w:rPr>
                </w:rPrChange>
              </w:rPr>
            </w:pPr>
            <w:r w:rsidRPr="00B8477A">
              <w:rPr>
                <w:rFonts w:eastAsia="MS Mincho"/>
                <w:lang w:val="en-US"/>
                <w:rPrChange w:id="903" w:author="RANNOU Jean-Philippe" w:date="2020-06-19T10:42:00Z">
                  <w:rPr>
                    <w:rFonts w:eastAsia="MS Mincho"/>
                    <w:lang w:val="en-US"/>
                  </w:rPr>
                </w:rPrChange>
              </w:rPr>
              <w:t>16</w:t>
            </w:r>
          </w:p>
        </w:tc>
        <w:tc>
          <w:tcPr>
            <w:tcW w:w="4219" w:type="dxa"/>
            <w:shd w:val="clear" w:color="auto" w:fill="auto"/>
          </w:tcPr>
          <w:p w:rsidR="00B62A25" w:rsidRPr="00B8477A" w:rsidRDefault="00B62A25" w:rsidP="00B62A25">
            <w:pPr>
              <w:pStyle w:val="tablecontent"/>
              <w:rPr>
                <w:rFonts w:eastAsia="MS Mincho"/>
                <w:lang w:val="en-US"/>
                <w:rPrChange w:id="904" w:author="RANNOU Jean-Philippe" w:date="2020-06-19T10:42:00Z">
                  <w:rPr>
                    <w:rFonts w:eastAsia="MS Mincho"/>
                    <w:lang w:val="en-US"/>
                  </w:rPr>
                </w:rPrChange>
              </w:rPr>
            </w:pPr>
            <w:r w:rsidRPr="00B8477A">
              <w:rPr>
                <w:rFonts w:eastAsia="MS Mincho"/>
                <w:lang w:val="en-US"/>
                <w:rPrChange w:id="905" w:author="RANNOU Jean-Philippe" w:date="2020-06-19T10:42:00Z">
                  <w:rPr>
                    <w:rFonts w:eastAsia="MS Mincho"/>
                    <w:lang w:val="en-US"/>
                  </w:rPr>
                </w:rPrChange>
              </w:rPr>
              <w:t>Gross salinity or temperature sensor drift test</w:t>
            </w:r>
          </w:p>
        </w:tc>
      </w:tr>
      <w:tr w:rsidR="00B62A25" w:rsidRPr="006667B8" w:rsidTr="004C19EE">
        <w:trPr>
          <w:jc w:val="center"/>
        </w:trPr>
        <w:tc>
          <w:tcPr>
            <w:tcW w:w="1766" w:type="dxa"/>
          </w:tcPr>
          <w:p w:rsidR="00B62A25" w:rsidRPr="00B8477A" w:rsidRDefault="00B62A25" w:rsidP="00B62A25">
            <w:pPr>
              <w:pStyle w:val="tablecontent"/>
              <w:jc w:val="center"/>
              <w:rPr>
                <w:rFonts w:eastAsia="MS Mincho"/>
                <w:lang w:val="en-US"/>
                <w:rPrChange w:id="906" w:author="RANNOU Jean-Philippe" w:date="2020-06-19T10:42:00Z">
                  <w:rPr>
                    <w:rFonts w:eastAsia="MS Mincho"/>
                    <w:lang w:val="en-US"/>
                  </w:rPr>
                </w:rPrChange>
              </w:rPr>
            </w:pPr>
            <w:r w:rsidRPr="00B8477A">
              <w:rPr>
                <w:rFonts w:eastAsia="MS Mincho"/>
                <w:lang w:val="en-US"/>
                <w:rPrChange w:id="907" w:author="RANNOU Jean-Philippe" w:date="2020-06-19T10:42:00Z">
                  <w:rPr>
                    <w:rFonts w:eastAsia="MS Mincho"/>
                    <w:lang w:val="en-US"/>
                  </w:rPr>
                </w:rPrChange>
              </w:rPr>
              <w:t>not used</w:t>
            </w:r>
          </w:p>
        </w:tc>
        <w:tc>
          <w:tcPr>
            <w:tcW w:w="1526" w:type="dxa"/>
            <w:shd w:val="clear" w:color="auto" w:fill="auto"/>
          </w:tcPr>
          <w:p w:rsidR="00B62A25" w:rsidRPr="00B8477A" w:rsidRDefault="00B62A25" w:rsidP="00B62A25">
            <w:pPr>
              <w:pStyle w:val="tablecontent"/>
              <w:jc w:val="center"/>
              <w:rPr>
                <w:rFonts w:eastAsia="MS Mincho"/>
                <w:lang w:val="en-US"/>
                <w:rPrChange w:id="908" w:author="RANNOU Jean-Philippe" w:date="2020-06-19T10:42:00Z">
                  <w:rPr>
                    <w:rFonts w:eastAsia="MS Mincho"/>
                    <w:lang w:val="en-US"/>
                  </w:rPr>
                </w:rPrChange>
              </w:rPr>
            </w:pPr>
            <w:r w:rsidRPr="00B8477A">
              <w:rPr>
                <w:rFonts w:eastAsia="MS Mincho"/>
                <w:lang w:val="en-US"/>
                <w:rPrChange w:id="909" w:author="RANNOU Jean-Philippe" w:date="2020-06-19T10:42:00Z">
                  <w:rPr>
                    <w:rFonts w:eastAsia="MS Mincho"/>
                    <w:lang w:val="en-US"/>
                  </w:rPr>
                </w:rPrChange>
              </w:rPr>
              <w:t>18</w:t>
            </w:r>
          </w:p>
        </w:tc>
        <w:tc>
          <w:tcPr>
            <w:tcW w:w="4219" w:type="dxa"/>
            <w:shd w:val="clear" w:color="auto" w:fill="auto"/>
          </w:tcPr>
          <w:p w:rsidR="00B62A25" w:rsidRPr="00B8477A" w:rsidRDefault="00B62A25" w:rsidP="00B62A25">
            <w:pPr>
              <w:pStyle w:val="tablecontent"/>
              <w:rPr>
                <w:rFonts w:eastAsia="MS Mincho"/>
                <w:lang w:val="en-US"/>
                <w:rPrChange w:id="910" w:author="RANNOU Jean-Philippe" w:date="2020-06-19T10:42:00Z">
                  <w:rPr>
                    <w:rFonts w:eastAsia="MS Mincho"/>
                    <w:lang w:val="en-US"/>
                  </w:rPr>
                </w:rPrChange>
              </w:rPr>
            </w:pPr>
            <w:r w:rsidRPr="00B8477A">
              <w:rPr>
                <w:rFonts w:eastAsia="MS Mincho"/>
                <w:lang w:val="en-US"/>
                <w:rPrChange w:id="911" w:author="RANNOU Jean-Philippe" w:date="2020-06-19T10:42:00Z">
                  <w:rPr>
                    <w:rFonts w:eastAsia="MS Mincho"/>
                    <w:lang w:val="en-US"/>
                  </w:rPr>
                </w:rPrChange>
              </w:rPr>
              <w:t>Frozen profile test</w:t>
            </w:r>
          </w:p>
        </w:tc>
      </w:tr>
      <w:tr w:rsidR="00B62A25" w:rsidRPr="00FE5575" w:rsidTr="004C19EE">
        <w:trPr>
          <w:jc w:val="center"/>
        </w:trPr>
        <w:tc>
          <w:tcPr>
            <w:tcW w:w="1766" w:type="dxa"/>
          </w:tcPr>
          <w:p w:rsidR="00B62A25" w:rsidRPr="00B8477A" w:rsidRDefault="00B62A25" w:rsidP="00B62A25">
            <w:pPr>
              <w:pStyle w:val="tablecontent"/>
              <w:jc w:val="center"/>
              <w:rPr>
                <w:rFonts w:eastAsia="MS Mincho"/>
                <w:lang w:val="en-US"/>
                <w:rPrChange w:id="912" w:author="RANNOU Jean-Philippe" w:date="2020-06-19T10:42:00Z">
                  <w:rPr>
                    <w:rFonts w:eastAsia="MS Mincho"/>
                    <w:lang w:val="en-US"/>
                  </w:rPr>
                </w:rPrChange>
              </w:rPr>
            </w:pPr>
            <w:r w:rsidRPr="00B8477A">
              <w:rPr>
                <w:rFonts w:eastAsia="MS Mincho"/>
                <w:lang w:val="en-US"/>
                <w:rPrChange w:id="913" w:author="RANNOU Jean-Philippe" w:date="2020-06-19T10:42:00Z">
                  <w:rPr>
                    <w:rFonts w:eastAsia="MS Mincho"/>
                    <w:lang w:val="en-US"/>
                  </w:rPr>
                </w:rPrChange>
              </w:rPr>
              <w:t>not used</w:t>
            </w:r>
          </w:p>
        </w:tc>
        <w:tc>
          <w:tcPr>
            <w:tcW w:w="1526" w:type="dxa"/>
            <w:shd w:val="clear" w:color="auto" w:fill="auto"/>
          </w:tcPr>
          <w:p w:rsidR="00B62A25" w:rsidRPr="00B8477A" w:rsidRDefault="00B62A25" w:rsidP="00B62A25">
            <w:pPr>
              <w:pStyle w:val="tablecontent"/>
              <w:jc w:val="center"/>
              <w:rPr>
                <w:rFonts w:eastAsia="MS Mincho"/>
                <w:lang w:val="en-US"/>
                <w:rPrChange w:id="914" w:author="RANNOU Jean-Philippe" w:date="2020-06-19T10:42:00Z">
                  <w:rPr>
                    <w:rFonts w:eastAsia="MS Mincho"/>
                    <w:highlight w:val="yellow"/>
                    <w:lang w:val="en-US"/>
                  </w:rPr>
                </w:rPrChange>
              </w:rPr>
            </w:pPr>
            <w:r w:rsidRPr="00B8477A">
              <w:rPr>
                <w:rFonts w:eastAsia="MS Mincho"/>
                <w:lang w:val="en-US"/>
                <w:rPrChange w:id="915" w:author="RANNOU Jean-Philippe" w:date="2020-06-19T10:42:00Z">
                  <w:rPr>
                    <w:rFonts w:eastAsia="MS Mincho"/>
                    <w:lang w:val="en-US"/>
                  </w:rPr>
                </w:rPrChange>
              </w:rPr>
              <w:t>23</w:t>
            </w:r>
          </w:p>
        </w:tc>
        <w:tc>
          <w:tcPr>
            <w:tcW w:w="4219" w:type="dxa"/>
            <w:shd w:val="clear" w:color="auto" w:fill="auto"/>
          </w:tcPr>
          <w:p w:rsidR="00B62A25" w:rsidRPr="00B8477A" w:rsidRDefault="00B62A25" w:rsidP="00B62A25">
            <w:pPr>
              <w:pStyle w:val="tablecontent"/>
              <w:rPr>
                <w:rFonts w:eastAsia="MS Mincho"/>
                <w:lang w:val="en-US"/>
                <w:rPrChange w:id="916" w:author="RANNOU Jean-Philippe" w:date="2020-06-19T10:42:00Z">
                  <w:rPr>
                    <w:rFonts w:eastAsia="MS Mincho"/>
                    <w:lang w:val="en-US"/>
                  </w:rPr>
                </w:rPrChange>
              </w:rPr>
            </w:pPr>
            <w:r w:rsidRPr="00B8477A">
              <w:rPr>
                <w:rFonts w:eastAsia="MS Mincho"/>
                <w:lang w:val="en-US"/>
                <w:rPrChange w:id="917" w:author="RANNOU Jean-Philippe" w:date="2020-06-19T10:42:00Z">
                  <w:rPr>
                    <w:rFonts w:eastAsia="MS Mincho"/>
                    <w:lang w:val="en-US"/>
                  </w:rPr>
                </w:rPrChange>
              </w:rPr>
              <w:t>Real-time Quality Control flag scheme for float data deeper than 2000 dbar</w:t>
            </w:r>
          </w:p>
        </w:tc>
      </w:tr>
      <w:tr w:rsidR="00B62A25" w:rsidRPr="006667B8" w:rsidTr="004C19EE">
        <w:trPr>
          <w:jc w:val="center"/>
        </w:trPr>
        <w:tc>
          <w:tcPr>
            <w:tcW w:w="1766" w:type="dxa"/>
          </w:tcPr>
          <w:p w:rsidR="00B62A25" w:rsidRPr="00B8477A" w:rsidRDefault="00B62A25" w:rsidP="00B62A25">
            <w:pPr>
              <w:pStyle w:val="tablecontent"/>
              <w:jc w:val="center"/>
              <w:rPr>
                <w:rFonts w:eastAsia="MS Mincho"/>
                <w:lang w:val="en-US"/>
                <w:rPrChange w:id="918" w:author="RANNOU Jean-Philippe" w:date="2020-06-19T10:42:00Z">
                  <w:rPr>
                    <w:rFonts w:eastAsia="MS Mincho"/>
                    <w:lang w:val="en-US"/>
                  </w:rPr>
                </w:rPrChange>
              </w:rPr>
            </w:pPr>
            <w:r w:rsidRPr="00B8477A">
              <w:rPr>
                <w:rFonts w:eastAsia="MS Mincho"/>
                <w:lang w:val="en-US"/>
                <w:rPrChange w:id="919" w:author="RANNOU Jean-Philippe" w:date="2020-06-19T10:42:00Z">
                  <w:rPr>
                    <w:rFonts w:eastAsia="MS Mincho"/>
                    <w:lang w:val="en-US"/>
                  </w:rPr>
                </w:rPrChange>
              </w:rPr>
              <w:t>-</w:t>
            </w:r>
          </w:p>
        </w:tc>
        <w:tc>
          <w:tcPr>
            <w:tcW w:w="1526" w:type="dxa"/>
            <w:shd w:val="clear" w:color="auto" w:fill="auto"/>
          </w:tcPr>
          <w:p w:rsidR="00B62A25" w:rsidRPr="00B8477A" w:rsidRDefault="00B62A25" w:rsidP="00B62A25">
            <w:pPr>
              <w:pStyle w:val="tablecontent"/>
              <w:jc w:val="center"/>
              <w:rPr>
                <w:rFonts w:eastAsia="MS Mincho"/>
                <w:lang w:val="en-US"/>
                <w:rPrChange w:id="920" w:author="RANNOU Jean-Philippe" w:date="2020-06-19T10:42:00Z">
                  <w:rPr>
                    <w:rFonts w:eastAsia="MS Mincho"/>
                    <w:lang w:val="en-US"/>
                  </w:rPr>
                </w:rPrChange>
              </w:rPr>
            </w:pPr>
            <w:r w:rsidRPr="00B8477A">
              <w:rPr>
                <w:rFonts w:eastAsia="MS Mincho"/>
                <w:lang w:val="en-US"/>
                <w:rPrChange w:id="921" w:author="RANNOU Jean-Philippe" w:date="2020-06-19T10:42:00Z">
                  <w:rPr>
                    <w:rFonts w:eastAsia="MS Mincho"/>
                    <w:lang w:val="en-US"/>
                  </w:rPr>
                </w:rPrChange>
              </w:rPr>
              <w:t>24 to 56</w:t>
            </w:r>
          </w:p>
        </w:tc>
        <w:tc>
          <w:tcPr>
            <w:tcW w:w="4219" w:type="dxa"/>
            <w:shd w:val="clear" w:color="auto" w:fill="auto"/>
          </w:tcPr>
          <w:p w:rsidR="00B62A25" w:rsidRPr="00B8477A" w:rsidRDefault="00B62A25" w:rsidP="00B62A25">
            <w:pPr>
              <w:pStyle w:val="tablecontent"/>
              <w:rPr>
                <w:rFonts w:eastAsia="MS Mincho"/>
                <w:lang w:val="en-US"/>
                <w:rPrChange w:id="922" w:author="RANNOU Jean-Philippe" w:date="2020-06-19T10:42:00Z">
                  <w:rPr>
                    <w:rFonts w:eastAsia="MS Mincho"/>
                    <w:lang w:val="en-US"/>
                  </w:rPr>
                </w:rPrChange>
              </w:rPr>
            </w:pPr>
            <w:r w:rsidRPr="00B8477A">
              <w:rPr>
                <w:rFonts w:eastAsia="MS Mincho"/>
                <w:lang w:val="en-US"/>
                <w:rPrChange w:id="923" w:author="RANNOU Jean-Philippe" w:date="2020-06-19T10:42:00Z">
                  <w:rPr>
                    <w:rFonts w:eastAsia="MS Mincho"/>
                    <w:lang w:val="en-US"/>
                  </w:rPr>
                </w:rPrChange>
              </w:rPr>
              <w:t>Not used</w:t>
            </w:r>
          </w:p>
        </w:tc>
      </w:tr>
      <w:tr w:rsidR="00B62A25" w:rsidRPr="006667B8" w:rsidTr="004C19EE">
        <w:trPr>
          <w:jc w:val="center"/>
        </w:trPr>
        <w:tc>
          <w:tcPr>
            <w:tcW w:w="1766" w:type="dxa"/>
          </w:tcPr>
          <w:p w:rsidR="00B62A25" w:rsidRPr="00B8477A" w:rsidRDefault="00B62A25" w:rsidP="00B62A25">
            <w:pPr>
              <w:pStyle w:val="tablecontent"/>
              <w:jc w:val="center"/>
              <w:rPr>
                <w:rFonts w:eastAsia="MS Mincho"/>
                <w:lang w:val="en-US"/>
                <w:rPrChange w:id="924" w:author="RANNOU Jean-Philippe" w:date="2020-06-19T10:42:00Z">
                  <w:rPr>
                    <w:rFonts w:eastAsia="MS Mincho"/>
                    <w:lang w:val="en-US"/>
                  </w:rPr>
                </w:rPrChange>
              </w:rPr>
            </w:pPr>
            <w:r w:rsidRPr="00B8477A">
              <w:rPr>
                <w:rFonts w:eastAsia="MS Mincho"/>
                <w:lang w:val="en-US"/>
                <w:rPrChange w:id="925" w:author="RANNOU Jean-Philippe" w:date="2020-06-19T10:42:00Z">
                  <w:rPr>
                    <w:rFonts w:eastAsia="MS Mincho"/>
                    <w:highlight w:val="green"/>
                    <w:lang w:val="en-US"/>
                  </w:rPr>
                </w:rPrChange>
              </w:rPr>
              <w:t>17</w:t>
            </w:r>
          </w:p>
        </w:tc>
        <w:tc>
          <w:tcPr>
            <w:tcW w:w="1526" w:type="dxa"/>
            <w:shd w:val="clear" w:color="auto" w:fill="auto"/>
          </w:tcPr>
          <w:p w:rsidR="00B62A25" w:rsidRPr="00B8477A" w:rsidRDefault="00B62A25" w:rsidP="00B62A25">
            <w:pPr>
              <w:pStyle w:val="tablecontent"/>
              <w:jc w:val="center"/>
              <w:rPr>
                <w:rFonts w:eastAsia="MS Mincho"/>
                <w:lang w:val="en-US"/>
                <w:rPrChange w:id="926" w:author="RANNOU Jean-Philippe" w:date="2020-06-19T10:42:00Z">
                  <w:rPr>
                    <w:rFonts w:eastAsia="MS Mincho"/>
                    <w:lang w:val="en-US"/>
                  </w:rPr>
                </w:rPrChange>
              </w:rPr>
            </w:pPr>
            <w:r w:rsidRPr="00B8477A">
              <w:rPr>
                <w:rFonts w:eastAsia="MS Mincho"/>
                <w:lang w:val="en-US"/>
                <w:rPrChange w:id="927" w:author="RANNOU Jean-Philippe" w:date="2020-06-19T10:42:00Z">
                  <w:rPr>
                    <w:rFonts w:eastAsia="MS Mincho"/>
                    <w:lang w:val="en-US"/>
                  </w:rPr>
                </w:rPrChange>
              </w:rPr>
              <w:t>57</w:t>
            </w:r>
          </w:p>
        </w:tc>
        <w:tc>
          <w:tcPr>
            <w:tcW w:w="4219" w:type="dxa"/>
            <w:shd w:val="clear" w:color="auto" w:fill="auto"/>
          </w:tcPr>
          <w:p w:rsidR="00B62A25" w:rsidRPr="00B8477A" w:rsidRDefault="00B62A25" w:rsidP="00B62A25">
            <w:pPr>
              <w:pStyle w:val="tablecontent"/>
              <w:rPr>
                <w:rFonts w:eastAsia="MS Mincho"/>
                <w:lang w:val="en-US"/>
                <w:rPrChange w:id="928" w:author="RANNOU Jean-Philippe" w:date="2020-06-19T10:42:00Z">
                  <w:rPr>
                    <w:rFonts w:eastAsia="MS Mincho"/>
                    <w:lang w:val="en-US"/>
                  </w:rPr>
                </w:rPrChange>
              </w:rPr>
            </w:pPr>
            <w:r w:rsidRPr="00B8477A">
              <w:rPr>
                <w:rFonts w:eastAsia="MS Mincho"/>
                <w:lang w:val="en-US"/>
                <w:rPrChange w:id="929" w:author="RANNOU Jean-Philippe" w:date="2020-06-19T10:42:00Z">
                  <w:rPr>
                    <w:rFonts w:eastAsia="MS Mincho"/>
                    <w:lang w:val="en-US"/>
                  </w:rPr>
                </w:rPrChange>
              </w:rPr>
              <w:t>DOXY specific test</w:t>
            </w:r>
          </w:p>
        </w:tc>
      </w:tr>
      <w:tr w:rsidR="00B62A25" w:rsidRPr="006667B8" w:rsidTr="004C19EE">
        <w:trPr>
          <w:jc w:val="center"/>
        </w:trPr>
        <w:tc>
          <w:tcPr>
            <w:tcW w:w="1766" w:type="dxa"/>
          </w:tcPr>
          <w:p w:rsidR="00B62A25" w:rsidRPr="00B8477A" w:rsidRDefault="00B62A25" w:rsidP="00B62A25">
            <w:pPr>
              <w:pStyle w:val="tablecontent"/>
              <w:jc w:val="center"/>
              <w:rPr>
                <w:rFonts w:eastAsia="MS Mincho"/>
                <w:lang w:val="en-US"/>
                <w:rPrChange w:id="930" w:author="RANNOU Jean-Philippe" w:date="2020-06-19T10:42:00Z">
                  <w:rPr>
                    <w:rFonts w:eastAsia="MS Mincho"/>
                    <w:lang w:val="en-US"/>
                  </w:rPr>
                </w:rPrChange>
              </w:rPr>
            </w:pPr>
            <w:r w:rsidRPr="00B8477A">
              <w:rPr>
                <w:rFonts w:eastAsia="MS Mincho"/>
                <w:lang w:val="en-US"/>
                <w:rPrChange w:id="931" w:author="RANNOU Jean-Philippe" w:date="2020-06-19T10:42:00Z">
                  <w:rPr>
                    <w:rFonts w:eastAsia="MS Mincho"/>
                    <w:lang w:val="en-US"/>
                  </w:rPr>
                </w:rPrChange>
              </w:rPr>
              <w:t>not defined yet</w:t>
            </w:r>
          </w:p>
        </w:tc>
        <w:tc>
          <w:tcPr>
            <w:tcW w:w="1526" w:type="dxa"/>
            <w:shd w:val="clear" w:color="auto" w:fill="auto"/>
          </w:tcPr>
          <w:p w:rsidR="00B62A25" w:rsidRPr="00B8477A" w:rsidRDefault="00B62A25" w:rsidP="00B62A25">
            <w:pPr>
              <w:pStyle w:val="tablecontent"/>
              <w:jc w:val="center"/>
              <w:rPr>
                <w:rFonts w:eastAsia="MS Mincho"/>
                <w:lang w:val="en-US"/>
                <w:rPrChange w:id="932" w:author="RANNOU Jean-Philippe" w:date="2020-06-19T10:42:00Z">
                  <w:rPr>
                    <w:rFonts w:eastAsia="MS Mincho"/>
                    <w:lang w:val="en-US"/>
                  </w:rPr>
                </w:rPrChange>
              </w:rPr>
            </w:pPr>
            <w:r w:rsidRPr="00B8477A">
              <w:rPr>
                <w:rFonts w:eastAsia="MS Mincho"/>
                <w:lang w:val="en-US"/>
                <w:rPrChange w:id="933" w:author="RANNOU Jean-Philippe" w:date="2020-06-19T10:42:00Z">
                  <w:rPr>
                    <w:rFonts w:eastAsia="MS Mincho"/>
                    <w:lang w:val="en-US"/>
                  </w:rPr>
                </w:rPrChange>
              </w:rPr>
              <w:t>58</w:t>
            </w:r>
          </w:p>
        </w:tc>
        <w:tc>
          <w:tcPr>
            <w:tcW w:w="4219" w:type="dxa"/>
            <w:shd w:val="clear" w:color="auto" w:fill="auto"/>
          </w:tcPr>
          <w:p w:rsidR="00B62A25" w:rsidRPr="00B8477A" w:rsidRDefault="00B62A25" w:rsidP="00B62A25">
            <w:pPr>
              <w:pStyle w:val="tablecontent"/>
              <w:rPr>
                <w:rFonts w:eastAsia="MS Mincho"/>
                <w:lang w:val="en-US"/>
                <w:rPrChange w:id="934" w:author="RANNOU Jean-Philippe" w:date="2020-06-19T10:42:00Z">
                  <w:rPr>
                    <w:rFonts w:eastAsia="MS Mincho"/>
                    <w:lang w:val="en-US"/>
                  </w:rPr>
                </w:rPrChange>
              </w:rPr>
            </w:pPr>
            <w:r w:rsidRPr="00B8477A">
              <w:rPr>
                <w:rFonts w:eastAsia="MS Mincho"/>
                <w:lang w:val="en-US"/>
                <w:rPrChange w:id="935" w:author="RANNOU Jean-Philippe" w:date="2020-06-19T10:42:00Z">
                  <w:rPr>
                    <w:rFonts w:eastAsia="MS Mincho"/>
                    <w:lang w:val="en-US"/>
                  </w:rPr>
                </w:rPrChange>
              </w:rPr>
              <w:t>CDOM specific test</w:t>
            </w:r>
          </w:p>
        </w:tc>
      </w:tr>
      <w:tr w:rsidR="00B62A25" w:rsidRPr="006667B8" w:rsidTr="004C19EE">
        <w:trPr>
          <w:jc w:val="center"/>
        </w:trPr>
        <w:tc>
          <w:tcPr>
            <w:tcW w:w="1766" w:type="dxa"/>
          </w:tcPr>
          <w:p w:rsidR="00B62A25" w:rsidRPr="00B8477A" w:rsidRDefault="00B62A25" w:rsidP="00B62A25">
            <w:pPr>
              <w:pStyle w:val="tablecontent"/>
              <w:jc w:val="center"/>
              <w:rPr>
                <w:rFonts w:eastAsia="MS Mincho"/>
                <w:lang w:val="en-US"/>
                <w:rPrChange w:id="936" w:author="RANNOU Jean-Philippe" w:date="2020-06-19T10:42:00Z">
                  <w:rPr>
                    <w:rFonts w:eastAsia="MS Mincho"/>
                    <w:lang w:val="en-US"/>
                  </w:rPr>
                </w:rPrChange>
              </w:rPr>
            </w:pPr>
            <w:r w:rsidRPr="00B8477A">
              <w:rPr>
                <w:rFonts w:eastAsia="MS Mincho"/>
                <w:lang w:val="en-US"/>
                <w:rPrChange w:id="937" w:author="RANNOU Jean-Philippe" w:date="2020-06-19T10:42:00Z">
                  <w:rPr>
                    <w:rFonts w:eastAsia="MS Mincho"/>
                    <w:highlight w:val="green"/>
                    <w:lang w:val="en-US"/>
                  </w:rPr>
                </w:rPrChange>
              </w:rPr>
              <w:t>18</w:t>
            </w:r>
          </w:p>
        </w:tc>
        <w:tc>
          <w:tcPr>
            <w:tcW w:w="1526" w:type="dxa"/>
            <w:shd w:val="clear" w:color="auto" w:fill="auto"/>
          </w:tcPr>
          <w:p w:rsidR="00B62A25" w:rsidRPr="00B8477A" w:rsidRDefault="00B62A25" w:rsidP="00B62A25">
            <w:pPr>
              <w:pStyle w:val="tablecontent"/>
              <w:jc w:val="center"/>
              <w:rPr>
                <w:rFonts w:eastAsia="MS Mincho"/>
                <w:lang w:val="en-US"/>
                <w:rPrChange w:id="938" w:author="RANNOU Jean-Philippe" w:date="2020-06-19T10:42:00Z">
                  <w:rPr>
                    <w:rFonts w:eastAsia="MS Mincho"/>
                    <w:lang w:val="en-US"/>
                  </w:rPr>
                </w:rPrChange>
              </w:rPr>
            </w:pPr>
            <w:r w:rsidRPr="00B8477A">
              <w:rPr>
                <w:rFonts w:eastAsia="MS Mincho"/>
                <w:lang w:val="en-US"/>
                <w:rPrChange w:id="939" w:author="RANNOU Jean-Philippe" w:date="2020-06-19T10:42:00Z">
                  <w:rPr>
                    <w:rFonts w:eastAsia="MS Mincho"/>
                    <w:lang w:val="en-US"/>
                  </w:rPr>
                </w:rPrChange>
              </w:rPr>
              <w:t>59</w:t>
            </w:r>
          </w:p>
        </w:tc>
        <w:tc>
          <w:tcPr>
            <w:tcW w:w="4219" w:type="dxa"/>
            <w:shd w:val="clear" w:color="auto" w:fill="auto"/>
          </w:tcPr>
          <w:p w:rsidR="00B62A25" w:rsidRPr="00B8477A" w:rsidRDefault="00B62A25" w:rsidP="00B62A25">
            <w:pPr>
              <w:pStyle w:val="tablecontent"/>
              <w:rPr>
                <w:rFonts w:eastAsia="MS Mincho"/>
                <w:lang w:val="en-US"/>
                <w:rPrChange w:id="940" w:author="RANNOU Jean-Philippe" w:date="2020-06-19T10:42:00Z">
                  <w:rPr>
                    <w:rFonts w:eastAsia="MS Mincho"/>
                    <w:lang w:val="en-US"/>
                  </w:rPr>
                </w:rPrChange>
              </w:rPr>
            </w:pPr>
            <w:r w:rsidRPr="00B8477A">
              <w:rPr>
                <w:rFonts w:eastAsia="MS Mincho"/>
                <w:lang w:val="en-US"/>
                <w:rPrChange w:id="941" w:author="RANNOU Jean-Philippe" w:date="2020-06-19T10:42:00Z">
                  <w:rPr>
                    <w:rFonts w:eastAsia="MS Mincho"/>
                    <w:lang w:val="en-US"/>
                  </w:rPr>
                </w:rPrChange>
              </w:rPr>
              <w:t>NITRATE specific test</w:t>
            </w:r>
          </w:p>
        </w:tc>
      </w:tr>
      <w:tr w:rsidR="00B62A25" w:rsidRPr="006667B8" w:rsidTr="004C19EE">
        <w:trPr>
          <w:jc w:val="center"/>
        </w:trPr>
        <w:tc>
          <w:tcPr>
            <w:tcW w:w="1766" w:type="dxa"/>
          </w:tcPr>
          <w:p w:rsidR="00B62A25" w:rsidRPr="00B8477A" w:rsidRDefault="00B62A25" w:rsidP="00B62A25">
            <w:pPr>
              <w:pStyle w:val="tablecontent"/>
              <w:jc w:val="center"/>
              <w:rPr>
                <w:rFonts w:eastAsia="MS Mincho"/>
                <w:lang w:val="en-US"/>
                <w:rPrChange w:id="942" w:author="RANNOU Jean-Philippe" w:date="2020-06-19T10:42:00Z">
                  <w:rPr>
                    <w:rFonts w:eastAsia="MS Mincho"/>
                    <w:lang w:val="en-US"/>
                  </w:rPr>
                </w:rPrChange>
              </w:rPr>
            </w:pPr>
            <w:r w:rsidRPr="00B8477A">
              <w:rPr>
                <w:rFonts w:eastAsia="MS Mincho"/>
                <w:lang w:val="en-US"/>
                <w:rPrChange w:id="943" w:author="RANNOU Jean-Philippe" w:date="2020-06-19T10:42:00Z">
                  <w:rPr>
                    <w:rFonts w:eastAsia="MS Mincho"/>
                    <w:lang w:val="en-US"/>
                  </w:rPr>
                </w:rPrChange>
              </w:rPr>
              <w:t>not defined yet</w:t>
            </w:r>
          </w:p>
        </w:tc>
        <w:tc>
          <w:tcPr>
            <w:tcW w:w="1526" w:type="dxa"/>
            <w:shd w:val="clear" w:color="auto" w:fill="auto"/>
          </w:tcPr>
          <w:p w:rsidR="00B62A25" w:rsidRPr="00B8477A" w:rsidRDefault="00B62A25" w:rsidP="00B62A25">
            <w:pPr>
              <w:pStyle w:val="tablecontent"/>
              <w:jc w:val="center"/>
              <w:rPr>
                <w:rFonts w:eastAsia="MS Mincho"/>
                <w:lang w:val="en-US"/>
                <w:rPrChange w:id="944" w:author="RANNOU Jean-Philippe" w:date="2020-06-19T10:42:00Z">
                  <w:rPr>
                    <w:rFonts w:eastAsia="MS Mincho"/>
                    <w:lang w:val="en-US"/>
                  </w:rPr>
                </w:rPrChange>
              </w:rPr>
            </w:pPr>
            <w:r w:rsidRPr="00B8477A">
              <w:rPr>
                <w:rFonts w:eastAsia="MS Mincho"/>
                <w:lang w:val="en-US"/>
                <w:rPrChange w:id="945" w:author="RANNOU Jean-Philippe" w:date="2020-06-19T10:42:00Z">
                  <w:rPr>
                    <w:rFonts w:eastAsia="MS Mincho"/>
                    <w:lang w:val="en-US"/>
                  </w:rPr>
                </w:rPrChange>
              </w:rPr>
              <w:t>60</w:t>
            </w:r>
          </w:p>
        </w:tc>
        <w:tc>
          <w:tcPr>
            <w:tcW w:w="4219" w:type="dxa"/>
            <w:shd w:val="clear" w:color="auto" w:fill="auto"/>
          </w:tcPr>
          <w:p w:rsidR="00B62A25" w:rsidRPr="00B8477A" w:rsidRDefault="00B62A25" w:rsidP="00B62A25">
            <w:pPr>
              <w:pStyle w:val="tablecontent"/>
              <w:rPr>
                <w:rFonts w:eastAsia="MS Mincho"/>
                <w:lang w:val="en-US"/>
                <w:rPrChange w:id="946" w:author="RANNOU Jean-Philippe" w:date="2020-06-19T10:42:00Z">
                  <w:rPr>
                    <w:rFonts w:eastAsia="MS Mincho"/>
                    <w:lang w:val="en-US"/>
                  </w:rPr>
                </w:rPrChange>
              </w:rPr>
            </w:pPr>
            <w:r w:rsidRPr="00B8477A">
              <w:rPr>
                <w:rFonts w:eastAsia="MS Mincho"/>
                <w:lang w:val="en-US"/>
                <w:rPrChange w:id="947" w:author="RANNOU Jean-Philippe" w:date="2020-06-19T10:42:00Z">
                  <w:rPr>
                    <w:rFonts w:eastAsia="MS Mincho"/>
                    <w:lang w:val="en-US"/>
                  </w:rPr>
                </w:rPrChange>
              </w:rPr>
              <w:t>PAR specific test</w:t>
            </w:r>
          </w:p>
        </w:tc>
      </w:tr>
      <w:tr w:rsidR="00B62A25" w:rsidRPr="006667B8" w:rsidTr="004C19EE">
        <w:trPr>
          <w:jc w:val="center"/>
        </w:trPr>
        <w:tc>
          <w:tcPr>
            <w:tcW w:w="1766" w:type="dxa"/>
          </w:tcPr>
          <w:p w:rsidR="00B62A25" w:rsidRPr="00FB5D19" w:rsidRDefault="00B62A25" w:rsidP="00B62A25">
            <w:pPr>
              <w:pStyle w:val="tablecontent"/>
              <w:jc w:val="center"/>
              <w:rPr>
                <w:rFonts w:eastAsia="MS Mincho"/>
                <w:lang w:val="en-US"/>
              </w:rPr>
            </w:pPr>
            <w:r w:rsidRPr="00C761EE">
              <w:rPr>
                <w:rFonts w:eastAsia="MS Mincho"/>
                <w:lang w:val="en-US"/>
              </w:rPr>
              <w:lastRenderedPageBreak/>
              <w:t>not defined yet</w:t>
            </w:r>
          </w:p>
        </w:tc>
        <w:tc>
          <w:tcPr>
            <w:tcW w:w="1526" w:type="dxa"/>
            <w:shd w:val="clear" w:color="auto" w:fill="auto"/>
          </w:tcPr>
          <w:p w:rsidR="00B62A25" w:rsidRPr="006667B8" w:rsidRDefault="00B62A25" w:rsidP="00B62A25">
            <w:pPr>
              <w:pStyle w:val="tablecontent"/>
              <w:jc w:val="center"/>
              <w:rPr>
                <w:rFonts w:eastAsia="MS Mincho"/>
                <w:lang w:val="en-US"/>
              </w:rPr>
            </w:pPr>
            <w:r w:rsidRPr="006667B8">
              <w:rPr>
                <w:rFonts w:eastAsia="MS Mincho"/>
                <w:lang w:val="en-US"/>
              </w:rPr>
              <w:t>61</w:t>
            </w:r>
          </w:p>
        </w:tc>
        <w:tc>
          <w:tcPr>
            <w:tcW w:w="4219" w:type="dxa"/>
            <w:shd w:val="clear" w:color="auto" w:fill="auto"/>
          </w:tcPr>
          <w:p w:rsidR="00B62A25" w:rsidRPr="006667B8" w:rsidRDefault="00B62A25" w:rsidP="00B62A25">
            <w:pPr>
              <w:pStyle w:val="tablecontent"/>
              <w:rPr>
                <w:rFonts w:eastAsia="MS Mincho"/>
                <w:lang w:val="en-US"/>
              </w:rPr>
            </w:pPr>
            <w:r w:rsidRPr="006667B8">
              <w:rPr>
                <w:rFonts w:eastAsia="MS Mincho"/>
                <w:lang w:val="en-US"/>
              </w:rPr>
              <w:t>IRRADIANCE specific test</w:t>
            </w:r>
          </w:p>
        </w:tc>
      </w:tr>
      <w:tr w:rsidR="00B62A25" w:rsidRPr="006667B8" w:rsidTr="004C19EE">
        <w:trPr>
          <w:jc w:val="center"/>
        </w:trPr>
        <w:tc>
          <w:tcPr>
            <w:tcW w:w="1766" w:type="dxa"/>
          </w:tcPr>
          <w:p w:rsidR="00B62A25" w:rsidRPr="00B8477A" w:rsidRDefault="00B62A25" w:rsidP="00B62A25">
            <w:pPr>
              <w:pStyle w:val="tablecontent"/>
              <w:jc w:val="center"/>
              <w:rPr>
                <w:rFonts w:eastAsia="MS Mincho"/>
                <w:lang w:val="en-US"/>
                <w:rPrChange w:id="948" w:author="RANNOU Jean-Philippe" w:date="2020-06-19T10:42:00Z">
                  <w:rPr>
                    <w:rFonts w:eastAsia="MS Mincho"/>
                    <w:highlight w:val="green"/>
                    <w:lang w:val="en-US"/>
                  </w:rPr>
                </w:rPrChange>
              </w:rPr>
            </w:pPr>
            <w:r w:rsidRPr="00B8477A">
              <w:rPr>
                <w:rFonts w:eastAsia="MS Mincho"/>
                <w:lang w:val="en-US"/>
                <w:rPrChange w:id="949" w:author="RANNOU Jean-Philippe" w:date="2020-06-19T10:42:00Z">
                  <w:rPr>
                    <w:rFonts w:eastAsia="MS Mincho"/>
                    <w:highlight w:val="green"/>
                    <w:lang w:val="en-US"/>
                  </w:rPr>
                </w:rPrChange>
              </w:rPr>
              <w:t>19</w:t>
            </w:r>
          </w:p>
        </w:tc>
        <w:tc>
          <w:tcPr>
            <w:tcW w:w="1526" w:type="dxa"/>
            <w:shd w:val="clear" w:color="auto" w:fill="auto"/>
          </w:tcPr>
          <w:p w:rsidR="00B62A25" w:rsidRPr="006667B8" w:rsidRDefault="00B62A25" w:rsidP="00B62A25">
            <w:pPr>
              <w:pStyle w:val="tablecontent"/>
              <w:jc w:val="center"/>
              <w:rPr>
                <w:rFonts w:eastAsia="MS Mincho"/>
                <w:lang w:val="en-US"/>
              </w:rPr>
            </w:pPr>
            <w:r w:rsidRPr="006667B8">
              <w:rPr>
                <w:rFonts w:eastAsia="MS Mincho"/>
                <w:lang w:val="en-US"/>
              </w:rPr>
              <w:t>62</w:t>
            </w:r>
          </w:p>
        </w:tc>
        <w:tc>
          <w:tcPr>
            <w:tcW w:w="4219" w:type="dxa"/>
            <w:shd w:val="clear" w:color="auto" w:fill="auto"/>
          </w:tcPr>
          <w:p w:rsidR="00B62A25" w:rsidRPr="006667B8" w:rsidRDefault="00B62A25" w:rsidP="00B62A25">
            <w:pPr>
              <w:pStyle w:val="tablecontent"/>
              <w:rPr>
                <w:rFonts w:eastAsia="MS Mincho"/>
                <w:lang w:val="en-US"/>
              </w:rPr>
            </w:pPr>
            <w:r w:rsidRPr="006667B8">
              <w:rPr>
                <w:rFonts w:eastAsia="MS Mincho"/>
                <w:lang w:val="en-US"/>
              </w:rPr>
              <w:t>BBP specific tests</w:t>
            </w:r>
          </w:p>
        </w:tc>
      </w:tr>
      <w:tr w:rsidR="00B62A25" w:rsidRPr="006667B8" w:rsidTr="004C19EE">
        <w:trPr>
          <w:jc w:val="center"/>
        </w:trPr>
        <w:tc>
          <w:tcPr>
            <w:tcW w:w="1766" w:type="dxa"/>
          </w:tcPr>
          <w:p w:rsidR="00B62A25" w:rsidRPr="00B8477A" w:rsidRDefault="00B62A25" w:rsidP="00B62A25">
            <w:pPr>
              <w:pStyle w:val="tablecontent"/>
              <w:jc w:val="center"/>
              <w:rPr>
                <w:rFonts w:eastAsia="MS Mincho"/>
                <w:lang w:val="en-US"/>
                <w:rPrChange w:id="950" w:author="RANNOU Jean-Philippe" w:date="2020-06-19T10:42:00Z">
                  <w:rPr>
                    <w:rFonts w:eastAsia="MS Mincho"/>
                    <w:highlight w:val="green"/>
                    <w:lang w:val="en-US"/>
                  </w:rPr>
                </w:rPrChange>
              </w:rPr>
            </w:pPr>
            <w:r w:rsidRPr="00B8477A">
              <w:rPr>
                <w:rFonts w:eastAsia="MS Mincho"/>
                <w:lang w:val="en-US"/>
                <w:rPrChange w:id="951" w:author="RANNOU Jean-Philippe" w:date="2020-06-19T10:42:00Z">
                  <w:rPr>
                    <w:rFonts w:eastAsia="MS Mincho"/>
                    <w:highlight w:val="green"/>
                    <w:lang w:val="en-US"/>
                  </w:rPr>
                </w:rPrChange>
              </w:rPr>
              <w:t>20</w:t>
            </w:r>
          </w:p>
        </w:tc>
        <w:tc>
          <w:tcPr>
            <w:tcW w:w="1526" w:type="dxa"/>
            <w:shd w:val="clear" w:color="auto" w:fill="auto"/>
          </w:tcPr>
          <w:p w:rsidR="00B62A25" w:rsidRPr="006667B8" w:rsidRDefault="00B62A25" w:rsidP="00B62A25">
            <w:pPr>
              <w:pStyle w:val="tablecontent"/>
              <w:jc w:val="center"/>
              <w:rPr>
                <w:rFonts w:eastAsia="MS Mincho"/>
                <w:lang w:val="en-US"/>
              </w:rPr>
            </w:pPr>
            <w:r w:rsidRPr="006667B8">
              <w:rPr>
                <w:rFonts w:eastAsia="MS Mincho"/>
                <w:lang w:val="en-US"/>
              </w:rPr>
              <w:t>63</w:t>
            </w:r>
          </w:p>
        </w:tc>
        <w:tc>
          <w:tcPr>
            <w:tcW w:w="4219" w:type="dxa"/>
            <w:shd w:val="clear" w:color="auto" w:fill="auto"/>
          </w:tcPr>
          <w:p w:rsidR="00B62A25" w:rsidRPr="006667B8" w:rsidRDefault="00B62A25" w:rsidP="00B62A25">
            <w:pPr>
              <w:pStyle w:val="tablecontent"/>
              <w:rPr>
                <w:rFonts w:eastAsia="MS Mincho"/>
                <w:lang w:val="en-US"/>
              </w:rPr>
            </w:pPr>
            <w:r w:rsidRPr="006667B8">
              <w:rPr>
                <w:rFonts w:eastAsia="MS Mincho"/>
                <w:lang w:val="en-US"/>
              </w:rPr>
              <w:t>CHLA specific tests</w:t>
            </w:r>
          </w:p>
        </w:tc>
      </w:tr>
    </w:tbl>
    <w:p w:rsidR="009C5F8B" w:rsidRPr="006667B8" w:rsidRDefault="009C5F8B" w:rsidP="009C5F8B">
      <w:pPr>
        <w:pStyle w:val="Paragraphejustifi"/>
        <w:spacing w:after="200"/>
        <w:ind w:left="0"/>
      </w:pPr>
    </w:p>
    <w:p w:rsidR="00DE15B2" w:rsidRPr="006667B8" w:rsidRDefault="00DE15B2" w:rsidP="00BA652D">
      <w:pPr>
        <w:pStyle w:val="Titre1"/>
        <w:pageBreakBefore/>
        <w:jc w:val="both"/>
        <w:rPr>
          <w:lang w:val="en-US"/>
        </w:rPr>
      </w:pPr>
      <w:bookmarkStart w:id="952" w:name="_Toc442960692"/>
      <w:bookmarkStart w:id="953" w:name="_Toc43455863"/>
      <w:r w:rsidRPr="006667B8">
        <w:rPr>
          <w:lang w:val="en-US"/>
        </w:rPr>
        <w:lastRenderedPageBreak/>
        <w:t xml:space="preserve">Implementation of </w:t>
      </w:r>
      <w:r w:rsidR="00924FF7" w:rsidRPr="006667B8">
        <w:rPr>
          <w:lang w:val="en-US"/>
        </w:rPr>
        <w:t>Argo Real-time Quality Control test p</w:t>
      </w:r>
      <w:r w:rsidRPr="006667B8">
        <w:rPr>
          <w:lang w:val="en-US"/>
        </w:rPr>
        <w:t>rocedures on trajectories</w:t>
      </w:r>
      <w:bookmarkEnd w:id="952"/>
      <w:bookmarkEnd w:id="953"/>
    </w:p>
    <w:p w:rsidR="00990140" w:rsidRPr="006667B8" w:rsidRDefault="00990140" w:rsidP="00990140">
      <w:pPr>
        <w:pStyle w:val="Titre2"/>
        <w:rPr>
          <w:lang w:val="en-US"/>
        </w:rPr>
      </w:pPr>
      <w:bookmarkStart w:id="954" w:name="_Ref479776263"/>
      <w:bookmarkStart w:id="955" w:name="_Toc43455864"/>
      <w:r w:rsidRPr="006667B8">
        <w:rPr>
          <w:lang w:val="en-US"/>
        </w:rPr>
        <w:t>Description of implemented tests</w:t>
      </w:r>
      <w:bookmarkEnd w:id="954"/>
      <w:bookmarkEnd w:id="955"/>
    </w:p>
    <w:p w:rsidR="00990140" w:rsidRPr="006667B8" w:rsidRDefault="00990140" w:rsidP="00990140">
      <w:pPr>
        <w:pStyle w:val="Titre3"/>
      </w:pPr>
      <w:bookmarkStart w:id="956" w:name="_Toc43455865"/>
      <w:r w:rsidRPr="006667B8">
        <w:t>Test #1: Platform identification test</w:t>
      </w:r>
      <w:bookmarkEnd w:id="956"/>
    </w:p>
    <w:p w:rsidR="00990140" w:rsidRPr="006667B8" w:rsidRDefault="00924FF7" w:rsidP="00990140">
      <w:pPr>
        <w:pStyle w:val="Paragraphejustifi"/>
        <w:spacing w:after="200"/>
        <w:ind w:left="0"/>
      </w:pPr>
      <w:r w:rsidRPr="006667B8">
        <w:t xml:space="preserve">See § </w:t>
      </w:r>
      <w:r w:rsidRPr="006667B8">
        <w:fldChar w:fldCharType="begin"/>
      </w:r>
      <w:r w:rsidRPr="006667B8">
        <w:instrText xml:space="preserve"> REF _Ref479773501 \r \h </w:instrText>
      </w:r>
      <w:r w:rsidRPr="006667B8">
        <w:fldChar w:fldCharType="separate"/>
      </w:r>
      <w:r w:rsidR="00A026F5">
        <w:t>2.1.1</w:t>
      </w:r>
      <w:r w:rsidRPr="006667B8">
        <w:fldChar w:fldCharType="end"/>
      </w:r>
      <w:r w:rsidRPr="006667B8">
        <w:t>.</w:t>
      </w:r>
    </w:p>
    <w:p w:rsidR="00990140" w:rsidRPr="006667B8" w:rsidRDefault="00990140" w:rsidP="00990140">
      <w:pPr>
        <w:pStyle w:val="Titre3"/>
      </w:pPr>
      <w:bookmarkStart w:id="957" w:name="_Toc43455866"/>
      <w:r w:rsidRPr="006667B8">
        <w:t>Test #2: Impossible date test</w:t>
      </w:r>
      <w:bookmarkEnd w:id="957"/>
    </w:p>
    <w:p w:rsidR="00990140" w:rsidRPr="006667B8" w:rsidRDefault="00990140" w:rsidP="00990140">
      <w:pPr>
        <w:pStyle w:val="Paragraphejustifi"/>
        <w:spacing w:after="200"/>
        <w:ind w:left="0"/>
      </w:pPr>
      <w:r w:rsidRPr="006667B8">
        <w:t>At Coriolis the JULD value is checked to be later than January 1</w:t>
      </w:r>
      <w:r w:rsidRPr="006667B8">
        <w:rPr>
          <w:vertAlign w:val="superscript"/>
        </w:rPr>
        <w:t>st</w:t>
      </w:r>
      <w:r w:rsidRPr="006667B8">
        <w:t xml:space="preserve"> 1997 (JULD ≥ 17167) and earlier than the date of the check (in UTC time).</w:t>
      </w:r>
    </w:p>
    <w:p w:rsidR="00990140" w:rsidRPr="006667B8" w:rsidRDefault="00990140" w:rsidP="00990140">
      <w:pPr>
        <w:pStyle w:val="Titre3"/>
      </w:pPr>
      <w:bookmarkStart w:id="958" w:name="_Toc43455867"/>
      <w:r w:rsidRPr="006667B8">
        <w:t>Test #3: Impossible location test</w:t>
      </w:r>
      <w:bookmarkEnd w:id="958"/>
    </w:p>
    <w:p w:rsidR="00924FF7" w:rsidRPr="006667B8" w:rsidRDefault="00924FF7" w:rsidP="00924FF7">
      <w:pPr>
        <w:pStyle w:val="Paragraphejustifi"/>
        <w:spacing w:after="200"/>
        <w:ind w:left="0"/>
      </w:pPr>
      <w:r w:rsidRPr="006667B8">
        <w:t>See §</w:t>
      </w:r>
      <w:r w:rsidRPr="006667B8">
        <w:fldChar w:fldCharType="begin"/>
      </w:r>
      <w:r w:rsidRPr="006667B8">
        <w:instrText xml:space="preserve"> REF _Ref479773592 \r \h </w:instrText>
      </w:r>
      <w:r w:rsidRPr="006667B8">
        <w:fldChar w:fldCharType="separate"/>
      </w:r>
      <w:r w:rsidR="00A026F5">
        <w:t>2.1.3</w:t>
      </w:r>
      <w:r w:rsidRPr="006667B8">
        <w:fldChar w:fldCharType="end"/>
      </w:r>
      <w:r w:rsidRPr="006667B8">
        <w:t>.</w:t>
      </w:r>
    </w:p>
    <w:p w:rsidR="00990140" w:rsidRPr="006667B8" w:rsidRDefault="00990140" w:rsidP="00990140">
      <w:pPr>
        <w:pStyle w:val="Titre3"/>
      </w:pPr>
      <w:bookmarkStart w:id="959" w:name="_Toc43455868"/>
      <w:r w:rsidRPr="006667B8">
        <w:t>Test #4: Position on land test</w:t>
      </w:r>
      <w:bookmarkEnd w:id="959"/>
    </w:p>
    <w:p w:rsidR="00924FF7" w:rsidRPr="006667B8" w:rsidRDefault="00924FF7" w:rsidP="00924FF7">
      <w:pPr>
        <w:pStyle w:val="Paragraphejustifi"/>
        <w:spacing w:after="200"/>
        <w:ind w:left="0"/>
      </w:pPr>
      <w:r w:rsidRPr="006667B8">
        <w:t>See §</w:t>
      </w:r>
      <w:r w:rsidRPr="006667B8">
        <w:fldChar w:fldCharType="begin"/>
      </w:r>
      <w:r w:rsidRPr="006667B8">
        <w:instrText xml:space="preserve"> REF _Ref479773678 \r \h </w:instrText>
      </w:r>
      <w:r w:rsidRPr="006667B8">
        <w:fldChar w:fldCharType="separate"/>
      </w:r>
      <w:r w:rsidR="00A026F5">
        <w:t>2.1.4</w:t>
      </w:r>
      <w:r w:rsidRPr="006667B8">
        <w:fldChar w:fldCharType="end"/>
      </w:r>
      <w:r w:rsidRPr="006667B8">
        <w:t>.</w:t>
      </w:r>
    </w:p>
    <w:p w:rsidR="00990140" w:rsidRPr="006667B8" w:rsidRDefault="00990140" w:rsidP="00990140">
      <w:pPr>
        <w:pStyle w:val="Titre3"/>
      </w:pPr>
      <w:bookmarkStart w:id="960" w:name="_Toc43455869"/>
      <w:r w:rsidRPr="006667B8">
        <w:t>Test #5: Impossible speed test</w:t>
      </w:r>
      <w:bookmarkEnd w:id="960"/>
    </w:p>
    <w:p w:rsidR="00924FF7" w:rsidRPr="006667B8" w:rsidRDefault="00924FF7" w:rsidP="00924FF7">
      <w:pPr>
        <w:rPr>
          <w:b/>
          <w:u w:val="single"/>
          <w:lang w:val="en-US"/>
        </w:rPr>
      </w:pPr>
      <w:r w:rsidRPr="006667B8">
        <w:rPr>
          <w:b/>
          <w:u w:val="single"/>
          <w:lang w:val="en-US"/>
        </w:rPr>
        <w:t>This test is not implemented at Coriolis; it has been replaced by test #20: Questionable Argos position test.</w:t>
      </w:r>
    </w:p>
    <w:p w:rsidR="00990140" w:rsidRPr="006667B8" w:rsidRDefault="00990140" w:rsidP="00990140">
      <w:pPr>
        <w:pStyle w:val="Titre3"/>
      </w:pPr>
      <w:bookmarkStart w:id="961" w:name="_Toc43455870"/>
      <w:r w:rsidRPr="006667B8">
        <w:t>Test #6: Global range test</w:t>
      </w:r>
      <w:bookmarkEnd w:id="961"/>
    </w:p>
    <w:p w:rsidR="00D168FB" w:rsidRPr="006667B8" w:rsidRDefault="00D168FB" w:rsidP="00D168FB">
      <w:pPr>
        <w:pStyle w:val="Paragraphejustifi"/>
        <w:spacing w:after="200"/>
        <w:ind w:left="0"/>
      </w:pPr>
      <w:r w:rsidRPr="006667B8">
        <w:t>See §</w:t>
      </w:r>
      <w:r w:rsidRPr="006667B8">
        <w:fldChar w:fldCharType="begin"/>
      </w:r>
      <w:r w:rsidRPr="006667B8">
        <w:instrText xml:space="preserve"> REF _Ref479773975 \r \h </w:instrText>
      </w:r>
      <w:r w:rsidRPr="006667B8">
        <w:fldChar w:fldCharType="separate"/>
      </w:r>
      <w:r w:rsidR="00A026F5">
        <w:t>2.1.6</w:t>
      </w:r>
      <w:r w:rsidRPr="006667B8">
        <w:fldChar w:fldCharType="end"/>
      </w:r>
      <w:r w:rsidRPr="006667B8">
        <w:t>.</w:t>
      </w:r>
    </w:p>
    <w:p w:rsidR="00990140" w:rsidRPr="006667B8" w:rsidRDefault="00990140" w:rsidP="00990140">
      <w:pPr>
        <w:pStyle w:val="Titre3"/>
      </w:pPr>
      <w:bookmarkStart w:id="962" w:name="_Toc43455871"/>
      <w:r w:rsidRPr="006667B8">
        <w:t>Test #7: Regional range test</w:t>
      </w:r>
      <w:bookmarkEnd w:id="962"/>
    </w:p>
    <w:p w:rsidR="00D168FB" w:rsidRPr="006667B8" w:rsidRDefault="00D168FB" w:rsidP="00D168FB">
      <w:pPr>
        <w:pStyle w:val="Paragraphejustifi"/>
        <w:spacing w:after="200"/>
        <w:ind w:left="0"/>
      </w:pPr>
      <w:r w:rsidRPr="006667B8">
        <w:t>See §</w:t>
      </w:r>
      <w:r w:rsidRPr="006667B8">
        <w:fldChar w:fldCharType="begin"/>
      </w:r>
      <w:r w:rsidRPr="006667B8">
        <w:instrText xml:space="preserve"> REF _Ref479773996 \r \h </w:instrText>
      </w:r>
      <w:r w:rsidRPr="006667B8">
        <w:fldChar w:fldCharType="separate"/>
      </w:r>
      <w:r w:rsidR="00A026F5">
        <w:t>2.1.7</w:t>
      </w:r>
      <w:r w:rsidRPr="006667B8">
        <w:fldChar w:fldCharType="end"/>
      </w:r>
      <w:r w:rsidRPr="006667B8">
        <w:t>.</w:t>
      </w:r>
    </w:p>
    <w:p w:rsidR="00C95361" w:rsidRPr="006667B8" w:rsidRDefault="00C95361" w:rsidP="00C95361">
      <w:pPr>
        <w:pStyle w:val="Titre3"/>
      </w:pPr>
      <w:bookmarkStart w:id="963" w:name="_Toc43455872"/>
      <w:r w:rsidRPr="006667B8">
        <w:t>Test #15: Grey list test</w:t>
      </w:r>
      <w:bookmarkEnd w:id="963"/>
    </w:p>
    <w:p w:rsidR="00C95361" w:rsidRPr="006667B8" w:rsidRDefault="00C95361" w:rsidP="00C95361">
      <w:pPr>
        <w:pStyle w:val="Paragraphejustifi"/>
        <w:spacing w:after="200"/>
        <w:ind w:left="0"/>
      </w:pPr>
      <w:r w:rsidRPr="006667B8">
        <w:t xml:space="preserve">This test is implemented according to </w:t>
      </w:r>
      <w:r w:rsidRPr="006667B8">
        <w:rPr>
          <w:rFonts w:ascii="Times New Roman" w:hAnsi="Times New Roman" w:cs="Times New Roman"/>
        </w:rPr>
        <w:t>Argo quality control manuals (#</w:t>
      </w:r>
      <w:r w:rsidRPr="006667B8">
        <w:rPr>
          <w:rFonts w:ascii="Times New Roman" w:hAnsi="Times New Roman" w:cs="Times New Roman"/>
        </w:rPr>
        <w:fldChar w:fldCharType="begin"/>
      </w:r>
      <w:r w:rsidRPr="006667B8">
        <w:rPr>
          <w:rFonts w:ascii="Times New Roman" w:hAnsi="Times New Roman" w:cs="Times New Roman"/>
        </w:rPr>
        <w:instrText xml:space="preserve"> REF RD1 \h </w:instrText>
      </w:r>
      <w:r w:rsidRPr="006667B8">
        <w:rPr>
          <w:rFonts w:ascii="Times New Roman" w:hAnsi="Times New Roman" w:cs="Times New Roman"/>
        </w:rPr>
      </w:r>
      <w:r w:rsidRPr="006667B8">
        <w:rPr>
          <w:rFonts w:ascii="Times New Roman" w:hAnsi="Times New Roman" w:cs="Times New Roman"/>
        </w:rPr>
        <w:fldChar w:fldCharType="separate"/>
      </w:r>
      <w:r w:rsidR="00A026F5" w:rsidRPr="006667B8">
        <w:t>RD1</w:t>
      </w:r>
      <w:r w:rsidRPr="006667B8">
        <w:rPr>
          <w:rFonts w:ascii="Times New Roman" w:hAnsi="Times New Roman" w:cs="Times New Roman"/>
        </w:rPr>
        <w:fldChar w:fldCharType="end"/>
      </w:r>
      <w:r w:rsidRPr="006667B8">
        <w:rPr>
          <w:rFonts w:ascii="Times New Roman" w:hAnsi="Times New Roman" w:cs="Times New Roman"/>
        </w:rPr>
        <w:t xml:space="preserve"> and #</w:t>
      </w:r>
      <w:r w:rsidRPr="006667B8">
        <w:rPr>
          <w:rFonts w:ascii="Times New Roman" w:hAnsi="Times New Roman" w:cs="Times New Roman"/>
        </w:rPr>
        <w:fldChar w:fldCharType="begin"/>
      </w:r>
      <w:r w:rsidRPr="006667B8">
        <w:rPr>
          <w:rFonts w:ascii="Times New Roman" w:hAnsi="Times New Roman" w:cs="Times New Roman"/>
        </w:rPr>
        <w:instrText xml:space="preserve"> REF RD2 \h </w:instrText>
      </w:r>
      <w:r w:rsidRPr="006667B8">
        <w:rPr>
          <w:rFonts w:ascii="Times New Roman" w:hAnsi="Times New Roman" w:cs="Times New Roman"/>
        </w:rPr>
      </w:r>
      <w:r w:rsidRPr="006667B8">
        <w:rPr>
          <w:rFonts w:ascii="Times New Roman" w:hAnsi="Times New Roman" w:cs="Times New Roman"/>
        </w:rPr>
        <w:fldChar w:fldCharType="separate"/>
      </w:r>
      <w:r w:rsidR="00A026F5" w:rsidRPr="006667B8">
        <w:t>RD2</w:t>
      </w:r>
      <w:r w:rsidRPr="006667B8">
        <w:rPr>
          <w:rFonts w:ascii="Times New Roman" w:hAnsi="Times New Roman" w:cs="Times New Roman"/>
        </w:rPr>
        <w:fldChar w:fldCharType="end"/>
      </w:r>
      <w:r w:rsidRPr="006667B8">
        <w:rPr>
          <w:rFonts w:ascii="Times New Roman" w:hAnsi="Times New Roman" w:cs="Times New Roman"/>
        </w:rPr>
        <w:t>).</w:t>
      </w:r>
    </w:p>
    <w:p w:rsidR="00C95361" w:rsidRPr="006667B8" w:rsidRDefault="00C95361" w:rsidP="00C95361">
      <w:pPr>
        <w:pStyle w:val="Titre3"/>
      </w:pPr>
      <w:bookmarkStart w:id="964" w:name="_Toc43455873"/>
      <w:r w:rsidRPr="006667B8">
        <w:t>Test #20: Questionable Argos position test</w:t>
      </w:r>
      <w:bookmarkEnd w:id="964"/>
    </w:p>
    <w:p w:rsidR="00C95361" w:rsidRPr="006667B8" w:rsidRDefault="00C95361" w:rsidP="00C95361">
      <w:pPr>
        <w:pStyle w:val="Paragraphejustifi"/>
        <w:spacing w:after="200"/>
        <w:ind w:left="0"/>
      </w:pPr>
      <w:r w:rsidRPr="006667B8">
        <w:t xml:space="preserve">This test has been implemented according to Annex H of </w:t>
      </w:r>
      <w:hyperlink r:id="rId21" w:tgtFrame="_blank" w:history="1">
        <w:r w:rsidRPr="006667B8">
          <w:rPr>
            <w:rStyle w:val="Lienhypertexte"/>
          </w:rPr>
          <w:t>http://dx.doi.org/10.13155/29824</w:t>
        </w:r>
      </w:hyperlink>
      <w:r w:rsidRPr="006667B8">
        <w:t>.</w:t>
      </w:r>
    </w:p>
    <w:p w:rsidR="00990140" w:rsidRPr="006667B8" w:rsidRDefault="00990140" w:rsidP="00990140">
      <w:pPr>
        <w:pStyle w:val="Titre3"/>
      </w:pPr>
      <w:bookmarkStart w:id="965" w:name="_Toc43455874"/>
      <w:r w:rsidRPr="006667B8">
        <w:t>Test #57: DOXY specific test</w:t>
      </w:r>
      <w:bookmarkEnd w:id="965"/>
    </w:p>
    <w:p w:rsidR="00990140" w:rsidRPr="006667B8" w:rsidRDefault="00990140" w:rsidP="00990140">
      <w:pPr>
        <w:pStyle w:val="Paragraphejustifi"/>
        <w:spacing w:after="200"/>
        <w:ind w:left="0"/>
      </w:pPr>
      <w:r w:rsidRPr="006667B8">
        <w:t xml:space="preserve">These tests are implemented according to the dedicated </w:t>
      </w:r>
      <w:r w:rsidRPr="006667B8">
        <w:rPr>
          <w:rFonts w:ascii="Times New Roman" w:hAnsi="Times New Roman" w:cs="Times New Roman"/>
        </w:rPr>
        <w:t>Argo quality control manual (#</w:t>
      </w:r>
      <w:r w:rsidRPr="006667B8">
        <w:rPr>
          <w:rFonts w:ascii="Times New Roman" w:hAnsi="Times New Roman" w:cs="Times New Roman"/>
        </w:rPr>
        <w:fldChar w:fldCharType="begin"/>
      </w:r>
      <w:r w:rsidRPr="006667B8">
        <w:rPr>
          <w:rFonts w:ascii="Times New Roman" w:hAnsi="Times New Roman" w:cs="Times New Roman"/>
        </w:rPr>
        <w:instrText xml:space="preserve"> REF RD3 \h </w:instrText>
      </w:r>
      <w:r w:rsidRPr="006667B8">
        <w:rPr>
          <w:rFonts w:ascii="Times New Roman" w:hAnsi="Times New Roman" w:cs="Times New Roman"/>
        </w:rPr>
      </w:r>
      <w:r w:rsidRPr="006667B8">
        <w:rPr>
          <w:rFonts w:ascii="Times New Roman" w:hAnsi="Times New Roman" w:cs="Times New Roman"/>
        </w:rPr>
        <w:fldChar w:fldCharType="separate"/>
      </w:r>
      <w:r w:rsidR="00A026F5" w:rsidRPr="006667B8">
        <w:t>RD3</w:t>
      </w:r>
      <w:r w:rsidRPr="006667B8">
        <w:rPr>
          <w:rFonts w:ascii="Times New Roman" w:hAnsi="Times New Roman" w:cs="Times New Roman"/>
        </w:rPr>
        <w:fldChar w:fldCharType="end"/>
      </w:r>
      <w:r w:rsidRPr="006667B8">
        <w:rPr>
          <w:rFonts w:ascii="Times New Roman" w:hAnsi="Times New Roman" w:cs="Times New Roman"/>
        </w:rPr>
        <w:t>).</w:t>
      </w:r>
    </w:p>
    <w:p w:rsidR="00990140" w:rsidRPr="006667B8" w:rsidRDefault="00990140" w:rsidP="00990140">
      <w:pPr>
        <w:pStyle w:val="Titre3"/>
      </w:pPr>
      <w:bookmarkStart w:id="966" w:name="_Toc43455875"/>
      <w:r w:rsidRPr="006667B8">
        <w:t>Test #58: CDOM specific test</w:t>
      </w:r>
      <w:bookmarkEnd w:id="966"/>
    </w:p>
    <w:p w:rsidR="00990140" w:rsidRPr="006667B8" w:rsidRDefault="00990140" w:rsidP="00990140">
      <w:pPr>
        <w:pStyle w:val="Paragraphejustifi"/>
        <w:spacing w:after="200"/>
        <w:ind w:left="0"/>
        <w:rPr>
          <w:b/>
          <w:u w:val="single"/>
        </w:rPr>
      </w:pPr>
      <w:r w:rsidRPr="006667B8">
        <w:rPr>
          <w:rFonts w:ascii="Times New Roman" w:hAnsi="Times New Roman" w:cs="Times New Roman"/>
          <w:b/>
          <w:u w:val="single"/>
        </w:rPr>
        <w:t>No test specific to CDOM parameter is implemented yet.</w:t>
      </w:r>
    </w:p>
    <w:p w:rsidR="00990140" w:rsidRPr="006667B8" w:rsidRDefault="00990140" w:rsidP="00990140">
      <w:pPr>
        <w:pStyle w:val="Titre3"/>
      </w:pPr>
      <w:bookmarkStart w:id="967" w:name="_Toc43455876"/>
      <w:r w:rsidRPr="006667B8">
        <w:lastRenderedPageBreak/>
        <w:t>Test #59: NITRATE specific test</w:t>
      </w:r>
      <w:bookmarkEnd w:id="967"/>
    </w:p>
    <w:p w:rsidR="00C06921" w:rsidRPr="006667B8" w:rsidRDefault="00C06921" w:rsidP="00C06921">
      <w:pPr>
        <w:pStyle w:val="Paragraphejustifi"/>
        <w:spacing w:after="200"/>
        <w:ind w:left="0"/>
        <w:rPr>
          <w:b/>
          <w:u w:val="single"/>
        </w:rPr>
      </w:pPr>
      <w:r w:rsidRPr="00C761EE">
        <w:rPr>
          <w:b/>
          <w:u w:val="single"/>
        </w:rPr>
        <w:t>The specified test is relevant for vertical profiles only.</w:t>
      </w:r>
    </w:p>
    <w:p w:rsidR="00990140" w:rsidRPr="006667B8" w:rsidRDefault="00990140" w:rsidP="00990140">
      <w:pPr>
        <w:pStyle w:val="Titre3"/>
      </w:pPr>
      <w:bookmarkStart w:id="968" w:name="_Toc8999098"/>
      <w:bookmarkStart w:id="969" w:name="_Toc20144075"/>
      <w:bookmarkStart w:id="970" w:name="_Toc43455877"/>
      <w:bookmarkEnd w:id="968"/>
      <w:bookmarkEnd w:id="969"/>
      <w:r w:rsidRPr="006667B8">
        <w:t>Test #60: PAR specific test</w:t>
      </w:r>
      <w:bookmarkEnd w:id="970"/>
    </w:p>
    <w:p w:rsidR="00990140" w:rsidRPr="006667B8" w:rsidRDefault="00990140" w:rsidP="00990140">
      <w:pPr>
        <w:pStyle w:val="Paragraphejustifi"/>
        <w:spacing w:after="200"/>
        <w:ind w:left="0"/>
        <w:rPr>
          <w:b/>
          <w:u w:val="single"/>
        </w:rPr>
      </w:pPr>
      <w:r w:rsidRPr="006667B8">
        <w:rPr>
          <w:rFonts w:ascii="Times New Roman" w:hAnsi="Times New Roman" w:cs="Times New Roman"/>
          <w:b/>
          <w:u w:val="single"/>
        </w:rPr>
        <w:t>No test specific to PAR parameter is implemented yet.</w:t>
      </w:r>
    </w:p>
    <w:p w:rsidR="00990140" w:rsidRPr="006667B8" w:rsidRDefault="00990140" w:rsidP="00990140">
      <w:pPr>
        <w:pStyle w:val="Titre3"/>
      </w:pPr>
      <w:bookmarkStart w:id="971" w:name="_Toc43455878"/>
      <w:r w:rsidRPr="006667B8">
        <w:t>Test #61: IRRADIANCE specific test</w:t>
      </w:r>
      <w:bookmarkEnd w:id="971"/>
    </w:p>
    <w:p w:rsidR="00990140" w:rsidRPr="006667B8" w:rsidRDefault="00990140" w:rsidP="00990140">
      <w:pPr>
        <w:pStyle w:val="Paragraphejustifi"/>
        <w:spacing w:after="200"/>
        <w:ind w:left="0"/>
        <w:rPr>
          <w:b/>
          <w:u w:val="single"/>
        </w:rPr>
      </w:pPr>
      <w:r w:rsidRPr="006667B8">
        <w:rPr>
          <w:rFonts w:ascii="Times New Roman" w:hAnsi="Times New Roman" w:cs="Times New Roman"/>
          <w:b/>
          <w:u w:val="single"/>
        </w:rPr>
        <w:t>No test specific to IRRADIANCE parameter is implemented yet.</w:t>
      </w:r>
    </w:p>
    <w:p w:rsidR="00990140" w:rsidRPr="006667B8" w:rsidRDefault="00990140" w:rsidP="00990140">
      <w:pPr>
        <w:pStyle w:val="Titre3"/>
      </w:pPr>
      <w:bookmarkStart w:id="972" w:name="_Toc43455879"/>
      <w:r w:rsidRPr="006667B8">
        <w:t>Test #62: BBP specific test</w:t>
      </w:r>
      <w:bookmarkEnd w:id="972"/>
    </w:p>
    <w:p w:rsidR="00C95361" w:rsidRPr="006667B8" w:rsidRDefault="00C95361" w:rsidP="00C95361">
      <w:pPr>
        <w:pStyle w:val="Paragraphejustifi"/>
        <w:spacing w:after="200"/>
        <w:ind w:left="0"/>
      </w:pPr>
      <w:r w:rsidRPr="006667B8">
        <w:t>See §</w:t>
      </w:r>
      <w:r w:rsidRPr="006667B8">
        <w:fldChar w:fldCharType="begin"/>
      </w:r>
      <w:r w:rsidRPr="006667B8">
        <w:instrText xml:space="preserve"> REF _Ref479774328 \r \h </w:instrText>
      </w:r>
      <w:r w:rsidRPr="006667B8">
        <w:fldChar w:fldCharType="separate"/>
      </w:r>
      <w:r w:rsidR="00A026F5">
        <w:t>2.1.25</w:t>
      </w:r>
      <w:r w:rsidRPr="006667B8">
        <w:fldChar w:fldCharType="end"/>
      </w:r>
      <w:r w:rsidRPr="006667B8">
        <w:t>.</w:t>
      </w:r>
    </w:p>
    <w:p w:rsidR="00990140" w:rsidRPr="006667B8" w:rsidRDefault="00990140" w:rsidP="00990140">
      <w:pPr>
        <w:pStyle w:val="Titre3"/>
      </w:pPr>
      <w:bookmarkStart w:id="973" w:name="_Toc43455880"/>
      <w:r w:rsidRPr="006667B8">
        <w:t>Test #63: CHLA specific test</w:t>
      </w:r>
      <w:bookmarkEnd w:id="973"/>
    </w:p>
    <w:p w:rsidR="00C95361" w:rsidRPr="006667B8" w:rsidRDefault="004C2191" w:rsidP="00C95361">
      <w:pPr>
        <w:pStyle w:val="Paragraphejustifi"/>
        <w:spacing w:after="200"/>
        <w:ind w:left="0"/>
        <w:rPr>
          <w:b/>
          <w:u w:val="single"/>
        </w:rPr>
      </w:pPr>
      <w:r w:rsidRPr="006667B8">
        <w:rPr>
          <w:b/>
          <w:u w:val="single"/>
        </w:rPr>
        <w:t>The specified test is relevant for vertical profiles only.</w:t>
      </w:r>
    </w:p>
    <w:p w:rsidR="00990140" w:rsidRPr="006667B8" w:rsidRDefault="00990140" w:rsidP="00990140">
      <w:pPr>
        <w:pStyle w:val="Titre2"/>
        <w:rPr>
          <w:lang w:val="en-US"/>
        </w:rPr>
      </w:pPr>
      <w:bookmarkStart w:id="974" w:name="_Toc43455881"/>
      <w:r w:rsidRPr="006667B8">
        <w:rPr>
          <w:lang w:val="en-US"/>
        </w:rPr>
        <w:t xml:space="preserve">Tests application order on </w:t>
      </w:r>
      <w:r w:rsidR="00A24998" w:rsidRPr="006667B8">
        <w:rPr>
          <w:lang w:val="en-US"/>
        </w:rPr>
        <w:t>trajectories</w:t>
      </w:r>
      <w:bookmarkEnd w:id="974"/>
    </w:p>
    <w:p w:rsidR="00990140" w:rsidRPr="006667B8" w:rsidRDefault="00990140" w:rsidP="00990140">
      <w:pPr>
        <w:pStyle w:val="Paragraphejustifi"/>
        <w:spacing w:after="200"/>
        <w:ind w:left="0"/>
      </w:pPr>
      <w:r w:rsidRPr="006667B8">
        <w:t xml:space="preserve">At Coriolis, Argo real-time QC tests on </w:t>
      </w:r>
      <w:r w:rsidR="00A24998" w:rsidRPr="006667B8">
        <w:t>trajectories</w:t>
      </w:r>
      <w:r w:rsidRPr="006667B8">
        <w:t xml:space="preserve"> are applied in the order described in the following table</w:t>
      </w:r>
      <w:r w:rsidR="00B830CB" w:rsidRPr="006667B8">
        <w:t>.</w:t>
      </w:r>
    </w:p>
    <w:tbl>
      <w:tblPr>
        <w:tblW w:w="75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1766"/>
        <w:gridCol w:w="1526"/>
        <w:gridCol w:w="4219"/>
      </w:tblGrid>
      <w:tr w:rsidR="00990140" w:rsidRPr="006667B8" w:rsidTr="00A44442">
        <w:trPr>
          <w:jc w:val="center"/>
        </w:trPr>
        <w:tc>
          <w:tcPr>
            <w:tcW w:w="1766" w:type="dxa"/>
            <w:shd w:val="clear" w:color="auto" w:fill="000080"/>
          </w:tcPr>
          <w:p w:rsidR="00990140" w:rsidRPr="006667B8" w:rsidRDefault="00990140" w:rsidP="00A44442">
            <w:pPr>
              <w:pStyle w:val="tableheader"/>
              <w:jc w:val="center"/>
              <w:rPr>
                <w:rFonts w:eastAsia="MS Mincho"/>
                <w:lang w:val="en-US"/>
              </w:rPr>
            </w:pPr>
            <w:r w:rsidRPr="006667B8">
              <w:rPr>
                <w:rFonts w:eastAsia="MS Mincho"/>
                <w:lang w:val="en-US"/>
              </w:rPr>
              <w:t>Order</w:t>
            </w:r>
          </w:p>
        </w:tc>
        <w:tc>
          <w:tcPr>
            <w:tcW w:w="1526" w:type="dxa"/>
            <w:shd w:val="clear" w:color="auto" w:fill="000080"/>
          </w:tcPr>
          <w:p w:rsidR="00990140" w:rsidRPr="006667B8" w:rsidRDefault="00990140" w:rsidP="00A44442">
            <w:pPr>
              <w:pStyle w:val="tableheader"/>
              <w:jc w:val="center"/>
              <w:rPr>
                <w:rFonts w:eastAsia="MS Mincho"/>
                <w:lang w:val="en-US"/>
              </w:rPr>
            </w:pPr>
            <w:r w:rsidRPr="006667B8">
              <w:rPr>
                <w:rFonts w:eastAsia="MS Mincho"/>
                <w:lang w:val="en-US"/>
              </w:rPr>
              <w:t>Test number</w:t>
            </w:r>
          </w:p>
        </w:tc>
        <w:tc>
          <w:tcPr>
            <w:tcW w:w="4219" w:type="dxa"/>
            <w:shd w:val="clear" w:color="auto" w:fill="000080"/>
          </w:tcPr>
          <w:p w:rsidR="00990140" w:rsidRPr="006667B8" w:rsidRDefault="00990140" w:rsidP="00A44442">
            <w:pPr>
              <w:pStyle w:val="tableheader"/>
              <w:jc w:val="center"/>
              <w:rPr>
                <w:rFonts w:eastAsia="MS Mincho"/>
                <w:lang w:val="en-US"/>
              </w:rPr>
            </w:pPr>
            <w:r w:rsidRPr="006667B8">
              <w:rPr>
                <w:rFonts w:eastAsia="MS Mincho"/>
                <w:lang w:val="en-US"/>
              </w:rPr>
              <w:t>Test name</w:t>
            </w:r>
          </w:p>
        </w:tc>
      </w:tr>
      <w:tr w:rsidR="00990140" w:rsidRPr="006667B8" w:rsidTr="00A44442">
        <w:trPr>
          <w:jc w:val="center"/>
        </w:trPr>
        <w:tc>
          <w:tcPr>
            <w:tcW w:w="1766" w:type="dxa"/>
          </w:tcPr>
          <w:p w:rsidR="00990140" w:rsidRPr="006667B8" w:rsidRDefault="004C2191" w:rsidP="00A44442">
            <w:pPr>
              <w:pStyle w:val="tablecontent"/>
              <w:jc w:val="center"/>
              <w:rPr>
                <w:rFonts w:eastAsia="MS Mincho"/>
                <w:lang w:val="en-US"/>
              </w:rPr>
            </w:pPr>
            <w:r w:rsidRPr="006667B8">
              <w:rPr>
                <w:rFonts w:eastAsia="MS Mincho"/>
                <w:lang w:val="en-US"/>
              </w:rPr>
              <w:t>1</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1</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Platform identification</w:t>
            </w:r>
          </w:p>
        </w:tc>
      </w:tr>
      <w:tr w:rsidR="00990140" w:rsidRPr="006667B8" w:rsidTr="00A44442">
        <w:trPr>
          <w:jc w:val="center"/>
        </w:trPr>
        <w:tc>
          <w:tcPr>
            <w:tcW w:w="1766" w:type="dxa"/>
          </w:tcPr>
          <w:p w:rsidR="00990140" w:rsidRPr="006667B8" w:rsidRDefault="004C2191" w:rsidP="00A44442">
            <w:pPr>
              <w:pStyle w:val="tablecontent"/>
              <w:jc w:val="center"/>
              <w:rPr>
                <w:rFonts w:eastAsia="MS Mincho"/>
                <w:lang w:val="en-US"/>
              </w:rPr>
            </w:pPr>
            <w:r w:rsidRPr="006667B8">
              <w:rPr>
                <w:rFonts w:eastAsia="MS Mincho"/>
                <w:lang w:val="en-US"/>
              </w:rPr>
              <w:t>2</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2</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Impossible date test</w:t>
            </w:r>
          </w:p>
        </w:tc>
      </w:tr>
      <w:tr w:rsidR="00990140" w:rsidRPr="006667B8" w:rsidTr="00A44442">
        <w:trPr>
          <w:jc w:val="center"/>
        </w:trPr>
        <w:tc>
          <w:tcPr>
            <w:tcW w:w="1766" w:type="dxa"/>
          </w:tcPr>
          <w:p w:rsidR="00990140" w:rsidRPr="006667B8" w:rsidRDefault="004C2191" w:rsidP="00A44442">
            <w:pPr>
              <w:pStyle w:val="tablecontent"/>
              <w:jc w:val="center"/>
              <w:rPr>
                <w:rFonts w:eastAsia="MS Mincho"/>
                <w:lang w:val="en-US"/>
              </w:rPr>
            </w:pPr>
            <w:r w:rsidRPr="006667B8">
              <w:rPr>
                <w:rFonts w:eastAsia="MS Mincho"/>
                <w:lang w:val="en-US"/>
              </w:rPr>
              <w:t>3</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3</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Impossible location test</w:t>
            </w:r>
          </w:p>
        </w:tc>
      </w:tr>
      <w:tr w:rsidR="00990140" w:rsidRPr="006667B8" w:rsidTr="00A44442">
        <w:trPr>
          <w:jc w:val="center"/>
        </w:trPr>
        <w:tc>
          <w:tcPr>
            <w:tcW w:w="1766" w:type="dxa"/>
          </w:tcPr>
          <w:p w:rsidR="00990140" w:rsidRPr="006667B8" w:rsidRDefault="004C2191" w:rsidP="00A44442">
            <w:pPr>
              <w:pStyle w:val="tablecontent"/>
              <w:jc w:val="center"/>
              <w:rPr>
                <w:rFonts w:eastAsia="MS Mincho"/>
                <w:lang w:val="en-US"/>
              </w:rPr>
            </w:pPr>
            <w:r w:rsidRPr="006667B8">
              <w:rPr>
                <w:rFonts w:eastAsia="MS Mincho"/>
                <w:lang w:val="en-US"/>
              </w:rPr>
              <w:t>4</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4</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Position on land test</w:t>
            </w:r>
          </w:p>
        </w:tc>
      </w:tr>
      <w:tr w:rsidR="00990140" w:rsidRPr="006667B8" w:rsidTr="00A44442">
        <w:trPr>
          <w:jc w:val="center"/>
        </w:trPr>
        <w:tc>
          <w:tcPr>
            <w:tcW w:w="1766" w:type="dxa"/>
          </w:tcPr>
          <w:p w:rsidR="00990140" w:rsidRPr="006667B8" w:rsidRDefault="004C2191" w:rsidP="00A44442">
            <w:pPr>
              <w:pStyle w:val="tablecontent"/>
              <w:jc w:val="center"/>
              <w:rPr>
                <w:rFonts w:eastAsia="MS Mincho"/>
                <w:lang w:val="en-US"/>
              </w:rPr>
            </w:pPr>
            <w:r w:rsidRPr="006667B8">
              <w:rPr>
                <w:rFonts w:eastAsia="MS Mincho"/>
                <w:lang w:val="en-US"/>
              </w:rPr>
              <w:t>5</w:t>
            </w:r>
          </w:p>
        </w:tc>
        <w:tc>
          <w:tcPr>
            <w:tcW w:w="1526" w:type="dxa"/>
            <w:shd w:val="clear" w:color="auto" w:fill="auto"/>
          </w:tcPr>
          <w:p w:rsidR="00990140" w:rsidRPr="006667B8" w:rsidRDefault="00B830CB" w:rsidP="00A44442">
            <w:pPr>
              <w:pStyle w:val="tablecontent"/>
              <w:jc w:val="center"/>
              <w:rPr>
                <w:rFonts w:eastAsia="MS Mincho"/>
                <w:lang w:val="en-US"/>
              </w:rPr>
            </w:pPr>
            <w:r w:rsidRPr="006667B8">
              <w:rPr>
                <w:rFonts w:eastAsia="MS Mincho"/>
                <w:lang w:val="en-US"/>
              </w:rPr>
              <w:t>20</w:t>
            </w:r>
          </w:p>
        </w:tc>
        <w:tc>
          <w:tcPr>
            <w:tcW w:w="4219" w:type="dxa"/>
            <w:shd w:val="clear" w:color="auto" w:fill="auto"/>
          </w:tcPr>
          <w:p w:rsidR="00990140" w:rsidRPr="006667B8" w:rsidRDefault="00B830CB" w:rsidP="00A44442">
            <w:pPr>
              <w:pStyle w:val="tablecontent"/>
              <w:rPr>
                <w:rFonts w:eastAsia="MS Mincho"/>
                <w:lang w:val="en-US"/>
              </w:rPr>
            </w:pPr>
            <w:r w:rsidRPr="006667B8">
              <w:rPr>
                <w:rFonts w:eastAsia="MS Mincho"/>
                <w:lang w:val="en-US"/>
              </w:rPr>
              <w:t>Questionable Argos position test</w:t>
            </w:r>
          </w:p>
        </w:tc>
      </w:tr>
      <w:tr w:rsidR="00990140" w:rsidRPr="006667B8" w:rsidTr="00A44442">
        <w:trPr>
          <w:jc w:val="center"/>
        </w:trPr>
        <w:tc>
          <w:tcPr>
            <w:tcW w:w="1766" w:type="dxa"/>
          </w:tcPr>
          <w:p w:rsidR="00990140" w:rsidRPr="006667B8" w:rsidRDefault="004C2191" w:rsidP="00A44442">
            <w:pPr>
              <w:pStyle w:val="tablecontent"/>
              <w:jc w:val="center"/>
              <w:rPr>
                <w:rFonts w:eastAsia="MS Mincho"/>
                <w:lang w:val="en-US"/>
              </w:rPr>
            </w:pPr>
            <w:r w:rsidRPr="006667B8">
              <w:rPr>
                <w:rFonts w:eastAsia="MS Mincho"/>
                <w:lang w:val="en-US"/>
              </w:rPr>
              <w:t>6</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6</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Global range test</w:t>
            </w:r>
          </w:p>
        </w:tc>
      </w:tr>
      <w:tr w:rsidR="00990140" w:rsidRPr="006667B8" w:rsidTr="00A44442">
        <w:trPr>
          <w:jc w:val="center"/>
        </w:trPr>
        <w:tc>
          <w:tcPr>
            <w:tcW w:w="1766" w:type="dxa"/>
          </w:tcPr>
          <w:p w:rsidR="00990140" w:rsidRPr="006667B8" w:rsidRDefault="004C2191" w:rsidP="00A44442">
            <w:pPr>
              <w:pStyle w:val="tablecontent"/>
              <w:jc w:val="center"/>
              <w:rPr>
                <w:rFonts w:eastAsia="MS Mincho"/>
                <w:lang w:val="en-US"/>
              </w:rPr>
            </w:pPr>
            <w:r w:rsidRPr="006667B8">
              <w:rPr>
                <w:rFonts w:eastAsia="MS Mincho"/>
                <w:lang w:val="en-US"/>
              </w:rPr>
              <w:t>7</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7</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Regional range test</w:t>
            </w:r>
          </w:p>
        </w:tc>
      </w:tr>
      <w:tr w:rsidR="00990140" w:rsidRPr="006667B8" w:rsidTr="00A44442">
        <w:trPr>
          <w:jc w:val="center"/>
        </w:trPr>
        <w:tc>
          <w:tcPr>
            <w:tcW w:w="1766" w:type="dxa"/>
          </w:tcPr>
          <w:p w:rsidR="00990140" w:rsidRPr="006667B8" w:rsidRDefault="004C2191" w:rsidP="00A44442">
            <w:pPr>
              <w:pStyle w:val="tablecontent"/>
              <w:jc w:val="center"/>
              <w:rPr>
                <w:rFonts w:eastAsia="MS Mincho"/>
                <w:lang w:val="en-US"/>
              </w:rPr>
            </w:pPr>
            <w:r w:rsidRPr="006667B8">
              <w:rPr>
                <w:rFonts w:eastAsia="MS Mincho"/>
                <w:lang w:val="en-US"/>
              </w:rPr>
              <w:t>8</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15</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Grey list test</w:t>
            </w:r>
          </w:p>
        </w:tc>
      </w:tr>
      <w:tr w:rsidR="00990140" w:rsidRPr="006667B8" w:rsidTr="00A44442">
        <w:trPr>
          <w:jc w:val="center"/>
        </w:trPr>
        <w:tc>
          <w:tcPr>
            <w:tcW w:w="1766" w:type="dxa"/>
          </w:tcPr>
          <w:p w:rsidR="00990140" w:rsidRPr="006667B8" w:rsidRDefault="004C2191" w:rsidP="00A44442">
            <w:pPr>
              <w:pStyle w:val="tablecontent"/>
              <w:jc w:val="center"/>
              <w:rPr>
                <w:rFonts w:eastAsia="MS Mincho"/>
                <w:lang w:val="en-US"/>
              </w:rPr>
            </w:pPr>
            <w:r w:rsidRPr="006667B8">
              <w:rPr>
                <w:rFonts w:eastAsia="MS Mincho"/>
                <w:lang w:val="en-US"/>
              </w:rPr>
              <w:t>9</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57</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DOXY specific test</w:t>
            </w:r>
          </w:p>
        </w:tc>
      </w:tr>
      <w:tr w:rsidR="00990140" w:rsidRPr="006667B8" w:rsidTr="00A44442">
        <w:trPr>
          <w:jc w:val="center"/>
        </w:trPr>
        <w:tc>
          <w:tcPr>
            <w:tcW w:w="1766" w:type="dxa"/>
          </w:tcPr>
          <w:p w:rsidR="00990140" w:rsidRPr="006667B8" w:rsidRDefault="00990140" w:rsidP="00A44442">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58</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CDOM specific test</w:t>
            </w:r>
          </w:p>
        </w:tc>
      </w:tr>
      <w:tr w:rsidR="00990140" w:rsidRPr="006667B8" w:rsidTr="00A44442">
        <w:trPr>
          <w:jc w:val="center"/>
        </w:trPr>
        <w:tc>
          <w:tcPr>
            <w:tcW w:w="1766" w:type="dxa"/>
          </w:tcPr>
          <w:p w:rsidR="00990140" w:rsidRPr="006667B8" w:rsidRDefault="00C06921" w:rsidP="00A44442">
            <w:pPr>
              <w:pStyle w:val="tablecontent"/>
              <w:jc w:val="center"/>
              <w:rPr>
                <w:rFonts w:eastAsia="MS Mincho"/>
                <w:lang w:val="en-US"/>
              </w:rPr>
            </w:pPr>
            <w:r w:rsidRPr="00C761EE">
              <w:rPr>
                <w:rFonts w:eastAsia="MS Mincho"/>
                <w:lang w:val="en-US"/>
              </w:rPr>
              <w:t>no relevant for trajectories</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59</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NITRATE specific test</w:t>
            </w:r>
          </w:p>
        </w:tc>
      </w:tr>
      <w:tr w:rsidR="00990140" w:rsidRPr="006667B8" w:rsidTr="00A44442">
        <w:trPr>
          <w:jc w:val="center"/>
        </w:trPr>
        <w:tc>
          <w:tcPr>
            <w:tcW w:w="1766" w:type="dxa"/>
          </w:tcPr>
          <w:p w:rsidR="00990140" w:rsidRPr="006667B8" w:rsidRDefault="00990140" w:rsidP="00A44442">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60</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PAR specific test</w:t>
            </w:r>
          </w:p>
        </w:tc>
      </w:tr>
      <w:tr w:rsidR="00990140" w:rsidRPr="006667B8" w:rsidTr="00A44442">
        <w:trPr>
          <w:jc w:val="center"/>
        </w:trPr>
        <w:tc>
          <w:tcPr>
            <w:tcW w:w="1766" w:type="dxa"/>
          </w:tcPr>
          <w:p w:rsidR="00990140" w:rsidRPr="006667B8" w:rsidRDefault="00990140" w:rsidP="00A44442">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61</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IRRADIANCE specific test</w:t>
            </w:r>
          </w:p>
        </w:tc>
      </w:tr>
      <w:tr w:rsidR="00990140" w:rsidRPr="006667B8" w:rsidTr="00A44442">
        <w:trPr>
          <w:jc w:val="center"/>
        </w:trPr>
        <w:tc>
          <w:tcPr>
            <w:tcW w:w="1766" w:type="dxa"/>
          </w:tcPr>
          <w:p w:rsidR="00990140" w:rsidRPr="006667B8" w:rsidRDefault="004C2191" w:rsidP="00A44442">
            <w:pPr>
              <w:pStyle w:val="tablecontent"/>
              <w:jc w:val="center"/>
              <w:rPr>
                <w:rFonts w:eastAsia="MS Mincho"/>
                <w:lang w:val="en-US"/>
              </w:rPr>
            </w:pPr>
            <w:r w:rsidRPr="006667B8">
              <w:rPr>
                <w:rFonts w:eastAsia="MS Mincho"/>
                <w:lang w:val="en-US"/>
              </w:rPr>
              <w:t>10</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62</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BBP specific tests</w:t>
            </w:r>
          </w:p>
        </w:tc>
      </w:tr>
      <w:tr w:rsidR="00990140" w:rsidRPr="006667B8" w:rsidTr="00A44442">
        <w:trPr>
          <w:jc w:val="center"/>
        </w:trPr>
        <w:tc>
          <w:tcPr>
            <w:tcW w:w="1766" w:type="dxa"/>
          </w:tcPr>
          <w:p w:rsidR="00990140" w:rsidRPr="006667B8" w:rsidRDefault="00B830CB" w:rsidP="00A44442">
            <w:pPr>
              <w:pStyle w:val="tablecontent"/>
              <w:jc w:val="center"/>
              <w:rPr>
                <w:rFonts w:eastAsia="MS Mincho"/>
                <w:lang w:val="en-US"/>
              </w:rPr>
            </w:pPr>
            <w:r w:rsidRPr="006667B8">
              <w:rPr>
                <w:rFonts w:eastAsia="MS Mincho"/>
                <w:lang w:val="en-US"/>
              </w:rPr>
              <w:t>no relevant for trajectories</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63</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CHLA specific tests</w:t>
            </w:r>
          </w:p>
        </w:tc>
      </w:tr>
    </w:tbl>
    <w:p w:rsidR="004C2191" w:rsidRPr="006667B8" w:rsidRDefault="004C2191" w:rsidP="004C2191">
      <w:pPr>
        <w:pStyle w:val="Titre2"/>
        <w:rPr>
          <w:lang w:val="en-US"/>
        </w:rPr>
      </w:pPr>
      <w:bookmarkStart w:id="975" w:name="_Toc43455882"/>
      <w:r w:rsidRPr="006667B8">
        <w:rPr>
          <w:lang w:val="en-US"/>
        </w:rPr>
        <w:t xml:space="preserve">Profile </w:t>
      </w:r>
      <w:r w:rsidR="00282CBD" w:rsidRPr="006667B8">
        <w:rPr>
          <w:lang w:val="en-US"/>
        </w:rPr>
        <w:t>measurements</w:t>
      </w:r>
      <w:r w:rsidRPr="006667B8">
        <w:rPr>
          <w:lang w:val="en-US"/>
        </w:rPr>
        <w:t xml:space="preserve"> reported in trajectories</w:t>
      </w:r>
      <w:bookmarkEnd w:id="975"/>
    </w:p>
    <w:p w:rsidR="004C2191" w:rsidRPr="006667B8" w:rsidRDefault="00282CBD" w:rsidP="00990140">
      <w:pPr>
        <w:pStyle w:val="Paragraphejustifi"/>
        <w:spacing w:after="200"/>
        <w:ind w:left="0"/>
      </w:pPr>
      <w:r w:rsidRPr="006667B8">
        <w:t>The following profile measurements are duplicated in the trajectories:</w:t>
      </w:r>
    </w:p>
    <w:p w:rsidR="00282CBD" w:rsidRPr="006667B8" w:rsidRDefault="00282CBD" w:rsidP="00282CBD">
      <w:pPr>
        <w:pStyle w:val="Paragraphejustifi"/>
        <w:numPr>
          <w:ilvl w:val="0"/>
          <w:numId w:val="23"/>
        </w:numPr>
      </w:pPr>
      <w:r w:rsidRPr="006667B8">
        <w:t>The deepest measurement of the descending and ascending profiles (duplicated and stored with MC 203 and MC 503 respectively),</w:t>
      </w:r>
    </w:p>
    <w:p w:rsidR="00282CBD" w:rsidRPr="006667B8" w:rsidRDefault="00282CBD" w:rsidP="00282CBD">
      <w:pPr>
        <w:pStyle w:val="Paragraphejustifi"/>
        <w:numPr>
          <w:ilvl w:val="0"/>
          <w:numId w:val="23"/>
        </w:numPr>
        <w:spacing w:after="240"/>
      </w:pPr>
      <w:r w:rsidRPr="006667B8">
        <w:t xml:space="preserve">The measurements of the dated levels of the profiles (duplicated, with their JULD, and stored with MC 190 (for descending profiles) </w:t>
      </w:r>
      <w:r w:rsidR="0035268D">
        <w:t>or</w:t>
      </w:r>
      <w:r w:rsidRPr="006667B8">
        <w:t xml:space="preserve"> MC 590 (for ascending profiles).</w:t>
      </w:r>
    </w:p>
    <w:p w:rsidR="00282CBD" w:rsidRDefault="006667B8" w:rsidP="006667B8">
      <w:pPr>
        <w:rPr>
          <w:lang w:val="en-US"/>
        </w:rPr>
      </w:pPr>
      <w:r w:rsidRPr="006667B8">
        <w:rPr>
          <w:lang w:val="en-US"/>
        </w:rPr>
        <w:lastRenderedPageBreak/>
        <w:t xml:space="preserve">These profile measurements </w:t>
      </w:r>
      <w:r>
        <w:rPr>
          <w:lang w:val="en-US"/>
        </w:rPr>
        <w:t>are duplicated with their QCs set by RTQC tests on vertical profiles.</w:t>
      </w:r>
    </w:p>
    <w:p w:rsidR="00BD52E8" w:rsidRDefault="00BD52E8" w:rsidP="00BD52E8">
      <w:pPr>
        <w:pStyle w:val="Titre1"/>
        <w:pageBreakBefore/>
        <w:jc w:val="both"/>
        <w:rPr>
          <w:lang w:val="en-US"/>
        </w:rPr>
      </w:pPr>
      <w:bookmarkStart w:id="976" w:name="_Toc43455883"/>
      <w:r w:rsidRPr="006667B8">
        <w:rPr>
          <w:lang w:val="en-US"/>
        </w:rPr>
        <w:lastRenderedPageBreak/>
        <w:t xml:space="preserve">Implementation of Argo Real-time Quality Control test procedures on </w:t>
      </w:r>
      <w:r>
        <w:rPr>
          <w:lang w:val="en-US"/>
        </w:rPr>
        <w:t>in-air</w:t>
      </w:r>
      <w:r w:rsidRPr="006667B8">
        <w:rPr>
          <w:lang w:val="en-US"/>
        </w:rPr>
        <w:t xml:space="preserve"> data of </w:t>
      </w:r>
      <w:r>
        <w:rPr>
          <w:lang w:val="en-US"/>
        </w:rPr>
        <w:t>trajectories</w:t>
      </w:r>
      <w:bookmarkEnd w:id="976"/>
    </w:p>
    <w:p w:rsidR="00BD52E8" w:rsidRPr="00BD52E8" w:rsidRDefault="00BD52E8" w:rsidP="00BD52E8">
      <w:pPr>
        <w:rPr>
          <w:lang w:val="en-US"/>
        </w:rPr>
      </w:pPr>
      <w:r>
        <w:rPr>
          <w:lang w:val="en-US"/>
        </w:rPr>
        <w:t xml:space="preserve">Some Coriolis floats are able to </w:t>
      </w:r>
      <w:r w:rsidR="0094225C">
        <w:rPr>
          <w:lang w:val="en-US"/>
        </w:rPr>
        <w:t>sample in-air measurements which</w:t>
      </w:r>
      <w:r>
        <w:rPr>
          <w:lang w:val="en-US"/>
        </w:rPr>
        <w:t xml:space="preserve"> are stored in the trajectories with MC 1090.</w:t>
      </w:r>
    </w:p>
    <w:p w:rsidR="00BD52E8" w:rsidRPr="006667B8" w:rsidRDefault="00BD52E8" w:rsidP="00BD52E8">
      <w:pPr>
        <w:pStyle w:val="Titre2"/>
        <w:rPr>
          <w:lang w:val="en-US"/>
        </w:rPr>
      </w:pPr>
      <w:bookmarkStart w:id="977" w:name="_Toc43455884"/>
      <w:r w:rsidRPr="006667B8">
        <w:rPr>
          <w:lang w:val="en-US"/>
        </w:rPr>
        <w:t>Description of implemented tests</w:t>
      </w:r>
      <w:bookmarkEnd w:id="977"/>
    </w:p>
    <w:p w:rsidR="00BD52E8" w:rsidRPr="006667B8" w:rsidRDefault="00BD52E8" w:rsidP="00BD52E8">
      <w:pPr>
        <w:rPr>
          <w:lang w:val="en-US"/>
        </w:rPr>
      </w:pPr>
      <w:r w:rsidRPr="006667B8">
        <w:rPr>
          <w:lang w:val="en-US"/>
        </w:rPr>
        <w:t xml:space="preserve">All tests, listed in § </w:t>
      </w:r>
      <w:r>
        <w:rPr>
          <w:lang w:val="en-US"/>
        </w:rPr>
        <w:fldChar w:fldCharType="begin"/>
      </w:r>
      <w:r>
        <w:rPr>
          <w:lang w:val="en-US"/>
        </w:rPr>
        <w:instrText xml:space="preserve"> REF _Ref479776263 \r \h </w:instrText>
      </w:r>
      <w:r>
        <w:rPr>
          <w:lang w:val="en-US"/>
        </w:rPr>
      </w:r>
      <w:r>
        <w:rPr>
          <w:lang w:val="en-US"/>
        </w:rPr>
        <w:fldChar w:fldCharType="separate"/>
      </w:r>
      <w:r w:rsidR="00A026F5">
        <w:rPr>
          <w:lang w:val="en-US"/>
        </w:rPr>
        <w:t>4.1</w:t>
      </w:r>
      <w:r>
        <w:rPr>
          <w:lang w:val="en-US"/>
        </w:rPr>
        <w:fldChar w:fldCharType="end"/>
      </w:r>
      <w:r w:rsidRPr="006667B8">
        <w:rPr>
          <w:lang w:val="en-US"/>
        </w:rPr>
        <w:t xml:space="preserve"> are implemented and applied on </w:t>
      </w:r>
      <w:r>
        <w:rPr>
          <w:lang w:val="en-US"/>
        </w:rPr>
        <w:t>in-air</w:t>
      </w:r>
      <w:r w:rsidRPr="006667B8">
        <w:rPr>
          <w:lang w:val="en-US"/>
        </w:rPr>
        <w:t xml:space="preserve"> data</w:t>
      </w:r>
      <w:r>
        <w:rPr>
          <w:lang w:val="en-US"/>
        </w:rPr>
        <w:t xml:space="preserve"> of trajectories</w:t>
      </w:r>
      <w:r w:rsidR="00F1795A">
        <w:rPr>
          <w:lang w:val="en-US"/>
        </w:rPr>
        <w:t>.</w:t>
      </w:r>
    </w:p>
    <w:p w:rsidR="00BD52E8" w:rsidRPr="006667B8" w:rsidRDefault="00BD52E8" w:rsidP="00BD52E8">
      <w:pPr>
        <w:rPr>
          <w:lang w:val="en-US"/>
        </w:rPr>
      </w:pPr>
      <w:r w:rsidRPr="006667B8">
        <w:rPr>
          <w:lang w:val="en-US"/>
        </w:rPr>
        <w:t xml:space="preserve">Two additional specific tests have been implemented for </w:t>
      </w:r>
      <w:r w:rsidR="00F1795A">
        <w:rPr>
          <w:lang w:val="en-US"/>
        </w:rPr>
        <w:t>in-air</w:t>
      </w:r>
      <w:r w:rsidRPr="006667B8">
        <w:rPr>
          <w:lang w:val="en-US"/>
        </w:rPr>
        <w:t xml:space="preserve"> data</w:t>
      </w:r>
      <w:r w:rsidR="004F5815">
        <w:rPr>
          <w:lang w:val="en-US"/>
        </w:rPr>
        <w:t xml:space="preserve"> of trajectories</w:t>
      </w:r>
      <w:r w:rsidRPr="006667B8">
        <w:rPr>
          <w:lang w:val="en-US"/>
        </w:rPr>
        <w:t>.</w:t>
      </w:r>
    </w:p>
    <w:p w:rsidR="00BD52E8" w:rsidRPr="006667B8" w:rsidRDefault="00BD52E8" w:rsidP="00BD52E8">
      <w:pPr>
        <w:pStyle w:val="Titre3"/>
      </w:pPr>
      <w:bookmarkStart w:id="978" w:name="_Toc43455885"/>
      <w:r w:rsidRPr="006667B8">
        <w:t>Test #21: Near-surface unpumped CTD salinity test</w:t>
      </w:r>
      <w:bookmarkEnd w:id="978"/>
    </w:p>
    <w:p w:rsidR="00F1795A" w:rsidRPr="006667B8" w:rsidRDefault="00F1795A" w:rsidP="00F1795A">
      <w:pPr>
        <w:pStyle w:val="Paragraphejustifi"/>
        <w:spacing w:after="200"/>
        <w:ind w:left="0"/>
      </w:pPr>
      <w:r w:rsidRPr="006667B8">
        <w:t>See §</w:t>
      </w:r>
      <w:r>
        <w:fldChar w:fldCharType="begin"/>
      </w:r>
      <w:r>
        <w:instrText xml:space="preserve"> REF _Ref479776492 \r \h </w:instrText>
      </w:r>
      <w:r>
        <w:fldChar w:fldCharType="separate"/>
      </w:r>
      <w:r w:rsidR="00A026F5">
        <w:t>3.1.1</w:t>
      </w:r>
      <w:r>
        <w:fldChar w:fldCharType="end"/>
      </w:r>
      <w:r w:rsidRPr="006667B8">
        <w:t>.</w:t>
      </w:r>
    </w:p>
    <w:p w:rsidR="00BD52E8" w:rsidRPr="006667B8" w:rsidRDefault="00BD52E8" w:rsidP="00BD52E8">
      <w:pPr>
        <w:pStyle w:val="Titre3"/>
      </w:pPr>
      <w:bookmarkStart w:id="979" w:name="_Toc43455886"/>
      <w:r w:rsidRPr="006667B8">
        <w:t>Test #22: Near-surface mixed air/water test</w:t>
      </w:r>
      <w:bookmarkEnd w:id="979"/>
    </w:p>
    <w:p w:rsidR="00F1795A" w:rsidRPr="006667B8" w:rsidRDefault="00F1795A" w:rsidP="00F1795A">
      <w:pPr>
        <w:pStyle w:val="Paragraphejustifi"/>
        <w:spacing w:after="200"/>
        <w:ind w:left="0"/>
      </w:pPr>
      <w:r w:rsidRPr="006667B8">
        <w:t>See §</w:t>
      </w:r>
      <w:r>
        <w:fldChar w:fldCharType="begin"/>
      </w:r>
      <w:r>
        <w:instrText xml:space="preserve"> REF _Ref479776510 \r \h </w:instrText>
      </w:r>
      <w:r>
        <w:fldChar w:fldCharType="separate"/>
      </w:r>
      <w:r w:rsidR="00A026F5">
        <w:t>3.1.2</w:t>
      </w:r>
      <w:r>
        <w:fldChar w:fldCharType="end"/>
      </w:r>
      <w:r w:rsidRPr="006667B8">
        <w:t>.</w:t>
      </w:r>
    </w:p>
    <w:p w:rsidR="00BD52E8" w:rsidRPr="006667B8" w:rsidRDefault="00BD52E8" w:rsidP="00BD52E8">
      <w:pPr>
        <w:pStyle w:val="Titre2"/>
        <w:rPr>
          <w:lang w:val="en-US"/>
        </w:rPr>
      </w:pPr>
      <w:bookmarkStart w:id="980" w:name="_Toc43455887"/>
      <w:r w:rsidRPr="006667B8">
        <w:rPr>
          <w:lang w:val="en-US"/>
        </w:rPr>
        <w:t xml:space="preserve">Tests application order on </w:t>
      </w:r>
      <w:r w:rsidR="00F1795A">
        <w:rPr>
          <w:lang w:val="en-US"/>
        </w:rPr>
        <w:t>in-air</w:t>
      </w:r>
      <w:r w:rsidRPr="006667B8">
        <w:rPr>
          <w:lang w:val="en-US"/>
        </w:rPr>
        <w:t xml:space="preserve"> data of </w:t>
      </w:r>
      <w:r w:rsidR="00F1795A">
        <w:rPr>
          <w:lang w:val="en-US"/>
        </w:rPr>
        <w:t>trajectories</w:t>
      </w:r>
      <w:bookmarkEnd w:id="980"/>
    </w:p>
    <w:p w:rsidR="00BD52E8" w:rsidRDefault="00BD52E8" w:rsidP="00BD52E8">
      <w:pPr>
        <w:pStyle w:val="Paragraphejustifi"/>
        <w:spacing w:after="200"/>
        <w:ind w:left="0"/>
      </w:pPr>
      <w:r w:rsidRPr="006667B8">
        <w:t xml:space="preserve">At Coriolis, Argo real-time QC tests on </w:t>
      </w:r>
      <w:r w:rsidR="00F1795A">
        <w:t>in-air</w:t>
      </w:r>
      <w:r w:rsidRPr="006667B8">
        <w:t xml:space="preserve"> data</w:t>
      </w:r>
      <w:r w:rsidR="00F1795A">
        <w:t xml:space="preserve"> of trajectories</w:t>
      </w:r>
      <w:r w:rsidRPr="006667B8">
        <w:t xml:space="preserve"> are applied in the order described in the following table.</w:t>
      </w:r>
    </w:p>
    <w:tbl>
      <w:tblPr>
        <w:tblW w:w="75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1766"/>
        <w:gridCol w:w="1526"/>
        <w:gridCol w:w="4219"/>
      </w:tblGrid>
      <w:tr w:rsidR="004F5815" w:rsidRPr="006667B8" w:rsidTr="00A44442">
        <w:trPr>
          <w:jc w:val="center"/>
        </w:trPr>
        <w:tc>
          <w:tcPr>
            <w:tcW w:w="1766" w:type="dxa"/>
            <w:shd w:val="clear" w:color="auto" w:fill="000080"/>
          </w:tcPr>
          <w:p w:rsidR="004F5815" w:rsidRPr="006667B8" w:rsidRDefault="004F5815" w:rsidP="00A44442">
            <w:pPr>
              <w:pStyle w:val="tableheader"/>
              <w:jc w:val="center"/>
              <w:rPr>
                <w:rFonts w:eastAsia="MS Mincho"/>
                <w:lang w:val="en-US"/>
              </w:rPr>
            </w:pPr>
            <w:r w:rsidRPr="006667B8">
              <w:rPr>
                <w:rFonts w:eastAsia="MS Mincho"/>
                <w:lang w:val="en-US"/>
              </w:rPr>
              <w:t>Order</w:t>
            </w:r>
          </w:p>
        </w:tc>
        <w:tc>
          <w:tcPr>
            <w:tcW w:w="1526" w:type="dxa"/>
            <w:shd w:val="clear" w:color="auto" w:fill="000080"/>
          </w:tcPr>
          <w:p w:rsidR="004F5815" w:rsidRPr="006667B8" w:rsidRDefault="004F5815" w:rsidP="00A44442">
            <w:pPr>
              <w:pStyle w:val="tableheader"/>
              <w:jc w:val="center"/>
              <w:rPr>
                <w:rFonts w:eastAsia="MS Mincho"/>
                <w:lang w:val="en-US"/>
              </w:rPr>
            </w:pPr>
            <w:r w:rsidRPr="006667B8">
              <w:rPr>
                <w:rFonts w:eastAsia="MS Mincho"/>
                <w:lang w:val="en-US"/>
              </w:rPr>
              <w:t>Test number</w:t>
            </w:r>
          </w:p>
        </w:tc>
        <w:tc>
          <w:tcPr>
            <w:tcW w:w="4219" w:type="dxa"/>
            <w:shd w:val="clear" w:color="auto" w:fill="000080"/>
          </w:tcPr>
          <w:p w:rsidR="004F5815" w:rsidRPr="006667B8" w:rsidRDefault="004F5815" w:rsidP="00A44442">
            <w:pPr>
              <w:pStyle w:val="tableheader"/>
              <w:jc w:val="center"/>
              <w:rPr>
                <w:rFonts w:eastAsia="MS Mincho"/>
                <w:lang w:val="en-US"/>
              </w:rPr>
            </w:pPr>
            <w:r w:rsidRPr="006667B8">
              <w:rPr>
                <w:rFonts w:eastAsia="MS Mincho"/>
                <w:lang w:val="en-US"/>
              </w:rPr>
              <w:t>Test name</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1</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1</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Platform identification</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2</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2</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Impossible date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3</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3</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Impossible location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4</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4</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Position on land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5</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20</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Questionable Argos position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6</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6</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Global range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7</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7</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Regional range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8</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15</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Grey list test</w:t>
            </w:r>
          </w:p>
        </w:tc>
      </w:tr>
      <w:tr w:rsidR="004F5815" w:rsidRPr="00FE5575" w:rsidTr="00A44442">
        <w:trPr>
          <w:jc w:val="center"/>
        </w:trPr>
        <w:tc>
          <w:tcPr>
            <w:tcW w:w="1766" w:type="dxa"/>
          </w:tcPr>
          <w:p w:rsidR="004F5815" w:rsidRPr="006667B8" w:rsidRDefault="004F5815" w:rsidP="00A44442">
            <w:pPr>
              <w:pStyle w:val="tablecontent"/>
              <w:jc w:val="center"/>
              <w:rPr>
                <w:rFonts w:eastAsia="MS Mincho"/>
                <w:lang w:val="en-US"/>
              </w:rPr>
            </w:pPr>
            <w:r>
              <w:rPr>
                <w:rFonts w:eastAsia="MS Mincho"/>
                <w:lang w:val="en-US"/>
              </w:rPr>
              <w:t>9</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21</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Near-surface unpumped CTD salinity test</w:t>
            </w:r>
          </w:p>
        </w:tc>
      </w:tr>
      <w:tr w:rsidR="004F5815" w:rsidRPr="00FE5575" w:rsidTr="00A44442">
        <w:trPr>
          <w:jc w:val="center"/>
        </w:trPr>
        <w:tc>
          <w:tcPr>
            <w:tcW w:w="1766" w:type="dxa"/>
          </w:tcPr>
          <w:p w:rsidR="004F5815" w:rsidRPr="006667B8" w:rsidRDefault="004F5815" w:rsidP="00A44442">
            <w:pPr>
              <w:pStyle w:val="tablecontent"/>
              <w:jc w:val="center"/>
              <w:rPr>
                <w:rFonts w:eastAsia="MS Mincho"/>
                <w:lang w:val="en-US"/>
              </w:rPr>
            </w:pPr>
            <w:r>
              <w:rPr>
                <w:rFonts w:eastAsia="MS Mincho"/>
                <w:lang w:val="en-US"/>
              </w:rPr>
              <w:t>10</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22</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Near-surface mixed air/water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Pr>
                <w:rFonts w:eastAsia="MS Mincho"/>
                <w:lang w:val="en-US"/>
              </w:rPr>
              <w:t>11</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57</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DOXY specific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58</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CDOM specific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59</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NITRATE specific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60</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PAR specific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61</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IRRADIANCE specific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Pr>
                <w:rFonts w:eastAsia="MS Mincho"/>
                <w:lang w:val="en-US"/>
              </w:rPr>
              <w:t>12</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62</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BBP specific tests</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no relevant for trajectories</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63</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CHLA specific tests</w:t>
            </w:r>
          </w:p>
        </w:tc>
      </w:tr>
    </w:tbl>
    <w:p w:rsidR="00BD52E8" w:rsidRPr="006667B8" w:rsidRDefault="00BD52E8" w:rsidP="006667B8">
      <w:pPr>
        <w:rPr>
          <w:lang w:val="en-US"/>
        </w:rPr>
      </w:pPr>
    </w:p>
    <w:p w:rsidR="00DE15B2" w:rsidRPr="006667B8" w:rsidRDefault="00DE15B2" w:rsidP="007C66B3">
      <w:pPr>
        <w:pStyle w:val="Titre1"/>
        <w:pageBreakBefore/>
        <w:jc w:val="both"/>
        <w:rPr>
          <w:lang w:val="en-US"/>
        </w:rPr>
      </w:pPr>
      <w:bookmarkStart w:id="981" w:name="_Toc442960693"/>
      <w:bookmarkStart w:id="982" w:name="_Toc442960694"/>
      <w:bookmarkStart w:id="983" w:name="_Toc442960695"/>
      <w:bookmarkStart w:id="984" w:name="_Toc442960696"/>
      <w:bookmarkStart w:id="985" w:name="_Toc442960697"/>
      <w:bookmarkStart w:id="986" w:name="_Toc442960698"/>
      <w:bookmarkStart w:id="987" w:name="_Toc442960699"/>
      <w:bookmarkStart w:id="988" w:name="_Toc442960700"/>
      <w:bookmarkStart w:id="989" w:name="_Toc442960701"/>
      <w:bookmarkStart w:id="990" w:name="_Toc442960702"/>
      <w:bookmarkStart w:id="991" w:name="_Toc43455888"/>
      <w:bookmarkEnd w:id="981"/>
      <w:bookmarkEnd w:id="982"/>
      <w:bookmarkEnd w:id="983"/>
      <w:bookmarkEnd w:id="984"/>
      <w:bookmarkEnd w:id="985"/>
      <w:bookmarkEnd w:id="986"/>
      <w:bookmarkEnd w:id="987"/>
      <w:bookmarkEnd w:id="988"/>
      <w:bookmarkEnd w:id="989"/>
      <w:r w:rsidRPr="006667B8">
        <w:rPr>
          <w:lang w:val="en-US"/>
        </w:rPr>
        <w:lastRenderedPageBreak/>
        <w:t>Passed/failed test traceability</w:t>
      </w:r>
      <w:bookmarkEnd w:id="990"/>
      <w:bookmarkEnd w:id="991"/>
    </w:p>
    <w:p w:rsidR="00DE15B2" w:rsidRDefault="00192BFE" w:rsidP="007C66B3">
      <w:pPr>
        <w:pStyle w:val="Paragraphejustifi"/>
        <w:spacing w:after="200"/>
        <w:ind w:left="0"/>
        <w:jc w:val="left"/>
      </w:pPr>
      <w:r>
        <w:t xml:space="preserve">Passed and failed test </w:t>
      </w:r>
      <w:r w:rsidR="005D7697">
        <w:t xml:space="preserve">number </w:t>
      </w:r>
      <w:r>
        <w:t>lists are reported in the profile and trajectory files through the HISTORY_QCTEST variable.</w:t>
      </w:r>
    </w:p>
    <w:p w:rsidR="00192BFE" w:rsidRDefault="00192BFE" w:rsidP="007C66B3">
      <w:pPr>
        <w:pStyle w:val="Paragraphejustifi"/>
        <w:spacing w:after="200"/>
        <w:ind w:left="0"/>
        <w:jc w:val="left"/>
      </w:pPr>
      <w:r>
        <w:t>At Coriolis:</w:t>
      </w:r>
    </w:p>
    <w:p w:rsidR="00192BFE" w:rsidRPr="00B8477A" w:rsidRDefault="00192BFE" w:rsidP="00192BFE">
      <w:pPr>
        <w:pStyle w:val="Paragraphejustifi"/>
        <w:numPr>
          <w:ilvl w:val="0"/>
          <w:numId w:val="23"/>
        </w:numPr>
        <w:rPr>
          <w:rPrChange w:id="992" w:author="RANNOU Jean-Philippe" w:date="2020-06-19T10:43:00Z">
            <w:rPr/>
          </w:rPrChange>
        </w:rPr>
      </w:pPr>
      <w:r w:rsidRPr="00B8477A">
        <w:rPr>
          <w:rPrChange w:id="993" w:author="RANNOU Jean-Philippe" w:date="2020-06-19T10:43:00Z">
            <w:rPr/>
          </w:rPrChange>
        </w:rPr>
        <w:t xml:space="preserve">Tests # 1, 2, 3, 4, 5, 6, 7, </w:t>
      </w:r>
      <w:r w:rsidR="006D1AA4" w:rsidRPr="00B8477A">
        <w:rPr>
          <w:rPrChange w:id="994" w:author="RANNOU Jean-Philippe" w:date="2020-06-19T10:43:00Z">
            <w:rPr/>
          </w:rPrChange>
        </w:rPr>
        <w:t>8, 9, 12, 13, 14, 15</w:t>
      </w:r>
      <w:r w:rsidRPr="00B8477A">
        <w:rPr>
          <w:rPrChange w:id="995" w:author="RANNOU Jean-Philippe" w:date="2020-06-19T10:43:00Z">
            <w:rPr/>
          </w:rPrChange>
        </w:rPr>
        <w:t>, 19, 20, 21, 22</w:t>
      </w:r>
      <w:r w:rsidR="00B62A25" w:rsidRPr="00B8477A">
        <w:rPr>
          <w:rPrChange w:id="996" w:author="RANNOU Jean-Philippe" w:date="2020-06-19T10:43:00Z">
            <w:rPr/>
          </w:rPrChange>
        </w:rPr>
        <w:t>, 23</w:t>
      </w:r>
      <w:r w:rsidRPr="00B8477A">
        <w:rPr>
          <w:rPrChange w:id="997" w:author="RANNOU Jean-Philippe" w:date="2020-06-19T10:43:00Z">
            <w:rPr/>
          </w:rPrChange>
        </w:rPr>
        <w:t xml:space="preserve"> and </w:t>
      </w:r>
      <w:r w:rsidR="00B62A25" w:rsidRPr="00B8477A">
        <w:rPr>
          <w:rPrChange w:id="998" w:author="RANNOU Jean-Philippe" w:date="2020-06-19T10:43:00Z">
            <w:rPr>
              <w:highlight w:val="green"/>
            </w:rPr>
          </w:rPrChange>
        </w:rPr>
        <w:t>25</w:t>
      </w:r>
      <w:r w:rsidR="00B62A25" w:rsidRPr="00B8477A">
        <w:rPr>
          <w:rPrChange w:id="999" w:author="RANNOU Jean-Philippe" w:date="2020-06-19T10:43:00Z">
            <w:rPr/>
          </w:rPrChange>
        </w:rPr>
        <w:t xml:space="preserve"> </w:t>
      </w:r>
      <w:r w:rsidRPr="00B8477A">
        <w:rPr>
          <w:rPrChange w:id="1000" w:author="RANNOU Jean-Philippe" w:date="2020-06-19T10:43:00Z">
            <w:rPr/>
          </w:rPrChange>
        </w:rPr>
        <w:t xml:space="preserve">are reported in the C files (i.e. tests # </w:t>
      </w:r>
      <w:r w:rsidR="00F16D11" w:rsidRPr="00B8477A">
        <w:rPr>
          <w:rPrChange w:id="1001" w:author="RANNOU Jean-Philippe" w:date="2020-06-19T10:43:00Z">
            <w:rPr>
              <w:highlight w:val="green"/>
            </w:rPr>
          </w:rPrChange>
        </w:rPr>
        <w:t>11</w:t>
      </w:r>
      <w:r w:rsidR="00F16D11" w:rsidRPr="00B8477A">
        <w:rPr>
          <w:rPrChange w:id="1002" w:author="RANNOU Jean-Philippe" w:date="2020-06-19T10:43:00Z">
            <w:rPr/>
          </w:rPrChange>
        </w:rPr>
        <w:t xml:space="preserve">, </w:t>
      </w:r>
      <w:r w:rsidRPr="00B8477A">
        <w:rPr>
          <w:rPrChange w:id="1003" w:author="RANNOU Jean-Philippe" w:date="2020-06-19T10:43:00Z">
            <w:rPr/>
          </w:rPrChange>
        </w:rPr>
        <w:t xml:space="preserve">57, </w:t>
      </w:r>
      <w:r w:rsidR="000B688A" w:rsidRPr="00B8477A">
        <w:rPr>
          <w:rPrChange w:id="1004" w:author="RANNOU Jean-Philippe" w:date="2020-06-19T10:43:00Z">
            <w:rPr/>
          </w:rPrChange>
        </w:rPr>
        <w:t xml:space="preserve">59, </w:t>
      </w:r>
      <w:r w:rsidRPr="00B8477A">
        <w:rPr>
          <w:rPrChange w:id="1005" w:author="RANNOU Jean-Philippe" w:date="2020-06-19T10:43:00Z">
            <w:rPr/>
          </w:rPrChange>
        </w:rPr>
        <w:t>62 and 63 are not),</w:t>
      </w:r>
    </w:p>
    <w:p w:rsidR="00192BFE" w:rsidRPr="00B8477A" w:rsidRDefault="00192BFE" w:rsidP="00192BFE">
      <w:pPr>
        <w:pStyle w:val="Paragraphejustifi"/>
        <w:numPr>
          <w:ilvl w:val="0"/>
          <w:numId w:val="23"/>
        </w:numPr>
        <w:rPr>
          <w:rPrChange w:id="1006" w:author="RANNOU Jean-Philippe" w:date="2020-06-19T10:43:00Z">
            <w:rPr/>
          </w:rPrChange>
        </w:rPr>
      </w:pPr>
      <w:r w:rsidRPr="00B8477A">
        <w:rPr>
          <w:rPrChange w:id="1007" w:author="RANNOU Jean-Philippe" w:date="2020-06-19T10:43:00Z">
            <w:rPr/>
          </w:rPrChange>
        </w:rPr>
        <w:t xml:space="preserve">Tests # </w:t>
      </w:r>
      <w:r w:rsidR="006D1AA4" w:rsidRPr="00B8477A">
        <w:rPr>
          <w:rPrChange w:id="1008" w:author="RANNOU Jean-Philippe" w:date="2020-06-19T10:43:00Z">
            <w:rPr/>
          </w:rPrChange>
        </w:rPr>
        <w:t>1, 2, 3, 4, 5, 6, 7, 9, 11, 12, 13, 15</w:t>
      </w:r>
      <w:r w:rsidRPr="00B8477A">
        <w:rPr>
          <w:rPrChange w:id="1009" w:author="RANNOU Jean-Philippe" w:date="2020-06-19T10:43:00Z">
            <w:rPr/>
          </w:rPrChange>
        </w:rPr>
        <w:t>, 19, 20, 21, 22, 23</w:t>
      </w:r>
      <w:r w:rsidR="00B62A25" w:rsidRPr="00B8477A">
        <w:rPr>
          <w:rPrChange w:id="1010" w:author="RANNOU Jean-Philippe" w:date="2020-06-19T10:43:00Z">
            <w:rPr/>
          </w:rPrChange>
        </w:rPr>
        <w:t xml:space="preserve">, </w:t>
      </w:r>
      <w:r w:rsidR="00B62A25" w:rsidRPr="00B8477A">
        <w:rPr>
          <w:rPrChange w:id="1011" w:author="RANNOU Jean-Philippe" w:date="2020-06-19T10:43:00Z">
            <w:rPr>
              <w:highlight w:val="green"/>
            </w:rPr>
          </w:rPrChange>
        </w:rPr>
        <w:t>25</w:t>
      </w:r>
      <w:r w:rsidRPr="00B8477A">
        <w:rPr>
          <w:rPrChange w:id="1012" w:author="RANNOU Jean-Philippe" w:date="2020-06-19T10:43:00Z">
            <w:rPr/>
          </w:rPrChange>
        </w:rPr>
        <w:t xml:space="preserve">, 57, </w:t>
      </w:r>
      <w:r w:rsidR="000B688A" w:rsidRPr="00B8477A">
        <w:rPr>
          <w:rPrChange w:id="1013" w:author="RANNOU Jean-Philippe" w:date="2020-06-19T10:43:00Z">
            <w:rPr/>
          </w:rPrChange>
        </w:rPr>
        <w:t xml:space="preserve">59, 62 </w:t>
      </w:r>
      <w:r w:rsidRPr="00B8477A">
        <w:rPr>
          <w:rPrChange w:id="1014" w:author="RANNOU Jean-Philippe" w:date="2020-06-19T10:43:00Z">
            <w:rPr/>
          </w:rPrChange>
        </w:rPr>
        <w:t xml:space="preserve">and </w:t>
      </w:r>
      <w:r w:rsidR="000B688A" w:rsidRPr="00B8477A">
        <w:rPr>
          <w:rPrChange w:id="1015" w:author="RANNOU Jean-Philippe" w:date="2020-06-19T10:43:00Z">
            <w:rPr/>
          </w:rPrChange>
        </w:rPr>
        <w:t xml:space="preserve">63 </w:t>
      </w:r>
      <w:r w:rsidRPr="00B8477A">
        <w:rPr>
          <w:rPrChange w:id="1016" w:author="RANNOU Jean-Philippe" w:date="2020-06-19T10:43:00Z">
            <w:rPr/>
          </w:rPrChange>
        </w:rPr>
        <w:t>are reported in th</w:t>
      </w:r>
      <w:r w:rsidR="006D1AA4" w:rsidRPr="00B8477A">
        <w:rPr>
          <w:rPrChange w:id="1017" w:author="RANNOU Jean-Philippe" w:date="2020-06-19T10:43:00Z">
            <w:rPr/>
          </w:rPrChange>
        </w:rPr>
        <w:t>e B</w:t>
      </w:r>
      <w:r w:rsidRPr="00B8477A">
        <w:rPr>
          <w:rPrChange w:id="1018" w:author="RANNOU Jean-Philippe" w:date="2020-06-19T10:43:00Z">
            <w:rPr/>
          </w:rPrChange>
        </w:rPr>
        <w:t xml:space="preserve"> files (i.e. test</w:t>
      </w:r>
      <w:r w:rsidR="006D1AA4" w:rsidRPr="00B8477A">
        <w:rPr>
          <w:rPrChange w:id="1019" w:author="RANNOU Jean-Philippe" w:date="2020-06-19T10:43:00Z">
            <w:rPr/>
          </w:rPrChange>
        </w:rPr>
        <w:t>s</w:t>
      </w:r>
      <w:r w:rsidRPr="00B8477A">
        <w:rPr>
          <w:rPrChange w:id="1020" w:author="RANNOU Jean-Philippe" w:date="2020-06-19T10:43:00Z">
            <w:rPr/>
          </w:rPrChange>
        </w:rPr>
        <w:t xml:space="preserve"> #</w:t>
      </w:r>
      <w:r w:rsidR="006D1AA4" w:rsidRPr="00B8477A">
        <w:rPr>
          <w:rPrChange w:id="1021" w:author="RANNOU Jean-Philippe" w:date="2020-06-19T10:43:00Z">
            <w:rPr/>
          </w:rPrChange>
        </w:rPr>
        <w:t xml:space="preserve"> 8 and 14 are</w:t>
      </w:r>
      <w:r w:rsidRPr="00B8477A">
        <w:rPr>
          <w:rPrChange w:id="1022" w:author="RANNOU Jean-Philippe" w:date="2020-06-19T10:43:00Z">
            <w:rPr/>
          </w:rPrChange>
        </w:rPr>
        <w:t xml:space="preserve"> not).</w:t>
      </w:r>
    </w:p>
    <w:p w:rsidR="00192BFE" w:rsidRPr="006667B8" w:rsidRDefault="00192BFE" w:rsidP="007C66B3">
      <w:pPr>
        <w:pStyle w:val="Paragraphejustifi"/>
        <w:spacing w:after="200"/>
        <w:ind w:left="0"/>
        <w:jc w:val="left"/>
      </w:pPr>
    </w:p>
    <w:p w:rsidR="0012680B" w:rsidRDefault="0012680B" w:rsidP="007C66B3">
      <w:pPr>
        <w:pStyle w:val="Paragraphejustifi"/>
        <w:spacing w:after="200"/>
        <w:ind w:left="0"/>
        <w:jc w:val="left"/>
      </w:pPr>
    </w:p>
    <w:p w:rsidR="00DE15B2" w:rsidRPr="006667B8" w:rsidRDefault="00DE15B2" w:rsidP="00E0112C">
      <w:pPr>
        <w:pStyle w:val="Titre1"/>
        <w:pageBreakBefore/>
        <w:jc w:val="both"/>
        <w:rPr>
          <w:lang w:val="en-US"/>
        </w:rPr>
      </w:pPr>
      <w:bookmarkStart w:id="1023" w:name="AXA"/>
      <w:bookmarkStart w:id="1024" w:name="_Toc43455889"/>
      <w:r w:rsidRPr="006667B8">
        <w:rPr>
          <w:lang w:val="en-US"/>
        </w:rPr>
        <w:lastRenderedPageBreak/>
        <w:t>Annex A</w:t>
      </w:r>
      <w:bookmarkEnd w:id="1023"/>
      <w:r w:rsidRPr="006667B8">
        <w:rPr>
          <w:lang w:val="en-US"/>
        </w:rPr>
        <w:t>: Example of Matlab implementation of the density inversion test</w:t>
      </w:r>
      <w:bookmarkEnd w:id="1024"/>
      <w:r w:rsidRPr="006667B8">
        <w:rPr>
          <w:lang w:val="en-US"/>
        </w:rPr>
        <w:t xml:space="preserve"> </w:t>
      </w:r>
    </w:p>
    <w:p w:rsidR="00DE15B2" w:rsidRPr="006667B8" w:rsidRDefault="00DE15B2" w:rsidP="007C66B3">
      <w:pPr>
        <w:pStyle w:val="Paragraphejustifi"/>
        <w:ind w:left="0"/>
      </w:pP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[delta_upbot,delta_botup,is_inv_dens] = test_density14(P,T,S,threshold)</w:t>
      </w:r>
    </w:p>
    <w:p w:rsidR="00DE15B2" w:rsidRPr="00A44442" w:rsidRDefault="00DE15B2" w:rsidP="00E0112C">
      <w:pPr>
        <w:autoSpaceDE w:val="0"/>
        <w:autoSpaceDN w:val="0"/>
        <w:adjustRightInd w:val="0"/>
        <w:spacing w:before="0"/>
        <w:rPr>
          <w:rFonts w:ascii="Courier New" w:hAnsi="Courier New" w:cs="Courier New"/>
          <w:sz w:val="16"/>
          <w:szCs w:val="16"/>
        </w:rPr>
      </w:pPr>
      <w:r w:rsidRPr="00A44442">
        <w:rPr>
          <w:rFonts w:ascii="Courier New" w:hAnsi="Courier New" w:cs="Courier New"/>
          <w:color w:val="228B22"/>
          <w:sz w:val="16"/>
          <w:szCs w:val="16"/>
        </w:rPr>
        <w:t>% INPUT:</w:t>
      </w:r>
    </w:p>
    <w:p w:rsidR="00DE15B2" w:rsidRPr="00A44442" w:rsidRDefault="00DE15B2" w:rsidP="00E0112C">
      <w:pPr>
        <w:autoSpaceDE w:val="0"/>
        <w:autoSpaceDN w:val="0"/>
        <w:adjustRightInd w:val="0"/>
        <w:spacing w:before="0"/>
        <w:rPr>
          <w:rFonts w:ascii="Courier New" w:hAnsi="Courier New" w:cs="Courier New"/>
          <w:sz w:val="16"/>
          <w:szCs w:val="16"/>
        </w:rPr>
      </w:pPr>
      <w:r w:rsidRPr="00A44442">
        <w:rPr>
          <w:rFonts w:ascii="Courier New" w:hAnsi="Courier New" w:cs="Courier New"/>
          <w:color w:val="228B22"/>
          <w:sz w:val="16"/>
          <w:szCs w:val="16"/>
        </w:rPr>
        <w:t>% P(1,nlevel) pression (dB)</w:t>
      </w:r>
    </w:p>
    <w:p w:rsidR="00DE15B2" w:rsidRPr="00A44442" w:rsidRDefault="00DE15B2" w:rsidP="00E0112C">
      <w:pPr>
        <w:autoSpaceDE w:val="0"/>
        <w:autoSpaceDN w:val="0"/>
        <w:adjustRightInd w:val="0"/>
        <w:spacing w:before="0"/>
        <w:rPr>
          <w:rFonts w:ascii="Courier New" w:hAnsi="Courier New" w:cs="Courier New"/>
          <w:sz w:val="16"/>
          <w:szCs w:val="16"/>
        </w:rPr>
      </w:pPr>
      <w:r w:rsidRPr="00A44442">
        <w:rPr>
          <w:rFonts w:ascii="Courier New" w:hAnsi="Courier New" w:cs="Courier New"/>
          <w:color w:val="228B22"/>
          <w:sz w:val="16"/>
          <w:szCs w:val="16"/>
        </w:rPr>
        <w:t>% T(1,nlevel) T in situ (°C)</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S(1,nlevel) S in situ (PSU)</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treshold : treshold used for detecting density inversion (0.03kg/m3)</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OUTPUT:</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delta_upbot (1,nlevel) : top to bottom test :  if delta_upbot &gt;= 0.03kg/m3 flag 4 of the level i</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delta_botup (1,nlevel) : bottom to top test:  if delta_botup &lt;= -0.03kg/m3 flag of the level i</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is_inv_dens (1,nlevel) : is_inv_dens=1 if level i should be flagued as bad (flag 4) ; ==0  otherwise</w:t>
      </w:r>
    </w:p>
    <w:p w:rsidR="00DE15B2" w:rsidRPr="00E12CE9" w:rsidRDefault="00DE15B2" w:rsidP="00E0112C">
      <w:pPr>
        <w:autoSpaceDE w:val="0"/>
        <w:autoSpaceDN w:val="0"/>
        <w:adjustRightInd w:val="0"/>
        <w:spacing w:before="0"/>
        <w:rPr>
          <w:rFonts w:ascii="Courier New" w:hAnsi="Courier New" w:cs="Courier New"/>
          <w:sz w:val="16"/>
          <w:szCs w:val="16"/>
          <w:lang w:val="en-US"/>
        </w:rPr>
      </w:pP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You will need The ITS-90 version of the CSIRO SEAWATER library, which you can obtain from</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http://www.cmar.csiro.au/datacentre/ext_docs/seawater.htm.  Version 3.3   22-Sep-2010 </w:t>
      </w:r>
    </w:p>
    <w:p w:rsidR="00DE15B2" w:rsidRPr="00E12CE9" w:rsidRDefault="00DE15B2" w:rsidP="00E0112C">
      <w:pPr>
        <w:autoSpaceDE w:val="0"/>
        <w:autoSpaceDN w:val="0"/>
        <w:adjustRightInd w:val="0"/>
        <w:spacing w:before="0"/>
        <w:rPr>
          <w:rFonts w:ascii="Courier New" w:hAnsi="Courier New" w:cs="Courier New"/>
          <w:color w:val="228B22"/>
          <w:sz w:val="16"/>
          <w:szCs w:val="16"/>
          <w:lang w:val="en-US"/>
        </w:rPr>
      </w:pPr>
      <w:r w:rsidRPr="00E12CE9">
        <w:rPr>
          <w:rFonts w:ascii="Courier New" w:hAnsi="Courier New" w:cs="Courier New"/>
          <w:color w:val="228B22"/>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FF"/>
          <w:sz w:val="16"/>
          <w:szCs w:val="16"/>
          <w:lang w:val="en-US"/>
        </w:rPr>
        <w:t>function</w:t>
      </w:r>
      <w:r w:rsidRPr="00E12CE9">
        <w:rPr>
          <w:rFonts w:ascii="Courier New" w:hAnsi="Courier New" w:cs="Courier New"/>
          <w:color w:val="000000"/>
          <w:sz w:val="16"/>
          <w:szCs w:val="16"/>
          <w:lang w:val="en-US"/>
        </w:rPr>
        <w:t xml:space="preserve"> [delta_upbot,delta_botup,is_inv_dens] = test_density14(P,T,S,treshold)</w:t>
      </w:r>
    </w:p>
    <w:p w:rsidR="00DE15B2" w:rsidRPr="00E12CE9" w:rsidRDefault="00DE15B2" w:rsidP="00E0112C">
      <w:pPr>
        <w:autoSpaceDE w:val="0"/>
        <w:autoSpaceDN w:val="0"/>
        <w:adjustRightInd w:val="0"/>
        <w:spacing w:before="0"/>
        <w:rPr>
          <w:rFonts w:ascii="Courier New" w:hAnsi="Courier New" w:cs="Courier New"/>
          <w:color w:val="0000FF"/>
          <w:sz w:val="16"/>
          <w:szCs w:val="16"/>
          <w:lang w:val="en-US"/>
        </w:rPr>
      </w:pP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FF"/>
          <w:sz w:val="16"/>
          <w:szCs w:val="16"/>
          <w:lang w:val="en-US"/>
        </w:rPr>
        <w:t>if</w:t>
      </w:r>
      <w:r w:rsidRPr="00E12CE9">
        <w:rPr>
          <w:rFonts w:ascii="Courier New" w:hAnsi="Courier New" w:cs="Courier New"/>
          <w:color w:val="000000"/>
          <w:sz w:val="16"/>
          <w:szCs w:val="16"/>
          <w:lang w:val="en-US"/>
        </w:rPr>
        <w:t xml:space="preserve"> size(P,1)&gt; 1</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P=P';</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FF"/>
          <w:sz w:val="16"/>
          <w:szCs w:val="16"/>
          <w:lang w:val="en-US"/>
        </w:rPr>
        <w:t>end</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FF"/>
          <w:sz w:val="16"/>
          <w:szCs w:val="16"/>
          <w:lang w:val="en-US"/>
        </w:rPr>
        <w:t>if</w:t>
      </w:r>
      <w:r w:rsidRPr="00E12CE9">
        <w:rPr>
          <w:rFonts w:ascii="Courier New" w:hAnsi="Courier New" w:cs="Courier New"/>
          <w:color w:val="000000"/>
          <w:sz w:val="16"/>
          <w:szCs w:val="16"/>
          <w:lang w:val="en-US"/>
        </w:rPr>
        <w:t xml:space="preserve"> size(T,1)&gt; 1</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T=T';</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FF"/>
          <w:sz w:val="16"/>
          <w:szCs w:val="16"/>
          <w:lang w:val="en-US"/>
        </w:rPr>
        <w:t>end</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FF"/>
          <w:sz w:val="16"/>
          <w:szCs w:val="16"/>
          <w:lang w:val="en-US"/>
        </w:rPr>
        <w:t>if</w:t>
      </w:r>
      <w:r w:rsidRPr="00E12CE9">
        <w:rPr>
          <w:rFonts w:ascii="Courier New" w:hAnsi="Courier New" w:cs="Courier New"/>
          <w:color w:val="000000"/>
          <w:sz w:val="16"/>
          <w:szCs w:val="16"/>
          <w:lang w:val="en-US"/>
        </w:rPr>
        <w:t xml:space="preserve"> size(S,1)&gt; 1</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S=S';</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FF"/>
          <w:sz w:val="16"/>
          <w:szCs w:val="16"/>
          <w:lang w:val="en-US"/>
        </w:rPr>
        <w:t>end</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FF"/>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FF"/>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From top to bottom :  two consecutive levels, i and i+1, are checked (Pi &lt; Pi+1 )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Pref = (P(1:end-1)+P(2:end))/2;</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rho_i(Pi, Ti, Si, Pref): potential density referenced to the mid-point Pref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rhop_i = sw_pden(S(1:end-1),T(1:end-1),P(1:end-1),Pref);</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rho_ip1(Pi+1, Ti+1, Si+1, Pref): potential density referenced to the mid-point Pref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rhop_ip1 = sw_pden(S(2:end),T(2:end),P(2:end),Pref);</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delta_upbot = [rhop_i-rhop_ip1, NaN];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From bottom to top:  two consecutive levels, i and i+1, are checked (Pi &gt; Pi+1 )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Pref = (P(2:end)+P(1:end-1))/2;</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rho_i(Pi, Ti, Si, Pref): potential density referenced to the mid-point Pref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rhop_i = sw_pden(S(2:end),T(2:end),P(2:end),Pref);</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rho_ip1(Pi+1, Ti+1, Si+1, Pref): potential density referenced to the mid-point Pref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rhop_ip1 = sw_pden(S(1:end-1),T(1:end-1),P(1:end-1),Pref);</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delta_botup = [NaN, rhop_i-rhop_ip1];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test if there is density inversion with the 0.03kgm-3 criterion</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is_inv_dens = delta_upbot&gt;=treshold | delta_botup&lt;=-treshold;</w:t>
      </w:r>
    </w:p>
    <w:p w:rsidR="00DE15B2" w:rsidRPr="006667B8" w:rsidRDefault="00DE15B2" w:rsidP="00E12CE9">
      <w:pPr>
        <w:autoSpaceDE w:val="0"/>
        <w:autoSpaceDN w:val="0"/>
        <w:adjustRightInd w:val="0"/>
        <w:spacing w:before="0"/>
        <w:rPr>
          <w:lang w:val="en-US"/>
        </w:rPr>
      </w:pPr>
      <w:r w:rsidRPr="006667B8">
        <w:rPr>
          <w:rFonts w:ascii="Courier New" w:hAnsi="Courier New" w:cs="Courier New"/>
          <w:color w:val="000000"/>
          <w:lang w:val="en-US"/>
        </w:rPr>
        <w:t xml:space="preserve"> </w:t>
      </w:r>
    </w:p>
    <w:sectPr w:rsidR="00DE15B2" w:rsidRPr="006667B8" w:rsidSect="00C761EE">
      <w:headerReference w:type="default" r:id="rId22"/>
      <w:footerReference w:type="default" r:id="rId23"/>
      <w:headerReference w:type="first" r:id="rId24"/>
      <w:pgSz w:w="11907" w:h="16840" w:code="9"/>
      <w:pgMar w:top="360" w:right="1080" w:bottom="1440" w:left="1699" w:header="720" w:footer="64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27EA" w:rsidRDefault="00E127EA">
      <w:r>
        <w:separator/>
      </w:r>
    </w:p>
  </w:endnote>
  <w:endnote w:type="continuationSeparator" w:id="0">
    <w:p w:rsidR="00E127EA" w:rsidRDefault="00E12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EFF" w:usb1="C000247B"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618E" w:rsidRDefault="00E4618E">
    <w:pPr>
      <w:pStyle w:val="Pieddepage"/>
      <w:pBdr>
        <w:top w:val="none" w:sz="0" w:space="0" w:color="auto"/>
        <w:right w:val="none" w:sz="0" w:space="0" w:color="auto"/>
      </w:pBdr>
      <w:tabs>
        <w:tab w:val="clear" w:pos="4536"/>
        <w:tab w:val="clear" w:pos="7655"/>
        <w:tab w:val="center" w:pos="4962"/>
        <w:tab w:val="right" w:pos="8931"/>
      </w:tabs>
      <w:rPr>
        <w:rFonts w:ascii="Arial" w:hAnsi="Arial" w:cs="Arial"/>
        <w:lang w:val="en-GB"/>
      </w:rPr>
    </w:pPr>
    <w:r>
      <w:rPr>
        <w:rFonts w:ascii="Arial" w:hAnsi="Arial" w:cs="Arial"/>
        <w:sz w:val="16"/>
        <w:szCs w:val="16"/>
        <w:lang w:val="en-GB"/>
      </w:rPr>
      <w:t>Argo data management</w:t>
    </w:r>
    <w:r>
      <w:rPr>
        <w:rFonts w:ascii="Arial" w:hAnsi="Arial" w:cs="Arial"/>
        <w:sz w:val="16"/>
        <w:szCs w:val="16"/>
        <w:lang w:val="en-GB"/>
      </w:rPr>
      <w:tab/>
      <w:t>quality control manual</w:t>
    </w:r>
    <w:r>
      <w:rPr>
        <w:rFonts w:ascii="Arial" w:hAnsi="Arial" w:cs="Arial"/>
        <w:sz w:val="16"/>
        <w:szCs w:val="16"/>
        <w:lang w:val="en-GB"/>
      </w:rPr>
      <w:tab/>
      <w:t>version 2.6.1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618E" w:rsidRDefault="00E4618E">
    <w:pPr>
      <w:pStyle w:val="Pieddepage"/>
      <w:pBdr>
        <w:top w:val="none" w:sz="0" w:space="0" w:color="auto"/>
        <w:right w:val="none" w:sz="0" w:space="0" w:color="auto"/>
      </w:pBdr>
      <w:tabs>
        <w:tab w:val="clear" w:pos="4536"/>
        <w:tab w:val="center" w:pos="3828"/>
      </w:tabs>
      <w:jc w:val="right"/>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618E" w:rsidRDefault="00E4618E">
    <w:pPr>
      <w:pStyle w:val="Pieddepage"/>
      <w:pBdr>
        <w:top w:val="none" w:sz="0" w:space="0" w:color="auto"/>
        <w:right w:val="none" w:sz="0" w:space="0" w:color="auto"/>
      </w:pBdr>
      <w:tabs>
        <w:tab w:val="clear" w:pos="4536"/>
        <w:tab w:val="clear" w:pos="7655"/>
        <w:tab w:val="center" w:pos="4962"/>
        <w:tab w:val="right" w:pos="8931"/>
      </w:tabs>
      <w:rPr>
        <w:rFonts w:ascii="Arial" w:hAnsi="Arial" w:cs="Arial"/>
        <w:lang w:val="en-GB"/>
      </w:rPr>
    </w:pPr>
    <w:r>
      <w:rPr>
        <w:rFonts w:ascii="Arial" w:hAnsi="Arial" w:cs="Arial"/>
        <w:sz w:val="16"/>
        <w:szCs w:val="16"/>
        <w:lang w:val="en-GB"/>
      </w:rPr>
      <w:t>Argo Data Management</w:t>
    </w:r>
    <w:r>
      <w:rPr>
        <w:rFonts w:ascii="Arial" w:hAnsi="Arial" w:cs="Arial"/>
        <w:sz w:val="16"/>
        <w:szCs w:val="16"/>
        <w:lang w:val="en-GB"/>
      </w:rPr>
      <w:tab/>
    </w:r>
    <w:r w:rsidRPr="002F6EF3">
      <w:rPr>
        <w:rFonts w:ascii="Arial" w:hAnsi="Arial" w:cs="Arial"/>
        <w:sz w:val="16"/>
        <w:szCs w:val="16"/>
        <w:lang w:val="en-GB"/>
      </w:rPr>
      <w:t xml:space="preserve">Implementation of Argo Real Time Quality Controls </w:t>
    </w:r>
    <w:r>
      <w:rPr>
        <w:rFonts w:ascii="Arial" w:hAnsi="Arial" w:cs="Arial"/>
        <w:sz w:val="16"/>
        <w:szCs w:val="16"/>
        <w:lang w:val="en-GB"/>
      </w:rPr>
      <w:t>by</w:t>
    </w:r>
    <w:r w:rsidRPr="002F6EF3">
      <w:rPr>
        <w:rFonts w:ascii="Arial" w:hAnsi="Arial" w:cs="Arial"/>
        <w:sz w:val="16"/>
        <w:szCs w:val="16"/>
        <w:lang w:val="en-GB"/>
      </w:rPr>
      <w:t xml:space="preserve"> Coriolis</w:t>
    </w:r>
    <w:r>
      <w:rPr>
        <w:rFonts w:ascii="Arial" w:hAnsi="Arial" w:cs="Arial"/>
        <w:sz w:val="16"/>
        <w:szCs w:val="16"/>
        <w:lang w:val="en-GB"/>
      </w:rPr>
      <w:tab/>
      <w:t>Version 1.2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27EA" w:rsidRDefault="00E127EA">
      <w:r>
        <w:separator/>
      </w:r>
    </w:p>
  </w:footnote>
  <w:footnote w:type="continuationSeparator" w:id="0">
    <w:p w:rsidR="00E127EA" w:rsidRDefault="00E12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618E" w:rsidRDefault="00E4618E">
    <w:pPr>
      <w:pStyle w:val="En-tte"/>
      <w:rPr>
        <w:rStyle w:val="Numrodepage"/>
        <w:rFonts w:ascii="Times" w:hAnsi="Times" w:cs="Times"/>
        <w:sz w:val="16"/>
        <w:szCs w:val="16"/>
      </w:rPr>
    </w:pPr>
    <w:r>
      <w:rPr>
        <w:rStyle w:val="Numrodepage"/>
        <w:rFonts w:ascii="Times" w:hAnsi="Times" w:cs="Times"/>
        <w:sz w:val="16"/>
        <w:szCs w:val="16"/>
      </w:rPr>
      <w:fldChar w:fldCharType="begin"/>
    </w:r>
    <w:r>
      <w:rPr>
        <w:rStyle w:val="Numrodepage"/>
        <w:rFonts w:ascii="Times" w:hAnsi="Times" w:cs="Times"/>
        <w:sz w:val="16"/>
        <w:szCs w:val="16"/>
      </w:rPr>
      <w:instrText xml:space="preserve"> PAGE </w:instrText>
    </w:r>
    <w:r>
      <w:rPr>
        <w:rStyle w:val="Numrodepage"/>
        <w:rFonts w:ascii="Times" w:hAnsi="Times" w:cs="Times"/>
        <w:sz w:val="16"/>
        <w:szCs w:val="16"/>
      </w:rPr>
      <w:fldChar w:fldCharType="separate"/>
    </w:r>
    <w:r>
      <w:rPr>
        <w:rStyle w:val="Numrodepage"/>
        <w:rFonts w:ascii="Times" w:hAnsi="Times" w:cs="Times"/>
        <w:noProof/>
        <w:sz w:val="16"/>
        <w:szCs w:val="16"/>
      </w:rPr>
      <w:t>2</w:t>
    </w:r>
    <w:r>
      <w:rPr>
        <w:rStyle w:val="Numrodepage"/>
        <w:rFonts w:ascii="Times" w:hAnsi="Times" w:cs="Times"/>
        <w:sz w:val="16"/>
        <w:szCs w:val="16"/>
      </w:rPr>
      <w:fldChar w:fldCharType="end"/>
    </w:r>
  </w:p>
  <w:p w:rsidR="00E4618E" w:rsidRDefault="00E4618E">
    <w:pPr>
      <w:pStyle w:val="En-tte"/>
      <w:pBdr>
        <w:top w:val="none" w:sz="0" w:space="0" w:color="auto"/>
        <w:right w:val="none" w:sz="0" w:space="0" w:color="auto"/>
      </w:pBd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618E" w:rsidRDefault="00E127EA">
    <w:pPr>
      <w:pStyle w:val="En-tte"/>
      <w:pBdr>
        <w:top w:val="none" w:sz="0" w:space="0" w:color="auto"/>
        <w:right w:val="none" w:sz="0" w:space="0" w:color="auto"/>
      </w:pBdr>
      <w:ind w:left="1134"/>
      <w:jc w:val="left"/>
      <w:rPr>
        <w:sz w:val="16"/>
        <w:szCs w:val="16"/>
      </w:rPr>
    </w:pPr>
    <w:r>
      <w:rPr>
        <w:noProof/>
      </w:rPr>
      <w:pict>
        <v:line id="Line 4" o:spid="_x0000_s2049" style="position:absolute;left:0;text-align:left;z-index:2;visibility:visible" from="90pt,459.2pt" to="90.05pt,842.25pt">
          <v:stroke startarrowwidth="narrow" startarrowlength="short" endarrowwidth="narrow" endarrowlength="short"/>
        </v:line>
      </w:pict>
    </w:r>
    <w:r>
      <w:rPr>
        <w:noProof/>
      </w:rPr>
      <w:pict>
        <v:line id="Line 3" o:spid="_x0000_s2050" style="position:absolute;left:0;text-align:left;flip:y;z-index:1;visibility:visible" from="99pt,342.2pt" to="513pt,342.2pt">
          <v:stroke startarrowwidth="narrow" startarrowlength="short" endarrowwidth="narrow" endarrowlength="short"/>
        </v:line>
      </w:pict>
    </w:r>
    <w:r>
      <w:rPr>
        <w:noProof/>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i1025" type="#_x0000_t75" alt="tc1" style="width:41.9pt;height:452.95pt;visibility:visible">
          <v:imagedata r:id="rId1" o:titl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618E" w:rsidRDefault="00E4618E">
    <w:pPr>
      <w:pStyle w:val="En-tte"/>
      <w:pBdr>
        <w:top w:val="single" w:sz="6" w:space="1" w:color="auto"/>
      </w:pBdr>
      <w:rPr>
        <w:rStyle w:val="Numrodepage"/>
        <w:rFonts w:ascii="Times" w:hAnsi="Times" w:cs="Times"/>
        <w:sz w:val="16"/>
        <w:szCs w:val="16"/>
      </w:rPr>
    </w:pPr>
    <w:r>
      <w:rPr>
        <w:rStyle w:val="Numrodepage"/>
        <w:rFonts w:ascii="Times" w:hAnsi="Times" w:cs="Times"/>
        <w:sz w:val="16"/>
        <w:szCs w:val="16"/>
      </w:rPr>
      <w:fldChar w:fldCharType="begin"/>
    </w:r>
    <w:r>
      <w:rPr>
        <w:rStyle w:val="Numrodepage"/>
        <w:rFonts w:ascii="Times" w:hAnsi="Times" w:cs="Times"/>
        <w:sz w:val="16"/>
        <w:szCs w:val="16"/>
      </w:rPr>
      <w:instrText xml:space="preserve"> PAGE </w:instrText>
    </w:r>
    <w:r>
      <w:rPr>
        <w:rStyle w:val="Numrodepage"/>
        <w:rFonts w:ascii="Times" w:hAnsi="Times" w:cs="Times"/>
        <w:sz w:val="16"/>
        <w:szCs w:val="16"/>
      </w:rPr>
      <w:fldChar w:fldCharType="separate"/>
    </w:r>
    <w:r w:rsidR="00B8477A">
      <w:rPr>
        <w:rStyle w:val="Numrodepage"/>
        <w:rFonts w:ascii="Times" w:hAnsi="Times" w:cs="Times"/>
        <w:noProof/>
        <w:sz w:val="16"/>
        <w:szCs w:val="16"/>
      </w:rPr>
      <w:t>9</w:t>
    </w:r>
    <w:r>
      <w:rPr>
        <w:rStyle w:val="Numrodepage"/>
        <w:rFonts w:ascii="Times" w:hAnsi="Times" w:cs="Times"/>
        <w:sz w:val="16"/>
        <w:szCs w:val="16"/>
      </w:rPr>
      <w:fldChar w:fldCharType="end"/>
    </w:r>
  </w:p>
  <w:p w:rsidR="00E4618E" w:rsidRDefault="00E4618E">
    <w:pPr>
      <w:pStyle w:val="En-tte"/>
      <w:pBdr>
        <w:top w:val="none" w:sz="0" w:space="0" w:color="auto"/>
        <w:right w:val="none" w:sz="0" w:space="0" w:color="auto"/>
      </w:pBdr>
      <w:rPr>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618E" w:rsidRDefault="00E4618E">
    <w:pPr>
      <w:pStyle w:val="En-tte"/>
      <w:pBdr>
        <w:top w:val="none" w:sz="0" w:space="0" w:color="auto"/>
        <w:right w:val="none" w:sz="0" w:space="0" w:color="auto"/>
      </w:pBdr>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664111E"/>
    <w:lvl w:ilvl="0">
      <w:start w:val="1"/>
      <w:numFmt w:val="decimal"/>
      <w:pStyle w:val="Listenumros2"/>
      <w:lvlText w:val="%1."/>
      <w:lvlJc w:val="left"/>
      <w:pPr>
        <w:tabs>
          <w:tab w:val="num" w:pos="1492"/>
        </w:tabs>
        <w:ind w:left="1492" w:hanging="360"/>
      </w:pPr>
    </w:lvl>
  </w:abstractNum>
  <w:abstractNum w:abstractNumId="1" w15:restartNumberingAfterBreak="0">
    <w:nsid w:val="FFFFFF7D"/>
    <w:multiLevelType w:val="singleLevel"/>
    <w:tmpl w:val="0A52585E"/>
    <w:lvl w:ilvl="0">
      <w:start w:val="1"/>
      <w:numFmt w:val="decimal"/>
      <w:pStyle w:val="Listenumros"/>
      <w:lvlText w:val="%1."/>
      <w:lvlJc w:val="left"/>
      <w:pPr>
        <w:tabs>
          <w:tab w:val="num" w:pos="1209"/>
        </w:tabs>
        <w:ind w:left="1209" w:hanging="360"/>
      </w:pPr>
    </w:lvl>
  </w:abstractNum>
  <w:abstractNum w:abstractNumId="2" w15:restartNumberingAfterBreak="0">
    <w:nsid w:val="FFFFFF7E"/>
    <w:multiLevelType w:val="singleLevel"/>
    <w:tmpl w:val="71762A74"/>
    <w:lvl w:ilvl="0">
      <w:start w:val="1"/>
      <w:numFmt w:val="decimal"/>
      <w:pStyle w:val="Listepuces2"/>
      <w:lvlText w:val="%1."/>
      <w:lvlJc w:val="left"/>
      <w:pPr>
        <w:tabs>
          <w:tab w:val="num" w:pos="926"/>
        </w:tabs>
        <w:ind w:left="926" w:hanging="360"/>
      </w:pPr>
    </w:lvl>
  </w:abstractNum>
  <w:abstractNum w:abstractNumId="3" w15:restartNumberingAfterBreak="0">
    <w:nsid w:val="FFFFFF80"/>
    <w:multiLevelType w:val="singleLevel"/>
    <w:tmpl w:val="35D6B5EE"/>
    <w:lvl w:ilvl="0">
      <w:start w:val="1"/>
      <w:numFmt w:val="bullet"/>
      <w:pStyle w:val="Listepuces3"/>
      <w:lvlText w:val=""/>
      <w:lvlJc w:val="left"/>
      <w:pPr>
        <w:tabs>
          <w:tab w:val="num" w:pos="1492"/>
        </w:tabs>
        <w:ind w:left="1492" w:hanging="360"/>
      </w:pPr>
      <w:rPr>
        <w:rFonts w:ascii="Symbol" w:hAnsi="Symbol" w:cs="Symbol" w:hint="default"/>
      </w:rPr>
    </w:lvl>
  </w:abstractNum>
  <w:abstractNum w:abstractNumId="4" w15:restartNumberingAfterBreak="0">
    <w:nsid w:val="FFFFFF81"/>
    <w:multiLevelType w:val="singleLevel"/>
    <w:tmpl w:val="6B5AFE30"/>
    <w:lvl w:ilvl="0">
      <w:start w:val="1"/>
      <w:numFmt w:val="bullet"/>
      <w:pStyle w:val="Listenumros5"/>
      <w:lvlText w:val=""/>
      <w:lvlJc w:val="left"/>
      <w:pPr>
        <w:tabs>
          <w:tab w:val="num" w:pos="1209"/>
        </w:tabs>
        <w:ind w:left="1209" w:hanging="360"/>
      </w:pPr>
      <w:rPr>
        <w:rFonts w:ascii="Symbol" w:hAnsi="Symbol" w:cs="Symbol" w:hint="default"/>
      </w:rPr>
    </w:lvl>
  </w:abstractNum>
  <w:abstractNum w:abstractNumId="5" w15:restartNumberingAfterBreak="0">
    <w:nsid w:val="FFFFFF82"/>
    <w:multiLevelType w:val="singleLevel"/>
    <w:tmpl w:val="06A066F6"/>
    <w:lvl w:ilvl="0">
      <w:start w:val="1"/>
      <w:numFmt w:val="bullet"/>
      <w:pStyle w:val="Listenumros4"/>
      <w:lvlText w:val=""/>
      <w:lvlJc w:val="left"/>
      <w:pPr>
        <w:tabs>
          <w:tab w:val="num" w:pos="926"/>
        </w:tabs>
        <w:ind w:left="926" w:hanging="360"/>
      </w:pPr>
      <w:rPr>
        <w:rFonts w:ascii="Symbol" w:hAnsi="Symbol" w:cs="Symbol" w:hint="default"/>
      </w:rPr>
    </w:lvl>
  </w:abstractNum>
  <w:abstractNum w:abstractNumId="6" w15:restartNumberingAfterBreak="0">
    <w:nsid w:val="FFFFFF83"/>
    <w:multiLevelType w:val="singleLevel"/>
    <w:tmpl w:val="F4807572"/>
    <w:lvl w:ilvl="0">
      <w:start w:val="1"/>
      <w:numFmt w:val="bullet"/>
      <w:pStyle w:val="Listenumros3"/>
      <w:lvlText w:val=""/>
      <w:lvlJc w:val="left"/>
      <w:pPr>
        <w:tabs>
          <w:tab w:val="num" w:pos="643"/>
        </w:tabs>
        <w:ind w:left="643" w:hanging="360"/>
      </w:pPr>
      <w:rPr>
        <w:rFonts w:ascii="Symbol" w:hAnsi="Symbol" w:cs="Symbol" w:hint="default"/>
      </w:rPr>
    </w:lvl>
  </w:abstractNum>
  <w:abstractNum w:abstractNumId="7" w15:restartNumberingAfterBreak="0">
    <w:nsid w:val="FFFFFF88"/>
    <w:multiLevelType w:val="singleLevel"/>
    <w:tmpl w:val="871A9B60"/>
    <w:lvl w:ilvl="0">
      <w:start w:val="1"/>
      <w:numFmt w:val="decimal"/>
      <w:pStyle w:val="Listepuces5"/>
      <w:lvlText w:val="%1."/>
      <w:lvlJc w:val="left"/>
      <w:pPr>
        <w:tabs>
          <w:tab w:val="num" w:pos="360"/>
        </w:tabs>
        <w:ind w:left="360" w:hanging="360"/>
      </w:pPr>
    </w:lvl>
  </w:abstractNum>
  <w:abstractNum w:abstractNumId="8" w15:restartNumberingAfterBreak="0">
    <w:nsid w:val="FFFFFF89"/>
    <w:multiLevelType w:val="singleLevel"/>
    <w:tmpl w:val="CF56D422"/>
    <w:lvl w:ilvl="0">
      <w:start w:val="1"/>
      <w:numFmt w:val="bullet"/>
      <w:pStyle w:val="Listepuces4"/>
      <w:lvlText w:val=""/>
      <w:lvlJc w:val="left"/>
      <w:pPr>
        <w:tabs>
          <w:tab w:val="num" w:pos="360"/>
        </w:tabs>
        <w:ind w:left="360" w:hanging="360"/>
      </w:pPr>
      <w:rPr>
        <w:rFonts w:ascii="Symbol" w:hAnsi="Symbol" w:cs="Symbol" w:hint="default"/>
      </w:rPr>
    </w:lvl>
  </w:abstractNum>
  <w:abstractNum w:abstractNumId="9" w15:restartNumberingAfterBreak="0">
    <w:nsid w:val="FFFFFFFB"/>
    <w:multiLevelType w:val="multilevel"/>
    <w:tmpl w:val="ECEA94C8"/>
    <w:lvl w:ilvl="0">
      <w:start w:val="1"/>
      <w:numFmt w:val="decimal"/>
      <w:pStyle w:val="Titre1"/>
      <w:lvlText w:val="%1."/>
      <w:lvlJc w:val="left"/>
      <w:pPr>
        <w:tabs>
          <w:tab w:val="num" w:pos="567"/>
        </w:tabs>
        <w:ind w:left="567" w:hanging="567"/>
      </w:pPr>
    </w:lvl>
    <w:lvl w:ilvl="1">
      <w:start w:val="1"/>
      <w:numFmt w:val="decimal"/>
      <w:pStyle w:val="Titre2"/>
      <w:lvlText w:val="%1.%2."/>
      <w:lvlJc w:val="left"/>
      <w:pPr>
        <w:tabs>
          <w:tab w:val="num" w:pos="1872"/>
        </w:tabs>
        <w:ind w:left="1872" w:hanging="1021"/>
      </w:pPr>
    </w:lvl>
    <w:lvl w:ilvl="2">
      <w:start w:val="1"/>
      <w:numFmt w:val="decimal"/>
      <w:pStyle w:val="Titre3"/>
      <w:lvlText w:val="%1.%2.%3."/>
      <w:lvlJc w:val="left"/>
      <w:pPr>
        <w:tabs>
          <w:tab w:val="num" w:pos="1277"/>
        </w:tabs>
        <w:ind w:left="1277"/>
      </w:pPr>
    </w:lvl>
    <w:lvl w:ilvl="3">
      <w:start w:val="1"/>
      <w:numFmt w:val="decimal"/>
      <w:pStyle w:val="Titre4"/>
      <w:suff w:val="space"/>
      <w:lvlText w:val="%1.%2.%3.%4."/>
      <w:lvlJc w:val="left"/>
      <w:pPr>
        <w:ind w:left="142"/>
      </w:pPr>
    </w:lvl>
    <w:lvl w:ilvl="4">
      <w:start w:val="1"/>
      <w:numFmt w:val="decimal"/>
      <w:pStyle w:val="Titre5"/>
      <w:lvlText w:val="%1.%2.%3.%4..%5"/>
      <w:lvlJc w:val="left"/>
      <w:pPr>
        <w:tabs>
          <w:tab w:val="num" w:pos="0"/>
        </w:tabs>
      </w:pPr>
    </w:lvl>
    <w:lvl w:ilvl="5">
      <w:start w:val="1"/>
      <w:numFmt w:val="decimal"/>
      <w:pStyle w:val="Titre6"/>
      <w:lvlText w:val="%1.%2.%3.%4..%5.%6"/>
      <w:lvlJc w:val="left"/>
      <w:pPr>
        <w:tabs>
          <w:tab w:val="num" w:pos="0"/>
        </w:tabs>
      </w:pPr>
    </w:lvl>
    <w:lvl w:ilvl="6">
      <w:start w:val="1"/>
      <w:numFmt w:val="decimal"/>
      <w:pStyle w:val="Titre7"/>
      <w:lvlText w:val="%1.%2.%3.%4..%5.%6.%7"/>
      <w:lvlJc w:val="left"/>
      <w:pPr>
        <w:tabs>
          <w:tab w:val="num" w:pos="0"/>
        </w:tabs>
      </w:pPr>
    </w:lvl>
    <w:lvl w:ilvl="7">
      <w:start w:val="1"/>
      <w:numFmt w:val="decimal"/>
      <w:pStyle w:val="Titre8"/>
      <w:lvlText w:val="%1.%2.%3.%4..%5.%6.%7.%8"/>
      <w:lvlJc w:val="left"/>
      <w:pPr>
        <w:tabs>
          <w:tab w:val="num" w:pos="0"/>
        </w:tabs>
      </w:pPr>
    </w:lvl>
    <w:lvl w:ilvl="8">
      <w:start w:val="1"/>
      <w:numFmt w:val="decimal"/>
      <w:pStyle w:val="Titre9"/>
      <w:lvlText w:val="%1.%2.%3.%4..%5.%6.%7.%8.%9"/>
      <w:lvlJc w:val="left"/>
      <w:pPr>
        <w:tabs>
          <w:tab w:val="num" w:pos="0"/>
        </w:tabs>
      </w:pPr>
    </w:lvl>
  </w:abstractNum>
  <w:abstractNum w:abstractNumId="10" w15:restartNumberingAfterBreak="0">
    <w:nsid w:val="0047584A"/>
    <w:multiLevelType w:val="hybridMultilevel"/>
    <w:tmpl w:val="94224E92"/>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1" w15:restartNumberingAfterBreak="0">
    <w:nsid w:val="07CE246A"/>
    <w:multiLevelType w:val="hybridMultilevel"/>
    <w:tmpl w:val="3E28EA4C"/>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2" w15:restartNumberingAfterBreak="0">
    <w:nsid w:val="13C06B06"/>
    <w:multiLevelType w:val="hybridMultilevel"/>
    <w:tmpl w:val="458674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7890F66"/>
    <w:multiLevelType w:val="hybridMultilevel"/>
    <w:tmpl w:val="011E5692"/>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4" w15:restartNumberingAfterBreak="0">
    <w:nsid w:val="18A3504D"/>
    <w:multiLevelType w:val="hybridMultilevel"/>
    <w:tmpl w:val="CAF80C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CA31653"/>
    <w:multiLevelType w:val="hybridMultilevel"/>
    <w:tmpl w:val="26FAB45C"/>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6" w15:restartNumberingAfterBreak="0">
    <w:nsid w:val="4B2051C6"/>
    <w:multiLevelType w:val="singleLevel"/>
    <w:tmpl w:val="F14A2B00"/>
    <w:lvl w:ilvl="0">
      <w:start w:val="1"/>
      <w:numFmt w:val="bullet"/>
      <w:pStyle w:val="Enumration3"/>
      <w:lvlText w:val=""/>
      <w:lvlJc w:val="left"/>
      <w:pPr>
        <w:tabs>
          <w:tab w:val="num" w:pos="927"/>
        </w:tabs>
        <w:ind w:left="907" w:hanging="340"/>
      </w:pPr>
      <w:rPr>
        <w:rFonts w:ascii="Wingdings" w:hAnsi="Wingdings" w:cs="Wingdings" w:hint="default"/>
      </w:rPr>
    </w:lvl>
  </w:abstractNum>
  <w:abstractNum w:abstractNumId="17" w15:restartNumberingAfterBreak="0">
    <w:nsid w:val="4B635827"/>
    <w:multiLevelType w:val="hybridMultilevel"/>
    <w:tmpl w:val="575019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2623A40"/>
    <w:multiLevelType w:val="singleLevel"/>
    <w:tmpl w:val="291A3184"/>
    <w:lvl w:ilvl="0">
      <w:start w:val="1"/>
      <w:numFmt w:val="bullet"/>
      <w:pStyle w:val="Listepuces"/>
      <w:lvlText w:val=""/>
      <w:lvlJc w:val="left"/>
      <w:pPr>
        <w:tabs>
          <w:tab w:val="num" w:pos="814"/>
        </w:tabs>
        <w:ind w:left="737" w:hanging="283"/>
      </w:pPr>
      <w:rPr>
        <w:rFonts w:ascii="Symbol" w:hAnsi="Symbol" w:cs="Symbol" w:hint="default"/>
      </w:rPr>
    </w:lvl>
  </w:abstractNum>
  <w:abstractNum w:abstractNumId="19" w15:restartNumberingAfterBreak="0">
    <w:nsid w:val="55FF58CE"/>
    <w:multiLevelType w:val="hybridMultilevel"/>
    <w:tmpl w:val="5A4EE018"/>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20" w15:restartNumberingAfterBreak="0">
    <w:nsid w:val="68096FD3"/>
    <w:multiLevelType w:val="hybridMultilevel"/>
    <w:tmpl w:val="79D455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99B3CEC"/>
    <w:multiLevelType w:val="hybridMultilevel"/>
    <w:tmpl w:val="C4207F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90B78C4"/>
    <w:multiLevelType w:val="hybridMultilevel"/>
    <w:tmpl w:val="7A301E1C"/>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23" w15:restartNumberingAfterBreak="0">
    <w:nsid w:val="7AE5641E"/>
    <w:multiLevelType w:val="hybridMultilevel"/>
    <w:tmpl w:val="EDC4F9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E7A686E"/>
    <w:multiLevelType w:val="hybridMultilevel"/>
    <w:tmpl w:val="2C9A80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5"/>
  </w:num>
  <w:num w:numId="6">
    <w:abstractNumId w:val="4"/>
  </w:num>
  <w:num w:numId="7">
    <w:abstractNumId w:val="3"/>
  </w:num>
  <w:num w:numId="8">
    <w:abstractNumId w:val="8"/>
  </w:num>
  <w:num w:numId="9">
    <w:abstractNumId w:val="7"/>
  </w:num>
  <w:num w:numId="10">
    <w:abstractNumId w:val="18"/>
  </w:num>
  <w:num w:numId="11">
    <w:abstractNumId w:val="16"/>
  </w:num>
  <w:num w:numId="12">
    <w:abstractNumId w:val="9"/>
  </w:num>
  <w:num w:numId="13">
    <w:abstractNumId w:val="10"/>
  </w:num>
  <w:num w:numId="14">
    <w:abstractNumId w:val="22"/>
  </w:num>
  <w:num w:numId="15">
    <w:abstractNumId w:val="11"/>
  </w:num>
  <w:num w:numId="16">
    <w:abstractNumId w:val="15"/>
  </w:num>
  <w:num w:numId="17">
    <w:abstractNumId w:val="13"/>
  </w:num>
  <w:num w:numId="18">
    <w:abstractNumId w:val="19"/>
  </w:num>
  <w:num w:numId="19">
    <w:abstractNumId w:val="21"/>
  </w:num>
  <w:num w:numId="20">
    <w:abstractNumId w:val="14"/>
  </w:num>
  <w:num w:numId="21">
    <w:abstractNumId w:val="23"/>
  </w:num>
  <w:num w:numId="22">
    <w:abstractNumId w:val="17"/>
  </w:num>
  <w:num w:numId="23">
    <w:abstractNumId w:val="12"/>
  </w:num>
  <w:num w:numId="24">
    <w:abstractNumId w:val="24"/>
  </w:num>
  <w:num w:numId="25">
    <w:abstractNumId w:val="20"/>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NNOU Jean-Philippe">
    <w15:presenceInfo w15:providerId="AD" w15:userId="S-1-5-21-3699563672-186465670-2874244790-160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revisionView w:markup="0"/>
  <w:trackRevisions/>
  <w:doNotTrackMoves/>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512DD"/>
    <w:rsid w:val="000004F9"/>
    <w:rsid w:val="00001401"/>
    <w:rsid w:val="00001A0B"/>
    <w:rsid w:val="000022AB"/>
    <w:rsid w:val="000024CC"/>
    <w:rsid w:val="0000445A"/>
    <w:rsid w:val="00006024"/>
    <w:rsid w:val="0000604E"/>
    <w:rsid w:val="00007183"/>
    <w:rsid w:val="00011F09"/>
    <w:rsid w:val="0001242E"/>
    <w:rsid w:val="000126DA"/>
    <w:rsid w:val="00013B60"/>
    <w:rsid w:val="00017443"/>
    <w:rsid w:val="000176E3"/>
    <w:rsid w:val="00020532"/>
    <w:rsid w:val="00020763"/>
    <w:rsid w:val="0002148A"/>
    <w:rsid w:val="00021808"/>
    <w:rsid w:val="00022214"/>
    <w:rsid w:val="000224DA"/>
    <w:rsid w:val="000228A9"/>
    <w:rsid w:val="000229D0"/>
    <w:rsid w:val="000239C3"/>
    <w:rsid w:val="0002431B"/>
    <w:rsid w:val="00025215"/>
    <w:rsid w:val="00025F55"/>
    <w:rsid w:val="00026742"/>
    <w:rsid w:val="00026892"/>
    <w:rsid w:val="00026BD1"/>
    <w:rsid w:val="00030FA3"/>
    <w:rsid w:val="00031DDE"/>
    <w:rsid w:val="00033472"/>
    <w:rsid w:val="00033D34"/>
    <w:rsid w:val="00033DA1"/>
    <w:rsid w:val="00040DDA"/>
    <w:rsid w:val="0004434C"/>
    <w:rsid w:val="00044E09"/>
    <w:rsid w:val="000524F5"/>
    <w:rsid w:val="000528BB"/>
    <w:rsid w:val="00052AE6"/>
    <w:rsid w:val="000543D6"/>
    <w:rsid w:val="000547A9"/>
    <w:rsid w:val="0005522A"/>
    <w:rsid w:val="00056E4D"/>
    <w:rsid w:val="00060B9E"/>
    <w:rsid w:val="000622C6"/>
    <w:rsid w:val="0006254C"/>
    <w:rsid w:val="000633D0"/>
    <w:rsid w:val="00066013"/>
    <w:rsid w:val="00066CBC"/>
    <w:rsid w:val="00066D7F"/>
    <w:rsid w:val="000673E2"/>
    <w:rsid w:val="000674BE"/>
    <w:rsid w:val="0007025D"/>
    <w:rsid w:val="00070C43"/>
    <w:rsid w:val="00070E7F"/>
    <w:rsid w:val="00070F15"/>
    <w:rsid w:val="00072EF5"/>
    <w:rsid w:val="00073743"/>
    <w:rsid w:val="00074071"/>
    <w:rsid w:val="00074120"/>
    <w:rsid w:val="00074B88"/>
    <w:rsid w:val="00075680"/>
    <w:rsid w:val="00077C2C"/>
    <w:rsid w:val="00081232"/>
    <w:rsid w:val="00082226"/>
    <w:rsid w:val="00086837"/>
    <w:rsid w:val="00086840"/>
    <w:rsid w:val="00087DBD"/>
    <w:rsid w:val="0009210F"/>
    <w:rsid w:val="00093401"/>
    <w:rsid w:val="00095330"/>
    <w:rsid w:val="0009656E"/>
    <w:rsid w:val="00096789"/>
    <w:rsid w:val="000967FD"/>
    <w:rsid w:val="00096C16"/>
    <w:rsid w:val="000976DE"/>
    <w:rsid w:val="000A11CD"/>
    <w:rsid w:val="000A3622"/>
    <w:rsid w:val="000A39DC"/>
    <w:rsid w:val="000A42A6"/>
    <w:rsid w:val="000A7CC5"/>
    <w:rsid w:val="000B07E1"/>
    <w:rsid w:val="000B08B0"/>
    <w:rsid w:val="000B1415"/>
    <w:rsid w:val="000B347B"/>
    <w:rsid w:val="000B4253"/>
    <w:rsid w:val="000B4B78"/>
    <w:rsid w:val="000B688A"/>
    <w:rsid w:val="000B712E"/>
    <w:rsid w:val="000B7681"/>
    <w:rsid w:val="000B7B55"/>
    <w:rsid w:val="000C0A31"/>
    <w:rsid w:val="000C14CD"/>
    <w:rsid w:val="000C2198"/>
    <w:rsid w:val="000C337C"/>
    <w:rsid w:val="000C43ED"/>
    <w:rsid w:val="000C491F"/>
    <w:rsid w:val="000C4B2A"/>
    <w:rsid w:val="000C4EDD"/>
    <w:rsid w:val="000C7044"/>
    <w:rsid w:val="000D0E72"/>
    <w:rsid w:val="000D0FBF"/>
    <w:rsid w:val="000D1649"/>
    <w:rsid w:val="000D2C01"/>
    <w:rsid w:val="000D4C96"/>
    <w:rsid w:val="000D6421"/>
    <w:rsid w:val="000D6811"/>
    <w:rsid w:val="000D76A0"/>
    <w:rsid w:val="000E04F6"/>
    <w:rsid w:val="000E0D53"/>
    <w:rsid w:val="000E1CCB"/>
    <w:rsid w:val="000E3E10"/>
    <w:rsid w:val="000E4536"/>
    <w:rsid w:val="000E4CA0"/>
    <w:rsid w:val="000E5573"/>
    <w:rsid w:val="000E59CE"/>
    <w:rsid w:val="000E6E52"/>
    <w:rsid w:val="000F24B1"/>
    <w:rsid w:val="000F310F"/>
    <w:rsid w:val="000F364F"/>
    <w:rsid w:val="000F41E9"/>
    <w:rsid w:val="000F52F2"/>
    <w:rsid w:val="000F7456"/>
    <w:rsid w:val="0010138A"/>
    <w:rsid w:val="0010328C"/>
    <w:rsid w:val="00105B65"/>
    <w:rsid w:val="00106129"/>
    <w:rsid w:val="001062E9"/>
    <w:rsid w:val="001079FB"/>
    <w:rsid w:val="0011088E"/>
    <w:rsid w:val="00110D21"/>
    <w:rsid w:val="001128DA"/>
    <w:rsid w:val="00114C8E"/>
    <w:rsid w:val="00115CBE"/>
    <w:rsid w:val="00115ED5"/>
    <w:rsid w:val="00115FC1"/>
    <w:rsid w:val="0011607A"/>
    <w:rsid w:val="001168E2"/>
    <w:rsid w:val="00117BA6"/>
    <w:rsid w:val="0012354C"/>
    <w:rsid w:val="0012434A"/>
    <w:rsid w:val="00124501"/>
    <w:rsid w:val="00124A02"/>
    <w:rsid w:val="00125232"/>
    <w:rsid w:val="00125B9B"/>
    <w:rsid w:val="0012645E"/>
    <w:rsid w:val="0012680B"/>
    <w:rsid w:val="0012719A"/>
    <w:rsid w:val="00130A50"/>
    <w:rsid w:val="00132559"/>
    <w:rsid w:val="001333C8"/>
    <w:rsid w:val="00134A97"/>
    <w:rsid w:val="00135B88"/>
    <w:rsid w:val="001371D7"/>
    <w:rsid w:val="0014065F"/>
    <w:rsid w:val="00140E27"/>
    <w:rsid w:val="00140FFC"/>
    <w:rsid w:val="00141652"/>
    <w:rsid w:val="0014240D"/>
    <w:rsid w:val="00145180"/>
    <w:rsid w:val="00146D2F"/>
    <w:rsid w:val="00147A7A"/>
    <w:rsid w:val="0015130C"/>
    <w:rsid w:val="001537C7"/>
    <w:rsid w:val="0015729B"/>
    <w:rsid w:val="00157945"/>
    <w:rsid w:val="001606D9"/>
    <w:rsid w:val="00160AF9"/>
    <w:rsid w:val="00161604"/>
    <w:rsid w:val="001644FD"/>
    <w:rsid w:val="00165FC9"/>
    <w:rsid w:val="001670F0"/>
    <w:rsid w:val="00167EB3"/>
    <w:rsid w:val="00171C36"/>
    <w:rsid w:val="00172AB7"/>
    <w:rsid w:val="00172E54"/>
    <w:rsid w:val="00173697"/>
    <w:rsid w:val="00173E50"/>
    <w:rsid w:val="001749F0"/>
    <w:rsid w:val="00174B8F"/>
    <w:rsid w:val="00175197"/>
    <w:rsid w:val="001756B7"/>
    <w:rsid w:val="00176165"/>
    <w:rsid w:val="0018018C"/>
    <w:rsid w:val="00181CE5"/>
    <w:rsid w:val="001846A1"/>
    <w:rsid w:val="00185336"/>
    <w:rsid w:val="00186398"/>
    <w:rsid w:val="00186DCB"/>
    <w:rsid w:val="00187129"/>
    <w:rsid w:val="001906C4"/>
    <w:rsid w:val="00190E4E"/>
    <w:rsid w:val="001929AF"/>
    <w:rsid w:val="00192BFE"/>
    <w:rsid w:val="00192F7D"/>
    <w:rsid w:val="00193D51"/>
    <w:rsid w:val="00194089"/>
    <w:rsid w:val="00194770"/>
    <w:rsid w:val="00194A1F"/>
    <w:rsid w:val="0019525C"/>
    <w:rsid w:val="00195A38"/>
    <w:rsid w:val="00196937"/>
    <w:rsid w:val="001A0E4C"/>
    <w:rsid w:val="001A12E5"/>
    <w:rsid w:val="001A548E"/>
    <w:rsid w:val="001A562F"/>
    <w:rsid w:val="001A69CB"/>
    <w:rsid w:val="001B0496"/>
    <w:rsid w:val="001B1685"/>
    <w:rsid w:val="001B2429"/>
    <w:rsid w:val="001B4524"/>
    <w:rsid w:val="001B4D8D"/>
    <w:rsid w:val="001B5144"/>
    <w:rsid w:val="001B5940"/>
    <w:rsid w:val="001B5971"/>
    <w:rsid w:val="001B65F3"/>
    <w:rsid w:val="001B795C"/>
    <w:rsid w:val="001B7A48"/>
    <w:rsid w:val="001B7CE7"/>
    <w:rsid w:val="001C15F5"/>
    <w:rsid w:val="001C1BB8"/>
    <w:rsid w:val="001C271C"/>
    <w:rsid w:val="001C29EE"/>
    <w:rsid w:val="001C3363"/>
    <w:rsid w:val="001C342E"/>
    <w:rsid w:val="001C36A9"/>
    <w:rsid w:val="001C3C64"/>
    <w:rsid w:val="001C56E3"/>
    <w:rsid w:val="001C58CD"/>
    <w:rsid w:val="001C66E9"/>
    <w:rsid w:val="001C7D94"/>
    <w:rsid w:val="001D0FD5"/>
    <w:rsid w:val="001D1112"/>
    <w:rsid w:val="001D1BC2"/>
    <w:rsid w:val="001D1FF4"/>
    <w:rsid w:val="001D20D9"/>
    <w:rsid w:val="001D2AEE"/>
    <w:rsid w:val="001D2B42"/>
    <w:rsid w:val="001D547C"/>
    <w:rsid w:val="001D5515"/>
    <w:rsid w:val="001D61F0"/>
    <w:rsid w:val="001E0C76"/>
    <w:rsid w:val="001E17F8"/>
    <w:rsid w:val="001E198E"/>
    <w:rsid w:val="001E23D7"/>
    <w:rsid w:val="001E2429"/>
    <w:rsid w:val="001E282A"/>
    <w:rsid w:val="001E3976"/>
    <w:rsid w:val="001E53F8"/>
    <w:rsid w:val="001E5F34"/>
    <w:rsid w:val="001E639D"/>
    <w:rsid w:val="001E67D2"/>
    <w:rsid w:val="001E67FB"/>
    <w:rsid w:val="001F08D2"/>
    <w:rsid w:val="001F10FC"/>
    <w:rsid w:val="001F11BB"/>
    <w:rsid w:val="001F1749"/>
    <w:rsid w:val="001F1908"/>
    <w:rsid w:val="001F1B55"/>
    <w:rsid w:val="001F45E9"/>
    <w:rsid w:val="002004F3"/>
    <w:rsid w:val="00200A94"/>
    <w:rsid w:val="002027C7"/>
    <w:rsid w:val="00203206"/>
    <w:rsid w:val="002041CB"/>
    <w:rsid w:val="002063F9"/>
    <w:rsid w:val="00207347"/>
    <w:rsid w:val="00210487"/>
    <w:rsid w:val="00210AC5"/>
    <w:rsid w:val="00212DA7"/>
    <w:rsid w:val="00213D43"/>
    <w:rsid w:val="0021734B"/>
    <w:rsid w:val="00217A60"/>
    <w:rsid w:val="00222537"/>
    <w:rsid w:val="002232FE"/>
    <w:rsid w:val="00224421"/>
    <w:rsid w:val="00230105"/>
    <w:rsid w:val="002301ED"/>
    <w:rsid w:val="00230EB8"/>
    <w:rsid w:val="002310DE"/>
    <w:rsid w:val="00231E96"/>
    <w:rsid w:val="00232C08"/>
    <w:rsid w:val="00233468"/>
    <w:rsid w:val="00234CBA"/>
    <w:rsid w:val="00237E21"/>
    <w:rsid w:val="0024074C"/>
    <w:rsid w:val="00241AC4"/>
    <w:rsid w:val="00243B18"/>
    <w:rsid w:val="00243D2B"/>
    <w:rsid w:val="00244484"/>
    <w:rsid w:val="00245B3C"/>
    <w:rsid w:val="00245DE1"/>
    <w:rsid w:val="002470E4"/>
    <w:rsid w:val="00247C22"/>
    <w:rsid w:val="00253724"/>
    <w:rsid w:val="00253B61"/>
    <w:rsid w:val="002547C2"/>
    <w:rsid w:val="00254B21"/>
    <w:rsid w:val="00254F8F"/>
    <w:rsid w:val="00255E6E"/>
    <w:rsid w:val="00256218"/>
    <w:rsid w:val="00256920"/>
    <w:rsid w:val="0025753F"/>
    <w:rsid w:val="002576D8"/>
    <w:rsid w:val="00261BC5"/>
    <w:rsid w:val="00262141"/>
    <w:rsid w:val="00263186"/>
    <w:rsid w:val="00264776"/>
    <w:rsid w:val="00264967"/>
    <w:rsid w:val="00267BCF"/>
    <w:rsid w:val="00274B1A"/>
    <w:rsid w:val="002753A6"/>
    <w:rsid w:val="00276899"/>
    <w:rsid w:val="00277D2A"/>
    <w:rsid w:val="00277D5E"/>
    <w:rsid w:val="00281477"/>
    <w:rsid w:val="00281598"/>
    <w:rsid w:val="002824E7"/>
    <w:rsid w:val="00282CBD"/>
    <w:rsid w:val="00282DA0"/>
    <w:rsid w:val="00284135"/>
    <w:rsid w:val="00284BD5"/>
    <w:rsid w:val="002855DC"/>
    <w:rsid w:val="00285875"/>
    <w:rsid w:val="00286988"/>
    <w:rsid w:val="00290F4E"/>
    <w:rsid w:val="00291972"/>
    <w:rsid w:val="0029544C"/>
    <w:rsid w:val="002A0512"/>
    <w:rsid w:val="002A1100"/>
    <w:rsid w:val="002A34DB"/>
    <w:rsid w:val="002A544B"/>
    <w:rsid w:val="002A6C25"/>
    <w:rsid w:val="002B07E9"/>
    <w:rsid w:val="002B1B08"/>
    <w:rsid w:val="002B22B4"/>
    <w:rsid w:val="002B2AA8"/>
    <w:rsid w:val="002B3025"/>
    <w:rsid w:val="002B3D82"/>
    <w:rsid w:val="002B5C74"/>
    <w:rsid w:val="002C0346"/>
    <w:rsid w:val="002C0665"/>
    <w:rsid w:val="002C203D"/>
    <w:rsid w:val="002C25BA"/>
    <w:rsid w:val="002C3AF8"/>
    <w:rsid w:val="002C4923"/>
    <w:rsid w:val="002C59C1"/>
    <w:rsid w:val="002D02EF"/>
    <w:rsid w:val="002D23C8"/>
    <w:rsid w:val="002D254A"/>
    <w:rsid w:val="002D3213"/>
    <w:rsid w:val="002D3DB9"/>
    <w:rsid w:val="002D3FDE"/>
    <w:rsid w:val="002D5069"/>
    <w:rsid w:val="002D569E"/>
    <w:rsid w:val="002D73F1"/>
    <w:rsid w:val="002E037B"/>
    <w:rsid w:val="002E11DF"/>
    <w:rsid w:val="002E26FE"/>
    <w:rsid w:val="002E498F"/>
    <w:rsid w:val="002E539A"/>
    <w:rsid w:val="002F064A"/>
    <w:rsid w:val="002F0810"/>
    <w:rsid w:val="002F10D1"/>
    <w:rsid w:val="002F3B59"/>
    <w:rsid w:val="002F4AA3"/>
    <w:rsid w:val="002F4BDB"/>
    <w:rsid w:val="002F55F0"/>
    <w:rsid w:val="002F6EF3"/>
    <w:rsid w:val="002F6FB0"/>
    <w:rsid w:val="00301D12"/>
    <w:rsid w:val="003027D4"/>
    <w:rsid w:val="00302EC8"/>
    <w:rsid w:val="00303384"/>
    <w:rsid w:val="00304601"/>
    <w:rsid w:val="00305553"/>
    <w:rsid w:val="00306F49"/>
    <w:rsid w:val="00307639"/>
    <w:rsid w:val="00307C5C"/>
    <w:rsid w:val="0031018C"/>
    <w:rsid w:val="003107FF"/>
    <w:rsid w:val="00312CCF"/>
    <w:rsid w:val="00312F83"/>
    <w:rsid w:val="00314AAA"/>
    <w:rsid w:val="00314C8F"/>
    <w:rsid w:val="00315A88"/>
    <w:rsid w:val="0031720A"/>
    <w:rsid w:val="00320112"/>
    <w:rsid w:val="00322C89"/>
    <w:rsid w:val="00325296"/>
    <w:rsid w:val="00325378"/>
    <w:rsid w:val="00326373"/>
    <w:rsid w:val="00326FC1"/>
    <w:rsid w:val="00330DC1"/>
    <w:rsid w:val="003312FB"/>
    <w:rsid w:val="003347D1"/>
    <w:rsid w:val="00337419"/>
    <w:rsid w:val="003414EA"/>
    <w:rsid w:val="00341A1C"/>
    <w:rsid w:val="00342226"/>
    <w:rsid w:val="00343118"/>
    <w:rsid w:val="0034356F"/>
    <w:rsid w:val="00345287"/>
    <w:rsid w:val="00345E42"/>
    <w:rsid w:val="00346283"/>
    <w:rsid w:val="003516D9"/>
    <w:rsid w:val="0035268D"/>
    <w:rsid w:val="0035392E"/>
    <w:rsid w:val="0035451B"/>
    <w:rsid w:val="00354EAF"/>
    <w:rsid w:val="003607D6"/>
    <w:rsid w:val="00361C69"/>
    <w:rsid w:val="0036297C"/>
    <w:rsid w:val="00362AA9"/>
    <w:rsid w:val="00362F15"/>
    <w:rsid w:val="00364609"/>
    <w:rsid w:val="0036684C"/>
    <w:rsid w:val="00367673"/>
    <w:rsid w:val="00367E60"/>
    <w:rsid w:val="00370E9F"/>
    <w:rsid w:val="00370FC5"/>
    <w:rsid w:val="00373145"/>
    <w:rsid w:val="00373FB6"/>
    <w:rsid w:val="00374482"/>
    <w:rsid w:val="0037604A"/>
    <w:rsid w:val="00377ABD"/>
    <w:rsid w:val="00377CCC"/>
    <w:rsid w:val="0038085B"/>
    <w:rsid w:val="00380C3A"/>
    <w:rsid w:val="00380E9B"/>
    <w:rsid w:val="00382CF1"/>
    <w:rsid w:val="003847C2"/>
    <w:rsid w:val="00384FC9"/>
    <w:rsid w:val="003854A3"/>
    <w:rsid w:val="00385AFE"/>
    <w:rsid w:val="00387664"/>
    <w:rsid w:val="00387AD9"/>
    <w:rsid w:val="00390BFD"/>
    <w:rsid w:val="00390F3E"/>
    <w:rsid w:val="00391F9F"/>
    <w:rsid w:val="00392C10"/>
    <w:rsid w:val="003936D0"/>
    <w:rsid w:val="003938C5"/>
    <w:rsid w:val="00393A5B"/>
    <w:rsid w:val="00394846"/>
    <w:rsid w:val="00395427"/>
    <w:rsid w:val="003956A8"/>
    <w:rsid w:val="003970E5"/>
    <w:rsid w:val="003979DE"/>
    <w:rsid w:val="003A07B5"/>
    <w:rsid w:val="003A0D00"/>
    <w:rsid w:val="003A2A5C"/>
    <w:rsid w:val="003A6464"/>
    <w:rsid w:val="003B07D1"/>
    <w:rsid w:val="003B2D2D"/>
    <w:rsid w:val="003B3BB3"/>
    <w:rsid w:val="003B54B5"/>
    <w:rsid w:val="003B7E07"/>
    <w:rsid w:val="003C267F"/>
    <w:rsid w:val="003C279B"/>
    <w:rsid w:val="003C2A66"/>
    <w:rsid w:val="003C4338"/>
    <w:rsid w:val="003C6552"/>
    <w:rsid w:val="003D0062"/>
    <w:rsid w:val="003D045B"/>
    <w:rsid w:val="003D232D"/>
    <w:rsid w:val="003D5637"/>
    <w:rsid w:val="003D5B3B"/>
    <w:rsid w:val="003D7CBF"/>
    <w:rsid w:val="003E059C"/>
    <w:rsid w:val="003E122E"/>
    <w:rsid w:val="003E1578"/>
    <w:rsid w:val="003E35EA"/>
    <w:rsid w:val="003E434B"/>
    <w:rsid w:val="003F002C"/>
    <w:rsid w:val="003F1630"/>
    <w:rsid w:val="003F6011"/>
    <w:rsid w:val="003F6863"/>
    <w:rsid w:val="003F76C5"/>
    <w:rsid w:val="0040127F"/>
    <w:rsid w:val="00401B74"/>
    <w:rsid w:val="00402BAD"/>
    <w:rsid w:val="00404534"/>
    <w:rsid w:val="0040541F"/>
    <w:rsid w:val="00405E43"/>
    <w:rsid w:val="004077D3"/>
    <w:rsid w:val="004100D3"/>
    <w:rsid w:val="004102ED"/>
    <w:rsid w:val="00416723"/>
    <w:rsid w:val="00416989"/>
    <w:rsid w:val="00422CF5"/>
    <w:rsid w:val="004239CA"/>
    <w:rsid w:val="004260F9"/>
    <w:rsid w:val="00430A18"/>
    <w:rsid w:val="00431262"/>
    <w:rsid w:val="00432A2D"/>
    <w:rsid w:val="0043597A"/>
    <w:rsid w:val="0043622C"/>
    <w:rsid w:val="0043722D"/>
    <w:rsid w:val="004376E4"/>
    <w:rsid w:val="00440233"/>
    <w:rsid w:val="004437F8"/>
    <w:rsid w:val="00445646"/>
    <w:rsid w:val="004468F5"/>
    <w:rsid w:val="004471DD"/>
    <w:rsid w:val="0044730D"/>
    <w:rsid w:val="004475B9"/>
    <w:rsid w:val="00450035"/>
    <w:rsid w:val="0045053D"/>
    <w:rsid w:val="00450881"/>
    <w:rsid w:val="00450C8C"/>
    <w:rsid w:val="00451001"/>
    <w:rsid w:val="004527E9"/>
    <w:rsid w:val="00453F5A"/>
    <w:rsid w:val="00454A9F"/>
    <w:rsid w:val="004550ED"/>
    <w:rsid w:val="00455A46"/>
    <w:rsid w:val="0045661A"/>
    <w:rsid w:val="00457B18"/>
    <w:rsid w:val="00460BF4"/>
    <w:rsid w:val="004615E0"/>
    <w:rsid w:val="00463747"/>
    <w:rsid w:val="00463B5C"/>
    <w:rsid w:val="0046535C"/>
    <w:rsid w:val="0046540C"/>
    <w:rsid w:val="00465717"/>
    <w:rsid w:val="0047399E"/>
    <w:rsid w:val="00473D85"/>
    <w:rsid w:val="004740B4"/>
    <w:rsid w:val="00476AF3"/>
    <w:rsid w:val="00483B12"/>
    <w:rsid w:val="0048413C"/>
    <w:rsid w:val="00484866"/>
    <w:rsid w:val="004874A8"/>
    <w:rsid w:val="00490008"/>
    <w:rsid w:val="00492ACA"/>
    <w:rsid w:val="00492F37"/>
    <w:rsid w:val="004A1C02"/>
    <w:rsid w:val="004A24DB"/>
    <w:rsid w:val="004A3969"/>
    <w:rsid w:val="004A51EB"/>
    <w:rsid w:val="004A6849"/>
    <w:rsid w:val="004A7EE2"/>
    <w:rsid w:val="004B18A7"/>
    <w:rsid w:val="004B2533"/>
    <w:rsid w:val="004B3A69"/>
    <w:rsid w:val="004B3EAE"/>
    <w:rsid w:val="004B46A5"/>
    <w:rsid w:val="004B4D27"/>
    <w:rsid w:val="004B555F"/>
    <w:rsid w:val="004B632E"/>
    <w:rsid w:val="004B7596"/>
    <w:rsid w:val="004B79B1"/>
    <w:rsid w:val="004C00B0"/>
    <w:rsid w:val="004C0F63"/>
    <w:rsid w:val="004C1518"/>
    <w:rsid w:val="004C19EE"/>
    <w:rsid w:val="004C2191"/>
    <w:rsid w:val="004C6516"/>
    <w:rsid w:val="004D0375"/>
    <w:rsid w:val="004D0FD0"/>
    <w:rsid w:val="004D31D0"/>
    <w:rsid w:val="004D4853"/>
    <w:rsid w:val="004D6049"/>
    <w:rsid w:val="004D7034"/>
    <w:rsid w:val="004D7579"/>
    <w:rsid w:val="004E23D4"/>
    <w:rsid w:val="004E25C1"/>
    <w:rsid w:val="004E2803"/>
    <w:rsid w:val="004E32ED"/>
    <w:rsid w:val="004E4535"/>
    <w:rsid w:val="004E77F8"/>
    <w:rsid w:val="004E7BD0"/>
    <w:rsid w:val="004E7D4E"/>
    <w:rsid w:val="004F1CDB"/>
    <w:rsid w:val="004F54EB"/>
    <w:rsid w:val="004F5815"/>
    <w:rsid w:val="004F77EA"/>
    <w:rsid w:val="004F7A84"/>
    <w:rsid w:val="00500041"/>
    <w:rsid w:val="0050005D"/>
    <w:rsid w:val="005003FD"/>
    <w:rsid w:val="005016F5"/>
    <w:rsid w:val="00502844"/>
    <w:rsid w:val="00503C8D"/>
    <w:rsid w:val="00504AA3"/>
    <w:rsid w:val="00505A69"/>
    <w:rsid w:val="00506168"/>
    <w:rsid w:val="00507B41"/>
    <w:rsid w:val="005116BD"/>
    <w:rsid w:val="00512B20"/>
    <w:rsid w:val="00512BA3"/>
    <w:rsid w:val="00514AED"/>
    <w:rsid w:val="00514CAB"/>
    <w:rsid w:val="005151EA"/>
    <w:rsid w:val="0051576F"/>
    <w:rsid w:val="00516048"/>
    <w:rsid w:val="00522F85"/>
    <w:rsid w:val="00523C2F"/>
    <w:rsid w:val="005259E5"/>
    <w:rsid w:val="005269FF"/>
    <w:rsid w:val="00526A6F"/>
    <w:rsid w:val="00526CE6"/>
    <w:rsid w:val="005271D5"/>
    <w:rsid w:val="00532134"/>
    <w:rsid w:val="00533264"/>
    <w:rsid w:val="0053472B"/>
    <w:rsid w:val="00535228"/>
    <w:rsid w:val="0053748C"/>
    <w:rsid w:val="0054178C"/>
    <w:rsid w:val="00542078"/>
    <w:rsid w:val="00542C59"/>
    <w:rsid w:val="00543888"/>
    <w:rsid w:val="005447D6"/>
    <w:rsid w:val="005458B8"/>
    <w:rsid w:val="00546682"/>
    <w:rsid w:val="00550C7C"/>
    <w:rsid w:val="00550C7F"/>
    <w:rsid w:val="005512DD"/>
    <w:rsid w:val="00551846"/>
    <w:rsid w:val="005524AA"/>
    <w:rsid w:val="005530F0"/>
    <w:rsid w:val="005536D0"/>
    <w:rsid w:val="005549A5"/>
    <w:rsid w:val="00554F41"/>
    <w:rsid w:val="00555C10"/>
    <w:rsid w:val="00556467"/>
    <w:rsid w:val="0055785D"/>
    <w:rsid w:val="00557E5E"/>
    <w:rsid w:val="00560196"/>
    <w:rsid w:val="00561A67"/>
    <w:rsid w:val="00562FA0"/>
    <w:rsid w:val="005634DD"/>
    <w:rsid w:val="00564DCA"/>
    <w:rsid w:val="005660CA"/>
    <w:rsid w:val="0056760D"/>
    <w:rsid w:val="005678E1"/>
    <w:rsid w:val="00567CDB"/>
    <w:rsid w:val="005758E8"/>
    <w:rsid w:val="00576D8F"/>
    <w:rsid w:val="005803E4"/>
    <w:rsid w:val="0058204B"/>
    <w:rsid w:val="00582344"/>
    <w:rsid w:val="00582958"/>
    <w:rsid w:val="005841CD"/>
    <w:rsid w:val="00585996"/>
    <w:rsid w:val="00587B21"/>
    <w:rsid w:val="00590567"/>
    <w:rsid w:val="005905D6"/>
    <w:rsid w:val="00590D2D"/>
    <w:rsid w:val="00592DF8"/>
    <w:rsid w:val="0059688D"/>
    <w:rsid w:val="00597BBA"/>
    <w:rsid w:val="005A242A"/>
    <w:rsid w:val="005A268C"/>
    <w:rsid w:val="005A2C92"/>
    <w:rsid w:val="005A41C2"/>
    <w:rsid w:val="005A5844"/>
    <w:rsid w:val="005A6BE5"/>
    <w:rsid w:val="005A6F5A"/>
    <w:rsid w:val="005B1966"/>
    <w:rsid w:val="005B2558"/>
    <w:rsid w:val="005B3E57"/>
    <w:rsid w:val="005B441A"/>
    <w:rsid w:val="005B5677"/>
    <w:rsid w:val="005B5BDC"/>
    <w:rsid w:val="005B7A98"/>
    <w:rsid w:val="005B7E37"/>
    <w:rsid w:val="005B7F2F"/>
    <w:rsid w:val="005C041F"/>
    <w:rsid w:val="005C0983"/>
    <w:rsid w:val="005C1733"/>
    <w:rsid w:val="005C2EE3"/>
    <w:rsid w:val="005C4DEA"/>
    <w:rsid w:val="005C6008"/>
    <w:rsid w:val="005D3EAB"/>
    <w:rsid w:val="005D4562"/>
    <w:rsid w:val="005D5FDD"/>
    <w:rsid w:val="005D6BB9"/>
    <w:rsid w:val="005D7697"/>
    <w:rsid w:val="005D7F2C"/>
    <w:rsid w:val="005E06EB"/>
    <w:rsid w:val="005E215F"/>
    <w:rsid w:val="005E342F"/>
    <w:rsid w:val="005E41E3"/>
    <w:rsid w:val="005E6AD7"/>
    <w:rsid w:val="005E744C"/>
    <w:rsid w:val="005E797D"/>
    <w:rsid w:val="005F0A33"/>
    <w:rsid w:val="005F222A"/>
    <w:rsid w:val="005F43C0"/>
    <w:rsid w:val="005F49B6"/>
    <w:rsid w:val="0060105E"/>
    <w:rsid w:val="00602A36"/>
    <w:rsid w:val="00605ABA"/>
    <w:rsid w:val="00605B27"/>
    <w:rsid w:val="00606CE9"/>
    <w:rsid w:val="00606EA2"/>
    <w:rsid w:val="0060744A"/>
    <w:rsid w:val="00610442"/>
    <w:rsid w:val="00611983"/>
    <w:rsid w:val="0061210C"/>
    <w:rsid w:val="00613A77"/>
    <w:rsid w:val="00616E6E"/>
    <w:rsid w:val="00617159"/>
    <w:rsid w:val="00617AA4"/>
    <w:rsid w:val="00617E1C"/>
    <w:rsid w:val="00621237"/>
    <w:rsid w:val="00622DE3"/>
    <w:rsid w:val="0062429E"/>
    <w:rsid w:val="006246FB"/>
    <w:rsid w:val="00624C95"/>
    <w:rsid w:val="00625978"/>
    <w:rsid w:val="006278C0"/>
    <w:rsid w:val="006334DC"/>
    <w:rsid w:val="00635676"/>
    <w:rsid w:val="006404DE"/>
    <w:rsid w:val="00640F0C"/>
    <w:rsid w:val="00640F4E"/>
    <w:rsid w:val="0064156F"/>
    <w:rsid w:val="0064222F"/>
    <w:rsid w:val="00643AF8"/>
    <w:rsid w:val="006449BE"/>
    <w:rsid w:val="00644B1B"/>
    <w:rsid w:val="0064763B"/>
    <w:rsid w:val="00647F66"/>
    <w:rsid w:val="00651121"/>
    <w:rsid w:val="0065162F"/>
    <w:rsid w:val="006525CB"/>
    <w:rsid w:val="0065516C"/>
    <w:rsid w:val="006552EC"/>
    <w:rsid w:val="0065687A"/>
    <w:rsid w:val="00656C60"/>
    <w:rsid w:val="0066016C"/>
    <w:rsid w:val="00660E0F"/>
    <w:rsid w:val="0066182B"/>
    <w:rsid w:val="0066354D"/>
    <w:rsid w:val="00663AE5"/>
    <w:rsid w:val="006657C5"/>
    <w:rsid w:val="00665DE7"/>
    <w:rsid w:val="006667B8"/>
    <w:rsid w:val="006678DD"/>
    <w:rsid w:val="00670548"/>
    <w:rsid w:val="00671C4E"/>
    <w:rsid w:val="0067488A"/>
    <w:rsid w:val="00674E4E"/>
    <w:rsid w:val="00680AE5"/>
    <w:rsid w:val="00680BAC"/>
    <w:rsid w:val="0068397B"/>
    <w:rsid w:val="006862BE"/>
    <w:rsid w:val="00686C98"/>
    <w:rsid w:val="00686CA7"/>
    <w:rsid w:val="0068728E"/>
    <w:rsid w:val="00687869"/>
    <w:rsid w:val="00690454"/>
    <w:rsid w:val="00690520"/>
    <w:rsid w:val="00690EDD"/>
    <w:rsid w:val="006933D2"/>
    <w:rsid w:val="0069404C"/>
    <w:rsid w:val="00696863"/>
    <w:rsid w:val="00697737"/>
    <w:rsid w:val="006A01F9"/>
    <w:rsid w:val="006A0AC7"/>
    <w:rsid w:val="006A0FD3"/>
    <w:rsid w:val="006A1565"/>
    <w:rsid w:val="006A2106"/>
    <w:rsid w:val="006A3C9D"/>
    <w:rsid w:val="006A4B34"/>
    <w:rsid w:val="006A4D17"/>
    <w:rsid w:val="006B0ABB"/>
    <w:rsid w:val="006B1858"/>
    <w:rsid w:val="006B1C5D"/>
    <w:rsid w:val="006B20D1"/>
    <w:rsid w:val="006B41C5"/>
    <w:rsid w:val="006B424B"/>
    <w:rsid w:val="006B43E8"/>
    <w:rsid w:val="006B51C7"/>
    <w:rsid w:val="006B650F"/>
    <w:rsid w:val="006B7BAD"/>
    <w:rsid w:val="006C091C"/>
    <w:rsid w:val="006C286D"/>
    <w:rsid w:val="006C2F15"/>
    <w:rsid w:val="006C3758"/>
    <w:rsid w:val="006C3963"/>
    <w:rsid w:val="006C3CDB"/>
    <w:rsid w:val="006C59FB"/>
    <w:rsid w:val="006C7B7D"/>
    <w:rsid w:val="006D1A24"/>
    <w:rsid w:val="006D1AA4"/>
    <w:rsid w:val="006D2E4B"/>
    <w:rsid w:val="006D58AB"/>
    <w:rsid w:val="006D593B"/>
    <w:rsid w:val="006D6BC7"/>
    <w:rsid w:val="006D7E89"/>
    <w:rsid w:val="006E017F"/>
    <w:rsid w:val="006E0902"/>
    <w:rsid w:val="006E4ADB"/>
    <w:rsid w:val="006E5AE3"/>
    <w:rsid w:val="006E618F"/>
    <w:rsid w:val="006F0B53"/>
    <w:rsid w:val="006F36D2"/>
    <w:rsid w:val="006F501E"/>
    <w:rsid w:val="006F5027"/>
    <w:rsid w:val="006F622A"/>
    <w:rsid w:val="006F64B8"/>
    <w:rsid w:val="00700C76"/>
    <w:rsid w:val="00702519"/>
    <w:rsid w:val="00702779"/>
    <w:rsid w:val="0070295B"/>
    <w:rsid w:val="00703377"/>
    <w:rsid w:val="00703EA6"/>
    <w:rsid w:val="0070498F"/>
    <w:rsid w:val="007065A5"/>
    <w:rsid w:val="007108F0"/>
    <w:rsid w:val="00710F13"/>
    <w:rsid w:val="0071143E"/>
    <w:rsid w:val="00711C07"/>
    <w:rsid w:val="007123BF"/>
    <w:rsid w:val="0071267C"/>
    <w:rsid w:val="0071270B"/>
    <w:rsid w:val="00714FDA"/>
    <w:rsid w:val="007158BB"/>
    <w:rsid w:val="00715C27"/>
    <w:rsid w:val="007162A3"/>
    <w:rsid w:val="00721C52"/>
    <w:rsid w:val="00721E3E"/>
    <w:rsid w:val="007277BF"/>
    <w:rsid w:val="00727C6B"/>
    <w:rsid w:val="0073032A"/>
    <w:rsid w:val="007306BE"/>
    <w:rsid w:val="00730B88"/>
    <w:rsid w:val="00730C61"/>
    <w:rsid w:val="00731B43"/>
    <w:rsid w:val="00734B94"/>
    <w:rsid w:val="0073544E"/>
    <w:rsid w:val="00737CBD"/>
    <w:rsid w:val="00740501"/>
    <w:rsid w:val="0074112C"/>
    <w:rsid w:val="00742D29"/>
    <w:rsid w:val="00744C38"/>
    <w:rsid w:val="00752B8A"/>
    <w:rsid w:val="007539F4"/>
    <w:rsid w:val="007545BB"/>
    <w:rsid w:val="007546A6"/>
    <w:rsid w:val="00754B17"/>
    <w:rsid w:val="0075506B"/>
    <w:rsid w:val="007553FA"/>
    <w:rsid w:val="007554D4"/>
    <w:rsid w:val="0076377E"/>
    <w:rsid w:val="00765172"/>
    <w:rsid w:val="007665DD"/>
    <w:rsid w:val="0076674F"/>
    <w:rsid w:val="0076717C"/>
    <w:rsid w:val="00767E5C"/>
    <w:rsid w:val="00770516"/>
    <w:rsid w:val="00771588"/>
    <w:rsid w:val="00772054"/>
    <w:rsid w:val="007725D1"/>
    <w:rsid w:val="00772FBB"/>
    <w:rsid w:val="00775804"/>
    <w:rsid w:val="00780510"/>
    <w:rsid w:val="007817E8"/>
    <w:rsid w:val="00783A15"/>
    <w:rsid w:val="0078732F"/>
    <w:rsid w:val="0079092E"/>
    <w:rsid w:val="00790EA3"/>
    <w:rsid w:val="00792311"/>
    <w:rsid w:val="007944B7"/>
    <w:rsid w:val="00794CB5"/>
    <w:rsid w:val="007A0483"/>
    <w:rsid w:val="007A1CB2"/>
    <w:rsid w:val="007A4170"/>
    <w:rsid w:val="007A63ED"/>
    <w:rsid w:val="007A6544"/>
    <w:rsid w:val="007A6AC9"/>
    <w:rsid w:val="007B141F"/>
    <w:rsid w:val="007B1BB1"/>
    <w:rsid w:val="007B3C02"/>
    <w:rsid w:val="007B40AC"/>
    <w:rsid w:val="007B4623"/>
    <w:rsid w:val="007B4AC0"/>
    <w:rsid w:val="007B5CC7"/>
    <w:rsid w:val="007B6801"/>
    <w:rsid w:val="007B7C74"/>
    <w:rsid w:val="007C0BF7"/>
    <w:rsid w:val="007C0DA8"/>
    <w:rsid w:val="007C25A8"/>
    <w:rsid w:val="007C2A16"/>
    <w:rsid w:val="007C66B3"/>
    <w:rsid w:val="007C6BF2"/>
    <w:rsid w:val="007D0479"/>
    <w:rsid w:val="007D39A6"/>
    <w:rsid w:val="007D41E1"/>
    <w:rsid w:val="007D4CCB"/>
    <w:rsid w:val="007E38E9"/>
    <w:rsid w:val="007E3C14"/>
    <w:rsid w:val="007E661B"/>
    <w:rsid w:val="007F1738"/>
    <w:rsid w:val="007F1C08"/>
    <w:rsid w:val="007F2E08"/>
    <w:rsid w:val="007F4478"/>
    <w:rsid w:val="007F482C"/>
    <w:rsid w:val="007F48D2"/>
    <w:rsid w:val="007F5361"/>
    <w:rsid w:val="007F6217"/>
    <w:rsid w:val="00800792"/>
    <w:rsid w:val="00807776"/>
    <w:rsid w:val="00810497"/>
    <w:rsid w:val="00810D94"/>
    <w:rsid w:val="0081188E"/>
    <w:rsid w:val="008132D5"/>
    <w:rsid w:val="008147B3"/>
    <w:rsid w:val="008149C6"/>
    <w:rsid w:val="00815504"/>
    <w:rsid w:val="0081588F"/>
    <w:rsid w:val="00817739"/>
    <w:rsid w:val="0082047B"/>
    <w:rsid w:val="00823606"/>
    <w:rsid w:val="0082501B"/>
    <w:rsid w:val="008269F7"/>
    <w:rsid w:val="00827A2E"/>
    <w:rsid w:val="008319E9"/>
    <w:rsid w:val="00831C8D"/>
    <w:rsid w:val="00832044"/>
    <w:rsid w:val="008321C8"/>
    <w:rsid w:val="00832F88"/>
    <w:rsid w:val="00833364"/>
    <w:rsid w:val="0083690E"/>
    <w:rsid w:val="00836B97"/>
    <w:rsid w:val="0083713D"/>
    <w:rsid w:val="00840350"/>
    <w:rsid w:val="00841395"/>
    <w:rsid w:val="00841A53"/>
    <w:rsid w:val="00842DA5"/>
    <w:rsid w:val="00843082"/>
    <w:rsid w:val="00843A00"/>
    <w:rsid w:val="008447BB"/>
    <w:rsid w:val="00847574"/>
    <w:rsid w:val="008479C0"/>
    <w:rsid w:val="00847E24"/>
    <w:rsid w:val="008504E3"/>
    <w:rsid w:val="0085095B"/>
    <w:rsid w:val="00851FF5"/>
    <w:rsid w:val="00852C81"/>
    <w:rsid w:val="00853B5B"/>
    <w:rsid w:val="00853FB2"/>
    <w:rsid w:val="00860434"/>
    <w:rsid w:val="0086112D"/>
    <w:rsid w:val="00861940"/>
    <w:rsid w:val="00861BBA"/>
    <w:rsid w:val="0086203A"/>
    <w:rsid w:val="008623CF"/>
    <w:rsid w:val="00866DB9"/>
    <w:rsid w:val="00870061"/>
    <w:rsid w:val="00870888"/>
    <w:rsid w:val="00870B06"/>
    <w:rsid w:val="008718C1"/>
    <w:rsid w:val="0087208F"/>
    <w:rsid w:val="008729AB"/>
    <w:rsid w:val="0087313C"/>
    <w:rsid w:val="00874509"/>
    <w:rsid w:val="00880166"/>
    <w:rsid w:val="008834EA"/>
    <w:rsid w:val="00883715"/>
    <w:rsid w:val="008869CC"/>
    <w:rsid w:val="00890869"/>
    <w:rsid w:val="00891EE9"/>
    <w:rsid w:val="0089298F"/>
    <w:rsid w:val="00895423"/>
    <w:rsid w:val="008956F8"/>
    <w:rsid w:val="00896D63"/>
    <w:rsid w:val="008976D6"/>
    <w:rsid w:val="008A036E"/>
    <w:rsid w:val="008A42FA"/>
    <w:rsid w:val="008A4638"/>
    <w:rsid w:val="008A49E3"/>
    <w:rsid w:val="008A647E"/>
    <w:rsid w:val="008A7217"/>
    <w:rsid w:val="008A7DA8"/>
    <w:rsid w:val="008B0786"/>
    <w:rsid w:val="008B1048"/>
    <w:rsid w:val="008B2072"/>
    <w:rsid w:val="008B274A"/>
    <w:rsid w:val="008B2CEF"/>
    <w:rsid w:val="008B3A9E"/>
    <w:rsid w:val="008B571A"/>
    <w:rsid w:val="008B664A"/>
    <w:rsid w:val="008B673D"/>
    <w:rsid w:val="008B67AF"/>
    <w:rsid w:val="008B67ED"/>
    <w:rsid w:val="008C00A5"/>
    <w:rsid w:val="008C3118"/>
    <w:rsid w:val="008C34F3"/>
    <w:rsid w:val="008C51C6"/>
    <w:rsid w:val="008C557F"/>
    <w:rsid w:val="008C6618"/>
    <w:rsid w:val="008D2C1A"/>
    <w:rsid w:val="008D2E9F"/>
    <w:rsid w:val="008D385E"/>
    <w:rsid w:val="008D55A7"/>
    <w:rsid w:val="008D6814"/>
    <w:rsid w:val="008D7B0B"/>
    <w:rsid w:val="008E211C"/>
    <w:rsid w:val="008E26B9"/>
    <w:rsid w:val="008E2984"/>
    <w:rsid w:val="008E5641"/>
    <w:rsid w:val="008E7D94"/>
    <w:rsid w:val="008F0446"/>
    <w:rsid w:val="008F1211"/>
    <w:rsid w:val="008F2418"/>
    <w:rsid w:val="008F3113"/>
    <w:rsid w:val="008F41D9"/>
    <w:rsid w:val="008F4668"/>
    <w:rsid w:val="008F72AF"/>
    <w:rsid w:val="008F7510"/>
    <w:rsid w:val="008F7F7E"/>
    <w:rsid w:val="00900C2F"/>
    <w:rsid w:val="0090155A"/>
    <w:rsid w:val="009032BC"/>
    <w:rsid w:val="00904F54"/>
    <w:rsid w:val="00906515"/>
    <w:rsid w:val="009066F4"/>
    <w:rsid w:val="00906AE1"/>
    <w:rsid w:val="00906BFB"/>
    <w:rsid w:val="00913188"/>
    <w:rsid w:val="00920BA5"/>
    <w:rsid w:val="00921C2A"/>
    <w:rsid w:val="0092208A"/>
    <w:rsid w:val="009222C5"/>
    <w:rsid w:val="009231F7"/>
    <w:rsid w:val="00924FF7"/>
    <w:rsid w:val="0092537D"/>
    <w:rsid w:val="00927977"/>
    <w:rsid w:val="00927E17"/>
    <w:rsid w:val="009309BF"/>
    <w:rsid w:val="00930E06"/>
    <w:rsid w:val="00934716"/>
    <w:rsid w:val="00935CD6"/>
    <w:rsid w:val="00936D1D"/>
    <w:rsid w:val="00937788"/>
    <w:rsid w:val="00937F34"/>
    <w:rsid w:val="00940300"/>
    <w:rsid w:val="0094225C"/>
    <w:rsid w:val="009431CC"/>
    <w:rsid w:val="009460B3"/>
    <w:rsid w:val="00946563"/>
    <w:rsid w:val="009466C5"/>
    <w:rsid w:val="00950057"/>
    <w:rsid w:val="00950703"/>
    <w:rsid w:val="0095132B"/>
    <w:rsid w:val="009514E5"/>
    <w:rsid w:val="0095205E"/>
    <w:rsid w:val="009527ED"/>
    <w:rsid w:val="00953DDA"/>
    <w:rsid w:val="00953E97"/>
    <w:rsid w:val="0095508B"/>
    <w:rsid w:val="00955165"/>
    <w:rsid w:val="0095692A"/>
    <w:rsid w:val="00957CD8"/>
    <w:rsid w:val="009615CE"/>
    <w:rsid w:val="00962818"/>
    <w:rsid w:val="00962970"/>
    <w:rsid w:val="00963253"/>
    <w:rsid w:val="00965276"/>
    <w:rsid w:val="00965BA7"/>
    <w:rsid w:val="00966B3B"/>
    <w:rsid w:val="00972201"/>
    <w:rsid w:val="00974279"/>
    <w:rsid w:val="0097585B"/>
    <w:rsid w:val="00975AAB"/>
    <w:rsid w:val="00976C83"/>
    <w:rsid w:val="00977D25"/>
    <w:rsid w:val="00977FF2"/>
    <w:rsid w:val="009801F1"/>
    <w:rsid w:val="00980675"/>
    <w:rsid w:val="009812E9"/>
    <w:rsid w:val="00981D63"/>
    <w:rsid w:val="00982472"/>
    <w:rsid w:val="009839EF"/>
    <w:rsid w:val="00983A23"/>
    <w:rsid w:val="00984E3B"/>
    <w:rsid w:val="00990140"/>
    <w:rsid w:val="00991BB8"/>
    <w:rsid w:val="00993902"/>
    <w:rsid w:val="00994AFF"/>
    <w:rsid w:val="009972C9"/>
    <w:rsid w:val="00997B34"/>
    <w:rsid w:val="009A263A"/>
    <w:rsid w:val="009A2DE1"/>
    <w:rsid w:val="009A4221"/>
    <w:rsid w:val="009A4A21"/>
    <w:rsid w:val="009A4FC5"/>
    <w:rsid w:val="009A596C"/>
    <w:rsid w:val="009A6242"/>
    <w:rsid w:val="009B153E"/>
    <w:rsid w:val="009B28A0"/>
    <w:rsid w:val="009B2F07"/>
    <w:rsid w:val="009B313C"/>
    <w:rsid w:val="009B3182"/>
    <w:rsid w:val="009B4C05"/>
    <w:rsid w:val="009C10C7"/>
    <w:rsid w:val="009C2E40"/>
    <w:rsid w:val="009C3751"/>
    <w:rsid w:val="009C4D56"/>
    <w:rsid w:val="009C4E50"/>
    <w:rsid w:val="009C5F8B"/>
    <w:rsid w:val="009C629B"/>
    <w:rsid w:val="009C6A2F"/>
    <w:rsid w:val="009C6C60"/>
    <w:rsid w:val="009D1C94"/>
    <w:rsid w:val="009D1F03"/>
    <w:rsid w:val="009D2BC4"/>
    <w:rsid w:val="009D4D27"/>
    <w:rsid w:val="009D5749"/>
    <w:rsid w:val="009D6592"/>
    <w:rsid w:val="009D6C19"/>
    <w:rsid w:val="009D7386"/>
    <w:rsid w:val="009D752C"/>
    <w:rsid w:val="009E0746"/>
    <w:rsid w:val="009E1051"/>
    <w:rsid w:val="009E16BA"/>
    <w:rsid w:val="009E2A31"/>
    <w:rsid w:val="009E2D3C"/>
    <w:rsid w:val="009E59D1"/>
    <w:rsid w:val="009F0117"/>
    <w:rsid w:val="009F0ABF"/>
    <w:rsid w:val="009F1503"/>
    <w:rsid w:val="009F1A76"/>
    <w:rsid w:val="009F224D"/>
    <w:rsid w:val="009F49A6"/>
    <w:rsid w:val="009F7789"/>
    <w:rsid w:val="009F7A76"/>
    <w:rsid w:val="00A0064F"/>
    <w:rsid w:val="00A012CC"/>
    <w:rsid w:val="00A01EC3"/>
    <w:rsid w:val="00A026F5"/>
    <w:rsid w:val="00A028EE"/>
    <w:rsid w:val="00A03E40"/>
    <w:rsid w:val="00A05355"/>
    <w:rsid w:val="00A060F3"/>
    <w:rsid w:val="00A07E71"/>
    <w:rsid w:val="00A1154A"/>
    <w:rsid w:val="00A12059"/>
    <w:rsid w:val="00A14138"/>
    <w:rsid w:val="00A143CD"/>
    <w:rsid w:val="00A143CF"/>
    <w:rsid w:val="00A15B6B"/>
    <w:rsid w:val="00A169B3"/>
    <w:rsid w:val="00A170E7"/>
    <w:rsid w:val="00A20234"/>
    <w:rsid w:val="00A213CB"/>
    <w:rsid w:val="00A21488"/>
    <w:rsid w:val="00A21CC2"/>
    <w:rsid w:val="00A227B5"/>
    <w:rsid w:val="00A22C01"/>
    <w:rsid w:val="00A23A26"/>
    <w:rsid w:val="00A24344"/>
    <w:rsid w:val="00A24998"/>
    <w:rsid w:val="00A27F2E"/>
    <w:rsid w:val="00A31C11"/>
    <w:rsid w:val="00A33ED8"/>
    <w:rsid w:val="00A37A5F"/>
    <w:rsid w:val="00A405DE"/>
    <w:rsid w:val="00A40F0D"/>
    <w:rsid w:val="00A419B5"/>
    <w:rsid w:val="00A42C51"/>
    <w:rsid w:val="00A42D45"/>
    <w:rsid w:val="00A44303"/>
    <w:rsid w:val="00A44442"/>
    <w:rsid w:val="00A45A91"/>
    <w:rsid w:val="00A46DBD"/>
    <w:rsid w:val="00A4733A"/>
    <w:rsid w:val="00A4742B"/>
    <w:rsid w:val="00A50167"/>
    <w:rsid w:val="00A503C3"/>
    <w:rsid w:val="00A5195D"/>
    <w:rsid w:val="00A52678"/>
    <w:rsid w:val="00A54307"/>
    <w:rsid w:val="00A5533A"/>
    <w:rsid w:val="00A553C9"/>
    <w:rsid w:val="00A559D2"/>
    <w:rsid w:val="00A55D91"/>
    <w:rsid w:val="00A55FC0"/>
    <w:rsid w:val="00A56E70"/>
    <w:rsid w:val="00A60088"/>
    <w:rsid w:val="00A60FBB"/>
    <w:rsid w:val="00A614B6"/>
    <w:rsid w:val="00A61DF2"/>
    <w:rsid w:val="00A62060"/>
    <w:rsid w:val="00A64895"/>
    <w:rsid w:val="00A64AC5"/>
    <w:rsid w:val="00A64EA8"/>
    <w:rsid w:val="00A652C5"/>
    <w:rsid w:val="00A6558D"/>
    <w:rsid w:val="00A655ED"/>
    <w:rsid w:val="00A701A2"/>
    <w:rsid w:val="00A70ABD"/>
    <w:rsid w:val="00A71124"/>
    <w:rsid w:val="00A7176B"/>
    <w:rsid w:val="00A73FCC"/>
    <w:rsid w:val="00A75662"/>
    <w:rsid w:val="00A75898"/>
    <w:rsid w:val="00A77A81"/>
    <w:rsid w:val="00A806DA"/>
    <w:rsid w:val="00A819F8"/>
    <w:rsid w:val="00A82C46"/>
    <w:rsid w:val="00A84596"/>
    <w:rsid w:val="00A85510"/>
    <w:rsid w:val="00A87732"/>
    <w:rsid w:val="00A90B98"/>
    <w:rsid w:val="00A924F4"/>
    <w:rsid w:val="00A9349A"/>
    <w:rsid w:val="00A963E7"/>
    <w:rsid w:val="00A96590"/>
    <w:rsid w:val="00A96934"/>
    <w:rsid w:val="00A96ABE"/>
    <w:rsid w:val="00A97018"/>
    <w:rsid w:val="00AA0E80"/>
    <w:rsid w:val="00AA1436"/>
    <w:rsid w:val="00AA1BA4"/>
    <w:rsid w:val="00AA6753"/>
    <w:rsid w:val="00AA6A16"/>
    <w:rsid w:val="00AA754E"/>
    <w:rsid w:val="00AA7F56"/>
    <w:rsid w:val="00AB14F4"/>
    <w:rsid w:val="00AB18A4"/>
    <w:rsid w:val="00AB2402"/>
    <w:rsid w:val="00AB282C"/>
    <w:rsid w:val="00AB2C23"/>
    <w:rsid w:val="00AB34FC"/>
    <w:rsid w:val="00AB44AF"/>
    <w:rsid w:val="00AB61FF"/>
    <w:rsid w:val="00AB645F"/>
    <w:rsid w:val="00AB6E6E"/>
    <w:rsid w:val="00AB7CFB"/>
    <w:rsid w:val="00AC04D1"/>
    <w:rsid w:val="00AC1648"/>
    <w:rsid w:val="00AC2099"/>
    <w:rsid w:val="00AC27BC"/>
    <w:rsid w:val="00AC2D39"/>
    <w:rsid w:val="00AC3C6D"/>
    <w:rsid w:val="00AC61FB"/>
    <w:rsid w:val="00AC6C5B"/>
    <w:rsid w:val="00AC6D48"/>
    <w:rsid w:val="00AD13FC"/>
    <w:rsid w:val="00AD3291"/>
    <w:rsid w:val="00AD4449"/>
    <w:rsid w:val="00AD5021"/>
    <w:rsid w:val="00AD6460"/>
    <w:rsid w:val="00AD65C4"/>
    <w:rsid w:val="00AD7A2A"/>
    <w:rsid w:val="00AE2165"/>
    <w:rsid w:val="00AE3E21"/>
    <w:rsid w:val="00AE65C1"/>
    <w:rsid w:val="00AE65CA"/>
    <w:rsid w:val="00AF0A91"/>
    <w:rsid w:val="00AF1509"/>
    <w:rsid w:val="00AF35BD"/>
    <w:rsid w:val="00AF3717"/>
    <w:rsid w:val="00AF550F"/>
    <w:rsid w:val="00AF6E9D"/>
    <w:rsid w:val="00AF7781"/>
    <w:rsid w:val="00AF77E9"/>
    <w:rsid w:val="00AF79B7"/>
    <w:rsid w:val="00B0002B"/>
    <w:rsid w:val="00B002A5"/>
    <w:rsid w:val="00B01124"/>
    <w:rsid w:val="00B0295F"/>
    <w:rsid w:val="00B110DF"/>
    <w:rsid w:val="00B12256"/>
    <w:rsid w:val="00B15F92"/>
    <w:rsid w:val="00B1624B"/>
    <w:rsid w:val="00B17016"/>
    <w:rsid w:val="00B20681"/>
    <w:rsid w:val="00B24B78"/>
    <w:rsid w:val="00B25786"/>
    <w:rsid w:val="00B25A4A"/>
    <w:rsid w:val="00B27D50"/>
    <w:rsid w:val="00B30013"/>
    <w:rsid w:val="00B31FC8"/>
    <w:rsid w:val="00B32159"/>
    <w:rsid w:val="00B3344A"/>
    <w:rsid w:val="00B3466C"/>
    <w:rsid w:val="00B35688"/>
    <w:rsid w:val="00B3777D"/>
    <w:rsid w:val="00B37943"/>
    <w:rsid w:val="00B40570"/>
    <w:rsid w:val="00B40703"/>
    <w:rsid w:val="00B41C35"/>
    <w:rsid w:val="00B4211C"/>
    <w:rsid w:val="00B43DE4"/>
    <w:rsid w:val="00B45742"/>
    <w:rsid w:val="00B46291"/>
    <w:rsid w:val="00B4731C"/>
    <w:rsid w:val="00B475B3"/>
    <w:rsid w:val="00B50C66"/>
    <w:rsid w:val="00B53401"/>
    <w:rsid w:val="00B5418D"/>
    <w:rsid w:val="00B54E57"/>
    <w:rsid w:val="00B5583D"/>
    <w:rsid w:val="00B55CC7"/>
    <w:rsid w:val="00B56C7F"/>
    <w:rsid w:val="00B5700A"/>
    <w:rsid w:val="00B571ED"/>
    <w:rsid w:val="00B57762"/>
    <w:rsid w:val="00B61614"/>
    <w:rsid w:val="00B62A25"/>
    <w:rsid w:val="00B64FD6"/>
    <w:rsid w:val="00B658CD"/>
    <w:rsid w:val="00B77E8C"/>
    <w:rsid w:val="00B81E43"/>
    <w:rsid w:val="00B827E0"/>
    <w:rsid w:val="00B830CB"/>
    <w:rsid w:val="00B83174"/>
    <w:rsid w:val="00B83442"/>
    <w:rsid w:val="00B8477A"/>
    <w:rsid w:val="00B84B78"/>
    <w:rsid w:val="00B85354"/>
    <w:rsid w:val="00B85779"/>
    <w:rsid w:val="00B866BF"/>
    <w:rsid w:val="00B873E7"/>
    <w:rsid w:val="00B92033"/>
    <w:rsid w:val="00B921D5"/>
    <w:rsid w:val="00B923BF"/>
    <w:rsid w:val="00B92887"/>
    <w:rsid w:val="00B9288A"/>
    <w:rsid w:val="00B94B57"/>
    <w:rsid w:val="00B94F8F"/>
    <w:rsid w:val="00B9536B"/>
    <w:rsid w:val="00B95ABA"/>
    <w:rsid w:val="00B9630C"/>
    <w:rsid w:val="00BA0A1C"/>
    <w:rsid w:val="00BA15C7"/>
    <w:rsid w:val="00BA1804"/>
    <w:rsid w:val="00BA19C6"/>
    <w:rsid w:val="00BA248E"/>
    <w:rsid w:val="00BA391D"/>
    <w:rsid w:val="00BA4E23"/>
    <w:rsid w:val="00BA627F"/>
    <w:rsid w:val="00BA62F3"/>
    <w:rsid w:val="00BA652D"/>
    <w:rsid w:val="00BA775D"/>
    <w:rsid w:val="00BB019F"/>
    <w:rsid w:val="00BB0BC2"/>
    <w:rsid w:val="00BB14C0"/>
    <w:rsid w:val="00BB1D83"/>
    <w:rsid w:val="00BB59A4"/>
    <w:rsid w:val="00BB71C7"/>
    <w:rsid w:val="00BC04BF"/>
    <w:rsid w:val="00BC09F8"/>
    <w:rsid w:val="00BC1DF6"/>
    <w:rsid w:val="00BC3C3E"/>
    <w:rsid w:val="00BC43ED"/>
    <w:rsid w:val="00BD4B0E"/>
    <w:rsid w:val="00BD505F"/>
    <w:rsid w:val="00BD52E8"/>
    <w:rsid w:val="00BD5739"/>
    <w:rsid w:val="00BD62D2"/>
    <w:rsid w:val="00BD77A5"/>
    <w:rsid w:val="00BD7C00"/>
    <w:rsid w:val="00BE2455"/>
    <w:rsid w:val="00BE265B"/>
    <w:rsid w:val="00BE36E2"/>
    <w:rsid w:val="00BE4148"/>
    <w:rsid w:val="00BE428E"/>
    <w:rsid w:val="00BE49FE"/>
    <w:rsid w:val="00BE4F1C"/>
    <w:rsid w:val="00BE6EED"/>
    <w:rsid w:val="00BE7EF5"/>
    <w:rsid w:val="00BF1244"/>
    <w:rsid w:val="00BF1379"/>
    <w:rsid w:val="00BF422C"/>
    <w:rsid w:val="00BF6960"/>
    <w:rsid w:val="00BF6F03"/>
    <w:rsid w:val="00C003DA"/>
    <w:rsid w:val="00C01376"/>
    <w:rsid w:val="00C020E3"/>
    <w:rsid w:val="00C0215F"/>
    <w:rsid w:val="00C0467A"/>
    <w:rsid w:val="00C05085"/>
    <w:rsid w:val="00C06921"/>
    <w:rsid w:val="00C07AB0"/>
    <w:rsid w:val="00C1019A"/>
    <w:rsid w:val="00C102E8"/>
    <w:rsid w:val="00C1077C"/>
    <w:rsid w:val="00C14FBF"/>
    <w:rsid w:val="00C16617"/>
    <w:rsid w:val="00C17256"/>
    <w:rsid w:val="00C1787D"/>
    <w:rsid w:val="00C21DC3"/>
    <w:rsid w:val="00C22359"/>
    <w:rsid w:val="00C22474"/>
    <w:rsid w:val="00C24F73"/>
    <w:rsid w:val="00C25272"/>
    <w:rsid w:val="00C256BF"/>
    <w:rsid w:val="00C27BD1"/>
    <w:rsid w:val="00C326EE"/>
    <w:rsid w:val="00C331D5"/>
    <w:rsid w:val="00C35884"/>
    <w:rsid w:val="00C37079"/>
    <w:rsid w:val="00C419D5"/>
    <w:rsid w:val="00C420F8"/>
    <w:rsid w:val="00C43BAB"/>
    <w:rsid w:val="00C43DB7"/>
    <w:rsid w:val="00C44F6E"/>
    <w:rsid w:val="00C45961"/>
    <w:rsid w:val="00C45A33"/>
    <w:rsid w:val="00C45B7F"/>
    <w:rsid w:val="00C472A9"/>
    <w:rsid w:val="00C476E0"/>
    <w:rsid w:val="00C47C6C"/>
    <w:rsid w:val="00C54799"/>
    <w:rsid w:val="00C55FDF"/>
    <w:rsid w:val="00C57CC3"/>
    <w:rsid w:val="00C60747"/>
    <w:rsid w:val="00C62985"/>
    <w:rsid w:val="00C63AAD"/>
    <w:rsid w:val="00C642B1"/>
    <w:rsid w:val="00C64FAC"/>
    <w:rsid w:val="00C66B0B"/>
    <w:rsid w:val="00C66C20"/>
    <w:rsid w:val="00C66C23"/>
    <w:rsid w:val="00C67E60"/>
    <w:rsid w:val="00C70B4D"/>
    <w:rsid w:val="00C7115E"/>
    <w:rsid w:val="00C717C5"/>
    <w:rsid w:val="00C717F0"/>
    <w:rsid w:val="00C72E21"/>
    <w:rsid w:val="00C73DE2"/>
    <w:rsid w:val="00C73FDC"/>
    <w:rsid w:val="00C761EE"/>
    <w:rsid w:val="00C76670"/>
    <w:rsid w:val="00C7746A"/>
    <w:rsid w:val="00C82E7E"/>
    <w:rsid w:val="00C832B2"/>
    <w:rsid w:val="00C8358A"/>
    <w:rsid w:val="00C83995"/>
    <w:rsid w:val="00C84524"/>
    <w:rsid w:val="00C85134"/>
    <w:rsid w:val="00C852CB"/>
    <w:rsid w:val="00C91040"/>
    <w:rsid w:val="00C91E77"/>
    <w:rsid w:val="00C91EFD"/>
    <w:rsid w:val="00C95361"/>
    <w:rsid w:val="00C9556C"/>
    <w:rsid w:val="00C95635"/>
    <w:rsid w:val="00CA01F7"/>
    <w:rsid w:val="00CA02C0"/>
    <w:rsid w:val="00CA0A1A"/>
    <w:rsid w:val="00CA272F"/>
    <w:rsid w:val="00CA2D88"/>
    <w:rsid w:val="00CA334A"/>
    <w:rsid w:val="00CA4243"/>
    <w:rsid w:val="00CA70A7"/>
    <w:rsid w:val="00CB2458"/>
    <w:rsid w:val="00CB7270"/>
    <w:rsid w:val="00CB7F4A"/>
    <w:rsid w:val="00CB7F70"/>
    <w:rsid w:val="00CC0481"/>
    <w:rsid w:val="00CC0D9A"/>
    <w:rsid w:val="00CC0E94"/>
    <w:rsid w:val="00CC1681"/>
    <w:rsid w:val="00CC1BF6"/>
    <w:rsid w:val="00CC58BF"/>
    <w:rsid w:val="00CC7D70"/>
    <w:rsid w:val="00CD3572"/>
    <w:rsid w:val="00CD4378"/>
    <w:rsid w:val="00CD5C19"/>
    <w:rsid w:val="00CD6B8B"/>
    <w:rsid w:val="00CD6BF7"/>
    <w:rsid w:val="00CE159A"/>
    <w:rsid w:val="00CE265C"/>
    <w:rsid w:val="00CE5A3C"/>
    <w:rsid w:val="00CE5F8A"/>
    <w:rsid w:val="00CE6070"/>
    <w:rsid w:val="00CE75F8"/>
    <w:rsid w:val="00CF1CCC"/>
    <w:rsid w:val="00CF1FA6"/>
    <w:rsid w:val="00CF2C02"/>
    <w:rsid w:val="00CF3B94"/>
    <w:rsid w:val="00CF3C19"/>
    <w:rsid w:val="00CF3D01"/>
    <w:rsid w:val="00CF4AEF"/>
    <w:rsid w:val="00CF5C2E"/>
    <w:rsid w:val="00CF7ABC"/>
    <w:rsid w:val="00D00834"/>
    <w:rsid w:val="00D00B22"/>
    <w:rsid w:val="00D01124"/>
    <w:rsid w:val="00D01410"/>
    <w:rsid w:val="00D016B5"/>
    <w:rsid w:val="00D02F62"/>
    <w:rsid w:val="00D03810"/>
    <w:rsid w:val="00D05ACE"/>
    <w:rsid w:val="00D065DA"/>
    <w:rsid w:val="00D0766D"/>
    <w:rsid w:val="00D10431"/>
    <w:rsid w:val="00D105BC"/>
    <w:rsid w:val="00D15435"/>
    <w:rsid w:val="00D166C7"/>
    <w:rsid w:val="00D168FB"/>
    <w:rsid w:val="00D16C57"/>
    <w:rsid w:val="00D16FB8"/>
    <w:rsid w:val="00D17B58"/>
    <w:rsid w:val="00D2071D"/>
    <w:rsid w:val="00D2260F"/>
    <w:rsid w:val="00D25694"/>
    <w:rsid w:val="00D30BC7"/>
    <w:rsid w:val="00D31546"/>
    <w:rsid w:val="00D33589"/>
    <w:rsid w:val="00D34E6D"/>
    <w:rsid w:val="00D372A6"/>
    <w:rsid w:val="00D41D0B"/>
    <w:rsid w:val="00D41DA5"/>
    <w:rsid w:val="00D42798"/>
    <w:rsid w:val="00D43065"/>
    <w:rsid w:val="00D433AC"/>
    <w:rsid w:val="00D43C66"/>
    <w:rsid w:val="00D442FA"/>
    <w:rsid w:val="00D443BD"/>
    <w:rsid w:val="00D445A2"/>
    <w:rsid w:val="00D460AF"/>
    <w:rsid w:val="00D477E6"/>
    <w:rsid w:val="00D50041"/>
    <w:rsid w:val="00D51C8E"/>
    <w:rsid w:val="00D53944"/>
    <w:rsid w:val="00D53A0F"/>
    <w:rsid w:val="00D545DD"/>
    <w:rsid w:val="00D5489C"/>
    <w:rsid w:val="00D54E4C"/>
    <w:rsid w:val="00D55708"/>
    <w:rsid w:val="00D61161"/>
    <w:rsid w:val="00D61211"/>
    <w:rsid w:val="00D6263F"/>
    <w:rsid w:val="00D64294"/>
    <w:rsid w:val="00D66B38"/>
    <w:rsid w:val="00D676D0"/>
    <w:rsid w:val="00D72E5E"/>
    <w:rsid w:val="00D73241"/>
    <w:rsid w:val="00D73528"/>
    <w:rsid w:val="00D8149E"/>
    <w:rsid w:val="00D83DCD"/>
    <w:rsid w:val="00D8461A"/>
    <w:rsid w:val="00D84F8A"/>
    <w:rsid w:val="00D871B1"/>
    <w:rsid w:val="00D91183"/>
    <w:rsid w:val="00D91ECF"/>
    <w:rsid w:val="00D92D59"/>
    <w:rsid w:val="00D93BE1"/>
    <w:rsid w:val="00D94B37"/>
    <w:rsid w:val="00D952C3"/>
    <w:rsid w:val="00D97A7A"/>
    <w:rsid w:val="00DA2027"/>
    <w:rsid w:val="00DA2AB4"/>
    <w:rsid w:val="00DA40EB"/>
    <w:rsid w:val="00DA473F"/>
    <w:rsid w:val="00DA53B7"/>
    <w:rsid w:val="00DA70DE"/>
    <w:rsid w:val="00DA73B3"/>
    <w:rsid w:val="00DA7E1B"/>
    <w:rsid w:val="00DB042E"/>
    <w:rsid w:val="00DB13DF"/>
    <w:rsid w:val="00DB3739"/>
    <w:rsid w:val="00DB47B0"/>
    <w:rsid w:val="00DB6B6B"/>
    <w:rsid w:val="00DC0882"/>
    <w:rsid w:val="00DC0E1D"/>
    <w:rsid w:val="00DC4F47"/>
    <w:rsid w:val="00DC617F"/>
    <w:rsid w:val="00DC7EDB"/>
    <w:rsid w:val="00DD371E"/>
    <w:rsid w:val="00DD4838"/>
    <w:rsid w:val="00DD5506"/>
    <w:rsid w:val="00DD5DB7"/>
    <w:rsid w:val="00DD701F"/>
    <w:rsid w:val="00DD7AE7"/>
    <w:rsid w:val="00DE101C"/>
    <w:rsid w:val="00DE15B2"/>
    <w:rsid w:val="00DE36FB"/>
    <w:rsid w:val="00DE391A"/>
    <w:rsid w:val="00DE4A87"/>
    <w:rsid w:val="00DE4B70"/>
    <w:rsid w:val="00DE5CE1"/>
    <w:rsid w:val="00DE6400"/>
    <w:rsid w:val="00DE76C2"/>
    <w:rsid w:val="00DE7DD0"/>
    <w:rsid w:val="00DF03E9"/>
    <w:rsid w:val="00DF1F76"/>
    <w:rsid w:val="00DF207A"/>
    <w:rsid w:val="00DF3365"/>
    <w:rsid w:val="00DF3EFE"/>
    <w:rsid w:val="00DF3FD3"/>
    <w:rsid w:val="00DF5B79"/>
    <w:rsid w:val="00DF6615"/>
    <w:rsid w:val="00DF6F80"/>
    <w:rsid w:val="00E0112C"/>
    <w:rsid w:val="00E0139B"/>
    <w:rsid w:val="00E038FF"/>
    <w:rsid w:val="00E0492A"/>
    <w:rsid w:val="00E051E0"/>
    <w:rsid w:val="00E05F4A"/>
    <w:rsid w:val="00E06CB1"/>
    <w:rsid w:val="00E11B87"/>
    <w:rsid w:val="00E127EA"/>
    <w:rsid w:val="00E129BF"/>
    <w:rsid w:val="00E12CE9"/>
    <w:rsid w:val="00E13EA4"/>
    <w:rsid w:val="00E15E9C"/>
    <w:rsid w:val="00E205E5"/>
    <w:rsid w:val="00E2119B"/>
    <w:rsid w:val="00E22F86"/>
    <w:rsid w:val="00E24AF4"/>
    <w:rsid w:val="00E24C7D"/>
    <w:rsid w:val="00E24F69"/>
    <w:rsid w:val="00E263A9"/>
    <w:rsid w:val="00E26AD5"/>
    <w:rsid w:val="00E30953"/>
    <w:rsid w:val="00E31822"/>
    <w:rsid w:val="00E33CFB"/>
    <w:rsid w:val="00E33F33"/>
    <w:rsid w:val="00E345BC"/>
    <w:rsid w:val="00E35583"/>
    <w:rsid w:val="00E357D4"/>
    <w:rsid w:val="00E35D11"/>
    <w:rsid w:val="00E37ADB"/>
    <w:rsid w:val="00E37D00"/>
    <w:rsid w:val="00E41317"/>
    <w:rsid w:val="00E415D6"/>
    <w:rsid w:val="00E420C7"/>
    <w:rsid w:val="00E44BE7"/>
    <w:rsid w:val="00E452C9"/>
    <w:rsid w:val="00E4618E"/>
    <w:rsid w:val="00E47EBA"/>
    <w:rsid w:val="00E51392"/>
    <w:rsid w:val="00E5655E"/>
    <w:rsid w:val="00E570FC"/>
    <w:rsid w:val="00E578AB"/>
    <w:rsid w:val="00E579F1"/>
    <w:rsid w:val="00E57D25"/>
    <w:rsid w:val="00E60B1C"/>
    <w:rsid w:val="00E64583"/>
    <w:rsid w:val="00E703EB"/>
    <w:rsid w:val="00E71207"/>
    <w:rsid w:val="00E71310"/>
    <w:rsid w:val="00E7190D"/>
    <w:rsid w:val="00E76163"/>
    <w:rsid w:val="00E76803"/>
    <w:rsid w:val="00E77035"/>
    <w:rsid w:val="00E8040B"/>
    <w:rsid w:val="00E80F4E"/>
    <w:rsid w:val="00E83730"/>
    <w:rsid w:val="00E83EB1"/>
    <w:rsid w:val="00E85AC9"/>
    <w:rsid w:val="00E90F30"/>
    <w:rsid w:val="00E927C1"/>
    <w:rsid w:val="00E92DCA"/>
    <w:rsid w:val="00E953A2"/>
    <w:rsid w:val="00EA0AD4"/>
    <w:rsid w:val="00EA153C"/>
    <w:rsid w:val="00EA2DDD"/>
    <w:rsid w:val="00EA3625"/>
    <w:rsid w:val="00EA426B"/>
    <w:rsid w:val="00EA611E"/>
    <w:rsid w:val="00EA67D5"/>
    <w:rsid w:val="00EA6AD6"/>
    <w:rsid w:val="00EB2558"/>
    <w:rsid w:val="00EB322B"/>
    <w:rsid w:val="00EB4341"/>
    <w:rsid w:val="00EB45C2"/>
    <w:rsid w:val="00EB465A"/>
    <w:rsid w:val="00EB4C76"/>
    <w:rsid w:val="00EB4FF0"/>
    <w:rsid w:val="00EB5427"/>
    <w:rsid w:val="00EB6C36"/>
    <w:rsid w:val="00EB773C"/>
    <w:rsid w:val="00EC026E"/>
    <w:rsid w:val="00EC3CB4"/>
    <w:rsid w:val="00EC46E0"/>
    <w:rsid w:val="00EC49F4"/>
    <w:rsid w:val="00EC5C3C"/>
    <w:rsid w:val="00ED46DF"/>
    <w:rsid w:val="00ED4C41"/>
    <w:rsid w:val="00ED4CD8"/>
    <w:rsid w:val="00ED5045"/>
    <w:rsid w:val="00ED690C"/>
    <w:rsid w:val="00ED732B"/>
    <w:rsid w:val="00ED759C"/>
    <w:rsid w:val="00EE03B4"/>
    <w:rsid w:val="00EE0AA7"/>
    <w:rsid w:val="00EE1267"/>
    <w:rsid w:val="00EE3011"/>
    <w:rsid w:val="00EE332A"/>
    <w:rsid w:val="00EE46CC"/>
    <w:rsid w:val="00EF1213"/>
    <w:rsid w:val="00EF50E1"/>
    <w:rsid w:val="00EF54F2"/>
    <w:rsid w:val="00EF6340"/>
    <w:rsid w:val="00EF665B"/>
    <w:rsid w:val="00F012E1"/>
    <w:rsid w:val="00F049A4"/>
    <w:rsid w:val="00F0594F"/>
    <w:rsid w:val="00F06A0D"/>
    <w:rsid w:val="00F06B19"/>
    <w:rsid w:val="00F07B09"/>
    <w:rsid w:val="00F1166E"/>
    <w:rsid w:val="00F119E0"/>
    <w:rsid w:val="00F13363"/>
    <w:rsid w:val="00F13823"/>
    <w:rsid w:val="00F13F25"/>
    <w:rsid w:val="00F147ED"/>
    <w:rsid w:val="00F14EC8"/>
    <w:rsid w:val="00F15175"/>
    <w:rsid w:val="00F16027"/>
    <w:rsid w:val="00F160A8"/>
    <w:rsid w:val="00F16B9C"/>
    <w:rsid w:val="00F16D11"/>
    <w:rsid w:val="00F1711B"/>
    <w:rsid w:val="00F1795A"/>
    <w:rsid w:val="00F21E4C"/>
    <w:rsid w:val="00F22BAA"/>
    <w:rsid w:val="00F2430B"/>
    <w:rsid w:val="00F243CB"/>
    <w:rsid w:val="00F31A1B"/>
    <w:rsid w:val="00F31FAF"/>
    <w:rsid w:val="00F32A3B"/>
    <w:rsid w:val="00F36EF5"/>
    <w:rsid w:val="00F3743E"/>
    <w:rsid w:val="00F4109C"/>
    <w:rsid w:val="00F41EF6"/>
    <w:rsid w:val="00F42491"/>
    <w:rsid w:val="00F431C7"/>
    <w:rsid w:val="00F46946"/>
    <w:rsid w:val="00F50E4F"/>
    <w:rsid w:val="00F50EFD"/>
    <w:rsid w:val="00F512F1"/>
    <w:rsid w:val="00F51ED4"/>
    <w:rsid w:val="00F52A8F"/>
    <w:rsid w:val="00F52D0E"/>
    <w:rsid w:val="00F52F07"/>
    <w:rsid w:val="00F53879"/>
    <w:rsid w:val="00F538BA"/>
    <w:rsid w:val="00F547C1"/>
    <w:rsid w:val="00F55034"/>
    <w:rsid w:val="00F553F3"/>
    <w:rsid w:val="00F562A8"/>
    <w:rsid w:val="00F60FFF"/>
    <w:rsid w:val="00F62ACC"/>
    <w:rsid w:val="00F63164"/>
    <w:rsid w:val="00F64059"/>
    <w:rsid w:val="00F643ED"/>
    <w:rsid w:val="00F64AF7"/>
    <w:rsid w:val="00F64DBF"/>
    <w:rsid w:val="00F66215"/>
    <w:rsid w:val="00F7030F"/>
    <w:rsid w:val="00F70EB4"/>
    <w:rsid w:val="00F71FBA"/>
    <w:rsid w:val="00F72476"/>
    <w:rsid w:val="00F7276F"/>
    <w:rsid w:val="00F72F4D"/>
    <w:rsid w:val="00F74066"/>
    <w:rsid w:val="00F7406A"/>
    <w:rsid w:val="00F74DB4"/>
    <w:rsid w:val="00F772D1"/>
    <w:rsid w:val="00F77B29"/>
    <w:rsid w:val="00F80BCF"/>
    <w:rsid w:val="00F80F2F"/>
    <w:rsid w:val="00F82126"/>
    <w:rsid w:val="00F8223A"/>
    <w:rsid w:val="00F82616"/>
    <w:rsid w:val="00F82651"/>
    <w:rsid w:val="00F84518"/>
    <w:rsid w:val="00F86857"/>
    <w:rsid w:val="00F86CF2"/>
    <w:rsid w:val="00F87064"/>
    <w:rsid w:val="00F870AE"/>
    <w:rsid w:val="00F87CA2"/>
    <w:rsid w:val="00F9034A"/>
    <w:rsid w:val="00F913F7"/>
    <w:rsid w:val="00F9293F"/>
    <w:rsid w:val="00F940EB"/>
    <w:rsid w:val="00F94A93"/>
    <w:rsid w:val="00F94EAB"/>
    <w:rsid w:val="00F953C4"/>
    <w:rsid w:val="00F95622"/>
    <w:rsid w:val="00F95F23"/>
    <w:rsid w:val="00F96DFA"/>
    <w:rsid w:val="00FA0696"/>
    <w:rsid w:val="00FA1086"/>
    <w:rsid w:val="00FA1F1D"/>
    <w:rsid w:val="00FA2D36"/>
    <w:rsid w:val="00FA2E0E"/>
    <w:rsid w:val="00FA3E8D"/>
    <w:rsid w:val="00FA530F"/>
    <w:rsid w:val="00FA617F"/>
    <w:rsid w:val="00FA67E6"/>
    <w:rsid w:val="00FA7C81"/>
    <w:rsid w:val="00FB02D8"/>
    <w:rsid w:val="00FB0CEE"/>
    <w:rsid w:val="00FB1392"/>
    <w:rsid w:val="00FB13BE"/>
    <w:rsid w:val="00FB1A11"/>
    <w:rsid w:val="00FB2477"/>
    <w:rsid w:val="00FB2DBA"/>
    <w:rsid w:val="00FB5D19"/>
    <w:rsid w:val="00FB7476"/>
    <w:rsid w:val="00FB7540"/>
    <w:rsid w:val="00FC027B"/>
    <w:rsid w:val="00FC0F0F"/>
    <w:rsid w:val="00FC0F2A"/>
    <w:rsid w:val="00FC1201"/>
    <w:rsid w:val="00FC2140"/>
    <w:rsid w:val="00FC50E0"/>
    <w:rsid w:val="00FC6B2D"/>
    <w:rsid w:val="00FD1FFC"/>
    <w:rsid w:val="00FD23F0"/>
    <w:rsid w:val="00FD2AC2"/>
    <w:rsid w:val="00FD3230"/>
    <w:rsid w:val="00FD3881"/>
    <w:rsid w:val="00FD5C6F"/>
    <w:rsid w:val="00FD5EE6"/>
    <w:rsid w:val="00FD6BB9"/>
    <w:rsid w:val="00FD76B9"/>
    <w:rsid w:val="00FD77A2"/>
    <w:rsid w:val="00FE29C3"/>
    <w:rsid w:val="00FE38B4"/>
    <w:rsid w:val="00FE4060"/>
    <w:rsid w:val="00FE5575"/>
    <w:rsid w:val="00FE5D32"/>
    <w:rsid w:val="00FE611E"/>
    <w:rsid w:val="00FE6A15"/>
    <w:rsid w:val="00FE6A29"/>
    <w:rsid w:val="00FE7BB3"/>
    <w:rsid w:val="00FF3114"/>
    <w:rsid w:val="00FF35C3"/>
    <w:rsid w:val="00FF60DC"/>
    <w:rsid w:val="00FF63C5"/>
    <w:rsid w:val="00FF7C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6A5606E6"/>
  <w15:docId w15:val="{EC09E683-45D7-48F3-8A19-5BB8D3E65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7C7"/>
    <w:pPr>
      <w:spacing w:before="120"/>
    </w:pPr>
    <w:rPr>
      <w:rFonts w:ascii="Times" w:hAnsi="Times" w:cs="Times"/>
      <w:sz w:val="24"/>
      <w:szCs w:val="24"/>
    </w:rPr>
  </w:style>
  <w:style w:type="paragraph" w:styleId="Titre1">
    <w:name w:val="heading 1"/>
    <w:basedOn w:val="Normal"/>
    <w:next w:val="Retraitnormal"/>
    <w:link w:val="Titre1Car"/>
    <w:autoRedefine/>
    <w:uiPriority w:val="99"/>
    <w:qFormat/>
    <w:rsid w:val="0012680B"/>
    <w:pPr>
      <w:numPr>
        <w:numId w:val="12"/>
      </w:numPr>
      <w:spacing w:after="240"/>
      <w:outlineLvl w:val="0"/>
    </w:pPr>
    <w:rPr>
      <w:rFonts w:ascii="Arial" w:hAnsi="Arial" w:cs="Arial"/>
      <w:b/>
      <w:bCs/>
      <w:sz w:val="32"/>
      <w:szCs w:val="32"/>
    </w:rPr>
  </w:style>
  <w:style w:type="paragraph" w:styleId="Titre2">
    <w:name w:val="heading 2"/>
    <w:aliases w:val="H2"/>
    <w:basedOn w:val="Normal"/>
    <w:next w:val="Retraitnormal"/>
    <w:link w:val="Titre2Car"/>
    <w:uiPriority w:val="99"/>
    <w:qFormat/>
    <w:rsid w:val="00A87732"/>
    <w:pPr>
      <w:keepNext/>
      <w:numPr>
        <w:ilvl w:val="1"/>
        <w:numId w:val="12"/>
      </w:numPr>
      <w:tabs>
        <w:tab w:val="num" w:pos="567"/>
      </w:tabs>
      <w:spacing w:before="360" w:after="120"/>
      <w:ind w:left="1021"/>
      <w:outlineLvl w:val="1"/>
    </w:pPr>
    <w:rPr>
      <w:rFonts w:ascii="Arial" w:hAnsi="Arial" w:cs="Arial"/>
      <w:b/>
      <w:bCs/>
    </w:rPr>
  </w:style>
  <w:style w:type="paragraph" w:styleId="Titre3">
    <w:name w:val="heading 3"/>
    <w:basedOn w:val="Normal"/>
    <w:next w:val="Retraitnormal"/>
    <w:link w:val="Titre3Car"/>
    <w:uiPriority w:val="99"/>
    <w:qFormat/>
    <w:rsid w:val="00A64EA8"/>
    <w:pPr>
      <w:keepNext/>
      <w:numPr>
        <w:ilvl w:val="2"/>
        <w:numId w:val="12"/>
      </w:numPr>
      <w:tabs>
        <w:tab w:val="clear" w:pos="1277"/>
        <w:tab w:val="left" w:pos="851"/>
      </w:tabs>
      <w:spacing w:before="360" w:after="120"/>
      <w:ind w:left="0"/>
      <w:outlineLvl w:val="2"/>
    </w:pPr>
    <w:rPr>
      <w:rFonts w:ascii="Arial" w:hAnsi="Arial" w:cs="Arial"/>
      <w:lang w:val="en-US"/>
    </w:rPr>
  </w:style>
  <w:style w:type="paragraph" w:styleId="Titre4">
    <w:name w:val="heading 4"/>
    <w:basedOn w:val="Normal"/>
    <w:next w:val="Normal"/>
    <w:link w:val="Titre4Car"/>
    <w:uiPriority w:val="99"/>
    <w:qFormat/>
    <w:rsid w:val="00FE5D32"/>
    <w:pPr>
      <w:keepNext/>
      <w:numPr>
        <w:ilvl w:val="3"/>
        <w:numId w:val="12"/>
      </w:numPr>
      <w:spacing w:before="240" w:after="60"/>
      <w:outlineLvl w:val="3"/>
    </w:pPr>
    <w:rPr>
      <w:rFonts w:ascii="Arial" w:hAnsi="Arial" w:cs="Arial"/>
      <w:sz w:val="22"/>
      <w:szCs w:val="22"/>
    </w:rPr>
  </w:style>
  <w:style w:type="paragraph" w:styleId="Titre5">
    <w:name w:val="heading 5"/>
    <w:basedOn w:val="Normal"/>
    <w:next w:val="Normal"/>
    <w:link w:val="Titre5Car"/>
    <w:uiPriority w:val="99"/>
    <w:qFormat/>
    <w:rsid w:val="00FE5D32"/>
    <w:pPr>
      <w:numPr>
        <w:ilvl w:val="4"/>
        <w:numId w:val="12"/>
      </w:numPr>
      <w:spacing w:before="240" w:after="60"/>
      <w:outlineLvl w:val="4"/>
    </w:pPr>
    <w:rPr>
      <w:rFonts w:ascii="Arial" w:hAnsi="Arial" w:cs="Arial"/>
      <w:sz w:val="18"/>
      <w:szCs w:val="18"/>
    </w:rPr>
  </w:style>
  <w:style w:type="paragraph" w:styleId="Titre6">
    <w:name w:val="heading 6"/>
    <w:basedOn w:val="Normal"/>
    <w:next w:val="Normal"/>
    <w:link w:val="Titre6Car"/>
    <w:uiPriority w:val="99"/>
    <w:qFormat/>
    <w:rsid w:val="00FE5D32"/>
    <w:pPr>
      <w:numPr>
        <w:ilvl w:val="5"/>
        <w:numId w:val="12"/>
      </w:numPr>
      <w:spacing w:before="240" w:after="60"/>
      <w:outlineLvl w:val="5"/>
    </w:pPr>
    <w:rPr>
      <w:i/>
      <w:iCs/>
      <w:sz w:val="22"/>
      <w:szCs w:val="22"/>
    </w:rPr>
  </w:style>
  <w:style w:type="paragraph" w:styleId="Titre7">
    <w:name w:val="heading 7"/>
    <w:basedOn w:val="Normal"/>
    <w:next w:val="Normal"/>
    <w:link w:val="Titre7Car"/>
    <w:uiPriority w:val="99"/>
    <w:qFormat/>
    <w:rsid w:val="00FE5D32"/>
    <w:pPr>
      <w:numPr>
        <w:ilvl w:val="6"/>
        <w:numId w:val="12"/>
      </w:numPr>
      <w:spacing w:before="240" w:after="60"/>
      <w:outlineLvl w:val="6"/>
    </w:pPr>
    <w:rPr>
      <w:rFonts w:ascii="Arial" w:hAnsi="Arial" w:cs="Arial"/>
      <w:sz w:val="20"/>
      <w:szCs w:val="20"/>
    </w:rPr>
  </w:style>
  <w:style w:type="paragraph" w:styleId="Titre8">
    <w:name w:val="heading 8"/>
    <w:basedOn w:val="Normal"/>
    <w:next w:val="Normal"/>
    <w:link w:val="Titre8Car"/>
    <w:uiPriority w:val="99"/>
    <w:qFormat/>
    <w:rsid w:val="00FE5D32"/>
    <w:pPr>
      <w:numPr>
        <w:ilvl w:val="7"/>
        <w:numId w:val="12"/>
      </w:numPr>
      <w:spacing w:before="240" w:after="60"/>
      <w:outlineLvl w:val="7"/>
    </w:pPr>
    <w:rPr>
      <w:rFonts w:ascii="Arial" w:hAnsi="Arial" w:cs="Arial"/>
      <w:i/>
      <w:iCs/>
      <w:sz w:val="20"/>
      <w:szCs w:val="20"/>
    </w:rPr>
  </w:style>
  <w:style w:type="paragraph" w:styleId="Titre9">
    <w:name w:val="heading 9"/>
    <w:basedOn w:val="Normal"/>
    <w:next w:val="Normal"/>
    <w:link w:val="Titre9Car"/>
    <w:uiPriority w:val="99"/>
    <w:qFormat/>
    <w:rsid w:val="00FE5D32"/>
    <w:pPr>
      <w:numPr>
        <w:ilvl w:val="8"/>
        <w:numId w:val="12"/>
      </w:numPr>
      <w:spacing w:before="240" w:after="60"/>
      <w:outlineLvl w:val="8"/>
    </w:pPr>
    <w:rPr>
      <w:rFonts w:ascii="Arial" w:hAnsi="Arial" w:cs="Arial"/>
      <w:b/>
      <w:bCs/>
      <w:i/>
      <w:i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sid w:val="0012680B"/>
    <w:rPr>
      <w:rFonts w:ascii="Arial" w:hAnsi="Arial" w:cs="Arial"/>
      <w:b/>
      <w:bCs/>
      <w:sz w:val="32"/>
      <w:szCs w:val="32"/>
    </w:rPr>
  </w:style>
  <w:style w:type="character" w:customStyle="1" w:styleId="Titre2Car">
    <w:name w:val="Titre 2 Car"/>
    <w:aliases w:val="H2 Car"/>
    <w:link w:val="Titre2"/>
    <w:uiPriority w:val="99"/>
    <w:locked/>
    <w:rsid w:val="00A87732"/>
    <w:rPr>
      <w:rFonts w:ascii="Arial" w:hAnsi="Arial" w:cs="Arial"/>
      <w:b/>
      <w:bCs/>
      <w:sz w:val="24"/>
      <w:szCs w:val="24"/>
    </w:rPr>
  </w:style>
  <w:style w:type="character" w:customStyle="1" w:styleId="Titre3Car">
    <w:name w:val="Titre 3 Car"/>
    <w:link w:val="Titre3"/>
    <w:uiPriority w:val="99"/>
    <w:locked/>
    <w:rsid w:val="00A64EA8"/>
    <w:rPr>
      <w:rFonts w:ascii="Arial" w:hAnsi="Arial" w:cs="Arial"/>
      <w:sz w:val="24"/>
      <w:szCs w:val="24"/>
      <w:lang w:val="en-US"/>
    </w:rPr>
  </w:style>
  <w:style w:type="character" w:customStyle="1" w:styleId="Titre4Car">
    <w:name w:val="Titre 4 Car"/>
    <w:link w:val="Titre4"/>
    <w:uiPriority w:val="99"/>
    <w:locked/>
    <w:rPr>
      <w:rFonts w:ascii="Arial" w:hAnsi="Arial" w:cs="Arial"/>
      <w:sz w:val="22"/>
      <w:szCs w:val="22"/>
    </w:rPr>
  </w:style>
  <w:style w:type="character" w:customStyle="1" w:styleId="Titre5Car">
    <w:name w:val="Titre 5 Car"/>
    <w:link w:val="Titre5"/>
    <w:uiPriority w:val="99"/>
    <w:locked/>
    <w:rPr>
      <w:rFonts w:ascii="Arial" w:hAnsi="Arial" w:cs="Arial"/>
      <w:sz w:val="18"/>
      <w:szCs w:val="18"/>
    </w:rPr>
  </w:style>
  <w:style w:type="character" w:customStyle="1" w:styleId="Titre6Car">
    <w:name w:val="Titre 6 Car"/>
    <w:link w:val="Titre6"/>
    <w:uiPriority w:val="99"/>
    <w:locked/>
    <w:rPr>
      <w:rFonts w:ascii="Times" w:hAnsi="Times" w:cs="Times"/>
      <w:i/>
      <w:iCs/>
      <w:sz w:val="22"/>
      <w:szCs w:val="22"/>
    </w:rPr>
  </w:style>
  <w:style w:type="character" w:customStyle="1" w:styleId="Titre7Car">
    <w:name w:val="Titre 7 Car"/>
    <w:link w:val="Titre7"/>
    <w:uiPriority w:val="99"/>
    <w:locked/>
    <w:rPr>
      <w:rFonts w:ascii="Arial" w:hAnsi="Arial" w:cs="Arial"/>
    </w:rPr>
  </w:style>
  <w:style w:type="character" w:customStyle="1" w:styleId="Titre8Car">
    <w:name w:val="Titre 8 Car"/>
    <w:link w:val="Titre8"/>
    <w:uiPriority w:val="99"/>
    <w:locked/>
    <w:rPr>
      <w:rFonts w:ascii="Arial" w:hAnsi="Arial" w:cs="Arial"/>
      <w:i/>
      <w:iCs/>
    </w:rPr>
  </w:style>
  <w:style w:type="character" w:customStyle="1" w:styleId="Titre9Car">
    <w:name w:val="Titre 9 Car"/>
    <w:link w:val="Titre9"/>
    <w:uiPriority w:val="99"/>
    <w:locked/>
    <w:rPr>
      <w:rFonts w:ascii="Arial" w:hAnsi="Arial" w:cs="Arial"/>
      <w:b/>
      <w:bCs/>
      <w:i/>
      <w:iCs/>
      <w:sz w:val="18"/>
      <w:szCs w:val="18"/>
    </w:rPr>
  </w:style>
  <w:style w:type="paragraph" w:styleId="Retraitnormal">
    <w:name w:val="Normal Indent"/>
    <w:basedOn w:val="Normal"/>
    <w:uiPriority w:val="99"/>
    <w:rsid w:val="00FE5D32"/>
    <w:pPr>
      <w:ind w:left="454"/>
      <w:jc w:val="both"/>
    </w:pPr>
  </w:style>
  <w:style w:type="paragraph" w:styleId="En-tte">
    <w:name w:val="header"/>
    <w:basedOn w:val="Normal"/>
    <w:link w:val="En-tteCar"/>
    <w:uiPriority w:val="99"/>
    <w:rsid w:val="00FE5D32"/>
    <w:pPr>
      <w:pBdr>
        <w:top w:val="single" w:sz="6" w:space="3" w:color="auto"/>
        <w:right w:val="single" w:sz="18" w:space="3" w:color="auto"/>
      </w:pBdr>
      <w:tabs>
        <w:tab w:val="center" w:pos="4536"/>
        <w:tab w:val="right" w:pos="9072"/>
      </w:tabs>
      <w:jc w:val="right"/>
    </w:pPr>
    <w:rPr>
      <w:sz w:val="18"/>
      <w:szCs w:val="18"/>
    </w:rPr>
  </w:style>
  <w:style w:type="character" w:customStyle="1" w:styleId="En-tteCar">
    <w:name w:val="En-tête Car"/>
    <w:link w:val="En-tte"/>
    <w:uiPriority w:val="99"/>
    <w:semiHidden/>
    <w:locked/>
    <w:rPr>
      <w:rFonts w:ascii="Times" w:hAnsi="Times" w:cs="Times"/>
      <w:sz w:val="24"/>
      <w:szCs w:val="24"/>
    </w:rPr>
  </w:style>
  <w:style w:type="paragraph" w:styleId="Pieddepage">
    <w:name w:val="footer"/>
    <w:basedOn w:val="Normal"/>
    <w:link w:val="PieddepageCar"/>
    <w:uiPriority w:val="99"/>
    <w:rsid w:val="00FE5D32"/>
    <w:pPr>
      <w:pBdr>
        <w:top w:val="single" w:sz="6" w:space="2" w:color="auto"/>
        <w:right w:val="single" w:sz="18" w:space="2" w:color="auto"/>
      </w:pBdr>
      <w:tabs>
        <w:tab w:val="center" w:pos="4536"/>
        <w:tab w:val="right" w:pos="7655"/>
      </w:tabs>
    </w:pPr>
    <w:rPr>
      <w:sz w:val="20"/>
      <w:szCs w:val="20"/>
    </w:rPr>
  </w:style>
  <w:style w:type="character" w:customStyle="1" w:styleId="PieddepageCar">
    <w:name w:val="Pied de page Car"/>
    <w:link w:val="Pieddepage"/>
    <w:uiPriority w:val="99"/>
    <w:semiHidden/>
    <w:locked/>
    <w:rPr>
      <w:rFonts w:ascii="Times" w:hAnsi="Times" w:cs="Times"/>
      <w:sz w:val="24"/>
      <w:szCs w:val="24"/>
    </w:rPr>
  </w:style>
  <w:style w:type="character" w:styleId="Numrodepage">
    <w:name w:val="page number"/>
    <w:uiPriority w:val="99"/>
    <w:rsid w:val="00FE5D32"/>
    <w:rPr>
      <w:rFonts w:ascii="Times New Roman" w:hAnsi="Times New Roman" w:cs="Times New Roman"/>
    </w:rPr>
  </w:style>
  <w:style w:type="paragraph" w:styleId="TM1">
    <w:name w:val="toc 1"/>
    <w:basedOn w:val="Normal"/>
    <w:next w:val="Normal"/>
    <w:autoRedefine/>
    <w:uiPriority w:val="39"/>
    <w:rsid w:val="00FE5D32"/>
    <w:pPr>
      <w:spacing w:before="360" w:after="360"/>
    </w:pPr>
    <w:rPr>
      <w:b/>
      <w:bCs/>
      <w:caps/>
      <w:u w:val="single"/>
    </w:rPr>
  </w:style>
  <w:style w:type="paragraph" w:styleId="TM4">
    <w:name w:val="toc 4"/>
    <w:basedOn w:val="Normal"/>
    <w:next w:val="Normal"/>
    <w:autoRedefine/>
    <w:uiPriority w:val="99"/>
    <w:semiHidden/>
    <w:rsid w:val="00FE5D32"/>
  </w:style>
  <w:style w:type="paragraph" w:styleId="TM2">
    <w:name w:val="toc 2"/>
    <w:basedOn w:val="Normal"/>
    <w:next w:val="Normal"/>
    <w:autoRedefine/>
    <w:uiPriority w:val="39"/>
    <w:rsid w:val="00FE5D32"/>
    <w:rPr>
      <w:b/>
      <w:bCs/>
      <w:smallCaps/>
    </w:rPr>
  </w:style>
  <w:style w:type="paragraph" w:styleId="TM3">
    <w:name w:val="toc 3"/>
    <w:basedOn w:val="Normal"/>
    <w:next w:val="Normal"/>
    <w:autoRedefine/>
    <w:uiPriority w:val="39"/>
    <w:rsid w:val="00FE5D32"/>
    <w:rPr>
      <w:smallCaps/>
    </w:rPr>
  </w:style>
  <w:style w:type="paragraph" w:styleId="TM5">
    <w:name w:val="toc 5"/>
    <w:basedOn w:val="Normal"/>
    <w:next w:val="Normal"/>
    <w:autoRedefine/>
    <w:uiPriority w:val="99"/>
    <w:semiHidden/>
    <w:rsid w:val="00FE5D32"/>
  </w:style>
  <w:style w:type="paragraph" w:styleId="TM6">
    <w:name w:val="toc 6"/>
    <w:basedOn w:val="Normal"/>
    <w:next w:val="Normal"/>
    <w:autoRedefine/>
    <w:uiPriority w:val="99"/>
    <w:semiHidden/>
    <w:rsid w:val="00FE5D32"/>
  </w:style>
  <w:style w:type="paragraph" w:styleId="TM7">
    <w:name w:val="toc 7"/>
    <w:basedOn w:val="Normal"/>
    <w:next w:val="Normal"/>
    <w:autoRedefine/>
    <w:uiPriority w:val="99"/>
    <w:semiHidden/>
    <w:rsid w:val="00FE5D32"/>
  </w:style>
  <w:style w:type="paragraph" w:styleId="TM8">
    <w:name w:val="toc 8"/>
    <w:basedOn w:val="Normal"/>
    <w:next w:val="Normal"/>
    <w:autoRedefine/>
    <w:uiPriority w:val="99"/>
    <w:semiHidden/>
    <w:rsid w:val="00FE5D32"/>
  </w:style>
  <w:style w:type="paragraph" w:styleId="TM9">
    <w:name w:val="toc 9"/>
    <w:basedOn w:val="Normal"/>
    <w:next w:val="Normal"/>
    <w:autoRedefine/>
    <w:uiPriority w:val="99"/>
    <w:semiHidden/>
    <w:rsid w:val="00FE5D32"/>
  </w:style>
  <w:style w:type="paragraph" w:customStyle="1" w:styleId="titrearticle">
    <w:name w:val="titre article"/>
    <w:basedOn w:val="Normal"/>
    <w:uiPriority w:val="99"/>
    <w:rsid w:val="00FE5D32"/>
    <w:pPr>
      <w:spacing w:line="480" w:lineRule="atLeast"/>
    </w:pPr>
    <w:rPr>
      <w:rFonts w:ascii="Arial" w:hAnsi="Arial" w:cs="Arial"/>
      <w:sz w:val="28"/>
      <w:szCs w:val="28"/>
    </w:rPr>
  </w:style>
  <w:style w:type="paragraph" w:customStyle="1" w:styleId="Titresansnumro">
    <w:name w:val="Titre sans numéro"/>
    <w:basedOn w:val="Titre1"/>
    <w:uiPriority w:val="99"/>
    <w:rsid w:val="00FE5D32"/>
    <w:pPr>
      <w:outlineLvl w:val="9"/>
    </w:pPr>
  </w:style>
  <w:style w:type="paragraph" w:styleId="Listepuces">
    <w:name w:val="List Bullet"/>
    <w:basedOn w:val="Retraitnormal"/>
    <w:uiPriority w:val="99"/>
    <w:rsid w:val="00FE5D32"/>
    <w:pPr>
      <w:numPr>
        <w:numId w:val="10"/>
      </w:numPr>
    </w:pPr>
  </w:style>
  <w:style w:type="paragraph" w:styleId="Explorateurdedocuments">
    <w:name w:val="Document Map"/>
    <w:basedOn w:val="Normal"/>
    <w:link w:val="ExplorateurdedocumentsCar"/>
    <w:uiPriority w:val="99"/>
    <w:semiHidden/>
    <w:rsid w:val="00FE5D32"/>
    <w:pPr>
      <w:shd w:val="clear" w:color="auto" w:fill="000080"/>
    </w:pPr>
    <w:rPr>
      <w:rFonts w:ascii="Tahoma" w:hAnsi="Tahoma" w:cs="Tahoma"/>
    </w:rPr>
  </w:style>
  <w:style w:type="character" w:customStyle="1" w:styleId="ExplorateurdedocumentsCar">
    <w:name w:val="Explorateur de documents Car"/>
    <w:link w:val="Explorateurdedocuments"/>
    <w:uiPriority w:val="99"/>
    <w:semiHidden/>
    <w:locked/>
    <w:rPr>
      <w:sz w:val="2"/>
      <w:szCs w:val="2"/>
    </w:rPr>
  </w:style>
  <w:style w:type="paragraph" w:customStyle="1" w:styleId="Figure">
    <w:name w:val="Figure"/>
    <w:basedOn w:val="Corpsdetexte"/>
    <w:uiPriority w:val="99"/>
    <w:rsid w:val="00FE5D32"/>
    <w:pPr>
      <w:spacing w:before="240"/>
      <w:ind w:left="454"/>
      <w:jc w:val="both"/>
    </w:pPr>
    <w:rPr>
      <w:i/>
      <w:iCs/>
      <w:sz w:val="22"/>
      <w:szCs w:val="22"/>
      <w:u w:val="single"/>
    </w:rPr>
  </w:style>
  <w:style w:type="paragraph" w:styleId="Corpsdetexte">
    <w:name w:val="Body Text"/>
    <w:basedOn w:val="Normal"/>
    <w:link w:val="CorpsdetexteCar"/>
    <w:uiPriority w:val="99"/>
    <w:rsid w:val="00FE5D32"/>
    <w:pPr>
      <w:spacing w:after="120"/>
    </w:pPr>
  </w:style>
  <w:style w:type="character" w:customStyle="1" w:styleId="CorpsdetexteCar">
    <w:name w:val="Corps de texte Car"/>
    <w:link w:val="Corpsdetexte"/>
    <w:uiPriority w:val="99"/>
    <w:semiHidden/>
    <w:locked/>
    <w:rPr>
      <w:rFonts w:ascii="Times" w:hAnsi="Times" w:cs="Times"/>
      <w:sz w:val="24"/>
      <w:szCs w:val="24"/>
    </w:rPr>
  </w:style>
  <w:style w:type="paragraph" w:customStyle="1" w:styleId="Enumration2">
    <w:name w:val="Enumération2"/>
    <w:basedOn w:val="Normal"/>
    <w:uiPriority w:val="99"/>
    <w:rsid w:val="00FE5D32"/>
    <w:pPr>
      <w:tabs>
        <w:tab w:val="right" w:leader="dot" w:pos="7088"/>
      </w:tabs>
      <w:ind w:left="681" w:hanging="227"/>
      <w:jc w:val="both"/>
    </w:pPr>
    <w:rPr>
      <w:sz w:val="20"/>
      <w:szCs w:val="20"/>
    </w:rPr>
  </w:style>
  <w:style w:type="paragraph" w:customStyle="1" w:styleId="titredocument">
    <w:name w:val="titre document"/>
    <w:basedOn w:val="Normal"/>
    <w:uiPriority w:val="99"/>
    <w:rsid w:val="00FE5D32"/>
    <w:pPr>
      <w:spacing w:line="720" w:lineRule="atLeast"/>
    </w:pPr>
    <w:rPr>
      <w:rFonts w:ascii="Arial" w:hAnsi="Arial" w:cs="Arial"/>
      <w:sz w:val="56"/>
      <w:szCs w:val="56"/>
    </w:rPr>
  </w:style>
  <w:style w:type="paragraph" w:customStyle="1" w:styleId="Enumrationtotal">
    <w:name w:val="Enumérationtotal"/>
    <w:basedOn w:val="Normal"/>
    <w:next w:val="Titre2"/>
    <w:uiPriority w:val="99"/>
    <w:rsid w:val="00FE5D32"/>
    <w:pPr>
      <w:tabs>
        <w:tab w:val="right" w:leader="dot" w:pos="7088"/>
      </w:tabs>
      <w:ind w:left="2552"/>
      <w:jc w:val="both"/>
    </w:pPr>
    <w:rPr>
      <w:sz w:val="20"/>
      <w:szCs w:val="20"/>
    </w:rPr>
  </w:style>
  <w:style w:type="paragraph" w:customStyle="1" w:styleId="Enumrationtrait">
    <w:name w:val="Enumérationtrait"/>
    <w:basedOn w:val="Normal"/>
    <w:uiPriority w:val="99"/>
    <w:rsid w:val="00FE5D32"/>
    <w:pPr>
      <w:tabs>
        <w:tab w:val="right" w:pos="7088"/>
      </w:tabs>
      <w:ind w:left="1361" w:hanging="227"/>
      <w:jc w:val="both"/>
    </w:pPr>
    <w:rPr>
      <w:sz w:val="20"/>
      <w:szCs w:val="20"/>
    </w:rPr>
  </w:style>
  <w:style w:type="paragraph" w:customStyle="1" w:styleId="Enumration3">
    <w:name w:val="Enumération3"/>
    <w:basedOn w:val="Normal"/>
    <w:uiPriority w:val="99"/>
    <w:rsid w:val="00FE5D32"/>
    <w:pPr>
      <w:numPr>
        <w:numId w:val="11"/>
      </w:numPr>
      <w:tabs>
        <w:tab w:val="right" w:leader="dot" w:pos="7938"/>
      </w:tabs>
      <w:spacing w:after="240"/>
      <w:jc w:val="both"/>
    </w:pPr>
    <w:rPr>
      <w:sz w:val="20"/>
      <w:szCs w:val="20"/>
    </w:rPr>
  </w:style>
  <w:style w:type="paragraph" w:styleId="Lgende">
    <w:name w:val="caption"/>
    <w:basedOn w:val="Normal"/>
    <w:next w:val="Normal"/>
    <w:uiPriority w:val="99"/>
    <w:qFormat/>
    <w:rsid w:val="00FE5D32"/>
    <w:pPr>
      <w:spacing w:after="120"/>
      <w:ind w:left="284"/>
      <w:jc w:val="both"/>
    </w:pPr>
    <w:rPr>
      <w:i/>
      <w:iCs/>
      <w:u w:val="single"/>
    </w:rPr>
  </w:style>
  <w:style w:type="paragraph" w:customStyle="1" w:styleId="1Corps12">
    <w:name w:val="1 Corps  12"/>
    <w:uiPriority w:val="99"/>
    <w:rsid w:val="00FE5D32"/>
    <w:pPr>
      <w:tabs>
        <w:tab w:val="left" w:pos="1417"/>
        <w:tab w:val="left" w:pos="3401"/>
      </w:tabs>
      <w:spacing w:before="240" w:after="120" w:line="280" w:lineRule="exact"/>
      <w:ind w:left="850"/>
      <w:jc w:val="both"/>
    </w:pPr>
    <w:rPr>
      <w:rFonts w:ascii="Times" w:hAnsi="Times" w:cs="Times"/>
      <w:sz w:val="22"/>
      <w:szCs w:val="22"/>
    </w:rPr>
  </w:style>
  <w:style w:type="paragraph" w:customStyle="1" w:styleId="Reference">
    <w:name w:val="Reference"/>
    <w:uiPriority w:val="99"/>
    <w:rsid w:val="00FE5D32"/>
    <w:pPr>
      <w:spacing w:before="240" w:after="120" w:line="280" w:lineRule="exact"/>
      <w:ind w:left="2551" w:hanging="1984"/>
    </w:pPr>
    <w:rPr>
      <w:rFonts w:ascii="Times" w:hAnsi="Times" w:cs="Times"/>
      <w:color w:val="000000"/>
      <w:sz w:val="24"/>
      <w:szCs w:val="24"/>
    </w:rPr>
  </w:style>
  <w:style w:type="paragraph" w:customStyle="1" w:styleId="Corps12">
    <w:name w:val="Corps 12"/>
    <w:uiPriority w:val="99"/>
    <w:rsid w:val="00FE5D32"/>
    <w:pPr>
      <w:widowControl w:val="0"/>
      <w:tabs>
        <w:tab w:val="left" w:pos="1417"/>
        <w:tab w:val="left" w:pos="2551"/>
        <w:tab w:val="left" w:pos="3685"/>
        <w:tab w:val="left" w:pos="4818"/>
        <w:tab w:val="left" w:pos="5952"/>
      </w:tabs>
      <w:spacing w:before="360" w:after="180" w:line="280" w:lineRule="exact"/>
      <w:ind w:left="566"/>
      <w:jc w:val="both"/>
    </w:pPr>
    <w:rPr>
      <w:rFonts w:ascii="Times" w:hAnsi="Times" w:cs="Times"/>
      <w:sz w:val="24"/>
      <w:szCs w:val="24"/>
    </w:rPr>
  </w:style>
  <w:style w:type="paragraph" w:customStyle="1" w:styleId="1corps120">
    <w:name w:val="1corps12"/>
    <w:basedOn w:val="Normal"/>
    <w:uiPriority w:val="99"/>
    <w:rsid w:val="00FE5D32"/>
    <w:pPr>
      <w:tabs>
        <w:tab w:val="left" w:pos="1418"/>
        <w:tab w:val="left" w:pos="3402"/>
      </w:tabs>
      <w:spacing w:after="120"/>
      <w:ind w:left="567"/>
      <w:jc w:val="both"/>
    </w:pPr>
  </w:style>
  <w:style w:type="paragraph" w:customStyle="1" w:styleId="Corps120">
    <w:name w:val="Corps12"/>
    <w:basedOn w:val="Corpsdetexte"/>
    <w:uiPriority w:val="99"/>
    <w:rsid w:val="00FE5D32"/>
    <w:pPr>
      <w:ind w:left="397"/>
      <w:jc w:val="both"/>
    </w:pPr>
  </w:style>
  <w:style w:type="paragraph" w:customStyle="1" w:styleId="Corps12gras">
    <w:name w:val="Corps 12 gras"/>
    <w:uiPriority w:val="99"/>
    <w:rsid w:val="00FE5D32"/>
    <w:pPr>
      <w:widowControl w:val="0"/>
      <w:tabs>
        <w:tab w:val="left" w:pos="1417"/>
        <w:tab w:val="left" w:pos="2551"/>
        <w:tab w:val="left" w:pos="3685"/>
        <w:tab w:val="left" w:pos="4818"/>
        <w:tab w:val="left" w:pos="5952"/>
      </w:tabs>
      <w:spacing w:before="360" w:after="180" w:line="280" w:lineRule="exact"/>
      <w:ind w:firstLine="566"/>
      <w:jc w:val="both"/>
    </w:pPr>
    <w:rPr>
      <w:rFonts w:ascii="Times" w:hAnsi="Times" w:cs="Times"/>
      <w:b/>
      <w:bCs/>
      <w:color w:val="C0C0C0"/>
      <w:sz w:val="24"/>
      <w:szCs w:val="24"/>
    </w:rPr>
  </w:style>
  <w:style w:type="paragraph" w:customStyle="1" w:styleId="1Step12">
    <w:name w:val="1 Step 12"/>
    <w:uiPriority w:val="99"/>
    <w:rsid w:val="00FE5D32"/>
    <w:pPr>
      <w:widowControl w:val="0"/>
      <w:tabs>
        <w:tab w:val="left" w:pos="850"/>
      </w:tabs>
      <w:spacing w:before="120" w:after="120" w:line="280" w:lineRule="exact"/>
      <w:ind w:left="850" w:hanging="284"/>
      <w:jc w:val="both"/>
    </w:pPr>
    <w:rPr>
      <w:rFonts w:ascii="Times" w:hAnsi="Times" w:cs="Times"/>
      <w:color w:val="C0C0C0"/>
      <w:sz w:val="24"/>
      <w:szCs w:val="24"/>
    </w:rPr>
  </w:style>
  <w:style w:type="paragraph" w:customStyle="1" w:styleId="1StepFirst12">
    <w:name w:val="1 Step First 12"/>
    <w:uiPriority w:val="99"/>
    <w:rsid w:val="00FE5D32"/>
    <w:pPr>
      <w:widowControl w:val="0"/>
      <w:tabs>
        <w:tab w:val="left" w:pos="850"/>
      </w:tabs>
      <w:spacing w:before="120" w:after="120" w:line="280" w:lineRule="exact"/>
      <w:ind w:left="850" w:hanging="284"/>
      <w:jc w:val="both"/>
    </w:pPr>
    <w:rPr>
      <w:rFonts w:ascii="Times" w:hAnsi="Times" w:cs="Times"/>
      <w:color w:val="C0C0C0"/>
      <w:sz w:val="24"/>
      <w:szCs w:val="24"/>
    </w:rPr>
  </w:style>
  <w:style w:type="paragraph" w:customStyle="1" w:styleId="TableTitle">
    <w:name w:val="TableTitle"/>
    <w:uiPriority w:val="99"/>
    <w:rsid w:val="00FE5D32"/>
    <w:pPr>
      <w:widowControl w:val="0"/>
      <w:spacing w:line="280" w:lineRule="atLeast"/>
      <w:jc w:val="center"/>
    </w:pPr>
    <w:rPr>
      <w:rFonts w:ascii="Times" w:hAnsi="Times" w:cs="Times"/>
      <w:b/>
      <w:bCs/>
      <w:color w:val="C0C0C0"/>
      <w:sz w:val="24"/>
      <w:szCs w:val="24"/>
    </w:rPr>
  </w:style>
  <w:style w:type="paragraph" w:customStyle="1" w:styleId="CellHeading">
    <w:name w:val="CellHeading"/>
    <w:uiPriority w:val="99"/>
    <w:rsid w:val="00FE5D32"/>
    <w:pPr>
      <w:widowControl w:val="0"/>
      <w:spacing w:line="280" w:lineRule="atLeast"/>
      <w:jc w:val="center"/>
    </w:pPr>
    <w:rPr>
      <w:rFonts w:ascii="Times" w:hAnsi="Times" w:cs="Times"/>
      <w:color w:val="C0C0C0"/>
      <w:sz w:val="24"/>
      <w:szCs w:val="24"/>
    </w:rPr>
  </w:style>
  <w:style w:type="paragraph" w:customStyle="1" w:styleId="CellBody">
    <w:name w:val="CellBody"/>
    <w:uiPriority w:val="99"/>
    <w:rsid w:val="00FE5D32"/>
    <w:pPr>
      <w:widowControl w:val="0"/>
      <w:spacing w:line="280" w:lineRule="atLeast"/>
    </w:pPr>
    <w:rPr>
      <w:rFonts w:ascii="Times" w:hAnsi="Times" w:cs="Times"/>
      <w:color w:val="C0C0C0"/>
      <w:sz w:val="24"/>
      <w:szCs w:val="24"/>
    </w:rPr>
  </w:style>
  <w:style w:type="paragraph" w:customStyle="1" w:styleId="2Corps12">
    <w:name w:val="2 Corps 12"/>
    <w:uiPriority w:val="99"/>
    <w:rsid w:val="00FE5D32"/>
    <w:pPr>
      <w:widowControl w:val="0"/>
      <w:tabs>
        <w:tab w:val="left" w:pos="1417"/>
        <w:tab w:val="left" w:pos="3401"/>
      </w:tabs>
      <w:spacing w:before="240" w:after="120" w:line="280" w:lineRule="exact"/>
      <w:ind w:left="851"/>
      <w:jc w:val="both"/>
    </w:pPr>
    <w:rPr>
      <w:rFonts w:ascii="Times" w:hAnsi="Times" w:cs="Times"/>
      <w:color w:val="C0C0C0"/>
      <w:sz w:val="24"/>
      <w:szCs w:val="24"/>
    </w:rPr>
  </w:style>
  <w:style w:type="paragraph" w:customStyle="1" w:styleId="1Corps121">
    <w:name w:val="1Corps 12"/>
    <w:uiPriority w:val="99"/>
    <w:rsid w:val="00FE5D32"/>
    <w:pPr>
      <w:widowControl w:val="0"/>
      <w:tabs>
        <w:tab w:val="left" w:pos="1417"/>
        <w:tab w:val="left" w:pos="2551"/>
        <w:tab w:val="left" w:pos="3685"/>
        <w:tab w:val="left" w:pos="4818"/>
        <w:tab w:val="left" w:pos="5952"/>
      </w:tabs>
      <w:spacing w:before="360" w:after="180" w:line="280" w:lineRule="exact"/>
      <w:ind w:left="283"/>
      <w:jc w:val="both"/>
    </w:pPr>
    <w:rPr>
      <w:rFonts w:ascii="Times" w:hAnsi="Times" w:cs="Times"/>
      <w:color w:val="C0C0C0"/>
      <w:sz w:val="24"/>
      <w:szCs w:val="24"/>
    </w:rPr>
  </w:style>
  <w:style w:type="paragraph" w:customStyle="1" w:styleId="NormalGras">
    <w:name w:val="NormalGras"/>
    <w:basedOn w:val="Normal"/>
    <w:next w:val="Normal"/>
    <w:uiPriority w:val="99"/>
    <w:rsid w:val="00FE5D32"/>
    <w:pPr>
      <w:widowControl w:val="0"/>
      <w:suppressAutoHyphens/>
      <w:spacing w:after="120"/>
      <w:jc w:val="both"/>
    </w:pPr>
    <w:rPr>
      <w:b/>
      <w:bCs/>
    </w:rPr>
  </w:style>
  <w:style w:type="paragraph" w:customStyle="1" w:styleId="NormalRetire05">
    <w:name w:val="NormalRetire05"/>
    <w:basedOn w:val="Normal"/>
    <w:uiPriority w:val="99"/>
    <w:rsid w:val="00FE5D32"/>
    <w:pPr>
      <w:ind w:left="284"/>
    </w:pPr>
  </w:style>
  <w:style w:type="paragraph" w:styleId="Textebrut">
    <w:name w:val="Plain Text"/>
    <w:basedOn w:val="Normal"/>
    <w:link w:val="TextebrutCar"/>
    <w:uiPriority w:val="99"/>
    <w:rsid w:val="00FE5D32"/>
    <w:rPr>
      <w:rFonts w:ascii="Courier New" w:hAnsi="Courier New" w:cs="Courier New"/>
      <w:sz w:val="20"/>
      <w:szCs w:val="20"/>
    </w:rPr>
  </w:style>
  <w:style w:type="character" w:customStyle="1" w:styleId="TextebrutCar">
    <w:name w:val="Texte brut Car"/>
    <w:link w:val="Textebrut"/>
    <w:uiPriority w:val="99"/>
    <w:semiHidden/>
    <w:locked/>
    <w:rPr>
      <w:rFonts w:ascii="Courier New" w:hAnsi="Courier New" w:cs="Courier New"/>
      <w:sz w:val="20"/>
      <w:szCs w:val="20"/>
    </w:rPr>
  </w:style>
  <w:style w:type="paragraph" w:styleId="Corpsdetexte2">
    <w:name w:val="Body Text 2"/>
    <w:basedOn w:val="Normal"/>
    <w:link w:val="Corpsdetexte2Car"/>
    <w:uiPriority w:val="99"/>
    <w:rsid w:val="00FE5D32"/>
    <w:rPr>
      <w:rFonts w:ascii="Tahoma" w:hAnsi="Tahoma" w:cs="Tahoma"/>
      <w:sz w:val="18"/>
      <w:szCs w:val="18"/>
    </w:rPr>
  </w:style>
  <w:style w:type="character" w:customStyle="1" w:styleId="Corpsdetexte2Car">
    <w:name w:val="Corps de texte 2 Car"/>
    <w:link w:val="Corpsdetexte2"/>
    <w:uiPriority w:val="99"/>
    <w:semiHidden/>
    <w:locked/>
    <w:rPr>
      <w:rFonts w:ascii="Times" w:hAnsi="Times" w:cs="Times"/>
      <w:sz w:val="24"/>
      <w:szCs w:val="24"/>
    </w:rPr>
  </w:style>
  <w:style w:type="paragraph" w:styleId="Corpsdetexte3">
    <w:name w:val="Body Text 3"/>
    <w:basedOn w:val="Normal"/>
    <w:link w:val="Corpsdetexte3Car"/>
    <w:uiPriority w:val="99"/>
    <w:rsid w:val="00FE5D32"/>
    <w:rPr>
      <w:sz w:val="22"/>
      <w:szCs w:val="22"/>
    </w:rPr>
  </w:style>
  <w:style w:type="character" w:customStyle="1" w:styleId="Corpsdetexte3Car">
    <w:name w:val="Corps de texte 3 Car"/>
    <w:link w:val="Corpsdetexte3"/>
    <w:uiPriority w:val="99"/>
    <w:semiHidden/>
    <w:locked/>
    <w:rPr>
      <w:rFonts w:ascii="Times" w:hAnsi="Times" w:cs="Times"/>
      <w:sz w:val="16"/>
      <w:szCs w:val="16"/>
    </w:rPr>
  </w:style>
  <w:style w:type="paragraph" w:customStyle="1" w:styleId="Preformatted">
    <w:name w:val="Preformatted"/>
    <w:basedOn w:val="Normal"/>
    <w:uiPriority w:val="99"/>
    <w:rsid w:val="00FE5D32"/>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sz w:val="20"/>
      <w:szCs w:val="20"/>
    </w:rPr>
  </w:style>
  <w:style w:type="character" w:customStyle="1" w:styleId="CODE">
    <w:name w:val="CODE"/>
    <w:uiPriority w:val="99"/>
    <w:rsid w:val="00FE5D32"/>
    <w:rPr>
      <w:rFonts w:ascii="Courier New" w:hAnsi="Courier New" w:cs="Courier New"/>
      <w:sz w:val="20"/>
      <w:szCs w:val="20"/>
    </w:rPr>
  </w:style>
  <w:style w:type="character" w:styleId="Lienhypertexte">
    <w:name w:val="Hyperlink"/>
    <w:uiPriority w:val="99"/>
    <w:rsid w:val="00FE5D32"/>
    <w:rPr>
      <w:color w:val="0000FF"/>
      <w:u w:val="single"/>
    </w:rPr>
  </w:style>
  <w:style w:type="paragraph" w:customStyle="1" w:styleId="RestartList">
    <w:name w:val="RestartList"/>
    <w:next w:val="Normal"/>
    <w:uiPriority w:val="99"/>
    <w:rsid w:val="00FE5D32"/>
    <w:pPr>
      <w:spacing w:line="14" w:lineRule="exact"/>
    </w:pPr>
    <w:rPr>
      <w:rFonts w:ascii="Times" w:hAnsi="Times" w:cs="Times"/>
      <w:noProof/>
    </w:rPr>
  </w:style>
  <w:style w:type="character" w:styleId="Lienhypertextesuivivisit">
    <w:name w:val="FollowedHyperlink"/>
    <w:uiPriority w:val="99"/>
    <w:rsid w:val="00FE5D32"/>
    <w:rPr>
      <w:color w:val="800080"/>
      <w:u w:val="single"/>
    </w:rPr>
  </w:style>
  <w:style w:type="paragraph" w:styleId="Adressedestinataire">
    <w:name w:val="envelope address"/>
    <w:basedOn w:val="Normal"/>
    <w:uiPriority w:val="99"/>
    <w:rsid w:val="00FE5D32"/>
    <w:pPr>
      <w:framePr w:w="7938" w:h="1985" w:hRule="exact" w:hSpace="141" w:wrap="auto" w:hAnchor="page" w:xAlign="center" w:yAlign="bottom"/>
      <w:ind w:left="2835"/>
    </w:pPr>
    <w:rPr>
      <w:rFonts w:ascii="Arial" w:hAnsi="Arial" w:cs="Arial"/>
    </w:rPr>
  </w:style>
  <w:style w:type="paragraph" w:styleId="Adresseexpditeur">
    <w:name w:val="envelope return"/>
    <w:basedOn w:val="Normal"/>
    <w:uiPriority w:val="99"/>
    <w:rsid w:val="00FE5D32"/>
    <w:rPr>
      <w:rFonts w:ascii="Arial" w:hAnsi="Arial" w:cs="Arial"/>
      <w:sz w:val="20"/>
      <w:szCs w:val="20"/>
    </w:rPr>
  </w:style>
  <w:style w:type="paragraph" w:styleId="AdresseHTML">
    <w:name w:val="HTML Address"/>
    <w:basedOn w:val="Normal"/>
    <w:link w:val="AdresseHTMLCar"/>
    <w:uiPriority w:val="99"/>
    <w:rsid w:val="00FE5D32"/>
    <w:rPr>
      <w:i/>
      <w:iCs/>
    </w:rPr>
  </w:style>
  <w:style w:type="character" w:customStyle="1" w:styleId="AdresseHTMLCar">
    <w:name w:val="Adresse HTML Car"/>
    <w:link w:val="AdresseHTML"/>
    <w:uiPriority w:val="99"/>
    <w:semiHidden/>
    <w:locked/>
    <w:rPr>
      <w:rFonts w:ascii="Times" w:hAnsi="Times" w:cs="Times"/>
      <w:i/>
      <w:iCs/>
      <w:sz w:val="24"/>
      <w:szCs w:val="24"/>
    </w:rPr>
  </w:style>
  <w:style w:type="paragraph" w:styleId="Commentaire">
    <w:name w:val="annotation text"/>
    <w:basedOn w:val="Normal"/>
    <w:link w:val="CommentaireCar"/>
    <w:uiPriority w:val="99"/>
    <w:semiHidden/>
    <w:rsid w:val="00FE5D32"/>
    <w:rPr>
      <w:sz w:val="20"/>
      <w:szCs w:val="20"/>
      <w:lang w:eastAsia="ja-JP"/>
    </w:rPr>
  </w:style>
  <w:style w:type="character" w:customStyle="1" w:styleId="CommentaireCar">
    <w:name w:val="Commentaire Car"/>
    <w:link w:val="Commentaire"/>
    <w:uiPriority w:val="99"/>
    <w:semiHidden/>
    <w:locked/>
    <w:rsid w:val="00392C10"/>
    <w:rPr>
      <w:rFonts w:ascii="Times" w:hAnsi="Times" w:cs="Times"/>
    </w:rPr>
  </w:style>
  <w:style w:type="paragraph" w:styleId="Date">
    <w:name w:val="Date"/>
    <w:basedOn w:val="Normal"/>
    <w:next w:val="Normal"/>
    <w:link w:val="DateCar"/>
    <w:uiPriority w:val="99"/>
    <w:rsid w:val="00FE5D32"/>
  </w:style>
  <w:style w:type="character" w:customStyle="1" w:styleId="DateCar">
    <w:name w:val="Date Car"/>
    <w:link w:val="Date"/>
    <w:uiPriority w:val="99"/>
    <w:semiHidden/>
    <w:locked/>
    <w:rPr>
      <w:rFonts w:ascii="Times" w:hAnsi="Times" w:cs="Times"/>
      <w:sz w:val="24"/>
      <w:szCs w:val="24"/>
    </w:rPr>
  </w:style>
  <w:style w:type="paragraph" w:styleId="En-ttedemessage">
    <w:name w:val="Message Header"/>
    <w:basedOn w:val="Normal"/>
    <w:link w:val="En-ttedemessageCar"/>
    <w:uiPriority w:val="99"/>
    <w:rsid w:val="00FE5D32"/>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En-ttedemessageCar">
    <w:name w:val="En-tête de message Car"/>
    <w:link w:val="En-ttedemessage"/>
    <w:uiPriority w:val="99"/>
    <w:semiHidden/>
    <w:locked/>
    <w:rPr>
      <w:rFonts w:ascii="Cambria" w:hAnsi="Cambria" w:cs="Cambria"/>
      <w:sz w:val="24"/>
      <w:szCs w:val="24"/>
      <w:shd w:val="pct20" w:color="auto" w:fill="auto"/>
    </w:rPr>
  </w:style>
  <w:style w:type="paragraph" w:styleId="Formuledepolitesse">
    <w:name w:val="Closing"/>
    <w:basedOn w:val="Normal"/>
    <w:link w:val="FormuledepolitesseCar"/>
    <w:uiPriority w:val="99"/>
    <w:rsid w:val="00FE5D32"/>
    <w:pPr>
      <w:ind w:left="4252"/>
    </w:pPr>
  </w:style>
  <w:style w:type="character" w:customStyle="1" w:styleId="FormuledepolitesseCar">
    <w:name w:val="Formule de politesse Car"/>
    <w:link w:val="Formuledepolitesse"/>
    <w:uiPriority w:val="99"/>
    <w:semiHidden/>
    <w:locked/>
    <w:rPr>
      <w:rFonts w:ascii="Times" w:hAnsi="Times" w:cs="Times"/>
      <w:sz w:val="24"/>
      <w:szCs w:val="24"/>
    </w:rPr>
  </w:style>
  <w:style w:type="paragraph" w:styleId="Index1">
    <w:name w:val="index 1"/>
    <w:basedOn w:val="Normal"/>
    <w:next w:val="Normal"/>
    <w:autoRedefine/>
    <w:uiPriority w:val="99"/>
    <w:semiHidden/>
    <w:rsid w:val="00FE5D32"/>
    <w:pPr>
      <w:ind w:left="240" w:hanging="240"/>
    </w:pPr>
  </w:style>
  <w:style w:type="paragraph" w:styleId="Index2">
    <w:name w:val="index 2"/>
    <w:basedOn w:val="Normal"/>
    <w:next w:val="Normal"/>
    <w:autoRedefine/>
    <w:uiPriority w:val="99"/>
    <w:semiHidden/>
    <w:rsid w:val="00FE5D32"/>
    <w:pPr>
      <w:ind w:left="480" w:hanging="240"/>
    </w:pPr>
  </w:style>
  <w:style w:type="paragraph" w:styleId="Index3">
    <w:name w:val="index 3"/>
    <w:basedOn w:val="Normal"/>
    <w:next w:val="Normal"/>
    <w:autoRedefine/>
    <w:uiPriority w:val="99"/>
    <w:semiHidden/>
    <w:rsid w:val="00FE5D32"/>
    <w:pPr>
      <w:ind w:left="720" w:hanging="240"/>
    </w:pPr>
  </w:style>
  <w:style w:type="paragraph" w:styleId="Index4">
    <w:name w:val="index 4"/>
    <w:basedOn w:val="Normal"/>
    <w:next w:val="Normal"/>
    <w:autoRedefine/>
    <w:uiPriority w:val="99"/>
    <w:semiHidden/>
    <w:rsid w:val="00FE5D32"/>
    <w:pPr>
      <w:ind w:left="960" w:hanging="240"/>
    </w:pPr>
  </w:style>
  <w:style w:type="paragraph" w:styleId="Index5">
    <w:name w:val="index 5"/>
    <w:basedOn w:val="Normal"/>
    <w:next w:val="Normal"/>
    <w:autoRedefine/>
    <w:uiPriority w:val="99"/>
    <w:semiHidden/>
    <w:rsid w:val="00FE5D32"/>
    <w:pPr>
      <w:ind w:left="1200" w:hanging="240"/>
    </w:pPr>
  </w:style>
  <w:style w:type="paragraph" w:styleId="Index6">
    <w:name w:val="index 6"/>
    <w:basedOn w:val="Normal"/>
    <w:next w:val="Normal"/>
    <w:autoRedefine/>
    <w:uiPriority w:val="99"/>
    <w:semiHidden/>
    <w:rsid w:val="00FE5D32"/>
    <w:pPr>
      <w:ind w:left="1440" w:hanging="240"/>
    </w:pPr>
  </w:style>
  <w:style w:type="paragraph" w:styleId="Index7">
    <w:name w:val="index 7"/>
    <w:basedOn w:val="Normal"/>
    <w:next w:val="Normal"/>
    <w:autoRedefine/>
    <w:uiPriority w:val="99"/>
    <w:semiHidden/>
    <w:rsid w:val="00FE5D32"/>
    <w:pPr>
      <w:ind w:left="1680" w:hanging="240"/>
    </w:pPr>
  </w:style>
  <w:style w:type="paragraph" w:styleId="Index8">
    <w:name w:val="index 8"/>
    <w:basedOn w:val="Normal"/>
    <w:next w:val="Normal"/>
    <w:autoRedefine/>
    <w:uiPriority w:val="99"/>
    <w:semiHidden/>
    <w:rsid w:val="00FE5D32"/>
    <w:pPr>
      <w:ind w:left="1920" w:hanging="240"/>
    </w:pPr>
  </w:style>
  <w:style w:type="paragraph" w:styleId="Index9">
    <w:name w:val="index 9"/>
    <w:basedOn w:val="Normal"/>
    <w:next w:val="Normal"/>
    <w:autoRedefine/>
    <w:uiPriority w:val="99"/>
    <w:semiHidden/>
    <w:rsid w:val="00FE5D32"/>
    <w:pPr>
      <w:ind w:left="2160" w:hanging="240"/>
    </w:pPr>
  </w:style>
  <w:style w:type="paragraph" w:styleId="Liste">
    <w:name w:val="List"/>
    <w:basedOn w:val="Normal"/>
    <w:uiPriority w:val="99"/>
    <w:rsid w:val="00FE5D32"/>
    <w:pPr>
      <w:ind w:left="283" w:hanging="283"/>
    </w:pPr>
  </w:style>
  <w:style w:type="paragraph" w:styleId="Liste2">
    <w:name w:val="List 2"/>
    <w:basedOn w:val="Normal"/>
    <w:uiPriority w:val="99"/>
    <w:rsid w:val="00FE5D32"/>
    <w:pPr>
      <w:ind w:left="566" w:hanging="283"/>
    </w:pPr>
  </w:style>
  <w:style w:type="paragraph" w:styleId="Liste3">
    <w:name w:val="List 3"/>
    <w:basedOn w:val="Normal"/>
    <w:uiPriority w:val="99"/>
    <w:rsid w:val="00FE5D32"/>
    <w:pPr>
      <w:ind w:left="849" w:hanging="283"/>
    </w:pPr>
  </w:style>
  <w:style w:type="paragraph" w:styleId="Liste4">
    <w:name w:val="List 4"/>
    <w:basedOn w:val="Normal"/>
    <w:uiPriority w:val="99"/>
    <w:rsid w:val="00FE5D32"/>
    <w:pPr>
      <w:ind w:left="1132" w:hanging="283"/>
    </w:pPr>
  </w:style>
  <w:style w:type="paragraph" w:styleId="Liste5">
    <w:name w:val="List 5"/>
    <w:basedOn w:val="Normal"/>
    <w:uiPriority w:val="99"/>
    <w:rsid w:val="00FE5D32"/>
    <w:pPr>
      <w:ind w:left="1415" w:hanging="283"/>
    </w:pPr>
  </w:style>
  <w:style w:type="paragraph" w:styleId="Listenumros">
    <w:name w:val="List Number"/>
    <w:basedOn w:val="Normal"/>
    <w:uiPriority w:val="99"/>
    <w:rsid w:val="00FE5D32"/>
    <w:pPr>
      <w:numPr>
        <w:numId w:val="2"/>
      </w:numPr>
      <w:tabs>
        <w:tab w:val="clear" w:pos="1209"/>
        <w:tab w:val="num" w:pos="360"/>
      </w:tabs>
      <w:ind w:left="360"/>
    </w:pPr>
  </w:style>
  <w:style w:type="paragraph" w:styleId="Listenumros2">
    <w:name w:val="List Number 2"/>
    <w:basedOn w:val="Normal"/>
    <w:uiPriority w:val="99"/>
    <w:rsid w:val="00FE5D32"/>
    <w:pPr>
      <w:numPr>
        <w:numId w:val="3"/>
      </w:numPr>
      <w:tabs>
        <w:tab w:val="clear" w:pos="1492"/>
        <w:tab w:val="num" w:pos="643"/>
      </w:tabs>
      <w:ind w:left="643"/>
    </w:pPr>
  </w:style>
  <w:style w:type="paragraph" w:styleId="Listenumros3">
    <w:name w:val="List Number 3"/>
    <w:basedOn w:val="Normal"/>
    <w:uiPriority w:val="99"/>
    <w:rsid w:val="00FE5D32"/>
    <w:pPr>
      <w:numPr>
        <w:numId w:val="4"/>
      </w:numPr>
      <w:tabs>
        <w:tab w:val="clear" w:pos="643"/>
        <w:tab w:val="num" w:pos="926"/>
      </w:tabs>
      <w:ind w:left="926"/>
    </w:pPr>
  </w:style>
  <w:style w:type="paragraph" w:styleId="Listenumros4">
    <w:name w:val="List Number 4"/>
    <w:basedOn w:val="Normal"/>
    <w:uiPriority w:val="99"/>
    <w:rsid w:val="00FE5D32"/>
    <w:pPr>
      <w:numPr>
        <w:numId w:val="5"/>
      </w:numPr>
      <w:tabs>
        <w:tab w:val="clear" w:pos="926"/>
        <w:tab w:val="num" w:pos="1209"/>
      </w:tabs>
      <w:ind w:left="1209"/>
    </w:pPr>
  </w:style>
  <w:style w:type="paragraph" w:styleId="Listenumros5">
    <w:name w:val="List Number 5"/>
    <w:basedOn w:val="Normal"/>
    <w:uiPriority w:val="99"/>
    <w:rsid w:val="00FE5D32"/>
    <w:pPr>
      <w:numPr>
        <w:numId w:val="6"/>
      </w:numPr>
      <w:tabs>
        <w:tab w:val="clear" w:pos="1209"/>
        <w:tab w:val="num" w:pos="1492"/>
      </w:tabs>
      <w:ind w:left="1492"/>
    </w:pPr>
  </w:style>
  <w:style w:type="paragraph" w:styleId="Listepuces2">
    <w:name w:val="List Bullet 2"/>
    <w:basedOn w:val="Normal"/>
    <w:autoRedefine/>
    <w:uiPriority w:val="99"/>
    <w:rsid w:val="00FE5D32"/>
    <w:pPr>
      <w:numPr>
        <w:numId w:val="1"/>
      </w:numPr>
      <w:tabs>
        <w:tab w:val="clear" w:pos="926"/>
        <w:tab w:val="num" w:pos="643"/>
      </w:tabs>
      <w:ind w:left="643"/>
    </w:pPr>
  </w:style>
  <w:style w:type="paragraph" w:styleId="Listepuces3">
    <w:name w:val="List Bullet 3"/>
    <w:basedOn w:val="Normal"/>
    <w:autoRedefine/>
    <w:uiPriority w:val="99"/>
    <w:rsid w:val="00FE5D32"/>
    <w:pPr>
      <w:numPr>
        <w:numId w:val="7"/>
      </w:numPr>
      <w:tabs>
        <w:tab w:val="clear" w:pos="1492"/>
        <w:tab w:val="num" w:pos="926"/>
      </w:tabs>
      <w:ind w:left="926"/>
    </w:pPr>
  </w:style>
  <w:style w:type="paragraph" w:styleId="Listepuces4">
    <w:name w:val="List Bullet 4"/>
    <w:basedOn w:val="Normal"/>
    <w:autoRedefine/>
    <w:uiPriority w:val="99"/>
    <w:rsid w:val="00FE5D32"/>
    <w:pPr>
      <w:numPr>
        <w:numId w:val="8"/>
      </w:numPr>
      <w:tabs>
        <w:tab w:val="clear" w:pos="360"/>
        <w:tab w:val="num" w:pos="1209"/>
      </w:tabs>
      <w:ind w:left="1209"/>
    </w:pPr>
  </w:style>
  <w:style w:type="paragraph" w:styleId="Listepuces5">
    <w:name w:val="List Bullet 5"/>
    <w:basedOn w:val="Normal"/>
    <w:autoRedefine/>
    <w:uiPriority w:val="99"/>
    <w:rsid w:val="00FE5D32"/>
    <w:pPr>
      <w:numPr>
        <w:numId w:val="9"/>
      </w:numPr>
      <w:tabs>
        <w:tab w:val="clear" w:pos="360"/>
        <w:tab w:val="num" w:pos="1492"/>
      </w:tabs>
      <w:ind w:left="1492"/>
    </w:pPr>
  </w:style>
  <w:style w:type="paragraph" w:styleId="Listecontinue">
    <w:name w:val="List Continue"/>
    <w:basedOn w:val="Normal"/>
    <w:uiPriority w:val="99"/>
    <w:rsid w:val="00FE5D32"/>
    <w:pPr>
      <w:spacing w:after="120"/>
      <w:ind w:left="283"/>
    </w:pPr>
  </w:style>
  <w:style w:type="paragraph" w:styleId="Listecontinue2">
    <w:name w:val="List Continue 2"/>
    <w:basedOn w:val="Normal"/>
    <w:uiPriority w:val="99"/>
    <w:rsid w:val="00FE5D32"/>
    <w:pPr>
      <w:spacing w:after="120"/>
      <w:ind w:left="566"/>
    </w:pPr>
  </w:style>
  <w:style w:type="paragraph" w:styleId="Listecontinue3">
    <w:name w:val="List Continue 3"/>
    <w:basedOn w:val="Normal"/>
    <w:uiPriority w:val="99"/>
    <w:rsid w:val="00FE5D32"/>
    <w:pPr>
      <w:spacing w:after="120"/>
      <w:ind w:left="849"/>
    </w:pPr>
  </w:style>
  <w:style w:type="paragraph" w:styleId="Listecontinue4">
    <w:name w:val="List Continue 4"/>
    <w:basedOn w:val="Normal"/>
    <w:uiPriority w:val="99"/>
    <w:rsid w:val="00FE5D32"/>
    <w:pPr>
      <w:spacing w:after="120"/>
      <w:ind w:left="1132"/>
    </w:pPr>
  </w:style>
  <w:style w:type="paragraph" w:styleId="Listecontinue5">
    <w:name w:val="List Continue 5"/>
    <w:basedOn w:val="Normal"/>
    <w:uiPriority w:val="99"/>
    <w:rsid w:val="00FE5D32"/>
    <w:pPr>
      <w:spacing w:after="120"/>
      <w:ind w:left="1415"/>
    </w:pPr>
  </w:style>
  <w:style w:type="paragraph" w:styleId="NormalWeb">
    <w:name w:val="Normal (Web)"/>
    <w:basedOn w:val="Normal"/>
    <w:uiPriority w:val="99"/>
    <w:rsid w:val="00FE5D32"/>
  </w:style>
  <w:style w:type="paragraph" w:styleId="Normalcentr">
    <w:name w:val="Block Text"/>
    <w:basedOn w:val="Normal"/>
    <w:uiPriority w:val="99"/>
    <w:rsid w:val="00FE5D32"/>
    <w:pPr>
      <w:spacing w:after="120"/>
      <w:ind w:left="1440" w:right="1440"/>
    </w:pPr>
  </w:style>
  <w:style w:type="paragraph" w:styleId="Notedebasdepage">
    <w:name w:val="footnote text"/>
    <w:basedOn w:val="Normal"/>
    <w:link w:val="NotedebasdepageCar"/>
    <w:uiPriority w:val="99"/>
    <w:semiHidden/>
    <w:rsid w:val="00FE5D32"/>
    <w:rPr>
      <w:sz w:val="20"/>
      <w:szCs w:val="20"/>
    </w:rPr>
  </w:style>
  <w:style w:type="character" w:customStyle="1" w:styleId="NotedebasdepageCar">
    <w:name w:val="Note de bas de page Car"/>
    <w:link w:val="Notedebasdepage"/>
    <w:uiPriority w:val="99"/>
    <w:semiHidden/>
    <w:locked/>
    <w:rPr>
      <w:rFonts w:ascii="Times" w:hAnsi="Times" w:cs="Times"/>
      <w:sz w:val="20"/>
      <w:szCs w:val="20"/>
    </w:rPr>
  </w:style>
  <w:style w:type="paragraph" w:styleId="Notedefin">
    <w:name w:val="endnote text"/>
    <w:basedOn w:val="Normal"/>
    <w:link w:val="NotedefinCar"/>
    <w:uiPriority w:val="99"/>
    <w:semiHidden/>
    <w:rsid w:val="00FE5D32"/>
    <w:rPr>
      <w:sz w:val="20"/>
      <w:szCs w:val="20"/>
    </w:rPr>
  </w:style>
  <w:style w:type="character" w:customStyle="1" w:styleId="NotedefinCar">
    <w:name w:val="Note de fin Car"/>
    <w:link w:val="Notedefin"/>
    <w:uiPriority w:val="99"/>
    <w:semiHidden/>
    <w:locked/>
    <w:rPr>
      <w:rFonts w:ascii="Times" w:hAnsi="Times" w:cs="Times"/>
      <w:sz w:val="20"/>
      <w:szCs w:val="20"/>
    </w:rPr>
  </w:style>
  <w:style w:type="paragraph" w:styleId="PrformatHTML">
    <w:name w:val="HTML Preformatted"/>
    <w:basedOn w:val="Normal"/>
    <w:link w:val="PrformatHTMLCar"/>
    <w:uiPriority w:val="99"/>
    <w:rsid w:val="00FE5D32"/>
    <w:rPr>
      <w:rFonts w:ascii="Courier New" w:hAnsi="Courier New" w:cs="Courier New"/>
      <w:sz w:val="20"/>
      <w:szCs w:val="20"/>
    </w:rPr>
  </w:style>
  <w:style w:type="character" w:customStyle="1" w:styleId="PrformatHTMLCar">
    <w:name w:val="Préformaté HTML Car"/>
    <w:link w:val="PrformatHTML"/>
    <w:uiPriority w:val="99"/>
    <w:locked/>
    <w:rsid w:val="00C73DE2"/>
    <w:rPr>
      <w:rFonts w:ascii="Courier New" w:hAnsi="Courier New" w:cs="Courier New"/>
      <w:lang w:val="fr-FR" w:eastAsia="fr-FR"/>
    </w:rPr>
  </w:style>
  <w:style w:type="paragraph" w:styleId="Retrait1religne">
    <w:name w:val="Body Text First Indent"/>
    <w:basedOn w:val="Corpsdetexte"/>
    <w:link w:val="Retrait1religneCar"/>
    <w:uiPriority w:val="99"/>
    <w:rsid w:val="00FE5D32"/>
    <w:pPr>
      <w:ind w:firstLine="210"/>
    </w:pPr>
  </w:style>
  <w:style w:type="character" w:customStyle="1" w:styleId="Retrait1religneCar">
    <w:name w:val="Retrait 1re ligne Car"/>
    <w:link w:val="Retrait1religne"/>
    <w:uiPriority w:val="99"/>
    <w:semiHidden/>
    <w:locked/>
    <w:rPr>
      <w:rFonts w:ascii="Times" w:hAnsi="Times" w:cs="Times"/>
      <w:sz w:val="24"/>
      <w:szCs w:val="24"/>
    </w:rPr>
  </w:style>
  <w:style w:type="paragraph" w:styleId="Retraitcorpsdetexte">
    <w:name w:val="Body Text Indent"/>
    <w:basedOn w:val="Normal"/>
    <w:link w:val="RetraitcorpsdetexteCar"/>
    <w:uiPriority w:val="99"/>
    <w:rsid w:val="00FE5D32"/>
    <w:pPr>
      <w:spacing w:after="120"/>
      <w:ind w:left="283"/>
    </w:pPr>
  </w:style>
  <w:style w:type="character" w:customStyle="1" w:styleId="RetraitcorpsdetexteCar">
    <w:name w:val="Retrait corps de texte Car"/>
    <w:link w:val="Retraitcorpsdetexte"/>
    <w:uiPriority w:val="99"/>
    <w:semiHidden/>
    <w:locked/>
    <w:rPr>
      <w:rFonts w:ascii="Times" w:hAnsi="Times" w:cs="Times"/>
      <w:sz w:val="24"/>
      <w:szCs w:val="24"/>
    </w:rPr>
  </w:style>
  <w:style w:type="paragraph" w:styleId="Retraitcorpsdetexte2">
    <w:name w:val="Body Text Indent 2"/>
    <w:basedOn w:val="Normal"/>
    <w:link w:val="Retraitcorpsdetexte2Car"/>
    <w:uiPriority w:val="99"/>
    <w:rsid w:val="00FE5D32"/>
    <w:pPr>
      <w:spacing w:after="120" w:line="480" w:lineRule="auto"/>
      <w:ind w:left="283"/>
    </w:pPr>
  </w:style>
  <w:style w:type="character" w:customStyle="1" w:styleId="Retraitcorpsdetexte2Car">
    <w:name w:val="Retrait corps de texte 2 Car"/>
    <w:link w:val="Retraitcorpsdetexte2"/>
    <w:uiPriority w:val="99"/>
    <w:semiHidden/>
    <w:locked/>
    <w:rPr>
      <w:rFonts w:ascii="Times" w:hAnsi="Times" w:cs="Times"/>
      <w:sz w:val="24"/>
      <w:szCs w:val="24"/>
    </w:rPr>
  </w:style>
  <w:style w:type="paragraph" w:styleId="Retraitcorpsdetexte3">
    <w:name w:val="Body Text Indent 3"/>
    <w:basedOn w:val="Normal"/>
    <w:link w:val="Retraitcorpsdetexte3Car"/>
    <w:uiPriority w:val="99"/>
    <w:rsid w:val="00FE5D32"/>
    <w:pPr>
      <w:spacing w:after="120"/>
      <w:ind w:left="283"/>
    </w:pPr>
    <w:rPr>
      <w:sz w:val="16"/>
      <w:szCs w:val="16"/>
    </w:rPr>
  </w:style>
  <w:style w:type="character" w:customStyle="1" w:styleId="Retraitcorpsdetexte3Car">
    <w:name w:val="Retrait corps de texte 3 Car"/>
    <w:link w:val="Retraitcorpsdetexte3"/>
    <w:uiPriority w:val="99"/>
    <w:semiHidden/>
    <w:locked/>
    <w:rPr>
      <w:rFonts w:ascii="Times" w:hAnsi="Times" w:cs="Times"/>
      <w:sz w:val="16"/>
      <w:szCs w:val="16"/>
    </w:rPr>
  </w:style>
  <w:style w:type="paragraph" w:styleId="Retraitcorpset1relig">
    <w:name w:val="Body Text First Indent 2"/>
    <w:basedOn w:val="Retraitcorpsdetexte"/>
    <w:link w:val="Retraitcorpset1religCar"/>
    <w:uiPriority w:val="99"/>
    <w:rsid w:val="00FE5D32"/>
    <w:pPr>
      <w:ind w:firstLine="210"/>
    </w:pPr>
  </w:style>
  <w:style w:type="character" w:customStyle="1" w:styleId="Retraitcorpset1religCar">
    <w:name w:val="Retrait corps et 1re lig. Car"/>
    <w:link w:val="Retraitcorpset1relig"/>
    <w:uiPriority w:val="99"/>
    <w:semiHidden/>
    <w:locked/>
    <w:rPr>
      <w:rFonts w:ascii="Times" w:hAnsi="Times" w:cs="Times"/>
      <w:sz w:val="24"/>
      <w:szCs w:val="24"/>
    </w:rPr>
  </w:style>
  <w:style w:type="paragraph" w:styleId="Salutations">
    <w:name w:val="Salutation"/>
    <w:basedOn w:val="Normal"/>
    <w:next w:val="Normal"/>
    <w:link w:val="SalutationsCar"/>
    <w:uiPriority w:val="99"/>
    <w:rsid w:val="00FE5D32"/>
  </w:style>
  <w:style w:type="character" w:customStyle="1" w:styleId="SalutationsCar">
    <w:name w:val="Salutations Car"/>
    <w:link w:val="Salutations"/>
    <w:uiPriority w:val="99"/>
    <w:semiHidden/>
    <w:locked/>
    <w:rPr>
      <w:rFonts w:ascii="Times" w:hAnsi="Times" w:cs="Times"/>
      <w:sz w:val="24"/>
      <w:szCs w:val="24"/>
    </w:rPr>
  </w:style>
  <w:style w:type="paragraph" w:styleId="Signature">
    <w:name w:val="Signature"/>
    <w:basedOn w:val="Normal"/>
    <w:link w:val="SignatureCar"/>
    <w:uiPriority w:val="99"/>
    <w:rsid w:val="00FE5D32"/>
    <w:pPr>
      <w:ind w:left="4252"/>
    </w:pPr>
  </w:style>
  <w:style w:type="character" w:customStyle="1" w:styleId="SignatureCar">
    <w:name w:val="Signature Car"/>
    <w:link w:val="Signature"/>
    <w:uiPriority w:val="99"/>
    <w:semiHidden/>
    <w:locked/>
    <w:rPr>
      <w:rFonts w:ascii="Times" w:hAnsi="Times" w:cs="Times"/>
      <w:sz w:val="24"/>
      <w:szCs w:val="24"/>
    </w:rPr>
  </w:style>
  <w:style w:type="paragraph" w:styleId="Signaturelectronique">
    <w:name w:val="E-mail Signature"/>
    <w:basedOn w:val="Normal"/>
    <w:link w:val="SignaturelectroniqueCar"/>
    <w:uiPriority w:val="99"/>
    <w:rsid w:val="00FE5D32"/>
  </w:style>
  <w:style w:type="character" w:customStyle="1" w:styleId="SignaturelectroniqueCar">
    <w:name w:val="Signature électronique Car"/>
    <w:link w:val="Signaturelectronique"/>
    <w:uiPriority w:val="99"/>
    <w:semiHidden/>
    <w:locked/>
    <w:rPr>
      <w:rFonts w:ascii="Times" w:hAnsi="Times" w:cs="Times"/>
      <w:sz w:val="24"/>
      <w:szCs w:val="24"/>
    </w:rPr>
  </w:style>
  <w:style w:type="paragraph" w:styleId="Sous-titre">
    <w:name w:val="Subtitle"/>
    <w:basedOn w:val="Normal"/>
    <w:link w:val="Sous-titreCar"/>
    <w:uiPriority w:val="99"/>
    <w:qFormat/>
    <w:rsid w:val="00FE5D32"/>
    <w:pPr>
      <w:spacing w:after="60"/>
      <w:jc w:val="center"/>
      <w:outlineLvl w:val="1"/>
    </w:pPr>
    <w:rPr>
      <w:rFonts w:ascii="Arial" w:hAnsi="Arial" w:cs="Arial"/>
    </w:rPr>
  </w:style>
  <w:style w:type="character" w:customStyle="1" w:styleId="Sous-titreCar">
    <w:name w:val="Sous-titre Car"/>
    <w:link w:val="Sous-titre"/>
    <w:uiPriority w:val="99"/>
    <w:locked/>
    <w:rPr>
      <w:rFonts w:ascii="Cambria" w:hAnsi="Cambria" w:cs="Cambria"/>
      <w:sz w:val="24"/>
      <w:szCs w:val="24"/>
    </w:rPr>
  </w:style>
  <w:style w:type="paragraph" w:styleId="Tabledesillustrations">
    <w:name w:val="table of figures"/>
    <w:basedOn w:val="Normal"/>
    <w:next w:val="Normal"/>
    <w:uiPriority w:val="99"/>
    <w:semiHidden/>
    <w:rsid w:val="00FE5D32"/>
    <w:pPr>
      <w:ind w:left="480" w:hanging="480"/>
    </w:pPr>
  </w:style>
  <w:style w:type="paragraph" w:styleId="Tabledesrfrencesjuridiques">
    <w:name w:val="table of authorities"/>
    <w:basedOn w:val="Normal"/>
    <w:next w:val="Normal"/>
    <w:uiPriority w:val="99"/>
    <w:semiHidden/>
    <w:rsid w:val="00FE5D32"/>
    <w:pPr>
      <w:ind w:left="240" w:hanging="240"/>
    </w:pPr>
  </w:style>
  <w:style w:type="paragraph" w:styleId="Textedemacro">
    <w:name w:val="macro"/>
    <w:link w:val="TextedemacroCar"/>
    <w:uiPriority w:val="99"/>
    <w:semiHidden/>
    <w:rsid w:val="00FE5D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TextedemacroCar">
    <w:name w:val="Texte de macro Car"/>
    <w:link w:val="Textedemacro"/>
    <w:uiPriority w:val="99"/>
    <w:semiHidden/>
    <w:locked/>
    <w:rPr>
      <w:rFonts w:ascii="Courier New" w:hAnsi="Courier New" w:cs="Courier New"/>
      <w:lang w:val="fr-FR" w:eastAsia="fr-FR"/>
    </w:rPr>
  </w:style>
  <w:style w:type="paragraph" w:styleId="Titre">
    <w:name w:val="Title"/>
    <w:basedOn w:val="Normal"/>
    <w:link w:val="TitreCar"/>
    <w:uiPriority w:val="99"/>
    <w:qFormat/>
    <w:rsid w:val="00FE5D32"/>
    <w:pPr>
      <w:spacing w:before="240" w:after="60"/>
      <w:jc w:val="center"/>
      <w:outlineLvl w:val="0"/>
    </w:pPr>
    <w:rPr>
      <w:rFonts w:ascii="Arial" w:hAnsi="Arial" w:cs="Arial"/>
      <w:b/>
      <w:bCs/>
      <w:kern w:val="28"/>
      <w:sz w:val="32"/>
      <w:szCs w:val="32"/>
    </w:rPr>
  </w:style>
  <w:style w:type="character" w:customStyle="1" w:styleId="TitreCar">
    <w:name w:val="Titre Car"/>
    <w:link w:val="Titre"/>
    <w:uiPriority w:val="99"/>
    <w:locked/>
    <w:rPr>
      <w:rFonts w:ascii="Cambria" w:hAnsi="Cambria" w:cs="Cambria"/>
      <w:b/>
      <w:bCs/>
      <w:kern w:val="28"/>
      <w:sz w:val="32"/>
      <w:szCs w:val="32"/>
    </w:rPr>
  </w:style>
  <w:style w:type="paragraph" w:styleId="Titredenote">
    <w:name w:val="Note Heading"/>
    <w:basedOn w:val="Normal"/>
    <w:next w:val="Normal"/>
    <w:link w:val="TitredenoteCar"/>
    <w:uiPriority w:val="99"/>
    <w:rsid w:val="00FE5D32"/>
  </w:style>
  <w:style w:type="character" w:customStyle="1" w:styleId="TitredenoteCar">
    <w:name w:val="Titre de note Car"/>
    <w:link w:val="Titredenote"/>
    <w:uiPriority w:val="99"/>
    <w:semiHidden/>
    <w:locked/>
    <w:rPr>
      <w:rFonts w:ascii="Times" w:hAnsi="Times" w:cs="Times"/>
      <w:sz w:val="24"/>
      <w:szCs w:val="24"/>
    </w:rPr>
  </w:style>
  <w:style w:type="paragraph" w:styleId="Titreindex">
    <w:name w:val="index heading"/>
    <w:basedOn w:val="Normal"/>
    <w:next w:val="Index1"/>
    <w:uiPriority w:val="99"/>
    <w:semiHidden/>
    <w:rsid w:val="00FE5D32"/>
    <w:rPr>
      <w:rFonts w:ascii="Arial" w:hAnsi="Arial" w:cs="Arial"/>
      <w:b/>
      <w:bCs/>
    </w:rPr>
  </w:style>
  <w:style w:type="paragraph" w:styleId="TitreTR">
    <w:name w:val="toa heading"/>
    <w:basedOn w:val="Normal"/>
    <w:next w:val="Normal"/>
    <w:uiPriority w:val="99"/>
    <w:semiHidden/>
    <w:rsid w:val="00FE5D32"/>
    <w:rPr>
      <w:rFonts w:ascii="Arial" w:hAnsi="Arial" w:cs="Arial"/>
      <w:b/>
      <w:bCs/>
    </w:rPr>
  </w:style>
  <w:style w:type="character" w:styleId="Appelnotedebasdep">
    <w:name w:val="footnote reference"/>
    <w:uiPriority w:val="99"/>
    <w:semiHidden/>
    <w:rsid w:val="00FE5D32"/>
    <w:rPr>
      <w:vertAlign w:val="superscript"/>
    </w:rPr>
  </w:style>
  <w:style w:type="character" w:customStyle="1" w:styleId="tx1">
    <w:name w:val="tx1"/>
    <w:uiPriority w:val="99"/>
    <w:rsid w:val="00FE5D32"/>
    <w:rPr>
      <w:b/>
      <w:bCs/>
    </w:rPr>
  </w:style>
  <w:style w:type="paragraph" w:customStyle="1" w:styleId="Listecouleur-Accent11">
    <w:name w:val="Liste couleur - Accent 11"/>
    <w:basedOn w:val="Normal"/>
    <w:uiPriority w:val="99"/>
    <w:rsid w:val="00955165"/>
    <w:pPr>
      <w:ind w:left="720"/>
    </w:pPr>
    <w:rPr>
      <w:lang w:val="en-US" w:eastAsia="en-US"/>
    </w:rPr>
  </w:style>
  <w:style w:type="paragraph" w:customStyle="1" w:styleId="tablecontent">
    <w:name w:val="table content"/>
    <w:basedOn w:val="Normal"/>
    <w:link w:val="tablecontentCar"/>
    <w:qFormat/>
    <w:rsid w:val="00D065DA"/>
    <w:pPr>
      <w:spacing w:before="0"/>
    </w:pPr>
    <w:rPr>
      <w:rFonts w:ascii="Arial" w:hAnsi="Arial" w:cs="Arial"/>
      <w:sz w:val="20"/>
      <w:szCs w:val="20"/>
      <w:lang w:val="en-GB" w:eastAsia="ja-JP"/>
    </w:rPr>
  </w:style>
  <w:style w:type="paragraph" w:styleId="Textedebulles">
    <w:name w:val="Balloon Text"/>
    <w:basedOn w:val="Normal"/>
    <w:link w:val="TextedebullesCar"/>
    <w:uiPriority w:val="99"/>
    <w:semiHidden/>
    <w:rsid w:val="00ED46DF"/>
    <w:pPr>
      <w:spacing w:before="0"/>
    </w:pPr>
    <w:rPr>
      <w:rFonts w:ascii="Tahoma" w:hAnsi="Tahoma" w:cs="Tahoma"/>
      <w:sz w:val="16"/>
      <w:szCs w:val="16"/>
      <w:lang w:eastAsia="ja-JP"/>
    </w:rPr>
  </w:style>
  <w:style w:type="character" w:customStyle="1" w:styleId="TextedebullesCar">
    <w:name w:val="Texte de bulles Car"/>
    <w:link w:val="Textedebulles"/>
    <w:uiPriority w:val="99"/>
    <w:locked/>
    <w:rsid w:val="00ED46DF"/>
    <w:rPr>
      <w:rFonts w:ascii="Tahoma" w:hAnsi="Tahoma" w:cs="Tahoma"/>
      <w:sz w:val="16"/>
      <w:szCs w:val="16"/>
    </w:rPr>
  </w:style>
  <w:style w:type="character" w:customStyle="1" w:styleId="tablecontentCar">
    <w:name w:val="table content Car"/>
    <w:link w:val="tablecontent"/>
    <w:locked/>
    <w:rsid w:val="00D065DA"/>
    <w:rPr>
      <w:rFonts w:ascii="Arial" w:hAnsi="Arial" w:cs="Arial"/>
      <w:lang w:val="en-GB"/>
    </w:rPr>
  </w:style>
  <w:style w:type="table" w:styleId="Grilledutableau">
    <w:name w:val="Table Grid"/>
    <w:basedOn w:val="TableauNormal"/>
    <w:uiPriority w:val="99"/>
    <w:rsid w:val="001168E2"/>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deliste1">
    <w:name w:val="Paragraphe de liste1"/>
    <w:basedOn w:val="Normal"/>
    <w:uiPriority w:val="99"/>
    <w:rsid w:val="003936D0"/>
    <w:pPr>
      <w:ind w:left="720"/>
    </w:pPr>
    <w:rPr>
      <w:lang w:val="en-US" w:eastAsia="en-US"/>
    </w:rPr>
  </w:style>
  <w:style w:type="paragraph" w:customStyle="1" w:styleId="Default">
    <w:name w:val="Default"/>
    <w:uiPriority w:val="99"/>
    <w:rsid w:val="00445646"/>
    <w:pPr>
      <w:autoSpaceDE w:val="0"/>
      <w:autoSpaceDN w:val="0"/>
      <w:adjustRightInd w:val="0"/>
    </w:pPr>
    <w:rPr>
      <w:rFonts w:ascii="Arial" w:hAnsi="Arial" w:cs="Arial"/>
      <w:color w:val="000000"/>
      <w:sz w:val="24"/>
      <w:szCs w:val="24"/>
    </w:rPr>
  </w:style>
  <w:style w:type="character" w:styleId="Marquedecommentaire">
    <w:name w:val="annotation reference"/>
    <w:uiPriority w:val="99"/>
    <w:semiHidden/>
    <w:rsid w:val="00392C10"/>
    <w:rPr>
      <w:sz w:val="16"/>
      <w:szCs w:val="16"/>
    </w:rPr>
  </w:style>
  <w:style w:type="paragraph" w:styleId="Objetducommentaire">
    <w:name w:val="annotation subject"/>
    <w:basedOn w:val="Commentaire"/>
    <w:next w:val="Commentaire"/>
    <w:link w:val="ObjetducommentaireCar"/>
    <w:uiPriority w:val="99"/>
    <w:semiHidden/>
    <w:rsid w:val="00392C10"/>
    <w:rPr>
      <w:b/>
      <w:bCs/>
    </w:rPr>
  </w:style>
  <w:style w:type="character" w:customStyle="1" w:styleId="ObjetducommentaireCar">
    <w:name w:val="Objet du commentaire Car"/>
    <w:link w:val="Objetducommentaire"/>
    <w:uiPriority w:val="99"/>
    <w:locked/>
    <w:rsid w:val="00392C10"/>
    <w:rPr>
      <w:rFonts w:ascii="Times" w:hAnsi="Times" w:cs="Times"/>
      <w:b/>
      <w:bCs/>
    </w:rPr>
  </w:style>
  <w:style w:type="paragraph" w:styleId="Rvision">
    <w:name w:val="Revision"/>
    <w:hidden/>
    <w:uiPriority w:val="99"/>
    <w:semiHidden/>
    <w:rsid w:val="00392C10"/>
    <w:rPr>
      <w:rFonts w:ascii="Times" w:hAnsi="Times" w:cs="Times"/>
      <w:sz w:val="24"/>
      <w:szCs w:val="24"/>
    </w:rPr>
  </w:style>
  <w:style w:type="paragraph" w:customStyle="1" w:styleId="tableheader">
    <w:name w:val="table header"/>
    <w:basedOn w:val="Normal"/>
    <w:link w:val="tableheaderCar"/>
    <w:qFormat/>
    <w:rsid w:val="000F310F"/>
    <w:pPr>
      <w:spacing w:before="0"/>
    </w:pPr>
    <w:rPr>
      <w:rFonts w:ascii="Arial" w:hAnsi="Arial" w:cs="Arial"/>
      <w:b/>
      <w:bCs/>
      <w:color w:val="FFFFFF"/>
      <w:sz w:val="22"/>
      <w:szCs w:val="22"/>
      <w:lang w:val="en-GB" w:eastAsia="ja-JP"/>
    </w:rPr>
  </w:style>
  <w:style w:type="character" w:customStyle="1" w:styleId="tableheaderCar">
    <w:name w:val="table header Car"/>
    <w:link w:val="tableheader"/>
    <w:locked/>
    <w:rsid w:val="000F310F"/>
    <w:rPr>
      <w:rFonts w:ascii="Arial" w:hAnsi="Arial" w:cs="Arial"/>
      <w:b/>
      <w:bCs/>
      <w:color w:val="FFFFFF"/>
      <w:sz w:val="22"/>
      <w:szCs w:val="22"/>
      <w:lang w:val="en-GB"/>
    </w:rPr>
  </w:style>
  <w:style w:type="paragraph" w:styleId="Paragraphedeliste">
    <w:name w:val="List Paragraph"/>
    <w:basedOn w:val="Normal"/>
    <w:uiPriority w:val="34"/>
    <w:qFormat/>
    <w:rsid w:val="004D31D0"/>
    <w:pPr>
      <w:ind w:left="720"/>
    </w:pPr>
  </w:style>
  <w:style w:type="paragraph" w:customStyle="1" w:styleId="Paragraphejustifi">
    <w:name w:val="Paragraphe justifié"/>
    <w:basedOn w:val="Normal"/>
    <w:link w:val="ParagraphejustifiCar"/>
    <w:uiPriority w:val="99"/>
    <w:rsid w:val="00A227B5"/>
    <w:pPr>
      <w:spacing w:before="0"/>
      <w:ind w:left="567"/>
      <w:jc w:val="both"/>
    </w:pPr>
    <w:rPr>
      <w:color w:val="000000"/>
      <w:lang w:val="en-US"/>
    </w:rPr>
  </w:style>
  <w:style w:type="character" w:customStyle="1" w:styleId="ParagraphejustifiCar">
    <w:name w:val="Paragraphe justifié Car"/>
    <w:link w:val="Paragraphejustifi"/>
    <w:uiPriority w:val="99"/>
    <w:locked/>
    <w:rsid w:val="00A227B5"/>
    <w:rPr>
      <w:rFonts w:eastAsia="Times New Roman"/>
      <w:color w:val="000000"/>
      <w:sz w:val="24"/>
      <w:szCs w:val="24"/>
      <w:lang w:val="en-US" w:eastAsia="fr-FR"/>
    </w:rPr>
  </w:style>
  <w:style w:type="paragraph" w:customStyle="1" w:styleId="Code0">
    <w:name w:val="Code"/>
    <w:basedOn w:val="Corpsdetexte"/>
    <w:link w:val="CodeCar"/>
    <w:qFormat/>
    <w:rsid w:val="00A87732"/>
    <w:pPr>
      <w:widowControl w:val="0"/>
      <w:suppressAutoHyphens/>
      <w:spacing w:before="0"/>
    </w:pPr>
    <w:rPr>
      <w:rFonts w:ascii="Courier New" w:hAnsi="Courier New" w:cs="Courier New"/>
      <w:sz w:val="20"/>
      <w:szCs w:val="20"/>
      <w:lang w:val="en-US"/>
    </w:rPr>
  </w:style>
  <w:style w:type="character" w:customStyle="1" w:styleId="CodeCar">
    <w:name w:val="Code Car"/>
    <w:link w:val="Code0"/>
    <w:rsid w:val="00A87732"/>
    <w:rPr>
      <w:rFonts w:ascii="Courier New" w:hAnsi="Courier New" w:cs="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876104">
      <w:bodyDiv w:val="1"/>
      <w:marLeft w:val="0"/>
      <w:marRight w:val="0"/>
      <w:marTop w:val="0"/>
      <w:marBottom w:val="0"/>
      <w:divBdr>
        <w:top w:val="none" w:sz="0" w:space="0" w:color="auto"/>
        <w:left w:val="none" w:sz="0" w:space="0" w:color="auto"/>
        <w:bottom w:val="none" w:sz="0" w:space="0" w:color="auto"/>
        <w:right w:val="none" w:sz="0" w:space="0" w:color="auto"/>
      </w:divBdr>
    </w:div>
    <w:div w:id="1181775462">
      <w:marLeft w:val="0"/>
      <w:marRight w:val="0"/>
      <w:marTop w:val="0"/>
      <w:marBottom w:val="0"/>
      <w:divBdr>
        <w:top w:val="none" w:sz="0" w:space="0" w:color="auto"/>
        <w:left w:val="none" w:sz="0" w:space="0" w:color="auto"/>
        <w:bottom w:val="none" w:sz="0" w:space="0" w:color="auto"/>
        <w:right w:val="none" w:sz="0" w:space="0" w:color="auto"/>
      </w:divBdr>
      <w:divsChild>
        <w:div w:id="1181775461">
          <w:marLeft w:val="0"/>
          <w:marRight w:val="0"/>
          <w:marTop w:val="0"/>
          <w:marBottom w:val="0"/>
          <w:divBdr>
            <w:top w:val="none" w:sz="0" w:space="0" w:color="auto"/>
            <w:left w:val="none" w:sz="0" w:space="0" w:color="auto"/>
            <w:bottom w:val="none" w:sz="0" w:space="0" w:color="auto"/>
            <w:right w:val="none" w:sz="0" w:space="0" w:color="auto"/>
          </w:divBdr>
          <w:divsChild>
            <w:div w:id="1181775468">
              <w:marLeft w:val="0"/>
              <w:marRight w:val="0"/>
              <w:marTop w:val="0"/>
              <w:marBottom w:val="0"/>
              <w:divBdr>
                <w:top w:val="none" w:sz="0" w:space="0" w:color="auto"/>
                <w:left w:val="none" w:sz="0" w:space="0" w:color="auto"/>
                <w:bottom w:val="none" w:sz="0" w:space="0" w:color="auto"/>
                <w:right w:val="none" w:sz="0" w:space="0" w:color="auto"/>
              </w:divBdr>
            </w:div>
            <w:div w:id="1181775471">
              <w:marLeft w:val="0"/>
              <w:marRight w:val="0"/>
              <w:marTop w:val="0"/>
              <w:marBottom w:val="0"/>
              <w:divBdr>
                <w:top w:val="none" w:sz="0" w:space="0" w:color="auto"/>
                <w:left w:val="none" w:sz="0" w:space="0" w:color="auto"/>
                <w:bottom w:val="none" w:sz="0" w:space="0" w:color="auto"/>
                <w:right w:val="none" w:sz="0" w:space="0" w:color="auto"/>
              </w:divBdr>
            </w:div>
            <w:div w:id="1181775473">
              <w:marLeft w:val="0"/>
              <w:marRight w:val="0"/>
              <w:marTop w:val="0"/>
              <w:marBottom w:val="0"/>
              <w:divBdr>
                <w:top w:val="none" w:sz="0" w:space="0" w:color="auto"/>
                <w:left w:val="none" w:sz="0" w:space="0" w:color="auto"/>
                <w:bottom w:val="none" w:sz="0" w:space="0" w:color="auto"/>
                <w:right w:val="none" w:sz="0" w:space="0" w:color="auto"/>
              </w:divBdr>
            </w:div>
            <w:div w:id="1181775482">
              <w:marLeft w:val="0"/>
              <w:marRight w:val="0"/>
              <w:marTop w:val="0"/>
              <w:marBottom w:val="0"/>
              <w:divBdr>
                <w:top w:val="none" w:sz="0" w:space="0" w:color="auto"/>
                <w:left w:val="none" w:sz="0" w:space="0" w:color="auto"/>
                <w:bottom w:val="none" w:sz="0" w:space="0" w:color="auto"/>
                <w:right w:val="none" w:sz="0" w:space="0" w:color="auto"/>
              </w:divBdr>
            </w:div>
            <w:div w:id="1181775483">
              <w:marLeft w:val="0"/>
              <w:marRight w:val="0"/>
              <w:marTop w:val="0"/>
              <w:marBottom w:val="0"/>
              <w:divBdr>
                <w:top w:val="none" w:sz="0" w:space="0" w:color="auto"/>
                <w:left w:val="none" w:sz="0" w:space="0" w:color="auto"/>
                <w:bottom w:val="none" w:sz="0" w:space="0" w:color="auto"/>
                <w:right w:val="none" w:sz="0" w:space="0" w:color="auto"/>
              </w:divBdr>
            </w:div>
            <w:div w:id="1181775486">
              <w:marLeft w:val="0"/>
              <w:marRight w:val="0"/>
              <w:marTop w:val="0"/>
              <w:marBottom w:val="0"/>
              <w:divBdr>
                <w:top w:val="none" w:sz="0" w:space="0" w:color="auto"/>
                <w:left w:val="none" w:sz="0" w:space="0" w:color="auto"/>
                <w:bottom w:val="none" w:sz="0" w:space="0" w:color="auto"/>
                <w:right w:val="none" w:sz="0" w:space="0" w:color="auto"/>
              </w:divBdr>
            </w:div>
            <w:div w:id="1181775488">
              <w:marLeft w:val="0"/>
              <w:marRight w:val="0"/>
              <w:marTop w:val="0"/>
              <w:marBottom w:val="0"/>
              <w:divBdr>
                <w:top w:val="none" w:sz="0" w:space="0" w:color="auto"/>
                <w:left w:val="none" w:sz="0" w:space="0" w:color="auto"/>
                <w:bottom w:val="none" w:sz="0" w:space="0" w:color="auto"/>
                <w:right w:val="none" w:sz="0" w:space="0" w:color="auto"/>
              </w:divBdr>
            </w:div>
            <w:div w:id="1181775493">
              <w:marLeft w:val="0"/>
              <w:marRight w:val="0"/>
              <w:marTop w:val="0"/>
              <w:marBottom w:val="0"/>
              <w:divBdr>
                <w:top w:val="none" w:sz="0" w:space="0" w:color="auto"/>
                <w:left w:val="none" w:sz="0" w:space="0" w:color="auto"/>
                <w:bottom w:val="none" w:sz="0" w:space="0" w:color="auto"/>
                <w:right w:val="none" w:sz="0" w:space="0" w:color="auto"/>
              </w:divBdr>
            </w:div>
            <w:div w:id="1181775495">
              <w:marLeft w:val="0"/>
              <w:marRight w:val="0"/>
              <w:marTop w:val="0"/>
              <w:marBottom w:val="0"/>
              <w:divBdr>
                <w:top w:val="none" w:sz="0" w:space="0" w:color="auto"/>
                <w:left w:val="none" w:sz="0" w:space="0" w:color="auto"/>
                <w:bottom w:val="none" w:sz="0" w:space="0" w:color="auto"/>
                <w:right w:val="none" w:sz="0" w:space="0" w:color="auto"/>
              </w:divBdr>
            </w:div>
            <w:div w:id="1181775500">
              <w:marLeft w:val="0"/>
              <w:marRight w:val="0"/>
              <w:marTop w:val="0"/>
              <w:marBottom w:val="0"/>
              <w:divBdr>
                <w:top w:val="none" w:sz="0" w:space="0" w:color="auto"/>
                <w:left w:val="none" w:sz="0" w:space="0" w:color="auto"/>
                <w:bottom w:val="none" w:sz="0" w:space="0" w:color="auto"/>
                <w:right w:val="none" w:sz="0" w:space="0" w:color="auto"/>
              </w:divBdr>
            </w:div>
            <w:div w:id="1181775501">
              <w:marLeft w:val="0"/>
              <w:marRight w:val="0"/>
              <w:marTop w:val="0"/>
              <w:marBottom w:val="0"/>
              <w:divBdr>
                <w:top w:val="none" w:sz="0" w:space="0" w:color="auto"/>
                <w:left w:val="none" w:sz="0" w:space="0" w:color="auto"/>
                <w:bottom w:val="none" w:sz="0" w:space="0" w:color="auto"/>
                <w:right w:val="none" w:sz="0" w:space="0" w:color="auto"/>
              </w:divBdr>
            </w:div>
            <w:div w:id="11817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5463">
      <w:marLeft w:val="0"/>
      <w:marRight w:val="0"/>
      <w:marTop w:val="0"/>
      <w:marBottom w:val="0"/>
      <w:divBdr>
        <w:top w:val="none" w:sz="0" w:space="0" w:color="auto"/>
        <w:left w:val="none" w:sz="0" w:space="0" w:color="auto"/>
        <w:bottom w:val="none" w:sz="0" w:space="0" w:color="auto"/>
        <w:right w:val="none" w:sz="0" w:space="0" w:color="auto"/>
      </w:divBdr>
      <w:divsChild>
        <w:div w:id="1181775499">
          <w:marLeft w:val="0"/>
          <w:marRight w:val="0"/>
          <w:marTop w:val="0"/>
          <w:marBottom w:val="0"/>
          <w:divBdr>
            <w:top w:val="none" w:sz="0" w:space="0" w:color="auto"/>
            <w:left w:val="none" w:sz="0" w:space="0" w:color="auto"/>
            <w:bottom w:val="none" w:sz="0" w:space="0" w:color="auto"/>
            <w:right w:val="none" w:sz="0" w:space="0" w:color="auto"/>
          </w:divBdr>
          <w:divsChild>
            <w:div w:id="1181775474">
              <w:marLeft w:val="0"/>
              <w:marRight w:val="0"/>
              <w:marTop w:val="0"/>
              <w:marBottom w:val="0"/>
              <w:divBdr>
                <w:top w:val="none" w:sz="0" w:space="0" w:color="auto"/>
                <w:left w:val="none" w:sz="0" w:space="0" w:color="auto"/>
                <w:bottom w:val="none" w:sz="0" w:space="0" w:color="auto"/>
                <w:right w:val="none" w:sz="0" w:space="0" w:color="auto"/>
              </w:divBdr>
            </w:div>
            <w:div w:id="11817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5466">
      <w:marLeft w:val="0"/>
      <w:marRight w:val="0"/>
      <w:marTop w:val="0"/>
      <w:marBottom w:val="0"/>
      <w:divBdr>
        <w:top w:val="none" w:sz="0" w:space="0" w:color="auto"/>
        <w:left w:val="none" w:sz="0" w:space="0" w:color="auto"/>
        <w:bottom w:val="none" w:sz="0" w:space="0" w:color="auto"/>
        <w:right w:val="none" w:sz="0" w:space="0" w:color="auto"/>
      </w:divBdr>
    </w:div>
    <w:div w:id="1181775472">
      <w:marLeft w:val="0"/>
      <w:marRight w:val="0"/>
      <w:marTop w:val="0"/>
      <w:marBottom w:val="0"/>
      <w:divBdr>
        <w:top w:val="none" w:sz="0" w:space="0" w:color="auto"/>
        <w:left w:val="none" w:sz="0" w:space="0" w:color="auto"/>
        <w:bottom w:val="none" w:sz="0" w:space="0" w:color="auto"/>
        <w:right w:val="none" w:sz="0" w:space="0" w:color="auto"/>
      </w:divBdr>
    </w:div>
    <w:div w:id="1181775476">
      <w:marLeft w:val="0"/>
      <w:marRight w:val="0"/>
      <w:marTop w:val="0"/>
      <w:marBottom w:val="0"/>
      <w:divBdr>
        <w:top w:val="none" w:sz="0" w:space="0" w:color="auto"/>
        <w:left w:val="none" w:sz="0" w:space="0" w:color="auto"/>
        <w:bottom w:val="none" w:sz="0" w:space="0" w:color="auto"/>
        <w:right w:val="none" w:sz="0" w:space="0" w:color="auto"/>
      </w:divBdr>
    </w:div>
    <w:div w:id="1181775477">
      <w:marLeft w:val="0"/>
      <w:marRight w:val="0"/>
      <w:marTop w:val="0"/>
      <w:marBottom w:val="0"/>
      <w:divBdr>
        <w:top w:val="none" w:sz="0" w:space="0" w:color="auto"/>
        <w:left w:val="none" w:sz="0" w:space="0" w:color="auto"/>
        <w:bottom w:val="none" w:sz="0" w:space="0" w:color="auto"/>
        <w:right w:val="none" w:sz="0" w:space="0" w:color="auto"/>
      </w:divBdr>
    </w:div>
    <w:div w:id="1181775479">
      <w:marLeft w:val="0"/>
      <w:marRight w:val="0"/>
      <w:marTop w:val="0"/>
      <w:marBottom w:val="0"/>
      <w:divBdr>
        <w:top w:val="none" w:sz="0" w:space="0" w:color="auto"/>
        <w:left w:val="none" w:sz="0" w:space="0" w:color="auto"/>
        <w:bottom w:val="none" w:sz="0" w:space="0" w:color="auto"/>
        <w:right w:val="none" w:sz="0" w:space="0" w:color="auto"/>
      </w:divBdr>
      <w:divsChild>
        <w:div w:id="1181775503">
          <w:marLeft w:val="0"/>
          <w:marRight w:val="0"/>
          <w:marTop w:val="0"/>
          <w:marBottom w:val="0"/>
          <w:divBdr>
            <w:top w:val="none" w:sz="0" w:space="0" w:color="auto"/>
            <w:left w:val="none" w:sz="0" w:space="0" w:color="auto"/>
            <w:bottom w:val="none" w:sz="0" w:space="0" w:color="auto"/>
            <w:right w:val="none" w:sz="0" w:space="0" w:color="auto"/>
          </w:divBdr>
          <w:divsChild>
            <w:div w:id="1181775475">
              <w:marLeft w:val="0"/>
              <w:marRight w:val="0"/>
              <w:marTop w:val="0"/>
              <w:marBottom w:val="0"/>
              <w:divBdr>
                <w:top w:val="none" w:sz="0" w:space="0" w:color="auto"/>
                <w:left w:val="none" w:sz="0" w:space="0" w:color="auto"/>
                <w:bottom w:val="none" w:sz="0" w:space="0" w:color="auto"/>
                <w:right w:val="none" w:sz="0" w:space="0" w:color="auto"/>
              </w:divBdr>
            </w:div>
            <w:div w:id="1181775478">
              <w:marLeft w:val="0"/>
              <w:marRight w:val="0"/>
              <w:marTop w:val="0"/>
              <w:marBottom w:val="0"/>
              <w:divBdr>
                <w:top w:val="none" w:sz="0" w:space="0" w:color="auto"/>
                <w:left w:val="none" w:sz="0" w:space="0" w:color="auto"/>
                <w:bottom w:val="none" w:sz="0" w:space="0" w:color="auto"/>
                <w:right w:val="none" w:sz="0" w:space="0" w:color="auto"/>
              </w:divBdr>
            </w:div>
            <w:div w:id="118177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5480">
      <w:marLeft w:val="0"/>
      <w:marRight w:val="0"/>
      <w:marTop w:val="0"/>
      <w:marBottom w:val="0"/>
      <w:divBdr>
        <w:top w:val="none" w:sz="0" w:space="0" w:color="auto"/>
        <w:left w:val="none" w:sz="0" w:space="0" w:color="auto"/>
        <w:bottom w:val="none" w:sz="0" w:space="0" w:color="auto"/>
        <w:right w:val="none" w:sz="0" w:space="0" w:color="auto"/>
      </w:divBdr>
    </w:div>
    <w:div w:id="1181775481">
      <w:marLeft w:val="0"/>
      <w:marRight w:val="0"/>
      <w:marTop w:val="0"/>
      <w:marBottom w:val="0"/>
      <w:divBdr>
        <w:top w:val="none" w:sz="0" w:space="0" w:color="auto"/>
        <w:left w:val="none" w:sz="0" w:space="0" w:color="auto"/>
        <w:bottom w:val="none" w:sz="0" w:space="0" w:color="auto"/>
        <w:right w:val="none" w:sz="0" w:space="0" w:color="auto"/>
      </w:divBdr>
      <w:divsChild>
        <w:div w:id="1181775502">
          <w:marLeft w:val="547"/>
          <w:marRight w:val="0"/>
          <w:marTop w:val="125"/>
          <w:marBottom w:val="0"/>
          <w:divBdr>
            <w:top w:val="none" w:sz="0" w:space="0" w:color="auto"/>
            <w:left w:val="none" w:sz="0" w:space="0" w:color="auto"/>
            <w:bottom w:val="none" w:sz="0" w:space="0" w:color="auto"/>
            <w:right w:val="none" w:sz="0" w:space="0" w:color="auto"/>
          </w:divBdr>
        </w:div>
      </w:divsChild>
    </w:div>
    <w:div w:id="1181775484">
      <w:marLeft w:val="0"/>
      <w:marRight w:val="0"/>
      <w:marTop w:val="0"/>
      <w:marBottom w:val="0"/>
      <w:divBdr>
        <w:top w:val="none" w:sz="0" w:space="0" w:color="auto"/>
        <w:left w:val="none" w:sz="0" w:space="0" w:color="auto"/>
        <w:bottom w:val="none" w:sz="0" w:space="0" w:color="auto"/>
        <w:right w:val="none" w:sz="0" w:space="0" w:color="auto"/>
      </w:divBdr>
      <w:divsChild>
        <w:div w:id="1181775485">
          <w:marLeft w:val="0"/>
          <w:marRight w:val="0"/>
          <w:marTop w:val="0"/>
          <w:marBottom w:val="0"/>
          <w:divBdr>
            <w:top w:val="none" w:sz="0" w:space="0" w:color="auto"/>
            <w:left w:val="none" w:sz="0" w:space="0" w:color="auto"/>
            <w:bottom w:val="none" w:sz="0" w:space="0" w:color="auto"/>
            <w:right w:val="none" w:sz="0" w:space="0" w:color="auto"/>
          </w:divBdr>
          <w:divsChild>
            <w:div w:id="118177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5490">
      <w:marLeft w:val="0"/>
      <w:marRight w:val="0"/>
      <w:marTop w:val="0"/>
      <w:marBottom w:val="0"/>
      <w:divBdr>
        <w:top w:val="none" w:sz="0" w:space="0" w:color="auto"/>
        <w:left w:val="none" w:sz="0" w:space="0" w:color="auto"/>
        <w:bottom w:val="none" w:sz="0" w:space="0" w:color="auto"/>
        <w:right w:val="none" w:sz="0" w:space="0" w:color="auto"/>
      </w:divBdr>
    </w:div>
    <w:div w:id="1181775491">
      <w:marLeft w:val="0"/>
      <w:marRight w:val="0"/>
      <w:marTop w:val="0"/>
      <w:marBottom w:val="0"/>
      <w:divBdr>
        <w:top w:val="none" w:sz="0" w:space="0" w:color="auto"/>
        <w:left w:val="none" w:sz="0" w:space="0" w:color="auto"/>
        <w:bottom w:val="none" w:sz="0" w:space="0" w:color="auto"/>
        <w:right w:val="none" w:sz="0" w:space="0" w:color="auto"/>
      </w:divBdr>
      <w:divsChild>
        <w:div w:id="1181775465">
          <w:marLeft w:val="0"/>
          <w:marRight w:val="0"/>
          <w:marTop w:val="0"/>
          <w:marBottom w:val="0"/>
          <w:divBdr>
            <w:top w:val="none" w:sz="0" w:space="0" w:color="auto"/>
            <w:left w:val="none" w:sz="0" w:space="0" w:color="auto"/>
            <w:bottom w:val="none" w:sz="0" w:space="0" w:color="auto"/>
            <w:right w:val="none" w:sz="0" w:space="0" w:color="auto"/>
          </w:divBdr>
        </w:div>
      </w:divsChild>
    </w:div>
    <w:div w:id="1181775496">
      <w:marLeft w:val="0"/>
      <w:marRight w:val="0"/>
      <w:marTop w:val="0"/>
      <w:marBottom w:val="0"/>
      <w:divBdr>
        <w:top w:val="none" w:sz="0" w:space="0" w:color="auto"/>
        <w:left w:val="none" w:sz="0" w:space="0" w:color="auto"/>
        <w:bottom w:val="none" w:sz="0" w:space="0" w:color="auto"/>
        <w:right w:val="none" w:sz="0" w:space="0" w:color="auto"/>
      </w:divBdr>
    </w:div>
    <w:div w:id="1181775498">
      <w:marLeft w:val="0"/>
      <w:marRight w:val="0"/>
      <w:marTop w:val="0"/>
      <w:marBottom w:val="0"/>
      <w:divBdr>
        <w:top w:val="none" w:sz="0" w:space="0" w:color="auto"/>
        <w:left w:val="none" w:sz="0" w:space="0" w:color="auto"/>
        <w:bottom w:val="none" w:sz="0" w:space="0" w:color="auto"/>
        <w:right w:val="none" w:sz="0" w:space="0" w:color="auto"/>
      </w:divBdr>
    </w:div>
    <w:div w:id="1181775504">
      <w:marLeft w:val="0"/>
      <w:marRight w:val="0"/>
      <w:marTop w:val="0"/>
      <w:marBottom w:val="0"/>
      <w:divBdr>
        <w:top w:val="none" w:sz="0" w:space="0" w:color="auto"/>
        <w:left w:val="none" w:sz="0" w:space="0" w:color="auto"/>
        <w:bottom w:val="none" w:sz="0" w:space="0" w:color="auto"/>
        <w:right w:val="none" w:sz="0" w:space="0" w:color="auto"/>
      </w:divBdr>
    </w:div>
    <w:div w:id="1181775505">
      <w:marLeft w:val="0"/>
      <w:marRight w:val="0"/>
      <w:marTop w:val="0"/>
      <w:marBottom w:val="0"/>
      <w:divBdr>
        <w:top w:val="none" w:sz="0" w:space="0" w:color="auto"/>
        <w:left w:val="none" w:sz="0" w:space="0" w:color="auto"/>
        <w:bottom w:val="none" w:sz="0" w:space="0" w:color="auto"/>
        <w:right w:val="none" w:sz="0" w:space="0" w:color="auto"/>
      </w:divBdr>
      <w:divsChild>
        <w:div w:id="1181775489">
          <w:marLeft w:val="0"/>
          <w:marRight w:val="0"/>
          <w:marTop w:val="0"/>
          <w:marBottom w:val="0"/>
          <w:divBdr>
            <w:top w:val="none" w:sz="0" w:space="0" w:color="auto"/>
            <w:left w:val="none" w:sz="0" w:space="0" w:color="auto"/>
            <w:bottom w:val="none" w:sz="0" w:space="0" w:color="auto"/>
            <w:right w:val="none" w:sz="0" w:space="0" w:color="auto"/>
          </w:divBdr>
          <w:divsChild>
            <w:div w:id="1181775464">
              <w:marLeft w:val="0"/>
              <w:marRight w:val="0"/>
              <w:marTop w:val="0"/>
              <w:marBottom w:val="0"/>
              <w:divBdr>
                <w:top w:val="none" w:sz="0" w:space="0" w:color="auto"/>
                <w:left w:val="none" w:sz="0" w:space="0" w:color="auto"/>
                <w:bottom w:val="none" w:sz="0" w:space="0" w:color="auto"/>
                <w:right w:val="none" w:sz="0" w:space="0" w:color="auto"/>
              </w:divBdr>
            </w:div>
            <w:div w:id="1181775469">
              <w:marLeft w:val="0"/>
              <w:marRight w:val="0"/>
              <w:marTop w:val="0"/>
              <w:marBottom w:val="0"/>
              <w:divBdr>
                <w:top w:val="none" w:sz="0" w:space="0" w:color="auto"/>
                <w:left w:val="none" w:sz="0" w:space="0" w:color="auto"/>
                <w:bottom w:val="none" w:sz="0" w:space="0" w:color="auto"/>
                <w:right w:val="none" w:sz="0" w:space="0" w:color="auto"/>
              </w:divBdr>
            </w:div>
            <w:div w:id="1181775470">
              <w:marLeft w:val="0"/>
              <w:marRight w:val="0"/>
              <w:marTop w:val="0"/>
              <w:marBottom w:val="0"/>
              <w:divBdr>
                <w:top w:val="none" w:sz="0" w:space="0" w:color="auto"/>
                <w:left w:val="none" w:sz="0" w:space="0" w:color="auto"/>
                <w:bottom w:val="none" w:sz="0" w:space="0" w:color="auto"/>
                <w:right w:val="none" w:sz="0" w:space="0" w:color="auto"/>
              </w:divBdr>
            </w:div>
            <w:div w:id="1181775492">
              <w:marLeft w:val="0"/>
              <w:marRight w:val="0"/>
              <w:marTop w:val="0"/>
              <w:marBottom w:val="0"/>
              <w:divBdr>
                <w:top w:val="none" w:sz="0" w:space="0" w:color="auto"/>
                <w:left w:val="none" w:sz="0" w:space="0" w:color="auto"/>
                <w:bottom w:val="none" w:sz="0" w:space="0" w:color="auto"/>
                <w:right w:val="none" w:sz="0" w:space="0" w:color="auto"/>
              </w:divBdr>
            </w:div>
            <w:div w:id="11817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5506">
      <w:marLeft w:val="0"/>
      <w:marRight w:val="0"/>
      <w:marTop w:val="0"/>
      <w:marBottom w:val="0"/>
      <w:divBdr>
        <w:top w:val="none" w:sz="0" w:space="0" w:color="auto"/>
        <w:left w:val="none" w:sz="0" w:space="0" w:color="auto"/>
        <w:bottom w:val="none" w:sz="0" w:space="0" w:color="auto"/>
        <w:right w:val="none" w:sz="0" w:space="0" w:color="auto"/>
      </w:divBdr>
    </w:div>
    <w:div w:id="1181775511">
      <w:marLeft w:val="0"/>
      <w:marRight w:val="0"/>
      <w:marTop w:val="0"/>
      <w:marBottom w:val="0"/>
      <w:divBdr>
        <w:top w:val="none" w:sz="0" w:space="0" w:color="auto"/>
        <w:left w:val="none" w:sz="0" w:space="0" w:color="auto"/>
        <w:bottom w:val="none" w:sz="0" w:space="0" w:color="auto"/>
        <w:right w:val="none" w:sz="0" w:space="0" w:color="auto"/>
      </w:divBdr>
      <w:divsChild>
        <w:div w:id="1181775508">
          <w:marLeft w:val="0"/>
          <w:marRight w:val="0"/>
          <w:marTop w:val="0"/>
          <w:marBottom w:val="0"/>
          <w:divBdr>
            <w:top w:val="none" w:sz="0" w:space="0" w:color="auto"/>
            <w:left w:val="none" w:sz="0" w:space="0" w:color="auto"/>
            <w:bottom w:val="none" w:sz="0" w:space="0" w:color="auto"/>
            <w:right w:val="none" w:sz="0" w:space="0" w:color="auto"/>
          </w:divBdr>
        </w:div>
        <w:div w:id="1181775509">
          <w:marLeft w:val="0"/>
          <w:marRight w:val="0"/>
          <w:marTop w:val="0"/>
          <w:marBottom w:val="0"/>
          <w:divBdr>
            <w:top w:val="none" w:sz="0" w:space="0" w:color="auto"/>
            <w:left w:val="none" w:sz="0" w:space="0" w:color="auto"/>
            <w:bottom w:val="none" w:sz="0" w:space="0" w:color="auto"/>
            <w:right w:val="none" w:sz="0" w:space="0" w:color="auto"/>
          </w:divBdr>
        </w:div>
        <w:div w:id="1181775510">
          <w:marLeft w:val="0"/>
          <w:marRight w:val="0"/>
          <w:marTop w:val="0"/>
          <w:marBottom w:val="0"/>
          <w:divBdr>
            <w:top w:val="none" w:sz="0" w:space="0" w:color="auto"/>
            <w:left w:val="none" w:sz="0" w:space="0" w:color="auto"/>
            <w:bottom w:val="none" w:sz="0" w:space="0" w:color="auto"/>
            <w:right w:val="none" w:sz="0" w:space="0" w:color="auto"/>
          </w:divBdr>
        </w:div>
        <w:div w:id="1181775512">
          <w:marLeft w:val="0"/>
          <w:marRight w:val="0"/>
          <w:marTop w:val="0"/>
          <w:marBottom w:val="0"/>
          <w:divBdr>
            <w:top w:val="none" w:sz="0" w:space="0" w:color="auto"/>
            <w:left w:val="none" w:sz="0" w:space="0" w:color="auto"/>
            <w:bottom w:val="none" w:sz="0" w:space="0" w:color="auto"/>
            <w:right w:val="none" w:sz="0" w:space="0" w:color="auto"/>
          </w:divBdr>
        </w:div>
        <w:div w:id="1181775513">
          <w:marLeft w:val="0"/>
          <w:marRight w:val="0"/>
          <w:marTop w:val="0"/>
          <w:marBottom w:val="0"/>
          <w:divBdr>
            <w:top w:val="none" w:sz="0" w:space="0" w:color="auto"/>
            <w:left w:val="none" w:sz="0" w:space="0" w:color="auto"/>
            <w:bottom w:val="none" w:sz="0" w:space="0" w:color="auto"/>
            <w:right w:val="none" w:sz="0" w:space="0" w:color="auto"/>
          </w:divBdr>
        </w:div>
        <w:div w:id="1181775514">
          <w:marLeft w:val="0"/>
          <w:marRight w:val="0"/>
          <w:marTop w:val="0"/>
          <w:marBottom w:val="0"/>
          <w:divBdr>
            <w:top w:val="none" w:sz="0" w:space="0" w:color="auto"/>
            <w:left w:val="none" w:sz="0" w:space="0" w:color="auto"/>
            <w:bottom w:val="none" w:sz="0" w:space="0" w:color="auto"/>
            <w:right w:val="none" w:sz="0" w:space="0" w:color="auto"/>
          </w:divBdr>
        </w:div>
        <w:div w:id="1181775515">
          <w:marLeft w:val="0"/>
          <w:marRight w:val="0"/>
          <w:marTop w:val="0"/>
          <w:marBottom w:val="0"/>
          <w:divBdr>
            <w:top w:val="none" w:sz="0" w:space="0" w:color="auto"/>
            <w:left w:val="none" w:sz="0" w:space="0" w:color="auto"/>
            <w:bottom w:val="none" w:sz="0" w:space="0" w:color="auto"/>
            <w:right w:val="none" w:sz="0" w:space="0" w:color="auto"/>
          </w:divBdr>
        </w:div>
        <w:div w:id="1181775516">
          <w:marLeft w:val="0"/>
          <w:marRight w:val="0"/>
          <w:marTop w:val="0"/>
          <w:marBottom w:val="0"/>
          <w:divBdr>
            <w:top w:val="none" w:sz="0" w:space="0" w:color="auto"/>
            <w:left w:val="none" w:sz="0" w:space="0" w:color="auto"/>
            <w:bottom w:val="none" w:sz="0" w:space="0" w:color="auto"/>
            <w:right w:val="none" w:sz="0" w:space="0" w:color="auto"/>
          </w:divBdr>
        </w:div>
      </w:divsChild>
    </w:div>
    <w:div w:id="1458596894">
      <w:bodyDiv w:val="1"/>
      <w:marLeft w:val="0"/>
      <w:marRight w:val="0"/>
      <w:marTop w:val="0"/>
      <w:marBottom w:val="0"/>
      <w:divBdr>
        <w:top w:val="none" w:sz="0" w:space="0" w:color="auto"/>
        <w:left w:val="none" w:sz="0" w:space="0" w:color="auto"/>
        <w:bottom w:val="none" w:sz="0" w:space="0" w:color="auto"/>
        <w:right w:val="none" w:sz="0" w:space="0" w:color="auto"/>
      </w:divBdr>
    </w:div>
    <w:div w:id="189099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13155/49438" TargetMode="External"/><Relationship Id="rId13" Type="http://schemas.openxmlformats.org/officeDocument/2006/relationships/image" Target="media/image2.png"/><Relationship Id="rId18" Type="http://schemas.openxmlformats.org/officeDocument/2006/relationships/hyperlink" Target="http://dx.doi.org/10.13155/29824"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dx.doi.org/10.13155/29824"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dx.doi.org/10.13155/35385"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x.doi.org/10.13155/46542"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dx.doi.org/10.13155/40879" TargetMode="External"/><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dx.doi.org/10.13155/33951" TargetMode="External"/><Relationship Id="rId22" Type="http://schemas.openxmlformats.org/officeDocument/2006/relationships/header" Target="header3.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21DB1-28D4-46AC-ABB3-997BD5F31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4617</TotalTime>
  <Pages>24</Pages>
  <Words>5210</Words>
  <Characters>28657</Characters>
  <Application>Microsoft Office Word</Application>
  <DocSecurity>0</DocSecurity>
  <Lines>238</Lines>
  <Paragraphs>67</Paragraphs>
  <ScaleCrop>false</ScaleCrop>
  <HeadingPairs>
    <vt:vector size="2" baseType="variant">
      <vt:variant>
        <vt:lpstr>Titre</vt:lpstr>
      </vt:variant>
      <vt:variant>
        <vt:i4>1</vt:i4>
      </vt:variant>
    </vt:vector>
  </HeadingPairs>
  <TitlesOfParts>
    <vt:vector size="1" baseType="lpstr">
      <vt:lpstr>Argo quality controls manual, real-time &amp; delayed-mode</vt:lpstr>
    </vt:vector>
  </TitlesOfParts>
  <Manager>argo program</Manager>
  <Company>ifremer</Company>
  <LinksUpToDate>false</LinksUpToDate>
  <CharactersWithSpaces>33800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Argo quality controls manual, real-time &amp; delayed-mode</dc:title>
  <dc:subject/>
  <dc:creator>argo data management team</dc:creator>
  <cp:keywords/>
  <dc:description/>
  <cp:lastModifiedBy>RANNOU Jean-Philippe</cp:lastModifiedBy>
  <cp:revision>111</cp:revision>
  <cp:lastPrinted>2017-04-12T14:45:00Z</cp:lastPrinted>
  <dcterms:created xsi:type="dcterms:W3CDTF">2016-02-09T13:14:00Z</dcterms:created>
  <dcterms:modified xsi:type="dcterms:W3CDTF">2020-06-19T08:45:00Z</dcterms:modified>
</cp:coreProperties>
</file>
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859" w:rsidRPr="00F65347" w:rsidRDefault="009F11D2" w:rsidP="00205D50">
      <w:pPr>
        <w:pStyle w:val="Titre"/>
        <w:rPr>
          <w:lang w:val="en-US"/>
          <w:rPrChange w:id="0" w:author="RANNOU Jean-Philippe" w:date="2015-06-15T08:38:00Z">
            <w:rPr>
              <w:lang w:val="en-GB"/>
            </w:rPr>
          </w:rPrChange>
        </w:rPr>
      </w:pPr>
      <w:bookmarkStart w:id="1" w:name="_Toc422130505"/>
      <w:r w:rsidRPr="00F65347">
        <w:rPr>
          <w:lang w:val="en-US"/>
          <w:rPrChange w:id="2" w:author="RANNOU Jean-Philippe" w:date="2015-06-15T08:38:00Z">
            <w:rPr>
              <w:lang w:val="en-GB"/>
            </w:rPr>
          </w:rPrChange>
        </w:rPr>
        <w:t xml:space="preserve">Note on the Coriolis Matlab decoder </w:t>
      </w:r>
      <w:r w:rsidR="003056FB" w:rsidRPr="00F65347">
        <w:rPr>
          <w:lang w:val="en-US"/>
          <w:rPrChange w:id="3" w:author="RANNOU Jean-Philippe" w:date="2015-06-15T08:38:00Z">
            <w:rPr>
              <w:lang w:val="en-GB"/>
            </w:rPr>
          </w:rPrChange>
        </w:rPr>
        <w:t>of</w:t>
      </w:r>
      <w:r w:rsidRPr="00F65347">
        <w:rPr>
          <w:lang w:val="en-US"/>
          <w:rPrChange w:id="4" w:author="RANNOU Jean-Philippe" w:date="2015-06-15T08:38:00Z">
            <w:rPr>
              <w:lang w:val="en-GB"/>
            </w:rPr>
          </w:rPrChange>
        </w:rPr>
        <w:t xml:space="preserve"> NKE </w:t>
      </w:r>
      <w:r w:rsidR="003056FB" w:rsidRPr="00F65347">
        <w:rPr>
          <w:lang w:val="en-US"/>
          <w:rPrChange w:id="5" w:author="RANNOU Jean-Philippe" w:date="2015-06-15T08:38:00Z">
            <w:rPr>
              <w:lang w:val="en-GB"/>
            </w:rPr>
          </w:rPrChange>
        </w:rPr>
        <w:t xml:space="preserve">Argo </w:t>
      </w:r>
      <w:r w:rsidRPr="00F65347">
        <w:rPr>
          <w:lang w:val="en-US"/>
          <w:rPrChange w:id="6" w:author="RANNOU Jean-Philippe" w:date="2015-06-15T08:38:00Z">
            <w:rPr>
              <w:lang w:val="en-GB"/>
            </w:rPr>
          </w:rPrChange>
        </w:rPr>
        <w:t>floats</w:t>
      </w:r>
      <w:bookmarkEnd w:id="1"/>
    </w:p>
    <w:p w:rsidR="002363EC" w:rsidRPr="00F65347" w:rsidRDefault="002363EC" w:rsidP="00205D50">
      <w:pPr>
        <w:pStyle w:val="Paragraphejustifi"/>
        <w:ind w:left="0"/>
        <w:jc w:val="left"/>
        <w:rPr>
          <w:rPrChange w:id="7" w:author="RANNOU Jean-Philippe" w:date="2015-06-15T08:38:00Z">
            <w:rPr>
              <w:lang w:val="en-GB"/>
            </w:rPr>
          </w:rPrChange>
        </w:rPr>
      </w:pPr>
    </w:p>
    <w:p w:rsidR="004E0A1F" w:rsidRPr="00F65347" w:rsidRDefault="009F11D2" w:rsidP="00205D50">
      <w:pPr>
        <w:pStyle w:val="Paragraphejustifi"/>
        <w:ind w:left="0"/>
        <w:jc w:val="left"/>
        <w:rPr>
          <w:rPrChange w:id="8" w:author="RANNOU Jean-Philippe" w:date="2015-06-15T08:38:00Z">
            <w:rPr>
              <w:lang w:val="en-GB"/>
            </w:rPr>
          </w:rPrChange>
        </w:rPr>
      </w:pPr>
      <w:r w:rsidRPr="00F65347">
        <w:rPr>
          <w:rPrChange w:id="9" w:author="RANNOU Jean-Philippe" w:date="2015-06-15T08:38:00Z">
            <w:rPr>
              <w:lang w:val="en-GB"/>
            </w:rPr>
          </w:rPrChange>
        </w:rPr>
        <w:t>This note describes the contents of the Coriolis Matlab decoder package, how to install, configure and use it.</w:t>
      </w:r>
    </w:p>
    <w:p w:rsidR="002363EC" w:rsidRPr="00F65347" w:rsidRDefault="002363EC" w:rsidP="00205D50">
      <w:pPr>
        <w:pStyle w:val="Paragraphejustifi"/>
        <w:ind w:left="0"/>
        <w:rPr>
          <w:rPrChange w:id="10" w:author="RANNOU Jean-Philippe" w:date="2015-06-15T08:38:00Z">
            <w:rPr>
              <w:lang w:val="en-GB"/>
            </w:rPr>
          </w:rPrChange>
        </w:rPr>
      </w:pPr>
    </w:p>
    <w:bookmarkStart w:id="11" w:name="_GoBack"/>
    <w:bookmarkEnd w:id="11"/>
    <w:p w:rsidR="003C1887" w:rsidRDefault="00870733">
      <w:pPr>
        <w:pStyle w:val="TM1"/>
        <w:tabs>
          <w:tab w:val="right" w:leader="dot" w:pos="9062"/>
        </w:tabs>
        <w:rPr>
          <w:ins w:id="12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F65347">
        <w:rPr>
          <w:rPrChange w:id="13" w:author="RANNOU Jean-Philippe" w:date="2015-06-15T08:38:00Z">
            <w:rPr>
              <w:lang w:val="en-GB"/>
            </w:rPr>
          </w:rPrChange>
        </w:rPr>
        <w:fldChar w:fldCharType="begin"/>
      </w:r>
      <w:r w:rsidR="00C76F62" w:rsidRPr="00F65347">
        <w:rPr>
          <w:rPrChange w:id="14" w:author="RANNOU Jean-Philippe" w:date="2015-06-15T08:38:00Z">
            <w:rPr>
              <w:lang w:val="en-GB"/>
            </w:rPr>
          </w:rPrChange>
        </w:rPr>
        <w:instrText xml:space="preserve"> TOC \o "1-3" \h \z \u </w:instrText>
      </w:r>
      <w:r w:rsidRPr="00F65347">
        <w:rPr>
          <w:rPrChange w:id="15" w:author="RANNOU Jean-Philippe" w:date="2015-06-15T08:38:00Z">
            <w:rPr>
              <w:b w:val="0"/>
              <w:caps w:val="0"/>
              <w:color w:val="000000"/>
              <w:sz w:val="24"/>
              <w:lang w:val="en-GB"/>
            </w:rPr>
          </w:rPrChange>
        </w:rPr>
        <w:fldChar w:fldCharType="separate"/>
      </w:r>
      <w:ins w:id="16" w:author="RANNOU Jean-Philippe" w:date="2015-06-15T11:19:00Z">
        <w:r w:rsidR="003C1887" w:rsidRPr="00435787">
          <w:rPr>
            <w:rStyle w:val="Lienhypertexte"/>
            <w:noProof/>
          </w:rPr>
          <w:fldChar w:fldCharType="begin"/>
        </w:r>
        <w:r w:rsidR="003C1887" w:rsidRPr="00435787">
          <w:rPr>
            <w:rStyle w:val="Lienhypertexte"/>
            <w:noProof/>
          </w:rPr>
          <w:instrText xml:space="preserve"> </w:instrText>
        </w:r>
        <w:r w:rsidR="003C1887">
          <w:rPr>
            <w:noProof/>
          </w:rPr>
          <w:instrText>HYPERLINK \l "_Toc422130505"</w:instrText>
        </w:r>
        <w:r w:rsidR="003C1887" w:rsidRPr="00435787">
          <w:rPr>
            <w:rStyle w:val="Lienhypertexte"/>
            <w:noProof/>
          </w:rPr>
          <w:instrText xml:space="preserve"> </w:instrText>
        </w:r>
        <w:r w:rsidR="003C1887" w:rsidRPr="00435787">
          <w:rPr>
            <w:rStyle w:val="Lienhypertexte"/>
            <w:noProof/>
          </w:rPr>
        </w:r>
        <w:r w:rsidR="003C1887" w:rsidRPr="00435787">
          <w:rPr>
            <w:rStyle w:val="Lienhypertexte"/>
            <w:noProof/>
          </w:rPr>
          <w:fldChar w:fldCharType="separate"/>
        </w:r>
        <w:r w:rsidR="003C1887" w:rsidRPr="00435787">
          <w:rPr>
            <w:rStyle w:val="Lienhypertexte"/>
            <w:noProof/>
          </w:rPr>
          <w:t>Note on the Coriolis Matlab decoder of NKE Argo floats</w:t>
        </w:r>
        <w:r w:rsidR="003C1887">
          <w:rPr>
            <w:noProof/>
            <w:webHidden/>
          </w:rPr>
          <w:tab/>
        </w:r>
        <w:r w:rsidR="003C1887">
          <w:rPr>
            <w:noProof/>
            <w:webHidden/>
          </w:rPr>
          <w:fldChar w:fldCharType="begin"/>
        </w:r>
        <w:r w:rsidR="003C1887">
          <w:rPr>
            <w:noProof/>
            <w:webHidden/>
          </w:rPr>
          <w:instrText xml:space="preserve"> PAGEREF _Toc422130505 \h </w:instrText>
        </w:r>
        <w:r w:rsidR="003C1887">
          <w:rPr>
            <w:noProof/>
            <w:webHidden/>
          </w:rPr>
        </w:r>
      </w:ins>
      <w:r w:rsidR="003C1887">
        <w:rPr>
          <w:noProof/>
          <w:webHidden/>
        </w:rPr>
        <w:fldChar w:fldCharType="separate"/>
      </w:r>
      <w:ins w:id="17" w:author="RANNOU Jean-Philippe" w:date="2015-06-15T11:19:00Z">
        <w:r w:rsidR="003C1887">
          <w:rPr>
            <w:noProof/>
            <w:webHidden/>
          </w:rPr>
          <w:t>1</w:t>
        </w:r>
        <w:r w:rsidR="003C1887">
          <w:rPr>
            <w:noProof/>
            <w:webHidden/>
          </w:rPr>
          <w:fldChar w:fldCharType="end"/>
        </w:r>
        <w:r w:rsidR="003C1887"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1"/>
        <w:tabs>
          <w:tab w:val="right" w:leader="dot" w:pos="9062"/>
        </w:tabs>
        <w:rPr>
          <w:ins w:id="18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ins w:id="19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"_Toc422130506"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1. Quick look at the decoder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RANNOU Jean-Philippe" w:date="2015-06-15T11:19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1"/>
        <w:tabs>
          <w:tab w:val="right" w:leader="dot" w:pos="9062"/>
        </w:tabs>
        <w:rPr>
          <w:ins w:id="21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ins w:id="22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"_Toc422130507"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2. Description of the decoder package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RANNOU Jean-Philippe" w:date="2015-06-15T11:19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2"/>
        <w:tabs>
          <w:tab w:val="right" w:leader="dot" w:pos="9062"/>
        </w:tabs>
        <w:rPr>
          <w:ins w:id="24" w:author="RANNOU Jean-Philippe" w:date="2015-06-15T11:1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ins w:id="25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"_Toc422130508"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 xml:space="preserve">2.1. Note on the </w:t>
        </w:r>
        <w:r w:rsidRPr="00435787">
          <w:rPr>
            <w:rStyle w:val="Lienhypertexte"/>
            <w:i/>
            <w:noProof/>
          </w:rPr>
          <w:t>_provor_floats_information_co_rt.xls</w:t>
        </w:r>
        <w:r w:rsidRPr="00435787">
          <w:rPr>
            <w:rStyle w:val="Lienhypertexte"/>
            <w:noProof/>
          </w:rPr>
          <w:t xml:space="preserve">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RANNOU Jean-Philippe" w:date="2015-06-15T11:19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2"/>
        <w:tabs>
          <w:tab w:val="right" w:leader="dot" w:pos="9062"/>
        </w:tabs>
        <w:rPr>
          <w:ins w:id="27" w:author="RANNOU Jean-Philippe" w:date="2015-06-15T11:1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ins w:id="28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"_Toc422130509"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2.2. Note on the meta-data JSON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RANNOU Jean-Philippe" w:date="2015-06-15T11:1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1"/>
        <w:tabs>
          <w:tab w:val="right" w:leader="dot" w:pos="9062"/>
        </w:tabs>
        <w:rPr>
          <w:ins w:id="30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ins w:id="31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"_Toc422130510"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3. Matlab version to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RANNOU Jean-Philippe" w:date="2015-06-15T11:1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1"/>
        <w:tabs>
          <w:tab w:val="right" w:leader="dot" w:pos="9062"/>
        </w:tabs>
        <w:rPr>
          <w:ins w:id="33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ins w:id="34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"_Toc422130511"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4. Decoder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RANNOU Jean-Philippe" w:date="2015-06-15T11:1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1"/>
        <w:tabs>
          <w:tab w:val="right" w:leader="dot" w:pos="9062"/>
        </w:tabs>
        <w:rPr>
          <w:ins w:id="36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ins w:id="37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"_Toc422130512"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5. Decoder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RANNOU Jean-Philippe" w:date="2015-06-15T11:1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1"/>
        <w:tabs>
          <w:tab w:val="right" w:leader="dot" w:pos="9062"/>
        </w:tabs>
        <w:rPr>
          <w:ins w:id="39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ins w:id="40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"_Toc422130513"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6. How to use the decoder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RANNOU Jean-Philippe" w:date="2015-06-15T11:19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1"/>
        <w:tabs>
          <w:tab w:val="right" w:leader="dot" w:pos="9062"/>
        </w:tabs>
        <w:rPr>
          <w:ins w:id="42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ins w:id="43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"_Toc422130514"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7. Note on the Delayed Mode decoding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RANNOU Jean-Philippe" w:date="2015-06-15T11:19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1"/>
        <w:tabs>
          <w:tab w:val="right" w:leader="dot" w:pos="9062"/>
        </w:tabs>
        <w:rPr>
          <w:ins w:id="45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ins w:id="46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"_Toc422130515"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8. Additional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RANNOU Jean-Philippe" w:date="2015-06-15T11:1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2"/>
        <w:tabs>
          <w:tab w:val="right" w:leader="dot" w:pos="9062"/>
        </w:tabs>
        <w:rPr>
          <w:ins w:id="48" w:author="RANNOU Jean-Philippe" w:date="2015-06-15T11:1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ins w:id="49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"_Toc422130516"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8.1. Tools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RANNOU Jean-Philippe" w:date="2015-06-15T11:1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2"/>
        <w:tabs>
          <w:tab w:val="right" w:leader="dot" w:pos="9062"/>
        </w:tabs>
        <w:rPr>
          <w:ins w:id="51" w:author="RANNOU Jean-Philippe" w:date="2015-06-15T11:1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ins w:id="52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"_Toc422130517"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8.2. Main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RANNOU Jean-Philippe" w:date="2015-06-15T11:19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54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55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"_Toc422130518"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8.2.1. clean_spool_and_buff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RANNOU Jean-Philippe" w:date="2015-06-15T11:19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57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58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"_Toc422130519"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8.2.2. copy_iridium_mail_files and copy_remocean_sbd_files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RANNOU Jean-Philippe" w:date="2015-06-15T11:19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60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61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"_Toc422130520"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8.2.3. generate_json_decoder_config_labels and generate_json_decoder_tech_labels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RANNOU Jean-Philippe" w:date="2015-06-15T11:19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63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64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"_Toc422130521"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8.2.4. generate_json_float_meta_argos, generate_json_float_meta_ir_sbd, generate_json_float_meta_remocean and generate_json_float_meta_remocean_flbb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RANNOU Jean-Philippe" w:date="2015-06-15T11:19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66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67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"_Toc422130522"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8.2.5. get_meta_data_from_data_base and get_meta_data_from_nc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RANNOU Jean-Philippe" w:date="2015-06-15T11:19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69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70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"_Toc422130523"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8.2.6. nc_add_rtqc_flags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" w:author="RANNOU Jean-Philippe" w:date="2015-06-15T11:19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72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73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"_Toc422130524"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8.2.7. nc_check_file_format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" w:author="RANNOU Jean-Philippe" w:date="2015-06-15T11:1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75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76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"_Toc422130525"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8.2.8. nc_meta_2_csv, nc_prof_2_csv, nc_prof_adj_2_csv, nc_tech_2_csv and nc_traj_2_csv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" w:author="RANNOU Jean-Philippe" w:date="2015-06-15T11:1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78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79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"_Toc422130526"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8.2.9. nc_trace_disp, nc_trace_param and nc_trace_times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" w:author="RANNOU Jean-Philippe" w:date="2015-06-15T11:1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1"/>
        <w:tabs>
          <w:tab w:val="right" w:leader="dot" w:pos="9062"/>
        </w:tabs>
        <w:rPr>
          <w:ins w:id="81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ins w:id="82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"_Toc422130527"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9. First step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" w:author="RANNOU Jean-Philippe" w:date="2015-06-15T11:1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1"/>
        <w:tabs>
          <w:tab w:val="right" w:leader="dot" w:pos="9062"/>
        </w:tabs>
        <w:rPr>
          <w:ins w:id="84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ins w:id="85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"_Toc422130528"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10. Second step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" w:author="RANNOU Jean-Philippe" w:date="2015-06-15T11:1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2"/>
        <w:tabs>
          <w:tab w:val="right" w:leader="dot" w:pos="9062"/>
        </w:tabs>
        <w:rPr>
          <w:ins w:id="87" w:author="RANNOU Jean-Philippe" w:date="2015-06-15T11:1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ins w:id="88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"_Toc422130529"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10.1. Processing of new incoming float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" w:author="RANNOU Jean-Philippe" w:date="2015-06-15T11:1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90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91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"_Toc422130530"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10.1.1. For Argos floats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" w:author="RANNOU Jean-Philippe" w:date="2015-06-15T11:1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93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94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"_Toc422130531"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10.1.2. For Iridium SBD floats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" w:author="RANNOU Jean-Philippe" w:date="2015-06-15T11:19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2"/>
        <w:tabs>
          <w:tab w:val="right" w:leader="dot" w:pos="9062"/>
        </w:tabs>
        <w:rPr>
          <w:ins w:id="96" w:author="RANNOU Jean-Philippe" w:date="2015-06-15T11:19:00Z"/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ins w:id="97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"_Toc422130532"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10.2. Declaration of new floats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" w:author="RANNOU Jean-Philippe" w:date="2015-06-15T11:19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99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100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"_Toc422130533"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10.2.1. Find the decoder Id of the float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1" w:author="RANNOU Jean-Philippe" w:date="2015-06-15T11:19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102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103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"_Toc422130534"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10.2.2. Update the _provor_floats_information_co_rt.xls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4" w:author="RANNOU Jean-Philippe" w:date="2015-06-15T11:19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3"/>
        <w:tabs>
          <w:tab w:val="right" w:leader="dot" w:pos="9062"/>
        </w:tabs>
        <w:rPr>
          <w:ins w:id="105" w:author="RANNOU Jean-Philippe" w:date="2015-06-15T11:19:00Z"/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ins w:id="106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"_Toc422130535"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10.2.3. Create the json meta-data file of the float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7" w:author="RANNOU Jean-Philippe" w:date="2015-06-15T11:19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1"/>
        <w:tabs>
          <w:tab w:val="right" w:leader="dot" w:pos="9062"/>
        </w:tabs>
        <w:rPr>
          <w:ins w:id="108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ins w:id="109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"_Toc422130536"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11. Third step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" w:author="RANNOU Jean-Philippe" w:date="2015-06-15T11:19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3C1887" w:rsidRDefault="003C1887">
      <w:pPr>
        <w:pStyle w:val="TM1"/>
        <w:tabs>
          <w:tab w:val="right" w:leader="dot" w:pos="9062"/>
        </w:tabs>
        <w:rPr>
          <w:ins w:id="111" w:author="RANNOU Jean-Philippe" w:date="2015-06-15T11:1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ins w:id="112" w:author="RANNOU Jean-Philippe" w:date="2015-06-15T11:19:00Z">
        <w:r w:rsidRPr="00435787">
          <w:rPr>
            <w:rStyle w:val="Lienhypertexte"/>
            <w:noProof/>
          </w:rPr>
          <w:fldChar w:fldCharType="begin"/>
        </w:r>
        <w:r w:rsidRPr="00435787">
          <w:rPr>
            <w:rStyle w:val="Lienhypertexte"/>
            <w:noProof/>
          </w:rPr>
          <w:instrText xml:space="preserve"> </w:instrText>
        </w:r>
        <w:r>
          <w:rPr>
            <w:noProof/>
          </w:rPr>
          <w:instrText>HYPERLINK \l "_Toc422130537"</w:instrText>
        </w:r>
        <w:r w:rsidRPr="00435787">
          <w:rPr>
            <w:rStyle w:val="Lienhypertexte"/>
            <w:noProof/>
          </w:rPr>
          <w:instrText xml:space="preserve"> </w:instrText>
        </w:r>
        <w:r w:rsidRPr="00435787">
          <w:rPr>
            <w:rStyle w:val="Lienhypertexte"/>
            <w:noProof/>
          </w:rPr>
        </w:r>
        <w:r w:rsidRPr="00435787">
          <w:rPr>
            <w:rStyle w:val="Lienhypertexte"/>
            <w:noProof/>
          </w:rPr>
          <w:fldChar w:fldCharType="separate"/>
        </w:r>
        <w:r w:rsidRPr="00435787">
          <w:rPr>
            <w:rStyle w:val="Lienhypertexte"/>
            <w:noProof/>
          </w:rPr>
          <w:t>12. Miscellaneous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_Toc422130537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3" w:author="RANNOU Jean-Philippe" w:date="2015-06-15T11:19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435787">
          <w:rPr>
            <w:rStyle w:val="Lienhypertexte"/>
            <w:noProof/>
          </w:rPr>
          <w:fldChar w:fldCharType="end"/>
        </w:r>
      </w:ins>
    </w:p>
    <w:p w:rsidR="00EA1E03" w:rsidRPr="00F65347" w:rsidDel="00C14698" w:rsidRDefault="00EA1E03">
      <w:pPr>
        <w:pStyle w:val="TM1"/>
        <w:tabs>
          <w:tab w:val="right" w:leader="dot" w:pos="9062"/>
        </w:tabs>
        <w:rPr>
          <w:del w:id="114" w:author="RANNOU Jean-Philippe" w:date="2015-06-15T11:05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rPrChange w:id="115" w:author="RANNOU Jean-Philippe" w:date="2015-06-15T08:38:00Z">
            <w:rPr>
              <w:del w:id="116" w:author="RANNOU Jean-Philippe" w:date="2015-06-15T11:05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FR"/>
            </w:rPr>
          </w:rPrChange>
        </w:rPr>
      </w:pPr>
      <w:del w:id="117" w:author="RANNOU Jean-Philippe" w:date="2015-06-15T11:05:00Z">
        <w:r w:rsidRPr="00C14698" w:rsidDel="00C14698">
          <w:rPr>
            <w:noProof/>
            <w:rPrChange w:id="118" w:author="RANNOU Jean-Philippe" w:date="2015-06-15T11:05:00Z">
              <w:rPr>
                <w:rStyle w:val="Lienhypertexte"/>
                <w:b w:val="0"/>
                <w:caps w:val="0"/>
                <w:noProof/>
                <w:lang w:val="en-GB"/>
              </w:rPr>
            </w:rPrChange>
          </w:rPr>
          <w:delText>Note on the Coriolis Matlab decoder of NKE Argo floats</w:delText>
        </w:r>
        <w:r w:rsidRPr="00F65347" w:rsidDel="00C14698">
          <w:rPr>
            <w:b w:val="0"/>
            <w:caps w:val="0"/>
            <w:noProof/>
            <w:webHidden/>
          </w:rPr>
          <w:tab/>
          <w:delText>1</w:delText>
        </w:r>
      </w:del>
    </w:p>
    <w:p w:rsidR="00EA1E03" w:rsidRPr="00F65347" w:rsidDel="00C14698" w:rsidRDefault="00EA1E03">
      <w:pPr>
        <w:pStyle w:val="TM1"/>
        <w:tabs>
          <w:tab w:val="right" w:leader="dot" w:pos="9062"/>
        </w:tabs>
        <w:rPr>
          <w:del w:id="119" w:author="RANNOU Jean-Philippe" w:date="2015-06-15T11:05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rPrChange w:id="120" w:author="RANNOU Jean-Philippe" w:date="2015-06-15T08:38:00Z">
            <w:rPr>
              <w:del w:id="121" w:author="RANNOU Jean-Philippe" w:date="2015-06-15T11:05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FR"/>
            </w:rPr>
          </w:rPrChange>
        </w:rPr>
      </w:pPr>
      <w:del w:id="122" w:author="RANNOU Jean-Philippe" w:date="2015-06-15T11:05:00Z">
        <w:r w:rsidRPr="00C14698" w:rsidDel="00C14698">
          <w:rPr>
            <w:noProof/>
            <w:rPrChange w:id="123" w:author="RANNOU Jean-Philippe" w:date="2015-06-15T11:05:00Z">
              <w:rPr>
                <w:rStyle w:val="Lienhypertexte"/>
                <w:b w:val="0"/>
                <w:caps w:val="0"/>
                <w:noProof/>
                <w:lang w:val="en-GB"/>
              </w:rPr>
            </w:rPrChange>
          </w:rPr>
          <w:delText>1. Quick look at the decoder</w:delText>
        </w:r>
        <w:r w:rsidRPr="00F65347" w:rsidDel="00C14698">
          <w:rPr>
            <w:b w:val="0"/>
            <w:caps w:val="0"/>
            <w:noProof/>
            <w:webHidden/>
          </w:rPr>
          <w:tab/>
          <w:delText>2</w:delText>
        </w:r>
      </w:del>
    </w:p>
    <w:p w:rsidR="00EA1E03" w:rsidRPr="00F65347" w:rsidDel="00C14698" w:rsidRDefault="00EA1E03">
      <w:pPr>
        <w:pStyle w:val="TM1"/>
        <w:tabs>
          <w:tab w:val="right" w:leader="dot" w:pos="9062"/>
        </w:tabs>
        <w:rPr>
          <w:del w:id="124" w:author="RANNOU Jean-Philippe" w:date="2015-06-15T11:05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rPrChange w:id="125" w:author="RANNOU Jean-Philippe" w:date="2015-06-15T08:38:00Z">
            <w:rPr>
              <w:del w:id="126" w:author="RANNOU Jean-Philippe" w:date="2015-06-15T11:05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FR"/>
            </w:rPr>
          </w:rPrChange>
        </w:rPr>
      </w:pPr>
      <w:del w:id="127" w:author="RANNOU Jean-Philippe" w:date="2015-06-15T11:05:00Z">
        <w:r w:rsidRPr="00C14698" w:rsidDel="00C14698">
          <w:rPr>
            <w:noProof/>
            <w:rPrChange w:id="128" w:author="RANNOU Jean-Philippe" w:date="2015-06-15T11:05:00Z">
              <w:rPr>
                <w:rStyle w:val="Lienhypertexte"/>
                <w:b w:val="0"/>
                <w:caps w:val="0"/>
                <w:noProof/>
                <w:lang w:val="en-GB"/>
              </w:rPr>
            </w:rPrChange>
          </w:rPr>
          <w:delText>2. Description of the decoder package contents</w:delText>
        </w:r>
        <w:r w:rsidRPr="00F65347" w:rsidDel="00C14698">
          <w:rPr>
            <w:b w:val="0"/>
            <w:caps w:val="0"/>
            <w:noProof/>
            <w:webHidden/>
          </w:rPr>
          <w:tab/>
          <w:delText>2</w:delText>
        </w:r>
      </w:del>
    </w:p>
    <w:p w:rsidR="00EA1E03" w:rsidRPr="00F65347" w:rsidDel="00C14698" w:rsidRDefault="00EA1E03">
      <w:pPr>
        <w:pStyle w:val="TM2"/>
        <w:tabs>
          <w:tab w:val="right" w:leader="dot" w:pos="9062"/>
        </w:tabs>
        <w:rPr>
          <w:del w:id="129" w:author="RANNOU Jean-Philippe" w:date="2015-06-15T11:05:00Z"/>
          <w:rFonts w:asciiTheme="minorHAnsi" w:eastAsiaTheme="minorEastAsia" w:hAnsiTheme="minorHAnsi" w:cstheme="minorBidi"/>
          <w:smallCaps w:val="0"/>
          <w:noProof/>
          <w:sz w:val="22"/>
          <w:szCs w:val="22"/>
          <w:rPrChange w:id="130" w:author="RANNOU Jean-Philippe" w:date="2015-06-15T08:38:00Z">
            <w:rPr>
              <w:del w:id="131" w:author="RANNOU Jean-Philippe" w:date="2015-06-15T11:05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/>
            </w:rPr>
          </w:rPrChange>
        </w:rPr>
      </w:pPr>
      <w:del w:id="132" w:author="RANNOU Jean-Philippe" w:date="2015-06-15T11:05:00Z">
        <w:r w:rsidRPr="00C14698" w:rsidDel="00C14698">
          <w:rPr>
            <w:noProof/>
            <w:rPrChange w:id="133" w:author="RANNOU Jean-Philippe" w:date="2015-06-15T11:05:00Z">
              <w:rPr>
                <w:rStyle w:val="Lienhypertexte"/>
                <w:smallCaps w:val="0"/>
                <w:noProof/>
              </w:rPr>
            </w:rPrChange>
          </w:rPr>
          <w:delText>2.1. Note on the _provor_floats_information_co_rt.xls file</w:delText>
        </w:r>
        <w:r w:rsidRPr="00F65347" w:rsidDel="00C14698">
          <w:rPr>
            <w:smallCaps w:val="0"/>
            <w:noProof/>
            <w:webHidden/>
          </w:rPr>
          <w:tab/>
          <w:delText>3</w:delText>
        </w:r>
      </w:del>
    </w:p>
    <w:p w:rsidR="00EA1E03" w:rsidRPr="00F65347" w:rsidDel="00C14698" w:rsidRDefault="00EA1E03">
      <w:pPr>
        <w:pStyle w:val="TM2"/>
        <w:tabs>
          <w:tab w:val="right" w:leader="dot" w:pos="9062"/>
        </w:tabs>
        <w:rPr>
          <w:del w:id="134" w:author="RANNOU Jean-Philippe" w:date="2015-06-15T11:05:00Z"/>
          <w:rFonts w:asciiTheme="minorHAnsi" w:eastAsiaTheme="minorEastAsia" w:hAnsiTheme="minorHAnsi" w:cstheme="minorBidi"/>
          <w:smallCaps w:val="0"/>
          <w:noProof/>
          <w:sz w:val="22"/>
          <w:szCs w:val="22"/>
          <w:rPrChange w:id="135" w:author="RANNOU Jean-Philippe" w:date="2015-06-15T08:38:00Z">
            <w:rPr>
              <w:del w:id="136" w:author="RANNOU Jean-Philippe" w:date="2015-06-15T11:05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/>
            </w:rPr>
          </w:rPrChange>
        </w:rPr>
      </w:pPr>
      <w:del w:id="137" w:author="RANNOU Jean-Philippe" w:date="2015-06-15T11:05:00Z">
        <w:r w:rsidRPr="00C14698" w:rsidDel="00C14698">
          <w:rPr>
            <w:noProof/>
            <w:rPrChange w:id="138" w:author="RANNOU Jean-Philippe" w:date="2015-06-15T11:05:00Z">
              <w:rPr>
                <w:rStyle w:val="Lienhypertexte"/>
                <w:smallCaps w:val="0"/>
                <w:noProof/>
              </w:rPr>
            </w:rPrChange>
          </w:rPr>
          <w:delText>2.2. Note on the meta-data JSON files</w:delText>
        </w:r>
        <w:r w:rsidRPr="00F65347" w:rsidDel="00C14698">
          <w:rPr>
            <w:smallCaps w:val="0"/>
            <w:noProof/>
            <w:webHidden/>
          </w:rPr>
          <w:tab/>
          <w:delText>4</w:delText>
        </w:r>
      </w:del>
    </w:p>
    <w:p w:rsidR="00EA1E03" w:rsidRPr="00F65347" w:rsidDel="00C14698" w:rsidRDefault="00EA1E03">
      <w:pPr>
        <w:pStyle w:val="TM1"/>
        <w:tabs>
          <w:tab w:val="right" w:leader="dot" w:pos="9062"/>
        </w:tabs>
        <w:rPr>
          <w:del w:id="139" w:author="RANNOU Jean-Philippe" w:date="2015-06-15T11:05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rPrChange w:id="140" w:author="RANNOU Jean-Philippe" w:date="2015-06-15T08:38:00Z">
            <w:rPr>
              <w:del w:id="141" w:author="RANNOU Jean-Philippe" w:date="2015-06-15T11:05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FR"/>
            </w:rPr>
          </w:rPrChange>
        </w:rPr>
      </w:pPr>
      <w:del w:id="142" w:author="RANNOU Jean-Philippe" w:date="2015-06-15T11:05:00Z">
        <w:r w:rsidRPr="00C14698" w:rsidDel="00C14698">
          <w:rPr>
            <w:noProof/>
            <w:rPrChange w:id="143" w:author="RANNOU Jean-Philippe" w:date="2015-06-15T11:05:00Z">
              <w:rPr>
                <w:rStyle w:val="Lienhypertexte"/>
                <w:b w:val="0"/>
                <w:caps w:val="0"/>
                <w:noProof/>
              </w:rPr>
            </w:rPrChange>
          </w:rPr>
          <w:delText>3. Matlab version to use</w:delText>
        </w:r>
        <w:r w:rsidRPr="00F65347" w:rsidDel="00C14698">
          <w:rPr>
            <w:b w:val="0"/>
            <w:caps w:val="0"/>
            <w:noProof/>
            <w:webHidden/>
          </w:rPr>
          <w:tab/>
          <w:delText>4</w:delText>
        </w:r>
      </w:del>
    </w:p>
    <w:p w:rsidR="00EA1E03" w:rsidRPr="00F65347" w:rsidDel="00C14698" w:rsidRDefault="00EA1E03">
      <w:pPr>
        <w:pStyle w:val="TM1"/>
        <w:tabs>
          <w:tab w:val="right" w:leader="dot" w:pos="9062"/>
        </w:tabs>
        <w:rPr>
          <w:del w:id="144" w:author="RANNOU Jean-Philippe" w:date="2015-06-15T11:05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rPrChange w:id="145" w:author="RANNOU Jean-Philippe" w:date="2015-06-15T08:38:00Z">
            <w:rPr>
              <w:del w:id="146" w:author="RANNOU Jean-Philippe" w:date="2015-06-15T11:05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FR"/>
            </w:rPr>
          </w:rPrChange>
        </w:rPr>
      </w:pPr>
      <w:del w:id="147" w:author="RANNOU Jean-Philippe" w:date="2015-06-15T11:05:00Z">
        <w:r w:rsidRPr="00C14698" w:rsidDel="00C14698">
          <w:rPr>
            <w:noProof/>
            <w:rPrChange w:id="148" w:author="RANNOU Jean-Philippe" w:date="2015-06-15T11:05:00Z">
              <w:rPr>
                <w:rStyle w:val="Lienhypertexte"/>
                <w:b w:val="0"/>
                <w:caps w:val="0"/>
                <w:noProof/>
              </w:rPr>
            </w:rPrChange>
          </w:rPr>
          <w:delText>4. Decoder deployment</w:delText>
        </w:r>
        <w:r w:rsidRPr="00F65347" w:rsidDel="00C14698">
          <w:rPr>
            <w:b w:val="0"/>
            <w:caps w:val="0"/>
            <w:noProof/>
            <w:webHidden/>
          </w:rPr>
          <w:tab/>
          <w:delText>4</w:delText>
        </w:r>
      </w:del>
    </w:p>
    <w:p w:rsidR="00EA1E03" w:rsidRPr="00F65347" w:rsidDel="00C14698" w:rsidRDefault="00EA1E03">
      <w:pPr>
        <w:pStyle w:val="TM1"/>
        <w:tabs>
          <w:tab w:val="right" w:leader="dot" w:pos="9062"/>
        </w:tabs>
        <w:rPr>
          <w:del w:id="149" w:author="RANNOU Jean-Philippe" w:date="2015-06-15T11:05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rPrChange w:id="150" w:author="RANNOU Jean-Philippe" w:date="2015-06-15T08:38:00Z">
            <w:rPr>
              <w:del w:id="151" w:author="RANNOU Jean-Philippe" w:date="2015-06-15T11:05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FR"/>
            </w:rPr>
          </w:rPrChange>
        </w:rPr>
      </w:pPr>
      <w:del w:id="152" w:author="RANNOU Jean-Philippe" w:date="2015-06-15T11:05:00Z">
        <w:r w:rsidRPr="00C14698" w:rsidDel="00C14698">
          <w:rPr>
            <w:noProof/>
            <w:rPrChange w:id="153" w:author="RANNOU Jean-Philippe" w:date="2015-06-15T11:05:00Z">
              <w:rPr>
                <w:rStyle w:val="Lienhypertexte"/>
                <w:b w:val="0"/>
                <w:caps w:val="0"/>
                <w:noProof/>
              </w:rPr>
            </w:rPrChange>
          </w:rPr>
          <w:delText>5. Decoder configuration</w:delText>
        </w:r>
        <w:r w:rsidRPr="00F65347" w:rsidDel="00C14698">
          <w:rPr>
            <w:b w:val="0"/>
            <w:caps w:val="0"/>
            <w:noProof/>
            <w:webHidden/>
          </w:rPr>
          <w:tab/>
          <w:delText>5</w:delText>
        </w:r>
      </w:del>
    </w:p>
    <w:p w:rsidR="00EA1E03" w:rsidRPr="00F65347" w:rsidDel="00C14698" w:rsidRDefault="00EA1E03">
      <w:pPr>
        <w:pStyle w:val="TM1"/>
        <w:tabs>
          <w:tab w:val="right" w:leader="dot" w:pos="9062"/>
        </w:tabs>
        <w:rPr>
          <w:del w:id="154" w:author="RANNOU Jean-Philippe" w:date="2015-06-15T11:05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rPrChange w:id="155" w:author="RANNOU Jean-Philippe" w:date="2015-06-15T08:38:00Z">
            <w:rPr>
              <w:del w:id="156" w:author="RANNOU Jean-Philippe" w:date="2015-06-15T11:05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FR"/>
            </w:rPr>
          </w:rPrChange>
        </w:rPr>
      </w:pPr>
      <w:del w:id="157" w:author="RANNOU Jean-Philippe" w:date="2015-06-15T11:05:00Z">
        <w:r w:rsidRPr="00C14698" w:rsidDel="00C14698">
          <w:rPr>
            <w:noProof/>
            <w:rPrChange w:id="158" w:author="RANNOU Jean-Philippe" w:date="2015-06-15T11:05:00Z">
              <w:rPr>
                <w:rStyle w:val="Lienhypertexte"/>
                <w:b w:val="0"/>
                <w:caps w:val="0"/>
                <w:noProof/>
              </w:rPr>
            </w:rPrChange>
          </w:rPr>
          <w:delText>6. How to use the decoder</w:delText>
        </w:r>
        <w:r w:rsidRPr="00F65347" w:rsidDel="00C14698">
          <w:rPr>
            <w:b w:val="0"/>
            <w:caps w:val="0"/>
            <w:noProof/>
            <w:webHidden/>
          </w:rPr>
          <w:tab/>
          <w:delText>6</w:delText>
        </w:r>
      </w:del>
    </w:p>
    <w:p w:rsidR="00EA1E03" w:rsidRPr="00F65347" w:rsidDel="00C14698" w:rsidRDefault="00EA1E03">
      <w:pPr>
        <w:pStyle w:val="TM1"/>
        <w:tabs>
          <w:tab w:val="right" w:leader="dot" w:pos="9062"/>
        </w:tabs>
        <w:rPr>
          <w:del w:id="159" w:author="RANNOU Jean-Philippe" w:date="2015-06-15T11:05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rPrChange w:id="160" w:author="RANNOU Jean-Philippe" w:date="2015-06-15T08:38:00Z">
            <w:rPr>
              <w:del w:id="161" w:author="RANNOU Jean-Philippe" w:date="2015-06-15T11:05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FR"/>
            </w:rPr>
          </w:rPrChange>
        </w:rPr>
      </w:pPr>
      <w:del w:id="162" w:author="RANNOU Jean-Philippe" w:date="2015-06-15T11:05:00Z">
        <w:r w:rsidRPr="00C14698" w:rsidDel="00C14698">
          <w:rPr>
            <w:noProof/>
            <w:rPrChange w:id="163" w:author="RANNOU Jean-Philippe" w:date="2015-06-15T11:05:00Z">
              <w:rPr>
                <w:rStyle w:val="Lienhypertexte"/>
                <w:b w:val="0"/>
                <w:caps w:val="0"/>
                <w:noProof/>
              </w:rPr>
            </w:rPrChange>
          </w:rPr>
          <w:delText>7. Note on the Delayed Mode decoding mode</w:delText>
        </w:r>
        <w:r w:rsidRPr="00F65347" w:rsidDel="00C14698">
          <w:rPr>
            <w:b w:val="0"/>
            <w:caps w:val="0"/>
            <w:noProof/>
            <w:webHidden/>
          </w:rPr>
          <w:tab/>
          <w:delText>7</w:delText>
        </w:r>
      </w:del>
    </w:p>
    <w:p w:rsidR="00EA1E03" w:rsidRPr="00F65347" w:rsidDel="00C14698" w:rsidRDefault="00EA1E03">
      <w:pPr>
        <w:pStyle w:val="TM1"/>
        <w:tabs>
          <w:tab w:val="right" w:leader="dot" w:pos="9062"/>
        </w:tabs>
        <w:rPr>
          <w:del w:id="164" w:author="RANNOU Jean-Philippe" w:date="2015-06-15T11:05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rPrChange w:id="165" w:author="RANNOU Jean-Philippe" w:date="2015-06-15T08:38:00Z">
            <w:rPr>
              <w:del w:id="166" w:author="RANNOU Jean-Philippe" w:date="2015-06-15T11:05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FR"/>
            </w:rPr>
          </w:rPrChange>
        </w:rPr>
      </w:pPr>
      <w:del w:id="167" w:author="RANNOU Jean-Philippe" w:date="2015-06-15T11:05:00Z">
        <w:r w:rsidRPr="00C14698" w:rsidDel="00C14698">
          <w:rPr>
            <w:noProof/>
            <w:rPrChange w:id="168" w:author="RANNOU Jean-Philippe" w:date="2015-06-15T11:05:00Z">
              <w:rPr>
                <w:rStyle w:val="Lienhypertexte"/>
                <w:b w:val="0"/>
                <w:caps w:val="0"/>
                <w:noProof/>
              </w:rPr>
            </w:rPrChange>
          </w:rPr>
          <w:delText>8. Additional tools</w:delText>
        </w:r>
        <w:r w:rsidRPr="00F65347" w:rsidDel="00C14698">
          <w:rPr>
            <w:b w:val="0"/>
            <w:caps w:val="0"/>
            <w:noProof/>
            <w:webHidden/>
          </w:rPr>
          <w:tab/>
          <w:delText>8</w:delText>
        </w:r>
      </w:del>
    </w:p>
    <w:p w:rsidR="00EA1E03" w:rsidRPr="00F65347" w:rsidDel="00C14698" w:rsidRDefault="00EA1E03">
      <w:pPr>
        <w:pStyle w:val="TM2"/>
        <w:tabs>
          <w:tab w:val="right" w:leader="dot" w:pos="9062"/>
        </w:tabs>
        <w:rPr>
          <w:del w:id="169" w:author="RANNOU Jean-Philippe" w:date="2015-06-15T11:05:00Z"/>
          <w:rFonts w:asciiTheme="minorHAnsi" w:eastAsiaTheme="minorEastAsia" w:hAnsiTheme="minorHAnsi" w:cstheme="minorBidi"/>
          <w:smallCaps w:val="0"/>
          <w:noProof/>
          <w:sz w:val="22"/>
          <w:szCs w:val="22"/>
          <w:rPrChange w:id="170" w:author="RANNOU Jean-Philippe" w:date="2015-06-15T08:38:00Z">
            <w:rPr>
              <w:del w:id="171" w:author="RANNOU Jean-Philippe" w:date="2015-06-15T11:05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/>
            </w:rPr>
          </w:rPrChange>
        </w:rPr>
      </w:pPr>
      <w:del w:id="172" w:author="RANNOU Jean-Philippe" w:date="2015-06-15T11:05:00Z">
        <w:r w:rsidRPr="00C14698" w:rsidDel="00C14698">
          <w:rPr>
            <w:noProof/>
            <w:rPrChange w:id="173" w:author="RANNOU Jean-Philippe" w:date="2015-06-15T11:05:00Z">
              <w:rPr>
                <w:rStyle w:val="Lienhypertexte"/>
                <w:smallCaps w:val="0"/>
                <w:noProof/>
              </w:rPr>
            </w:rPrChange>
          </w:rPr>
          <w:delText>8.1. Tools configuration</w:delText>
        </w:r>
        <w:r w:rsidRPr="00F65347" w:rsidDel="00C14698">
          <w:rPr>
            <w:smallCaps w:val="0"/>
            <w:noProof/>
            <w:webHidden/>
          </w:rPr>
          <w:tab/>
          <w:delText>8</w:delText>
        </w:r>
      </w:del>
    </w:p>
    <w:p w:rsidR="00EA1E03" w:rsidRPr="00F65347" w:rsidDel="00C14698" w:rsidRDefault="00EA1E03">
      <w:pPr>
        <w:pStyle w:val="TM2"/>
        <w:tabs>
          <w:tab w:val="right" w:leader="dot" w:pos="9062"/>
        </w:tabs>
        <w:rPr>
          <w:del w:id="174" w:author="RANNOU Jean-Philippe" w:date="2015-06-15T11:05:00Z"/>
          <w:rFonts w:asciiTheme="minorHAnsi" w:eastAsiaTheme="minorEastAsia" w:hAnsiTheme="minorHAnsi" w:cstheme="minorBidi"/>
          <w:smallCaps w:val="0"/>
          <w:noProof/>
          <w:sz w:val="22"/>
          <w:szCs w:val="22"/>
          <w:rPrChange w:id="175" w:author="RANNOU Jean-Philippe" w:date="2015-06-15T08:38:00Z">
            <w:rPr>
              <w:del w:id="176" w:author="RANNOU Jean-Philippe" w:date="2015-06-15T11:05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FR"/>
            </w:rPr>
          </w:rPrChange>
        </w:rPr>
      </w:pPr>
      <w:del w:id="177" w:author="RANNOU Jean-Philippe" w:date="2015-06-15T11:05:00Z">
        <w:r w:rsidRPr="00C14698" w:rsidDel="00C14698">
          <w:rPr>
            <w:noProof/>
            <w:rPrChange w:id="178" w:author="RANNOU Jean-Philippe" w:date="2015-06-15T11:05:00Z">
              <w:rPr>
                <w:rStyle w:val="Lienhypertexte"/>
                <w:smallCaps w:val="0"/>
                <w:noProof/>
              </w:rPr>
            </w:rPrChange>
          </w:rPr>
          <w:delText>8.2. Main tools</w:delText>
        </w:r>
        <w:r w:rsidRPr="00F65347" w:rsidDel="00C14698">
          <w:rPr>
            <w:smallCaps w:val="0"/>
            <w:noProof/>
            <w:webHidden/>
          </w:rPr>
          <w:tab/>
          <w:delText>9</w:delText>
        </w:r>
      </w:del>
    </w:p>
    <w:p w:rsidR="00EA1E03" w:rsidRPr="00F65347" w:rsidDel="00C14698" w:rsidRDefault="00EA1E03">
      <w:pPr>
        <w:pStyle w:val="TM3"/>
        <w:tabs>
          <w:tab w:val="right" w:leader="dot" w:pos="9062"/>
        </w:tabs>
        <w:rPr>
          <w:del w:id="179" w:author="RANNOU Jean-Philippe" w:date="2015-06-15T11:05:00Z"/>
          <w:rFonts w:asciiTheme="minorHAnsi" w:eastAsiaTheme="minorEastAsia" w:hAnsiTheme="minorHAnsi" w:cstheme="minorBidi"/>
          <w:i w:val="0"/>
          <w:noProof/>
          <w:sz w:val="22"/>
          <w:szCs w:val="22"/>
          <w:rPrChange w:id="180" w:author="RANNOU Jean-Philippe" w:date="2015-06-15T08:38:00Z">
            <w:rPr>
              <w:del w:id="181" w:author="RANNOU Jean-Philippe" w:date="2015-06-15T11:05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FR"/>
            </w:rPr>
          </w:rPrChange>
        </w:rPr>
      </w:pPr>
      <w:del w:id="182" w:author="RANNOU Jean-Philippe" w:date="2015-06-15T11:05:00Z">
        <w:r w:rsidRPr="00C14698" w:rsidDel="00C14698">
          <w:rPr>
            <w:noProof/>
            <w:rPrChange w:id="183" w:author="RANNOU Jean-Philippe" w:date="2015-06-15T11:05:00Z">
              <w:rPr>
                <w:rStyle w:val="Lienhypertexte"/>
                <w:i w:val="0"/>
                <w:noProof/>
              </w:rPr>
            </w:rPrChange>
          </w:rPr>
          <w:delText>8.2.1. clean_spool_and_buff</w:delText>
        </w:r>
        <w:r w:rsidRPr="00F65347" w:rsidDel="00C14698">
          <w:rPr>
            <w:i w:val="0"/>
            <w:noProof/>
            <w:webHidden/>
          </w:rPr>
          <w:tab/>
          <w:delText>9</w:delText>
        </w:r>
      </w:del>
    </w:p>
    <w:p w:rsidR="00EA1E03" w:rsidRPr="00F65347" w:rsidDel="00C14698" w:rsidRDefault="00EA1E03">
      <w:pPr>
        <w:pStyle w:val="TM3"/>
        <w:tabs>
          <w:tab w:val="right" w:leader="dot" w:pos="9062"/>
        </w:tabs>
        <w:rPr>
          <w:del w:id="184" w:author="RANNOU Jean-Philippe" w:date="2015-06-15T11:05:00Z"/>
          <w:rFonts w:asciiTheme="minorHAnsi" w:eastAsiaTheme="minorEastAsia" w:hAnsiTheme="minorHAnsi" w:cstheme="minorBidi"/>
          <w:i w:val="0"/>
          <w:noProof/>
          <w:sz w:val="22"/>
          <w:szCs w:val="22"/>
          <w:rPrChange w:id="185" w:author="RANNOU Jean-Philippe" w:date="2015-06-15T08:38:00Z">
            <w:rPr>
              <w:del w:id="186" w:author="RANNOU Jean-Philippe" w:date="2015-06-15T11:05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FR"/>
            </w:rPr>
          </w:rPrChange>
        </w:rPr>
      </w:pPr>
      <w:del w:id="187" w:author="RANNOU Jean-Philippe" w:date="2015-06-15T11:05:00Z">
        <w:r w:rsidRPr="00C14698" w:rsidDel="00C14698">
          <w:rPr>
            <w:noProof/>
            <w:rPrChange w:id="188" w:author="RANNOU Jean-Philippe" w:date="2015-06-15T11:05:00Z">
              <w:rPr>
                <w:rStyle w:val="Lienhypertexte"/>
                <w:i w:val="0"/>
                <w:noProof/>
              </w:rPr>
            </w:rPrChange>
          </w:rPr>
          <w:delText>8.2.2. copy_iridium_mail_files and copy_remocean_sbd_files</w:delText>
        </w:r>
        <w:r w:rsidRPr="00F65347" w:rsidDel="00C14698">
          <w:rPr>
            <w:i w:val="0"/>
            <w:noProof/>
            <w:webHidden/>
          </w:rPr>
          <w:tab/>
          <w:delText>9</w:delText>
        </w:r>
      </w:del>
    </w:p>
    <w:p w:rsidR="00EA1E03" w:rsidRPr="00F65347" w:rsidDel="00C14698" w:rsidRDefault="00EA1E03">
      <w:pPr>
        <w:pStyle w:val="TM3"/>
        <w:tabs>
          <w:tab w:val="right" w:leader="dot" w:pos="9062"/>
        </w:tabs>
        <w:rPr>
          <w:del w:id="189" w:author="RANNOU Jean-Philippe" w:date="2015-06-15T11:05:00Z"/>
          <w:rFonts w:asciiTheme="minorHAnsi" w:eastAsiaTheme="minorEastAsia" w:hAnsiTheme="minorHAnsi" w:cstheme="minorBidi"/>
          <w:i w:val="0"/>
          <w:noProof/>
          <w:sz w:val="22"/>
          <w:szCs w:val="22"/>
          <w:rPrChange w:id="190" w:author="RANNOU Jean-Philippe" w:date="2015-06-15T08:38:00Z">
            <w:rPr>
              <w:del w:id="191" w:author="RANNOU Jean-Philippe" w:date="2015-06-15T11:05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FR"/>
            </w:rPr>
          </w:rPrChange>
        </w:rPr>
      </w:pPr>
      <w:del w:id="192" w:author="RANNOU Jean-Philippe" w:date="2015-06-15T11:05:00Z">
        <w:r w:rsidRPr="00C14698" w:rsidDel="00C14698">
          <w:rPr>
            <w:noProof/>
            <w:rPrChange w:id="193" w:author="RANNOU Jean-Philippe" w:date="2015-06-15T11:05:00Z">
              <w:rPr>
                <w:rStyle w:val="Lienhypertexte"/>
                <w:i w:val="0"/>
                <w:noProof/>
              </w:rPr>
            </w:rPrChange>
          </w:rPr>
          <w:delText>8.2.3. generate_json_decoder_config_labels and generate_json_decoder_tech_labels</w:delText>
        </w:r>
        <w:r w:rsidRPr="00F65347" w:rsidDel="00C14698">
          <w:rPr>
            <w:i w:val="0"/>
            <w:noProof/>
            <w:webHidden/>
          </w:rPr>
          <w:tab/>
          <w:delText>9</w:delText>
        </w:r>
      </w:del>
    </w:p>
    <w:p w:rsidR="00EA1E03" w:rsidRPr="00F65347" w:rsidDel="00C14698" w:rsidRDefault="00EA1E03">
      <w:pPr>
        <w:pStyle w:val="TM3"/>
        <w:tabs>
          <w:tab w:val="right" w:leader="dot" w:pos="9062"/>
        </w:tabs>
        <w:rPr>
          <w:del w:id="194" w:author="RANNOU Jean-Philippe" w:date="2015-06-15T11:05:00Z"/>
          <w:rFonts w:asciiTheme="minorHAnsi" w:eastAsiaTheme="minorEastAsia" w:hAnsiTheme="minorHAnsi" w:cstheme="minorBidi"/>
          <w:i w:val="0"/>
          <w:noProof/>
          <w:sz w:val="22"/>
          <w:szCs w:val="22"/>
          <w:rPrChange w:id="195" w:author="RANNOU Jean-Philippe" w:date="2015-06-15T08:38:00Z">
            <w:rPr>
              <w:del w:id="196" w:author="RANNOU Jean-Philippe" w:date="2015-06-15T11:05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FR"/>
            </w:rPr>
          </w:rPrChange>
        </w:rPr>
      </w:pPr>
      <w:del w:id="197" w:author="RANNOU Jean-Philippe" w:date="2015-06-15T11:05:00Z">
        <w:r w:rsidRPr="00C14698" w:rsidDel="00C14698">
          <w:rPr>
            <w:noProof/>
            <w:rPrChange w:id="198" w:author="RANNOU Jean-Philippe" w:date="2015-06-15T11:05:00Z">
              <w:rPr>
                <w:rStyle w:val="Lienhypertexte"/>
                <w:i w:val="0"/>
                <w:noProof/>
              </w:rPr>
            </w:rPrChange>
          </w:rPr>
          <w:delText>8.2.4. generate_json_float_meta_argos, generate_json_float_meta_ir_sbd, generate_json_float_meta_remocean and generate_json_float_meta_remocean_flbb</w:delText>
        </w:r>
        <w:r w:rsidRPr="00F65347" w:rsidDel="00C14698">
          <w:rPr>
            <w:i w:val="0"/>
            <w:noProof/>
            <w:webHidden/>
          </w:rPr>
          <w:tab/>
          <w:delText>9</w:delText>
        </w:r>
      </w:del>
    </w:p>
    <w:p w:rsidR="00EA1E03" w:rsidRPr="00F65347" w:rsidDel="00C14698" w:rsidRDefault="00EA1E03">
      <w:pPr>
        <w:pStyle w:val="TM3"/>
        <w:tabs>
          <w:tab w:val="right" w:leader="dot" w:pos="9062"/>
        </w:tabs>
        <w:rPr>
          <w:del w:id="199" w:author="RANNOU Jean-Philippe" w:date="2015-06-15T11:05:00Z"/>
          <w:rFonts w:asciiTheme="minorHAnsi" w:eastAsiaTheme="minorEastAsia" w:hAnsiTheme="minorHAnsi" w:cstheme="minorBidi"/>
          <w:i w:val="0"/>
          <w:noProof/>
          <w:sz w:val="22"/>
          <w:szCs w:val="22"/>
          <w:rPrChange w:id="200" w:author="RANNOU Jean-Philippe" w:date="2015-06-15T08:38:00Z">
            <w:rPr>
              <w:del w:id="201" w:author="RANNOU Jean-Philippe" w:date="2015-06-15T11:05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FR"/>
            </w:rPr>
          </w:rPrChange>
        </w:rPr>
      </w:pPr>
      <w:del w:id="202" w:author="RANNOU Jean-Philippe" w:date="2015-06-15T11:05:00Z">
        <w:r w:rsidRPr="00C14698" w:rsidDel="00C14698">
          <w:rPr>
            <w:noProof/>
            <w:rPrChange w:id="203" w:author="RANNOU Jean-Philippe" w:date="2015-06-15T11:05:00Z">
              <w:rPr>
                <w:rStyle w:val="Lienhypertexte"/>
                <w:i w:val="0"/>
                <w:noProof/>
              </w:rPr>
            </w:rPrChange>
          </w:rPr>
          <w:delText>8.2.5. get_meta_data_from_data_base and get_meta_data_from_nc</w:delText>
        </w:r>
        <w:r w:rsidRPr="00F65347" w:rsidDel="00C14698">
          <w:rPr>
            <w:i w:val="0"/>
            <w:noProof/>
            <w:webHidden/>
          </w:rPr>
          <w:tab/>
          <w:delText>9</w:delText>
        </w:r>
      </w:del>
    </w:p>
    <w:p w:rsidR="00EA1E03" w:rsidRPr="00F65347" w:rsidDel="00C14698" w:rsidRDefault="00EA1E03">
      <w:pPr>
        <w:pStyle w:val="TM3"/>
        <w:tabs>
          <w:tab w:val="right" w:leader="dot" w:pos="9062"/>
        </w:tabs>
        <w:rPr>
          <w:del w:id="204" w:author="RANNOU Jean-Philippe" w:date="2015-06-15T11:05:00Z"/>
          <w:rFonts w:asciiTheme="minorHAnsi" w:eastAsiaTheme="minorEastAsia" w:hAnsiTheme="minorHAnsi" w:cstheme="minorBidi"/>
          <w:i w:val="0"/>
          <w:noProof/>
          <w:sz w:val="22"/>
          <w:szCs w:val="22"/>
          <w:rPrChange w:id="205" w:author="RANNOU Jean-Philippe" w:date="2015-06-15T08:38:00Z">
            <w:rPr>
              <w:del w:id="206" w:author="RANNOU Jean-Philippe" w:date="2015-06-15T11:05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FR"/>
            </w:rPr>
          </w:rPrChange>
        </w:rPr>
      </w:pPr>
      <w:del w:id="207" w:author="RANNOU Jean-Philippe" w:date="2015-06-15T11:05:00Z">
        <w:r w:rsidRPr="00C14698" w:rsidDel="00C14698">
          <w:rPr>
            <w:noProof/>
            <w:rPrChange w:id="208" w:author="RANNOU Jean-Philippe" w:date="2015-06-15T11:05:00Z">
              <w:rPr>
                <w:rStyle w:val="Lienhypertexte"/>
                <w:i w:val="0"/>
                <w:noProof/>
              </w:rPr>
            </w:rPrChange>
          </w:rPr>
          <w:delText>8.2.6. nc_add_rtqc_flags</w:delText>
        </w:r>
        <w:r w:rsidRPr="00F65347" w:rsidDel="00C14698">
          <w:rPr>
            <w:i w:val="0"/>
            <w:noProof/>
            <w:webHidden/>
          </w:rPr>
          <w:tab/>
          <w:delText>9</w:delText>
        </w:r>
      </w:del>
    </w:p>
    <w:p w:rsidR="00EA1E03" w:rsidRPr="00F65347" w:rsidDel="00C14698" w:rsidRDefault="00EA1E03">
      <w:pPr>
        <w:pStyle w:val="TM3"/>
        <w:tabs>
          <w:tab w:val="right" w:leader="dot" w:pos="9062"/>
        </w:tabs>
        <w:rPr>
          <w:del w:id="209" w:author="RANNOU Jean-Philippe" w:date="2015-06-15T11:05:00Z"/>
          <w:rFonts w:asciiTheme="minorHAnsi" w:eastAsiaTheme="minorEastAsia" w:hAnsiTheme="minorHAnsi" w:cstheme="minorBidi"/>
          <w:i w:val="0"/>
          <w:noProof/>
          <w:sz w:val="22"/>
          <w:szCs w:val="22"/>
          <w:rPrChange w:id="210" w:author="RANNOU Jean-Philippe" w:date="2015-06-15T08:38:00Z">
            <w:rPr>
              <w:del w:id="211" w:author="RANNOU Jean-Philippe" w:date="2015-06-15T11:05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FR"/>
            </w:rPr>
          </w:rPrChange>
        </w:rPr>
      </w:pPr>
      <w:del w:id="212" w:author="RANNOU Jean-Philippe" w:date="2015-06-15T11:05:00Z">
        <w:r w:rsidRPr="00C14698" w:rsidDel="00C14698">
          <w:rPr>
            <w:noProof/>
            <w:rPrChange w:id="213" w:author="RANNOU Jean-Philippe" w:date="2015-06-15T11:05:00Z">
              <w:rPr>
                <w:rStyle w:val="Lienhypertexte"/>
                <w:i w:val="0"/>
                <w:noProof/>
              </w:rPr>
            </w:rPrChange>
          </w:rPr>
          <w:delText>8.2.7. nc_check_file_format</w:delText>
        </w:r>
        <w:r w:rsidRPr="00F65347" w:rsidDel="00C14698">
          <w:rPr>
            <w:i w:val="0"/>
            <w:noProof/>
            <w:webHidden/>
          </w:rPr>
          <w:tab/>
          <w:delText>10</w:delText>
        </w:r>
      </w:del>
    </w:p>
    <w:p w:rsidR="00EA1E03" w:rsidRPr="00F65347" w:rsidDel="00C14698" w:rsidRDefault="00EA1E03">
      <w:pPr>
        <w:pStyle w:val="TM3"/>
        <w:tabs>
          <w:tab w:val="right" w:leader="dot" w:pos="9062"/>
        </w:tabs>
        <w:rPr>
          <w:del w:id="214" w:author="RANNOU Jean-Philippe" w:date="2015-06-15T11:05:00Z"/>
          <w:rFonts w:asciiTheme="minorHAnsi" w:eastAsiaTheme="minorEastAsia" w:hAnsiTheme="minorHAnsi" w:cstheme="minorBidi"/>
          <w:i w:val="0"/>
          <w:noProof/>
          <w:sz w:val="22"/>
          <w:szCs w:val="22"/>
          <w:rPrChange w:id="215" w:author="RANNOU Jean-Philippe" w:date="2015-06-15T08:38:00Z">
            <w:rPr>
              <w:del w:id="216" w:author="RANNOU Jean-Philippe" w:date="2015-06-15T11:05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FR"/>
            </w:rPr>
          </w:rPrChange>
        </w:rPr>
      </w:pPr>
      <w:del w:id="217" w:author="RANNOU Jean-Philippe" w:date="2015-06-15T11:05:00Z">
        <w:r w:rsidRPr="00C14698" w:rsidDel="00C14698">
          <w:rPr>
            <w:noProof/>
            <w:rPrChange w:id="218" w:author="RANNOU Jean-Philippe" w:date="2015-06-15T11:05:00Z">
              <w:rPr>
                <w:rStyle w:val="Lienhypertexte"/>
                <w:i w:val="0"/>
                <w:noProof/>
              </w:rPr>
            </w:rPrChange>
          </w:rPr>
          <w:delText>8.2.8. nc_meta_2_csv, nc_prof_2_csv, nc_prof_adj_2_csv, nc_tech_2_csv and nc_traj_2_csv</w:delText>
        </w:r>
        <w:r w:rsidRPr="00F65347" w:rsidDel="00C14698">
          <w:rPr>
            <w:i w:val="0"/>
            <w:noProof/>
            <w:webHidden/>
          </w:rPr>
          <w:tab/>
          <w:delText>10</w:delText>
        </w:r>
      </w:del>
    </w:p>
    <w:p w:rsidR="00EA1E03" w:rsidRPr="00F65347" w:rsidDel="00C14698" w:rsidRDefault="00EA1E03">
      <w:pPr>
        <w:pStyle w:val="TM3"/>
        <w:tabs>
          <w:tab w:val="right" w:leader="dot" w:pos="9062"/>
        </w:tabs>
        <w:rPr>
          <w:del w:id="219" w:author="RANNOU Jean-Philippe" w:date="2015-06-15T11:05:00Z"/>
          <w:rFonts w:asciiTheme="minorHAnsi" w:eastAsiaTheme="minorEastAsia" w:hAnsiTheme="minorHAnsi" w:cstheme="minorBidi"/>
          <w:i w:val="0"/>
          <w:noProof/>
          <w:sz w:val="22"/>
          <w:szCs w:val="22"/>
          <w:rPrChange w:id="220" w:author="RANNOU Jean-Philippe" w:date="2015-06-15T08:38:00Z">
            <w:rPr>
              <w:del w:id="221" w:author="RANNOU Jean-Philippe" w:date="2015-06-15T11:05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FR"/>
            </w:rPr>
          </w:rPrChange>
        </w:rPr>
      </w:pPr>
      <w:del w:id="222" w:author="RANNOU Jean-Philippe" w:date="2015-06-15T11:05:00Z">
        <w:r w:rsidRPr="00C14698" w:rsidDel="00C14698">
          <w:rPr>
            <w:noProof/>
            <w:rPrChange w:id="223" w:author="RANNOU Jean-Philippe" w:date="2015-06-15T11:05:00Z">
              <w:rPr>
                <w:rStyle w:val="Lienhypertexte"/>
                <w:i w:val="0"/>
                <w:noProof/>
              </w:rPr>
            </w:rPrChange>
          </w:rPr>
          <w:delText>8.2.9. nc_trace_disp, nc_trace_param and nc_trace_times</w:delText>
        </w:r>
        <w:r w:rsidRPr="00F65347" w:rsidDel="00C14698">
          <w:rPr>
            <w:i w:val="0"/>
            <w:noProof/>
            <w:webHidden/>
          </w:rPr>
          <w:tab/>
          <w:delText>10</w:delText>
        </w:r>
      </w:del>
    </w:p>
    <w:p w:rsidR="00EA1E03" w:rsidRPr="00F65347" w:rsidDel="00C14698" w:rsidRDefault="00EA1E03">
      <w:pPr>
        <w:pStyle w:val="TM1"/>
        <w:tabs>
          <w:tab w:val="right" w:leader="dot" w:pos="9062"/>
        </w:tabs>
        <w:rPr>
          <w:del w:id="224" w:author="RANNOU Jean-Philippe" w:date="2015-06-15T11:05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rPrChange w:id="225" w:author="RANNOU Jean-Philippe" w:date="2015-06-15T08:38:00Z">
            <w:rPr>
              <w:del w:id="226" w:author="RANNOU Jean-Philippe" w:date="2015-06-15T11:05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FR"/>
            </w:rPr>
          </w:rPrChange>
        </w:rPr>
      </w:pPr>
      <w:del w:id="227" w:author="RANNOU Jean-Philippe" w:date="2015-06-15T11:05:00Z">
        <w:r w:rsidRPr="00C14698" w:rsidDel="00C14698">
          <w:rPr>
            <w:noProof/>
            <w:rPrChange w:id="228" w:author="RANNOU Jean-Philippe" w:date="2015-06-15T11:05:00Z">
              <w:rPr>
                <w:rStyle w:val="Lienhypertexte"/>
                <w:b w:val="0"/>
                <w:caps w:val="0"/>
                <w:noProof/>
              </w:rPr>
            </w:rPrChange>
          </w:rPr>
          <w:delText>9. First step procedure</w:delText>
        </w:r>
        <w:r w:rsidRPr="00F65347" w:rsidDel="00C14698">
          <w:rPr>
            <w:b w:val="0"/>
            <w:caps w:val="0"/>
            <w:noProof/>
            <w:webHidden/>
          </w:rPr>
          <w:tab/>
          <w:delText>10</w:delText>
        </w:r>
      </w:del>
    </w:p>
    <w:p w:rsidR="00EA1E03" w:rsidRPr="00F65347" w:rsidDel="00C14698" w:rsidRDefault="00EA1E03">
      <w:pPr>
        <w:pStyle w:val="TM1"/>
        <w:tabs>
          <w:tab w:val="right" w:leader="dot" w:pos="9062"/>
        </w:tabs>
        <w:rPr>
          <w:del w:id="229" w:author="RANNOU Jean-Philippe" w:date="2015-06-15T11:05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rPrChange w:id="230" w:author="RANNOU Jean-Philippe" w:date="2015-06-15T08:38:00Z">
            <w:rPr>
              <w:del w:id="231" w:author="RANNOU Jean-Philippe" w:date="2015-06-15T11:05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FR"/>
            </w:rPr>
          </w:rPrChange>
        </w:rPr>
      </w:pPr>
      <w:del w:id="232" w:author="RANNOU Jean-Philippe" w:date="2015-06-15T11:05:00Z">
        <w:r w:rsidRPr="00C14698" w:rsidDel="00C14698">
          <w:rPr>
            <w:noProof/>
            <w:rPrChange w:id="233" w:author="RANNOU Jean-Philippe" w:date="2015-06-15T11:05:00Z">
              <w:rPr>
                <w:rStyle w:val="Lienhypertexte"/>
                <w:b w:val="0"/>
                <w:caps w:val="0"/>
                <w:noProof/>
              </w:rPr>
            </w:rPrChange>
          </w:rPr>
          <w:delText>10. Second step procedure</w:delText>
        </w:r>
        <w:r w:rsidRPr="00F65347" w:rsidDel="00C14698">
          <w:rPr>
            <w:b w:val="0"/>
            <w:caps w:val="0"/>
            <w:noProof/>
            <w:webHidden/>
          </w:rPr>
          <w:tab/>
          <w:delText>11</w:delText>
        </w:r>
      </w:del>
    </w:p>
    <w:p w:rsidR="00205D50" w:rsidRPr="00F65347" w:rsidDel="00C14698" w:rsidRDefault="00870733" w:rsidP="00205D50">
      <w:pPr>
        <w:pStyle w:val="Paragraphejustifi"/>
        <w:ind w:left="0"/>
        <w:rPr>
          <w:del w:id="234" w:author="RANNOU Jean-Philippe" w:date="2015-06-15T11:05:00Z"/>
          <w:rPrChange w:id="235" w:author="RANNOU Jean-Philippe" w:date="2015-06-15T08:38:00Z">
            <w:rPr>
              <w:del w:id="236" w:author="RANNOU Jean-Philippe" w:date="2015-06-15T11:05:00Z"/>
              <w:lang w:val="en-GB"/>
            </w:rPr>
          </w:rPrChange>
        </w:rPr>
      </w:pPr>
      <w:r w:rsidRPr="00F65347">
        <w:rPr>
          <w:rPrChange w:id="237" w:author="RANNOU Jean-Philippe" w:date="2015-06-15T08:38:00Z">
            <w:rPr>
              <w:lang w:val="en-GB"/>
            </w:rPr>
          </w:rPrChange>
        </w:rPr>
        <w:fldChar w:fldCharType="end"/>
      </w:r>
    </w:p>
    <w:p w:rsidR="00205D50" w:rsidRPr="00F65347" w:rsidDel="00C14698" w:rsidRDefault="00205D50" w:rsidP="00205D50">
      <w:pPr>
        <w:pStyle w:val="Paragraphejustifi"/>
        <w:ind w:left="0"/>
        <w:rPr>
          <w:del w:id="238" w:author="RANNOU Jean-Philippe" w:date="2015-06-15T11:05:00Z"/>
          <w:rPrChange w:id="239" w:author="RANNOU Jean-Philippe" w:date="2015-06-15T08:38:00Z">
            <w:rPr>
              <w:del w:id="240" w:author="RANNOU Jean-Philippe" w:date="2015-06-15T11:05:00Z"/>
              <w:lang w:val="en-GB"/>
            </w:rPr>
          </w:rPrChange>
        </w:rPr>
      </w:pPr>
    </w:p>
    <w:p w:rsidR="00A762CE" w:rsidRPr="00F65347" w:rsidRDefault="00A762CE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  <w:rPrChange w:id="241" w:author="RANNOU Jean-Philippe" w:date="2015-06-15T08:38:00Z">
            <w:rPr>
              <w:rFonts w:ascii="Arial" w:eastAsia="Times New Roman" w:hAnsi="Arial" w:cs="Times New Roman"/>
              <w:b/>
              <w:smallCaps/>
              <w:kern w:val="28"/>
              <w:sz w:val="36"/>
              <w:szCs w:val="20"/>
              <w:lang w:val="en-GB" w:eastAsia="fr-FR"/>
            </w:rPr>
          </w:rPrChange>
        </w:rPr>
      </w:pPr>
      <w:r w:rsidRPr="00F65347">
        <w:rPr>
          <w:rPrChange w:id="242" w:author="RANNOU Jean-Philippe" w:date="2015-06-15T08:38:00Z">
            <w:rPr>
              <w:lang w:val="en-GB"/>
            </w:rPr>
          </w:rPrChange>
        </w:rPr>
        <w:br w:type="page"/>
      </w:r>
    </w:p>
    <w:p w:rsidR="00D45F3C" w:rsidRPr="00F65347" w:rsidRDefault="009F11D2" w:rsidP="00205D50">
      <w:pPr>
        <w:pStyle w:val="Titre1"/>
        <w:rPr>
          <w:rPrChange w:id="243" w:author="RANNOU Jean-Philippe" w:date="2015-06-15T08:38:00Z">
            <w:rPr>
              <w:lang w:val="en-GB"/>
            </w:rPr>
          </w:rPrChange>
        </w:rPr>
      </w:pPr>
      <w:bookmarkStart w:id="244" w:name="_Toc422130506"/>
      <w:r w:rsidRPr="00F65347">
        <w:rPr>
          <w:rPrChange w:id="245" w:author="RANNOU Jean-Philippe" w:date="2015-06-15T08:38:00Z">
            <w:rPr>
              <w:lang w:val="en-GB"/>
            </w:rPr>
          </w:rPrChange>
        </w:rPr>
        <w:lastRenderedPageBreak/>
        <w:t>Quick look at the decoder</w:t>
      </w:r>
      <w:bookmarkEnd w:id="244"/>
    </w:p>
    <w:p w:rsidR="009F11D2" w:rsidRPr="00F65347" w:rsidRDefault="009F11D2" w:rsidP="00205D50">
      <w:pPr>
        <w:spacing w:line="240" w:lineRule="auto"/>
        <w:rPr>
          <w:rFonts w:ascii="Times New Roman" w:hAnsi="Times New Roman" w:cs="Times New Roman"/>
          <w:szCs w:val="24"/>
          <w:rPrChange w:id="246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</w:pPr>
      <w:r w:rsidRPr="00F65347">
        <w:rPr>
          <w:rFonts w:ascii="Times New Roman" w:hAnsi="Times New Roman" w:cs="Times New Roman"/>
          <w:szCs w:val="24"/>
          <w:rPrChange w:id="247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>You can find in the decoder package:</w:t>
      </w:r>
    </w:p>
    <w:p w:rsidR="009F11D2" w:rsidRPr="00F65347" w:rsidRDefault="009F11D2" w:rsidP="009F11D2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Cs w:val="24"/>
          <w:rPrChange w:id="248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</w:pPr>
      <w:r w:rsidRPr="00F65347">
        <w:rPr>
          <w:rFonts w:ascii="Times New Roman" w:hAnsi="Times New Roman" w:cs="Times New Roman"/>
          <w:szCs w:val="24"/>
          <w:rPrChange w:id="249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 xml:space="preserve">In </w:t>
      </w:r>
      <w:r w:rsidRPr="00F65347">
        <w:rPr>
          <w:rFonts w:ascii="Times New Roman" w:hAnsi="Times New Roman" w:cs="Times New Roman"/>
          <w:i/>
          <w:szCs w:val="24"/>
          <w:rPrChange w:id="250" w:author="RANNOU Jean-Philippe" w:date="2015-06-15T08:38:00Z">
            <w:rPr>
              <w:rFonts w:ascii="Times New Roman" w:hAnsi="Times New Roman" w:cs="Times New Roman"/>
              <w:i/>
              <w:szCs w:val="24"/>
              <w:lang w:val="en-GB"/>
            </w:rPr>
          </w:rPrChange>
        </w:rPr>
        <w:t>decPrv_20150409_001a_for_incois\decPrv_doc\MUT_decPrv\Matlab_Provor_decoder_20150325.pptx</w:t>
      </w:r>
      <w:r w:rsidRPr="00F65347">
        <w:rPr>
          <w:rFonts w:ascii="Times New Roman" w:hAnsi="Times New Roman" w:cs="Times New Roman"/>
          <w:szCs w:val="24"/>
          <w:rPrChange w:id="251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>, a brief presentation of the decoder,</w:t>
      </w:r>
    </w:p>
    <w:p w:rsidR="009F11D2" w:rsidRPr="00F65347" w:rsidRDefault="009F11D2" w:rsidP="009F11D2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Cs w:val="24"/>
          <w:rPrChange w:id="252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</w:pPr>
      <w:r w:rsidRPr="00F65347">
        <w:rPr>
          <w:rFonts w:ascii="Times New Roman" w:hAnsi="Times New Roman" w:cs="Times New Roman"/>
          <w:szCs w:val="24"/>
          <w:rPrChange w:id="253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 xml:space="preserve">In </w:t>
      </w:r>
      <w:r w:rsidRPr="00F65347">
        <w:rPr>
          <w:rFonts w:ascii="Times New Roman" w:hAnsi="Times New Roman" w:cs="Times New Roman"/>
          <w:i/>
          <w:szCs w:val="24"/>
          <w:rPrChange w:id="254" w:author="RANNOU Jean-Philippe" w:date="2015-06-15T08:38:00Z">
            <w:rPr>
              <w:rFonts w:ascii="Times New Roman" w:hAnsi="Times New Roman" w:cs="Times New Roman"/>
              <w:i/>
              <w:szCs w:val="24"/>
              <w:lang w:val="en-GB"/>
            </w:rPr>
          </w:rPrChange>
        </w:rPr>
        <w:t>decPrv_20150409_001a_for_incois\decPrv_soft\config\_VersionsLogiciellesProvor_20150407.xlsx</w:t>
      </w:r>
      <w:r w:rsidRPr="00F65347">
        <w:rPr>
          <w:rFonts w:ascii="Times New Roman" w:hAnsi="Times New Roman" w:cs="Times New Roman"/>
          <w:szCs w:val="24"/>
          <w:rPrChange w:id="255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>, the Coriolis version of each managed float version and the associated decoder Id,</w:t>
      </w:r>
    </w:p>
    <w:p w:rsidR="009F11D2" w:rsidRPr="00F65347" w:rsidRDefault="009F11D2" w:rsidP="009F11D2">
      <w:pPr>
        <w:pStyle w:val="Paragraphedeliste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Cs w:val="24"/>
          <w:rPrChange w:id="256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</w:pPr>
      <w:r w:rsidRPr="00F65347">
        <w:rPr>
          <w:rFonts w:ascii="Times New Roman" w:hAnsi="Times New Roman" w:cs="Times New Roman"/>
          <w:szCs w:val="24"/>
          <w:rPrChange w:id="257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 xml:space="preserve">In </w:t>
      </w:r>
      <w:r w:rsidRPr="00F65347">
        <w:rPr>
          <w:rFonts w:ascii="Times New Roman" w:hAnsi="Times New Roman" w:cs="Times New Roman"/>
          <w:i/>
          <w:szCs w:val="24"/>
          <w:rPrChange w:id="258" w:author="RANNOU Jean-Philippe" w:date="2015-06-15T08:38:00Z">
            <w:rPr>
              <w:rFonts w:ascii="Times New Roman" w:hAnsi="Times New Roman" w:cs="Times New Roman"/>
              <w:i/>
              <w:szCs w:val="24"/>
              <w:lang w:val="en-GB"/>
            </w:rPr>
          </w:rPrChange>
        </w:rPr>
        <w:t>decPrv_20150409_001a_for_incois\decPrv_doc\MUT_floats</w:t>
      </w:r>
      <w:r w:rsidRPr="00F65347">
        <w:rPr>
          <w:rFonts w:ascii="Times New Roman" w:hAnsi="Times New Roman" w:cs="Times New Roman"/>
          <w:szCs w:val="24"/>
          <w:rPrChange w:id="259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>, the NKE manuals of the float decoded by this decoder.</w:t>
      </w:r>
    </w:p>
    <w:p w:rsidR="00324BA8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  <w:rPrChange w:id="260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</w:pPr>
      <w:r w:rsidRPr="00F65347">
        <w:rPr>
          <w:rFonts w:ascii="Times New Roman" w:hAnsi="Times New Roman" w:cs="Times New Roman"/>
          <w:szCs w:val="24"/>
          <w:rPrChange w:id="261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 xml:space="preserve">As you can see in the first </w:t>
      </w:r>
      <w:r w:rsidR="00EF3E7D" w:rsidRPr="00F65347">
        <w:rPr>
          <w:rFonts w:ascii="Times New Roman" w:hAnsi="Times New Roman" w:cs="Times New Roman"/>
          <w:szCs w:val="24"/>
          <w:rPrChange w:id="262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 xml:space="preserve">(.pptx) </w:t>
      </w:r>
      <w:r w:rsidRPr="00F65347">
        <w:rPr>
          <w:rFonts w:ascii="Times New Roman" w:hAnsi="Times New Roman" w:cs="Times New Roman"/>
          <w:szCs w:val="24"/>
          <w:rPrChange w:id="263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>presentation, there are 4 different manners to use the core decoder:</w:t>
      </w:r>
    </w:p>
    <w:p w:rsidR="00324BA8" w:rsidRPr="00F65347" w:rsidRDefault="00324BA8" w:rsidP="00324BA8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Cs w:val="24"/>
          <w:rPrChange w:id="264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</w:pPr>
      <w:r w:rsidRPr="00F65347">
        <w:rPr>
          <w:rFonts w:ascii="Times New Roman" w:hAnsi="Times New Roman" w:cs="Times New Roman"/>
          <w:szCs w:val="24"/>
          <w:rPrChange w:id="265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 xml:space="preserve">2 are designed for the PIs (to decode already received data): </w:t>
      </w:r>
      <w:r w:rsidRPr="00F65347">
        <w:rPr>
          <w:rStyle w:val="informatiqueCar"/>
          <w:rFonts w:eastAsiaTheme="minorHAnsi"/>
          <w:rPrChange w:id="266" w:author="RANNOU Jean-Philippe" w:date="2015-06-15T08:38:00Z">
            <w:rPr>
              <w:rStyle w:val="informatiqueCar"/>
              <w:rFonts w:eastAsiaTheme="minorHAnsi"/>
              <w:lang w:val="en-GB"/>
            </w:rPr>
          </w:rPrChange>
        </w:rPr>
        <w:t>decode_provor_2_csv</w:t>
      </w:r>
      <w:r w:rsidR="00064DF3" w:rsidRPr="00F65347">
        <w:rPr>
          <w:rFonts w:ascii="Times New Roman" w:hAnsi="Times New Roman" w:cs="Times New Roman"/>
          <w:szCs w:val="24"/>
          <w:rPrChange w:id="267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 xml:space="preserve"> and </w:t>
      </w:r>
      <w:r w:rsidR="00064DF3" w:rsidRPr="00C14698">
        <w:rPr>
          <w:rStyle w:val="informatiqueCar"/>
          <w:rFonts w:eastAsiaTheme="minorHAnsi"/>
        </w:rPr>
        <w:t>decode_provor_2_nc</w:t>
      </w:r>
      <w:r w:rsidRPr="00F65347">
        <w:rPr>
          <w:rFonts w:ascii="Times New Roman" w:hAnsi="Times New Roman" w:cs="Times New Roman"/>
          <w:szCs w:val="24"/>
          <w:rPrChange w:id="268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>,</w:t>
      </w:r>
    </w:p>
    <w:p w:rsidR="00324BA8" w:rsidRPr="00F65347" w:rsidRDefault="00324BA8" w:rsidP="00324BA8">
      <w:pPr>
        <w:pStyle w:val="Paragraphedeliste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Cs w:val="24"/>
          <w:rPrChange w:id="269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</w:pPr>
      <w:r w:rsidRPr="00F65347">
        <w:rPr>
          <w:rFonts w:ascii="Times New Roman" w:hAnsi="Times New Roman" w:cs="Times New Roman"/>
          <w:szCs w:val="24"/>
          <w:rPrChange w:id="270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 xml:space="preserve">2 are designed for the DACs (to decode the data </w:t>
      </w:r>
      <w:r w:rsidR="00064DF3" w:rsidRPr="00F65347">
        <w:rPr>
          <w:rFonts w:ascii="Times New Roman" w:hAnsi="Times New Roman" w:cs="Times New Roman"/>
          <w:szCs w:val="24"/>
          <w:rPrChange w:id="271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 xml:space="preserve">incoming in a real time flux): </w:t>
      </w:r>
      <w:r w:rsidRPr="00F65347">
        <w:rPr>
          <w:rStyle w:val="informatiqueCar"/>
          <w:rFonts w:eastAsiaTheme="minorHAnsi"/>
          <w:rPrChange w:id="272" w:author="RANNOU Jean-Philippe" w:date="2015-06-15T08:38:00Z">
            <w:rPr>
              <w:rStyle w:val="informatiqueCar"/>
              <w:rFonts w:eastAsiaTheme="minorHAnsi"/>
              <w:lang w:val="en-GB"/>
            </w:rPr>
          </w:rPrChange>
        </w:rPr>
        <w:t>decode_provor_2_nc_rt</w:t>
      </w:r>
      <w:r w:rsidR="00064DF3" w:rsidRPr="00F65347">
        <w:rPr>
          <w:rFonts w:ascii="Times New Roman" w:hAnsi="Times New Roman" w:cs="Times New Roman"/>
          <w:szCs w:val="24"/>
          <w:rPrChange w:id="273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 xml:space="preserve"> and </w:t>
      </w:r>
      <w:r w:rsidR="00064DF3" w:rsidRPr="00C14698">
        <w:rPr>
          <w:rStyle w:val="informatiqueCar"/>
          <w:rFonts w:eastAsiaTheme="minorHAnsi"/>
        </w:rPr>
        <w:t>decode_provor_2_nc_dm</w:t>
      </w:r>
      <w:r w:rsidRPr="00F65347">
        <w:rPr>
          <w:rFonts w:ascii="Times New Roman" w:hAnsi="Times New Roman" w:cs="Times New Roman"/>
          <w:szCs w:val="24"/>
          <w:rPrChange w:id="274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>.</w:t>
      </w:r>
    </w:p>
    <w:p w:rsidR="00324BA8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  <w:rPrChange w:id="275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</w:pPr>
      <w:r w:rsidRPr="00F65347">
        <w:rPr>
          <w:rFonts w:ascii="Times New Roman" w:hAnsi="Times New Roman" w:cs="Times New Roman"/>
          <w:szCs w:val="24"/>
          <w:rPrChange w:id="276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>I will only speak in this note about the 2 PI decoders.</w:t>
      </w:r>
    </w:p>
    <w:p w:rsidR="009F11D2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  <w:rPrChange w:id="277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</w:pPr>
      <w:r w:rsidRPr="00F65347">
        <w:rPr>
          <w:rFonts w:ascii="Times New Roman" w:hAnsi="Times New Roman" w:cs="Times New Roman"/>
          <w:szCs w:val="24"/>
          <w:rPrChange w:id="278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 xml:space="preserve">If you want to deploy </w:t>
      </w:r>
      <w:r w:rsidR="00EF3E7D" w:rsidRPr="00F65347">
        <w:rPr>
          <w:rFonts w:ascii="Times New Roman" w:hAnsi="Times New Roman" w:cs="Times New Roman"/>
          <w:szCs w:val="24"/>
          <w:rPrChange w:id="279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>the</w:t>
      </w:r>
      <w:r w:rsidRPr="00F65347">
        <w:rPr>
          <w:rFonts w:ascii="Times New Roman" w:hAnsi="Times New Roman" w:cs="Times New Roman"/>
          <w:szCs w:val="24"/>
          <w:rPrChange w:id="280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 xml:space="preserve"> 2 DAC decoders at INCOIS, you will need additional perl code (developed by Laure Fontaine at Coriolis). If so, I can explain you later how we have deployed the decoders in the Coriolis real time data flux</w:t>
      </w:r>
      <w:r w:rsidR="00EF3E7D" w:rsidRPr="00F65347">
        <w:rPr>
          <w:rFonts w:ascii="Times New Roman" w:hAnsi="Times New Roman" w:cs="Times New Roman"/>
          <w:szCs w:val="24"/>
          <w:rPrChange w:id="281" w:author="RANNOU Jean-Philippe" w:date="2015-06-15T08:38:00Z">
            <w:rPr>
              <w:rFonts w:ascii="Times New Roman" w:hAnsi="Times New Roman" w:cs="Times New Roman"/>
              <w:szCs w:val="24"/>
              <w:lang w:val="en-GB"/>
            </w:rPr>
          </w:rPrChange>
        </w:rPr>
        <w:t>.</w:t>
      </w:r>
    </w:p>
    <w:p w:rsidR="00680E53" w:rsidRPr="00F65347" w:rsidRDefault="00324BA8" w:rsidP="00205D50">
      <w:pPr>
        <w:pStyle w:val="Titre1"/>
        <w:rPr>
          <w:rPrChange w:id="282" w:author="RANNOU Jean-Philippe" w:date="2015-06-15T08:38:00Z">
            <w:rPr>
              <w:lang w:val="en-GB"/>
            </w:rPr>
          </w:rPrChange>
        </w:rPr>
      </w:pPr>
      <w:bookmarkStart w:id="283" w:name="_Toc422130507"/>
      <w:r w:rsidRPr="00F65347">
        <w:rPr>
          <w:rPrChange w:id="284" w:author="RANNOU Jean-Philippe" w:date="2015-06-15T08:38:00Z">
            <w:rPr>
              <w:lang w:val="en-GB"/>
            </w:rPr>
          </w:rPrChange>
        </w:rPr>
        <w:t xml:space="preserve">Description of the decoder </w:t>
      </w:r>
      <w:r w:rsidR="00A068C6" w:rsidRPr="00F65347">
        <w:rPr>
          <w:rPrChange w:id="285" w:author="RANNOU Jean-Philippe" w:date="2015-06-15T08:38:00Z">
            <w:rPr>
              <w:lang w:val="en-GB"/>
            </w:rPr>
          </w:rPrChange>
        </w:rPr>
        <w:t xml:space="preserve">package </w:t>
      </w:r>
      <w:r w:rsidRPr="00F65347">
        <w:rPr>
          <w:rPrChange w:id="286" w:author="RANNOU Jean-Philippe" w:date="2015-06-15T08:38:00Z">
            <w:rPr>
              <w:lang w:val="en-GB"/>
            </w:rPr>
          </w:rPrChange>
        </w:rPr>
        <w:t>contents</w:t>
      </w:r>
      <w:bookmarkEnd w:id="283"/>
    </w:p>
    <w:p w:rsidR="00324BA8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C14698">
        <w:rPr>
          <w:rFonts w:ascii="Times New Roman" w:hAnsi="Times New Roman" w:cs="Times New Roman"/>
          <w:szCs w:val="24"/>
        </w:rPr>
        <w:t>In the decoder zipped archive (</w:t>
      </w:r>
      <w:r w:rsidRPr="00C14698">
        <w:rPr>
          <w:rFonts w:ascii="Times New Roman" w:hAnsi="Times New Roman" w:cs="Times New Roman"/>
          <w:i/>
          <w:szCs w:val="24"/>
        </w:rPr>
        <w:t>decPrv_20150409_001a_for_incois</w:t>
      </w:r>
      <w:r w:rsidR="00EF3E7D" w:rsidRPr="00F65347">
        <w:rPr>
          <w:rFonts w:ascii="Times New Roman" w:hAnsi="Times New Roman" w:cs="Times New Roman"/>
          <w:i/>
          <w:szCs w:val="24"/>
        </w:rPr>
        <w:t>.7z</w:t>
      </w:r>
      <w:r w:rsidRPr="00F65347">
        <w:rPr>
          <w:rFonts w:ascii="Times New Roman" w:hAnsi="Times New Roman" w:cs="Times New Roman"/>
          <w:szCs w:val="24"/>
        </w:rPr>
        <w:t>) you will find the following items.</w:t>
      </w:r>
    </w:p>
    <w:p w:rsidR="00324BA8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In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decPrv_20150409_001a_for_incois\decPrv_config_floats</w:t>
      </w:r>
      <w:r w:rsidRPr="00F65347">
        <w:rPr>
          <w:rFonts w:ascii="Times New Roman" w:hAnsi="Times New Roman" w:cs="Times New Roman"/>
          <w:szCs w:val="24"/>
        </w:rPr>
        <w:t>, everything that concerns float configurations:</w:t>
      </w:r>
    </w:p>
    <w:p w:rsidR="00324BA8" w:rsidRPr="00F65347" w:rsidRDefault="00324BA8" w:rsidP="00324BA8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i/>
          <w:szCs w:val="24"/>
        </w:rPr>
        <w:t>decPrv_20150409_001a_for_incois\decPrv_config_floats\json_float_info</w:t>
      </w:r>
      <w:r w:rsidRPr="00F65347">
        <w:rPr>
          <w:rFonts w:ascii="Times New Roman" w:hAnsi="Times New Roman" w:cs="Times New Roman"/>
          <w:szCs w:val="24"/>
        </w:rPr>
        <w:t>, for DAC decoders only,</w:t>
      </w:r>
    </w:p>
    <w:p w:rsidR="00324BA8" w:rsidRPr="00F65347" w:rsidRDefault="00324BA8" w:rsidP="00324BA8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i/>
          <w:szCs w:val="24"/>
        </w:rPr>
        <w:t>decPrv_20150409_001a_for_incois\decPrv_config_floats\prvFloatInfo\_provor_floats_information_co.txt</w:t>
      </w:r>
      <w:r w:rsidRPr="00F65347">
        <w:rPr>
          <w:rFonts w:ascii="Times New Roman" w:hAnsi="Times New Roman" w:cs="Times New Roman"/>
          <w:szCs w:val="24"/>
        </w:rPr>
        <w:t xml:space="preserve">, main float information file (resulting of a copy of </w:t>
      </w:r>
      <w:r w:rsidR="00EF3E7D" w:rsidRPr="00F65347">
        <w:rPr>
          <w:rFonts w:ascii="Times New Roman" w:hAnsi="Times New Roman" w:cs="Times New Roman"/>
          <w:szCs w:val="24"/>
        </w:rPr>
        <w:t xml:space="preserve">the </w:t>
      </w:r>
      <w:r w:rsidRPr="00F65347">
        <w:rPr>
          <w:rFonts w:ascii="Times New Roman" w:hAnsi="Times New Roman" w:cs="Times New Roman"/>
          <w:szCs w:val="24"/>
        </w:rPr>
        <w:t xml:space="preserve">13 first columns of the </w:t>
      </w:r>
      <w:r w:rsidRPr="00F65347">
        <w:rPr>
          <w:rFonts w:ascii="Times New Roman" w:hAnsi="Times New Roman" w:cs="Times New Roman"/>
          <w:i/>
          <w:szCs w:val="24"/>
        </w:rPr>
        <w:t>_provor_floats_information_co_rt.xls</w:t>
      </w:r>
      <w:r w:rsidRPr="00F65347">
        <w:rPr>
          <w:rFonts w:ascii="Times New Roman" w:hAnsi="Times New Roman" w:cs="Times New Roman"/>
          <w:szCs w:val="24"/>
        </w:rPr>
        <w:t xml:space="preserve"> file) see below (in</w:t>
      </w:r>
      <w:r w:rsidR="00574EEB" w:rsidRPr="00F65347">
        <w:rPr>
          <w:rFonts w:ascii="Times New Roman" w:hAnsi="Times New Roman" w:cs="Times New Roman"/>
          <w:szCs w:val="24"/>
        </w:rPr>
        <w:t xml:space="preserve"> §</w:t>
      </w:r>
      <w:r w:rsidR="00574EEB" w:rsidRPr="003C1887">
        <w:rPr>
          <w:rFonts w:ascii="Times New Roman" w:hAnsi="Times New Roman" w:cs="Times New Roman"/>
          <w:szCs w:val="24"/>
        </w:rPr>
        <w:fldChar w:fldCharType="begin"/>
      </w:r>
      <w:r w:rsidR="00574EEB" w:rsidRPr="00F65347">
        <w:rPr>
          <w:rFonts w:ascii="Times New Roman" w:hAnsi="Times New Roman" w:cs="Times New Roman"/>
          <w:szCs w:val="24"/>
        </w:rPr>
        <w:instrText xml:space="preserve"> REF _Ref416547015 \w \h </w:instrText>
      </w:r>
      <w:r w:rsidR="00574EEB" w:rsidRPr="00F65347">
        <w:rPr>
          <w:rFonts w:ascii="Times New Roman" w:hAnsi="Times New Roman" w:cs="Times New Roman"/>
          <w:szCs w:val="24"/>
          <w:rPrChange w:id="287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</w:r>
      <w:r w:rsidR="00574EEB" w:rsidRPr="00F65347">
        <w:rPr>
          <w:rFonts w:ascii="Times New Roman" w:hAnsi="Times New Roman" w:cs="Times New Roman"/>
          <w:szCs w:val="24"/>
          <w:rPrChange w:id="288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  <w:fldChar w:fldCharType="separate"/>
      </w:r>
      <w:r w:rsidR="00BA66DE" w:rsidRPr="00F65347">
        <w:rPr>
          <w:rFonts w:ascii="Times New Roman" w:hAnsi="Times New Roman" w:cs="Times New Roman"/>
          <w:szCs w:val="24"/>
        </w:rPr>
        <w:t>2.1</w:t>
      </w:r>
      <w:r w:rsidR="00574EEB" w:rsidRPr="00F65347">
        <w:rPr>
          <w:rFonts w:ascii="Times New Roman" w:hAnsi="Times New Roman" w:cs="Times New Roman"/>
          <w:szCs w:val="24"/>
          <w:rPrChange w:id="289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  <w:fldChar w:fldCharType="end"/>
      </w:r>
      <w:r w:rsidR="00574EEB" w:rsidRPr="00F65347">
        <w:rPr>
          <w:rFonts w:ascii="Times New Roman" w:hAnsi="Times New Roman" w:cs="Times New Roman"/>
          <w:szCs w:val="24"/>
        </w:rPr>
        <w:t>)</w:t>
      </w:r>
      <w:r w:rsidR="00EF3E7D" w:rsidRPr="00F65347">
        <w:rPr>
          <w:rFonts w:ascii="Times New Roman" w:hAnsi="Times New Roman" w:cs="Times New Roman"/>
          <w:szCs w:val="24"/>
        </w:rPr>
        <w:t xml:space="preserve"> </w:t>
      </w:r>
      <w:r w:rsidRPr="00F65347">
        <w:rPr>
          <w:rFonts w:ascii="Times New Roman" w:hAnsi="Times New Roman" w:cs="Times New Roman"/>
          <w:szCs w:val="24"/>
        </w:rPr>
        <w:t>for a short description of these columns,</w:t>
      </w:r>
    </w:p>
    <w:p w:rsidR="001C6947" w:rsidRPr="00F65347" w:rsidRDefault="00324BA8" w:rsidP="00324BA8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i/>
          <w:szCs w:val="24"/>
        </w:rPr>
        <w:t>decPrv_20150409_001a_for_incois\decPrv_config_floats\json_float_meta_*</w:t>
      </w:r>
      <w:r w:rsidRPr="00F65347">
        <w:rPr>
          <w:rFonts w:ascii="Times New Roman" w:hAnsi="Times New Roman" w:cs="Times New Roman"/>
          <w:szCs w:val="24"/>
        </w:rPr>
        <w:t xml:space="preserve">, JSON meta-data float files (one directory for each float transmission type: </w:t>
      </w:r>
      <w:r w:rsidR="00EF3E7D" w:rsidRPr="00F65347">
        <w:rPr>
          <w:rFonts w:ascii="Times New Roman" w:hAnsi="Times New Roman" w:cs="Times New Roman"/>
          <w:szCs w:val="24"/>
        </w:rPr>
        <w:t>‘</w:t>
      </w:r>
      <w:r w:rsidR="001C6947" w:rsidRPr="00F65347">
        <w:rPr>
          <w:rFonts w:ascii="Times New Roman" w:hAnsi="Times New Roman" w:cs="Times New Roman"/>
          <w:szCs w:val="24"/>
        </w:rPr>
        <w:t>a</w:t>
      </w:r>
      <w:r w:rsidRPr="00F65347">
        <w:rPr>
          <w:rFonts w:ascii="Times New Roman" w:hAnsi="Times New Roman" w:cs="Times New Roman"/>
          <w:szCs w:val="24"/>
        </w:rPr>
        <w:t>rgos</w:t>
      </w:r>
      <w:r w:rsidR="00EF3E7D" w:rsidRPr="00F65347">
        <w:rPr>
          <w:rFonts w:ascii="Times New Roman" w:hAnsi="Times New Roman" w:cs="Times New Roman"/>
          <w:szCs w:val="24"/>
        </w:rPr>
        <w:t>’</w:t>
      </w:r>
      <w:r w:rsidRPr="00F65347">
        <w:rPr>
          <w:rFonts w:ascii="Times New Roman" w:hAnsi="Times New Roman" w:cs="Times New Roman"/>
          <w:szCs w:val="24"/>
        </w:rPr>
        <w:t xml:space="preserve">, </w:t>
      </w:r>
      <w:r w:rsidR="00EF3E7D" w:rsidRPr="00F65347">
        <w:rPr>
          <w:rFonts w:ascii="Times New Roman" w:hAnsi="Times New Roman" w:cs="Times New Roman"/>
          <w:szCs w:val="24"/>
        </w:rPr>
        <w:t>‘</w:t>
      </w:r>
      <w:r w:rsidR="001C6947" w:rsidRPr="00F65347">
        <w:rPr>
          <w:rFonts w:ascii="Times New Roman" w:hAnsi="Times New Roman" w:cs="Times New Roman"/>
          <w:szCs w:val="24"/>
        </w:rPr>
        <w:t>ir_rudics_remocean</w:t>
      </w:r>
      <w:r w:rsidR="00EF3E7D" w:rsidRPr="00F65347">
        <w:rPr>
          <w:rFonts w:ascii="Times New Roman" w:hAnsi="Times New Roman" w:cs="Times New Roman"/>
          <w:szCs w:val="24"/>
        </w:rPr>
        <w:t>’</w:t>
      </w:r>
      <w:r w:rsidR="001C6947" w:rsidRPr="00F65347">
        <w:rPr>
          <w:rFonts w:ascii="Times New Roman" w:hAnsi="Times New Roman" w:cs="Times New Roman"/>
          <w:szCs w:val="24"/>
        </w:rPr>
        <w:t xml:space="preserve"> for French Remocean rudics floats</w:t>
      </w:r>
      <w:r w:rsidRPr="00F65347">
        <w:rPr>
          <w:rFonts w:ascii="Times New Roman" w:hAnsi="Times New Roman" w:cs="Times New Roman"/>
          <w:szCs w:val="24"/>
        </w:rPr>
        <w:t xml:space="preserve">, </w:t>
      </w:r>
      <w:r w:rsidR="00EF3E7D" w:rsidRPr="00F65347">
        <w:rPr>
          <w:rFonts w:ascii="Times New Roman" w:hAnsi="Times New Roman" w:cs="Times New Roman"/>
          <w:szCs w:val="24"/>
        </w:rPr>
        <w:t>‘</w:t>
      </w:r>
      <w:r w:rsidR="001C6947" w:rsidRPr="00F65347">
        <w:rPr>
          <w:rFonts w:ascii="Times New Roman" w:hAnsi="Times New Roman" w:cs="Times New Roman"/>
          <w:szCs w:val="24"/>
        </w:rPr>
        <w:t>ir_sbd_remocean</w:t>
      </w:r>
      <w:r w:rsidR="00EF3E7D" w:rsidRPr="00F65347">
        <w:rPr>
          <w:rFonts w:ascii="Times New Roman" w:hAnsi="Times New Roman" w:cs="Times New Roman"/>
          <w:szCs w:val="24"/>
        </w:rPr>
        <w:t>’</w:t>
      </w:r>
      <w:r w:rsidR="001C6947" w:rsidRPr="00F65347">
        <w:rPr>
          <w:rFonts w:ascii="Times New Roman" w:hAnsi="Times New Roman" w:cs="Times New Roman"/>
          <w:szCs w:val="24"/>
        </w:rPr>
        <w:t xml:space="preserve"> for </w:t>
      </w:r>
      <w:r w:rsidRPr="00F65347">
        <w:rPr>
          <w:rFonts w:ascii="Times New Roman" w:hAnsi="Times New Roman" w:cs="Times New Roman"/>
          <w:szCs w:val="24"/>
        </w:rPr>
        <w:t xml:space="preserve">Indian </w:t>
      </w:r>
      <w:r w:rsidR="00EF3E7D" w:rsidRPr="00F65347">
        <w:rPr>
          <w:rFonts w:ascii="Times New Roman" w:hAnsi="Times New Roman" w:cs="Times New Roman"/>
          <w:szCs w:val="24"/>
        </w:rPr>
        <w:t xml:space="preserve">FLBB </w:t>
      </w:r>
      <w:r w:rsidRPr="00F65347">
        <w:rPr>
          <w:rFonts w:ascii="Times New Roman" w:hAnsi="Times New Roman" w:cs="Times New Roman"/>
          <w:szCs w:val="24"/>
        </w:rPr>
        <w:t xml:space="preserve">Remocean </w:t>
      </w:r>
      <w:r w:rsidR="001C6947" w:rsidRPr="00F65347">
        <w:rPr>
          <w:rFonts w:ascii="Times New Roman" w:hAnsi="Times New Roman" w:cs="Times New Roman"/>
          <w:szCs w:val="24"/>
        </w:rPr>
        <w:t xml:space="preserve">floats </w:t>
      </w:r>
      <w:r w:rsidRPr="00F65347">
        <w:rPr>
          <w:rFonts w:ascii="Times New Roman" w:hAnsi="Times New Roman" w:cs="Times New Roman"/>
          <w:szCs w:val="24"/>
        </w:rPr>
        <w:t xml:space="preserve">and </w:t>
      </w:r>
      <w:r w:rsidR="00EF3E7D" w:rsidRPr="00F65347">
        <w:rPr>
          <w:rFonts w:ascii="Times New Roman" w:hAnsi="Times New Roman" w:cs="Times New Roman"/>
          <w:szCs w:val="24"/>
        </w:rPr>
        <w:t>‘</w:t>
      </w:r>
      <w:r w:rsidR="001C6947" w:rsidRPr="00F65347">
        <w:rPr>
          <w:rFonts w:ascii="Times New Roman" w:hAnsi="Times New Roman" w:cs="Times New Roman"/>
          <w:szCs w:val="24"/>
        </w:rPr>
        <w:t>ir_sbd</w:t>
      </w:r>
      <w:r w:rsidR="00EF3E7D" w:rsidRPr="00F65347">
        <w:rPr>
          <w:rFonts w:ascii="Times New Roman" w:hAnsi="Times New Roman" w:cs="Times New Roman"/>
          <w:szCs w:val="24"/>
        </w:rPr>
        <w:t>’</w:t>
      </w:r>
      <w:r w:rsidR="001C6947" w:rsidRPr="00F65347">
        <w:rPr>
          <w:rFonts w:ascii="Times New Roman" w:hAnsi="Times New Roman" w:cs="Times New Roman"/>
          <w:szCs w:val="24"/>
        </w:rPr>
        <w:t xml:space="preserve"> </w:t>
      </w:r>
      <w:r w:rsidR="00EF3E7D" w:rsidRPr="00F65347">
        <w:rPr>
          <w:rFonts w:ascii="Times New Roman" w:hAnsi="Times New Roman" w:cs="Times New Roman"/>
          <w:szCs w:val="24"/>
        </w:rPr>
        <w:t xml:space="preserve">for </w:t>
      </w:r>
      <w:r w:rsidRPr="00F65347">
        <w:rPr>
          <w:rFonts w:ascii="Times New Roman" w:hAnsi="Times New Roman" w:cs="Times New Roman"/>
          <w:szCs w:val="24"/>
        </w:rPr>
        <w:t>common Iridium floats). See below (in</w:t>
      </w:r>
      <w:r w:rsidR="00574EEB" w:rsidRPr="00F65347">
        <w:rPr>
          <w:rFonts w:ascii="Times New Roman" w:hAnsi="Times New Roman" w:cs="Times New Roman"/>
          <w:szCs w:val="24"/>
        </w:rPr>
        <w:t xml:space="preserve"> §</w:t>
      </w:r>
      <w:r w:rsidR="00574EEB" w:rsidRPr="003C1887">
        <w:rPr>
          <w:rFonts w:ascii="Times New Roman" w:hAnsi="Times New Roman" w:cs="Times New Roman"/>
          <w:szCs w:val="24"/>
        </w:rPr>
        <w:fldChar w:fldCharType="begin"/>
      </w:r>
      <w:r w:rsidR="00574EEB" w:rsidRPr="00F65347">
        <w:rPr>
          <w:rFonts w:ascii="Times New Roman" w:hAnsi="Times New Roman" w:cs="Times New Roman"/>
          <w:szCs w:val="24"/>
        </w:rPr>
        <w:instrText xml:space="preserve"> REF _Ref416547076 \r \h </w:instrText>
      </w:r>
      <w:r w:rsidR="00574EEB" w:rsidRPr="00F65347">
        <w:rPr>
          <w:rFonts w:ascii="Times New Roman" w:hAnsi="Times New Roman" w:cs="Times New Roman"/>
          <w:szCs w:val="24"/>
          <w:rPrChange w:id="290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</w:r>
      <w:r w:rsidR="00574EEB" w:rsidRPr="00F65347">
        <w:rPr>
          <w:rFonts w:ascii="Times New Roman" w:hAnsi="Times New Roman" w:cs="Times New Roman"/>
          <w:szCs w:val="24"/>
          <w:rPrChange w:id="291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  <w:fldChar w:fldCharType="separate"/>
      </w:r>
      <w:r w:rsidR="00BA66DE" w:rsidRPr="00F65347">
        <w:rPr>
          <w:rFonts w:ascii="Times New Roman" w:hAnsi="Times New Roman" w:cs="Times New Roman"/>
          <w:szCs w:val="24"/>
        </w:rPr>
        <w:t>2.2</w:t>
      </w:r>
      <w:r w:rsidR="00574EEB" w:rsidRPr="00F65347">
        <w:rPr>
          <w:rFonts w:ascii="Times New Roman" w:hAnsi="Times New Roman" w:cs="Times New Roman"/>
          <w:szCs w:val="24"/>
          <w:rPrChange w:id="292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  <w:fldChar w:fldCharType="end"/>
      </w:r>
      <w:r w:rsidRPr="00F65347">
        <w:rPr>
          <w:rFonts w:ascii="Times New Roman" w:hAnsi="Times New Roman" w:cs="Times New Roman"/>
          <w:szCs w:val="24"/>
        </w:rPr>
        <w:t>)</w:t>
      </w:r>
      <w:r w:rsidR="00320C63" w:rsidRPr="00F65347">
        <w:rPr>
          <w:rFonts w:ascii="Times New Roman" w:hAnsi="Times New Roman" w:cs="Times New Roman"/>
          <w:szCs w:val="24"/>
        </w:rPr>
        <w:t xml:space="preserve"> the</w:t>
      </w:r>
      <w:r w:rsidR="001C6947" w:rsidRPr="00F65347">
        <w:rPr>
          <w:rFonts w:ascii="Times New Roman" w:hAnsi="Times New Roman" w:cs="Times New Roman"/>
          <w:szCs w:val="24"/>
        </w:rPr>
        <w:t xml:space="preserve"> description of their contents,</w:t>
      </w:r>
    </w:p>
    <w:p w:rsidR="001C6947" w:rsidRPr="00F65347" w:rsidRDefault="00324BA8" w:rsidP="00324BA8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i/>
          <w:szCs w:val="24"/>
        </w:rPr>
        <w:lastRenderedPageBreak/>
        <w:t>decPrv_20150409_001a_for_incois\decPrv_config_floats\lists</w:t>
      </w:r>
      <w:r w:rsidRPr="00F65347">
        <w:rPr>
          <w:rFonts w:ascii="Times New Roman" w:hAnsi="Times New Roman" w:cs="Times New Roman"/>
          <w:szCs w:val="24"/>
        </w:rPr>
        <w:t>, list of floats managed at Coriolis</w:t>
      </w:r>
      <w:r w:rsidR="001C6947" w:rsidRPr="00F65347">
        <w:rPr>
          <w:rFonts w:ascii="Times New Roman" w:hAnsi="Times New Roman" w:cs="Times New Roman"/>
          <w:szCs w:val="24"/>
        </w:rPr>
        <w:t>,</w:t>
      </w:r>
    </w:p>
    <w:p w:rsidR="001C6947" w:rsidRPr="00F65347" w:rsidRDefault="00324BA8" w:rsidP="00324BA8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i/>
          <w:szCs w:val="24"/>
        </w:rPr>
        <w:t>decPrv_20150409_001a_for_incois\decPrv_config_floats\float_dm_buffer_lists</w:t>
      </w:r>
      <w:r w:rsidRPr="00F65347">
        <w:rPr>
          <w:rFonts w:ascii="Times New Roman" w:hAnsi="Times New Roman" w:cs="Times New Roman"/>
          <w:szCs w:val="24"/>
        </w:rPr>
        <w:t xml:space="preserve">, pre-defined buffer contents used by Remocean floats decoded in 'delayed mode'; see below (in </w:t>
      </w:r>
      <w:r w:rsidR="00BA66DE" w:rsidRPr="00F65347">
        <w:rPr>
          <w:rFonts w:ascii="Times New Roman" w:hAnsi="Times New Roman" w:cs="Times New Roman"/>
          <w:szCs w:val="24"/>
        </w:rPr>
        <w:t>§</w:t>
      </w:r>
      <w:r w:rsidR="00BA66DE" w:rsidRPr="003C1887">
        <w:rPr>
          <w:rFonts w:ascii="Times New Roman" w:hAnsi="Times New Roman" w:cs="Times New Roman"/>
          <w:szCs w:val="24"/>
        </w:rPr>
        <w:fldChar w:fldCharType="begin"/>
      </w:r>
      <w:r w:rsidR="00BA66DE" w:rsidRPr="00F65347">
        <w:rPr>
          <w:rFonts w:ascii="Times New Roman" w:hAnsi="Times New Roman" w:cs="Times New Roman"/>
          <w:szCs w:val="24"/>
        </w:rPr>
        <w:instrText xml:space="preserve"> REF _Ref416550028 \r \h </w:instrText>
      </w:r>
      <w:r w:rsidR="00BA66DE" w:rsidRPr="00F65347">
        <w:rPr>
          <w:rFonts w:ascii="Times New Roman" w:hAnsi="Times New Roman" w:cs="Times New Roman"/>
          <w:szCs w:val="24"/>
          <w:rPrChange w:id="293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</w:r>
      <w:r w:rsidR="00BA66DE" w:rsidRPr="00F65347">
        <w:rPr>
          <w:rFonts w:ascii="Times New Roman" w:hAnsi="Times New Roman" w:cs="Times New Roman"/>
          <w:szCs w:val="24"/>
          <w:rPrChange w:id="294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  <w:fldChar w:fldCharType="separate"/>
      </w:r>
      <w:r w:rsidR="00BA66DE" w:rsidRPr="00F65347">
        <w:rPr>
          <w:rFonts w:ascii="Times New Roman" w:hAnsi="Times New Roman" w:cs="Times New Roman"/>
          <w:szCs w:val="24"/>
        </w:rPr>
        <w:t>7</w:t>
      </w:r>
      <w:r w:rsidR="00BA66DE" w:rsidRPr="00F65347">
        <w:rPr>
          <w:rFonts w:ascii="Times New Roman" w:hAnsi="Times New Roman" w:cs="Times New Roman"/>
          <w:szCs w:val="24"/>
          <w:rPrChange w:id="295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  <w:fldChar w:fldCharType="end"/>
      </w:r>
      <w:r w:rsidR="00EB5257" w:rsidRPr="00F65347">
        <w:rPr>
          <w:rFonts w:ascii="Times New Roman" w:hAnsi="Times New Roman" w:cs="Times New Roman"/>
          <w:szCs w:val="24"/>
        </w:rPr>
        <w:t>)</w:t>
      </w:r>
      <w:r w:rsidRPr="00F65347">
        <w:rPr>
          <w:rFonts w:ascii="Times New Roman" w:hAnsi="Times New Roman" w:cs="Times New Roman"/>
          <w:szCs w:val="24"/>
        </w:rPr>
        <w:t xml:space="preserve"> </w:t>
      </w:r>
      <w:r w:rsidR="001C6947" w:rsidRPr="00F65347">
        <w:rPr>
          <w:rFonts w:ascii="Times New Roman" w:hAnsi="Times New Roman" w:cs="Times New Roman"/>
          <w:szCs w:val="24"/>
        </w:rPr>
        <w:t>explanations on this mode,</w:t>
      </w:r>
    </w:p>
    <w:p w:rsidR="00324BA8" w:rsidRPr="00F65347" w:rsidRDefault="00324BA8" w:rsidP="00324BA8">
      <w:pPr>
        <w:pStyle w:val="Paragraphedeliste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i/>
          <w:szCs w:val="24"/>
        </w:rPr>
        <w:t>decPrv_20150409_001a_for_incois\decPrv_config_floats\DB_export</w:t>
      </w:r>
      <w:r w:rsidRPr="00F65347">
        <w:rPr>
          <w:rFonts w:ascii="Times New Roman" w:hAnsi="Times New Roman" w:cs="Times New Roman"/>
          <w:szCs w:val="24"/>
        </w:rPr>
        <w:t>, Coriolis data base exports used to generate the JSON meta-data files</w:t>
      </w:r>
    </w:p>
    <w:p w:rsidR="00324BA8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In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decPrv_20150409_001a_for_incois\decPrv_doc</w:t>
      </w:r>
      <w:r w:rsidR="001C6947" w:rsidRPr="00F65347">
        <w:rPr>
          <w:rFonts w:ascii="Times New Roman" w:hAnsi="Times New Roman" w:cs="Times New Roman"/>
          <w:szCs w:val="24"/>
        </w:rPr>
        <w:t xml:space="preserve">, the </w:t>
      </w:r>
      <w:r w:rsidR="00EF3E7D" w:rsidRPr="00F65347">
        <w:rPr>
          <w:rFonts w:ascii="Times New Roman" w:hAnsi="Times New Roman" w:cs="Times New Roman"/>
          <w:szCs w:val="24"/>
        </w:rPr>
        <w:t>decoder, tools and float d</w:t>
      </w:r>
      <w:r w:rsidR="001C6947" w:rsidRPr="00F65347">
        <w:rPr>
          <w:rFonts w:ascii="Times New Roman" w:hAnsi="Times New Roman" w:cs="Times New Roman"/>
          <w:szCs w:val="24"/>
        </w:rPr>
        <w:t xml:space="preserve">ocumentation. </w:t>
      </w:r>
      <w:r w:rsidRPr="00F65347">
        <w:rPr>
          <w:rFonts w:ascii="Times New Roman" w:hAnsi="Times New Roman" w:cs="Times New Roman"/>
          <w:szCs w:val="24"/>
        </w:rPr>
        <w:t xml:space="preserve">Unfortunately, most of it is in </w:t>
      </w:r>
      <w:r w:rsidR="001C6947" w:rsidRPr="00F65347">
        <w:rPr>
          <w:rFonts w:ascii="Times New Roman" w:hAnsi="Times New Roman" w:cs="Times New Roman"/>
          <w:szCs w:val="24"/>
        </w:rPr>
        <w:t xml:space="preserve">French, however in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decPrv_20150409_001a_for_incois\decPrv_doc\MUT_floats</w:t>
      </w:r>
      <w:r w:rsidRPr="00F65347">
        <w:rPr>
          <w:rFonts w:ascii="Times New Roman" w:hAnsi="Times New Roman" w:cs="Times New Roman"/>
          <w:szCs w:val="24"/>
        </w:rPr>
        <w:t>, you can find the NKE manuals of the float decoded by this decoder.</w:t>
      </w:r>
    </w:p>
    <w:p w:rsidR="001C6947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In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decPrv_20150409_001a_for_incois\decPrv_soft</w:t>
      </w:r>
      <w:r w:rsidR="001C6947" w:rsidRPr="00F65347">
        <w:rPr>
          <w:rFonts w:ascii="Times New Roman" w:hAnsi="Times New Roman" w:cs="Times New Roman"/>
          <w:szCs w:val="24"/>
        </w:rPr>
        <w:t>, the decoder itself:</w:t>
      </w:r>
    </w:p>
    <w:p w:rsidR="001C6947" w:rsidRPr="00F65347" w:rsidRDefault="00324BA8" w:rsidP="00324BA8">
      <w:pPr>
        <w:pStyle w:val="Paragraphedeliste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i/>
          <w:szCs w:val="24"/>
        </w:rPr>
        <w:t>decPrv_20150409_001a_for_incois\decPrv_soft\soft</w:t>
      </w:r>
      <w:r w:rsidRPr="00F65347">
        <w:rPr>
          <w:rFonts w:ascii="Times New Roman" w:hAnsi="Times New Roman" w:cs="Times New Roman"/>
          <w:szCs w:val="24"/>
        </w:rPr>
        <w:t>, the Matlab code</w:t>
      </w:r>
      <w:r w:rsidR="001C6947" w:rsidRPr="00F65347">
        <w:rPr>
          <w:rFonts w:ascii="Times New Roman" w:hAnsi="Times New Roman" w:cs="Times New Roman"/>
          <w:szCs w:val="24"/>
        </w:rPr>
        <w:t>,</w:t>
      </w:r>
    </w:p>
    <w:p w:rsidR="001C6947" w:rsidRPr="00F65347" w:rsidRDefault="00324BA8" w:rsidP="00324BA8">
      <w:pPr>
        <w:pStyle w:val="Paragraphedeliste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i/>
          <w:szCs w:val="24"/>
        </w:rPr>
        <w:t>decPrv_20150409_001a_for_incois\decPrv_soft\config\_VersionsLogiciellesProvor_20150407.xlsx</w:t>
      </w:r>
      <w:r w:rsidR="001C6947" w:rsidRPr="00F65347">
        <w:rPr>
          <w:rFonts w:ascii="Times New Roman" w:hAnsi="Times New Roman" w:cs="Times New Roman"/>
          <w:szCs w:val="24"/>
        </w:rPr>
        <w:t xml:space="preserve">, </w:t>
      </w:r>
      <w:r w:rsidRPr="00F65347">
        <w:rPr>
          <w:rFonts w:ascii="Times New Roman" w:hAnsi="Times New Roman" w:cs="Times New Roman"/>
          <w:szCs w:val="24"/>
        </w:rPr>
        <w:t>the Coriolis version of each float version and the associated decoder Id</w:t>
      </w:r>
      <w:r w:rsidR="001C6947" w:rsidRPr="00F65347">
        <w:rPr>
          <w:rFonts w:ascii="Times New Roman" w:hAnsi="Times New Roman" w:cs="Times New Roman"/>
          <w:szCs w:val="24"/>
        </w:rPr>
        <w:t>,</w:t>
      </w:r>
    </w:p>
    <w:p w:rsidR="00324BA8" w:rsidRPr="00F65347" w:rsidRDefault="00324BA8" w:rsidP="00324BA8">
      <w:pPr>
        <w:pStyle w:val="Paragraphedeliste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i/>
          <w:szCs w:val="24"/>
        </w:rPr>
        <w:t>decPrv_20150409_001a_for_incois\decPrv_soft\config\configParamNames</w:t>
      </w:r>
      <w:r w:rsidRPr="00F65347">
        <w:rPr>
          <w:rFonts w:ascii="Times New Roman" w:hAnsi="Times New Roman" w:cs="Times New Roman"/>
          <w:szCs w:val="24"/>
        </w:rPr>
        <w:t xml:space="preserve"> and </w:t>
      </w:r>
      <w:r w:rsidRPr="00F65347">
        <w:rPr>
          <w:rFonts w:ascii="Times New Roman" w:hAnsi="Times New Roman" w:cs="Times New Roman"/>
          <w:i/>
          <w:szCs w:val="24"/>
        </w:rPr>
        <w:t>techParamNames</w:t>
      </w:r>
      <w:r w:rsidRPr="00F65347">
        <w:rPr>
          <w:rFonts w:ascii="Times New Roman" w:hAnsi="Times New Roman" w:cs="Times New Roman"/>
          <w:szCs w:val="24"/>
        </w:rPr>
        <w:t xml:space="preserve">, the JSON files (one per decoder Id) used to link CONFIG (resp. TECH) labels outside the decoder. In these files "CONF_PARAM_DEC_ID" (resp. "TECH_PARAM_DEC_ID") should not be modified because it is the Id used by the decoder to affect "CONF_PARAM_NAME" (resp. "TECH_PARAM_NAME") label </w:t>
      </w:r>
      <w:r w:rsidR="00EF3E7D" w:rsidRPr="00F65347">
        <w:rPr>
          <w:rFonts w:ascii="Times New Roman" w:hAnsi="Times New Roman" w:cs="Times New Roman"/>
          <w:szCs w:val="24"/>
        </w:rPr>
        <w:t xml:space="preserve">to the concerned information </w:t>
      </w:r>
      <w:r w:rsidRPr="00F65347">
        <w:rPr>
          <w:rFonts w:ascii="Times New Roman" w:hAnsi="Times New Roman" w:cs="Times New Roman"/>
          <w:szCs w:val="24"/>
        </w:rPr>
        <w:t>in the output NetCDF files.</w:t>
      </w:r>
    </w:p>
    <w:p w:rsidR="00324BA8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The two following directories are not really part of the decoder itself but you must have it on your computer to use it correctly.</w:t>
      </w:r>
    </w:p>
    <w:p w:rsidR="00324BA8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In </w:t>
      </w:r>
      <w:r w:rsidRPr="00F65347">
        <w:rPr>
          <w:rFonts w:ascii="Times New Roman" w:hAnsi="Times New Roman" w:cs="Times New Roman"/>
          <w:i/>
          <w:szCs w:val="24"/>
        </w:rPr>
        <w:t>decPrv_20150409_001a_for_incois\ressources</w:t>
      </w:r>
      <w:r w:rsidRPr="00F65347">
        <w:rPr>
          <w:rFonts w:ascii="Times New Roman" w:hAnsi="Times New Roman" w:cs="Times New Roman"/>
          <w:szCs w:val="24"/>
        </w:rPr>
        <w:t>, you can find the files for the</w:t>
      </w:r>
      <w:r w:rsidR="00931FF0" w:rsidRPr="00F65347">
        <w:rPr>
          <w:rFonts w:ascii="Times New Roman" w:hAnsi="Times New Roman" w:cs="Times New Roman"/>
          <w:szCs w:val="24"/>
        </w:rPr>
        <w:t xml:space="preserve"> free</w:t>
      </w:r>
      <w:r w:rsidRPr="00F65347">
        <w:rPr>
          <w:rFonts w:ascii="Times New Roman" w:hAnsi="Times New Roman" w:cs="Times New Roman"/>
          <w:szCs w:val="24"/>
        </w:rPr>
        <w:t xml:space="preserve"> ETOPO2 and SRTM30+ bathymetric atlases.</w:t>
      </w:r>
    </w:p>
    <w:p w:rsidR="00324BA8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In </w:t>
      </w:r>
      <w:r w:rsidRPr="00F65347">
        <w:rPr>
          <w:rFonts w:ascii="Times New Roman" w:hAnsi="Times New Roman" w:cs="Times New Roman"/>
          <w:i/>
          <w:szCs w:val="24"/>
        </w:rPr>
        <w:t>decPrv_20150409_001a_for_incois\m_map</w:t>
      </w:r>
      <w:r w:rsidRPr="00F65347">
        <w:rPr>
          <w:rFonts w:ascii="Times New Roman" w:hAnsi="Times New Roman" w:cs="Times New Roman"/>
          <w:szCs w:val="24"/>
        </w:rPr>
        <w:t xml:space="preserve"> you can find the </w:t>
      </w:r>
      <w:r w:rsidR="00304A72" w:rsidRPr="00F65347">
        <w:rPr>
          <w:rFonts w:ascii="Times New Roman" w:hAnsi="Times New Roman" w:cs="Times New Roman"/>
          <w:szCs w:val="24"/>
        </w:rPr>
        <w:t>‘</w:t>
      </w:r>
      <w:r w:rsidRPr="00F65347">
        <w:rPr>
          <w:rFonts w:ascii="Times New Roman" w:hAnsi="Times New Roman" w:cs="Times New Roman"/>
          <w:szCs w:val="24"/>
        </w:rPr>
        <w:t>m_map</w:t>
      </w:r>
      <w:r w:rsidR="00304A72" w:rsidRPr="00F65347">
        <w:rPr>
          <w:rFonts w:ascii="Times New Roman" w:hAnsi="Times New Roman" w:cs="Times New Roman"/>
          <w:szCs w:val="24"/>
        </w:rPr>
        <w:t>’</w:t>
      </w:r>
      <w:r w:rsidRPr="00F65347">
        <w:rPr>
          <w:rFonts w:ascii="Times New Roman" w:hAnsi="Times New Roman" w:cs="Times New Roman"/>
          <w:szCs w:val="24"/>
        </w:rPr>
        <w:t xml:space="preserve"> code used for the geographical drawings (I've corrected the 1.4e version, grep 'RNU' in this code if you want to know my corrections, from the </w:t>
      </w:r>
      <w:r w:rsidRPr="00F65347">
        <w:rPr>
          <w:rFonts w:ascii="Times New Roman" w:hAnsi="Times New Roman" w:cs="Times New Roman"/>
          <w:i/>
          <w:szCs w:val="24"/>
        </w:rPr>
        <w:t>m_map1.4e_ori.7z</w:t>
      </w:r>
      <w:r w:rsidRPr="00F65347">
        <w:rPr>
          <w:rFonts w:ascii="Times New Roman" w:hAnsi="Times New Roman" w:cs="Times New Roman"/>
          <w:szCs w:val="24"/>
        </w:rPr>
        <w:t xml:space="preserve"> archive downloaded in the web).</w:t>
      </w:r>
    </w:p>
    <w:p w:rsidR="00324BA8" w:rsidRPr="00F65347" w:rsidRDefault="00931FF0" w:rsidP="00931FF0">
      <w:pPr>
        <w:pStyle w:val="Titre2"/>
        <w:rPr>
          <w:lang w:val="en-US"/>
        </w:rPr>
      </w:pPr>
      <w:bookmarkStart w:id="296" w:name="_Ref416547015"/>
      <w:bookmarkStart w:id="297" w:name="_Toc422130508"/>
      <w:r w:rsidRPr="00F65347">
        <w:rPr>
          <w:lang w:val="en-US"/>
        </w:rPr>
        <w:t>Note on the</w:t>
      </w:r>
      <w:r w:rsidR="00324BA8" w:rsidRPr="00F65347">
        <w:rPr>
          <w:lang w:val="en-US"/>
        </w:rPr>
        <w:t xml:space="preserve"> </w:t>
      </w:r>
      <w:r w:rsidR="00324BA8" w:rsidRPr="00F65347">
        <w:rPr>
          <w:i/>
          <w:lang w:val="en-US"/>
        </w:rPr>
        <w:t>_provor_floats_information_co_rt.xls</w:t>
      </w:r>
      <w:r w:rsidR="00324BA8" w:rsidRPr="00F65347">
        <w:rPr>
          <w:lang w:val="en-US"/>
        </w:rPr>
        <w:t xml:space="preserve"> </w:t>
      </w:r>
      <w:r w:rsidRPr="00F65347">
        <w:rPr>
          <w:lang w:val="en-US"/>
        </w:rPr>
        <w:t>file</w:t>
      </w:r>
      <w:bookmarkEnd w:id="296"/>
      <w:bookmarkEnd w:id="297"/>
    </w:p>
    <w:p w:rsidR="00931FF0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Most of the columns are obvious to understand, so let's only speak ab</w:t>
      </w:r>
      <w:r w:rsidR="00931FF0" w:rsidRPr="00F65347">
        <w:rPr>
          <w:rFonts w:ascii="Times New Roman" w:hAnsi="Times New Roman" w:cs="Times New Roman"/>
          <w:szCs w:val="24"/>
        </w:rPr>
        <w:t>out:</w:t>
      </w:r>
    </w:p>
    <w:p w:rsidR="00931FF0" w:rsidRPr="00F65347" w:rsidRDefault="00931FF0" w:rsidP="00324BA8">
      <w:pPr>
        <w:pStyle w:val="Paragraphedeliste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C</w:t>
      </w:r>
      <w:r w:rsidR="00324BA8" w:rsidRPr="00F65347">
        <w:rPr>
          <w:rFonts w:ascii="Times New Roman" w:hAnsi="Times New Roman" w:cs="Times New Roman"/>
          <w:szCs w:val="24"/>
        </w:rPr>
        <w:t>olumn G (DELAI parameter): used to store the DELAI parameter useful for old float versions (none in this version of the decoder</w:t>
      </w:r>
      <w:r w:rsidR="00304A72" w:rsidRPr="00F65347">
        <w:rPr>
          <w:rFonts w:ascii="Times New Roman" w:hAnsi="Times New Roman" w:cs="Times New Roman"/>
          <w:szCs w:val="24"/>
        </w:rPr>
        <w:t>,</w:t>
      </w:r>
      <w:r w:rsidR="00324BA8" w:rsidRPr="00F65347">
        <w:rPr>
          <w:rFonts w:ascii="Times New Roman" w:hAnsi="Times New Roman" w:cs="Times New Roman"/>
          <w:szCs w:val="24"/>
        </w:rPr>
        <w:t xml:space="preserve"> thus = -1), this column is also used to store the firmware version of the Remocean floats (the time to update the configuration for some specific messages depen</w:t>
      </w:r>
      <w:r w:rsidRPr="00F65347">
        <w:rPr>
          <w:rFonts w:ascii="Times New Roman" w:hAnsi="Times New Roman" w:cs="Times New Roman"/>
          <w:szCs w:val="24"/>
        </w:rPr>
        <w:t>ds on float firmware version !),</w:t>
      </w:r>
    </w:p>
    <w:p w:rsidR="00931FF0" w:rsidRPr="00F65347" w:rsidRDefault="00931FF0" w:rsidP="00324BA8">
      <w:pPr>
        <w:pStyle w:val="Paragraphedeliste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C</w:t>
      </w:r>
      <w:r w:rsidR="00324BA8" w:rsidRPr="00F65347">
        <w:rPr>
          <w:rFonts w:ascii="Times New Roman" w:hAnsi="Times New Roman" w:cs="Times New Roman"/>
          <w:szCs w:val="24"/>
        </w:rPr>
        <w:t>olumn K (Day o</w:t>
      </w:r>
      <w:r w:rsidR="00304A72" w:rsidRPr="00F65347">
        <w:rPr>
          <w:rFonts w:ascii="Times New Roman" w:hAnsi="Times New Roman" w:cs="Times New Roman"/>
          <w:szCs w:val="24"/>
        </w:rPr>
        <w:t xml:space="preserve">f the first descent): this is </w:t>
      </w:r>
      <w:r w:rsidRPr="00F65347">
        <w:rPr>
          <w:rFonts w:ascii="Times New Roman" w:hAnsi="Times New Roman" w:cs="Times New Roman"/>
          <w:szCs w:val="24"/>
        </w:rPr>
        <w:t xml:space="preserve">the reference </w:t>
      </w:r>
      <w:r w:rsidR="00324BA8" w:rsidRPr="00F65347">
        <w:rPr>
          <w:rFonts w:ascii="Times New Roman" w:hAnsi="Times New Roman" w:cs="Times New Roman"/>
          <w:szCs w:val="24"/>
        </w:rPr>
        <w:t xml:space="preserve">day </w:t>
      </w:r>
      <w:r w:rsidRPr="00F65347">
        <w:rPr>
          <w:rFonts w:ascii="Times New Roman" w:hAnsi="Times New Roman" w:cs="Times New Roman"/>
          <w:szCs w:val="24"/>
        </w:rPr>
        <w:t xml:space="preserve">of the float </w:t>
      </w:r>
      <w:r w:rsidR="00324BA8" w:rsidRPr="00F65347">
        <w:rPr>
          <w:rFonts w:ascii="Times New Roman" w:hAnsi="Times New Roman" w:cs="Times New Roman"/>
          <w:szCs w:val="24"/>
        </w:rPr>
        <w:t xml:space="preserve">(day </w:t>
      </w:r>
      <w:r w:rsidRPr="00F65347">
        <w:rPr>
          <w:rFonts w:ascii="Times New Roman" w:hAnsi="Times New Roman" w:cs="Times New Roman"/>
          <w:szCs w:val="24"/>
        </w:rPr>
        <w:t>#</w:t>
      </w:r>
      <w:r w:rsidR="00324BA8" w:rsidRPr="00F65347">
        <w:rPr>
          <w:rFonts w:ascii="Times New Roman" w:hAnsi="Times New Roman" w:cs="Times New Roman"/>
          <w:szCs w:val="24"/>
        </w:rPr>
        <w:t xml:space="preserve">0 of its internal calendar). It is the day the float first crosses the FIRST_GAP isobar (and then store the corresponding time as DST). It is generally the launch date or launch date + 1 </w:t>
      </w:r>
      <w:r w:rsidR="00304A72" w:rsidRPr="00F65347">
        <w:rPr>
          <w:rFonts w:ascii="Times New Roman" w:hAnsi="Times New Roman" w:cs="Times New Roman"/>
          <w:szCs w:val="24"/>
        </w:rPr>
        <w:t xml:space="preserve">day </w:t>
      </w:r>
      <w:r w:rsidR="00324BA8" w:rsidRPr="00F65347">
        <w:rPr>
          <w:rFonts w:ascii="Times New Roman" w:hAnsi="Times New Roman" w:cs="Times New Roman"/>
          <w:szCs w:val="24"/>
        </w:rPr>
        <w:t xml:space="preserve">(depending </w:t>
      </w:r>
      <w:r w:rsidRPr="00F65347">
        <w:rPr>
          <w:rFonts w:ascii="Times New Roman" w:hAnsi="Times New Roman" w:cs="Times New Roman"/>
          <w:szCs w:val="24"/>
        </w:rPr>
        <w:t>on the launch hour),</w:t>
      </w:r>
    </w:p>
    <w:p w:rsidR="00931FF0" w:rsidRPr="00F65347" w:rsidRDefault="00931FF0" w:rsidP="00324BA8">
      <w:pPr>
        <w:pStyle w:val="Paragraphedeliste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lastRenderedPageBreak/>
        <w:t>C</w:t>
      </w:r>
      <w:r w:rsidR="00324BA8" w:rsidRPr="00F65347">
        <w:rPr>
          <w:rFonts w:ascii="Times New Roman" w:hAnsi="Times New Roman" w:cs="Times New Roman"/>
          <w:szCs w:val="24"/>
        </w:rPr>
        <w:t xml:space="preserve">olumn L (End decoding date): </w:t>
      </w:r>
      <w:r w:rsidR="00304A72" w:rsidRPr="00F65347">
        <w:rPr>
          <w:rFonts w:ascii="Times New Roman" w:hAnsi="Times New Roman" w:cs="Times New Roman"/>
          <w:szCs w:val="24"/>
        </w:rPr>
        <w:t xml:space="preserve">in this version this information </w:t>
      </w:r>
      <w:r w:rsidR="00324BA8" w:rsidRPr="00F65347">
        <w:rPr>
          <w:rFonts w:ascii="Times New Roman" w:hAnsi="Times New Roman" w:cs="Times New Roman"/>
          <w:szCs w:val="24"/>
        </w:rPr>
        <w:t xml:space="preserve">only concerns common Iridium floats. It is the date (stored in the </w:t>
      </w:r>
      <w:r w:rsidRPr="00F65347">
        <w:rPr>
          <w:rFonts w:ascii="Times New Roman" w:hAnsi="Times New Roman" w:cs="Times New Roman"/>
          <w:szCs w:val="24"/>
        </w:rPr>
        <w:t xml:space="preserve">mail </w:t>
      </w:r>
      <w:r w:rsidR="00324BA8" w:rsidRPr="00F65347">
        <w:rPr>
          <w:rFonts w:ascii="Times New Roman" w:hAnsi="Times New Roman" w:cs="Times New Roman"/>
          <w:szCs w:val="24"/>
        </w:rPr>
        <w:t xml:space="preserve">file name) of the last Iridium mail file to be processed for this float. This date is used </w:t>
      </w:r>
      <w:r w:rsidR="00304A72" w:rsidRPr="00F65347">
        <w:rPr>
          <w:rFonts w:ascii="Times New Roman" w:hAnsi="Times New Roman" w:cs="Times New Roman"/>
          <w:szCs w:val="24"/>
        </w:rPr>
        <w:t xml:space="preserve">to separate input raw data </w:t>
      </w:r>
      <w:r w:rsidR="00324BA8" w:rsidRPr="00F65347">
        <w:rPr>
          <w:rFonts w:ascii="Times New Roman" w:hAnsi="Times New Roman" w:cs="Times New Roman"/>
          <w:szCs w:val="24"/>
        </w:rPr>
        <w:t>for floats which shared the same IMEI or for floats which have been</w:t>
      </w:r>
      <w:r w:rsidRPr="00F65347">
        <w:rPr>
          <w:rFonts w:ascii="Times New Roman" w:hAnsi="Times New Roman" w:cs="Times New Roman"/>
          <w:szCs w:val="24"/>
        </w:rPr>
        <w:t xml:space="preserve"> recovered while still emitting,</w:t>
      </w:r>
    </w:p>
    <w:p w:rsidR="00324BA8" w:rsidRPr="00F65347" w:rsidRDefault="00324BA8" w:rsidP="00324BA8">
      <w:pPr>
        <w:pStyle w:val="Paragraphedeliste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Column M (DM flag): only concerns Remocean floats, set to 1 for floats decoded in DM mode; see below (in </w:t>
      </w:r>
      <w:r w:rsidR="00EB5257" w:rsidRPr="00F65347">
        <w:rPr>
          <w:rFonts w:ascii="Times New Roman" w:hAnsi="Times New Roman" w:cs="Times New Roman"/>
          <w:szCs w:val="24"/>
        </w:rPr>
        <w:t>§</w:t>
      </w:r>
      <w:r w:rsidR="00EB5257" w:rsidRPr="003C1887">
        <w:rPr>
          <w:rFonts w:ascii="Times New Roman" w:hAnsi="Times New Roman" w:cs="Times New Roman"/>
          <w:szCs w:val="24"/>
        </w:rPr>
        <w:fldChar w:fldCharType="begin"/>
      </w:r>
      <w:r w:rsidR="00EB5257" w:rsidRPr="00F65347">
        <w:rPr>
          <w:rFonts w:ascii="Times New Roman" w:hAnsi="Times New Roman" w:cs="Times New Roman"/>
          <w:szCs w:val="24"/>
        </w:rPr>
        <w:instrText xml:space="preserve"> REF _Ref416550047 \r \h </w:instrText>
      </w:r>
      <w:r w:rsidR="00EB5257" w:rsidRPr="00F65347">
        <w:rPr>
          <w:rFonts w:ascii="Times New Roman" w:hAnsi="Times New Roman" w:cs="Times New Roman"/>
          <w:szCs w:val="24"/>
          <w:rPrChange w:id="298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</w:r>
      <w:r w:rsidR="00EB5257" w:rsidRPr="00F65347">
        <w:rPr>
          <w:rFonts w:ascii="Times New Roman" w:hAnsi="Times New Roman" w:cs="Times New Roman"/>
          <w:szCs w:val="24"/>
          <w:rPrChange w:id="299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  <w:fldChar w:fldCharType="separate"/>
      </w:r>
      <w:r w:rsidR="00EB5257" w:rsidRPr="00F65347">
        <w:rPr>
          <w:rFonts w:ascii="Times New Roman" w:hAnsi="Times New Roman" w:cs="Times New Roman"/>
          <w:szCs w:val="24"/>
        </w:rPr>
        <w:t>7</w:t>
      </w:r>
      <w:r w:rsidR="00EB5257" w:rsidRPr="00F65347">
        <w:rPr>
          <w:rFonts w:ascii="Times New Roman" w:hAnsi="Times New Roman" w:cs="Times New Roman"/>
          <w:szCs w:val="24"/>
          <w:rPrChange w:id="300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  <w:fldChar w:fldCharType="end"/>
      </w:r>
      <w:r w:rsidR="00EB5257" w:rsidRPr="00F65347">
        <w:rPr>
          <w:rFonts w:ascii="Times New Roman" w:hAnsi="Times New Roman" w:cs="Times New Roman"/>
          <w:szCs w:val="24"/>
        </w:rPr>
        <w:t>)</w:t>
      </w:r>
      <w:r w:rsidRPr="00F65347">
        <w:rPr>
          <w:rFonts w:ascii="Times New Roman" w:hAnsi="Times New Roman" w:cs="Times New Roman"/>
          <w:szCs w:val="24"/>
        </w:rPr>
        <w:t xml:space="preserve"> </w:t>
      </w:r>
      <w:r w:rsidR="00931FF0" w:rsidRPr="00F65347">
        <w:rPr>
          <w:rFonts w:ascii="Times New Roman" w:hAnsi="Times New Roman" w:cs="Times New Roman"/>
          <w:szCs w:val="24"/>
        </w:rPr>
        <w:t>explanations</w:t>
      </w:r>
      <w:r w:rsidRPr="00F65347">
        <w:rPr>
          <w:rFonts w:ascii="Times New Roman" w:hAnsi="Times New Roman" w:cs="Times New Roman"/>
          <w:szCs w:val="24"/>
        </w:rPr>
        <w:t xml:space="preserve"> on this mode.</w:t>
      </w:r>
    </w:p>
    <w:p w:rsidR="00324BA8" w:rsidRPr="00F65347" w:rsidRDefault="00931FF0" w:rsidP="00931FF0">
      <w:pPr>
        <w:pStyle w:val="Titre2"/>
        <w:rPr>
          <w:lang w:val="en-US"/>
        </w:rPr>
      </w:pPr>
      <w:bookmarkStart w:id="301" w:name="_Ref416547076"/>
      <w:bookmarkStart w:id="302" w:name="_Toc422130509"/>
      <w:r w:rsidRPr="00F65347">
        <w:rPr>
          <w:lang w:val="en-US"/>
        </w:rPr>
        <w:t>Note on the meta-data JSON files</w:t>
      </w:r>
      <w:bookmarkEnd w:id="301"/>
      <w:bookmarkEnd w:id="302"/>
    </w:p>
    <w:p w:rsidR="00324BA8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In </w:t>
      </w:r>
      <w:r w:rsidR="00304A72" w:rsidRPr="00F65347">
        <w:rPr>
          <w:rFonts w:ascii="Times New Roman" w:hAnsi="Times New Roman" w:cs="Times New Roman"/>
          <w:szCs w:val="24"/>
        </w:rPr>
        <w:t>a</w:t>
      </w:r>
      <w:r w:rsidRPr="00F65347">
        <w:rPr>
          <w:rFonts w:ascii="Times New Roman" w:hAnsi="Times New Roman" w:cs="Times New Roman"/>
          <w:szCs w:val="24"/>
        </w:rPr>
        <w:t xml:space="preserve"> meta-data JSON file (one file per float) you can find the information used to create the meta.nc file for this float.</w:t>
      </w:r>
    </w:p>
    <w:p w:rsidR="00931FF0" w:rsidRPr="00F65347" w:rsidRDefault="00324BA8" w:rsidP="00324BA8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Most of the ite</w:t>
      </w:r>
      <w:r w:rsidR="00931FF0" w:rsidRPr="00F65347">
        <w:rPr>
          <w:rFonts w:ascii="Times New Roman" w:hAnsi="Times New Roman" w:cs="Times New Roman"/>
          <w:szCs w:val="24"/>
        </w:rPr>
        <w:t xml:space="preserve">ms are not used by the decoder, i.e. </w:t>
      </w:r>
      <w:r w:rsidRPr="00F65347">
        <w:rPr>
          <w:rFonts w:ascii="Times New Roman" w:hAnsi="Times New Roman" w:cs="Times New Roman"/>
          <w:szCs w:val="24"/>
        </w:rPr>
        <w:t>it just reads the information in the JSON file an</w:t>
      </w:r>
      <w:r w:rsidR="00931FF0" w:rsidRPr="00F65347">
        <w:rPr>
          <w:rFonts w:ascii="Times New Roman" w:hAnsi="Times New Roman" w:cs="Times New Roman"/>
          <w:szCs w:val="24"/>
        </w:rPr>
        <w:t>d copies it in the meta.nc file</w:t>
      </w:r>
      <w:r w:rsidR="00EB5257" w:rsidRPr="00F65347">
        <w:rPr>
          <w:rFonts w:ascii="Times New Roman" w:hAnsi="Times New Roman" w:cs="Times New Roman"/>
          <w:szCs w:val="24"/>
        </w:rPr>
        <w:t>. However</w:t>
      </w:r>
      <w:r w:rsidRPr="00F65347">
        <w:rPr>
          <w:rFonts w:ascii="Times New Roman" w:hAnsi="Times New Roman" w:cs="Times New Roman"/>
          <w:szCs w:val="24"/>
        </w:rPr>
        <w:t>, some</w:t>
      </w:r>
      <w:r w:rsidR="00931FF0" w:rsidRPr="00F65347">
        <w:rPr>
          <w:rFonts w:ascii="Times New Roman" w:hAnsi="Times New Roman" w:cs="Times New Roman"/>
          <w:szCs w:val="24"/>
        </w:rPr>
        <w:t xml:space="preserve"> items are used by the decoder:</w:t>
      </w:r>
    </w:p>
    <w:p w:rsidR="00931FF0" w:rsidRPr="00F65347" w:rsidRDefault="00324BA8" w:rsidP="00324BA8">
      <w:pPr>
        <w:pStyle w:val="Paragraphedeliste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"CONFIG_PARAMETER_NAME"/"CONFIG_PARAMETER_VALUE": contain the configuration of the</w:t>
      </w:r>
      <w:r w:rsidR="00931FF0" w:rsidRPr="00F65347">
        <w:rPr>
          <w:rFonts w:ascii="Times New Roman" w:hAnsi="Times New Roman" w:cs="Times New Roman"/>
          <w:szCs w:val="24"/>
        </w:rPr>
        <w:t xml:space="preserve"> float at launch:</w:t>
      </w:r>
    </w:p>
    <w:p w:rsidR="00931FF0" w:rsidRPr="00F65347" w:rsidRDefault="00324BA8" w:rsidP="00931FF0">
      <w:pPr>
        <w:pStyle w:val="Paragraphedeliste"/>
        <w:numPr>
          <w:ilvl w:val="1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For floats </w:t>
      </w:r>
      <w:r w:rsidR="00931FF0" w:rsidRPr="00F65347">
        <w:rPr>
          <w:rFonts w:ascii="Times New Roman" w:hAnsi="Times New Roman" w:cs="Times New Roman"/>
          <w:szCs w:val="24"/>
        </w:rPr>
        <w:t>which</w:t>
      </w:r>
      <w:r w:rsidRPr="00F65347">
        <w:rPr>
          <w:rFonts w:ascii="Times New Roman" w:hAnsi="Times New Roman" w:cs="Times New Roman"/>
          <w:szCs w:val="24"/>
        </w:rPr>
        <w:t xml:space="preserve"> transmit their configurati</w:t>
      </w:r>
      <w:r w:rsidR="00931FF0" w:rsidRPr="00F65347">
        <w:rPr>
          <w:rFonts w:ascii="Times New Roman" w:hAnsi="Times New Roman" w:cs="Times New Roman"/>
          <w:szCs w:val="24"/>
        </w:rPr>
        <w:t>on it is the base configuration,</w:t>
      </w:r>
    </w:p>
    <w:p w:rsidR="00931FF0" w:rsidRPr="00F65347" w:rsidRDefault="00324BA8" w:rsidP="00931FF0">
      <w:pPr>
        <w:pStyle w:val="Paragraphedeliste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For Argos float</w:t>
      </w:r>
      <w:r w:rsidR="00931FF0" w:rsidRPr="00F65347">
        <w:rPr>
          <w:rFonts w:ascii="Times New Roman" w:hAnsi="Times New Roman" w:cs="Times New Roman"/>
          <w:szCs w:val="24"/>
        </w:rPr>
        <w:t>s</w:t>
      </w:r>
      <w:r w:rsidRPr="00F65347">
        <w:rPr>
          <w:rFonts w:ascii="Times New Roman" w:hAnsi="Times New Roman" w:cs="Times New Roman"/>
          <w:szCs w:val="24"/>
        </w:rPr>
        <w:t xml:space="preserve"> it is the configuration for all the float life (for NKE Argos floats we have a</w:t>
      </w:r>
      <w:r w:rsidR="00931FF0" w:rsidRPr="00F65347">
        <w:rPr>
          <w:rFonts w:ascii="Times New Roman" w:hAnsi="Times New Roman" w:cs="Times New Roman"/>
          <w:szCs w:val="24"/>
        </w:rPr>
        <w:t>t least 2 missions; 3 for multi-mission floats),</w:t>
      </w:r>
    </w:p>
    <w:p w:rsidR="00931FF0" w:rsidRPr="00F65347" w:rsidRDefault="00931FF0" w:rsidP="00931FF0">
      <w:pPr>
        <w:spacing w:after="0" w:line="240" w:lineRule="auto"/>
        <w:ind w:left="1418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Then, you can easily understand that</w:t>
      </w:r>
      <w:r w:rsidR="00324BA8" w:rsidRPr="00F65347">
        <w:rPr>
          <w:rFonts w:ascii="Times New Roman" w:hAnsi="Times New Roman" w:cs="Times New Roman"/>
          <w:szCs w:val="24"/>
        </w:rPr>
        <w:t xml:space="preserve"> this item should be carefully filled.</w:t>
      </w:r>
    </w:p>
    <w:p w:rsidR="00931FF0" w:rsidRPr="00F65347" w:rsidRDefault="00324BA8" w:rsidP="00324BA8">
      <w:pPr>
        <w:pStyle w:val="Paragraphedeliste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"CALIBRATION_COEFFICIENT": contains the coefficients used by the decode</w:t>
      </w:r>
      <w:r w:rsidR="00574EEB" w:rsidRPr="00F65347">
        <w:rPr>
          <w:rFonts w:ascii="Times New Roman" w:hAnsi="Times New Roman" w:cs="Times New Roman"/>
          <w:szCs w:val="24"/>
        </w:rPr>
        <w:t>r to compute derived parameters,</w:t>
      </w:r>
    </w:p>
    <w:p w:rsidR="00931FF0" w:rsidRPr="00F65347" w:rsidRDefault="00324BA8" w:rsidP="00324BA8">
      <w:pPr>
        <w:pStyle w:val="Paragraphedeliste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"CALIB_RT_*": contain all information about the RT adjustments tha</w:t>
      </w:r>
      <w:r w:rsidR="00574EEB" w:rsidRPr="00F65347">
        <w:rPr>
          <w:rFonts w:ascii="Times New Roman" w:hAnsi="Times New Roman" w:cs="Times New Roman"/>
          <w:szCs w:val="24"/>
        </w:rPr>
        <w:t xml:space="preserve">t </w:t>
      </w:r>
      <w:r w:rsidR="00304A72" w:rsidRPr="00F65347">
        <w:rPr>
          <w:rFonts w:ascii="Times New Roman" w:hAnsi="Times New Roman" w:cs="Times New Roman"/>
          <w:szCs w:val="24"/>
        </w:rPr>
        <w:t>should</w:t>
      </w:r>
      <w:r w:rsidR="00574EEB" w:rsidRPr="00F65347">
        <w:rPr>
          <w:rFonts w:ascii="Times New Roman" w:hAnsi="Times New Roman" w:cs="Times New Roman"/>
          <w:szCs w:val="24"/>
        </w:rPr>
        <w:t xml:space="preserve"> be applied by the decoder,</w:t>
      </w:r>
    </w:p>
    <w:p w:rsidR="00324BA8" w:rsidRPr="00F65347" w:rsidRDefault="00324BA8" w:rsidP="00324BA8">
      <w:pPr>
        <w:pStyle w:val="Paragraphedeliste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"SENSOR_MOUNTED_ON_FLOAT": for bio floats, contains the list of sensors mounted on the float (the only way to know what is expected to be received from the float).</w:t>
      </w:r>
    </w:p>
    <w:p w:rsidR="00574EEB" w:rsidRPr="00F65347" w:rsidRDefault="00574EEB" w:rsidP="00574EEB">
      <w:pPr>
        <w:pStyle w:val="Titre1"/>
      </w:pPr>
      <w:bookmarkStart w:id="303" w:name="_Toc422130510"/>
      <w:r w:rsidRPr="00F65347">
        <w:t>Matlab version to use</w:t>
      </w:r>
      <w:bookmarkEnd w:id="303"/>
    </w:p>
    <w:p w:rsidR="00574EEB" w:rsidRPr="00F65347" w:rsidRDefault="00574EEB" w:rsidP="00574EEB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To use the decoder, you need at least a Matlab version with a native </w:t>
      </w:r>
      <w:r w:rsidR="00C37C67" w:rsidRPr="00F65347">
        <w:rPr>
          <w:rFonts w:ascii="Times New Roman" w:hAnsi="Times New Roman" w:cs="Times New Roman"/>
          <w:szCs w:val="24"/>
        </w:rPr>
        <w:t>NetCDF</w:t>
      </w:r>
      <w:r w:rsidRPr="00F65347">
        <w:rPr>
          <w:rFonts w:ascii="Times New Roman" w:hAnsi="Times New Roman" w:cs="Times New Roman"/>
          <w:szCs w:val="24"/>
        </w:rPr>
        <w:t xml:space="preserve"> library (after R2006b).</w:t>
      </w:r>
    </w:p>
    <w:p w:rsidR="00574EEB" w:rsidRPr="00F65347" w:rsidRDefault="00574EEB" w:rsidP="00574EEB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I use MATLAB R2014a (but only because I have not updated yet the drawing programs</w:t>
      </w:r>
      <w:r w:rsidR="00C37C67" w:rsidRPr="00F65347">
        <w:rPr>
          <w:rFonts w:ascii="Times New Roman" w:hAnsi="Times New Roman" w:cs="Times New Roman"/>
          <w:szCs w:val="24"/>
        </w:rPr>
        <w:t xml:space="preserve"> for the </w:t>
      </w:r>
      <w:r w:rsidRPr="00F65347">
        <w:rPr>
          <w:rFonts w:ascii="Times New Roman" w:hAnsi="Times New Roman" w:cs="Times New Roman"/>
          <w:szCs w:val="24"/>
        </w:rPr>
        <w:t>Matlab R201</w:t>
      </w:r>
      <w:r w:rsidR="00C37C67" w:rsidRPr="00F65347">
        <w:rPr>
          <w:rFonts w:ascii="Times New Roman" w:hAnsi="Times New Roman" w:cs="Times New Roman"/>
          <w:szCs w:val="24"/>
        </w:rPr>
        <w:t>4</w:t>
      </w:r>
      <w:r w:rsidRPr="00F65347">
        <w:rPr>
          <w:rFonts w:ascii="Times New Roman" w:hAnsi="Times New Roman" w:cs="Times New Roman"/>
          <w:szCs w:val="24"/>
        </w:rPr>
        <w:t xml:space="preserve">b </w:t>
      </w:r>
      <w:r w:rsidR="00C37C67" w:rsidRPr="00F65347">
        <w:rPr>
          <w:rFonts w:ascii="Times New Roman" w:hAnsi="Times New Roman" w:cs="Times New Roman"/>
          <w:szCs w:val="24"/>
        </w:rPr>
        <w:t>release</w:t>
      </w:r>
      <w:r w:rsidRPr="00F65347">
        <w:rPr>
          <w:rFonts w:ascii="Times New Roman" w:hAnsi="Times New Roman" w:cs="Times New Roman"/>
          <w:szCs w:val="24"/>
        </w:rPr>
        <w:t>). If you don't use the drawing programs you can use the MATLAB R2014b or MATLAB R2015a versions.</w:t>
      </w:r>
    </w:p>
    <w:p w:rsidR="00574EEB" w:rsidRPr="00F65347" w:rsidRDefault="00574EEB" w:rsidP="00574EEB">
      <w:pPr>
        <w:pStyle w:val="Titre1"/>
      </w:pPr>
      <w:bookmarkStart w:id="304" w:name="_Toc422130511"/>
      <w:r w:rsidRPr="00F65347">
        <w:t>Decoder deployment</w:t>
      </w:r>
      <w:bookmarkEnd w:id="304"/>
    </w:p>
    <w:p w:rsidR="00574EEB" w:rsidRPr="00F65347" w:rsidRDefault="00574EEB" w:rsidP="00574EEB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To install the decoder you should:</w:t>
      </w:r>
    </w:p>
    <w:p w:rsidR="00574EEB" w:rsidRPr="00F65347" w:rsidRDefault="00C37C67" w:rsidP="00574EEB">
      <w:pPr>
        <w:pStyle w:val="Paragraphedeliste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U</w:t>
      </w:r>
      <w:r w:rsidR="00574EEB" w:rsidRPr="00F65347">
        <w:rPr>
          <w:rFonts w:ascii="Times New Roman" w:hAnsi="Times New Roman" w:cs="Times New Roman"/>
          <w:szCs w:val="24"/>
        </w:rPr>
        <w:t>nzip the provided archive,</w:t>
      </w:r>
    </w:p>
    <w:p w:rsidR="00574EEB" w:rsidRPr="00F65347" w:rsidRDefault="00C37C67" w:rsidP="00574EEB">
      <w:pPr>
        <w:pStyle w:val="Paragraphedeliste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A</w:t>
      </w:r>
      <w:r w:rsidR="00574EEB" w:rsidRPr="00F65347">
        <w:rPr>
          <w:rFonts w:ascii="Times New Roman" w:hAnsi="Times New Roman" w:cs="Times New Roman"/>
          <w:szCs w:val="24"/>
        </w:rPr>
        <w:t xml:space="preserve">dd the </w:t>
      </w:r>
      <w:r w:rsidR="00574EEB" w:rsidRPr="00F65347">
        <w:rPr>
          <w:rFonts w:ascii="Times New Roman" w:hAnsi="Times New Roman" w:cs="Times New Roman"/>
          <w:i/>
          <w:szCs w:val="24"/>
        </w:rPr>
        <w:t>decPrv_20150409_001a_for_incois\m_map\m_map1.4e</w:t>
      </w:r>
      <w:r w:rsidR="00574EEB" w:rsidRPr="00F65347">
        <w:rPr>
          <w:rFonts w:ascii="Times New Roman" w:hAnsi="Times New Roman" w:cs="Times New Roman"/>
          <w:szCs w:val="24"/>
        </w:rPr>
        <w:t xml:space="preserve"> directory in </w:t>
      </w:r>
      <w:r w:rsidRPr="00F65347">
        <w:rPr>
          <w:rFonts w:ascii="Times New Roman" w:hAnsi="Times New Roman" w:cs="Times New Roman"/>
          <w:szCs w:val="24"/>
        </w:rPr>
        <w:t>your</w:t>
      </w:r>
      <w:r w:rsidR="00574EEB" w:rsidRPr="00F65347">
        <w:rPr>
          <w:rFonts w:ascii="Times New Roman" w:hAnsi="Times New Roman" w:cs="Times New Roman"/>
          <w:szCs w:val="24"/>
        </w:rPr>
        <w:t xml:space="preserve"> Matlab path</w:t>
      </w:r>
      <w:r w:rsidRPr="00F65347">
        <w:rPr>
          <w:rFonts w:ascii="Times New Roman" w:hAnsi="Times New Roman" w:cs="Times New Roman"/>
          <w:szCs w:val="24"/>
        </w:rPr>
        <w:t>,</w:t>
      </w:r>
    </w:p>
    <w:p w:rsidR="00574EEB" w:rsidRPr="00F65347" w:rsidRDefault="00C37C67" w:rsidP="00574EEB">
      <w:pPr>
        <w:pStyle w:val="Paragraphedeliste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lastRenderedPageBreak/>
        <w:t>A</w:t>
      </w:r>
      <w:r w:rsidR="00574EEB" w:rsidRPr="00F65347">
        <w:rPr>
          <w:rFonts w:ascii="Times New Roman" w:hAnsi="Times New Roman" w:cs="Times New Roman"/>
          <w:szCs w:val="24"/>
        </w:rPr>
        <w:t xml:space="preserve">dd the </w:t>
      </w:r>
      <w:r w:rsidR="00574EEB" w:rsidRPr="00F65347">
        <w:rPr>
          <w:rFonts w:ascii="Times New Roman" w:hAnsi="Times New Roman" w:cs="Times New Roman"/>
          <w:i/>
          <w:szCs w:val="24"/>
        </w:rPr>
        <w:t>decPrv_20150409_001a_for_incois\decPrv_soft\soft</w:t>
      </w:r>
      <w:r w:rsidR="00574EEB" w:rsidRPr="00F65347">
        <w:rPr>
          <w:rFonts w:ascii="Times New Roman" w:hAnsi="Times New Roman" w:cs="Times New Roman"/>
          <w:szCs w:val="24"/>
        </w:rPr>
        <w:t xml:space="preserve"> directory </w:t>
      </w:r>
      <w:r w:rsidRPr="00F65347">
        <w:rPr>
          <w:rFonts w:ascii="Times New Roman" w:hAnsi="Times New Roman" w:cs="Times New Roman"/>
          <w:szCs w:val="24"/>
        </w:rPr>
        <w:t>and</w:t>
      </w:r>
      <w:r w:rsidR="00574EEB" w:rsidRPr="00F65347">
        <w:rPr>
          <w:rFonts w:ascii="Times New Roman" w:hAnsi="Times New Roman" w:cs="Times New Roman"/>
          <w:szCs w:val="24"/>
        </w:rPr>
        <w:t xml:space="preserve"> all its sub-directories in </w:t>
      </w:r>
      <w:r w:rsidRPr="00F65347">
        <w:rPr>
          <w:rFonts w:ascii="Times New Roman" w:hAnsi="Times New Roman" w:cs="Times New Roman"/>
          <w:szCs w:val="24"/>
        </w:rPr>
        <w:t>your</w:t>
      </w:r>
      <w:r w:rsidR="00574EEB" w:rsidRPr="00F65347">
        <w:rPr>
          <w:rFonts w:ascii="Times New Roman" w:hAnsi="Times New Roman" w:cs="Times New Roman"/>
          <w:szCs w:val="24"/>
        </w:rPr>
        <w:t xml:space="preserve"> Matlab path.</w:t>
      </w:r>
    </w:p>
    <w:p w:rsidR="00574EEB" w:rsidRPr="00F65347" w:rsidRDefault="00560432" w:rsidP="00560432">
      <w:pPr>
        <w:pStyle w:val="Titre1"/>
      </w:pPr>
      <w:bookmarkStart w:id="305" w:name="_Toc422130512"/>
      <w:r w:rsidRPr="00F65347">
        <w:t>Decoder configuration</w:t>
      </w:r>
      <w:bookmarkEnd w:id="305"/>
    </w:p>
    <w:p w:rsidR="00574EEB" w:rsidRPr="00F65347" w:rsidRDefault="00574EEB" w:rsidP="00574EEB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To configure the decoder you have to update, according to your own </w:t>
      </w:r>
      <w:r w:rsidR="00560432" w:rsidRPr="00F65347">
        <w:rPr>
          <w:rFonts w:ascii="Times New Roman" w:hAnsi="Times New Roman" w:cs="Times New Roman"/>
          <w:szCs w:val="24"/>
        </w:rPr>
        <w:t>(</w:t>
      </w:r>
      <w:r w:rsidRPr="00F65347">
        <w:rPr>
          <w:rFonts w:ascii="Times New Roman" w:hAnsi="Times New Roman" w:cs="Times New Roman"/>
          <w:szCs w:val="24"/>
        </w:rPr>
        <w:t>Linux or PC</w:t>
      </w:r>
      <w:r w:rsidR="00560432" w:rsidRPr="00F65347">
        <w:rPr>
          <w:rFonts w:ascii="Times New Roman" w:hAnsi="Times New Roman" w:cs="Times New Roman"/>
          <w:szCs w:val="24"/>
        </w:rPr>
        <w:t>)</w:t>
      </w:r>
      <w:r w:rsidRPr="00F65347">
        <w:rPr>
          <w:rFonts w:ascii="Times New Roman" w:hAnsi="Times New Roman" w:cs="Times New Roman"/>
          <w:szCs w:val="24"/>
        </w:rPr>
        <w:t xml:space="preserve"> platform,</w:t>
      </w:r>
      <w:r w:rsidR="00560432" w:rsidRPr="00F65347">
        <w:rPr>
          <w:rFonts w:ascii="Times New Roman" w:hAnsi="Times New Roman" w:cs="Times New Roman"/>
          <w:szCs w:val="24"/>
        </w:rPr>
        <w:t xml:space="preserve"> the decoder configuration file: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decPrv_20150409_001a_for_incois\decPrv_soft\soft\_prv_decoder.conf</w:t>
      </w:r>
      <w:r w:rsidR="00560432" w:rsidRPr="00F65347">
        <w:rPr>
          <w:rFonts w:ascii="Times New Roman" w:hAnsi="Times New Roman" w:cs="Times New Roman"/>
          <w:szCs w:val="24"/>
        </w:rPr>
        <w:t>.</w:t>
      </w:r>
    </w:p>
    <w:p w:rsidR="00560432" w:rsidRPr="00F65347" w:rsidRDefault="00574EEB" w:rsidP="00574EEB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The items to updat</w:t>
      </w:r>
      <w:r w:rsidR="00560432" w:rsidRPr="00F65347">
        <w:rPr>
          <w:rFonts w:ascii="Times New Roman" w:hAnsi="Times New Roman" w:cs="Times New Roman"/>
          <w:szCs w:val="24"/>
        </w:rPr>
        <w:t>e are: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FLOAT_LIST_FILE_NAME</w:t>
      </w:r>
      <w:r w:rsidRPr="00F65347">
        <w:rPr>
          <w:rFonts w:ascii="Times New Roman" w:hAnsi="Times New Roman" w:cs="Times New Roman"/>
          <w:szCs w:val="24"/>
        </w:rPr>
        <w:t>: default list of floats to process</w:t>
      </w:r>
      <w:r w:rsidR="00560432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EXPECTED_CYCLE_LIST</w:t>
      </w:r>
      <w:r w:rsidRPr="00F65347">
        <w:rPr>
          <w:rFonts w:ascii="Times New Roman" w:hAnsi="Times New Roman" w:cs="Times New Roman"/>
          <w:szCs w:val="24"/>
        </w:rPr>
        <w:t>: for Argos floats</w:t>
      </w:r>
      <w:r w:rsidR="00A20491" w:rsidRPr="00F65347">
        <w:rPr>
          <w:rFonts w:ascii="Times New Roman" w:hAnsi="Times New Roman" w:cs="Times New Roman"/>
          <w:szCs w:val="24"/>
        </w:rPr>
        <w:t>,</w:t>
      </w:r>
      <w:r w:rsidRPr="00F65347">
        <w:rPr>
          <w:rFonts w:ascii="Times New Roman" w:hAnsi="Times New Roman" w:cs="Times New Roman"/>
          <w:szCs w:val="24"/>
        </w:rPr>
        <w:t xml:space="preserve"> we can choose the cycles to decode. However, as TRAJ data (and profile location </w:t>
      </w:r>
      <w:r w:rsidR="00A20491" w:rsidRPr="00F65347">
        <w:rPr>
          <w:rFonts w:ascii="Times New Roman" w:hAnsi="Times New Roman" w:cs="Times New Roman"/>
          <w:szCs w:val="24"/>
        </w:rPr>
        <w:t xml:space="preserve">and time </w:t>
      </w:r>
      <w:r w:rsidRPr="00F65347">
        <w:rPr>
          <w:rFonts w:ascii="Times New Roman" w:hAnsi="Times New Roman" w:cs="Times New Roman"/>
          <w:szCs w:val="24"/>
        </w:rPr>
        <w:t>determination) may use information from previous cycles</w:t>
      </w:r>
      <w:r w:rsidR="00A20491" w:rsidRPr="00F65347">
        <w:rPr>
          <w:rFonts w:ascii="Times New Roman" w:hAnsi="Times New Roman" w:cs="Times New Roman"/>
          <w:szCs w:val="24"/>
        </w:rPr>
        <w:t>,</w:t>
      </w:r>
      <w:r w:rsidRPr="00F65347">
        <w:rPr>
          <w:rFonts w:ascii="Times New Roman" w:hAnsi="Times New Roman" w:cs="Times New Roman"/>
          <w:szCs w:val="24"/>
        </w:rPr>
        <w:t xml:space="preserve"> I recommend to always </w:t>
      </w:r>
      <w:r w:rsidR="00697331" w:rsidRPr="00F65347">
        <w:rPr>
          <w:rFonts w:ascii="Times New Roman" w:hAnsi="Times New Roman" w:cs="Times New Roman"/>
          <w:szCs w:val="24"/>
        </w:rPr>
        <w:t>set</w:t>
      </w:r>
      <w:r w:rsidRPr="00F65347">
        <w:rPr>
          <w:rFonts w:ascii="Times New Roman" w:hAnsi="Times New Roman" w:cs="Times New Roman"/>
          <w:szCs w:val="24"/>
        </w:rPr>
        <w:t xml:space="preserve"> (</w:t>
      </w:r>
      <w:r w:rsidRPr="00F65347">
        <w:rPr>
          <w:rStyle w:val="informatiqueCar"/>
          <w:rFonts w:eastAsiaTheme="minorHAnsi"/>
        </w:rPr>
        <w:t>EXPECTED_CYCLE_LIST = 9999</w:t>
      </w:r>
      <w:r w:rsidRPr="00F65347">
        <w:rPr>
          <w:rFonts w:ascii="Times New Roman" w:hAnsi="Times New Roman" w:cs="Times New Roman"/>
          <w:szCs w:val="24"/>
        </w:rPr>
        <w:t xml:space="preserve"> or </w:t>
      </w:r>
      <w:r w:rsidRPr="00F65347">
        <w:rPr>
          <w:rStyle w:val="informatiqueCar"/>
          <w:rFonts w:eastAsiaTheme="minorHAnsi"/>
        </w:rPr>
        <w:t>EXPECTED_CYCLE_LIST = [~]</w:t>
      </w:r>
      <w:r w:rsidRPr="00F65347">
        <w:rPr>
          <w:rFonts w:ascii="Times New Roman" w:hAnsi="Times New Roman" w:cs="Times New Roman"/>
          <w:szCs w:val="24"/>
        </w:rPr>
        <w:t xml:space="preserve">) i.e. to </w:t>
      </w:r>
      <w:r w:rsidR="00A20491" w:rsidRPr="00F65347">
        <w:rPr>
          <w:rFonts w:ascii="Times New Roman" w:hAnsi="Times New Roman" w:cs="Times New Roman"/>
          <w:szCs w:val="24"/>
        </w:rPr>
        <w:t xml:space="preserve">always </w:t>
      </w:r>
      <w:r w:rsidRPr="00F65347">
        <w:rPr>
          <w:rFonts w:ascii="Times New Roman" w:hAnsi="Times New Roman" w:cs="Times New Roman"/>
          <w:szCs w:val="24"/>
        </w:rPr>
        <w:t xml:space="preserve">process </w:t>
      </w:r>
      <w:r w:rsidR="00A20491" w:rsidRPr="00F65347">
        <w:rPr>
          <w:rFonts w:ascii="Times New Roman" w:hAnsi="Times New Roman" w:cs="Times New Roman"/>
          <w:szCs w:val="24"/>
        </w:rPr>
        <w:t xml:space="preserve">existing </w:t>
      </w:r>
      <w:r w:rsidRPr="00F65347">
        <w:rPr>
          <w:rFonts w:ascii="Times New Roman" w:hAnsi="Times New Roman" w:cs="Times New Roman"/>
          <w:szCs w:val="24"/>
        </w:rPr>
        <w:t xml:space="preserve">cycles </w:t>
      </w:r>
      <w:r w:rsidR="00697331" w:rsidRPr="00F65347">
        <w:rPr>
          <w:rFonts w:ascii="Times New Roman" w:hAnsi="Times New Roman" w:cs="Times New Roman"/>
          <w:szCs w:val="24"/>
        </w:rPr>
        <w:t xml:space="preserve">from the beginning (to process all of them or to process the first </w:t>
      </w:r>
      <w:r w:rsidR="00697331" w:rsidRPr="00F65347">
        <w:rPr>
          <w:rFonts w:ascii="Times New Roman" w:hAnsi="Times New Roman" w:cs="Times New Roman"/>
          <w:i/>
          <w:szCs w:val="24"/>
        </w:rPr>
        <w:t>N</w:t>
      </w:r>
      <w:r w:rsidR="00697331" w:rsidRPr="00F65347">
        <w:rPr>
          <w:rFonts w:ascii="Times New Roman" w:hAnsi="Times New Roman" w:cs="Times New Roman"/>
          <w:szCs w:val="24"/>
        </w:rPr>
        <w:t xml:space="preserve"> of them)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FLOAT_TRANSMISSION_TYPE</w:t>
      </w:r>
      <w:r w:rsidRPr="00F65347">
        <w:rPr>
          <w:rFonts w:ascii="Times New Roman" w:hAnsi="Times New Roman" w:cs="Times New Roman"/>
          <w:szCs w:val="24"/>
        </w:rPr>
        <w:t xml:space="preserve">: set </w:t>
      </w:r>
      <w:r w:rsidR="00A20491" w:rsidRPr="00F65347">
        <w:rPr>
          <w:rFonts w:ascii="Times New Roman" w:hAnsi="Times New Roman" w:cs="Times New Roman"/>
          <w:szCs w:val="24"/>
        </w:rPr>
        <w:t xml:space="preserve">to </w:t>
      </w:r>
      <w:r w:rsidRPr="00F65347">
        <w:rPr>
          <w:rFonts w:ascii="Times New Roman" w:hAnsi="Times New Roman" w:cs="Times New Roman"/>
          <w:szCs w:val="24"/>
        </w:rPr>
        <w:t>1 for Argos, 2 for Remocean French floats, 3 for Iridium common floats and 4 for INCOIS FLBB floats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FLOAT_INFORMATION_FILE_NAME</w:t>
      </w:r>
      <w:r w:rsidRPr="00F65347">
        <w:rPr>
          <w:rFonts w:ascii="Times New Roman" w:hAnsi="Times New Roman" w:cs="Times New Roman"/>
          <w:szCs w:val="24"/>
        </w:rPr>
        <w:t xml:space="preserve">: set to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decPrv_20150409_001a_for_incois\decPrv_config_floats\prvFloatInfo\_provor_floats_information_co.txt</w:t>
      </w:r>
      <w:r w:rsidRPr="00F65347">
        <w:rPr>
          <w:rFonts w:ascii="Times New Roman" w:hAnsi="Times New Roman" w:cs="Times New Roman"/>
          <w:szCs w:val="24"/>
        </w:rPr>
        <w:t xml:space="preserve"> file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HEX_ARGOS_FILE_FORMAT</w:t>
      </w:r>
      <w:r w:rsidRPr="00F65347">
        <w:rPr>
          <w:rFonts w:ascii="Times New Roman" w:hAnsi="Times New Roman" w:cs="Times New Roman"/>
          <w:szCs w:val="24"/>
        </w:rPr>
        <w:t>: set to 1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DIR_INPUT_HEX_ARGOS_FILE_FORMAT_1</w:t>
      </w:r>
      <w:r w:rsidRPr="00F65347">
        <w:rPr>
          <w:rFonts w:ascii="Times New Roman" w:hAnsi="Times New Roman" w:cs="Times New Roman"/>
          <w:szCs w:val="24"/>
        </w:rPr>
        <w:t xml:space="preserve">: set to the top directory of the Argos HEX files (I will send you the data for </w:t>
      </w:r>
      <w:r w:rsidR="00A20491" w:rsidRPr="00F65347">
        <w:rPr>
          <w:rFonts w:ascii="Times New Roman" w:hAnsi="Times New Roman" w:cs="Times New Roman"/>
          <w:szCs w:val="24"/>
        </w:rPr>
        <w:t>this</w:t>
      </w:r>
      <w:r w:rsidR="00EB5257" w:rsidRPr="00F65347">
        <w:rPr>
          <w:rFonts w:ascii="Times New Roman" w:hAnsi="Times New Roman" w:cs="Times New Roman"/>
          <w:szCs w:val="24"/>
        </w:rPr>
        <w:t xml:space="preserve"> directory</w:t>
      </w:r>
      <w:r w:rsidRPr="00F65347">
        <w:rPr>
          <w:rFonts w:ascii="Times New Roman" w:hAnsi="Times New Roman" w:cs="Times New Roman"/>
          <w:szCs w:val="24"/>
        </w:rPr>
        <w:t>)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DIR_INPUT_HEX_ARGOS_FILE_FORMAT_2</w:t>
      </w:r>
      <w:r w:rsidRPr="00F65347">
        <w:rPr>
          <w:rFonts w:ascii="Times New Roman" w:hAnsi="Times New Roman" w:cs="Times New Roman"/>
          <w:szCs w:val="24"/>
        </w:rPr>
        <w:t xml:space="preserve">: unused if </w:t>
      </w:r>
      <w:r w:rsidRPr="00F65347">
        <w:rPr>
          <w:rStyle w:val="informatiqueCar"/>
          <w:rFonts w:eastAsiaTheme="minorHAnsi"/>
        </w:rPr>
        <w:t>HEX_ARGOS_FILE_FORMAT = 1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HEX_ARGOS_DATA_DIRECTORY_STRUCTURE</w:t>
      </w:r>
      <w:r w:rsidRPr="00F65347">
        <w:rPr>
          <w:rFonts w:ascii="Times New Roman" w:hAnsi="Times New Roman" w:cs="Times New Roman"/>
          <w:szCs w:val="24"/>
        </w:rPr>
        <w:t>: set to 3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DIR_INPUT_RSYNC_DATA</w:t>
      </w:r>
      <w:r w:rsidRPr="00F65347">
        <w:rPr>
          <w:rFonts w:ascii="Times New Roman" w:hAnsi="Times New Roman" w:cs="Times New Roman"/>
          <w:szCs w:val="24"/>
        </w:rPr>
        <w:t>: set to the top directory of the Iridium mail files repository (I will send you th</w:t>
      </w:r>
      <w:r w:rsidR="00EB5257" w:rsidRPr="00F65347">
        <w:rPr>
          <w:rFonts w:ascii="Times New Roman" w:hAnsi="Times New Roman" w:cs="Times New Roman"/>
          <w:szCs w:val="24"/>
        </w:rPr>
        <w:t>e data for these directory</w:t>
      </w:r>
      <w:r w:rsidRPr="00F65347">
        <w:rPr>
          <w:rFonts w:ascii="Times New Roman" w:hAnsi="Times New Roman" w:cs="Times New Roman"/>
          <w:szCs w:val="24"/>
        </w:rPr>
        <w:t>)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DIR_INPUT_RSYNC_LOG</w:t>
      </w:r>
      <w:r w:rsidRPr="00F65347">
        <w:rPr>
          <w:rFonts w:ascii="Times New Roman" w:hAnsi="Times New Roman" w:cs="Times New Roman"/>
          <w:szCs w:val="24"/>
        </w:rPr>
        <w:t>: used by DAC decoders only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DIR_INPUT_JSON_TECH_LABEL_FILE</w:t>
      </w:r>
      <w:r w:rsidRPr="00F65347">
        <w:rPr>
          <w:rFonts w:ascii="Times New Roman" w:hAnsi="Times New Roman" w:cs="Times New Roman"/>
          <w:szCs w:val="24"/>
        </w:rPr>
        <w:t xml:space="preserve">: set to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decPrv_20150409_001a_for_incois\decPrv_soft\config\techParamNames</w:t>
      </w:r>
      <w:r w:rsidRPr="00F65347">
        <w:rPr>
          <w:rFonts w:ascii="Times New Roman" w:hAnsi="Times New Roman" w:cs="Times New Roman"/>
          <w:szCs w:val="24"/>
        </w:rPr>
        <w:t xml:space="preserve"> directory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DIR_INPUT_JSON_CONF_LABEL_FILE</w:t>
      </w:r>
      <w:r w:rsidRPr="00F65347">
        <w:rPr>
          <w:rFonts w:ascii="Times New Roman" w:hAnsi="Times New Roman" w:cs="Times New Roman"/>
          <w:szCs w:val="24"/>
        </w:rPr>
        <w:t xml:space="preserve">: set to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decPrv_20150409_001a_for_incois\decPrv_soft\config\configParamNames</w:t>
      </w:r>
      <w:r w:rsidRPr="00F65347">
        <w:rPr>
          <w:rFonts w:ascii="Times New Roman" w:hAnsi="Times New Roman" w:cs="Times New Roman"/>
          <w:szCs w:val="24"/>
        </w:rPr>
        <w:t xml:space="preserve"> directory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DIR_INPUT_JSON_FLOAT_META_DATA_FILE</w:t>
      </w:r>
      <w:r w:rsidRPr="00F65347">
        <w:rPr>
          <w:rFonts w:ascii="Times New Roman" w:hAnsi="Times New Roman" w:cs="Times New Roman"/>
          <w:szCs w:val="24"/>
        </w:rPr>
        <w:t xml:space="preserve">: set to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decPrv_20150409_001a_for_incois\decPrv_config_floats\json_float_meta_*</w:t>
      </w:r>
      <w:r w:rsidRPr="00F65347">
        <w:rPr>
          <w:rFonts w:ascii="Times New Roman" w:hAnsi="Times New Roman" w:cs="Times New Roman"/>
          <w:szCs w:val="24"/>
        </w:rPr>
        <w:t xml:space="preserve"> directory that matches the </w:t>
      </w:r>
      <w:r w:rsidRPr="00F65347">
        <w:rPr>
          <w:rStyle w:val="informatiqueCar"/>
          <w:rFonts w:eastAsiaTheme="minorHAnsi"/>
        </w:rPr>
        <w:t>FLOAT_TRANSMISSION_TYPE</w:t>
      </w:r>
      <w:r w:rsidRPr="00F65347">
        <w:rPr>
          <w:rFonts w:ascii="Times New Roman" w:hAnsi="Times New Roman" w:cs="Times New Roman"/>
          <w:szCs w:val="24"/>
        </w:rPr>
        <w:t xml:space="preserve"> information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DIR_INPUT_DM_BUFFER_LIST</w:t>
      </w:r>
      <w:r w:rsidRPr="00F65347">
        <w:rPr>
          <w:rFonts w:ascii="Times New Roman" w:hAnsi="Times New Roman" w:cs="Times New Roman"/>
          <w:szCs w:val="24"/>
        </w:rPr>
        <w:t xml:space="preserve">: set to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decPrv_20150409_001a_for_incois\decPrv_config_floats\float_dm_buffer_lists</w:t>
      </w:r>
      <w:r w:rsidRPr="00F65347">
        <w:rPr>
          <w:rFonts w:ascii="Times New Roman" w:hAnsi="Times New Roman" w:cs="Times New Roman"/>
          <w:szCs w:val="24"/>
        </w:rPr>
        <w:t xml:space="preserve"> directory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IRIDIUM_DATA_DIRECTORY</w:t>
      </w:r>
      <w:r w:rsidRPr="00F65347">
        <w:rPr>
          <w:rFonts w:ascii="Times New Roman" w:hAnsi="Times New Roman" w:cs="Times New Roman"/>
          <w:szCs w:val="24"/>
        </w:rPr>
        <w:t xml:space="preserve">: set to the </w:t>
      </w:r>
      <w:r w:rsidR="00A20491" w:rsidRPr="00F65347">
        <w:rPr>
          <w:rFonts w:ascii="Times New Roman" w:hAnsi="Times New Roman" w:cs="Times New Roman"/>
          <w:szCs w:val="24"/>
        </w:rPr>
        <w:t>directory chosen to store the</w:t>
      </w:r>
      <w:r w:rsidRPr="00F65347">
        <w:rPr>
          <w:rFonts w:ascii="Times New Roman" w:hAnsi="Times New Roman" w:cs="Times New Roman"/>
          <w:szCs w:val="24"/>
        </w:rPr>
        <w:t xml:space="preserve"> float Iridium mail files (create your own empty directory)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DIR_OUTPUT_LOG_FILE</w:t>
      </w:r>
      <w:r w:rsidRPr="00F65347">
        <w:rPr>
          <w:rFonts w:ascii="Times New Roman" w:hAnsi="Times New Roman" w:cs="Times New Roman"/>
          <w:szCs w:val="24"/>
        </w:rPr>
        <w:t xml:space="preserve">: set to the directory </w:t>
      </w:r>
      <w:r w:rsidR="00A20491" w:rsidRPr="00F65347">
        <w:rPr>
          <w:rFonts w:ascii="Times New Roman" w:hAnsi="Times New Roman" w:cs="Times New Roman"/>
          <w:szCs w:val="24"/>
        </w:rPr>
        <w:t>chosen</w:t>
      </w:r>
      <w:r w:rsidRPr="00F65347">
        <w:rPr>
          <w:rFonts w:ascii="Times New Roman" w:hAnsi="Times New Roman" w:cs="Times New Roman"/>
          <w:szCs w:val="24"/>
        </w:rPr>
        <w:t xml:space="preserve"> to store the </w:t>
      </w:r>
      <w:r w:rsidR="00697331" w:rsidRPr="00F65347">
        <w:rPr>
          <w:rFonts w:ascii="Times New Roman" w:hAnsi="Times New Roman" w:cs="Times New Roman"/>
          <w:szCs w:val="24"/>
        </w:rPr>
        <w:t xml:space="preserve">decoder </w:t>
      </w:r>
      <w:r w:rsidRPr="00F65347">
        <w:rPr>
          <w:rFonts w:ascii="Times New Roman" w:hAnsi="Times New Roman" w:cs="Times New Roman"/>
          <w:szCs w:val="24"/>
        </w:rPr>
        <w:t>log files</w:t>
      </w:r>
      <w:r w:rsidR="00A20491" w:rsidRPr="00F65347">
        <w:rPr>
          <w:rFonts w:ascii="Times New Roman" w:hAnsi="Times New Roman" w:cs="Times New Roman"/>
          <w:szCs w:val="24"/>
        </w:rPr>
        <w:t xml:space="preserve"> (create your own empty directory),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lastRenderedPageBreak/>
        <w:t>DIR_OUTPUT_CSV_FILE</w:t>
      </w:r>
      <w:r w:rsidRPr="00F65347">
        <w:rPr>
          <w:rFonts w:ascii="Times New Roman" w:hAnsi="Times New Roman" w:cs="Times New Roman"/>
          <w:szCs w:val="24"/>
        </w:rPr>
        <w:t xml:space="preserve">: set to the directory </w:t>
      </w:r>
      <w:r w:rsidR="00A20491" w:rsidRPr="00F65347">
        <w:rPr>
          <w:rFonts w:ascii="Times New Roman" w:hAnsi="Times New Roman" w:cs="Times New Roman"/>
          <w:szCs w:val="24"/>
        </w:rPr>
        <w:t xml:space="preserve">chosen </w:t>
      </w:r>
      <w:r w:rsidRPr="00F65347">
        <w:rPr>
          <w:rFonts w:ascii="Times New Roman" w:hAnsi="Times New Roman" w:cs="Times New Roman"/>
          <w:szCs w:val="24"/>
        </w:rPr>
        <w:t xml:space="preserve">to store the </w:t>
      </w:r>
      <w:r w:rsidR="00697331" w:rsidRPr="00F65347">
        <w:rPr>
          <w:rFonts w:ascii="Times New Roman" w:hAnsi="Times New Roman" w:cs="Times New Roman"/>
          <w:szCs w:val="24"/>
        </w:rPr>
        <w:t xml:space="preserve">decoder </w:t>
      </w:r>
      <w:r w:rsidRPr="00F65347">
        <w:rPr>
          <w:rFonts w:ascii="Times New Roman" w:hAnsi="Times New Roman" w:cs="Times New Roman"/>
          <w:szCs w:val="24"/>
        </w:rPr>
        <w:t>csv files</w:t>
      </w:r>
      <w:r w:rsidR="00A20491" w:rsidRPr="00F65347">
        <w:rPr>
          <w:rFonts w:ascii="Times New Roman" w:hAnsi="Times New Roman" w:cs="Times New Roman"/>
          <w:szCs w:val="24"/>
        </w:rPr>
        <w:t xml:space="preserve"> (create your own empty directory),</w:t>
      </w:r>
    </w:p>
    <w:p w:rsidR="00A20491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DIR_OUTPUT_XML_FILE</w:t>
      </w:r>
      <w:r w:rsidRPr="00F65347">
        <w:rPr>
          <w:rFonts w:ascii="Times New Roman" w:hAnsi="Times New Roman" w:cs="Times New Roman"/>
          <w:szCs w:val="24"/>
        </w:rPr>
        <w:t>: used by DAC decoders only</w:t>
      </w:r>
      <w:r w:rsidR="00A20491" w:rsidRPr="00F65347">
        <w:rPr>
          <w:rFonts w:ascii="Times New Roman" w:hAnsi="Times New Roman" w:cs="Times New Roman"/>
          <w:szCs w:val="24"/>
        </w:rPr>
        <w:t>,</w:t>
      </w:r>
    </w:p>
    <w:p w:rsidR="00003DFC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DIR_OUTPUT_NETCDF_FILE</w:t>
      </w:r>
      <w:r w:rsidRPr="00F65347">
        <w:rPr>
          <w:rFonts w:ascii="Times New Roman" w:hAnsi="Times New Roman" w:cs="Times New Roman"/>
          <w:szCs w:val="24"/>
        </w:rPr>
        <w:t xml:space="preserve">: set to the directory </w:t>
      </w:r>
      <w:r w:rsidR="00A20491" w:rsidRPr="00F65347">
        <w:rPr>
          <w:rFonts w:ascii="Times New Roman" w:hAnsi="Times New Roman" w:cs="Times New Roman"/>
          <w:szCs w:val="24"/>
        </w:rPr>
        <w:t xml:space="preserve">chosen </w:t>
      </w:r>
      <w:r w:rsidRPr="00F65347">
        <w:rPr>
          <w:rFonts w:ascii="Times New Roman" w:hAnsi="Times New Roman" w:cs="Times New Roman"/>
          <w:szCs w:val="24"/>
        </w:rPr>
        <w:t xml:space="preserve">to store the </w:t>
      </w:r>
      <w:r w:rsidR="00697331" w:rsidRPr="00F65347">
        <w:rPr>
          <w:rFonts w:ascii="Times New Roman" w:hAnsi="Times New Roman" w:cs="Times New Roman"/>
          <w:szCs w:val="24"/>
        </w:rPr>
        <w:t xml:space="preserve">Argo output </w:t>
      </w:r>
      <w:r w:rsidRPr="00F65347">
        <w:rPr>
          <w:rFonts w:ascii="Times New Roman" w:hAnsi="Times New Roman" w:cs="Times New Roman"/>
          <w:szCs w:val="24"/>
        </w:rPr>
        <w:t>NetCDF files</w:t>
      </w:r>
      <w:r w:rsidR="00003DFC" w:rsidRPr="00F65347">
        <w:rPr>
          <w:rFonts w:ascii="Times New Roman" w:hAnsi="Times New Roman" w:cs="Times New Roman"/>
          <w:szCs w:val="24"/>
        </w:rPr>
        <w:t xml:space="preserve"> (create your own empty directory),</w:t>
      </w:r>
    </w:p>
    <w:p w:rsidR="00003DFC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GENERATE_NC_*</w:t>
      </w:r>
      <w:r w:rsidRPr="00F65347">
        <w:rPr>
          <w:rFonts w:ascii="Times New Roman" w:hAnsi="Times New Roman" w:cs="Times New Roman"/>
          <w:szCs w:val="24"/>
        </w:rPr>
        <w:t xml:space="preserve">: use </w:t>
      </w:r>
      <w:r w:rsidR="00003DFC" w:rsidRPr="00F65347">
        <w:rPr>
          <w:rFonts w:ascii="Times New Roman" w:hAnsi="Times New Roman" w:cs="Times New Roman"/>
          <w:szCs w:val="24"/>
        </w:rPr>
        <w:t xml:space="preserve">these flags </w:t>
      </w:r>
      <w:r w:rsidRPr="00F65347">
        <w:rPr>
          <w:rFonts w:ascii="Times New Roman" w:hAnsi="Times New Roman" w:cs="Times New Roman"/>
          <w:szCs w:val="24"/>
        </w:rPr>
        <w:t xml:space="preserve">to choose the NetCDF </w:t>
      </w:r>
      <w:r w:rsidR="00003DFC" w:rsidRPr="00F65347">
        <w:rPr>
          <w:rFonts w:ascii="Times New Roman" w:hAnsi="Times New Roman" w:cs="Times New Roman"/>
          <w:szCs w:val="24"/>
        </w:rPr>
        <w:t xml:space="preserve">Argo </w:t>
      </w:r>
      <w:r w:rsidRPr="00F65347">
        <w:rPr>
          <w:rFonts w:ascii="Times New Roman" w:hAnsi="Times New Roman" w:cs="Times New Roman"/>
          <w:szCs w:val="24"/>
        </w:rPr>
        <w:t xml:space="preserve">files </w:t>
      </w:r>
      <w:r w:rsidR="00003DFC" w:rsidRPr="00F65347">
        <w:rPr>
          <w:rFonts w:ascii="Times New Roman" w:hAnsi="Times New Roman" w:cs="Times New Roman"/>
          <w:szCs w:val="24"/>
        </w:rPr>
        <w:t xml:space="preserve">that will be generated by the </w:t>
      </w:r>
      <w:r w:rsidR="00003DFC" w:rsidRPr="00F65347">
        <w:rPr>
          <w:rStyle w:val="informatiqueCar"/>
          <w:rFonts w:eastAsiaTheme="minorHAnsi"/>
        </w:rPr>
        <w:t>decode_provor_2_nc</w:t>
      </w:r>
      <w:r w:rsidR="00003DFC" w:rsidRPr="00F65347">
        <w:rPr>
          <w:rFonts w:ascii="Times New Roman" w:hAnsi="Times New Roman" w:cs="Times New Roman"/>
          <w:szCs w:val="24"/>
        </w:rPr>
        <w:t xml:space="preserve"> program (1 if you want to generate it, 0 otherwise) </w:t>
      </w:r>
      <w:r w:rsidRPr="00F65347">
        <w:rPr>
          <w:rFonts w:ascii="Times New Roman" w:hAnsi="Times New Roman" w:cs="Times New Roman"/>
          <w:szCs w:val="24"/>
        </w:rPr>
        <w:t>(PROF and TRAJ file</w:t>
      </w:r>
      <w:r w:rsidR="00003DFC" w:rsidRPr="00F65347">
        <w:rPr>
          <w:rFonts w:ascii="Times New Roman" w:hAnsi="Times New Roman" w:cs="Times New Roman"/>
          <w:szCs w:val="24"/>
        </w:rPr>
        <w:t>s are linked so always generate</w:t>
      </w:r>
      <w:r w:rsidRPr="00F65347">
        <w:rPr>
          <w:rFonts w:ascii="Times New Roman" w:hAnsi="Times New Roman" w:cs="Times New Roman"/>
          <w:szCs w:val="24"/>
        </w:rPr>
        <w:t xml:space="preserve"> both files)</w:t>
      </w:r>
      <w:r w:rsidR="00003DFC" w:rsidRPr="00F65347">
        <w:rPr>
          <w:rFonts w:ascii="Times New Roman" w:hAnsi="Times New Roman" w:cs="Times New Roman"/>
          <w:szCs w:val="24"/>
        </w:rPr>
        <w:t>,</w:t>
      </w:r>
    </w:p>
    <w:p w:rsidR="00003DFC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APPLY_RTQC</w:t>
      </w:r>
      <w:r w:rsidRPr="00F65347">
        <w:rPr>
          <w:rFonts w:ascii="Times New Roman" w:hAnsi="Times New Roman" w:cs="Times New Roman"/>
          <w:szCs w:val="24"/>
        </w:rPr>
        <w:t>: set to 1 if you want to apply RTQC after the decoding</w:t>
      </w:r>
      <w:r w:rsidR="00003DFC" w:rsidRPr="00F65347">
        <w:rPr>
          <w:rFonts w:ascii="Times New Roman" w:hAnsi="Times New Roman" w:cs="Times New Roman"/>
          <w:szCs w:val="24"/>
        </w:rPr>
        <w:t>, 0 otherwise,</w:t>
      </w:r>
    </w:p>
    <w:p w:rsidR="00003DFC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TESTXXX_*</w:t>
      </w:r>
      <w:r w:rsidRPr="00F65347">
        <w:rPr>
          <w:rFonts w:ascii="Times New Roman" w:hAnsi="Times New Roman" w:cs="Times New Roman"/>
          <w:szCs w:val="24"/>
        </w:rPr>
        <w:t xml:space="preserve">: </w:t>
      </w:r>
      <w:r w:rsidR="00003DFC" w:rsidRPr="00F65347">
        <w:rPr>
          <w:rFonts w:ascii="Times New Roman" w:hAnsi="Times New Roman" w:cs="Times New Roman"/>
          <w:szCs w:val="24"/>
        </w:rPr>
        <w:t xml:space="preserve">if </w:t>
      </w:r>
      <w:r w:rsidR="00003DFC" w:rsidRPr="00F65347">
        <w:rPr>
          <w:rStyle w:val="informatiqueCar"/>
          <w:rFonts w:eastAsiaTheme="minorHAnsi"/>
        </w:rPr>
        <w:t>APPLY_RTQC = 1</w:t>
      </w:r>
      <w:r w:rsidR="00003DFC" w:rsidRPr="00F65347">
        <w:rPr>
          <w:rFonts w:ascii="Times New Roman" w:hAnsi="Times New Roman" w:cs="Times New Roman"/>
          <w:szCs w:val="24"/>
        </w:rPr>
        <w:t xml:space="preserve">, use these flags to </w:t>
      </w:r>
      <w:r w:rsidRPr="00F65347">
        <w:rPr>
          <w:rFonts w:ascii="Times New Roman" w:hAnsi="Times New Roman" w:cs="Times New Roman"/>
          <w:szCs w:val="24"/>
        </w:rPr>
        <w:t>choose the test</w:t>
      </w:r>
      <w:r w:rsidR="00003DFC" w:rsidRPr="00F65347">
        <w:rPr>
          <w:rFonts w:ascii="Times New Roman" w:hAnsi="Times New Roman" w:cs="Times New Roman"/>
          <w:szCs w:val="24"/>
        </w:rPr>
        <w:t>s</w:t>
      </w:r>
      <w:r w:rsidRPr="00F65347">
        <w:rPr>
          <w:rFonts w:ascii="Times New Roman" w:hAnsi="Times New Roman" w:cs="Times New Roman"/>
          <w:szCs w:val="24"/>
        </w:rPr>
        <w:t xml:space="preserve"> you want to perform in the RTQC</w:t>
      </w:r>
      <w:r w:rsidR="00003DFC" w:rsidRPr="00F65347">
        <w:rPr>
          <w:rFonts w:ascii="Times New Roman" w:hAnsi="Times New Roman" w:cs="Times New Roman"/>
          <w:szCs w:val="24"/>
        </w:rPr>
        <w:t xml:space="preserve"> (1 to perform the test, 0 otherwise),</w:t>
      </w:r>
    </w:p>
    <w:p w:rsidR="00003DFC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TEST004_ETOPO2_FILE</w:t>
      </w:r>
      <w:r w:rsidRPr="00F65347">
        <w:rPr>
          <w:rFonts w:ascii="Times New Roman" w:hAnsi="Times New Roman" w:cs="Times New Roman"/>
          <w:szCs w:val="24"/>
        </w:rPr>
        <w:t>: if test #4 has to be performed</w:t>
      </w:r>
      <w:r w:rsidR="00697331" w:rsidRPr="00F65347">
        <w:rPr>
          <w:rFonts w:ascii="Times New Roman" w:hAnsi="Times New Roman" w:cs="Times New Roman"/>
          <w:szCs w:val="24"/>
        </w:rPr>
        <w:t xml:space="preserve"> in RTQC</w:t>
      </w:r>
      <w:r w:rsidRPr="00F65347">
        <w:rPr>
          <w:rFonts w:ascii="Times New Roman" w:hAnsi="Times New Roman" w:cs="Times New Roman"/>
          <w:szCs w:val="24"/>
        </w:rPr>
        <w:t xml:space="preserve">, set this item to </w:t>
      </w:r>
      <w:r w:rsidR="00003DFC" w:rsidRPr="00F65347">
        <w:rPr>
          <w:rFonts w:ascii="Times New Roman" w:hAnsi="Times New Roman" w:cs="Times New Roman"/>
          <w:szCs w:val="24"/>
        </w:rPr>
        <w:t xml:space="preserve">the </w:t>
      </w:r>
      <w:r w:rsidRPr="00F65347">
        <w:rPr>
          <w:rFonts w:ascii="Times New Roman" w:hAnsi="Times New Roman" w:cs="Times New Roman"/>
          <w:i/>
          <w:szCs w:val="24"/>
        </w:rPr>
        <w:t>decPrv_20150409_001a_for_incois\ressources\ETOPO2\ETOPO2v2g_i2_MSB.bin</w:t>
      </w:r>
      <w:r w:rsidRPr="00F65347">
        <w:rPr>
          <w:rFonts w:ascii="Times New Roman" w:hAnsi="Times New Roman" w:cs="Times New Roman"/>
          <w:szCs w:val="24"/>
        </w:rPr>
        <w:t xml:space="preserve"> file</w:t>
      </w:r>
      <w:r w:rsidR="00003DFC" w:rsidRPr="00F65347">
        <w:rPr>
          <w:rFonts w:ascii="Times New Roman" w:hAnsi="Times New Roman" w:cs="Times New Roman"/>
          <w:szCs w:val="24"/>
        </w:rPr>
        <w:t>,</w:t>
      </w:r>
    </w:p>
    <w:p w:rsidR="00003DFC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TEST015_GREY_LIST_FILE</w:t>
      </w:r>
      <w:r w:rsidRPr="00F65347">
        <w:rPr>
          <w:rFonts w:ascii="Times New Roman" w:hAnsi="Times New Roman" w:cs="Times New Roman"/>
          <w:szCs w:val="24"/>
        </w:rPr>
        <w:t>: if test #15 has to be performed</w:t>
      </w:r>
      <w:r w:rsidR="00697331" w:rsidRPr="00F65347">
        <w:rPr>
          <w:rFonts w:ascii="Times New Roman" w:hAnsi="Times New Roman" w:cs="Times New Roman"/>
          <w:szCs w:val="24"/>
        </w:rPr>
        <w:t xml:space="preserve"> in RTQC</w:t>
      </w:r>
      <w:r w:rsidRPr="00F65347">
        <w:rPr>
          <w:rFonts w:ascii="Times New Roman" w:hAnsi="Times New Roman" w:cs="Times New Roman"/>
          <w:szCs w:val="24"/>
        </w:rPr>
        <w:t xml:space="preserve">, </w:t>
      </w:r>
      <w:r w:rsidR="00003DFC" w:rsidRPr="00F65347">
        <w:rPr>
          <w:rFonts w:ascii="Times New Roman" w:hAnsi="Times New Roman" w:cs="Times New Roman"/>
          <w:szCs w:val="24"/>
        </w:rPr>
        <w:t>download the most recent greylist on the GDAC FTP server and set this item to this file,</w:t>
      </w:r>
    </w:p>
    <w:p w:rsidR="00003DFC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ADD_THREE_MINUTES</w:t>
      </w:r>
      <w:r w:rsidRPr="00F65347">
        <w:rPr>
          <w:rFonts w:ascii="Times New Roman" w:hAnsi="Times New Roman" w:cs="Times New Roman"/>
          <w:szCs w:val="24"/>
        </w:rPr>
        <w:t xml:space="preserve">: the Argos times provided by NKE floats have a 6 minutes </w:t>
      </w:r>
      <w:r w:rsidR="00697331" w:rsidRPr="00F65347">
        <w:rPr>
          <w:rFonts w:ascii="Times New Roman" w:hAnsi="Times New Roman" w:cs="Times New Roman"/>
          <w:szCs w:val="24"/>
        </w:rPr>
        <w:t>resolution</w:t>
      </w:r>
      <w:r w:rsidRPr="00F65347">
        <w:rPr>
          <w:rFonts w:ascii="Times New Roman" w:hAnsi="Times New Roman" w:cs="Times New Roman"/>
          <w:szCs w:val="24"/>
        </w:rPr>
        <w:t>, if you set this item to 1, 3 minutes will be added to some of these times (we usually set this item to 0, i.e. we don't apply this correction)</w:t>
      </w:r>
      <w:r w:rsidR="00003DFC" w:rsidRPr="00F65347">
        <w:rPr>
          <w:rFonts w:ascii="Times New Roman" w:hAnsi="Times New Roman" w:cs="Times New Roman"/>
          <w:szCs w:val="24"/>
        </w:rPr>
        <w:t>,</w:t>
      </w:r>
    </w:p>
    <w:p w:rsidR="00003DFC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CYCLE_2_SBD_DATA_FILE_NAME</w:t>
      </w:r>
      <w:r w:rsidR="00003DFC" w:rsidRPr="00F65347">
        <w:rPr>
          <w:rFonts w:ascii="Times New Roman" w:hAnsi="Times New Roman" w:cs="Times New Roman"/>
          <w:szCs w:val="24"/>
        </w:rPr>
        <w:t xml:space="preserve">: </w:t>
      </w:r>
      <w:r w:rsidR="00697331" w:rsidRPr="00F65347">
        <w:rPr>
          <w:rFonts w:ascii="Times New Roman" w:hAnsi="Times New Roman" w:cs="Times New Roman"/>
          <w:szCs w:val="24"/>
        </w:rPr>
        <w:t xml:space="preserve">not </w:t>
      </w:r>
      <w:r w:rsidR="00003DFC" w:rsidRPr="00F65347">
        <w:rPr>
          <w:rFonts w:ascii="Times New Roman" w:hAnsi="Times New Roman" w:cs="Times New Roman"/>
          <w:szCs w:val="24"/>
        </w:rPr>
        <w:t xml:space="preserve">used in this decoder version (for </w:t>
      </w:r>
      <w:r w:rsidRPr="00F65347">
        <w:rPr>
          <w:rFonts w:ascii="Times New Roman" w:hAnsi="Times New Roman" w:cs="Times New Roman"/>
          <w:szCs w:val="24"/>
        </w:rPr>
        <w:t xml:space="preserve">ANDRO </w:t>
      </w:r>
      <w:r w:rsidR="00003DFC" w:rsidRPr="00F65347">
        <w:rPr>
          <w:rFonts w:ascii="Times New Roman" w:hAnsi="Times New Roman" w:cs="Times New Roman"/>
          <w:szCs w:val="24"/>
        </w:rPr>
        <w:t xml:space="preserve">decoder </w:t>
      </w:r>
      <w:r w:rsidRPr="00F65347">
        <w:rPr>
          <w:rFonts w:ascii="Times New Roman" w:hAnsi="Times New Roman" w:cs="Times New Roman"/>
          <w:szCs w:val="24"/>
        </w:rPr>
        <w:t>only</w:t>
      </w:r>
      <w:r w:rsidR="00003DFC" w:rsidRPr="00F65347">
        <w:rPr>
          <w:rFonts w:ascii="Times New Roman" w:hAnsi="Times New Roman" w:cs="Times New Roman"/>
          <w:szCs w:val="24"/>
        </w:rPr>
        <w:t>),</w:t>
      </w:r>
    </w:p>
    <w:p w:rsidR="00574EEB" w:rsidRPr="00F65347" w:rsidRDefault="00574EEB" w:rsidP="00574EEB">
      <w:pPr>
        <w:pStyle w:val="Paragraphedeliste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FLOAT_WITH_DAMPING_DISK_FILE_NAME</w:t>
      </w:r>
      <w:r w:rsidRPr="00F65347">
        <w:rPr>
          <w:rFonts w:ascii="Times New Roman" w:hAnsi="Times New Roman" w:cs="Times New Roman"/>
          <w:szCs w:val="24"/>
        </w:rPr>
        <w:t>: used for old FSI NKE floats (for ANDRO only) not managed by this Coriolis decoder version</w:t>
      </w:r>
      <w:r w:rsidR="00003DFC" w:rsidRPr="00F65347">
        <w:rPr>
          <w:rFonts w:ascii="Times New Roman" w:hAnsi="Times New Roman" w:cs="Times New Roman"/>
          <w:szCs w:val="24"/>
        </w:rPr>
        <w:t>.</w:t>
      </w:r>
    </w:p>
    <w:p w:rsidR="002B3ADF" w:rsidRPr="00F65347" w:rsidRDefault="002B3ADF" w:rsidP="00574EEB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Notes:</w:t>
      </w:r>
    </w:p>
    <w:p w:rsidR="002B3ADF" w:rsidRPr="00F65347" w:rsidRDefault="00574EEB" w:rsidP="00574EEB">
      <w:pPr>
        <w:pStyle w:val="Paragraphedeliste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The others </w:t>
      </w:r>
      <w:r w:rsidRPr="00F65347">
        <w:rPr>
          <w:rFonts w:ascii="Times New Roman" w:hAnsi="Times New Roman" w:cs="Times New Roman"/>
          <w:i/>
          <w:szCs w:val="24"/>
        </w:rPr>
        <w:t>_prv_decoder_*.conf</w:t>
      </w:r>
      <w:r w:rsidR="002B3ADF" w:rsidRPr="00F65347">
        <w:rPr>
          <w:rFonts w:ascii="Times New Roman" w:hAnsi="Times New Roman" w:cs="Times New Roman"/>
          <w:szCs w:val="24"/>
        </w:rPr>
        <w:t xml:space="preserve"> files</w:t>
      </w:r>
      <w:r w:rsidRPr="00F65347">
        <w:rPr>
          <w:rFonts w:ascii="Times New Roman" w:hAnsi="Times New Roman" w:cs="Times New Roman"/>
          <w:szCs w:val="24"/>
        </w:rPr>
        <w:t xml:space="preserve">, provided in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decPrv_20150409_001a_for_incois\decPrv_soft\soft</w:t>
      </w:r>
      <w:r w:rsidRPr="00F65347">
        <w:rPr>
          <w:rFonts w:ascii="Times New Roman" w:hAnsi="Times New Roman" w:cs="Times New Roman"/>
          <w:szCs w:val="24"/>
        </w:rPr>
        <w:t xml:space="preserve">, are my used configuration files (when I use the decoder </w:t>
      </w:r>
      <w:r w:rsidR="00697331" w:rsidRPr="00F65347">
        <w:rPr>
          <w:rFonts w:ascii="Times New Roman" w:hAnsi="Times New Roman" w:cs="Times New Roman"/>
          <w:szCs w:val="24"/>
        </w:rPr>
        <w:t>to process</w:t>
      </w:r>
      <w:r w:rsidRPr="00F65347">
        <w:rPr>
          <w:rFonts w:ascii="Times New Roman" w:hAnsi="Times New Roman" w:cs="Times New Roman"/>
          <w:szCs w:val="24"/>
        </w:rPr>
        <w:t xml:space="preserve"> a given </w:t>
      </w:r>
      <w:r w:rsidRPr="00F65347">
        <w:rPr>
          <w:rStyle w:val="informatiqueCar"/>
          <w:rFonts w:eastAsiaTheme="minorHAnsi"/>
        </w:rPr>
        <w:t>FLOAT_TRANSMISSION_TYPE</w:t>
      </w:r>
      <w:r w:rsidRPr="00F65347">
        <w:rPr>
          <w:rFonts w:ascii="Times New Roman" w:hAnsi="Times New Roman" w:cs="Times New Roman"/>
          <w:szCs w:val="24"/>
        </w:rPr>
        <w:t xml:space="preserve"> set of floats, I move the appropriate </w:t>
      </w:r>
      <w:r w:rsidRPr="00F65347">
        <w:rPr>
          <w:rFonts w:ascii="Times New Roman" w:hAnsi="Times New Roman" w:cs="Times New Roman"/>
          <w:i/>
          <w:szCs w:val="24"/>
        </w:rPr>
        <w:t>_prv_decoder_*.conf</w:t>
      </w:r>
      <w:r w:rsidR="002B3ADF" w:rsidRPr="00F65347">
        <w:rPr>
          <w:rFonts w:ascii="Times New Roman" w:hAnsi="Times New Roman" w:cs="Times New Roman"/>
          <w:szCs w:val="24"/>
        </w:rPr>
        <w:t xml:space="preserve"> file</w:t>
      </w:r>
      <w:r w:rsidRPr="00F65347">
        <w:rPr>
          <w:rFonts w:ascii="Times New Roman" w:hAnsi="Times New Roman" w:cs="Times New Roman"/>
          <w:szCs w:val="24"/>
        </w:rPr>
        <w:t xml:space="preserve"> to </w:t>
      </w:r>
      <w:r w:rsidRPr="00F65347">
        <w:rPr>
          <w:rFonts w:ascii="Times New Roman" w:hAnsi="Times New Roman" w:cs="Times New Roman"/>
          <w:i/>
          <w:szCs w:val="24"/>
        </w:rPr>
        <w:t>_prv_decoder.conf</w:t>
      </w:r>
      <w:r w:rsidR="00697331" w:rsidRPr="00F65347">
        <w:rPr>
          <w:rFonts w:ascii="Times New Roman" w:hAnsi="Times New Roman" w:cs="Times New Roman"/>
          <w:szCs w:val="24"/>
        </w:rPr>
        <w:t xml:space="preserve">  before processing the floats),</w:t>
      </w:r>
    </w:p>
    <w:p w:rsidR="00574EEB" w:rsidRPr="00F65347" w:rsidRDefault="00574EEB" w:rsidP="00574EEB">
      <w:pPr>
        <w:pStyle w:val="Paragraphedeliste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The _</w:t>
      </w:r>
      <w:r w:rsidRPr="00F65347">
        <w:rPr>
          <w:rFonts w:ascii="Times New Roman" w:hAnsi="Times New Roman" w:cs="Times New Roman"/>
          <w:i/>
          <w:szCs w:val="24"/>
        </w:rPr>
        <w:t>prv_decoder_conf.json</w:t>
      </w:r>
      <w:r w:rsidRPr="00F65347">
        <w:rPr>
          <w:rFonts w:ascii="Times New Roman" w:hAnsi="Times New Roman" w:cs="Times New Roman"/>
          <w:szCs w:val="24"/>
        </w:rPr>
        <w:t xml:space="preserve"> file is the configuration file </w:t>
      </w:r>
      <w:r w:rsidR="00697331" w:rsidRPr="00F65347">
        <w:rPr>
          <w:rFonts w:ascii="Times New Roman" w:hAnsi="Times New Roman" w:cs="Times New Roman"/>
          <w:szCs w:val="24"/>
        </w:rPr>
        <w:t>for</w:t>
      </w:r>
      <w:r w:rsidRPr="00F65347">
        <w:rPr>
          <w:rFonts w:ascii="Times New Roman" w:hAnsi="Times New Roman" w:cs="Times New Roman"/>
          <w:szCs w:val="24"/>
        </w:rPr>
        <w:t xml:space="preserve"> the DAC decoders</w:t>
      </w:r>
      <w:r w:rsidR="002B3ADF" w:rsidRPr="00F65347">
        <w:rPr>
          <w:rFonts w:ascii="Times New Roman" w:hAnsi="Times New Roman" w:cs="Times New Roman"/>
          <w:szCs w:val="24"/>
        </w:rPr>
        <w:t>.</w:t>
      </w:r>
    </w:p>
    <w:p w:rsidR="00324BA8" w:rsidRPr="00F65347" w:rsidRDefault="00DB1EE7" w:rsidP="00DB1EE7">
      <w:pPr>
        <w:pStyle w:val="Titre1"/>
      </w:pPr>
      <w:bookmarkStart w:id="306" w:name="_Toc422130513"/>
      <w:r w:rsidRPr="00F65347">
        <w:t>How to use the decoder</w:t>
      </w:r>
      <w:bookmarkEnd w:id="306"/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To use the decoder you can type</w:t>
      </w:r>
      <w:r w:rsidR="00DB1EE7" w:rsidRPr="00F65347">
        <w:rPr>
          <w:rFonts w:ascii="Times New Roman" w:hAnsi="Times New Roman" w:cs="Times New Roman"/>
          <w:szCs w:val="24"/>
        </w:rPr>
        <w:t xml:space="preserve"> </w:t>
      </w:r>
      <w:r w:rsidRPr="00F65347">
        <w:rPr>
          <w:rStyle w:val="informatiqueCar"/>
          <w:rFonts w:eastAsiaTheme="minorHAnsi"/>
        </w:rPr>
        <w:t>decode_provor_2_csv</w:t>
      </w:r>
      <w:r w:rsidR="00DB1EE7" w:rsidRPr="00F65347">
        <w:rPr>
          <w:rFonts w:ascii="Times New Roman" w:hAnsi="Times New Roman" w:cs="Times New Roman"/>
          <w:szCs w:val="24"/>
        </w:rPr>
        <w:t xml:space="preserve"> or </w:t>
      </w:r>
      <w:r w:rsidRPr="00F65347">
        <w:rPr>
          <w:rStyle w:val="informatiqueCar"/>
          <w:rFonts w:eastAsiaTheme="minorHAnsi"/>
        </w:rPr>
        <w:t>decode_provor_2_nc</w:t>
      </w:r>
      <w:r w:rsidR="00DB1EE7" w:rsidRPr="00F65347">
        <w:rPr>
          <w:rFonts w:ascii="Times New Roman" w:hAnsi="Times New Roman" w:cs="Times New Roman"/>
          <w:szCs w:val="24"/>
        </w:rPr>
        <w:t xml:space="preserve"> in the Matlab command window.</w:t>
      </w:r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Doing that, all the float of the </w:t>
      </w:r>
      <w:r w:rsidRPr="00F65347">
        <w:rPr>
          <w:rStyle w:val="informatiqueCar"/>
          <w:rFonts w:eastAsiaTheme="minorHAnsi"/>
        </w:rPr>
        <w:t>FLOAT_LIST_FILE_NAME</w:t>
      </w:r>
      <w:r w:rsidRPr="00F65347">
        <w:rPr>
          <w:rFonts w:ascii="Times New Roman" w:hAnsi="Times New Roman" w:cs="Times New Roman"/>
          <w:szCs w:val="24"/>
        </w:rPr>
        <w:t xml:space="preserve"> file will be decoded</w:t>
      </w:r>
      <w:r w:rsidR="00DB1EE7" w:rsidRPr="00F65347">
        <w:rPr>
          <w:rFonts w:ascii="Times New Roman" w:hAnsi="Times New Roman" w:cs="Times New Roman"/>
          <w:szCs w:val="24"/>
        </w:rPr>
        <w:t xml:space="preserve"> in a unique csv file</w:t>
      </w:r>
      <w:r w:rsidR="00697331" w:rsidRPr="00F65347">
        <w:rPr>
          <w:rFonts w:ascii="Times New Roman" w:hAnsi="Times New Roman" w:cs="Times New Roman"/>
          <w:szCs w:val="24"/>
        </w:rPr>
        <w:t xml:space="preserve"> (</w:t>
      </w:r>
      <w:r w:rsidR="00697331" w:rsidRPr="00F65347">
        <w:rPr>
          <w:rStyle w:val="informatiqueCar"/>
          <w:rFonts w:eastAsiaTheme="minorHAnsi"/>
        </w:rPr>
        <w:t>decode_provor_2_csv</w:t>
      </w:r>
      <w:r w:rsidR="00697331" w:rsidRPr="00F65347">
        <w:rPr>
          <w:rFonts w:ascii="Times New Roman" w:hAnsi="Times New Roman" w:cs="Times New Roman"/>
          <w:szCs w:val="24"/>
        </w:rPr>
        <w:t>)</w:t>
      </w:r>
      <w:r w:rsidR="00DB1EE7" w:rsidRPr="00F65347">
        <w:rPr>
          <w:rFonts w:ascii="Times New Roman" w:hAnsi="Times New Roman" w:cs="Times New Roman"/>
          <w:szCs w:val="24"/>
        </w:rPr>
        <w:t xml:space="preserve"> or in </w:t>
      </w:r>
      <w:r w:rsidR="00697331" w:rsidRPr="00F65347">
        <w:rPr>
          <w:rFonts w:ascii="Times New Roman" w:hAnsi="Times New Roman" w:cs="Times New Roman"/>
          <w:szCs w:val="24"/>
        </w:rPr>
        <w:t xml:space="preserve">V3.1 </w:t>
      </w:r>
      <w:r w:rsidR="00DB1EE7" w:rsidRPr="00F65347">
        <w:rPr>
          <w:rFonts w:ascii="Times New Roman" w:hAnsi="Times New Roman" w:cs="Times New Roman"/>
          <w:szCs w:val="24"/>
        </w:rPr>
        <w:t>NetCDF Argo files</w:t>
      </w:r>
      <w:r w:rsidR="00697331" w:rsidRPr="00F65347">
        <w:rPr>
          <w:rFonts w:ascii="Times New Roman" w:hAnsi="Times New Roman" w:cs="Times New Roman"/>
          <w:szCs w:val="24"/>
        </w:rPr>
        <w:t xml:space="preserve"> (</w:t>
      </w:r>
      <w:r w:rsidR="00697331" w:rsidRPr="00F65347">
        <w:rPr>
          <w:rStyle w:val="informatiqueCar"/>
          <w:rFonts w:eastAsiaTheme="minorHAnsi"/>
        </w:rPr>
        <w:t>decode_provor_2_nc</w:t>
      </w:r>
      <w:r w:rsidR="00697331" w:rsidRPr="00F65347">
        <w:rPr>
          <w:rFonts w:ascii="Times New Roman" w:hAnsi="Times New Roman" w:cs="Times New Roman"/>
          <w:szCs w:val="24"/>
        </w:rPr>
        <w:t>)</w:t>
      </w:r>
      <w:r w:rsidR="00DB1EE7" w:rsidRPr="00F65347">
        <w:rPr>
          <w:rFonts w:ascii="Times New Roman" w:hAnsi="Times New Roman" w:cs="Times New Roman"/>
          <w:szCs w:val="24"/>
        </w:rPr>
        <w:t>.</w:t>
      </w:r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You can also choose to decode only few floats by providing their WMO nu</w:t>
      </w:r>
      <w:r w:rsidR="00DB1EE7" w:rsidRPr="00F65347">
        <w:rPr>
          <w:rFonts w:ascii="Times New Roman" w:hAnsi="Times New Roman" w:cs="Times New Roman"/>
          <w:szCs w:val="24"/>
        </w:rPr>
        <w:t xml:space="preserve">mbers </w:t>
      </w:r>
      <w:r w:rsidR="00BD0F24" w:rsidRPr="00F65347">
        <w:rPr>
          <w:rFonts w:ascii="Times New Roman" w:hAnsi="Times New Roman" w:cs="Times New Roman"/>
          <w:szCs w:val="24"/>
        </w:rPr>
        <w:t>as</w:t>
      </w:r>
      <w:r w:rsidR="00DB1EE7" w:rsidRPr="00F65347">
        <w:rPr>
          <w:rFonts w:ascii="Times New Roman" w:hAnsi="Times New Roman" w:cs="Times New Roman"/>
          <w:szCs w:val="24"/>
        </w:rPr>
        <w:t xml:space="preserve"> decoder parameters: </w:t>
      </w:r>
      <w:r w:rsidR="00DB1EE7" w:rsidRPr="00F65347">
        <w:rPr>
          <w:rStyle w:val="informatiqueCar"/>
          <w:rFonts w:eastAsiaTheme="minorHAnsi"/>
        </w:rPr>
        <w:t>decode_provor_2_csv(2902077)</w:t>
      </w:r>
      <w:r w:rsidR="00DB1EE7" w:rsidRPr="00F65347">
        <w:rPr>
          <w:rFonts w:ascii="Times New Roman" w:hAnsi="Times New Roman" w:cs="Times New Roman"/>
          <w:szCs w:val="24"/>
        </w:rPr>
        <w:t xml:space="preserve"> or </w:t>
      </w:r>
      <w:r w:rsidRPr="00F65347">
        <w:rPr>
          <w:rStyle w:val="informatiqueCar"/>
          <w:rFonts w:eastAsiaTheme="minorHAnsi"/>
        </w:rPr>
        <w:t>decode_provor_2_nc(2902089, 2902118, 2902086)</w:t>
      </w:r>
      <w:r w:rsidR="00DB1EE7" w:rsidRPr="00F65347">
        <w:rPr>
          <w:rFonts w:ascii="Times New Roman" w:hAnsi="Times New Roman" w:cs="Times New Roman"/>
          <w:szCs w:val="24"/>
        </w:rPr>
        <w:t xml:space="preserve"> for example.</w:t>
      </w:r>
    </w:p>
    <w:p w:rsidR="00A068C6" w:rsidRPr="00F65347" w:rsidRDefault="00A068C6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bookmarkStart w:id="307" w:name="_Ref416550028"/>
      <w:bookmarkStart w:id="308" w:name="_Ref416550047"/>
      <w:r w:rsidRPr="00F65347">
        <w:br w:type="page"/>
      </w:r>
    </w:p>
    <w:p w:rsidR="00DB1EE7" w:rsidRPr="00F65347" w:rsidRDefault="00DB1EE7" w:rsidP="00DB1EE7">
      <w:pPr>
        <w:pStyle w:val="Titre1"/>
      </w:pPr>
      <w:bookmarkStart w:id="309" w:name="_Toc422130514"/>
      <w:r w:rsidRPr="00F65347">
        <w:lastRenderedPageBreak/>
        <w:t>Note on the Delayed Mode decoding mode</w:t>
      </w:r>
      <w:bookmarkEnd w:id="307"/>
      <w:bookmarkEnd w:id="308"/>
      <w:bookmarkEnd w:id="309"/>
    </w:p>
    <w:p w:rsidR="00880EB4" w:rsidRPr="00F65347" w:rsidRDefault="00DB1EE7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This mode only concern R</w:t>
      </w:r>
      <w:r w:rsidR="00880EB4" w:rsidRPr="00F65347">
        <w:rPr>
          <w:rFonts w:ascii="Times New Roman" w:hAnsi="Times New Roman" w:cs="Times New Roman"/>
          <w:szCs w:val="24"/>
        </w:rPr>
        <w:t>emocean floats.</w:t>
      </w:r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Sometimes</w:t>
      </w:r>
      <w:r w:rsidR="00DB1EE7" w:rsidRPr="00F65347">
        <w:rPr>
          <w:rFonts w:ascii="Times New Roman" w:hAnsi="Times New Roman" w:cs="Times New Roman"/>
          <w:szCs w:val="24"/>
        </w:rPr>
        <w:t>,</w:t>
      </w:r>
      <w:r w:rsidRPr="00F65347">
        <w:rPr>
          <w:rFonts w:ascii="Times New Roman" w:hAnsi="Times New Roman" w:cs="Times New Roman"/>
          <w:szCs w:val="24"/>
        </w:rPr>
        <w:t xml:space="preserve"> these floats don't transmit all expected messages (or transmit erroneous information), in that case, the real time buffer cannot be processed at the correct time (it is </w:t>
      </w:r>
      <w:r w:rsidR="00DB1EE7" w:rsidRPr="00F65347">
        <w:rPr>
          <w:rFonts w:ascii="Times New Roman" w:hAnsi="Times New Roman" w:cs="Times New Roman"/>
          <w:szCs w:val="24"/>
        </w:rPr>
        <w:t xml:space="preserve">finally </w:t>
      </w:r>
      <w:r w:rsidRPr="00F65347">
        <w:rPr>
          <w:rFonts w:ascii="Times New Roman" w:hAnsi="Times New Roman" w:cs="Times New Roman"/>
          <w:szCs w:val="24"/>
        </w:rPr>
        <w:t>processed after a TIME OUT) and the result can be erroneous (</w:t>
      </w:r>
      <w:r w:rsidR="00860690" w:rsidRPr="00F65347">
        <w:rPr>
          <w:rFonts w:ascii="Times New Roman" w:hAnsi="Times New Roman" w:cs="Times New Roman"/>
          <w:szCs w:val="24"/>
        </w:rPr>
        <w:t>particularly</w:t>
      </w:r>
      <w:r w:rsidRPr="00F65347">
        <w:rPr>
          <w:rFonts w:ascii="Times New Roman" w:hAnsi="Times New Roman" w:cs="Times New Roman"/>
          <w:szCs w:val="24"/>
        </w:rPr>
        <w:t xml:space="preserve"> when the float is </w:t>
      </w:r>
      <w:r w:rsidR="00DB1EE7" w:rsidRPr="00F65347">
        <w:rPr>
          <w:rFonts w:ascii="Times New Roman" w:hAnsi="Times New Roman" w:cs="Times New Roman"/>
          <w:szCs w:val="24"/>
        </w:rPr>
        <w:t>transmitting</w:t>
      </w:r>
      <w:r w:rsidRPr="00F65347">
        <w:rPr>
          <w:rFonts w:ascii="Times New Roman" w:hAnsi="Times New Roman" w:cs="Times New Roman"/>
          <w:szCs w:val="24"/>
        </w:rPr>
        <w:t xml:space="preserve"> </w:t>
      </w:r>
      <w:r w:rsidR="00860690" w:rsidRPr="00F65347">
        <w:rPr>
          <w:rFonts w:ascii="Times New Roman" w:hAnsi="Times New Roman" w:cs="Times New Roman"/>
          <w:szCs w:val="24"/>
        </w:rPr>
        <w:t>more than one</w:t>
      </w:r>
      <w:r w:rsidRPr="00F65347">
        <w:rPr>
          <w:rFonts w:ascii="Times New Roman" w:hAnsi="Times New Roman" w:cs="Times New Roman"/>
          <w:szCs w:val="24"/>
        </w:rPr>
        <w:t xml:space="preserve"> sub-cycles, i.e. the data collected during more than one ascent).</w:t>
      </w:r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We haven't succeed in solving this case in real time, thus we decided to create a Delayed Mode decoding mode.</w:t>
      </w:r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Once </w:t>
      </w:r>
      <w:r w:rsidR="00DB1EE7" w:rsidRPr="00F65347">
        <w:rPr>
          <w:rFonts w:ascii="Times New Roman" w:hAnsi="Times New Roman" w:cs="Times New Roman"/>
          <w:szCs w:val="24"/>
        </w:rPr>
        <w:t>a</w:t>
      </w:r>
      <w:r w:rsidRPr="00F65347">
        <w:rPr>
          <w:rFonts w:ascii="Times New Roman" w:hAnsi="Times New Roman" w:cs="Times New Roman"/>
          <w:szCs w:val="24"/>
        </w:rPr>
        <w:t xml:space="preserve"> float died (or has been retrieved), the set of received </w:t>
      </w:r>
      <w:r w:rsidR="00DB1EE7" w:rsidRPr="00F65347">
        <w:rPr>
          <w:rFonts w:ascii="Times New Roman" w:hAnsi="Times New Roman" w:cs="Times New Roman"/>
          <w:szCs w:val="24"/>
        </w:rPr>
        <w:t xml:space="preserve">float </w:t>
      </w:r>
      <w:r w:rsidRPr="00F65347">
        <w:rPr>
          <w:rFonts w:ascii="Times New Roman" w:hAnsi="Times New Roman" w:cs="Times New Roman"/>
          <w:szCs w:val="24"/>
        </w:rPr>
        <w:t xml:space="preserve">data </w:t>
      </w:r>
      <w:r w:rsidR="00DB1EE7" w:rsidRPr="00F65347">
        <w:rPr>
          <w:rFonts w:ascii="Times New Roman" w:hAnsi="Times New Roman" w:cs="Times New Roman"/>
          <w:szCs w:val="24"/>
        </w:rPr>
        <w:t xml:space="preserve">packets </w:t>
      </w:r>
      <w:r w:rsidRPr="00F65347">
        <w:rPr>
          <w:rFonts w:ascii="Times New Roman" w:hAnsi="Times New Roman" w:cs="Times New Roman"/>
          <w:szCs w:val="24"/>
        </w:rPr>
        <w:t xml:space="preserve">can be definitely </w:t>
      </w:r>
      <w:r w:rsidR="00DB1EE7" w:rsidRPr="00F65347">
        <w:rPr>
          <w:rFonts w:ascii="Times New Roman" w:hAnsi="Times New Roman" w:cs="Times New Roman"/>
          <w:szCs w:val="24"/>
        </w:rPr>
        <w:t>grouped in</w:t>
      </w:r>
      <w:r w:rsidRPr="00F65347">
        <w:rPr>
          <w:rFonts w:ascii="Times New Roman" w:hAnsi="Times New Roman" w:cs="Times New Roman"/>
          <w:szCs w:val="24"/>
        </w:rPr>
        <w:t xml:space="preserve"> buffers</w:t>
      </w:r>
      <w:r w:rsidR="00DB1EE7" w:rsidRPr="00F65347">
        <w:rPr>
          <w:rFonts w:ascii="Times New Roman" w:hAnsi="Times New Roman" w:cs="Times New Roman"/>
          <w:szCs w:val="24"/>
        </w:rPr>
        <w:t xml:space="preserve"> by the user.</w:t>
      </w:r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The tool </w:t>
      </w:r>
      <w:r w:rsidRPr="00F65347">
        <w:rPr>
          <w:rStyle w:val="informatiqueCar"/>
          <w:rFonts w:eastAsiaTheme="minorHAnsi"/>
        </w:rPr>
        <w:t>split_remocean_sbd_mail_files</w:t>
      </w:r>
      <w:r w:rsidRPr="00F65347">
        <w:rPr>
          <w:rFonts w:ascii="Times New Roman" w:hAnsi="Times New Roman" w:cs="Times New Roman"/>
          <w:szCs w:val="24"/>
        </w:rPr>
        <w:t xml:space="preserve"> (for INCOIS FLBB floats) </w:t>
      </w:r>
      <w:r w:rsidR="00BA66DE" w:rsidRPr="00F65347">
        <w:rPr>
          <w:rFonts w:ascii="Times New Roman" w:hAnsi="Times New Roman" w:cs="Times New Roman"/>
          <w:szCs w:val="24"/>
        </w:rPr>
        <w:t>or</w:t>
      </w:r>
      <w:r w:rsidRPr="00F65347">
        <w:rPr>
          <w:rFonts w:ascii="Times New Roman" w:hAnsi="Times New Roman" w:cs="Times New Roman"/>
          <w:szCs w:val="24"/>
        </w:rPr>
        <w:t xml:space="preserve"> </w:t>
      </w:r>
      <w:r w:rsidRPr="00F65347">
        <w:rPr>
          <w:rStyle w:val="informatiqueCar"/>
          <w:rFonts w:eastAsiaTheme="minorHAnsi"/>
        </w:rPr>
        <w:t>split_remocean_rudics_sbd_files</w:t>
      </w:r>
      <w:r w:rsidRPr="00F65347">
        <w:rPr>
          <w:rFonts w:ascii="Times New Roman" w:hAnsi="Times New Roman" w:cs="Times New Roman"/>
          <w:szCs w:val="24"/>
        </w:rPr>
        <w:t xml:space="preserve"> (for french Remocean floats) can be used to split the </w:t>
      </w:r>
      <w:r w:rsidR="00860690" w:rsidRPr="00F65347">
        <w:rPr>
          <w:rFonts w:ascii="Times New Roman" w:hAnsi="Times New Roman" w:cs="Times New Roman"/>
          <w:szCs w:val="24"/>
        </w:rPr>
        <w:t xml:space="preserve">received </w:t>
      </w:r>
      <w:r w:rsidRPr="00F65347">
        <w:rPr>
          <w:rFonts w:ascii="Times New Roman" w:hAnsi="Times New Roman" w:cs="Times New Roman"/>
          <w:szCs w:val="24"/>
        </w:rPr>
        <w:t xml:space="preserve">SBD files </w:t>
      </w:r>
      <w:r w:rsidR="00860690" w:rsidRPr="00F65347">
        <w:rPr>
          <w:rFonts w:ascii="Times New Roman" w:hAnsi="Times New Roman" w:cs="Times New Roman"/>
          <w:szCs w:val="24"/>
        </w:rPr>
        <w:t xml:space="preserve">in mono-packet files </w:t>
      </w:r>
      <w:r w:rsidRPr="00F65347">
        <w:rPr>
          <w:rFonts w:ascii="Times New Roman" w:hAnsi="Times New Roman" w:cs="Times New Roman"/>
          <w:szCs w:val="24"/>
        </w:rPr>
        <w:t>(one file per float p</w:t>
      </w:r>
      <w:r w:rsidR="00BA66DE" w:rsidRPr="00F65347">
        <w:rPr>
          <w:rFonts w:ascii="Times New Roman" w:hAnsi="Times New Roman" w:cs="Times New Roman"/>
          <w:szCs w:val="24"/>
        </w:rPr>
        <w:t>acket) and to create a csv file containing the</w:t>
      </w:r>
      <w:r w:rsidRPr="00F65347">
        <w:rPr>
          <w:rFonts w:ascii="Times New Roman" w:hAnsi="Times New Roman" w:cs="Times New Roman"/>
          <w:szCs w:val="24"/>
        </w:rPr>
        <w:t xml:space="preserve"> first version of the buffers.</w:t>
      </w:r>
      <w:r w:rsidR="00BA66DE" w:rsidRPr="00F65347">
        <w:rPr>
          <w:rFonts w:ascii="Times New Roman" w:hAnsi="Times New Roman" w:cs="Times New Roman"/>
          <w:szCs w:val="24"/>
        </w:rPr>
        <w:t xml:space="preserve"> The user can then checks this proposal and modify it as needed.</w:t>
      </w:r>
    </w:p>
    <w:p w:rsidR="00BA66DE" w:rsidRPr="00F65347" w:rsidRDefault="00BA66DE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As an example, see </w:t>
      </w:r>
      <w:r w:rsidR="00880EB4" w:rsidRPr="00F65347">
        <w:rPr>
          <w:rFonts w:ascii="Times New Roman" w:hAnsi="Times New Roman" w:cs="Times New Roman"/>
          <w:i/>
          <w:szCs w:val="24"/>
        </w:rPr>
        <w:t>decPrv_20150409_001a_for_incois\decPrv_config_floats\float_dm_buffer_lists\xls\split_remocean_sbd_mail_files_2902089_20150216T085137.xlsx</w:t>
      </w:r>
      <w:r w:rsidRPr="00F65347">
        <w:rPr>
          <w:rFonts w:ascii="Times New Roman" w:hAnsi="Times New Roman" w:cs="Times New Roman"/>
          <w:szCs w:val="24"/>
        </w:rPr>
        <w:t xml:space="preserve"> file.</w:t>
      </w:r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In the 'Rank' column you have the buffer number, in the 'File' column you have the </w:t>
      </w:r>
      <w:r w:rsidR="00860690" w:rsidRPr="00F65347">
        <w:rPr>
          <w:rFonts w:ascii="Times New Roman" w:hAnsi="Times New Roman" w:cs="Times New Roman"/>
          <w:szCs w:val="24"/>
        </w:rPr>
        <w:t xml:space="preserve">mono-packet </w:t>
      </w:r>
      <w:r w:rsidRPr="00F65347">
        <w:rPr>
          <w:rFonts w:ascii="Times New Roman" w:hAnsi="Times New Roman" w:cs="Times New Roman"/>
          <w:szCs w:val="24"/>
        </w:rPr>
        <w:t>file</w:t>
      </w:r>
      <w:r w:rsidR="00BA66DE" w:rsidRPr="00F65347">
        <w:rPr>
          <w:rFonts w:ascii="Times New Roman" w:hAnsi="Times New Roman" w:cs="Times New Roman"/>
          <w:szCs w:val="24"/>
        </w:rPr>
        <w:t xml:space="preserve"> name</w:t>
      </w:r>
      <w:r w:rsidRPr="00F65347">
        <w:rPr>
          <w:rFonts w:ascii="Times New Roman" w:hAnsi="Times New Roman" w:cs="Times New Roman"/>
          <w:szCs w:val="24"/>
        </w:rPr>
        <w:t>.</w:t>
      </w:r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All the files with the same rank are processed together (in the same buffer), the buffer are processed in the order of the rank numbers.</w:t>
      </w:r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Files with rank = -1 are ignored.</w:t>
      </w:r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This csv file should be </w:t>
      </w:r>
      <w:r w:rsidR="00BA66DE" w:rsidRPr="00F65347">
        <w:rPr>
          <w:rFonts w:ascii="Times New Roman" w:hAnsi="Times New Roman" w:cs="Times New Roman"/>
          <w:szCs w:val="24"/>
        </w:rPr>
        <w:t>carefully</w:t>
      </w:r>
      <w:r w:rsidRPr="00F65347">
        <w:rPr>
          <w:rFonts w:ascii="Times New Roman" w:hAnsi="Times New Roman" w:cs="Times New Roman"/>
          <w:szCs w:val="24"/>
        </w:rPr>
        <w:t xml:space="preserve"> studied and the rank numbers modified to modify, if needed, the buffers contents (my modifications are in yellow in these Excel files). Of course this work needs a perfect knowledge of the theoretical transmission strategy of </w:t>
      </w:r>
      <w:r w:rsidR="00860690" w:rsidRPr="00F65347">
        <w:rPr>
          <w:rFonts w:ascii="Times New Roman" w:hAnsi="Times New Roman" w:cs="Times New Roman"/>
          <w:szCs w:val="24"/>
        </w:rPr>
        <w:t>each</w:t>
      </w:r>
      <w:r w:rsidRPr="00F65347">
        <w:rPr>
          <w:rFonts w:ascii="Times New Roman" w:hAnsi="Times New Roman" w:cs="Times New Roman"/>
          <w:szCs w:val="24"/>
        </w:rPr>
        <w:t xml:space="preserve"> float version.</w:t>
      </w:r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Once this is done, the resulting Excel file </w:t>
      </w:r>
      <w:r w:rsidR="00BA66DE" w:rsidRPr="00F65347">
        <w:rPr>
          <w:rFonts w:ascii="Times New Roman" w:hAnsi="Times New Roman" w:cs="Times New Roman"/>
          <w:szCs w:val="24"/>
        </w:rPr>
        <w:t xml:space="preserve">is used </w:t>
      </w:r>
      <w:r w:rsidRPr="00F65347">
        <w:rPr>
          <w:rFonts w:ascii="Times New Roman" w:hAnsi="Times New Roman" w:cs="Times New Roman"/>
          <w:szCs w:val="24"/>
        </w:rPr>
        <w:t xml:space="preserve">to create the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decPrv_20150409_001a_for_incois\decPrv_config_floats\float_dm_buffer_lists\2902089_buffers.txt</w:t>
      </w:r>
      <w:r w:rsidRPr="00F65347">
        <w:rPr>
          <w:rFonts w:ascii="Times New Roman" w:hAnsi="Times New Roman" w:cs="Times New Roman"/>
          <w:szCs w:val="24"/>
        </w:rPr>
        <w:t xml:space="preserve"> file and </w:t>
      </w:r>
      <w:r w:rsidR="00BA66DE" w:rsidRPr="00F65347">
        <w:rPr>
          <w:rFonts w:ascii="Times New Roman" w:hAnsi="Times New Roman" w:cs="Times New Roman"/>
          <w:szCs w:val="24"/>
        </w:rPr>
        <w:t>the</w:t>
      </w:r>
      <w:r w:rsidRPr="00F65347">
        <w:rPr>
          <w:rFonts w:ascii="Times New Roman" w:hAnsi="Times New Roman" w:cs="Times New Roman"/>
          <w:szCs w:val="24"/>
        </w:rPr>
        <w:t xml:space="preserve"> DM mode flag </w:t>
      </w:r>
      <w:r w:rsidR="00BA66DE" w:rsidRPr="00F65347">
        <w:rPr>
          <w:rFonts w:ascii="Times New Roman" w:hAnsi="Times New Roman" w:cs="Times New Roman"/>
          <w:szCs w:val="24"/>
        </w:rPr>
        <w:t>of this float #1</w:t>
      </w:r>
      <w:r w:rsidRPr="00F65347">
        <w:rPr>
          <w:rFonts w:ascii="Times New Roman" w:hAnsi="Times New Roman" w:cs="Times New Roman"/>
          <w:szCs w:val="24"/>
        </w:rPr>
        <w:t xml:space="preserve">2902089 </w:t>
      </w:r>
      <w:r w:rsidR="00BA66DE" w:rsidRPr="00F65347">
        <w:rPr>
          <w:rFonts w:ascii="Times New Roman" w:hAnsi="Times New Roman" w:cs="Times New Roman"/>
          <w:szCs w:val="24"/>
        </w:rPr>
        <w:t xml:space="preserve">is set to 1 </w:t>
      </w:r>
      <w:r w:rsidRPr="00F65347">
        <w:rPr>
          <w:rFonts w:ascii="Times New Roman" w:hAnsi="Times New Roman" w:cs="Times New Roman"/>
          <w:szCs w:val="24"/>
        </w:rPr>
        <w:t xml:space="preserve">in the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</w:t>
      </w:r>
      <w:r w:rsidR="00BA66DE" w:rsidRPr="00F65347">
        <w:rPr>
          <w:rFonts w:ascii="Times New Roman" w:hAnsi="Times New Roman" w:cs="Times New Roman"/>
          <w:i/>
          <w:szCs w:val="24"/>
        </w:rPr>
        <w:t>_config_floats\prvFloatInfo\</w:t>
      </w:r>
      <w:r w:rsidRPr="00F65347">
        <w:rPr>
          <w:rFonts w:ascii="Times New Roman" w:hAnsi="Times New Roman" w:cs="Times New Roman"/>
          <w:i/>
          <w:szCs w:val="24"/>
        </w:rPr>
        <w:t>_provor_floats_information_co.txt</w:t>
      </w:r>
      <w:r w:rsidR="00BA66DE" w:rsidRPr="00F65347">
        <w:rPr>
          <w:rFonts w:ascii="Times New Roman" w:hAnsi="Times New Roman" w:cs="Times New Roman"/>
          <w:szCs w:val="24"/>
        </w:rPr>
        <w:t xml:space="preserve"> configuration file</w:t>
      </w:r>
      <w:r w:rsidRPr="00F65347">
        <w:rPr>
          <w:rFonts w:ascii="Times New Roman" w:hAnsi="Times New Roman" w:cs="Times New Roman"/>
          <w:szCs w:val="24"/>
        </w:rPr>
        <w:t>.</w:t>
      </w:r>
    </w:p>
    <w:p w:rsidR="00BA66DE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When the decoder detect</w:t>
      </w:r>
      <w:r w:rsidR="00BA66DE" w:rsidRPr="00F65347">
        <w:rPr>
          <w:rFonts w:ascii="Times New Roman" w:hAnsi="Times New Roman" w:cs="Times New Roman"/>
          <w:szCs w:val="24"/>
        </w:rPr>
        <w:t>s a float to be processed in DM:</w:t>
      </w:r>
    </w:p>
    <w:p w:rsidR="00BA66DE" w:rsidRPr="00F65347" w:rsidRDefault="00BA66DE" w:rsidP="00880EB4">
      <w:pPr>
        <w:pStyle w:val="Paragraphedeliste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I</w:t>
      </w:r>
      <w:r w:rsidR="00880EB4" w:rsidRPr="00F65347">
        <w:rPr>
          <w:rFonts w:ascii="Times New Roman" w:hAnsi="Times New Roman" w:cs="Times New Roman"/>
          <w:szCs w:val="24"/>
        </w:rPr>
        <w:t xml:space="preserve">t first checks if the </w:t>
      </w:r>
      <w:r w:rsidR="00880EB4" w:rsidRPr="00F65347">
        <w:rPr>
          <w:rFonts w:ascii="Times New Roman" w:hAnsi="Times New Roman" w:cs="Times New Roman"/>
          <w:i/>
          <w:szCs w:val="24"/>
        </w:rPr>
        <w:t>IRIDIUM_DATA_DIRECTORY/IMEI_WMO/archive_dm</w:t>
      </w:r>
      <w:r w:rsidR="00880EB4" w:rsidRPr="00F65347">
        <w:rPr>
          <w:rFonts w:ascii="Times New Roman" w:hAnsi="Times New Roman" w:cs="Times New Roman"/>
          <w:szCs w:val="24"/>
        </w:rPr>
        <w:t xml:space="preserve"> directory is empty</w:t>
      </w:r>
      <w:r w:rsidR="00860690" w:rsidRPr="00F65347">
        <w:rPr>
          <w:rFonts w:ascii="Times New Roman" w:hAnsi="Times New Roman" w:cs="Times New Roman"/>
          <w:szCs w:val="24"/>
        </w:rPr>
        <w:t xml:space="preserve"> (see in §</w:t>
      </w:r>
      <w:r w:rsidR="00860690" w:rsidRPr="003C1887">
        <w:rPr>
          <w:rFonts w:ascii="Times New Roman" w:hAnsi="Times New Roman" w:cs="Times New Roman"/>
          <w:szCs w:val="24"/>
        </w:rPr>
        <w:fldChar w:fldCharType="begin"/>
      </w:r>
      <w:r w:rsidR="00860690" w:rsidRPr="00F65347">
        <w:rPr>
          <w:rFonts w:ascii="Times New Roman" w:hAnsi="Times New Roman" w:cs="Times New Roman"/>
          <w:szCs w:val="24"/>
        </w:rPr>
        <w:instrText xml:space="preserve"> REF _Ref416680464 \r \h </w:instrText>
      </w:r>
      <w:r w:rsidR="00860690" w:rsidRPr="00F65347">
        <w:rPr>
          <w:rFonts w:ascii="Times New Roman" w:hAnsi="Times New Roman" w:cs="Times New Roman"/>
          <w:szCs w:val="24"/>
          <w:rPrChange w:id="310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</w:r>
      <w:r w:rsidR="00860690" w:rsidRPr="00F65347">
        <w:rPr>
          <w:rFonts w:ascii="Times New Roman" w:hAnsi="Times New Roman" w:cs="Times New Roman"/>
          <w:szCs w:val="24"/>
          <w:rPrChange w:id="311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  <w:fldChar w:fldCharType="separate"/>
      </w:r>
      <w:r w:rsidR="00860690" w:rsidRPr="00F65347">
        <w:rPr>
          <w:rFonts w:ascii="Times New Roman" w:hAnsi="Times New Roman" w:cs="Times New Roman"/>
          <w:szCs w:val="24"/>
        </w:rPr>
        <w:t>9</w:t>
      </w:r>
      <w:r w:rsidR="00860690" w:rsidRPr="00F65347">
        <w:rPr>
          <w:rFonts w:ascii="Times New Roman" w:hAnsi="Times New Roman" w:cs="Times New Roman"/>
          <w:szCs w:val="24"/>
          <w:rPrChange w:id="312" w:author="RANNOU Jean-Philippe" w:date="2015-06-15T08:38:00Z">
            <w:rPr>
              <w:rFonts w:ascii="Times New Roman" w:hAnsi="Times New Roman" w:cs="Times New Roman"/>
              <w:szCs w:val="24"/>
            </w:rPr>
          </w:rPrChange>
        </w:rPr>
        <w:fldChar w:fldCharType="end"/>
      </w:r>
      <w:r w:rsidR="00860690" w:rsidRPr="00F65347">
        <w:rPr>
          <w:rFonts w:ascii="Times New Roman" w:hAnsi="Times New Roman" w:cs="Times New Roman"/>
          <w:szCs w:val="24"/>
        </w:rPr>
        <w:t>, for explanation on this directory)</w:t>
      </w:r>
      <w:r w:rsidR="00880EB4" w:rsidRPr="00F65347">
        <w:rPr>
          <w:rFonts w:ascii="Times New Roman" w:hAnsi="Times New Roman" w:cs="Times New Roman"/>
          <w:szCs w:val="24"/>
        </w:rPr>
        <w:t>.</w:t>
      </w:r>
    </w:p>
    <w:p w:rsidR="00BA66DE" w:rsidRPr="00F65347" w:rsidRDefault="00880EB4" w:rsidP="00BA66DE">
      <w:pPr>
        <w:spacing w:line="240" w:lineRule="auto"/>
        <w:ind w:left="708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lastRenderedPageBreak/>
        <w:t xml:space="preserve">If so (first decoding of the float in DM), it splits the files of the </w:t>
      </w:r>
      <w:r w:rsidRPr="00F65347">
        <w:rPr>
          <w:rFonts w:ascii="Times New Roman" w:hAnsi="Times New Roman" w:cs="Times New Roman"/>
          <w:i/>
          <w:szCs w:val="24"/>
        </w:rPr>
        <w:t>IRIDIUM_DATA_DIRECTORY/IMEI_WMO/archive</w:t>
      </w:r>
      <w:r w:rsidRPr="00F65347">
        <w:rPr>
          <w:rFonts w:ascii="Times New Roman" w:hAnsi="Times New Roman" w:cs="Times New Roman"/>
          <w:szCs w:val="24"/>
        </w:rPr>
        <w:t xml:space="preserve"> directory </w:t>
      </w:r>
      <w:r w:rsidR="00860690" w:rsidRPr="00F65347">
        <w:rPr>
          <w:rFonts w:ascii="Times New Roman" w:hAnsi="Times New Roman" w:cs="Times New Roman"/>
          <w:szCs w:val="24"/>
        </w:rPr>
        <w:t>in mono-packet files</w:t>
      </w:r>
      <w:r w:rsidRPr="00F65347">
        <w:rPr>
          <w:rFonts w:ascii="Times New Roman" w:hAnsi="Times New Roman" w:cs="Times New Roman"/>
          <w:szCs w:val="24"/>
        </w:rPr>
        <w:t xml:space="preserve"> and store </w:t>
      </w:r>
      <w:r w:rsidR="00860690" w:rsidRPr="00F65347">
        <w:rPr>
          <w:rFonts w:ascii="Times New Roman" w:hAnsi="Times New Roman" w:cs="Times New Roman"/>
          <w:szCs w:val="24"/>
        </w:rPr>
        <w:t>these</w:t>
      </w:r>
      <w:r w:rsidRPr="00F65347">
        <w:rPr>
          <w:rFonts w:ascii="Times New Roman" w:hAnsi="Times New Roman" w:cs="Times New Roman"/>
          <w:szCs w:val="24"/>
        </w:rPr>
        <w:t xml:space="preserve"> files in </w:t>
      </w:r>
      <w:r w:rsidR="00BA66DE" w:rsidRPr="00F65347">
        <w:rPr>
          <w:rFonts w:ascii="Times New Roman" w:hAnsi="Times New Roman" w:cs="Times New Roman"/>
          <w:szCs w:val="24"/>
        </w:rPr>
        <w:t xml:space="preserve">the </w:t>
      </w:r>
      <w:r w:rsidRPr="00F65347">
        <w:rPr>
          <w:rFonts w:ascii="Times New Roman" w:hAnsi="Times New Roman" w:cs="Times New Roman"/>
          <w:i/>
          <w:szCs w:val="24"/>
        </w:rPr>
        <w:t>IRIDIUM_DAT</w:t>
      </w:r>
      <w:r w:rsidR="00BA66DE" w:rsidRPr="00F65347">
        <w:rPr>
          <w:rFonts w:ascii="Times New Roman" w:hAnsi="Times New Roman" w:cs="Times New Roman"/>
          <w:i/>
          <w:szCs w:val="24"/>
        </w:rPr>
        <w:t>A_DIRECTORY/IMEI_WMO/archive_dm</w:t>
      </w:r>
      <w:r w:rsidR="00BA66DE" w:rsidRPr="00F65347">
        <w:rPr>
          <w:rFonts w:ascii="Times New Roman" w:hAnsi="Times New Roman" w:cs="Times New Roman"/>
          <w:szCs w:val="24"/>
        </w:rPr>
        <w:t xml:space="preserve"> directory.</w:t>
      </w:r>
    </w:p>
    <w:p w:rsidR="00880EB4" w:rsidRPr="00F65347" w:rsidRDefault="00BA66DE" w:rsidP="00880EB4">
      <w:pPr>
        <w:pStyle w:val="Paragraphedeliste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It</w:t>
      </w:r>
      <w:r w:rsidR="00880EB4" w:rsidRPr="00F65347">
        <w:rPr>
          <w:rFonts w:ascii="Times New Roman" w:hAnsi="Times New Roman" w:cs="Times New Roman"/>
          <w:szCs w:val="24"/>
        </w:rPr>
        <w:t xml:space="preserve"> then decode</w:t>
      </w:r>
      <w:r w:rsidRPr="00F65347">
        <w:rPr>
          <w:rFonts w:ascii="Times New Roman" w:hAnsi="Times New Roman" w:cs="Times New Roman"/>
          <w:szCs w:val="24"/>
        </w:rPr>
        <w:t>s</w:t>
      </w:r>
      <w:r w:rsidR="00880EB4" w:rsidRPr="00F65347">
        <w:rPr>
          <w:rFonts w:ascii="Times New Roman" w:hAnsi="Times New Roman" w:cs="Times New Roman"/>
          <w:szCs w:val="24"/>
        </w:rPr>
        <w:t xml:space="preserve"> the float according to the </w:t>
      </w:r>
      <w:r w:rsidR="00880EB4" w:rsidRPr="00F65347">
        <w:rPr>
          <w:rFonts w:ascii="Times New Roman" w:hAnsi="Times New Roman" w:cs="Times New Roman"/>
          <w:i/>
          <w:szCs w:val="24"/>
        </w:rPr>
        <w:t>Prv_20150409_001a_for_incois\decPrv_config_floats\float_dm_buffer_lists\wmo_buffers.txt</w:t>
      </w:r>
      <w:r w:rsidR="00880EB4" w:rsidRPr="00F65347">
        <w:rPr>
          <w:rFonts w:ascii="Times New Roman" w:hAnsi="Times New Roman" w:cs="Times New Roman"/>
          <w:szCs w:val="24"/>
        </w:rPr>
        <w:t xml:space="preserve"> strategy.</w:t>
      </w:r>
    </w:p>
    <w:p w:rsidR="00880EB4" w:rsidRPr="00F65347" w:rsidRDefault="00880EB4" w:rsidP="00880EB4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In this mode</w:t>
      </w:r>
      <w:r w:rsidR="00BA66DE" w:rsidRPr="00F65347">
        <w:rPr>
          <w:rFonts w:ascii="Times New Roman" w:hAnsi="Times New Roman" w:cs="Times New Roman"/>
          <w:szCs w:val="24"/>
        </w:rPr>
        <w:t>,</w:t>
      </w:r>
      <w:r w:rsidRPr="00F65347">
        <w:rPr>
          <w:rFonts w:ascii="Times New Roman" w:hAnsi="Times New Roman" w:cs="Times New Roman"/>
          <w:szCs w:val="24"/>
        </w:rPr>
        <w:t xml:space="preserve"> the files stay in the </w:t>
      </w:r>
      <w:r w:rsidRPr="00F65347">
        <w:rPr>
          <w:rFonts w:ascii="Times New Roman" w:hAnsi="Times New Roman" w:cs="Times New Roman"/>
          <w:i/>
          <w:szCs w:val="24"/>
        </w:rPr>
        <w:t>IRIDIUM_DATA_DIRECTORY/IMEI_WMO/archive_dm</w:t>
      </w:r>
      <w:r w:rsidRPr="00F65347">
        <w:rPr>
          <w:rFonts w:ascii="Times New Roman" w:hAnsi="Times New Roman" w:cs="Times New Roman"/>
          <w:szCs w:val="24"/>
        </w:rPr>
        <w:t xml:space="preserve"> directory and as the buffers are already defined the decoding of the float is more efficient.</w:t>
      </w:r>
    </w:p>
    <w:p w:rsidR="00880EB4" w:rsidRPr="00F65347" w:rsidRDefault="00DB1EE7" w:rsidP="00DB1EE7">
      <w:pPr>
        <w:pStyle w:val="Titre1"/>
      </w:pPr>
      <w:bookmarkStart w:id="313" w:name="_Toc422130515"/>
      <w:r w:rsidRPr="00F65347">
        <w:t>Additional tools</w:t>
      </w:r>
      <w:bookmarkEnd w:id="313"/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Some useful tools are provided with the decoder in the directory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decPrv_20150409_001a_for_incois\decPrv_soft\soft\util</w:t>
      </w:r>
      <w:r w:rsidR="00EB5257" w:rsidRPr="00F65347">
        <w:rPr>
          <w:rFonts w:ascii="Times New Roman" w:hAnsi="Times New Roman" w:cs="Times New Roman"/>
          <w:szCs w:val="24"/>
        </w:rPr>
        <w:t>.</w:t>
      </w:r>
    </w:p>
    <w:p w:rsidR="00DB1EE7" w:rsidRPr="00F65347" w:rsidRDefault="00EB5257" w:rsidP="00EB5257">
      <w:pPr>
        <w:pStyle w:val="Titre2"/>
        <w:rPr>
          <w:lang w:val="en-US"/>
          <w:rPrChange w:id="314" w:author="RANNOU Jean-Philippe" w:date="2015-06-15T08:38:00Z">
            <w:rPr/>
          </w:rPrChange>
        </w:rPr>
      </w:pPr>
      <w:bookmarkStart w:id="315" w:name="_Toc422130516"/>
      <w:r w:rsidRPr="00F65347">
        <w:rPr>
          <w:lang w:val="en-US"/>
          <w:rPrChange w:id="316" w:author="RANNOU Jean-Philippe" w:date="2015-06-15T08:38:00Z">
            <w:rPr/>
          </w:rPrChange>
        </w:rPr>
        <w:t>Tools configuration</w:t>
      </w:r>
      <w:bookmarkEnd w:id="315"/>
    </w:p>
    <w:p w:rsidR="00EB525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C14698">
        <w:rPr>
          <w:rFonts w:ascii="Times New Roman" w:hAnsi="Times New Roman" w:cs="Times New Roman"/>
          <w:szCs w:val="24"/>
        </w:rPr>
        <w:t xml:space="preserve">To configure the </w:t>
      </w:r>
      <w:r w:rsidR="00EB5257" w:rsidRPr="00C14698">
        <w:rPr>
          <w:rFonts w:ascii="Times New Roman" w:hAnsi="Times New Roman" w:cs="Times New Roman"/>
          <w:szCs w:val="24"/>
        </w:rPr>
        <w:t>access</w:t>
      </w:r>
      <w:r w:rsidRPr="00F65347">
        <w:rPr>
          <w:rFonts w:ascii="Times New Roman" w:hAnsi="Times New Roman" w:cs="Times New Roman"/>
          <w:szCs w:val="24"/>
        </w:rPr>
        <w:t xml:space="preserve"> to bathymetric atlases used</w:t>
      </w:r>
      <w:r w:rsidR="00EB5257" w:rsidRPr="00F65347">
        <w:rPr>
          <w:rFonts w:ascii="Times New Roman" w:hAnsi="Times New Roman" w:cs="Times New Roman"/>
          <w:szCs w:val="24"/>
        </w:rPr>
        <w:t xml:space="preserve"> by the drawing tools</w:t>
      </w:r>
      <w:r w:rsidR="00860690" w:rsidRPr="00F65347">
        <w:rPr>
          <w:rFonts w:ascii="Times New Roman" w:hAnsi="Times New Roman" w:cs="Times New Roman"/>
          <w:szCs w:val="24"/>
        </w:rPr>
        <w:t>,</w:t>
      </w:r>
      <w:r w:rsidR="00EB5257" w:rsidRPr="00F65347">
        <w:rPr>
          <w:rFonts w:ascii="Times New Roman" w:hAnsi="Times New Roman" w:cs="Times New Roman"/>
          <w:szCs w:val="24"/>
        </w:rPr>
        <w:t xml:space="preserve"> you have:</w:t>
      </w:r>
    </w:p>
    <w:p w:rsidR="00EB5257" w:rsidRPr="00F65347" w:rsidRDefault="00DB1EE7" w:rsidP="00DB1EE7">
      <w:pPr>
        <w:pStyle w:val="Paragraphedeliste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To update the line #31 of</w:t>
      </w:r>
      <w:r w:rsidR="00EB5257" w:rsidRPr="00F65347">
        <w:rPr>
          <w:rFonts w:ascii="Times New Roman" w:hAnsi="Times New Roman" w:cs="Times New Roman"/>
          <w:szCs w:val="24"/>
        </w:rPr>
        <w:t xml:space="preserve"> the </w:t>
      </w:r>
      <w:r w:rsidRPr="00F65347">
        <w:rPr>
          <w:rFonts w:ascii="Times New Roman" w:hAnsi="Times New Roman" w:cs="Times New Roman"/>
          <w:i/>
          <w:szCs w:val="24"/>
        </w:rPr>
        <w:t>decPrv_20150409_001a_for_incois\m_map\m_map1.4\m_etopo2.m</w:t>
      </w:r>
      <w:r w:rsidRPr="00F65347">
        <w:rPr>
          <w:rFonts w:ascii="Times New Roman" w:hAnsi="Times New Roman" w:cs="Times New Roman"/>
          <w:szCs w:val="24"/>
        </w:rPr>
        <w:t xml:space="preserve"> </w:t>
      </w:r>
      <w:r w:rsidR="00EB5257" w:rsidRPr="00F65347">
        <w:rPr>
          <w:rFonts w:ascii="Times New Roman" w:hAnsi="Times New Roman" w:cs="Times New Roman"/>
          <w:szCs w:val="24"/>
        </w:rPr>
        <w:t xml:space="preserve">file </w:t>
      </w:r>
      <w:r w:rsidRPr="00F65347">
        <w:rPr>
          <w:rFonts w:ascii="Times New Roman" w:hAnsi="Times New Roman" w:cs="Times New Roman"/>
          <w:szCs w:val="24"/>
        </w:rPr>
        <w:t>with the directory</w:t>
      </w:r>
      <w:r w:rsidR="00EB5257" w:rsidRPr="00F65347">
        <w:rPr>
          <w:rFonts w:ascii="Times New Roman" w:hAnsi="Times New Roman" w:cs="Times New Roman"/>
          <w:szCs w:val="24"/>
        </w:rPr>
        <w:t xml:space="preserve"> </w:t>
      </w:r>
      <w:r w:rsidRPr="00F65347">
        <w:rPr>
          <w:rFonts w:ascii="Times New Roman" w:hAnsi="Times New Roman" w:cs="Times New Roman"/>
          <w:i/>
          <w:szCs w:val="24"/>
        </w:rPr>
        <w:t>decPrv_20150409_001a_for_incois\ressources\ETOPO2</w:t>
      </w:r>
      <w:r w:rsidR="00EB5257" w:rsidRPr="00F65347">
        <w:rPr>
          <w:rFonts w:ascii="Times New Roman" w:hAnsi="Times New Roman" w:cs="Times New Roman"/>
          <w:szCs w:val="24"/>
        </w:rPr>
        <w:t>,</w:t>
      </w:r>
    </w:p>
    <w:p w:rsidR="00DB1EE7" w:rsidRPr="00F65347" w:rsidRDefault="00DB1EE7" w:rsidP="00DB1EE7">
      <w:pPr>
        <w:pStyle w:val="Paragraphedeliste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To update the line #77 of</w:t>
      </w:r>
      <w:r w:rsidR="00EB5257" w:rsidRPr="00F65347">
        <w:rPr>
          <w:rFonts w:ascii="Times New Roman" w:hAnsi="Times New Roman" w:cs="Times New Roman"/>
          <w:szCs w:val="24"/>
        </w:rPr>
        <w:t xml:space="preserve"> the </w:t>
      </w:r>
      <w:r w:rsidRPr="00F65347">
        <w:rPr>
          <w:rFonts w:ascii="Times New Roman" w:hAnsi="Times New Roman" w:cs="Times New Roman"/>
          <w:i/>
          <w:szCs w:val="24"/>
        </w:rPr>
        <w:t>decPrv_20150409_001a_for_incois\decPrv_soft\soft\util\sub\get_srtm_data.m</w:t>
      </w:r>
      <w:r w:rsidR="00EB5257" w:rsidRPr="00F65347">
        <w:rPr>
          <w:rFonts w:ascii="Times New Roman" w:hAnsi="Times New Roman" w:cs="Times New Roman"/>
          <w:szCs w:val="24"/>
        </w:rPr>
        <w:t xml:space="preserve"> file</w:t>
      </w:r>
      <w:r w:rsidRPr="00F65347">
        <w:rPr>
          <w:rFonts w:ascii="Times New Roman" w:hAnsi="Times New Roman" w:cs="Times New Roman"/>
          <w:szCs w:val="24"/>
        </w:rPr>
        <w:t xml:space="preserve"> with the directory</w:t>
      </w:r>
      <w:r w:rsidR="00EB5257" w:rsidRPr="00F65347">
        <w:rPr>
          <w:rFonts w:ascii="Times New Roman" w:hAnsi="Times New Roman" w:cs="Times New Roman"/>
          <w:szCs w:val="24"/>
        </w:rPr>
        <w:t xml:space="preserve"> </w:t>
      </w:r>
      <w:r w:rsidRPr="00F65347">
        <w:rPr>
          <w:rFonts w:ascii="Times New Roman" w:hAnsi="Times New Roman" w:cs="Times New Roman"/>
          <w:i/>
          <w:szCs w:val="24"/>
        </w:rPr>
        <w:t>decPrv_20150409_001a_for_incois\ressources\SRTM30+\data</w:t>
      </w:r>
      <w:r w:rsidR="00EB5257" w:rsidRPr="00F65347">
        <w:rPr>
          <w:rFonts w:ascii="Times New Roman" w:hAnsi="Times New Roman" w:cs="Times New Roman"/>
          <w:szCs w:val="24"/>
        </w:rPr>
        <w:t>.</w:t>
      </w:r>
    </w:p>
    <w:p w:rsidR="00EB525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To configure a tool you </w:t>
      </w:r>
      <w:r w:rsidR="00EB5257" w:rsidRPr="00F65347">
        <w:rPr>
          <w:rFonts w:ascii="Times New Roman" w:hAnsi="Times New Roman" w:cs="Times New Roman"/>
          <w:szCs w:val="24"/>
        </w:rPr>
        <w:t>generally have to edit it:</w:t>
      </w:r>
    </w:p>
    <w:p w:rsidR="00EB5257" w:rsidRPr="00F65347" w:rsidRDefault="00DB1EE7" w:rsidP="00DB1EE7">
      <w:pPr>
        <w:pStyle w:val="Paragraphedelist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In the few first lines some items should be updated</w:t>
      </w:r>
      <w:r w:rsidR="00EB5257" w:rsidRPr="00F65347">
        <w:rPr>
          <w:rFonts w:ascii="Times New Roman" w:hAnsi="Times New Roman" w:cs="Times New Roman"/>
          <w:szCs w:val="24"/>
        </w:rPr>
        <w:t>,</w:t>
      </w:r>
    </w:p>
    <w:p w:rsidR="00DB1EE7" w:rsidRPr="00F65347" w:rsidRDefault="00DB1EE7" w:rsidP="00DB1EE7">
      <w:pPr>
        <w:pStyle w:val="Paragraphedelist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Some tools use some information of the decoder configuration file (</w:t>
      </w:r>
      <w:r w:rsidRPr="00F65347">
        <w:rPr>
          <w:rFonts w:ascii="Times New Roman" w:hAnsi="Times New Roman" w:cs="Times New Roman"/>
          <w:i/>
          <w:szCs w:val="24"/>
        </w:rPr>
        <w:t>_prv_decoder.conf</w:t>
      </w:r>
      <w:r w:rsidRPr="00F65347">
        <w:rPr>
          <w:rFonts w:ascii="Times New Roman" w:hAnsi="Times New Roman" w:cs="Times New Roman"/>
          <w:szCs w:val="24"/>
        </w:rPr>
        <w:t xml:space="preserve">), </w:t>
      </w:r>
      <w:r w:rsidR="00EB5257" w:rsidRPr="00F65347">
        <w:rPr>
          <w:rFonts w:ascii="Times New Roman" w:hAnsi="Times New Roman" w:cs="Times New Roman"/>
          <w:szCs w:val="24"/>
        </w:rPr>
        <w:t>through</w:t>
      </w:r>
      <w:r w:rsidRPr="00F65347">
        <w:rPr>
          <w:rFonts w:ascii="Times New Roman" w:hAnsi="Times New Roman" w:cs="Times New Roman"/>
          <w:szCs w:val="24"/>
        </w:rPr>
        <w:t xml:space="preserve"> the function</w:t>
      </w:r>
      <w:r w:rsidR="00EB5257" w:rsidRPr="00F65347">
        <w:rPr>
          <w:rFonts w:ascii="Times New Roman" w:hAnsi="Times New Roman" w:cs="Times New Roman"/>
          <w:szCs w:val="24"/>
        </w:rPr>
        <w:t xml:space="preserve"> </w:t>
      </w:r>
      <w:r w:rsidR="00EB5257" w:rsidRPr="00F65347">
        <w:rPr>
          <w:rStyle w:val="informatiqueCar"/>
          <w:rFonts w:eastAsiaTheme="minorHAnsi"/>
        </w:rPr>
        <w:t>get_config_dec_prv</w:t>
      </w:r>
      <w:r w:rsidRPr="00F65347">
        <w:rPr>
          <w:rFonts w:ascii="Times New Roman" w:hAnsi="Times New Roman" w:cs="Times New Roman"/>
          <w:szCs w:val="24"/>
        </w:rPr>
        <w:t>.</w:t>
      </w:r>
    </w:p>
    <w:p w:rsidR="00DB1EE7" w:rsidRPr="00F65347" w:rsidRDefault="00860690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For example, see the</w:t>
      </w:r>
      <w:r w:rsidR="00EB5257" w:rsidRPr="00F65347">
        <w:rPr>
          <w:rFonts w:ascii="Times New Roman" w:hAnsi="Times New Roman" w:cs="Times New Roman"/>
          <w:szCs w:val="24"/>
        </w:rPr>
        <w:t xml:space="preserve"> tool </w:t>
      </w:r>
      <w:r w:rsidR="00EB5257" w:rsidRPr="00F65347">
        <w:rPr>
          <w:rStyle w:val="informatiqueCar"/>
          <w:rFonts w:eastAsiaTheme="minorHAnsi"/>
        </w:rPr>
        <w:t>check_argos_cycle_files</w:t>
      </w:r>
      <w:r w:rsidR="00DB1EE7" w:rsidRPr="00F65347">
        <w:rPr>
          <w:rFonts w:ascii="Times New Roman" w:hAnsi="Times New Roman" w:cs="Times New Roman"/>
          <w:szCs w:val="24"/>
        </w:rPr>
        <w:t>:</w:t>
      </w:r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To configure this tool you have to update lines #25, #28, #31(but only if you want to use a </w:t>
      </w:r>
      <w:r w:rsidRPr="00F65347">
        <w:rPr>
          <w:rStyle w:val="informatiqueCar"/>
          <w:rFonts w:eastAsiaTheme="minorHAnsi"/>
        </w:rPr>
        <w:t>MIN_NON_TRANS_DURATION_FOR_GHOST</w:t>
      </w:r>
      <w:r w:rsidRPr="00F65347">
        <w:rPr>
          <w:rFonts w:ascii="Times New Roman" w:hAnsi="Times New Roman" w:cs="Times New Roman"/>
          <w:szCs w:val="24"/>
        </w:rPr>
        <w:t xml:space="preserve"> different from our) and #41.</w:t>
      </w:r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You can also see in line #50 and #51 that </w:t>
      </w:r>
      <w:r w:rsidRPr="00F65347">
        <w:rPr>
          <w:rStyle w:val="informatiqueCar"/>
          <w:rFonts w:eastAsiaTheme="minorHAnsi"/>
        </w:rPr>
        <w:t>FLOAT_LIST_FILE_NAME</w:t>
      </w:r>
      <w:r w:rsidRPr="00F65347">
        <w:rPr>
          <w:rFonts w:ascii="Times New Roman" w:hAnsi="Times New Roman" w:cs="Times New Roman"/>
          <w:szCs w:val="24"/>
        </w:rPr>
        <w:t xml:space="preserve"> and </w:t>
      </w:r>
      <w:r w:rsidRPr="00F65347">
        <w:rPr>
          <w:rStyle w:val="informatiqueCar"/>
          <w:rFonts w:eastAsiaTheme="minorHAnsi"/>
        </w:rPr>
        <w:t>FLOAT_INFORMATION_FILE_NAME</w:t>
      </w:r>
      <w:r w:rsidRPr="00F65347">
        <w:rPr>
          <w:rFonts w:ascii="Times New Roman" w:hAnsi="Times New Roman" w:cs="Times New Roman"/>
          <w:szCs w:val="24"/>
        </w:rPr>
        <w:t xml:space="preserve"> are retrieved from the </w:t>
      </w:r>
      <w:r w:rsidRPr="00F65347">
        <w:rPr>
          <w:rFonts w:ascii="Times New Roman" w:hAnsi="Times New Roman" w:cs="Times New Roman"/>
          <w:i/>
          <w:szCs w:val="24"/>
        </w:rPr>
        <w:t>_prv_decoder.conf</w:t>
      </w:r>
      <w:r w:rsidRPr="00F65347">
        <w:rPr>
          <w:rFonts w:ascii="Times New Roman" w:hAnsi="Times New Roman" w:cs="Times New Roman"/>
          <w:szCs w:val="24"/>
        </w:rPr>
        <w:t xml:space="preserve"> </w:t>
      </w:r>
      <w:r w:rsidR="00EB5257" w:rsidRPr="00F65347">
        <w:rPr>
          <w:rFonts w:ascii="Times New Roman" w:hAnsi="Times New Roman" w:cs="Times New Roman"/>
          <w:szCs w:val="24"/>
        </w:rPr>
        <w:t xml:space="preserve">configuration </w:t>
      </w:r>
      <w:r w:rsidRPr="00F65347">
        <w:rPr>
          <w:rFonts w:ascii="Times New Roman" w:hAnsi="Times New Roman" w:cs="Times New Roman"/>
          <w:szCs w:val="24"/>
        </w:rPr>
        <w:t>file (at line #56).</w:t>
      </w:r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Style w:val="informatiqueCar"/>
          <w:rFonts w:eastAsiaTheme="minorHAnsi"/>
        </w:rPr>
        <w:t>FLOAT_INFORMATION_FILE_NAME</w:t>
      </w:r>
      <w:r w:rsidRPr="00F65347">
        <w:rPr>
          <w:rFonts w:ascii="Times New Roman" w:hAnsi="Times New Roman" w:cs="Times New Roman"/>
          <w:szCs w:val="24"/>
        </w:rPr>
        <w:t xml:space="preserve"> is unique but you must update </w:t>
      </w:r>
      <w:r w:rsidRPr="00F65347">
        <w:rPr>
          <w:rStyle w:val="informatiqueCar"/>
          <w:rFonts w:eastAsiaTheme="minorHAnsi"/>
        </w:rPr>
        <w:t>FLOAT_LIST_FILE_NAME</w:t>
      </w:r>
      <w:r w:rsidRPr="00F65347">
        <w:rPr>
          <w:rFonts w:ascii="Times New Roman" w:hAnsi="Times New Roman" w:cs="Times New Roman"/>
          <w:szCs w:val="24"/>
        </w:rPr>
        <w:t xml:space="preserve"> in the </w:t>
      </w:r>
      <w:r w:rsidRPr="00F65347">
        <w:rPr>
          <w:rFonts w:ascii="Times New Roman" w:hAnsi="Times New Roman" w:cs="Times New Roman"/>
          <w:i/>
          <w:szCs w:val="24"/>
        </w:rPr>
        <w:t>_prv_decoder.conf</w:t>
      </w:r>
      <w:r w:rsidR="00EB5257" w:rsidRPr="00F65347">
        <w:rPr>
          <w:rFonts w:ascii="Times New Roman" w:hAnsi="Times New Roman" w:cs="Times New Roman"/>
          <w:i/>
          <w:szCs w:val="24"/>
        </w:rPr>
        <w:t xml:space="preserve"> </w:t>
      </w:r>
      <w:r w:rsidR="00EB5257" w:rsidRPr="00F65347">
        <w:rPr>
          <w:rFonts w:ascii="Times New Roman" w:hAnsi="Times New Roman" w:cs="Times New Roman"/>
          <w:szCs w:val="24"/>
        </w:rPr>
        <w:t>file</w:t>
      </w:r>
      <w:r w:rsidRPr="00F65347">
        <w:rPr>
          <w:rFonts w:ascii="Times New Roman" w:hAnsi="Times New Roman" w:cs="Times New Roman"/>
          <w:szCs w:val="24"/>
        </w:rPr>
        <w:t xml:space="preserve"> to choose the floats to process if you use this tool without argument (you can also use it with WMO float numbers as parameters of the tool).</w:t>
      </w:r>
    </w:p>
    <w:p w:rsidR="00A068C6" w:rsidRPr="00F65347" w:rsidRDefault="00A068C6">
      <w:pPr>
        <w:rPr>
          <w:rFonts w:ascii="Arial" w:eastAsia="Times New Roman" w:hAnsi="Arial" w:cs="Times New Roman"/>
          <w:b/>
          <w:color w:val="000000"/>
          <w:sz w:val="28"/>
          <w:szCs w:val="20"/>
          <w:lang w:eastAsia="fr-FR"/>
        </w:rPr>
      </w:pPr>
      <w:r w:rsidRPr="00F65347">
        <w:br w:type="page"/>
      </w:r>
    </w:p>
    <w:p w:rsidR="00EB5257" w:rsidRPr="00F65347" w:rsidRDefault="00EB5257" w:rsidP="00EB5257">
      <w:pPr>
        <w:pStyle w:val="Titre2"/>
        <w:rPr>
          <w:lang w:val="en-US"/>
          <w:rPrChange w:id="317" w:author="RANNOU Jean-Philippe" w:date="2015-06-15T08:38:00Z">
            <w:rPr/>
          </w:rPrChange>
        </w:rPr>
      </w:pPr>
      <w:bookmarkStart w:id="318" w:name="_Toc422130517"/>
      <w:r w:rsidRPr="00F65347">
        <w:rPr>
          <w:lang w:val="en-US"/>
          <w:rPrChange w:id="319" w:author="RANNOU Jean-Philippe" w:date="2015-06-15T08:38:00Z">
            <w:rPr/>
          </w:rPrChange>
        </w:rPr>
        <w:lastRenderedPageBreak/>
        <w:t>Main tools</w:t>
      </w:r>
      <w:bookmarkEnd w:id="318"/>
    </w:p>
    <w:p w:rsidR="00DB1EE7" w:rsidRPr="00C14698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C14698">
        <w:rPr>
          <w:rFonts w:ascii="Times New Roman" w:hAnsi="Times New Roman" w:cs="Times New Roman"/>
          <w:szCs w:val="24"/>
        </w:rPr>
        <w:t>I will not comment all the tools but only the most important (useful) ones.</w:t>
      </w:r>
    </w:p>
    <w:p w:rsidR="00DB1EE7" w:rsidRPr="00F65347" w:rsidRDefault="00DB1EE7" w:rsidP="00EB5257">
      <w:pPr>
        <w:pStyle w:val="Titre3"/>
      </w:pPr>
      <w:bookmarkStart w:id="320" w:name="_Toc422130518"/>
      <w:r w:rsidRPr="00F65347">
        <w:t>clean_spool_and_buff</w:t>
      </w:r>
      <w:bookmarkEnd w:id="320"/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When the decoder crashes while decoding Iridium floats, you can be in an unstable situation </w:t>
      </w:r>
      <w:r w:rsidR="00EB5257" w:rsidRPr="00F65347">
        <w:rPr>
          <w:rFonts w:ascii="Times New Roman" w:hAnsi="Times New Roman" w:cs="Times New Roman"/>
          <w:szCs w:val="24"/>
        </w:rPr>
        <w:t>where</w:t>
      </w:r>
      <w:r w:rsidRPr="00F65347">
        <w:rPr>
          <w:rFonts w:ascii="Times New Roman" w:hAnsi="Times New Roman" w:cs="Times New Roman"/>
          <w:szCs w:val="24"/>
        </w:rPr>
        <w:t xml:space="preserve"> files remain in the 'spool' or 'buff' directories of the float. If so, use this tool to delete SBD files and move </w:t>
      </w:r>
      <w:r w:rsidR="00022492" w:rsidRPr="00F65347">
        <w:rPr>
          <w:rFonts w:ascii="Times New Roman" w:hAnsi="Times New Roman" w:cs="Times New Roman"/>
          <w:szCs w:val="24"/>
        </w:rPr>
        <w:t xml:space="preserve">back </w:t>
      </w:r>
      <w:r w:rsidRPr="00F65347">
        <w:rPr>
          <w:rFonts w:ascii="Times New Roman" w:hAnsi="Times New Roman" w:cs="Times New Roman"/>
          <w:szCs w:val="24"/>
        </w:rPr>
        <w:t xml:space="preserve">mail files to the 'archive' directory. Be careful, some files can be </w:t>
      </w:r>
      <w:r w:rsidR="00E97ADE" w:rsidRPr="00F65347">
        <w:rPr>
          <w:rFonts w:ascii="Times New Roman" w:hAnsi="Times New Roman" w:cs="Times New Roman"/>
          <w:szCs w:val="24"/>
        </w:rPr>
        <w:t>locked</w:t>
      </w:r>
      <w:r w:rsidRPr="00F65347">
        <w:rPr>
          <w:rFonts w:ascii="Times New Roman" w:hAnsi="Times New Roman" w:cs="Times New Roman"/>
          <w:szCs w:val="24"/>
        </w:rPr>
        <w:t xml:space="preserve"> by the Matlab process and cannot b</w:t>
      </w:r>
      <w:r w:rsidR="00E97ADE" w:rsidRPr="00F65347">
        <w:rPr>
          <w:rFonts w:ascii="Times New Roman" w:hAnsi="Times New Roman" w:cs="Times New Roman"/>
          <w:szCs w:val="24"/>
        </w:rPr>
        <w:t>e moved or deleted by the tool. If so,</w:t>
      </w:r>
      <w:r w:rsidRPr="00F65347">
        <w:rPr>
          <w:rFonts w:ascii="Times New Roman" w:hAnsi="Times New Roman" w:cs="Times New Roman"/>
          <w:szCs w:val="24"/>
        </w:rPr>
        <w:t xml:space="preserve"> unlock the files (I used the Unlocker (http://unlocker.softonic.fr/) tool in my window platform) and run </w:t>
      </w:r>
      <w:r w:rsidRPr="00F65347">
        <w:rPr>
          <w:rStyle w:val="informatiqueCar"/>
          <w:rFonts w:eastAsiaTheme="minorHAnsi"/>
        </w:rPr>
        <w:t>clean_spool_and_buff</w:t>
      </w:r>
      <w:r w:rsidRPr="00F65347">
        <w:rPr>
          <w:rFonts w:ascii="Times New Roman" w:hAnsi="Times New Roman" w:cs="Times New Roman"/>
          <w:szCs w:val="24"/>
        </w:rPr>
        <w:t xml:space="preserve"> again.</w:t>
      </w:r>
    </w:p>
    <w:p w:rsidR="00DB1EE7" w:rsidRPr="00F65347" w:rsidRDefault="00EB5257" w:rsidP="00EB5257">
      <w:pPr>
        <w:pStyle w:val="Titre3"/>
      </w:pPr>
      <w:bookmarkStart w:id="321" w:name="_Toc422130519"/>
      <w:r w:rsidRPr="00F65347">
        <w:t xml:space="preserve">copy_iridium_mail_files and </w:t>
      </w:r>
      <w:r w:rsidR="00DB1EE7" w:rsidRPr="00F65347">
        <w:t>copy_remocean_sbd_files</w:t>
      </w:r>
      <w:bookmarkEnd w:id="321"/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Tools used to make a copy of Iridium or Rudics files from their repository to the directory associated to each float (</w:t>
      </w:r>
      <w:r w:rsidRPr="00F65347">
        <w:rPr>
          <w:rStyle w:val="informatiqueCar"/>
          <w:rFonts w:eastAsiaTheme="minorHAnsi"/>
        </w:rPr>
        <w:t>copy_iridium_mail_files</w:t>
      </w:r>
      <w:r w:rsidRPr="00F65347">
        <w:rPr>
          <w:rFonts w:ascii="Times New Roman" w:hAnsi="Times New Roman" w:cs="Times New Roman"/>
          <w:szCs w:val="24"/>
        </w:rPr>
        <w:t xml:space="preserve"> </w:t>
      </w:r>
      <w:r w:rsidR="00E97ADE" w:rsidRPr="00F65347">
        <w:rPr>
          <w:rFonts w:ascii="Times New Roman" w:hAnsi="Times New Roman" w:cs="Times New Roman"/>
          <w:szCs w:val="24"/>
        </w:rPr>
        <w:t xml:space="preserve">is used </w:t>
      </w:r>
      <w:r w:rsidRPr="00F65347">
        <w:rPr>
          <w:rFonts w:ascii="Times New Roman" w:hAnsi="Times New Roman" w:cs="Times New Roman"/>
          <w:szCs w:val="24"/>
        </w:rPr>
        <w:t xml:space="preserve">for common Iridium floats and FLBB INCOIS foats, </w:t>
      </w:r>
      <w:r w:rsidRPr="00F65347">
        <w:rPr>
          <w:rStyle w:val="informatiqueCar"/>
          <w:rFonts w:eastAsiaTheme="minorHAnsi"/>
        </w:rPr>
        <w:t>copy_remocean_sbd_files</w:t>
      </w:r>
      <w:r w:rsidRPr="00F65347">
        <w:rPr>
          <w:rFonts w:ascii="Times New Roman" w:hAnsi="Times New Roman" w:cs="Times New Roman"/>
          <w:szCs w:val="24"/>
        </w:rPr>
        <w:t xml:space="preserve"> for </w:t>
      </w:r>
      <w:r w:rsidR="00022492" w:rsidRPr="00F65347">
        <w:rPr>
          <w:rFonts w:ascii="Times New Roman" w:hAnsi="Times New Roman" w:cs="Times New Roman"/>
          <w:szCs w:val="24"/>
        </w:rPr>
        <w:t xml:space="preserve">French </w:t>
      </w:r>
      <w:r w:rsidRPr="00F65347">
        <w:rPr>
          <w:rFonts w:ascii="Times New Roman" w:hAnsi="Times New Roman" w:cs="Times New Roman"/>
          <w:szCs w:val="24"/>
        </w:rPr>
        <w:t>Remocean Rudics floats).</w:t>
      </w:r>
    </w:p>
    <w:p w:rsidR="00DB1EE7" w:rsidRPr="00F65347" w:rsidRDefault="00DB1EE7" w:rsidP="00EB5257">
      <w:pPr>
        <w:pStyle w:val="Titre3"/>
      </w:pPr>
      <w:bookmarkStart w:id="322" w:name="_Toc422130520"/>
      <w:r w:rsidRPr="00F65347">
        <w:t>gene</w:t>
      </w:r>
      <w:r w:rsidR="00EB5257" w:rsidRPr="00F65347">
        <w:t xml:space="preserve">rate_json_decoder_config_labels and </w:t>
      </w:r>
      <w:r w:rsidRPr="00F65347">
        <w:t>generate_json_decoder_tech_labels</w:t>
      </w:r>
      <w:bookmarkEnd w:id="322"/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Tools used to generate JSON TECH and CONF reference files </w:t>
      </w:r>
      <w:r w:rsidR="00E97ADE" w:rsidRPr="00F65347">
        <w:rPr>
          <w:rFonts w:ascii="Times New Roman" w:hAnsi="Times New Roman" w:cs="Times New Roman"/>
          <w:szCs w:val="24"/>
        </w:rPr>
        <w:t>for</w:t>
      </w:r>
      <w:r w:rsidRPr="00F65347">
        <w:rPr>
          <w:rFonts w:ascii="Times New Roman" w:hAnsi="Times New Roman" w:cs="Times New Roman"/>
          <w:szCs w:val="24"/>
        </w:rPr>
        <w:t xml:space="preserve"> each decoder Id.</w:t>
      </w:r>
    </w:p>
    <w:p w:rsidR="00E97ADE" w:rsidRPr="00F65347" w:rsidRDefault="00E97ADE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My processing mode is:</w:t>
      </w:r>
    </w:p>
    <w:p w:rsidR="00E97ADE" w:rsidRPr="00F65347" w:rsidRDefault="00E97ADE" w:rsidP="00DB1EE7">
      <w:pPr>
        <w:pStyle w:val="Paragraphedeliste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S</w:t>
      </w:r>
      <w:r w:rsidR="00DB1EE7" w:rsidRPr="00F65347">
        <w:rPr>
          <w:rFonts w:ascii="Times New Roman" w:hAnsi="Times New Roman" w:cs="Times New Roman"/>
          <w:szCs w:val="24"/>
        </w:rPr>
        <w:t xml:space="preserve">tudy each new format and create an Excel file with 'what to store and where' answers (see Excel files of the </w:t>
      </w:r>
      <w:r w:rsidR="00DB1EE7" w:rsidRPr="00F65347">
        <w:rPr>
          <w:rFonts w:ascii="Times New Roman" w:hAnsi="Times New Roman" w:cs="Times New Roman"/>
          <w:i/>
          <w:szCs w:val="24"/>
        </w:rPr>
        <w:t>decPrv_20150409_001a_for_incois\decPrv_soft\config\configParamNames</w:t>
      </w:r>
      <w:r w:rsidR="00DB1EE7" w:rsidRPr="00F65347">
        <w:rPr>
          <w:rFonts w:ascii="Times New Roman" w:hAnsi="Times New Roman" w:cs="Times New Roman"/>
          <w:szCs w:val="24"/>
        </w:rPr>
        <w:t xml:space="preserve"> and</w:t>
      </w:r>
      <w:r w:rsidRPr="00F65347">
        <w:rPr>
          <w:rFonts w:ascii="Times New Roman" w:hAnsi="Times New Roman" w:cs="Times New Roman"/>
          <w:szCs w:val="24"/>
        </w:rPr>
        <w:t xml:space="preserve"> </w:t>
      </w:r>
      <w:r w:rsidR="00DB1EE7" w:rsidRPr="00F65347">
        <w:rPr>
          <w:rFonts w:ascii="Times New Roman" w:hAnsi="Times New Roman" w:cs="Times New Roman"/>
          <w:i/>
          <w:szCs w:val="24"/>
        </w:rPr>
        <w:t>decPrv_20150409_001a_for_incois\decPrv_soft\config\techParamNames</w:t>
      </w:r>
      <w:r w:rsidR="00DB1EE7" w:rsidRPr="00F65347">
        <w:rPr>
          <w:rFonts w:ascii="Times New Roman" w:hAnsi="Times New Roman" w:cs="Times New Roman"/>
          <w:szCs w:val="24"/>
        </w:rPr>
        <w:t xml:space="preserve"> directories).</w:t>
      </w:r>
    </w:p>
    <w:p w:rsidR="00E97ADE" w:rsidRPr="00F65347" w:rsidRDefault="00E97ADE" w:rsidP="00DB1EE7">
      <w:pPr>
        <w:pStyle w:val="Paragraphedeliste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F</w:t>
      </w:r>
      <w:r w:rsidR="00DB1EE7" w:rsidRPr="00F65347">
        <w:rPr>
          <w:rFonts w:ascii="Times New Roman" w:hAnsi="Times New Roman" w:cs="Times New Roman"/>
          <w:szCs w:val="24"/>
        </w:rPr>
        <w:t xml:space="preserve">rom each Excel files (using Excel filters), create a csv file for the main decoder Id (some </w:t>
      </w:r>
      <w:r w:rsidRPr="00F65347">
        <w:rPr>
          <w:rFonts w:ascii="Times New Roman" w:hAnsi="Times New Roman" w:cs="Times New Roman"/>
          <w:szCs w:val="24"/>
        </w:rPr>
        <w:t>float</w:t>
      </w:r>
      <w:r w:rsidR="00DB1EE7" w:rsidRPr="00F65347">
        <w:rPr>
          <w:rFonts w:ascii="Times New Roman" w:hAnsi="Times New Roman" w:cs="Times New Roman"/>
          <w:szCs w:val="24"/>
        </w:rPr>
        <w:t xml:space="preserve"> versions can share the same set of TECH or CONF information).</w:t>
      </w:r>
    </w:p>
    <w:p w:rsidR="00DB1EE7" w:rsidRPr="00F65347" w:rsidRDefault="00E97ADE" w:rsidP="00DB1EE7">
      <w:pPr>
        <w:pStyle w:val="Paragraphedeliste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G</w:t>
      </w:r>
      <w:r w:rsidR="00DB1EE7" w:rsidRPr="00F65347">
        <w:rPr>
          <w:rFonts w:ascii="Times New Roman" w:hAnsi="Times New Roman" w:cs="Times New Roman"/>
          <w:szCs w:val="24"/>
        </w:rPr>
        <w:t>enerate one JSON TECH and CONF file for each decoder ID using these 2 tools.</w:t>
      </w:r>
    </w:p>
    <w:p w:rsidR="00DB1EE7" w:rsidRPr="00F65347" w:rsidRDefault="00EB5257" w:rsidP="00EB5257">
      <w:pPr>
        <w:pStyle w:val="Titre3"/>
      </w:pPr>
      <w:bookmarkStart w:id="323" w:name="_Toc422130521"/>
      <w:r w:rsidRPr="00F65347">
        <w:t xml:space="preserve">generate_json_float_meta_argos, </w:t>
      </w:r>
      <w:r w:rsidR="00DB1EE7" w:rsidRPr="00F65347">
        <w:t>ge</w:t>
      </w:r>
      <w:r w:rsidRPr="00F65347">
        <w:t xml:space="preserve">nerate_json_float_meta_ir_sbd, </w:t>
      </w:r>
      <w:r w:rsidR="00DB1EE7" w:rsidRPr="00F65347">
        <w:t>ge</w:t>
      </w:r>
      <w:r w:rsidRPr="00F65347">
        <w:t xml:space="preserve">nerate_json_float_meta_remocean and </w:t>
      </w:r>
      <w:r w:rsidR="00DB1EE7" w:rsidRPr="00F65347">
        <w:t>generate_json_float_meta_remocean_flbb</w:t>
      </w:r>
      <w:bookmarkEnd w:id="323"/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Tools used to generate JSON meta-data files from </w:t>
      </w:r>
      <w:r w:rsidR="00E97ADE" w:rsidRPr="00F65347">
        <w:rPr>
          <w:rFonts w:ascii="Times New Roman" w:hAnsi="Times New Roman" w:cs="Times New Roman"/>
          <w:szCs w:val="24"/>
        </w:rPr>
        <w:t>data</w:t>
      </w:r>
      <w:r w:rsidRPr="00F65347">
        <w:rPr>
          <w:rFonts w:ascii="Times New Roman" w:hAnsi="Times New Roman" w:cs="Times New Roman"/>
          <w:szCs w:val="24"/>
        </w:rPr>
        <w:t xml:space="preserve"> base export (and for Remocean floats</w:t>
      </w:r>
      <w:r w:rsidR="00022492" w:rsidRPr="00F65347">
        <w:rPr>
          <w:rFonts w:ascii="Times New Roman" w:hAnsi="Times New Roman" w:cs="Times New Roman"/>
          <w:szCs w:val="24"/>
        </w:rPr>
        <w:t>,</w:t>
      </w:r>
      <w:r w:rsidRPr="00F65347">
        <w:rPr>
          <w:rFonts w:ascii="Times New Roman" w:hAnsi="Times New Roman" w:cs="Times New Roman"/>
          <w:szCs w:val="24"/>
        </w:rPr>
        <w:t xml:space="preserve"> from files containing </w:t>
      </w:r>
      <w:r w:rsidR="00E97ADE" w:rsidRPr="00F65347">
        <w:rPr>
          <w:rFonts w:ascii="Times New Roman" w:hAnsi="Times New Roman" w:cs="Times New Roman"/>
          <w:szCs w:val="24"/>
        </w:rPr>
        <w:t>a</w:t>
      </w:r>
      <w:r w:rsidRPr="00F65347">
        <w:rPr>
          <w:rFonts w:ascii="Times New Roman" w:hAnsi="Times New Roman" w:cs="Times New Roman"/>
          <w:szCs w:val="24"/>
        </w:rPr>
        <w:t xml:space="preserve"> dump of the </w:t>
      </w:r>
      <w:r w:rsidR="00E97ADE" w:rsidRPr="00F65347">
        <w:rPr>
          <w:rFonts w:ascii="Times New Roman" w:hAnsi="Times New Roman" w:cs="Times New Roman"/>
          <w:szCs w:val="24"/>
        </w:rPr>
        <w:t xml:space="preserve">float </w:t>
      </w:r>
      <w:r w:rsidRPr="00F65347">
        <w:rPr>
          <w:rFonts w:ascii="Times New Roman" w:hAnsi="Times New Roman" w:cs="Times New Roman"/>
          <w:szCs w:val="24"/>
        </w:rPr>
        <w:t>configuration at launch).</w:t>
      </w:r>
    </w:p>
    <w:p w:rsidR="00DB1EE7" w:rsidRPr="00F65347" w:rsidRDefault="00EB5257" w:rsidP="00EB5257">
      <w:pPr>
        <w:pStyle w:val="Titre3"/>
      </w:pPr>
      <w:bookmarkStart w:id="324" w:name="_Toc422130522"/>
      <w:r w:rsidRPr="00F65347">
        <w:t xml:space="preserve">get_meta_data_from_data_base and </w:t>
      </w:r>
      <w:r w:rsidR="00DB1EE7" w:rsidRPr="00F65347">
        <w:t>get_meta_data_from_nc</w:t>
      </w:r>
      <w:bookmarkEnd w:id="324"/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Tools used to generate parts of the </w:t>
      </w:r>
      <w:r w:rsidRPr="00F65347">
        <w:rPr>
          <w:rFonts w:ascii="Times New Roman" w:hAnsi="Times New Roman" w:cs="Times New Roman"/>
          <w:i/>
          <w:szCs w:val="24"/>
        </w:rPr>
        <w:t>_provor_floats_information_co_rt.xls</w:t>
      </w:r>
      <w:r w:rsidRPr="00F65347">
        <w:rPr>
          <w:rFonts w:ascii="Times New Roman" w:hAnsi="Times New Roman" w:cs="Times New Roman"/>
          <w:szCs w:val="24"/>
        </w:rPr>
        <w:t xml:space="preserve"> file </w:t>
      </w:r>
      <w:r w:rsidR="00E97ADE" w:rsidRPr="00F65347">
        <w:rPr>
          <w:rFonts w:ascii="Times New Roman" w:hAnsi="Times New Roman" w:cs="Times New Roman"/>
          <w:szCs w:val="24"/>
        </w:rPr>
        <w:t>from</w:t>
      </w:r>
      <w:r w:rsidRPr="00F65347">
        <w:rPr>
          <w:rFonts w:ascii="Times New Roman" w:hAnsi="Times New Roman" w:cs="Times New Roman"/>
          <w:szCs w:val="24"/>
        </w:rPr>
        <w:t xml:space="preserve"> </w:t>
      </w:r>
      <w:r w:rsidR="00022492" w:rsidRPr="00F65347">
        <w:rPr>
          <w:rFonts w:ascii="Times New Roman" w:hAnsi="Times New Roman" w:cs="Times New Roman"/>
          <w:szCs w:val="24"/>
        </w:rPr>
        <w:t>a Coriolis</w:t>
      </w:r>
      <w:r w:rsidRPr="00F65347">
        <w:rPr>
          <w:rFonts w:ascii="Times New Roman" w:hAnsi="Times New Roman" w:cs="Times New Roman"/>
          <w:szCs w:val="24"/>
        </w:rPr>
        <w:t xml:space="preserve"> data base export or from already existing floats (</w:t>
      </w:r>
      <w:r w:rsidR="00022492" w:rsidRPr="00F65347">
        <w:rPr>
          <w:rFonts w:ascii="Times New Roman" w:hAnsi="Times New Roman" w:cs="Times New Roman"/>
          <w:szCs w:val="24"/>
        </w:rPr>
        <w:t xml:space="preserve">i.e. </w:t>
      </w:r>
      <w:r w:rsidRPr="00F65347">
        <w:rPr>
          <w:rFonts w:ascii="Times New Roman" w:hAnsi="Times New Roman" w:cs="Times New Roman"/>
          <w:szCs w:val="24"/>
        </w:rPr>
        <w:t>from their meta.nc file)</w:t>
      </w:r>
    </w:p>
    <w:p w:rsidR="00DB1EE7" w:rsidRPr="00F65347" w:rsidRDefault="00DB1EE7" w:rsidP="00EB5257">
      <w:pPr>
        <w:pStyle w:val="Titre3"/>
      </w:pPr>
      <w:bookmarkStart w:id="325" w:name="_Toc422130523"/>
      <w:r w:rsidRPr="00F65347">
        <w:t>nc_add_rtqc_flags</w:t>
      </w:r>
      <w:bookmarkEnd w:id="325"/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The RTQC flags can be </w:t>
      </w:r>
      <w:r w:rsidR="00022492" w:rsidRPr="00F65347">
        <w:rPr>
          <w:rFonts w:ascii="Times New Roman" w:hAnsi="Times New Roman" w:cs="Times New Roman"/>
          <w:szCs w:val="24"/>
        </w:rPr>
        <w:t>added</w:t>
      </w:r>
      <w:r w:rsidRPr="00F65347">
        <w:rPr>
          <w:rFonts w:ascii="Times New Roman" w:hAnsi="Times New Roman" w:cs="Times New Roman"/>
          <w:szCs w:val="24"/>
        </w:rPr>
        <w:t xml:space="preserve"> by the decoder just after the decoding (if </w:t>
      </w:r>
      <w:r w:rsidRPr="00F65347">
        <w:rPr>
          <w:rStyle w:val="informatiqueCar"/>
          <w:rFonts w:eastAsiaTheme="minorHAnsi"/>
        </w:rPr>
        <w:t>APPLY_RTQC = 1</w:t>
      </w:r>
      <w:r w:rsidRPr="00F65347">
        <w:rPr>
          <w:rFonts w:ascii="Times New Roman" w:hAnsi="Times New Roman" w:cs="Times New Roman"/>
          <w:szCs w:val="24"/>
        </w:rPr>
        <w:t>).</w:t>
      </w:r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You c</w:t>
      </w:r>
      <w:r w:rsidR="00E97ADE" w:rsidRPr="00F65347">
        <w:rPr>
          <w:rFonts w:ascii="Times New Roman" w:hAnsi="Times New Roman" w:cs="Times New Roman"/>
          <w:szCs w:val="24"/>
        </w:rPr>
        <w:t xml:space="preserve">an also apply RTQC </w:t>
      </w:r>
      <w:r w:rsidR="00022492" w:rsidRPr="00F65347">
        <w:rPr>
          <w:rFonts w:ascii="Times New Roman" w:hAnsi="Times New Roman" w:cs="Times New Roman"/>
          <w:szCs w:val="24"/>
        </w:rPr>
        <w:t xml:space="preserve">tests </w:t>
      </w:r>
      <w:r w:rsidR="00E97ADE" w:rsidRPr="00F65347">
        <w:rPr>
          <w:rFonts w:ascii="Times New Roman" w:hAnsi="Times New Roman" w:cs="Times New Roman"/>
          <w:szCs w:val="24"/>
        </w:rPr>
        <w:t>to existing V3.1</w:t>
      </w:r>
      <w:r w:rsidRPr="00F65347">
        <w:rPr>
          <w:rFonts w:ascii="Times New Roman" w:hAnsi="Times New Roman" w:cs="Times New Roman"/>
          <w:szCs w:val="24"/>
        </w:rPr>
        <w:t xml:space="preserve"> NetCDF Argo files using this tool (the test</w:t>
      </w:r>
      <w:r w:rsidR="00E97ADE" w:rsidRPr="00F65347">
        <w:rPr>
          <w:rFonts w:ascii="Times New Roman" w:hAnsi="Times New Roman" w:cs="Times New Roman"/>
          <w:szCs w:val="24"/>
        </w:rPr>
        <w:t>s</w:t>
      </w:r>
      <w:r w:rsidRPr="00F65347">
        <w:rPr>
          <w:rFonts w:ascii="Times New Roman" w:hAnsi="Times New Roman" w:cs="Times New Roman"/>
          <w:szCs w:val="24"/>
        </w:rPr>
        <w:t xml:space="preserve"> to be performed should be set to 1 in </w:t>
      </w:r>
      <w:r w:rsidRPr="00F65347">
        <w:rPr>
          <w:rStyle w:val="informatiqueCar"/>
          <w:rFonts w:eastAsiaTheme="minorHAnsi"/>
        </w:rPr>
        <w:t>the testToPerformList</w:t>
      </w:r>
      <w:r w:rsidRPr="00F65347">
        <w:rPr>
          <w:rFonts w:ascii="Times New Roman" w:hAnsi="Times New Roman" w:cs="Times New Roman"/>
          <w:szCs w:val="24"/>
        </w:rPr>
        <w:t xml:space="preserve"> list on line #69).</w:t>
      </w:r>
    </w:p>
    <w:p w:rsidR="00DB1EE7" w:rsidRPr="00F65347" w:rsidRDefault="00DB1EE7" w:rsidP="00EB5257">
      <w:pPr>
        <w:pStyle w:val="Titre3"/>
      </w:pPr>
      <w:bookmarkStart w:id="326" w:name="_Toc422130524"/>
      <w:r w:rsidRPr="00F65347">
        <w:lastRenderedPageBreak/>
        <w:t>nc_check_file_format</w:t>
      </w:r>
      <w:bookmarkEnd w:id="326"/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This tool is used to check</w:t>
      </w:r>
      <w:r w:rsidR="00022492" w:rsidRPr="00F65347">
        <w:rPr>
          <w:rFonts w:ascii="Times New Roman" w:hAnsi="Times New Roman" w:cs="Times New Roman"/>
          <w:szCs w:val="24"/>
        </w:rPr>
        <w:t xml:space="preserve"> that</w:t>
      </w:r>
      <w:r w:rsidRPr="00F65347">
        <w:rPr>
          <w:rFonts w:ascii="Times New Roman" w:hAnsi="Times New Roman" w:cs="Times New Roman"/>
          <w:szCs w:val="24"/>
        </w:rPr>
        <w:t xml:space="preserve"> the NetCDF decoded files </w:t>
      </w:r>
      <w:r w:rsidR="00022492" w:rsidRPr="00F65347">
        <w:rPr>
          <w:rFonts w:ascii="Times New Roman" w:hAnsi="Times New Roman" w:cs="Times New Roman"/>
          <w:szCs w:val="24"/>
        </w:rPr>
        <w:t>are compliant</w:t>
      </w:r>
      <w:r w:rsidR="00E97ADE" w:rsidRPr="00F65347">
        <w:rPr>
          <w:rFonts w:ascii="Times New Roman" w:hAnsi="Times New Roman" w:cs="Times New Roman"/>
          <w:szCs w:val="24"/>
        </w:rPr>
        <w:t xml:space="preserve"> to the Argo V3.1 format with</w:t>
      </w:r>
      <w:r w:rsidRPr="00F65347">
        <w:rPr>
          <w:rFonts w:ascii="Times New Roman" w:hAnsi="Times New Roman" w:cs="Times New Roman"/>
          <w:szCs w:val="24"/>
        </w:rPr>
        <w:t xml:space="preserve"> the GDAC Argo checker (the last version of the checker </w:t>
      </w:r>
      <w:r w:rsidR="00E97ADE" w:rsidRPr="00F65347">
        <w:rPr>
          <w:rFonts w:ascii="Times New Roman" w:hAnsi="Times New Roman" w:cs="Times New Roman"/>
          <w:szCs w:val="24"/>
        </w:rPr>
        <w:t>should</w:t>
      </w:r>
      <w:r w:rsidRPr="00F65347">
        <w:rPr>
          <w:rFonts w:ascii="Times New Roman" w:hAnsi="Times New Roman" w:cs="Times New Roman"/>
          <w:szCs w:val="24"/>
        </w:rPr>
        <w:t xml:space="preserve"> be first </w:t>
      </w:r>
      <w:r w:rsidR="00E97ADE" w:rsidRPr="00F65347">
        <w:rPr>
          <w:rFonts w:ascii="Times New Roman" w:hAnsi="Times New Roman" w:cs="Times New Roman"/>
          <w:szCs w:val="24"/>
        </w:rPr>
        <w:t>downloaded</w:t>
      </w:r>
      <w:r w:rsidRPr="00F65347">
        <w:rPr>
          <w:rFonts w:ascii="Times New Roman" w:hAnsi="Times New Roman" w:cs="Times New Roman"/>
          <w:szCs w:val="24"/>
        </w:rPr>
        <w:t xml:space="preserve"> at http://usgodae.org/pub/outgoing/argo/etc/FileChecker/)</w:t>
      </w:r>
      <w:r w:rsidR="00E97ADE" w:rsidRPr="00F65347">
        <w:rPr>
          <w:rFonts w:ascii="Times New Roman" w:hAnsi="Times New Roman" w:cs="Times New Roman"/>
          <w:szCs w:val="24"/>
        </w:rPr>
        <w:t>.</w:t>
      </w:r>
    </w:p>
    <w:p w:rsidR="00DB1EE7" w:rsidRPr="00F65347" w:rsidRDefault="00EB5257" w:rsidP="00EB5257">
      <w:pPr>
        <w:pStyle w:val="Titre3"/>
      </w:pPr>
      <w:bookmarkStart w:id="327" w:name="_Toc422130525"/>
      <w:r w:rsidRPr="00F65347">
        <w:t xml:space="preserve">nc_meta_2_csv, nc_prof_2_csv, </w:t>
      </w:r>
      <w:r w:rsidR="00DB1EE7" w:rsidRPr="00F65347">
        <w:t>nc_prof</w:t>
      </w:r>
      <w:r w:rsidRPr="00F65347">
        <w:t xml:space="preserve">_adj_2_csv, nc_tech_2_csv and </w:t>
      </w:r>
      <w:r w:rsidR="00DB1EE7" w:rsidRPr="00F65347">
        <w:t>nc_traj_2_csv</w:t>
      </w:r>
      <w:bookmarkEnd w:id="327"/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Tools used to convert Argo NetCDF V3.1 files to csv files (easy to study using Excel filters </w:t>
      </w:r>
      <w:r w:rsidR="00E97ADE" w:rsidRPr="00F65347">
        <w:rPr>
          <w:rFonts w:ascii="Times New Roman" w:hAnsi="Times New Roman" w:cs="Times New Roman"/>
          <w:szCs w:val="24"/>
        </w:rPr>
        <w:t>for</w:t>
      </w:r>
      <w:r w:rsidRPr="00F65347">
        <w:rPr>
          <w:rFonts w:ascii="Times New Roman" w:hAnsi="Times New Roman" w:cs="Times New Roman"/>
          <w:szCs w:val="24"/>
        </w:rPr>
        <w:t xml:space="preserve"> example)</w:t>
      </w:r>
      <w:r w:rsidR="00E97ADE" w:rsidRPr="00F65347">
        <w:rPr>
          <w:rFonts w:ascii="Times New Roman" w:hAnsi="Times New Roman" w:cs="Times New Roman"/>
          <w:szCs w:val="24"/>
        </w:rPr>
        <w:t>.</w:t>
      </w:r>
    </w:p>
    <w:p w:rsidR="00DB1EE7" w:rsidRPr="00F65347" w:rsidRDefault="00EB5257" w:rsidP="00EB5257">
      <w:pPr>
        <w:pStyle w:val="Titre3"/>
      </w:pPr>
      <w:bookmarkStart w:id="328" w:name="_Toc422130526"/>
      <w:r w:rsidRPr="00F65347">
        <w:t xml:space="preserve">nc_trace_disp, nc_trace_param and </w:t>
      </w:r>
      <w:r w:rsidR="00DB1EE7" w:rsidRPr="00F65347">
        <w:t>nc_trace_times</w:t>
      </w:r>
      <w:bookmarkEnd w:id="328"/>
    </w:p>
    <w:p w:rsidR="00E97ADE" w:rsidRPr="00F65347" w:rsidRDefault="00E97ADE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These are the 3 main drawing tools.</w:t>
      </w:r>
    </w:p>
    <w:p w:rsidR="00DB1EE7" w:rsidRPr="00F65347" w:rsidRDefault="00E97ADE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Start a tool and make the drawing window active. Then </w:t>
      </w:r>
      <w:r w:rsidR="00DB1EE7" w:rsidRPr="00F65347">
        <w:rPr>
          <w:rFonts w:ascii="Times New Roman" w:hAnsi="Times New Roman" w:cs="Times New Roman"/>
          <w:szCs w:val="24"/>
        </w:rPr>
        <w:t>press the 'h' key of the keyboard. The help on the tool will appear in the Matlab command window.</w:t>
      </w:r>
    </w:p>
    <w:p w:rsidR="00324BA8" w:rsidRPr="00F65347" w:rsidRDefault="00DB1EE7" w:rsidP="00DB1EE7">
      <w:pPr>
        <w:pStyle w:val="Titre1"/>
      </w:pPr>
      <w:bookmarkStart w:id="329" w:name="_Ref416680464"/>
      <w:bookmarkStart w:id="330" w:name="_Toc422130527"/>
      <w:r w:rsidRPr="00F65347">
        <w:t>First step procedure</w:t>
      </w:r>
      <w:bookmarkEnd w:id="329"/>
      <w:bookmarkEnd w:id="330"/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Please install and configure the decoder as explained above.</w:t>
      </w:r>
    </w:p>
    <w:p w:rsidR="00E97ADE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Then unzip the data archive (</w:t>
      </w:r>
      <w:r w:rsidRPr="00F65347">
        <w:rPr>
          <w:rFonts w:ascii="Times New Roman" w:hAnsi="Times New Roman" w:cs="Times New Roman"/>
          <w:i/>
          <w:szCs w:val="24"/>
        </w:rPr>
        <w:t>raw_data_incois_201504113.7z</w:t>
      </w:r>
      <w:r w:rsidR="00E97ADE" w:rsidRPr="00F65347">
        <w:rPr>
          <w:rFonts w:ascii="Times New Roman" w:hAnsi="Times New Roman" w:cs="Times New Roman"/>
          <w:szCs w:val="24"/>
        </w:rPr>
        <w:t>) and:</w:t>
      </w:r>
    </w:p>
    <w:p w:rsidR="00E97ADE" w:rsidRPr="00F65347" w:rsidRDefault="00E97ADE" w:rsidP="00DB1EE7">
      <w:pPr>
        <w:pStyle w:val="Paragraphedeliste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S</w:t>
      </w:r>
      <w:r w:rsidR="00DB1EE7" w:rsidRPr="00F65347">
        <w:rPr>
          <w:rFonts w:ascii="Times New Roman" w:hAnsi="Times New Roman" w:cs="Times New Roman"/>
          <w:szCs w:val="24"/>
        </w:rPr>
        <w:t xml:space="preserve">et </w:t>
      </w:r>
      <w:r w:rsidR="00DB1EE7" w:rsidRPr="00F65347">
        <w:rPr>
          <w:rStyle w:val="informatiqueCar"/>
          <w:rFonts w:eastAsiaTheme="minorHAnsi"/>
        </w:rPr>
        <w:t>DIR_INPUT_HEX_ARGOS_FILE_FORMAT_1</w:t>
      </w:r>
      <w:r w:rsidR="00DB1EE7" w:rsidRPr="00F65347">
        <w:rPr>
          <w:rFonts w:ascii="Times New Roman" w:hAnsi="Times New Roman" w:cs="Times New Roman"/>
          <w:szCs w:val="24"/>
        </w:rPr>
        <w:t xml:space="preserve"> to the </w:t>
      </w:r>
      <w:r w:rsidR="00DB1EE7" w:rsidRPr="00F65347">
        <w:rPr>
          <w:rFonts w:ascii="Times New Roman" w:hAnsi="Times New Roman" w:cs="Times New Roman"/>
          <w:i/>
          <w:szCs w:val="24"/>
        </w:rPr>
        <w:t>raw_data_incois_201504113\archive_cycle_incois_20150409</w:t>
      </w:r>
      <w:r w:rsidR="00DB1EE7" w:rsidRPr="00F65347">
        <w:rPr>
          <w:rFonts w:ascii="Times New Roman" w:hAnsi="Times New Roman" w:cs="Times New Roman"/>
          <w:szCs w:val="24"/>
        </w:rPr>
        <w:t xml:space="preserve"> directory</w:t>
      </w:r>
      <w:r w:rsidRPr="00F65347">
        <w:rPr>
          <w:rFonts w:ascii="Times New Roman" w:hAnsi="Times New Roman" w:cs="Times New Roman"/>
          <w:szCs w:val="24"/>
        </w:rPr>
        <w:t xml:space="preserve">, </w:t>
      </w:r>
    </w:p>
    <w:p w:rsidR="00DB1EE7" w:rsidRPr="00F65347" w:rsidRDefault="00E97ADE" w:rsidP="00DB1EE7">
      <w:pPr>
        <w:pStyle w:val="Paragraphedeliste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S</w:t>
      </w:r>
      <w:r w:rsidR="00DB1EE7" w:rsidRPr="00F65347">
        <w:rPr>
          <w:rFonts w:ascii="Times New Roman" w:hAnsi="Times New Roman" w:cs="Times New Roman"/>
          <w:szCs w:val="24"/>
        </w:rPr>
        <w:t xml:space="preserve">et </w:t>
      </w:r>
      <w:r w:rsidR="00DB1EE7" w:rsidRPr="00F65347">
        <w:rPr>
          <w:rStyle w:val="informatiqueCar"/>
          <w:rFonts w:eastAsiaTheme="minorHAnsi"/>
        </w:rPr>
        <w:t>DIR_INPUT_RSYNC_DATA</w:t>
      </w:r>
      <w:r w:rsidR="00DB1EE7" w:rsidRPr="00F65347">
        <w:rPr>
          <w:rFonts w:ascii="Times New Roman" w:hAnsi="Times New Roman" w:cs="Times New Roman"/>
          <w:szCs w:val="24"/>
        </w:rPr>
        <w:t xml:space="preserve"> to the </w:t>
      </w:r>
      <w:r w:rsidR="00DB1EE7" w:rsidRPr="00F65347">
        <w:rPr>
          <w:rFonts w:ascii="Times New Roman" w:hAnsi="Times New Roman" w:cs="Times New Roman"/>
          <w:i/>
          <w:szCs w:val="24"/>
        </w:rPr>
        <w:t>raw_data_incois_201504113\iridium_mail_repository_20150331</w:t>
      </w:r>
      <w:r w:rsidRPr="00F65347">
        <w:rPr>
          <w:rFonts w:ascii="Times New Roman" w:hAnsi="Times New Roman" w:cs="Times New Roman"/>
          <w:szCs w:val="24"/>
        </w:rPr>
        <w:t xml:space="preserve"> directory.</w:t>
      </w:r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You can then use the decoder to decode the Argos floats.</w:t>
      </w:r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Before decoding Iridium floats you have to copy the Iridium mail files from the repository (</w:t>
      </w:r>
      <w:r w:rsidRPr="00F65347">
        <w:rPr>
          <w:rStyle w:val="informatiqueCar"/>
          <w:rFonts w:eastAsiaTheme="minorHAnsi"/>
        </w:rPr>
        <w:t>DIR_INPUT_RSYNC_DATA</w:t>
      </w:r>
      <w:r w:rsidRPr="00F65347">
        <w:rPr>
          <w:rFonts w:ascii="Times New Roman" w:hAnsi="Times New Roman" w:cs="Times New Roman"/>
          <w:szCs w:val="24"/>
        </w:rPr>
        <w:t>) to the float Iridium directories (</w:t>
      </w:r>
      <w:r w:rsidRPr="00F65347">
        <w:rPr>
          <w:rStyle w:val="informatiqueCar"/>
          <w:rFonts w:eastAsiaTheme="minorHAnsi"/>
        </w:rPr>
        <w:t>IRIDIUM_DATA_DIRECTORY</w:t>
      </w:r>
      <w:r w:rsidRPr="00F65347">
        <w:rPr>
          <w:rFonts w:ascii="Times New Roman" w:hAnsi="Times New Roman" w:cs="Times New Roman"/>
          <w:szCs w:val="24"/>
        </w:rPr>
        <w:t>).</w:t>
      </w:r>
    </w:p>
    <w:p w:rsidR="00DB1EE7" w:rsidRPr="00F65347" w:rsidRDefault="00E97ADE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This </w:t>
      </w:r>
      <w:r w:rsidR="00071475" w:rsidRPr="00F65347">
        <w:rPr>
          <w:rFonts w:ascii="Times New Roman" w:hAnsi="Times New Roman" w:cs="Times New Roman"/>
          <w:szCs w:val="24"/>
        </w:rPr>
        <w:t>can be</w:t>
      </w:r>
      <w:r w:rsidRPr="00F65347">
        <w:rPr>
          <w:rFonts w:ascii="Times New Roman" w:hAnsi="Times New Roman" w:cs="Times New Roman"/>
          <w:szCs w:val="24"/>
        </w:rPr>
        <w:t xml:space="preserve"> done using the tool </w:t>
      </w:r>
      <w:r w:rsidRPr="00F65347">
        <w:rPr>
          <w:rStyle w:val="informatiqueCar"/>
          <w:rFonts w:eastAsiaTheme="minorHAnsi"/>
        </w:rPr>
        <w:t>copy_iridium_mail_files</w:t>
      </w:r>
      <w:r w:rsidR="00DB1EE7" w:rsidRPr="00F65347">
        <w:rPr>
          <w:rFonts w:ascii="Times New Roman" w:hAnsi="Times New Roman" w:cs="Times New Roman"/>
          <w:szCs w:val="24"/>
        </w:rPr>
        <w:t>.</w:t>
      </w:r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After that, you should have, in the </w:t>
      </w:r>
      <w:r w:rsidRPr="00F65347">
        <w:rPr>
          <w:rStyle w:val="informatiqueCar"/>
          <w:rFonts w:eastAsiaTheme="minorHAnsi"/>
        </w:rPr>
        <w:t>IRIDIUM_DATA_DIRECTORY</w:t>
      </w:r>
      <w:r w:rsidRPr="00F65347">
        <w:rPr>
          <w:rFonts w:ascii="Times New Roman" w:hAnsi="Times New Roman" w:cs="Times New Roman"/>
          <w:szCs w:val="24"/>
        </w:rPr>
        <w:t>, o</w:t>
      </w:r>
      <w:r w:rsidR="00071475" w:rsidRPr="00F65347">
        <w:rPr>
          <w:rFonts w:ascii="Times New Roman" w:hAnsi="Times New Roman" w:cs="Times New Roman"/>
          <w:szCs w:val="24"/>
        </w:rPr>
        <w:t xml:space="preserve">ne directory per float (called </w:t>
      </w:r>
      <w:r w:rsidR="00071475" w:rsidRPr="00F65347">
        <w:rPr>
          <w:rStyle w:val="informatiqueCar"/>
          <w:rFonts w:eastAsiaTheme="minorHAnsi"/>
          <w:i/>
        </w:rPr>
        <w:t>IMEI</w:t>
      </w:r>
      <w:r w:rsidR="00071475" w:rsidRPr="00F65347">
        <w:rPr>
          <w:rStyle w:val="informatiqueCar"/>
          <w:rFonts w:eastAsiaTheme="minorHAnsi"/>
        </w:rPr>
        <w:t>_</w:t>
      </w:r>
      <w:r w:rsidR="00071475" w:rsidRPr="00F65347">
        <w:rPr>
          <w:rStyle w:val="informatiqueCar"/>
          <w:rFonts w:eastAsiaTheme="minorHAnsi"/>
          <w:i/>
        </w:rPr>
        <w:t>WMO</w:t>
      </w:r>
      <w:r w:rsidRPr="00F65347">
        <w:rPr>
          <w:rFonts w:ascii="Times New Roman" w:hAnsi="Times New Roman" w:cs="Times New Roman"/>
          <w:szCs w:val="24"/>
        </w:rPr>
        <w:t>).</w:t>
      </w:r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In each </w:t>
      </w:r>
      <w:r w:rsidR="00071475" w:rsidRPr="00F65347">
        <w:rPr>
          <w:rStyle w:val="informatiqueCar"/>
          <w:rFonts w:eastAsiaTheme="minorHAnsi"/>
          <w:i/>
        </w:rPr>
        <w:t>IMEI</w:t>
      </w:r>
      <w:r w:rsidR="00071475" w:rsidRPr="00F65347">
        <w:rPr>
          <w:rStyle w:val="informatiqueCar"/>
          <w:rFonts w:eastAsiaTheme="minorHAnsi"/>
        </w:rPr>
        <w:t>_</w:t>
      </w:r>
      <w:r w:rsidR="00071475" w:rsidRPr="00F65347">
        <w:rPr>
          <w:rStyle w:val="informatiqueCar"/>
          <w:rFonts w:eastAsiaTheme="minorHAnsi"/>
          <w:i/>
        </w:rPr>
        <w:t>WMO</w:t>
      </w:r>
      <w:r w:rsidRPr="00F65347">
        <w:rPr>
          <w:rFonts w:ascii="Times New Roman" w:hAnsi="Times New Roman" w:cs="Times New Roman"/>
          <w:szCs w:val="24"/>
        </w:rPr>
        <w:t xml:space="preserve"> </w:t>
      </w:r>
      <w:r w:rsidR="00022492" w:rsidRPr="00F65347">
        <w:rPr>
          <w:rFonts w:ascii="Times New Roman" w:hAnsi="Times New Roman" w:cs="Times New Roman"/>
          <w:szCs w:val="24"/>
        </w:rPr>
        <w:t xml:space="preserve">directory, </w:t>
      </w:r>
      <w:r w:rsidRPr="00F65347">
        <w:rPr>
          <w:rFonts w:ascii="Times New Roman" w:hAnsi="Times New Roman" w:cs="Times New Roman"/>
          <w:szCs w:val="24"/>
        </w:rPr>
        <w:t>t</w:t>
      </w:r>
      <w:r w:rsidR="00071475" w:rsidRPr="00F65347">
        <w:rPr>
          <w:rFonts w:ascii="Times New Roman" w:hAnsi="Times New Roman" w:cs="Times New Roman"/>
          <w:szCs w:val="24"/>
        </w:rPr>
        <w:t xml:space="preserve">he mail files are stored in an </w:t>
      </w:r>
      <w:r w:rsidR="00071475" w:rsidRPr="00F65347">
        <w:rPr>
          <w:rFonts w:ascii="Times New Roman" w:hAnsi="Times New Roman" w:cs="Times New Roman"/>
          <w:i/>
          <w:szCs w:val="24"/>
        </w:rPr>
        <w:t>archive</w:t>
      </w:r>
      <w:r w:rsidRPr="00F65347">
        <w:rPr>
          <w:rFonts w:ascii="Times New Roman" w:hAnsi="Times New Roman" w:cs="Times New Roman"/>
          <w:szCs w:val="24"/>
        </w:rPr>
        <w:t xml:space="preserve"> </w:t>
      </w:r>
      <w:r w:rsidR="00022492" w:rsidRPr="00F65347">
        <w:rPr>
          <w:rFonts w:ascii="Times New Roman" w:hAnsi="Times New Roman" w:cs="Times New Roman"/>
          <w:szCs w:val="24"/>
        </w:rPr>
        <w:t>sub-</w:t>
      </w:r>
      <w:r w:rsidRPr="00F65347">
        <w:rPr>
          <w:rFonts w:ascii="Times New Roman" w:hAnsi="Times New Roman" w:cs="Times New Roman"/>
          <w:szCs w:val="24"/>
        </w:rPr>
        <w:t>directory.</w:t>
      </w:r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You can then use the decoder to decode the Iridium floats.</w:t>
      </w:r>
    </w:p>
    <w:p w:rsidR="00DB1EE7" w:rsidRPr="00F65347" w:rsidRDefault="00DB1EE7" w:rsidP="00DB1EE7">
      <w:pPr>
        <w:spacing w:line="240" w:lineRule="auto"/>
        <w:rPr>
          <w:rFonts w:ascii="Times New Roman" w:hAnsi="Times New Roman" w:cs="Times New Roman"/>
          <w:szCs w:val="24"/>
        </w:rPr>
      </w:pPr>
    </w:p>
    <w:p w:rsidR="00071475" w:rsidRPr="00F65347" w:rsidRDefault="00071475" w:rsidP="00DB1EE7">
      <w:p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>During the first use, the</w:t>
      </w:r>
      <w:r w:rsidR="00DB1EE7" w:rsidRPr="00F65347">
        <w:rPr>
          <w:rFonts w:ascii="Times New Roman" w:hAnsi="Times New Roman" w:cs="Times New Roman"/>
          <w:szCs w:val="24"/>
        </w:rPr>
        <w:t xml:space="preserve"> decoder will create, in each </w:t>
      </w:r>
      <w:r w:rsidRPr="00F65347">
        <w:rPr>
          <w:rStyle w:val="informatiqueCar"/>
          <w:rFonts w:eastAsiaTheme="minorHAnsi"/>
          <w:i/>
        </w:rPr>
        <w:t>IMEI</w:t>
      </w:r>
      <w:r w:rsidRPr="00F65347">
        <w:rPr>
          <w:rStyle w:val="informatiqueCar"/>
          <w:rFonts w:eastAsiaTheme="minorHAnsi"/>
        </w:rPr>
        <w:t>_</w:t>
      </w:r>
      <w:r w:rsidRPr="00F65347">
        <w:rPr>
          <w:rStyle w:val="informatiqueCar"/>
          <w:rFonts w:eastAsiaTheme="minorHAnsi"/>
          <w:i/>
        </w:rPr>
        <w:t>WMO</w:t>
      </w:r>
      <w:r w:rsidRPr="00F65347">
        <w:rPr>
          <w:rFonts w:ascii="Times New Roman" w:hAnsi="Times New Roman" w:cs="Times New Roman"/>
          <w:szCs w:val="24"/>
        </w:rPr>
        <w:t xml:space="preserve"> directory:</w:t>
      </w:r>
    </w:p>
    <w:p w:rsidR="00071475" w:rsidRPr="00F65347" w:rsidRDefault="00071475" w:rsidP="00DB1EE7">
      <w:pPr>
        <w:pStyle w:val="Paragraphedeliste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A </w:t>
      </w:r>
      <w:r w:rsidRPr="00F65347">
        <w:rPr>
          <w:rFonts w:ascii="Times New Roman" w:hAnsi="Times New Roman" w:cs="Times New Roman"/>
          <w:i/>
          <w:szCs w:val="24"/>
        </w:rPr>
        <w:t>spool</w:t>
      </w:r>
      <w:r w:rsidRPr="00F65347">
        <w:rPr>
          <w:rFonts w:ascii="Times New Roman" w:hAnsi="Times New Roman" w:cs="Times New Roman"/>
          <w:szCs w:val="24"/>
        </w:rPr>
        <w:t xml:space="preserve">, a </w:t>
      </w:r>
      <w:r w:rsidR="00DB1EE7" w:rsidRPr="00F65347">
        <w:rPr>
          <w:rFonts w:ascii="Times New Roman" w:hAnsi="Times New Roman" w:cs="Times New Roman"/>
          <w:i/>
          <w:szCs w:val="24"/>
        </w:rPr>
        <w:t>buffer</w:t>
      </w:r>
      <w:r w:rsidRPr="00F65347">
        <w:rPr>
          <w:rFonts w:ascii="Times New Roman" w:hAnsi="Times New Roman" w:cs="Times New Roman"/>
          <w:szCs w:val="24"/>
        </w:rPr>
        <w:t xml:space="preserve"> and a </w:t>
      </w:r>
      <w:r w:rsidRPr="00F65347">
        <w:rPr>
          <w:rFonts w:ascii="Times New Roman" w:hAnsi="Times New Roman" w:cs="Times New Roman"/>
          <w:i/>
          <w:szCs w:val="24"/>
        </w:rPr>
        <w:t>rsync_log_processed</w:t>
      </w:r>
      <w:r w:rsidR="00022492" w:rsidRPr="00F65347">
        <w:rPr>
          <w:rFonts w:ascii="Times New Roman" w:hAnsi="Times New Roman" w:cs="Times New Roman"/>
          <w:szCs w:val="24"/>
        </w:rPr>
        <w:t xml:space="preserve"> sub-directory</w:t>
      </w:r>
      <w:r w:rsidR="00DB1EE7" w:rsidRPr="00F65347">
        <w:rPr>
          <w:rFonts w:ascii="Times New Roman" w:hAnsi="Times New Roman" w:cs="Times New Roman"/>
          <w:szCs w:val="24"/>
        </w:rPr>
        <w:t xml:space="preserve"> for common Iridium floats</w:t>
      </w:r>
      <w:r w:rsidRPr="00F65347">
        <w:rPr>
          <w:rFonts w:ascii="Times New Roman" w:hAnsi="Times New Roman" w:cs="Times New Roman"/>
          <w:szCs w:val="24"/>
        </w:rPr>
        <w:t>,</w:t>
      </w:r>
    </w:p>
    <w:p w:rsidR="00DB1EE7" w:rsidRPr="00F65347" w:rsidRDefault="00071475" w:rsidP="00DB1EE7">
      <w:pPr>
        <w:pStyle w:val="Paragraphedeliste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Cs w:val="24"/>
        </w:rPr>
      </w:pPr>
      <w:r w:rsidRPr="00F65347">
        <w:rPr>
          <w:rFonts w:ascii="Times New Roman" w:hAnsi="Times New Roman" w:cs="Times New Roman"/>
          <w:szCs w:val="24"/>
        </w:rPr>
        <w:t xml:space="preserve">A </w:t>
      </w:r>
      <w:r w:rsidRPr="00F65347">
        <w:rPr>
          <w:rFonts w:ascii="Times New Roman" w:hAnsi="Times New Roman" w:cs="Times New Roman"/>
          <w:i/>
          <w:szCs w:val="24"/>
        </w:rPr>
        <w:t>spool</w:t>
      </w:r>
      <w:r w:rsidRPr="00F65347">
        <w:rPr>
          <w:rFonts w:ascii="Times New Roman" w:hAnsi="Times New Roman" w:cs="Times New Roman"/>
          <w:szCs w:val="24"/>
        </w:rPr>
        <w:t xml:space="preserve">, a </w:t>
      </w:r>
      <w:r w:rsidRPr="00F65347">
        <w:rPr>
          <w:rFonts w:ascii="Times New Roman" w:hAnsi="Times New Roman" w:cs="Times New Roman"/>
          <w:i/>
          <w:szCs w:val="24"/>
        </w:rPr>
        <w:t>buffer</w:t>
      </w:r>
      <w:r w:rsidRPr="00F65347">
        <w:rPr>
          <w:rFonts w:ascii="Times New Roman" w:hAnsi="Times New Roman" w:cs="Times New Roman"/>
          <w:szCs w:val="24"/>
        </w:rPr>
        <w:t xml:space="preserve">, a </w:t>
      </w:r>
      <w:r w:rsidR="00DB1EE7" w:rsidRPr="00F65347">
        <w:rPr>
          <w:rFonts w:ascii="Times New Roman" w:hAnsi="Times New Roman" w:cs="Times New Roman"/>
          <w:i/>
          <w:szCs w:val="24"/>
        </w:rPr>
        <w:t>rsync_log_processe</w:t>
      </w:r>
      <w:r w:rsidRPr="00F65347">
        <w:rPr>
          <w:rFonts w:ascii="Times New Roman" w:hAnsi="Times New Roman" w:cs="Times New Roman"/>
          <w:i/>
          <w:szCs w:val="24"/>
        </w:rPr>
        <w:t>d</w:t>
      </w:r>
      <w:r w:rsidRPr="00F65347">
        <w:rPr>
          <w:rFonts w:ascii="Times New Roman" w:hAnsi="Times New Roman" w:cs="Times New Roman"/>
          <w:szCs w:val="24"/>
        </w:rPr>
        <w:t xml:space="preserve">, a </w:t>
      </w:r>
      <w:r w:rsidRPr="00F65347">
        <w:rPr>
          <w:rFonts w:ascii="Times New Roman" w:hAnsi="Times New Roman" w:cs="Times New Roman"/>
          <w:i/>
          <w:szCs w:val="24"/>
        </w:rPr>
        <w:t>archive_dm</w:t>
      </w:r>
      <w:r w:rsidRPr="00F65347">
        <w:rPr>
          <w:rFonts w:ascii="Times New Roman" w:hAnsi="Times New Roman" w:cs="Times New Roman"/>
          <w:szCs w:val="24"/>
        </w:rPr>
        <w:t xml:space="preserve"> and a </w:t>
      </w:r>
      <w:r w:rsidRPr="00F65347">
        <w:rPr>
          <w:rFonts w:ascii="Times New Roman" w:hAnsi="Times New Roman" w:cs="Times New Roman"/>
          <w:i/>
          <w:szCs w:val="24"/>
        </w:rPr>
        <w:t>mat</w:t>
      </w:r>
      <w:r w:rsidR="00DB1EE7" w:rsidRPr="00F65347">
        <w:rPr>
          <w:rFonts w:ascii="Times New Roman" w:hAnsi="Times New Roman" w:cs="Times New Roman"/>
          <w:szCs w:val="24"/>
        </w:rPr>
        <w:t xml:space="preserve"> sub-director</w:t>
      </w:r>
      <w:r w:rsidR="00022492" w:rsidRPr="00F65347">
        <w:rPr>
          <w:rFonts w:ascii="Times New Roman" w:hAnsi="Times New Roman" w:cs="Times New Roman"/>
          <w:szCs w:val="24"/>
        </w:rPr>
        <w:t>y</w:t>
      </w:r>
      <w:r w:rsidR="00DB1EE7" w:rsidRPr="00F65347">
        <w:rPr>
          <w:rFonts w:ascii="Times New Roman" w:hAnsi="Times New Roman" w:cs="Times New Roman"/>
          <w:szCs w:val="24"/>
        </w:rPr>
        <w:t xml:space="preserve"> for Remocean Iridium floats.</w:t>
      </w:r>
    </w:p>
    <w:p w:rsidR="00052C6A" w:rsidRPr="00F65347" w:rsidRDefault="00052C6A" w:rsidP="00052C6A">
      <w:pPr>
        <w:pStyle w:val="Titre1"/>
        <w:rPr>
          <w:ins w:id="331" w:author="RANNOU Jean-Philippe" w:date="2015-06-15T08:36:00Z"/>
        </w:rPr>
      </w:pPr>
      <w:bookmarkStart w:id="332" w:name="_Toc422130528"/>
      <w:ins w:id="333" w:author="RANNOU Jean-Philippe" w:date="2015-06-15T08:36:00Z">
        <w:r w:rsidRPr="00F65347">
          <w:lastRenderedPageBreak/>
          <w:t>Second step procedure</w:t>
        </w:r>
        <w:bookmarkEnd w:id="332"/>
      </w:ins>
    </w:p>
    <w:p w:rsidR="00052C6A" w:rsidRPr="00F65347" w:rsidRDefault="00052C6A" w:rsidP="00052C6A">
      <w:pPr>
        <w:spacing w:line="240" w:lineRule="auto"/>
        <w:rPr>
          <w:ins w:id="334" w:author="RANNOU Jean-Philippe" w:date="2015-06-15T08:36:00Z"/>
          <w:rFonts w:ascii="Times New Roman" w:hAnsi="Times New Roman" w:cs="Times New Roman"/>
          <w:szCs w:val="24"/>
        </w:rPr>
      </w:pPr>
      <w:ins w:id="335" w:author="RANNOU Jean-Philippe" w:date="2015-06-15T08:36:00Z">
        <w:r w:rsidRPr="00F65347">
          <w:rPr>
            <w:rFonts w:ascii="Times New Roman" w:hAnsi="Times New Roman" w:cs="Times New Roman"/>
            <w:szCs w:val="24"/>
          </w:rPr>
          <w:t>In this second step we will explain how to:</w:t>
        </w:r>
      </w:ins>
    </w:p>
    <w:p w:rsidR="00052C6A" w:rsidRPr="00F65347" w:rsidRDefault="00052C6A" w:rsidP="00052C6A">
      <w:pPr>
        <w:pStyle w:val="Paragraphedeliste"/>
        <w:numPr>
          <w:ilvl w:val="0"/>
          <w:numId w:val="33"/>
        </w:numPr>
        <w:spacing w:line="240" w:lineRule="auto"/>
        <w:rPr>
          <w:ins w:id="336" w:author="RANNOU Jean-Philippe" w:date="2015-06-15T08:36:00Z"/>
          <w:rFonts w:ascii="Times New Roman" w:hAnsi="Times New Roman" w:cs="Times New Roman"/>
          <w:szCs w:val="24"/>
        </w:rPr>
      </w:pPr>
      <w:ins w:id="337" w:author="RANNOU Jean-Philippe" w:date="2015-06-15T08:36:00Z">
        <w:r w:rsidRPr="00F65347">
          <w:rPr>
            <w:rFonts w:ascii="Times New Roman" w:hAnsi="Times New Roman" w:cs="Times New Roman"/>
            <w:szCs w:val="24"/>
          </w:rPr>
          <w:t>Process incoming float data to be ready for decoding,</w:t>
        </w:r>
      </w:ins>
    </w:p>
    <w:p w:rsidR="00052C6A" w:rsidRPr="00F65347" w:rsidRDefault="00052C6A" w:rsidP="00052C6A">
      <w:pPr>
        <w:pStyle w:val="Paragraphedeliste"/>
        <w:numPr>
          <w:ilvl w:val="0"/>
          <w:numId w:val="33"/>
        </w:numPr>
        <w:spacing w:line="240" w:lineRule="auto"/>
        <w:rPr>
          <w:ins w:id="338" w:author="RANNOU Jean-Philippe" w:date="2015-06-15T08:36:00Z"/>
          <w:rFonts w:ascii="Times New Roman" w:hAnsi="Times New Roman" w:cs="Times New Roman"/>
          <w:szCs w:val="24"/>
        </w:rPr>
      </w:pPr>
      <w:ins w:id="339" w:author="RANNOU Jean-Philippe" w:date="2015-06-15T08:36:00Z">
        <w:r w:rsidRPr="00F65347">
          <w:rPr>
            <w:rFonts w:ascii="Times New Roman" w:hAnsi="Times New Roman" w:cs="Times New Roman"/>
            <w:szCs w:val="24"/>
          </w:rPr>
          <w:t>Declare new floats to be decoded by existing decoder Ids.</w:t>
        </w:r>
      </w:ins>
    </w:p>
    <w:p w:rsidR="00052C6A" w:rsidRPr="00F65347" w:rsidRDefault="00052C6A" w:rsidP="00052C6A">
      <w:pPr>
        <w:pStyle w:val="Titre2"/>
        <w:rPr>
          <w:ins w:id="340" w:author="RANNOU Jean-Philippe" w:date="2015-06-15T08:36:00Z"/>
          <w:lang w:val="en-US"/>
          <w:rPrChange w:id="341" w:author="RANNOU Jean-Philippe" w:date="2015-06-15T08:38:00Z">
            <w:rPr>
              <w:ins w:id="342" w:author="RANNOU Jean-Philippe" w:date="2015-06-15T08:36:00Z"/>
            </w:rPr>
          </w:rPrChange>
        </w:rPr>
      </w:pPr>
      <w:bookmarkStart w:id="343" w:name="_Toc422130529"/>
      <w:ins w:id="344" w:author="RANNOU Jean-Philippe" w:date="2015-06-15T08:36:00Z">
        <w:r w:rsidRPr="00F65347">
          <w:rPr>
            <w:lang w:val="en-US"/>
            <w:rPrChange w:id="345" w:author="RANNOU Jean-Philippe" w:date="2015-06-15T08:38:00Z">
              <w:rPr/>
            </w:rPrChange>
          </w:rPr>
          <w:t>Processing of new incoming float data</w:t>
        </w:r>
        <w:bookmarkEnd w:id="343"/>
      </w:ins>
    </w:p>
    <w:p w:rsidR="00052C6A" w:rsidRPr="00C14698" w:rsidRDefault="00052C6A" w:rsidP="00052C6A">
      <w:pPr>
        <w:spacing w:line="240" w:lineRule="auto"/>
        <w:rPr>
          <w:ins w:id="346" w:author="RANNOU Jean-Philippe" w:date="2015-06-15T08:36:00Z"/>
          <w:rFonts w:ascii="Times New Roman" w:hAnsi="Times New Roman" w:cs="Times New Roman"/>
          <w:szCs w:val="24"/>
        </w:rPr>
      </w:pPr>
      <w:ins w:id="347" w:author="RANNOU Jean-Philippe" w:date="2015-06-15T08:36:00Z">
        <w:r w:rsidRPr="00C14698">
          <w:rPr>
            <w:rFonts w:ascii="Times New Roman" w:hAnsi="Times New Roman" w:cs="Times New Roman"/>
            <w:szCs w:val="24"/>
          </w:rPr>
          <w:t>The processing steps for incoming data depend on float transmission type.</w:t>
        </w:r>
      </w:ins>
    </w:p>
    <w:p w:rsidR="00052C6A" w:rsidRPr="00F65347" w:rsidRDefault="00052C6A" w:rsidP="00052C6A">
      <w:pPr>
        <w:pStyle w:val="Titre3"/>
        <w:rPr>
          <w:ins w:id="348" w:author="RANNOU Jean-Philippe" w:date="2015-06-15T08:36:00Z"/>
        </w:rPr>
      </w:pPr>
      <w:bookmarkStart w:id="349" w:name="_Toc422130530"/>
      <w:ins w:id="350" w:author="RANNOU Jean-Philippe" w:date="2015-06-15T08:36:00Z">
        <w:r w:rsidRPr="00F65347">
          <w:t>For Argos floats</w:t>
        </w:r>
        <w:bookmarkEnd w:id="349"/>
      </w:ins>
    </w:p>
    <w:p w:rsidR="00052C6A" w:rsidRDefault="00F65347" w:rsidP="00052C6A">
      <w:pPr>
        <w:spacing w:line="240" w:lineRule="auto"/>
        <w:rPr>
          <w:ins w:id="351" w:author="RANNOU Jean-Philippe" w:date="2015-06-15T08:41:00Z"/>
          <w:rFonts w:ascii="Times New Roman" w:hAnsi="Times New Roman" w:cs="Times New Roman"/>
          <w:szCs w:val="24"/>
        </w:rPr>
      </w:pPr>
      <w:ins w:id="352" w:author="RANNOU Jean-Philippe" w:date="2015-06-15T08:38:00Z">
        <w:r>
          <w:rPr>
            <w:rFonts w:ascii="Times New Roman" w:hAnsi="Times New Roman" w:cs="Times New Roman"/>
            <w:szCs w:val="24"/>
          </w:rPr>
          <w:t xml:space="preserve">The Argos Hex data, coming from CLS </w:t>
        </w:r>
      </w:ins>
      <w:ins w:id="353" w:author="RANNOU Jean-Philippe" w:date="2015-06-15T08:39:00Z">
        <w:r>
          <w:rPr>
            <w:rFonts w:ascii="Times New Roman" w:hAnsi="Times New Roman" w:cs="Times New Roman"/>
            <w:szCs w:val="24"/>
          </w:rPr>
          <w:t>by e-mails or CD-ROM</w:t>
        </w:r>
      </w:ins>
      <w:ins w:id="354" w:author="RANNOU Jean-Philippe" w:date="2015-06-15T10:48:00Z">
        <w:r w:rsidR="00A778AD">
          <w:rPr>
            <w:rFonts w:ascii="Times New Roman" w:hAnsi="Times New Roman" w:cs="Times New Roman"/>
            <w:szCs w:val="24"/>
          </w:rPr>
          <w:t>,</w:t>
        </w:r>
      </w:ins>
      <w:ins w:id="355" w:author="RANNOU Jean-Philippe" w:date="2015-06-15T08:39:00Z">
        <w:r>
          <w:rPr>
            <w:rFonts w:ascii="Times New Roman" w:hAnsi="Times New Roman" w:cs="Times New Roman"/>
            <w:szCs w:val="24"/>
          </w:rPr>
          <w:t xml:space="preserve"> need to be prepared to be used by the decoder. Th</w:t>
        </w:r>
      </w:ins>
      <w:ins w:id="356" w:author="RANNOU Jean-Philippe" w:date="2015-06-15T08:41:00Z">
        <w:r>
          <w:rPr>
            <w:rFonts w:ascii="Times New Roman" w:hAnsi="Times New Roman" w:cs="Times New Roman"/>
            <w:szCs w:val="24"/>
          </w:rPr>
          <w:t>is</w:t>
        </w:r>
      </w:ins>
      <w:ins w:id="357" w:author="RANNOU Jean-Philippe" w:date="2015-06-15T08:39:00Z">
        <w:r>
          <w:rPr>
            <w:rFonts w:ascii="Times New Roman" w:hAnsi="Times New Roman" w:cs="Times New Roman"/>
            <w:szCs w:val="24"/>
          </w:rPr>
          <w:t xml:space="preserve"> process is done in </w:t>
        </w:r>
      </w:ins>
      <w:ins w:id="358" w:author="RANNOU Jean-Philippe" w:date="2015-06-15T08:41:00Z">
        <w:r>
          <w:rPr>
            <w:rFonts w:ascii="Times New Roman" w:hAnsi="Times New Roman" w:cs="Times New Roman"/>
            <w:szCs w:val="24"/>
          </w:rPr>
          <w:t>the following steps.</w:t>
        </w:r>
      </w:ins>
    </w:p>
    <w:p w:rsidR="00F65347" w:rsidRDefault="0066765E">
      <w:pPr>
        <w:pStyle w:val="Titre5"/>
        <w:rPr>
          <w:ins w:id="359" w:author="RANNOU Jean-Philippe" w:date="2015-06-15T08:41:00Z"/>
        </w:rPr>
        <w:pPrChange w:id="360" w:author="RANNOU Jean-Philippe" w:date="2015-06-15T08:42:00Z">
          <w:pPr>
            <w:spacing w:line="240" w:lineRule="auto"/>
          </w:pPr>
        </w:pPrChange>
      </w:pPr>
      <w:ins w:id="361" w:author="RANNOU Jean-Philippe" w:date="2015-06-15T08:47:00Z">
        <w:r>
          <w:t xml:space="preserve">Step #0: </w:t>
        </w:r>
      </w:ins>
      <w:ins w:id="362" w:author="RANNOU Jean-Philippe" w:date="2015-06-15T08:49:00Z">
        <w:r>
          <w:t>c</w:t>
        </w:r>
      </w:ins>
      <w:ins w:id="363" w:author="RANNOU Jean-Philippe" w:date="2015-06-15T08:41:00Z">
        <w:r w:rsidR="00F65347">
          <w:t>opy al</w:t>
        </w:r>
      </w:ins>
      <w:ins w:id="364" w:author="RANNOU Jean-Philippe" w:date="2015-06-15T08:44:00Z">
        <w:r w:rsidR="00F65347">
          <w:t>l</w:t>
        </w:r>
      </w:ins>
      <w:ins w:id="365" w:author="RANNOU Jean-Philippe" w:date="2015-06-15T08:41:00Z">
        <w:r w:rsidR="00F65347">
          <w:t xml:space="preserve"> received Argos data in a </w:t>
        </w:r>
      </w:ins>
      <w:ins w:id="366" w:author="RANNOU Jean-Philippe" w:date="2015-06-15T10:49:00Z">
        <w:r w:rsidR="00D53954">
          <w:t>unique</w:t>
        </w:r>
      </w:ins>
      <w:ins w:id="367" w:author="RANNOU Jean-Philippe" w:date="2015-06-15T08:41:00Z">
        <w:r w:rsidR="00F65347">
          <w:t xml:space="preserve"> directory</w:t>
        </w:r>
      </w:ins>
    </w:p>
    <w:p w:rsidR="00D53954" w:rsidRDefault="00F65347" w:rsidP="00052C6A">
      <w:pPr>
        <w:spacing w:line="240" w:lineRule="auto"/>
        <w:rPr>
          <w:ins w:id="368" w:author="RANNOU Jean-Philippe" w:date="2015-06-15T10:49:00Z"/>
          <w:rFonts w:ascii="Times New Roman" w:hAnsi="Times New Roman" w:cs="Times New Roman"/>
          <w:szCs w:val="24"/>
        </w:rPr>
      </w:pPr>
      <w:ins w:id="369" w:author="RANNOU Jean-Philippe" w:date="2015-06-15T08:44:00Z">
        <w:r>
          <w:rPr>
            <w:rFonts w:ascii="Times New Roman" w:hAnsi="Times New Roman" w:cs="Times New Roman"/>
            <w:szCs w:val="24"/>
          </w:rPr>
          <w:t>All</w:t>
        </w:r>
      </w:ins>
      <w:ins w:id="370" w:author="RANNOU Jean-Philippe" w:date="2015-06-15T08:42:00Z">
        <w:r>
          <w:rPr>
            <w:rFonts w:ascii="Times New Roman" w:hAnsi="Times New Roman" w:cs="Times New Roman"/>
            <w:szCs w:val="24"/>
          </w:rPr>
          <w:t xml:space="preserve"> </w:t>
        </w:r>
      </w:ins>
      <w:ins w:id="371" w:author="RANNOU Jean-Philippe" w:date="2015-06-15T08:44:00Z">
        <w:r>
          <w:rPr>
            <w:rFonts w:ascii="Times New Roman" w:hAnsi="Times New Roman" w:cs="Times New Roman"/>
            <w:szCs w:val="24"/>
          </w:rPr>
          <w:t xml:space="preserve">received </w:t>
        </w:r>
      </w:ins>
      <w:ins w:id="372" w:author="RANNOU Jean-Philippe" w:date="2015-06-15T08:42:00Z">
        <w:r>
          <w:rPr>
            <w:rFonts w:ascii="Times New Roman" w:hAnsi="Times New Roman" w:cs="Times New Roman"/>
            <w:szCs w:val="24"/>
          </w:rPr>
          <w:t xml:space="preserve">data (e-mail files, CD-ROM contents, archived </w:t>
        </w:r>
      </w:ins>
      <w:ins w:id="373" w:author="RANNOU Jean-Philippe" w:date="2015-06-15T08:43:00Z">
        <w:r>
          <w:rPr>
            <w:rFonts w:ascii="Times New Roman" w:hAnsi="Times New Roman" w:cs="Times New Roman"/>
            <w:szCs w:val="24"/>
          </w:rPr>
          <w:t>data</w:t>
        </w:r>
      </w:ins>
      <w:ins w:id="374" w:author="RANNOU Jean-Philippe" w:date="2015-06-15T08:44:00Z">
        <w:r>
          <w:rPr>
            <w:rFonts w:ascii="Times New Roman" w:hAnsi="Times New Roman" w:cs="Times New Roman"/>
            <w:szCs w:val="24"/>
          </w:rPr>
          <w:t xml:space="preserve"> (of the </w:t>
        </w:r>
        <w:r w:rsidRPr="00D438AA">
          <w:rPr>
            <w:rStyle w:val="informatiqueCar"/>
            <w:rFonts w:eastAsiaTheme="minorHAnsi"/>
          </w:rPr>
          <w:t>DIR_INPUT_HEX_ARGOS_FILE_FORMAT_1</w:t>
        </w:r>
        <w:r>
          <w:rPr>
            <w:rFonts w:ascii="Times New Roman" w:hAnsi="Times New Roman" w:cs="Times New Roman"/>
            <w:szCs w:val="24"/>
          </w:rPr>
          <w:t xml:space="preserve"> directory)</w:t>
        </w:r>
      </w:ins>
      <w:ins w:id="375" w:author="RANNOU Jean-Philippe" w:date="2015-06-15T08:43:00Z">
        <w:r>
          <w:rPr>
            <w:rFonts w:ascii="Times New Roman" w:hAnsi="Times New Roman" w:cs="Times New Roman"/>
            <w:szCs w:val="24"/>
          </w:rPr>
          <w:t xml:space="preserve"> s</w:t>
        </w:r>
      </w:ins>
      <w:ins w:id="376" w:author="RANNOU Jean-Philippe" w:date="2015-06-15T08:45:00Z">
        <w:r>
          <w:rPr>
            <w:rFonts w:ascii="Times New Roman" w:hAnsi="Times New Roman" w:cs="Times New Roman"/>
            <w:szCs w:val="24"/>
          </w:rPr>
          <w:t xml:space="preserve">hould be first copied in a </w:t>
        </w:r>
      </w:ins>
      <w:ins w:id="377" w:author="RANNOU Jean-Philippe" w:date="2015-06-15T10:49:00Z">
        <w:r w:rsidR="00D53954">
          <w:rPr>
            <w:rFonts w:ascii="Times New Roman" w:hAnsi="Times New Roman" w:cs="Times New Roman"/>
            <w:szCs w:val="24"/>
          </w:rPr>
          <w:t>unique</w:t>
        </w:r>
      </w:ins>
      <w:ins w:id="378" w:author="RANNOU Jean-Philippe" w:date="2015-06-15T08:45:00Z">
        <w:r w:rsidR="00D53954">
          <w:rPr>
            <w:rFonts w:ascii="Times New Roman" w:hAnsi="Times New Roman" w:cs="Times New Roman"/>
            <w:szCs w:val="24"/>
          </w:rPr>
          <w:t xml:space="preserve"> directory.</w:t>
        </w:r>
      </w:ins>
    </w:p>
    <w:p w:rsidR="00F65347" w:rsidRDefault="0066765E" w:rsidP="00052C6A">
      <w:pPr>
        <w:spacing w:line="240" w:lineRule="auto"/>
        <w:rPr>
          <w:ins w:id="379" w:author="RANNOU Jean-Philippe" w:date="2015-06-15T08:52:00Z"/>
          <w:rFonts w:ascii="Times New Roman" w:hAnsi="Times New Roman" w:cs="Times New Roman"/>
          <w:szCs w:val="24"/>
        </w:rPr>
      </w:pPr>
      <w:ins w:id="380" w:author="RANNOU Jean-Philippe" w:date="2015-06-15T08:46:00Z">
        <w:r>
          <w:rPr>
            <w:rFonts w:ascii="Times New Roman" w:hAnsi="Times New Roman" w:cs="Times New Roman"/>
            <w:szCs w:val="24"/>
          </w:rPr>
          <w:t xml:space="preserve">All these files should be </w:t>
        </w:r>
      </w:ins>
      <w:ins w:id="381" w:author="RANNOU Jean-Philippe" w:date="2015-06-15T10:49:00Z">
        <w:r w:rsidR="00D53954">
          <w:rPr>
            <w:rFonts w:ascii="Times New Roman" w:hAnsi="Times New Roman" w:cs="Times New Roman"/>
            <w:szCs w:val="24"/>
          </w:rPr>
          <w:t>at</w:t>
        </w:r>
      </w:ins>
      <w:ins w:id="382" w:author="RANNOU Jean-Philippe" w:date="2015-06-15T08:46:00Z">
        <w:r>
          <w:rPr>
            <w:rFonts w:ascii="Times New Roman" w:hAnsi="Times New Roman" w:cs="Times New Roman"/>
            <w:szCs w:val="24"/>
          </w:rPr>
          <w:t xml:space="preserve"> the same</w:t>
        </w:r>
      </w:ins>
      <w:ins w:id="383" w:author="RANNOU Jean-Philippe" w:date="2015-06-15T10:49:00Z">
        <w:r w:rsidR="00D53954">
          <w:rPr>
            <w:rFonts w:ascii="Times New Roman" w:hAnsi="Times New Roman" w:cs="Times New Roman"/>
            <w:szCs w:val="24"/>
          </w:rPr>
          <w:t xml:space="preserve"> level of the</w:t>
        </w:r>
      </w:ins>
      <w:ins w:id="384" w:author="RANNOU Jean-Philippe" w:date="2015-06-15T08:46:00Z">
        <w:r>
          <w:rPr>
            <w:rFonts w:ascii="Times New Roman" w:hAnsi="Times New Roman" w:cs="Times New Roman"/>
            <w:szCs w:val="24"/>
          </w:rPr>
          <w:t xml:space="preserve"> directory (no sub-directories </w:t>
        </w:r>
      </w:ins>
      <w:ins w:id="385" w:author="RANNOU Jean-Philippe" w:date="2015-06-15T10:49:00Z">
        <w:r w:rsidR="00D53954">
          <w:rPr>
            <w:rFonts w:ascii="Times New Roman" w:hAnsi="Times New Roman" w:cs="Times New Roman"/>
            <w:szCs w:val="24"/>
          </w:rPr>
          <w:t xml:space="preserve">are </w:t>
        </w:r>
      </w:ins>
      <w:ins w:id="386" w:author="RANNOU Jean-Philippe" w:date="2015-06-15T08:46:00Z">
        <w:r>
          <w:rPr>
            <w:rFonts w:ascii="Times New Roman" w:hAnsi="Times New Roman" w:cs="Times New Roman"/>
            <w:szCs w:val="24"/>
          </w:rPr>
          <w:t>allowed). Don’t worry about duplicated data (step</w:t>
        </w:r>
      </w:ins>
      <w:ins w:id="387" w:author="RANNOU Jean-Philippe" w:date="2015-06-15T10:49:00Z">
        <w:r w:rsidR="00D53954">
          <w:rPr>
            <w:rFonts w:ascii="Times New Roman" w:hAnsi="Times New Roman" w:cs="Times New Roman"/>
            <w:szCs w:val="24"/>
          </w:rPr>
          <w:t xml:space="preserve"> #2</w:t>
        </w:r>
      </w:ins>
      <w:ins w:id="388" w:author="RANNOU Jean-Philippe" w:date="2015-06-15T08:45:00Z">
        <w:r w:rsidR="00F65347">
          <w:rPr>
            <w:rFonts w:ascii="Times New Roman" w:hAnsi="Times New Roman" w:cs="Times New Roman"/>
            <w:szCs w:val="24"/>
          </w:rPr>
          <w:t xml:space="preserve"> </w:t>
        </w:r>
      </w:ins>
      <w:ins w:id="389" w:author="RANNOU Jean-Philippe" w:date="2015-06-15T10:50:00Z">
        <w:r w:rsidR="00D53954">
          <w:rPr>
            <w:rFonts w:ascii="Times New Roman" w:hAnsi="Times New Roman" w:cs="Times New Roman"/>
            <w:szCs w:val="24"/>
          </w:rPr>
          <w:t>will</w:t>
        </w:r>
      </w:ins>
      <w:ins w:id="390" w:author="RANNOU Jean-Philippe" w:date="2015-06-15T08:47:00Z">
        <w:r>
          <w:rPr>
            <w:rFonts w:ascii="Times New Roman" w:hAnsi="Times New Roman" w:cs="Times New Roman"/>
            <w:szCs w:val="24"/>
          </w:rPr>
          <w:t xml:space="preserve"> delete the duplicates).</w:t>
        </w:r>
      </w:ins>
    </w:p>
    <w:p w:rsidR="0066765E" w:rsidRDefault="0066765E" w:rsidP="00052C6A">
      <w:pPr>
        <w:spacing w:line="240" w:lineRule="auto"/>
        <w:rPr>
          <w:ins w:id="391" w:author="RANNOU Jean-Philippe" w:date="2015-06-15T08:47:00Z"/>
          <w:rFonts w:ascii="Times New Roman" w:hAnsi="Times New Roman" w:cs="Times New Roman"/>
          <w:szCs w:val="24"/>
        </w:rPr>
      </w:pPr>
      <w:ins w:id="392" w:author="RANNOU Jean-Philippe" w:date="2015-06-15T08:52:00Z">
        <w:r>
          <w:rPr>
            <w:rFonts w:ascii="Times New Roman" w:hAnsi="Times New Roman" w:cs="Times New Roman"/>
            <w:szCs w:val="24"/>
          </w:rPr>
          <w:t xml:space="preserve">You can use the tool </w:t>
        </w:r>
        <w:r w:rsidRPr="00D53954">
          <w:rPr>
            <w:rFonts w:ascii="Times New Roman" w:hAnsi="Times New Roman" w:cs="Times New Roman"/>
            <w:i/>
            <w:szCs w:val="24"/>
            <w:rPrChange w:id="393" w:author="RANNOU Jean-Philippe" w:date="2015-06-15T10:50:00Z">
              <w:rPr>
                <w:rFonts w:ascii="Times New Roman" w:hAnsi="Times New Roman" w:cs="Times New Roman"/>
                <w:szCs w:val="24"/>
              </w:rPr>
            </w:rPrChange>
          </w:rPr>
          <w:t>copy_argos_files_in_archive_</w:t>
        </w:r>
      </w:ins>
      <w:ins w:id="394" w:author="RANNOU Jean-Philippe" w:date="2015-06-15T08:53:00Z">
        <w:r w:rsidRPr="00D53954">
          <w:rPr>
            <w:rFonts w:ascii="Times New Roman" w:hAnsi="Times New Roman" w:cs="Times New Roman"/>
            <w:i/>
            <w:szCs w:val="24"/>
            <w:rPrChange w:id="395" w:author="RANNOU Jean-Philippe" w:date="2015-06-15T10:50:00Z">
              <w:rPr>
                <w:rFonts w:ascii="Times New Roman" w:hAnsi="Times New Roman" w:cs="Times New Roman"/>
                <w:szCs w:val="24"/>
              </w:rPr>
            </w:rPrChange>
          </w:rPr>
          <w:t>cycle</w:t>
        </w:r>
        <w:r>
          <w:rPr>
            <w:rFonts w:ascii="Times New Roman" w:hAnsi="Times New Roman" w:cs="Times New Roman"/>
            <w:szCs w:val="24"/>
          </w:rPr>
          <w:t xml:space="preserve"> to duplicate the Argos data of the </w:t>
        </w:r>
        <w:r w:rsidRPr="00D438AA">
          <w:rPr>
            <w:rStyle w:val="informatiqueCar"/>
            <w:rFonts w:eastAsiaTheme="minorHAnsi"/>
          </w:rPr>
          <w:t>DIR_INPUT_HEX_ARGOS_FILE_FORMAT_1</w:t>
        </w:r>
        <w:r>
          <w:rPr>
            <w:rFonts w:ascii="Times New Roman" w:hAnsi="Times New Roman" w:cs="Times New Roman"/>
            <w:szCs w:val="24"/>
          </w:rPr>
          <w:t xml:space="preserve"> directory for a given list of floats.</w:t>
        </w:r>
      </w:ins>
    </w:p>
    <w:p w:rsidR="0066765E" w:rsidRDefault="0066765E">
      <w:pPr>
        <w:pStyle w:val="Titre5"/>
        <w:rPr>
          <w:ins w:id="396" w:author="RANNOU Jean-Philippe" w:date="2015-06-15T08:47:00Z"/>
        </w:rPr>
        <w:pPrChange w:id="397" w:author="RANNOU Jean-Philippe" w:date="2015-06-15T08:49:00Z">
          <w:pPr>
            <w:spacing w:line="240" w:lineRule="auto"/>
          </w:pPr>
        </w:pPrChange>
      </w:pPr>
      <w:ins w:id="398" w:author="RANNOU Jean-Philippe" w:date="2015-06-15T08:47:00Z">
        <w:r>
          <w:t>Step #1: split the data</w:t>
        </w:r>
      </w:ins>
    </w:p>
    <w:p w:rsidR="0066765E" w:rsidRDefault="0066765E" w:rsidP="00052C6A">
      <w:pPr>
        <w:spacing w:line="240" w:lineRule="auto"/>
        <w:rPr>
          <w:ins w:id="399" w:author="RANNOU Jean-Philippe" w:date="2015-06-15T08:49:00Z"/>
          <w:rFonts w:ascii="Times New Roman" w:hAnsi="Times New Roman" w:cs="Times New Roman"/>
          <w:szCs w:val="24"/>
        </w:rPr>
      </w:pPr>
      <w:ins w:id="400" w:author="RANNOU Jean-Philippe" w:date="2015-06-15T08:48:00Z">
        <w:r>
          <w:rPr>
            <w:rFonts w:ascii="Times New Roman" w:hAnsi="Times New Roman" w:cs="Times New Roman"/>
            <w:szCs w:val="24"/>
          </w:rPr>
          <w:t>In this step</w:t>
        </w:r>
      </w:ins>
      <w:ins w:id="401" w:author="RANNOU Jean-Philippe" w:date="2015-06-15T09:23:00Z">
        <w:r w:rsidR="00F9263E">
          <w:rPr>
            <w:rFonts w:ascii="Times New Roman" w:hAnsi="Times New Roman" w:cs="Times New Roman"/>
            <w:szCs w:val="24"/>
          </w:rPr>
          <w:t xml:space="preserve"> we split</w:t>
        </w:r>
      </w:ins>
      <w:ins w:id="402" w:author="RANNOU Jean-Philippe" w:date="2015-06-15T08:48:00Z">
        <w:r>
          <w:rPr>
            <w:rFonts w:ascii="Times New Roman" w:hAnsi="Times New Roman" w:cs="Times New Roman"/>
            <w:szCs w:val="24"/>
          </w:rPr>
          <w:t xml:space="preserve"> the data </w:t>
        </w:r>
      </w:ins>
      <w:ins w:id="403" w:author="RANNOU Jean-Philippe" w:date="2015-06-15T08:49:00Z">
        <w:r>
          <w:rPr>
            <w:rFonts w:ascii="Times New Roman" w:hAnsi="Times New Roman" w:cs="Times New Roman"/>
            <w:szCs w:val="24"/>
          </w:rPr>
          <w:t>by</w:t>
        </w:r>
      </w:ins>
      <w:ins w:id="404" w:author="RANNOU Jean-Philippe" w:date="2015-06-15T08:48:00Z">
        <w:r>
          <w:rPr>
            <w:rFonts w:ascii="Times New Roman" w:hAnsi="Times New Roman" w:cs="Times New Roman"/>
            <w:szCs w:val="24"/>
          </w:rPr>
          <w:t xml:space="preserve"> Argos Id number and </w:t>
        </w:r>
      </w:ins>
      <w:ins w:id="405" w:author="RANNOU Jean-Philippe" w:date="2015-06-15T08:49:00Z">
        <w:r>
          <w:rPr>
            <w:rFonts w:ascii="Times New Roman" w:hAnsi="Times New Roman" w:cs="Times New Roman"/>
            <w:szCs w:val="24"/>
          </w:rPr>
          <w:t>by satellite pass.</w:t>
        </w:r>
      </w:ins>
    </w:p>
    <w:p w:rsidR="0066765E" w:rsidRDefault="0066765E" w:rsidP="00052C6A">
      <w:pPr>
        <w:spacing w:line="240" w:lineRule="auto"/>
        <w:rPr>
          <w:ins w:id="406" w:author="RANNOU Jean-Philippe" w:date="2015-06-15T08:49:00Z"/>
          <w:rFonts w:ascii="Times New Roman" w:hAnsi="Times New Roman" w:cs="Times New Roman"/>
          <w:szCs w:val="24"/>
        </w:rPr>
      </w:pPr>
      <w:ins w:id="407" w:author="RANNOU Jean-Philippe" w:date="2015-06-15T08:49:00Z">
        <w:r>
          <w:rPr>
            <w:rFonts w:ascii="Times New Roman" w:hAnsi="Times New Roman" w:cs="Times New Roman"/>
            <w:szCs w:val="24"/>
          </w:rPr>
          <w:t>The input directory should be the one created on step #0. The output directory will contain one directory for each Argos Id and within each of these sub-director</w:t>
        </w:r>
      </w:ins>
      <w:ins w:id="408" w:author="RANNOU Jean-Philippe" w:date="2015-06-15T08:51:00Z">
        <w:r>
          <w:rPr>
            <w:rFonts w:ascii="Times New Roman" w:hAnsi="Times New Roman" w:cs="Times New Roman"/>
            <w:szCs w:val="24"/>
          </w:rPr>
          <w:t>ies</w:t>
        </w:r>
      </w:ins>
      <w:ins w:id="409" w:author="RANNOU Jean-Philippe" w:date="2015-06-15T08:49:00Z">
        <w:r>
          <w:rPr>
            <w:rFonts w:ascii="Times New Roman" w:hAnsi="Times New Roman" w:cs="Times New Roman"/>
            <w:szCs w:val="24"/>
          </w:rPr>
          <w:t>, one file per satellite pass for the concerned Argos Id.</w:t>
        </w:r>
      </w:ins>
    </w:p>
    <w:p w:rsidR="0066765E" w:rsidRDefault="0066765E" w:rsidP="00052C6A">
      <w:pPr>
        <w:spacing w:line="240" w:lineRule="auto"/>
        <w:rPr>
          <w:ins w:id="410" w:author="RANNOU Jean-Philippe" w:date="2015-06-15T08:53:00Z"/>
          <w:rFonts w:ascii="Times New Roman" w:hAnsi="Times New Roman" w:cs="Times New Roman"/>
          <w:szCs w:val="24"/>
        </w:rPr>
      </w:pPr>
      <w:ins w:id="411" w:author="RANNOU Jean-Philippe" w:date="2015-06-15T08:49:00Z">
        <w:r>
          <w:rPr>
            <w:rFonts w:ascii="Times New Roman" w:hAnsi="Times New Roman" w:cs="Times New Roman"/>
            <w:szCs w:val="24"/>
          </w:rPr>
          <w:t xml:space="preserve"> </w:t>
        </w:r>
      </w:ins>
      <w:ins w:id="412" w:author="RANNOU Jean-Philippe" w:date="2015-06-15T08:51:00Z">
        <w:r>
          <w:rPr>
            <w:rFonts w:ascii="Times New Roman" w:hAnsi="Times New Roman" w:cs="Times New Roman"/>
            <w:szCs w:val="24"/>
          </w:rPr>
          <w:t xml:space="preserve">The tool </w:t>
        </w:r>
        <w:r w:rsidRPr="0066765E">
          <w:rPr>
            <w:rStyle w:val="informatiqueCar"/>
            <w:rFonts w:eastAsiaTheme="minorHAnsi"/>
            <w:rPrChange w:id="413" w:author="RANNOU Jean-Philippe" w:date="2015-06-15T08:52:00Z">
              <w:rPr>
                <w:rFonts w:ascii="Times New Roman" w:hAnsi="Times New Roman" w:cs="Times New Roman"/>
                <w:szCs w:val="24"/>
              </w:rPr>
            </w:rPrChange>
          </w:rPr>
          <w:t>split_argos_cycle</w:t>
        </w:r>
        <w:r>
          <w:rPr>
            <w:rFonts w:ascii="Times New Roman" w:hAnsi="Times New Roman" w:cs="Times New Roman"/>
            <w:szCs w:val="24"/>
          </w:rPr>
          <w:t xml:space="preserve"> is used for step #1.</w:t>
        </w:r>
      </w:ins>
    </w:p>
    <w:p w:rsidR="0066765E" w:rsidRDefault="0066765E">
      <w:pPr>
        <w:pStyle w:val="Titre5"/>
        <w:rPr>
          <w:ins w:id="414" w:author="RANNOU Jean-Philippe" w:date="2015-06-15T08:54:00Z"/>
        </w:rPr>
        <w:pPrChange w:id="415" w:author="RANNOU Jean-Philippe" w:date="2015-06-15T08:56:00Z">
          <w:pPr>
            <w:spacing w:line="240" w:lineRule="auto"/>
          </w:pPr>
        </w:pPrChange>
      </w:pPr>
      <w:ins w:id="416" w:author="RANNOU Jean-Philippe" w:date="2015-06-15T08:53:00Z">
        <w:r>
          <w:t xml:space="preserve">Step #2: </w:t>
        </w:r>
      </w:ins>
      <w:ins w:id="417" w:author="RANNOU Jean-Philippe" w:date="2015-06-15T08:54:00Z">
        <w:r>
          <w:t>delete duplicated data</w:t>
        </w:r>
      </w:ins>
    </w:p>
    <w:p w:rsidR="000A1027" w:rsidRDefault="000A1027" w:rsidP="00052C6A">
      <w:pPr>
        <w:spacing w:line="240" w:lineRule="auto"/>
        <w:rPr>
          <w:ins w:id="418" w:author="RANNOU Jean-Philippe" w:date="2015-06-15T09:01:00Z"/>
          <w:rFonts w:ascii="Times New Roman" w:hAnsi="Times New Roman" w:cs="Times New Roman"/>
          <w:szCs w:val="24"/>
        </w:rPr>
      </w:pPr>
      <w:ins w:id="419" w:author="RANNOU Jean-Philippe" w:date="2015-06-15T09:00:00Z">
        <w:r>
          <w:rPr>
            <w:rFonts w:ascii="Times New Roman" w:hAnsi="Times New Roman" w:cs="Times New Roman"/>
            <w:szCs w:val="24"/>
          </w:rPr>
          <w:t xml:space="preserve">In this step we check the satellite pass files </w:t>
        </w:r>
      </w:ins>
      <w:ins w:id="420" w:author="RANNOU Jean-Philippe" w:date="2015-06-15T09:01:00Z">
        <w:r>
          <w:rPr>
            <w:rFonts w:ascii="Times New Roman" w:hAnsi="Times New Roman" w:cs="Times New Roman"/>
            <w:szCs w:val="24"/>
          </w:rPr>
          <w:t>generated from step #1 and delete duplicated data.</w:t>
        </w:r>
      </w:ins>
    </w:p>
    <w:p w:rsidR="000A1027" w:rsidRDefault="000A1027" w:rsidP="00052C6A">
      <w:pPr>
        <w:spacing w:line="240" w:lineRule="auto"/>
        <w:rPr>
          <w:ins w:id="421" w:author="RANNOU Jean-Philippe" w:date="2015-06-15T09:02:00Z"/>
          <w:rFonts w:ascii="Times New Roman" w:hAnsi="Times New Roman" w:cs="Times New Roman"/>
          <w:szCs w:val="24"/>
        </w:rPr>
      </w:pPr>
      <w:ins w:id="422" w:author="RANNOU Jean-Philippe" w:date="2015-06-15T09:01:00Z">
        <w:r>
          <w:rPr>
            <w:rFonts w:ascii="Times New Roman" w:hAnsi="Times New Roman" w:cs="Times New Roman"/>
            <w:szCs w:val="24"/>
          </w:rPr>
          <w:t xml:space="preserve">The tool </w:t>
        </w:r>
        <w:r>
          <w:rPr>
            <w:rStyle w:val="informatiqueCar"/>
            <w:rFonts w:eastAsiaTheme="minorHAnsi"/>
          </w:rPr>
          <w:t>delete_double_argos_split</w:t>
        </w:r>
        <w:r>
          <w:rPr>
            <w:rFonts w:ascii="Times New Roman" w:hAnsi="Times New Roman" w:cs="Times New Roman"/>
            <w:szCs w:val="24"/>
          </w:rPr>
          <w:t xml:space="preserve"> is used for step #2.</w:t>
        </w:r>
      </w:ins>
    </w:p>
    <w:p w:rsidR="000A1027" w:rsidRDefault="000A1027">
      <w:pPr>
        <w:pStyle w:val="Titre5"/>
        <w:rPr>
          <w:ins w:id="423" w:author="RANNOU Jean-Philippe" w:date="2015-06-15T09:02:00Z"/>
        </w:rPr>
        <w:pPrChange w:id="424" w:author="RANNOU Jean-Philippe" w:date="2015-06-15T09:05:00Z">
          <w:pPr>
            <w:spacing w:line="240" w:lineRule="auto"/>
          </w:pPr>
        </w:pPrChange>
      </w:pPr>
      <w:ins w:id="425" w:author="RANNOU Jean-Philippe" w:date="2015-06-15T09:02:00Z">
        <w:r>
          <w:t>Step #3: create Argos cycle files</w:t>
        </w:r>
      </w:ins>
    </w:p>
    <w:p w:rsidR="000A1027" w:rsidRDefault="000A1027" w:rsidP="00052C6A">
      <w:pPr>
        <w:spacing w:line="240" w:lineRule="auto"/>
        <w:rPr>
          <w:ins w:id="426" w:author="RANNOU Jean-Philippe" w:date="2015-06-15T09:05:00Z"/>
          <w:rFonts w:ascii="Times New Roman" w:hAnsi="Times New Roman" w:cs="Times New Roman"/>
          <w:szCs w:val="24"/>
        </w:rPr>
      </w:pPr>
      <w:ins w:id="427" w:author="RANNOU Jean-Philippe" w:date="2015-06-15T09:02:00Z">
        <w:r>
          <w:rPr>
            <w:rFonts w:ascii="Times New Roman" w:hAnsi="Times New Roman" w:cs="Times New Roman"/>
            <w:szCs w:val="24"/>
          </w:rPr>
          <w:t xml:space="preserve">In this step </w:t>
        </w:r>
      </w:ins>
      <w:ins w:id="428" w:author="RANNOU Jean-Philippe" w:date="2015-06-15T09:04:00Z">
        <w:r>
          <w:rPr>
            <w:rFonts w:ascii="Times New Roman" w:hAnsi="Times New Roman" w:cs="Times New Roman"/>
            <w:szCs w:val="24"/>
          </w:rPr>
          <w:t xml:space="preserve">we create Argos cycle file (containing </w:t>
        </w:r>
      </w:ins>
      <w:ins w:id="429" w:author="RANNOU Jean-Philippe" w:date="2015-06-15T09:07:00Z">
        <w:r w:rsidR="00421D78">
          <w:rPr>
            <w:rFonts w:ascii="Times New Roman" w:hAnsi="Times New Roman" w:cs="Times New Roman"/>
            <w:szCs w:val="24"/>
          </w:rPr>
          <w:t xml:space="preserve">all </w:t>
        </w:r>
      </w:ins>
      <w:ins w:id="430" w:author="RANNOU Jean-Philippe" w:date="2015-06-15T09:04:00Z">
        <w:r>
          <w:rPr>
            <w:rFonts w:ascii="Times New Roman" w:hAnsi="Times New Roman" w:cs="Times New Roman"/>
            <w:szCs w:val="24"/>
          </w:rPr>
          <w:t xml:space="preserve">the data transmitted by the float after each cycle) from satellite pass files </w:t>
        </w:r>
      </w:ins>
      <w:ins w:id="431" w:author="RANNOU Jean-Philippe" w:date="2015-06-15T09:05:00Z">
        <w:r>
          <w:rPr>
            <w:rFonts w:ascii="Times New Roman" w:hAnsi="Times New Roman" w:cs="Times New Roman"/>
            <w:szCs w:val="24"/>
          </w:rPr>
          <w:t xml:space="preserve">obtained </w:t>
        </w:r>
      </w:ins>
      <w:ins w:id="432" w:author="RANNOU Jean-Philippe" w:date="2015-06-15T09:07:00Z">
        <w:r w:rsidR="00421D78">
          <w:rPr>
            <w:rFonts w:ascii="Times New Roman" w:hAnsi="Times New Roman" w:cs="Times New Roman"/>
            <w:szCs w:val="24"/>
          </w:rPr>
          <w:t>in</w:t>
        </w:r>
      </w:ins>
      <w:ins w:id="433" w:author="RANNOU Jean-Philippe" w:date="2015-06-15T09:05:00Z">
        <w:r>
          <w:rPr>
            <w:rFonts w:ascii="Times New Roman" w:hAnsi="Times New Roman" w:cs="Times New Roman"/>
            <w:szCs w:val="24"/>
          </w:rPr>
          <w:t xml:space="preserve"> step #2.</w:t>
        </w:r>
      </w:ins>
    </w:p>
    <w:p w:rsidR="000A1027" w:rsidRDefault="00421D78" w:rsidP="00052C6A">
      <w:pPr>
        <w:spacing w:line="240" w:lineRule="auto"/>
        <w:rPr>
          <w:ins w:id="434" w:author="RANNOU Jean-Philippe" w:date="2015-06-15T09:09:00Z"/>
          <w:rFonts w:ascii="Times New Roman" w:hAnsi="Times New Roman" w:cs="Times New Roman"/>
          <w:szCs w:val="24"/>
        </w:rPr>
      </w:pPr>
      <w:ins w:id="435" w:author="RANNOU Jean-Philippe" w:date="2015-06-15T09:05:00Z">
        <w:r>
          <w:rPr>
            <w:rFonts w:ascii="Times New Roman" w:hAnsi="Times New Roman" w:cs="Times New Roman"/>
            <w:szCs w:val="24"/>
          </w:rPr>
          <w:t>Each Argos cycle file contain</w:t>
        </w:r>
      </w:ins>
      <w:ins w:id="436" w:author="RANNOU Jean-Philippe" w:date="2015-06-15T09:07:00Z">
        <w:r>
          <w:rPr>
            <w:rFonts w:ascii="Times New Roman" w:hAnsi="Times New Roman" w:cs="Times New Roman"/>
            <w:szCs w:val="24"/>
          </w:rPr>
          <w:t>s</w:t>
        </w:r>
      </w:ins>
      <w:ins w:id="437" w:author="RANNOU Jean-Philippe" w:date="2015-06-15T09:05:00Z">
        <w:r>
          <w:rPr>
            <w:rFonts w:ascii="Times New Roman" w:hAnsi="Times New Roman" w:cs="Times New Roman"/>
            <w:szCs w:val="24"/>
          </w:rPr>
          <w:t xml:space="preserve"> the data of the satellite pass files </w:t>
        </w:r>
      </w:ins>
      <w:ins w:id="438" w:author="RANNOU Jean-Philippe" w:date="2015-06-15T09:07:00Z">
        <w:r>
          <w:rPr>
            <w:rFonts w:ascii="Times New Roman" w:hAnsi="Times New Roman" w:cs="Times New Roman"/>
            <w:szCs w:val="24"/>
          </w:rPr>
          <w:t>concatenated and chronologically sorted. A new Argos cycle file is created each time we find a 18 hours delay without any data transmission.</w:t>
        </w:r>
      </w:ins>
    </w:p>
    <w:p w:rsidR="00421D78" w:rsidRDefault="00421D78" w:rsidP="00421D78">
      <w:pPr>
        <w:spacing w:line="240" w:lineRule="auto"/>
        <w:rPr>
          <w:ins w:id="439" w:author="RANNOU Jean-Philippe" w:date="2015-06-15T09:21:00Z"/>
          <w:rFonts w:ascii="Times New Roman" w:hAnsi="Times New Roman" w:cs="Times New Roman"/>
          <w:szCs w:val="24"/>
        </w:rPr>
      </w:pPr>
      <w:ins w:id="440" w:author="RANNOU Jean-Philippe" w:date="2015-06-15T09:09:00Z">
        <w:r>
          <w:rPr>
            <w:rFonts w:ascii="Times New Roman" w:hAnsi="Times New Roman" w:cs="Times New Roman"/>
            <w:szCs w:val="24"/>
          </w:rPr>
          <w:lastRenderedPageBreak/>
          <w:t xml:space="preserve">The tool </w:t>
        </w:r>
        <w:r>
          <w:rPr>
            <w:rStyle w:val="informatiqueCar"/>
            <w:rFonts w:eastAsiaTheme="minorHAnsi"/>
          </w:rPr>
          <w:t>create_argos_cycle_files</w:t>
        </w:r>
        <w:r>
          <w:rPr>
            <w:rFonts w:ascii="Times New Roman" w:hAnsi="Times New Roman" w:cs="Times New Roman"/>
            <w:szCs w:val="24"/>
          </w:rPr>
          <w:t xml:space="preserve"> is used for step #3.</w:t>
        </w:r>
      </w:ins>
    </w:p>
    <w:p w:rsidR="00F9263E" w:rsidRDefault="00F9263E">
      <w:pPr>
        <w:pStyle w:val="Titre5"/>
        <w:rPr>
          <w:ins w:id="441" w:author="RANNOU Jean-Philippe" w:date="2015-06-15T09:22:00Z"/>
        </w:rPr>
        <w:pPrChange w:id="442" w:author="RANNOU Jean-Philippe" w:date="2015-06-15T09:30:00Z">
          <w:pPr>
            <w:spacing w:line="240" w:lineRule="auto"/>
          </w:pPr>
        </w:pPrChange>
      </w:pPr>
      <w:ins w:id="443" w:author="RANNOU Jean-Philippe" w:date="2015-06-15T09:21:00Z">
        <w:r>
          <w:t>Step #4: name Argos cycle files</w:t>
        </w:r>
      </w:ins>
    </w:p>
    <w:p w:rsidR="001B44D3" w:rsidRDefault="001B44D3" w:rsidP="00421D78">
      <w:pPr>
        <w:spacing w:line="240" w:lineRule="auto"/>
        <w:rPr>
          <w:ins w:id="444" w:author="RANNOU Jean-Philippe" w:date="2015-06-15T09:25:00Z"/>
          <w:rFonts w:ascii="Times New Roman" w:hAnsi="Times New Roman" w:cs="Times New Roman"/>
          <w:szCs w:val="24"/>
        </w:rPr>
      </w:pPr>
      <w:ins w:id="445" w:author="RANNOU Jean-Philippe" w:date="2015-06-15T09:22:00Z">
        <w:r>
          <w:rPr>
            <w:rFonts w:ascii="Times New Roman" w:hAnsi="Times New Roman" w:cs="Times New Roman"/>
            <w:szCs w:val="24"/>
          </w:rPr>
          <w:t>In this step we compute the cycle number asso</w:t>
        </w:r>
        <w:r w:rsidR="00D53954">
          <w:rPr>
            <w:rFonts w:ascii="Times New Roman" w:hAnsi="Times New Roman" w:cs="Times New Roman"/>
            <w:szCs w:val="24"/>
          </w:rPr>
          <w:t>ciated to each Argos cycle file</w:t>
        </w:r>
      </w:ins>
      <w:ins w:id="446" w:author="RANNOU Jean-Philippe" w:date="2015-06-15T09:25:00Z">
        <w:r>
          <w:rPr>
            <w:rFonts w:ascii="Times New Roman" w:hAnsi="Times New Roman" w:cs="Times New Roman"/>
            <w:szCs w:val="24"/>
          </w:rPr>
          <w:t xml:space="preserve"> and create the final name of the file.</w:t>
        </w:r>
      </w:ins>
    </w:p>
    <w:p w:rsidR="00A879AD" w:rsidRDefault="001B44D3" w:rsidP="00A879AD">
      <w:pPr>
        <w:spacing w:line="240" w:lineRule="auto"/>
        <w:rPr>
          <w:ins w:id="447" w:author="RANNOU Jean-Philippe" w:date="2015-06-15T09:26:00Z"/>
          <w:rFonts w:ascii="Times New Roman" w:hAnsi="Times New Roman" w:cs="Times New Roman"/>
          <w:szCs w:val="24"/>
        </w:rPr>
      </w:pPr>
      <w:ins w:id="448" w:author="RANNOU Jean-Philippe" w:date="2015-06-15T09:25:00Z">
        <w:r>
          <w:rPr>
            <w:rFonts w:ascii="Times New Roman" w:hAnsi="Times New Roman" w:cs="Times New Roman"/>
            <w:szCs w:val="24"/>
          </w:rPr>
          <w:t>The name</w:t>
        </w:r>
      </w:ins>
      <w:ins w:id="449" w:author="RANNOU Jean-Philippe" w:date="2015-06-15T09:26:00Z">
        <w:r w:rsidR="00A879AD">
          <w:rPr>
            <w:rFonts w:ascii="Times New Roman" w:hAnsi="Times New Roman" w:cs="Times New Roman"/>
            <w:szCs w:val="24"/>
          </w:rPr>
          <w:t xml:space="preserve"> of the Argos cycle file should be:</w:t>
        </w:r>
      </w:ins>
    </w:p>
    <w:p w:rsidR="00A879AD" w:rsidRPr="00A879AD" w:rsidRDefault="00A879AD" w:rsidP="00A879AD">
      <w:pPr>
        <w:spacing w:line="240" w:lineRule="auto"/>
        <w:rPr>
          <w:ins w:id="450" w:author="RANNOU Jean-Philippe" w:date="2015-06-15T09:26:00Z"/>
          <w:rFonts w:ascii="Times New Roman" w:hAnsi="Times New Roman" w:cs="Times New Roman"/>
          <w:szCs w:val="24"/>
        </w:rPr>
      </w:pPr>
      <w:ins w:id="451" w:author="RANNOU Jean-Philippe" w:date="2015-06-15T09:26:00Z">
        <w:r w:rsidRPr="00A879AD">
          <w:rPr>
            <w:rFonts w:ascii="Times New Roman" w:hAnsi="Times New Roman" w:cs="Times New Roman"/>
            <w:i/>
            <w:szCs w:val="24"/>
            <w:rPrChange w:id="452" w:author="RANNOU Jean-Philippe" w:date="2015-06-15T09:28:00Z">
              <w:rPr>
                <w:rFonts w:ascii="Times New Roman" w:hAnsi="Times New Roman" w:cs="Times New Roman"/>
                <w:szCs w:val="24"/>
              </w:rPr>
            </w:rPrChange>
          </w:rPr>
          <w:t>ArgosId_YYYY-MM-DD-hh-mm-ss_WMO_CyNum.txt</w:t>
        </w:r>
      </w:ins>
      <w:ins w:id="453" w:author="RANNOU Jean-Philippe" w:date="2015-06-15T09:27:00Z">
        <w:r>
          <w:rPr>
            <w:rFonts w:ascii="Times New Roman" w:hAnsi="Times New Roman" w:cs="Times New Roman"/>
            <w:szCs w:val="24"/>
          </w:rPr>
          <w:t xml:space="preserve">, where </w:t>
        </w:r>
      </w:ins>
    </w:p>
    <w:p w:rsidR="00A879AD" w:rsidRPr="00A879AD" w:rsidRDefault="00A879AD">
      <w:pPr>
        <w:pStyle w:val="Paragraphedeliste"/>
        <w:numPr>
          <w:ilvl w:val="0"/>
          <w:numId w:val="34"/>
        </w:numPr>
        <w:spacing w:line="240" w:lineRule="auto"/>
        <w:rPr>
          <w:ins w:id="454" w:author="RANNOU Jean-Philippe" w:date="2015-06-15T09:26:00Z"/>
          <w:rFonts w:ascii="Times New Roman" w:hAnsi="Times New Roman" w:cs="Times New Roman"/>
          <w:szCs w:val="24"/>
          <w:rPrChange w:id="455" w:author="RANNOU Jean-Philippe" w:date="2015-06-15T09:27:00Z">
            <w:rPr>
              <w:ins w:id="456" w:author="RANNOU Jean-Philippe" w:date="2015-06-15T09:26:00Z"/>
            </w:rPr>
          </w:rPrChange>
        </w:rPr>
        <w:pPrChange w:id="457" w:author="RANNOU Jean-Philippe" w:date="2015-06-15T09:27:00Z">
          <w:pPr>
            <w:spacing w:line="240" w:lineRule="auto"/>
          </w:pPr>
        </w:pPrChange>
      </w:pPr>
      <w:ins w:id="458" w:author="RANNOU Jean-Philippe" w:date="2015-06-15T09:26:00Z">
        <w:r w:rsidRPr="00A879AD">
          <w:rPr>
            <w:rFonts w:ascii="Times New Roman" w:hAnsi="Times New Roman" w:cs="Times New Roman"/>
            <w:i/>
            <w:szCs w:val="24"/>
            <w:rPrChange w:id="459" w:author="RANNOU Jean-Philippe" w:date="2015-06-15T09:28:00Z">
              <w:rPr/>
            </w:rPrChange>
          </w:rPr>
          <w:t>ArgosId</w:t>
        </w:r>
        <w:r w:rsidRPr="00A879AD">
          <w:rPr>
            <w:rFonts w:ascii="Times New Roman" w:hAnsi="Times New Roman" w:cs="Times New Roman"/>
            <w:szCs w:val="24"/>
            <w:rPrChange w:id="460" w:author="RANNOU Jean-Philippe" w:date="2015-06-15T09:27:00Z">
              <w:rPr/>
            </w:rPrChange>
          </w:rPr>
          <w:t xml:space="preserve">: </w:t>
        </w:r>
      </w:ins>
      <w:ins w:id="461" w:author="RANNOU Jean-Philippe" w:date="2015-06-15T09:27:00Z">
        <w:r>
          <w:rPr>
            <w:rFonts w:ascii="Times New Roman" w:hAnsi="Times New Roman" w:cs="Times New Roman"/>
            <w:szCs w:val="24"/>
          </w:rPr>
          <w:t xml:space="preserve">is the </w:t>
        </w:r>
      </w:ins>
      <w:ins w:id="462" w:author="RANNOU Jean-Philippe" w:date="2015-06-15T09:26:00Z">
        <w:r w:rsidRPr="00A879AD">
          <w:rPr>
            <w:rFonts w:ascii="Times New Roman" w:hAnsi="Times New Roman" w:cs="Times New Roman"/>
            <w:szCs w:val="24"/>
            <w:rPrChange w:id="463" w:author="RANNOU Jean-Philippe" w:date="2015-06-15T09:27:00Z">
              <w:rPr/>
            </w:rPrChange>
          </w:rPr>
          <w:t>float PTT number</w:t>
        </w:r>
      </w:ins>
      <w:ins w:id="464" w:author="RANNOU Jean-Philippe" w:date="2015-06-15T09:27:00Z">
        <w:r>
          <w:rPr>
            <w:rFonts w:ascii="Times New Roman" w:hAnsi="Times New Roman" w:cs="Times New Roman"/>
            <w:szCs w:val="24"/>
          </w:rPr>
          <w:t xml:space="preserve"> (on 6 digits),</w:t>
        </w:r>
      </w:ins>
    </w:p>
    <w:p w:rsidR="00A879AD" w:rsidRPr="00A879AD" w:rsidRDefault="00A879AD">
      <w:pPr>
        <w:pStyle w:val="Paragraphedeliste"/>
        <w:numPr>
          <w:ilvl w:val="0"/>
          <w:numId w:val="34"/>
        </w:numPr>
        <w:spacing w:line="240" w:lineRule="auto"/>
        <w:rPr>
          <w:ins w:id="465" w:author="RANNOU Jean-Philippe" w:date="2015-06-15T09:26:00Z"/>
          <w:rFonts w:ascii="Times New Roman" w:hAnsi="Times New Roman" w:cs="Times New Roman"/>
          <w:szCs w:val="24"/>
          <w:rPrChange w:id="466" w:author="RANNOU Jean-Philippe" w:date="2015-06-15T09:27:00Z">
            <w:rPr>
              <w:ins w:id="467" w:author="RANNOU Jean-Philippe" w:date="2015-06-15T09:26:00Z"/>
            </w:rPr>
          </w:rPrChange>
        </w:rPr>
        <w:pPrChange w:id="468" w:author="RANNOU Jean-Philippe" w:date="2015-06-15T09:27:00Z">
          <w:pPr>
            <w:spacing w:line="240" w:lineRule="auto"/>
          </w:pPr>
        </w:pPrChange>
      </w:pPr>
      <w:ins w:id="469" w:author="RANNOU Jean-Philippe" w:date="2015-06-15T09:26:00Z">
        <w:r w:rsidRPr="00A879AD">
          <w:rPr>
            <w:rFonts w:ascii="Times New Roman" w:hAnsi="Times New Roman" w:cs="Times New Roman"/>
            <w:i/>
            <w:szCs w:val="24"/>
            <w:rPrChange w:id="470" w:author="RANNOU Jean-Philippe" w:date="2015-06-15T09:28:00Z">
              <w:rPr/>
            </w:rPrChange>
          </w:rPr>
          <w:t>YYYY-MM-DD-hh-mm-ss</w:t>
        </w:r>
        <w:r w:rsidRPr="00A879AD">
          <w:rPr>
            <w:rFonts w:ascii="Times New Roman" w:hAnsi="Times New Roman" w:cs="Times New Roman"/>
            <w:szCs w:val="24"/>
            <w:rPrChange w:id="471" w:author="RANNOU Jean-Philippe" w:date="2015-06-15T09:27:00Z">
              <w:rPr/>
            </w:rPrChange>
          </w:rPr>
          <w:t xml:space="preserve">: </w:t>
        </w:r>
      </w:ins>
      <w:ins w:id="472" w:author="RANNOU Jean-Philippe" w:date="2015-06-15T09:27:00Z">
        <w:r>
          <w:rPr>
            <w:rFonts w:ascii="Times New Roman" w:hAnsi="Times New Roman" w:cs="Times New Roman"/>
            <w:szCs w:val="24"/>
          </w:rPr>
          <w:t xml:space="preserve">is the </w:t>
        </w:r>
      </w:ins>
      <w:ins w:id="473" w:author="RANNOU Jean-Philippe" w:date="2015-06-15T09:26:00Z">
        <w:r w:rsidRPr="00A879AD">
          <w:rPr>
            <w:rFonts w:ascii="Times New Roman" w:hAnsi="Times New Roman" w:cs="Times New Roman"/>
            <w:szCs w:val="24"/>
            <w:rPrChange w:id="474" w:author="RANNOU Jean-Philippe" w:date="2015-06-15T09:27:00Z">
              <w:rPr/>
            </w:rPrChange>
          </w:rPr>
          <w:t>date of the earlier float message of the file</w:t>
        </w:r>
      </w:ins>
      <w:ins w:id="475" w:author="RANNOU Jean-Philippe" w:date="2015-06-15T09:27:00Z">
        <w:r>
          <w:rPr>
            <w:rFonts w:ascii="Times New Roman" w:hAnsi="Times New Roman" w:cs="Times New Roman"/>
            <w:szCs w:val="24"/>
          </w:rPr>
          <w:t>,</w:t>
        </w:r>
      </w:ins>
    </w:p>
    <w:p w:rsidR="00A879AD" w:rsidRPr="00A879AD" w:rsidRDefault="00A879AD">
      <w:pPr>
        <w:pStyle w:val="Paragraphedeliste"/>
        <w:numPr>
          <w:ilvl w:val="0"/>
          <w:numId w:val="34"/>
        </w:numPr>
        <w:spacing w:line="240" w:lineRule="auto"/>
        <w:rPr>
          <w:ins w:id="476" w:author="RANNOU Jean-Philippe" w:date="2015-06-15T09:26:00Z"/>
          <w:rFonts w:ascii="Times New Roman" w:hAnsi="Times New Roman" w:cs="Times New Roman"/>
          <w:szCs w:val="24"/>
          <w:rPrChange w:id="477" w:author="RANNOU Jean-Philippe" w:date="2015-06-15T09:27:00Z">
            <w:rPr>
              <w:ins w:id="478" w:author="RANNOU Jean-Philippe" w:date="2015-06-15T09:26:00Z"/>
            </w:rPr>
          </w:rPrChange>
        </w:rPr>
        <w:pPrChange w:id="479" w:author="RANNOU Jean-Philippe" w:date="2015-06-15T09:27:00Z">
          <w:pPr>
            <w:spacing w:line="240" w:lineRule="auto"/>
          </w:pPr>
        </w:pPrChange>
      </w:pPr>
      <w:ins w:id="480" w:author="RANNOU Jean-Philippe" w:date="2015-06-15T09:26:00Z">
        <w:r w:rsidRPr="00A879AD">
          <w:rPr>
            <w:rFonts w:ascii="Times New Roman" w:hAnsi="Times New Roman" w:cs="Times New Roman"/>
            <w:i/>
            <w:szCs w:val="24"/>
            <w:rPrChange w:id="481" w:author="RANNOU Jean-Philippe" w:date="2015-06-15T09:28:00Z">
              <w:rPr/>
            </w:rPrChange>
          </w:rPr>
          <w:t>WMO</w:t>
        </w:r>
        <w:r w:rsidRPr="00A879AD">
          <w:rPr>
            <w:rFonts w:ascii="Times New Roman" w:hAnsi="Times New Roman" w:cs="Times New Roman"/>
            <w:szCs w:val="24"/>
            <w:rPrChange w:id="482" w:author="RANNOU Jean-Philippe" w:date="2015-06-15T09:27:00Z">
              <w:rPr/>
            </w:rPrChange>
          </w:rPr>
          <w:t xml:space="preserve">: </w:t>
        </w:r>
      </w:ins>
      <w:ins w:id="483" w:author="RANNOU Jean-Philippe" w:date="2015-06-15T09:27:00Z">
        <w:r>
          <w:rPr>
            <w:rFonts w:ascii="Times New Roman" w:hAnsi="Times New Roman" w:cs="Times New Roman"/>
            <w:szCs w:val="24"/>
          </w:rPr>
          <w:t xml:space="preserve">is the </w:t>
        </w:r>
      </w:ins>
      <w:ins w:id="484" w:author="RANNOU Jean-Philippe" w:date="2015-06-15T09:26:00Z">
        <w:r w:rsidRPr="00A879AD">
          <w:rPr>
            <w:rFonts w:ascii="Times New Roman" w:hAnsi="Times New Roman" w:cs="Times New Roman"/>
            <w:szCs w:val="24"/>
            <w:rPrChange w:id="485" w:author="RANNOU Jean-Philippe" w:date="2015-06-15T09:27:00Z">
              <w:rPr/>
            </w:rPrChange>
          </w:rPr>
          <w:t>float WMO number</w:t>
        </w:r>
      </w:ins>
      <w:ins w:id="486" w:author="RANNOU Jean-Philippe" w:date="2015-06-15T09:28:00Z">
        <w:r>
          <w:rPr>
            <w:rFonts w:ascii="Times New Roman" w:hAnsi="Times New Roman" w:cs="Times New Roman"/>
            <w:szCs w:val="24"/>
          </w:rPr>
          <w:t>,</w:t>
        </w:r>
      </w:ins>
    </w:p>
    <w:p w:rsidR="00A879AD" w:rsidRDefault="00A879AD">
      <w:pPr>
        <w:pStyle w:val="Paragraphedeliste"/>
        <w:numPr>
          <w:ilvl w:val="0"/>
          <w:numId w:val="34"/>
        </w:numPr>
        <w:spacing w:line="240" w:lineRule="auto"/>
        <w:rPr>
          <w:ins w:id="487" w:author="RANNOU Jean-Philippe" w:date="2015-06-15T09:28:00Z"/>
          <w:rFonts w:ascii="Times New Roman" w:hAnsi="Times New Roman" w:cs="Times New Roman"/>
          <w:szCs w:val="24"/>
        </w:rPr>
        <w:pPrChange w:id="488" w:author="RANNOU Jean-Philippe" w:date="2015-06-15T09:28:00Z">
          <w:pPr>
            <w:spacing w:line="240" w:lineRule="auto"/>
          </w:pPr>
        </w:pPrChange>
      </w:pPr>
      <w:ins w:id="489" w:author="RANNOU Jean-Philippe" w:date="2015-06-15T09:26:00Z">
        <w:r w:rsidRPr="00A879AD">
          <w:rPr>
            <w:rFonts w:ascii="Times New Roman" w:hAnsi="Times New Roman" w:cs="Times New Roman"/>
            <w:i/>
            <w:szCs w:val="24"/>
            <w:rPrChange w:id="490" w:author="RANNOU Jean-Philippe" w:date="2015-06-15T09:28:00Z">
              <w:rPr/>
            </w:rPrChange>
          </w:rPr>
          <w:t>CyNum</w:t>
        </w:r>
        <w:r w:rsidRPr="00A879AD">
          <w:rPr>
            <w:rFonts w:ascii="Times New Roman" w:hAnsi="Times New Roman" w:cs="Times New Roman"/>
            <w:szCs w:val="24"/>
            <w:rPrChange w:id="491" w:author="RANNOU Jean-Philippe" w:date="2015-06-15T09:27:00Z">
              <w:rPr/>
            </w:rPrChange>
          </w:rPr>
          <w:t xml:space="preserve">: </w:t>
        </w:r>
      </w:ins>
      <w:ins w:id="492" w:author="RANNOU Jean-Philippe" w:date="2015-06-15T09:28:00Z">
        <w:r>
          <w:rPr>
            <w:rFonts w:ascii="Times New Roman" w:hAnsi="Times New Roman" w:cs="Times New Roman"/>
            <w:szCs w:val="24"/>
          </w:rPr>
          <w:t xml:space="preserve">is the </w:t>
        </w:r>
      </w:ins>
      <w:ins w:id="493" w:author="RANNOU Jean-Philippe" w:date="2015-06-15T09:26:00Z">
        <w:r w:rsidRPr="00A879AD">
          <w:rPr>
            <w:rFonts w:ascii="Times New Roman" w:hAnsi="Times New Roman" w:cs="Times New Roman"/>
            <w:szCs w:val="24"/>
            <w:rPrChange w:id="494" w:author="RANNOU Jean-Philippe" w:date="2015-06-15T09:27:00Z">
              <w:rPr/>
            </w:rPrChange>
          </w:rPr>
          <w:t>cycle number</w:t>
        </w:r>
      </w:ins>
      <w:ins w:id="495" w:author="RANNOU Jean-Philippe" w:date="2015-06-15T09:28:00Z">
        <w:r>
          <w:rPr>
            <w:rFonts w:ascii="Times New Roman" w:hAnsi="Times New Roman" w:cs="Times New Roman"/>
            <w:szCs w:val="24"/>
          </w:rPr>
          <w:t>.</w:t>
        </w:r>
      </w:ins>
    </w:p>
    <w:p w:rsidR="00036F04" w:rsidRDefault="00F9263E" w:rsidP="00036F04">
      <w:pPr>
        <w:spacing w:line="240" w:lineRule="auto"/>
        <w:rPr>
          <w:ins w:id="496" w:author="RANNOU Jean-Philippe" w:date="2015-06-15T09:29:00Z"/>
          <w:rFonts w:ascii="Times New Roman" w:hAnsi="Times New Roman" w:cs="Times New Roman"/>
          <w:szCs w:val="24"/>
        </w:rPr>
      </w:pPr>
      <w:ins w:id="497" w:author="RANNOU Jean-Philippe" w:date="2015-06-15T09:22:00Z">
        <w:r w:rsidRPr="00A879AD">
          <w:rPr>
            <w:rFonts w:ascii="Times New Roman" w:hAnsi="Times New Roman" w:cs="Times New Roman"/>
            <w:szCs w:val="24"/>
            <w:rPrChange w:id="498" w:author="RANNOU Jean-Philippe" w:date="2015-06-15T09:28:00Z">
              <w:rPr/>
            </w:rPrChange>
          </w:rPr>
          <w:t xml:space="preserve"> </w:t>
        </w:r>
      </w:ins>
      <w:ins w:id="499" w:author="RANNOU Jean-Philippe" w:date="2015-06-15T09:29:00Z">
        <w:r w:rsidR="00036F04">
          <w:rPr>
            <w:rFonts w:ascii="Times New Roman" w:hAnsi="Times New Roman" w:cs="Times New Roman"/>
            <w:szCs w:val="24"/>
          </w:rPr>
          <w:t>Note also that</w:t>
        </w:r>
      </w:ins>
    </w:p>
    <w:p w:rsidR="00036F04" w:rsidRPr="00036F04" w:rsidRDefault="00036F04">
      <w:pPr>
        <w:pStyle w:val="Paragraphedeliste"/>
        <w:numPr>
          <w:ilvl w:val="0"/>
          <w:numId w:val="35"/>
        </w:numPr>
        <w:spacing w:line="240" w:lineRule="auto"/>
        <w:rPr>
          <w:ins w:id="500" w:author="RANNOU Jean-Philippe" w:date="2015-06-15T09:29:00Z"/>
          <w:rFonts w:ascii="Times New Roman" w:hAnsi="Times New Roman" w:cs="Times New Roman"/>
          <w:szCs w:val="24"/>
          <w:rPrChange w:id="501" w:author="RANNOU Jean-Philippe" w:date="2015-06-15T09:29:00Z">
            <w:rPr>
              <w:ins w:id="502" w:author="RANNOU Jean-Philippe" w:date="2015-06-15T09:29:00Z"/>
            </w:rPr>
          </w:rPrChange>
        </w:rPr>
        <w:pPrChange w:id="503" w:author="RANNOU Jean-Philippe" w:date="2015-06-15T09:29:00Z">
          <w:pPr>
            <w:spacing w:line="240" w:lineRule="auto"/>
          </w:pPr>
        </w:pPrChange>
      </w:pPr>
      <w:ins w:id="504" w:author="RANNOU Jean-Philippe" w:date="2015-06-15T09:29:00Z">
        <w:r w:rsidRPr="00036F04">
          <w:rPr>
            <w:rFonts w:ascii="Times New Roman" w:hAnsi="Times New Roman" w:cs="Times New Roman"/>
            <w:i/>
            <w:szCs w:val="24"/>
            <w:rPrChange w:id="505" w:author="RANNOU Jean-Philippe" w:date="2015-06-15T09:29:00Z">
              <w:rPr/>
            </w:rPrChange>
          </w:rPr>
          <w:t>WMO</w:t>
        </w:r>
        <w:r w:rsidRPr="00036F04">
          <w:rPr>
            <w:rFonts w:ascii="Times New Roman" w:hAnsi="Times New Roman" w:cs="Times New Roman"/>
            <w:szCs w:val="24"/>
            <w:rPrChange w:id="506" w:author="RANNOU Jean-Philippe" w:date="2015-06-15T09:29:00Z">
              <w:rPr/>
            </w:rPrChange>
          </w:rPr>
          <w:t xml:space="preserve"> can be equal to ‘WWWWWWW’ if the ArgosId to WMO link is unknown at the time of reception of the data</w:t>
        </w:r>
        <w:r>
          <w:rPr>
            <w:rFonts w:ascii="Times New Roman" w:hAnsi="Times New Roman" w:cs="Times New Roman"/>
            <w:szCs w:val="24"/>
          </w:rPr>
          <w:t>,</w:t>
        </w:r>
      </w:ins>
    </w:p>
    <w:p w:rsidR="00036F04" w:rsidRPr="00036F04" w:rsidRDefault="00036F04">
      <w:pPr>
        <w:pStyle w:val="Paragraphedeliste"/>
        <w:numPr>
          <w:ilvl w:val="0"/>
          <w:numId w:val="35"/>
        </w:numPr>
        <w:spacing w:line="240" w:lineRule="auto"/>
        <w:rPr>
          <w:ins w:id="507" w:author="RANNOU Jean-Philippe" w:date="2015-06-15T09:29:00Z"/>
          <w:rFonts w:ascii="Times New Roman" w:hAnsi="Times New Roman" w:cs="Times New Roman"/>
          <w:szCs w:val="24"/>
          <w:rPrChange w:id="508" w:author="RANNOU Jean-Philippe" w:date="2015-06-15T09:29:00Z">
            <w:rPr>
              <w:ins w:id="509" w:author="RANNOU Jean-Philippe" w:date="2015-06-15T09:29:00Z"/>
            </w:rPr>
          </w:rPrChange>
        </w:rPr>
        <w:pPrChange w:id="510" w:author="RANNOU Jean-Philippe" w:date="2015-06-15T09:29:00Z">
          <w:pPr>
            <w:spacing w:line="240" w:lineRule="auto"/>
          </w:pPr>
        </w:pPrChange>
      </w:pPr>
      <w:ins w:id="511" w:author="RANNOU Jean-Philippe" w:date="2015-06-15T09:29:00Z">
        <w:r w:rsidRPr="00036F04">
          <w:rPr>
            <w:rFonts w:ascii="Times New Roman" w:hAnsi="Times New Roman" w:cs="Times New Roman"/>
            <w:i/>
            <w:szCs w:val="24"/>
            <w:rPrChange w:id="512" w:author="RANNOU Jean-Philippe" w:date="2015-06-15T09:29:00Z">
              <w:rPr/>
            </w:rPrChange>
          </w:rPr>
          <w:t>CyNum</w:t>
        </w:r>
        <w:r w:rsidRPr="00036F04">
          <w:rPr>
            <w:rFonts w:ascii="Times New Roman" w:hAnsi="Times New Roman" w:cs="Times New Roman"/>
            <w:szCs w:val="24"/>
            <w:rPrChange w:id="513" w:author="RANNOU Jean-Philippe" w:date="2015-06-15T09:29:00Z">
              <w:rPr/>
            </w:rPrChange>
          </w:rPr>
          <w:t xml:space="preserve"> can be equal to:</w:t>
        </w:r>
      </w:ins>
    </w:p>
    <w:p w:rsidR="00036F04" w:rsidRPr="00036F04" w:rsidRDefault="00036F04">
      <w:pPr>
        <w:pStyle w:val="Paragraphedeliste"/>
        <w:numPr>
          <w:ilvl w:val="1"/>
          <w:numId w:val="35"/>
        </w:numPr>
        <w:spacing w:line="240" w:lineRule="auto"/>
        <w:rPr>
          <w:ins w:id="514" w:author="RANNOU Jean-Philippe" w:date="2015-06-15T09:29:00Z"/>
          <w:rFonts w:ascii="Times New Roman" w:hAnsi="Times New Roman" w:cs="Times New Roman"/>
          <w:szCs w:val="24"/>
          <w:rPrChange w:id="515" w:author="RANNOU Jean-Philippe" w:date="2015-06-15T09:29:00Z">
            <w:rPr>
              <w:ins w:id="516" w:author="RANNOU Jean-Philippe" w:date="2015-06-15T09:29:00Z"/>
            </w:rPr>
          </w:rPrChange>
        </w:rPr>
        <w:pPrChange w:id="517" w:author="RANNOU Jean-Philippe" w:date="2015-06-15T09:29:00Z">
          <w:pPr>
            <w:spacing w:line="240" w:lineRule="auto"/>
          </w:pPr>
        </w:pPrChange>
      </w:pPr>
      <w:ins w:id="518" w:author="RANNOU Jean-Philippe" w:date="2015-06-15T09:29:00Z">
        <w:r w:rsidRPr="00036F04">
          <w:rPr>
            <w:rFonts w:ascii="Times New Roman" w:hAnsi="Times New Roman" w:cs="Times New Roman"/>
            <w:szCs w:val="24"/>
            <w:rPrChange w:id="519" w:author="RANNOU Jean-Philippe" w:date="2015-06-15T09:29:00Z">
              <w:rPr/>
            </w:rPrChange>
          </w:rPr>
          <w:t>‘EEE’: empty file (not at least one float message)</w:t>
        </w:r>
      </w:ins>
      <w:ins w:id="520" w:author="RANNOU Jean-Philippe" w:date="2015-06-15T09:30:00Z">
        <w:r>
          <w:rPr>
            <w:rFonts w:ascii="Times New Roman" w:hAnsi="Times New Roman" w:cs="Times New Roman"/>
            <w:szCs w:val="24"/>
          </w:rPr>
          <w:t>,</w:t>
        </w:r>
      </w:ins>
    </w:p>
    <w:p w:rsidR="00036F04" w:rsidRPr="00036F04" w:rsidRDefault="00036F04">
      <w:pPr>
        <w:pStyle w:val="Paragraphedeliste"/>
        <w:numPr>
          <w:ilvl w:val="1"/>
          <w:numId w:val="35"/>
        </w:numPr>
        <w:spacing w:line="240" w:lineRule="auto"/>
        <w:rPr>
          <w:ins w:id="521" w:author="RANNOU Jean-Philippe" w:date="2015-06-15T09:29:00Z"/>
          <w:rFonts w:ascii="Times New Roman" w:hAnsi="Times New Roman" w:cs="Times New Roman"/>
          <w:szCs w:val="24"/>
          <w:rPrChange w:id="522" w:author="RANNOU Jean-Philippe" w:date="2015-06-15T09:29:00Z">
            <w:rPr>
              <w:ins w:id="523" w:author="RANNOU Jean-Philippe" w:date="2015-06-15T09:29:00Z"/>
            </w:rPr>
          </w:rPrChange>
        </w:rPr>
        <w:pPrChange w:id="524" w:author="RANNOU Jean-Philippe" w:date="2015-06-15T09:29:00Z">
          <w:pPr>
            <w:spacing w:line="240" w:lineRule="auto"/>
          </w:pPr>
        </w:pPrChange>
      </w:pPr>
      <w:ins w:id="525" w:author="RANNOU Jean-Philippe" w:date="2015-06-15T09:29:00Z">
        <w:r w:rsidRPr="00036F04">
          <w:rPr>
            <w:rFonts w:ascii="Times New Roman" w:hAnsi="Times New Roman" w:cs="Times New Roman"/>
            <w:szCs w:val="24"/>
            <w:rPrChange w:id="526" w:author="RANNOU Jean-Philippe" w:date="2015-06-15T09:29:00Z">
              <w:rPr/>
            </w:rPrChange>
          </w:rPr>
          <w:t>‘WWW’: ArgosId to WMO link is unknown at the time of reception of the data</w:t>
        </w:r>
      </w:ins>
      <w:ins w:id="527" w:author="RANNOU Jean-Philippe" w:date="2015-06-15T09:30:00Z">
        <w:r>
          <w:rPr>
            <w:rFonts w:ascii="Times New Roman" w:hAnsi="Times New Roman" w:cs="Times New Roman"/>
            <w:szCs w:val="24"/>
          </w:rPr>
          <w:t>,</w:t>
        </w:r>
      </w:ins>
    </w:p>
    <w:p w:rsidR="00036F04" w:rsidRPr="00036F04" w:rsidRDefault="00036F04">
      <w:pPr>
        <w:pStyle w:val="Paragraphedeliste"/>
        <w:numPr>
          <w:ilvl w:val="1"/>
          <w:numId w:val="35"/>
        </w:numPr>
        <w:spacing w:line="240" w:lineRule="auto"/>
        <w:rPr>
          <w:ins w:id="528" w:author="RANNOU Jean-Philippe" w:date="2015-06-15T09:29:00Z"/>
          <w:rFonts w:ascii="Times New Roman" w:hAnsi="Times New Roman" w:cs="Times New Roman"/>
          <w:szCs w:val="24"/>
          <w:rPrChange w:id="529" w:author="RANNOU Jean-Philippe" w:date="2015-06-15T09:29:00Z">
            <w:rPr>
              <w:ins w:id="530" w:author="RANNOU Jean-Philippe" w:date="2015-06-15T09:29:00Z"/>
            </w:rPr>
          </w:rPrChange>
        </w:rPr>
        <w:pPrChange w:id="531" w:author="RANNOU Jean-Philippe" w:date="2015-06-15T09:29:00Z">
          <w:pPr>
            <w:spacing w:line="240" w:lineRule="auto"/>
          </w:pPr>
        </w:pPrChange>
      </w:pPr>
      <w:ins w:id="532" w:author="RANNOU Jean-Philippe" w:date="2015-06-15T09:29:00Z">
        <w:r w:rsidRPr="00036F04">
          <w:rPr>
            <w:rFonts w:ascii="Times New Roman" w:hAnsi="Times New Roman" w:cs="Times New Roman"/>
            <w:szCs w:val="24"/>
            <w:rPrChange w:id="533" w:author="RANNOU Jean-Philippe" w:date="2015-06-15T09:29:00Z">
              <w:rPr/>
            </w:rPrChange>
          </w:rPr>
          <w:t>‘MMM’: meta-data unavailable to compute cycle number</w:t>
        </w:r>
      </w:ins>
      <w:ins w:id="534" w:author="RANNOU Jean-Philippe" w:date="2015-06-15T09:30:00Z">
        <w:r>
          <w:rPr>
            <w:rFonts w:ascii="Times New Roman" w:hAnsi="Times New Roman" w:cs="Times New Roman"/>
            <w:szCs w:val="24"/>
          </w:rPr>
          <w:t>,</w:t>
        </w:r>
      </w:ins>
    </w:p>
    <w:p w:rsidR="00036F04" w:rsidRPr="00036F04" w:rsidRDefault="00036F04">
      <w:pPr>
        <w:pStyle w:val="Paragraphedeliste"/>
        <w:numPr>
          <w:ilvl w:val="1"/>
          <w:numId w:val="35"/>
        </w:numPr>
        <w:spacing w:line="240" w:lineRule="auto"/>
        <w:rPr>
          <w:ins w:id="535" w:author="RANNOU Jean-Philippe" w:date="2015-06-15T09:29:00Z"/>
          <w:rFonts w:ascii="Times New Roman" w:hAnsi="Times New Roman" w:cs="Times New Roman"/>
          <w:szCs w:val="24"/>
          <w:rPrChange w:id="536" w:author="RANNOU Jean-Philippe" w:date="2015-06-15T09:29:00Z">
            <w:rPr>
              <w:ins w:id="537" w:author="RANNOU Jean-Philippe" w:date="2015-06-15T09:29:00Z"/>
            </w:rPr>
          </w:rPrChange>
        </w:rPr>
        <w:pPrChange w:id="538" w:author="RANNOU Jean-Philippe" w:date="2015-06-15T09:29:00Z">
          <w:pPr>
            <w:spacing w:line="240" w:lineRule="auto"/>
          </w:pPr>
        </w:pPrChange>
      </w:pPr>
      <w:ins w:id="539" w:author="RANNOU Jean-Philippe" w:date="2015-06-15T09:29:00Z">
        <w:r w:rsidRPr="00036F04">
          <w:rPr>
            <w:rFonts w:ascii="Times New Roman" w:hAnsi="Times New Roman" w:cs="Times New Roman"/>
            <w:szCs w:val="24"/>
            <w:rPrChange w:id="540" w:author="RANNOU Jean-Philippe" w:date="2015-06-15T09:29:00Z">
              <w:rPr/>
            </w:rPrChange>
          </w:rPr>
          <w:t>‘TTT’: test data (dated before float launch date)</w:t>
        </w:r>
      </w:ins>
      <w:ins w:id="541" w:author="RANNOU Jean-Philippe" w:date="2015-06-15T09:30:00Z">
        <w:r>
          <w:rPr>
            <w:rFonts w:ascii="Times New Roman" w:hAnsi="Times New Roman" w:cs="Times New Roman"/>
            <w:szCs w:val="24"/>
          </w:rPr>
          <w:t>,</w:t>
        </w:r>
      </w:ins>
    </w:p>
    <w:p w:rsidR="00036F04" w:rsidRPr="00036F04" w:rsidRDefault="00036F04">
      <w:pPr>
        <w:pStyle w:val="Paragraphedeliste"/>
        <w:numPr>
          <w:ilvl w:val="1"/>
          <w:numId w:val="35"/>
        </w:numPr>
        <w:spacing w:line="240" w:lineRule="auto"/>
        <w:rPr>
          <w:ins w:id="542" w:author="RANNOU Jean-Philippe" w:date="2015-06-15T09:29:00Z"/>
          <w:rFonts w:ascii="Times New Roman" w:hAnsi="Times New Roman" w:cs="Times New Roman"/>
          <w:szCs w:val="24"/>
          <w:rPrChange w:id="543" w:author="RANNOU Jean-Philippe" w:date="2015-06-15T09:29:00Z">
            <w:rPr>
              <w:ins w:id="544" w:author="RANNOU Jean-Philippe" w:date="2015-06-15T09:29:00Z"/>
            </w:rPr>
          </w:rPrChange>
        </w:rPr>
        <w:pPrChange w:id="545" w:author="RANNOU Jean-Philippe" w:date="2015-06-15T09:29:00Z">
          <w:pPr>
            <w:spacing w:line="240" w:lineRule="auto"/>
          </w:pPr>
        </w:pPrChange>
      </w:pPr>
      <w:ins w:id="546" w:author="RANNOU Jean-Philippe" w:date="2015-06-15T09:29:00Z">
        <w:r w:rsidRPr="00036F04">
          <w:rPr>
            <w:rFonts w:ascii="Times New Roman" w:hAnsi="Times New Roman" w:cs="Times New Roman"/>
            <w:szCs w:val="24"/>
            <w:rPrChange w:id="547" w:author="RANNOU Jean-Philippe" w:date="2015-06-15T09:29:00Z">
              <w:rPr/>
            </w:rPrChange>
          </w:rPr>
          <w:t>‘GGG’: ghost messages</w:t>
        </w:r>
      </w:ins>
      <w:ins w:id="548" w:author="RANNOU Jean-Philippe" w:date="2015-06-15T09:30:00Z">
        <w:r>
          <w:rPr>
            <w:rFonts w:ascii="Times New Roman" w:hAnsi="Times New Roman" w:cs="Times New Roman"/>
            <w:szCs w:val="24"/>
          </w:rPr>
          <w:t>,</w:t>
        </w:r>
      </w:ins>
    </w:p>
    <w:p w:rsidR="00036F04" w:rsidRPr="00036F04" w:rsidRDefault="00036F04">
      <w:pPr>
        <w:pStyle w:val="Paragraphedeliste"/>
        <w:numPr>
          <w:ilvl w:val="1"/>
          <w:numId w:val="35"/>
        </w:numPr>
        <w:spacing w:line="240" w:lineRule="auto"/>
        <w:rPr>
          <w:ins w:id="549" w:author="RANNOU Jean-Philippe" w:date="2015-06-15T09:29:00Z"/>
          <w:rFonts w:ascii="Times New Roman" w:hAnsi="Times New Roman" w:cs="Times New Roman"/>
          <w:szCs w:val="24"/>
          <w:rPrChange w:id="550" w:author="RANNOU Jean-Philippe" w:date="2015-06-15T09:29:00Z">
            <w:rPr>
              <w:ins w:id="551" w:author="RANNOU Jean-Philippe" w:date="2015-06-15T09:29:00Z"/>
            </w:rPr>
          </w:rPrChange>
        </w:rPr>
        <w:pPrChange w:id="552" w:author="RANNOU Jean-Philippe" w:date="2015-06-15T09:29:00Z">
          <w:pPr>
            <w:spacing w:line="240" w:lineRule="auto"/>
          </w:pPr>
        </w:pPrChange>
      </w:pPr>
      <w:ins w:id="553" w:author="RANNOU Jean-Philippe" w:date="2015-06-15T09:29:00Z">
        <w:r w:rsidRPr="00036F04">
          <w:rPr>
            <w:rFonts w:ascii="Times New Roman" w:hAnsi="Times New Roman" w:cs="Times New Roman"/>
            <w:szCs w:val="24"/>
            <w:rPrChange w:id="554" w:author="RANNOU Jean-Philippe" w:date="2015-06-15T09:29:00Z">
              <w:rPr/>
            </w:rPrChange>
          </w:rPr>
          <w:t>‘UUU’: cycle number value (manually) disabled by the user</w:t>
        </w:r>
      </w:ins>
      <w:ins w:id="555" w:author="RANNOU Jean-Philippe" w:date="2015-06-15T09:30:00Z">
        <w:r>
          <w:rPr>
            <w:rFonts w:ascii="Times New Roman" w:hAnsi="Times New Roman" w:cs="Times New Roman"/>
            <w:szCs w:val="24"/>
          </w:rPr>
          <w:t>.</w:t>
        </w:r>
      </w:ins>
    </w:p>
    <w:p w:rsidR="00F9263E" w:rsidRPr="00036F04" w:rsidRDefault="00036F04" w:rsidP="00C14698">
      <w:pPr>
        <w:spacing w:line="240" w:lineRule="auto"/>
        <w:rPr>
          <w:ins w:id="556" w:author="RANNOU Jean-Philippe" w:date="2015-06-15T09:09:00Z"/>
          <w:rFonts w:ascii="Times New Roman" w:hAnsi="Times New Roman" w:cs="Times New Roman"/>
          <w:szCs w:val="24"/>
          <w:rPrChange w:id="557" w:author="RANNOU Jean-Philippe" w:date="2015-06-15T09:30:00Z">
            <w:rPr>
              <w:ins w:id="558" w:author="RANNOU Jean-Philippe" w:date="2015-06-15T09:09:00Z"/>
            </w:rPr>
          </w:rPrChange>
        </w:rPr>
      </w:pPr>
      <w:ins w:id="559" w:author="RANNOU Jean-Philippe" w:date="2015-06-15T09:29:00Z">
        <w:r w:rsidRPr="00036F04">
          <w:rPr>
            <w:rFonts w:ascii="Times New Roman" w:hAnsi="Times New Roman" w:cs="Times New Roman"/>
            <w:szCs w:val="24"/>
            <w:rPrChange w:id="560" w:author="RANNOU Jean-Philippe" w:date="2015-06-15T09:30:00Z">
              <w:rPr/>
            </w:rPrChange>
          </w:rPr>
          <w:t xml:space="preserve">Only ‘identified’ files (i.e. with valid </w:t>
        </w:r>
        <w:r w:rsidRPr="00D53954">
          <w:rPr>
            <w:rFonts w:ascii="Times New Roman" w:hAnsi="Times New Roman" w:cs="Times New Roman"/>
            <w:i/>
            <w:szCs w:val="24"/>
            <w:rPrChange w:id="561" w:author="RANNOU Jean-Philippe" w:date="2015-06-15T10:52:00Z">
              <w:rPr/>
            </w:rPrChange>
          </w:rPr>
          <w:t>WMO</w:t>
        </w:r>
        <w:r w:rsidRPr="00036F04">
          <w:rPr>
            <w:rFonts w:ascii="Times New Roman" w:hAnsi="Times New Roman" w:cs="Times New Roman"/>
            <w:szCs w:val="24"/>
            <w:rPrChange w:id="562" w:author="RANNOU Jean-Philippe" w:date="2015-06-15T09:30:00Z">
              <w:rPr/>
            </w:rPrChange>
          </w:rPr>
          <w:t xml:space="preserve"> and </w:t>
        </w:r>
        <w:r w:rsidRPr="00D53954">
          <w:rPr>
            <w:rFonts w:ascii="Times New Roman" w:hAnsi="Times New Roman" w:cs="Times New Roman"/>
            <w:i/>
            <w:szCs w:val="24"/>
            <w:rPrChange w:id="563" w:author="RANNOU Jean-Philippe" w:date="2015-06-15T10:52:00Z">
              <w:rPr/>
            </w:rPrChange>
          </w:rPr>
          <w:t>CyNum</w:t>
        </w:r>
        <w:r w:rsidRPr="00036F04">
          <w:rPr>
            <w:rFonts w:ascii="Times New Roman" w:hAnsi="Times New Roman" w:cs="Times New Roman"/>
            <w:szCs w:val="24"/>
            <w:rPrChange w:id="564" w:author="RANNOU Jean-Philippe" w:date="2015-06-15T09:30:00Z">
              <w:rPr/>
            </w:rPrChange>
          </w:rPr>
          <w:t xml:space="preserve"> numbers) are processed</w:t>
        </w:r>
      </w:ins>
      <w:ins w:id="565" w:author="RANNOU Jean-Philippe" w:date="2015-06-15T09:30:00Z">
        <w:r>
          <w:rPr>
            <w:rFonts w:ascii="Times New Roman" w:hAnsi="Times New Roman" w:cs="Times New Roman"/>
            <w:szCs w:val="24"/>
          </w:rPr>
          <w:t xml:space="preserve"> by the decoder.</w:t>
        </w:r>
      </w:ins>
    </w:p>
    <w:p w:rsidR="00036F04" w:rsidRDefault="00036F04" w:rsidP="00036F04">
      <w:pPr>
        <w:spacing w:line="240" w:lineRule="auto"/>
        <w:rPr>
          <w:ins w:id="566" w:author="RANNOU Jean-Philippe" w:date="2015-06-15T09:30:00Z"/>
          <w:rFonts w:ascii="Times New Roman" w:hAnsi="Times New Roman" w:cs="Times New Roman"/>
          <w:szCs w:val="24"/>
        </w:rPr>
      </w:pPr>
      <w:ins w:id="567" w:author="RANNOU Jean-Philippe" w:date="2015-06-15T09:30:00Z">
        <w:r>
          <w:rPr>
            <w:rFonts w:ascii="Times New Roman" w:hAnsi="Times New Roman" w:cs="Times New Roman"/>
            <w:szCs w:val="24"/>
          </w:rPr>
          <w:t xml:space="preserve">The tool </w:t>
        </w:r>
      </w:ins>
      <w:ins w:id="568" w:author="RANNOU Jean-Philippe" w:date="2015-06-15T09:31:00Z">
        <w:r>
          <w:rPr>
            <w:rStyle w:val="informatiqueCar"/>
            <w:rFonts w:eastAsiaTheme="minorHAnsi"/>
          </w:rPr>
          <w:t>move_and_rename_argos_files</w:t>
        </w:r>
      </w:ins>
      <w:ins w:id="569" w:author="RANNOU Jean-Philippe" w:date="2015-06-15T09:30:00Z">
        <w:r>
          <w:rPr>
            <w:rFonts w:ascii="Times New Roman" w:hAnsi="Times New Roman" w:cs="Times New Roman"/>
            <w:szCs w:val="24"/>
          </w:rPr>
          <w:t xml:space="preserve"> is used for step #</w:t>
        </w:r>
      </w:ins>
      <w:ins w:id="570" w:author="RANNOU Jean-Philippe" w:date="2015-06-15T09:31:00Z">
        <w:r>
          <w:rPr>
            <w:rFonts w:ascii="Times New Roman" w:hAnsi="Times New Roman" w:cs="Times New Roman"/>
            <w:szCs w:val="24"/>
          </w:rPr>
          <w:t>4</w:t>
        </w:r>
      </w:ins>
      <w:ins w:id="571" w:author="RANNOU Jean-Philippe" w:date="2015-06-15T09:30:00Z">
        <w:r>
          <w:rPr>
            <w:rFonts w:ascii="Times New Roman" w:hAnsi="Times New Roman" w:cs="Times New Roman"/>
            <w:szCs w:val="24"/>
          </w:rPr>
          <w:t>.</w:t>
        </w:r>
      </w:ins>
      <w:ins w:id="572" w:author="RANNOU Jean-Philippe" w:date="2015-06-15T09:31:00Z">
        <w:r>
          <w:rPr>
            <w:rFonts w:ascii="Times New Roman" w:hAnsi="Times New Roman" w:cs="Times New Roman"/>
            <w:szCs w:val="24"/>
          </w:rPr>
          <w:t xml:space="preserve"> It uses the contents of the </w:t>
        </w:r>
      </w:ins>
      <w:ins w:id="573" w:author="RANNOU Jean-Philippe" w:date="2015-06-15T09:32:00Z">
        <w:r>
          <w:rPr>
            <w:rFonts w:ascii="Times New Roman" w:hAnsi="Times New Roman" w:cs="Times New Roman"/>
            <w:szCs w:val="24"/>
          </w:rPr>
          <w:t>json meta-data files.</w:t>
        </w:r>
      </w:ins>
    </w:p>
    <w:p w:rsidR="00421D78" w:rsidRDefault="00036F04" w:rsidP="00052C6A">
      <w:pPr>
        <w:spacing w:line="240" w:lineRule="auto"/>
        <w:rPr>
          <w:ins w:id="574" w:author="RANNOU Jean-Philippe" w:date="2015-06-15T09:32:00Z"/>
          <w:rFonts w:ascii="Times New Roman" w:hAnsi="Times New Roman" w:cs="Times New Roman"/>
          <w:szCs w:val="24"/>
        </w:rPr>
      </w:pPr>
      <w:ins w:id="575" w:author="RANNOU Jean-Philippe" w:date="2015-06-15T09:32:00Z">
        <w:r>
          <w:rPr>
            <w:rFonts w:ascii="Times New Roman" w:hAnsi="Times New Roman" w:cs="Times New Roman"/>
            <w:szCs w:val="24"/>
          </w:rPr>
          <w:t xml:space="preserve">The output files can be used for decoding (they should replace the existing ones in the </w:t>
        </w:r>
      </w:ins>
      <w:ins w:id="576" w:author="RANNOU Jean-Philippe" w:date="2015-06-15T09:33:00Z">
        <w:r w:rsidRPr="00D438AA">
          <w:rPr>
            <w:rStyle w:val="informatiqueCar"/>
            <w:rFonts w:eastAsiaTheme="minorHAnsi"/>
          </w:rPr>
          <w:t>DIR_INPUT_HEX_ARGOS_FILE_FORMAT_1</w:t>
        </w:r>
        <w:r>
          <w:rPr>
            <w:rFonts w:ascii="Times New Roman" w:hAnsi="Times New Roman" w:cs="Times New Roman"/>
            <w:szCs w:val="24"/>
          </w:rPr>
          <w:t xml:space="preserve"> directory).</w:t>
        </w:r>
      </w:ins>
    </w:p>
    <w:p w:rsidR="00036F04" w:rsidRDefault="00036F04">
      <w:pPr>
        <w:pStyle w:val="Titre5"/>
        <w:rPr>
          <w:ins w:id="577" w:author="RANNOU Jean-Philippe" w:date="2015-06-15T09:36:00Z"/>
        </w:rPr>
        <w:pPrChange w:id="578" w:author="RANNOU Jean-Philippe" w:date="2015-06-15T09:37:00Z">
          <w:pPr>
            <w:spacing w:line="240" w:lineRule="auto"/>
          </w:pPr>
        </w:pPrChange>
      </w:pPr>
      <w:ins w:id="579" w:author="RANNOU Jean-Philippe" w:date="2015-06-15T09:35:00Z">
        <w:r>
          <w:t>Step #5: check the processed</w:t>
        </w:r>
      </w:ins>
      <w:ins w:id="580" w:author="RANNOU Jean-Philippe" w:date="2015-06-15T09:36:00Z">
        <w:r>
          <w:t xml:space="preserve"> output files</w:t>
        </w:r>
      </w:ins>
    </w:p>
    <w:p w:rsidR="00036F04" w:rsidRDefault="00036F04" w:rsidP="00052C6A">
      <w:pPr>
        <w:spacing w:line="240" w:lineRule="auto"/>
        <w:rPr>
          <w:ins w:id="581" w:author="RANNOU Jean-Philippe" w:date="2015-06-15T09:42:00Z"/>
          <w:rFonts w:ascii="Times New Roman" w:hAnsi="Times New Roman" w:cs="Times New Roman"/>
          <w:szCs w:val="24"/>
        </w:rPr>
      </w:pPr>
      <w:ins w:id="582" w:author="RANNOU Jean-Philippe" w:date="2015-06-15T09:36:00Z">
        <w:r>
          <w:rPr>
            <w:rFonts w:ascii="Times New Roman" w:hAnsi="Times New Roman" w:cs="Times New Roman"/>
            <w:szCs w:val="24"/>
          </w:rPr>
          <w:t xml:space="preserve">Use the </w:t>
        </w:r>
      </w:ins>
      <w:ins w:id="583" w:author="RANNOU Jean-Philippe" w:date="2015-06-15T09:37:00Z">
        <w:r w:rsidR="004249B1">
          <w:rPr>
            <w:rFonts w:ascii="Times New Roman" w:hAnsi="Times New Roman" w:cs="Times New Roman"/>
            <w:szCs w:val="24"/>
          </w:rPr>
          <w:t xml:space="preserve">tool </w:t>
        </w:r>
        <w:r w:rsidR="004249B1" w:rsidRPr="004249B1">
          <w:rPr>
            <w:rStyle w:val="informatiqueCar"/>
            <w:rFonts w:eastAsiaTheme="minorHAnsi"/>
            <w:rPrChange w:id="584" w:author="RANNOU Jean-Philippe" w:date="2015-06-15T09:37:00Z">
              <w:rPr>
                <w:rFonts w:ascii="Times New Roman" w:hAnsi="Times New Roman" w:cs="Times New Roman"/>
                <w:szCs w:val="24"/>
              </w:rPr>
            </w:rPrChange>
          </w:rPr>
          <w:t>check_argos_cycle_files</w:t>
        </w:r>
        <w:r w:rsidR="004249B1">
          <w:rPr>
            <w:rFonts w:ascii="Times New Roman" w:hAnsi="Times New Roman" w:cs="Times New Roman"/>
            <w:szCs w:val="24"/>
          </w:rPr>
          <w:t xml:space="preserve"> </w:t>
        </w:r>
        <w:r w:rsidR="00184DAD">
          <w:rPr>
            <w:rFonts w:ascii="Times New Roman" w:hAnsi="Times New Roman" w:cs="Times New Roman"/>
            <w:szCs w:val="24"/>
          </w:rPr>
          <w:t>to check the work done</w:t>
        </w:r>
      </w:ins>
      <w:ins w:id="585" w:author="RANNOU Jean-Philippe" w:date="2015-06-15T09:39:00Z">
        <w:r w:rsidR="00184DAD">
          <w:rPr>
            <w:rFonts w:ascii="Times New Roman" w:hAnsi="Times New Roman" w:cs="Times New Roman"/>
            <w:szCs w:val="24"/>
          </w:rPr>
          <w:t xml:space="preserve"> and the file contents</w:t>
        </w:r>
      </w:ins>
      <w:ins w:id="586" w:author="RANNOU Jean-Philippe" w:date="2015-06-15T09:41:00Z">
        <w:r w:rsidR="00184DAD">
          <w:rPr>
            <w:rFonts w:ascii="Times New Roman" w:hAnsi="Times New Roman" w:cs="Times New Roman"/>
            <w:szCs w:val="24"/>
          </w:rPr>
          <w:t xml:space="preserve"> (particularly in columns ‘D’ to ‘G’ of the CSV file generated by this tool).</w:t>
        </w:r>
      </w:ins>
    </w:p>
    <w:p w:rsidR="00184DAD" w:rsidRDefault="00184DAD" w:rsidP="00052C6A">
      <w:pPr>
        <w:spacing w:line="240" w:lineRule="auto"/>
        <w:rPr>
          <w:ins w:id="587" w:author="RANNOU Jean-Philippe" w:date="2015-06-15T09:39:00Z"/>
          <w:rFonts w:ascii="Times New Roman" w:hAnsi="Times New Roman" w:cs="Times New Roman"/>
          <w:szCs w:val="24"/>
        </w:rPr>
      </w:pPr>
    </w:p>
    <w:p w:rsidR="00036F04" w:rsidRPr="004249B1" w:rsidRDefault="00036F04" w:rsidP="00052C6A">
      <w:pPr>
        <w:spacing w:line="240" w:lineRule="auto"/>
        <w:rPr>
          <w:ins w:id="588" w:author="RANNOU Jean-Philippe" w:date="2015-06-15T09:00:00Z"/>
          <w:rFonts w:ascii="Times New Roman" w:hAnsi="Times New Roman" w:cs="Times New Roman"/>
          <w:b/>
          <w:szCs w:val="24"/>
          <w:rPrChange w:id="589" w:author="RANNOU Jean-Philippe" w:date="2015-06-15T09:38:00Z">
            <w:rPr>
              <w:ins w:id="590" w:author="RANNOU Jean-Philippe" w:date="2015-06-15T09:00:00Z"/>
              <w:rFonts w:ascii="Times New Roman" w:hAnsi="Times New Roman" w:cs="Times New Roman"/>
              <w:szCs w:val="24"/>
            </w:rPr>
          </w:rPrChange>
        </w:rPr>
      </w:pPr>
      <w:ins w:id="591" w:author="RANNOU Jean-Philippe" w:date="2015-06-15T09:33:00Z">
        <w:r w:rsidRPr="004249B1">
          <w:rPr>
            <w:rFonts w:ascii="Times New Roman" w:hAnsi="Times New Roman" w:cs="Times New Roman"/>
            <w:b/>
            <w:szCs w:val="24"/>
            <w:rPrChange w:id="592" w:author="RANNOU Jean-Philippe" w:date="2015-06-15T09:38:00Z">
              <w:rPr>
                <w:rFonts w:ascii="Times New Roman" w:hAnsi="Times New Roman" w:cs="Times New Roman"/>
                <w:szCs w:val="24"/>
              </w:rPr>
            </w:rPrChange>
          </w:rPr>
          <w:t xml:space="preserve">Note </w:t>
        </w:r>
      </w:ins>
      <w:ins w:id="593" w:author="RANNOU Jean-Philippe" w:date="2015-06-15T10:53:00Z">
        <w:r w:rsidR="00D53954">
          <w:rPr>
            <w:rFonts w:ascii="Times New Roman" w:hAnsi="Times New Roman" w:cs="Times New Roman"/>
            <w:b/>
            <w:szCs w:val="24"/>
          </w:rPr>
          <w:t xml:space="preserve">also </w:t>
        </w:r>
      </w:ins>
      <w:ins w:id="594" w:author="RANNOU Jean-Philippe" w:date="2015-06-15T09:33:00Z">
        <w:r w:rsidRPr="004249B1">
          <w:rPr>
            <w:rFonts w:ascii="Times New Roman" w:hAnsi="Times New Roman" w:cs="Times New Roman"/>
            <w:b/>
            <w:szCs w:val="24"/>
            <w:rPrChange w:id="595" w:author="RANNOU Jean-Philippe" w:date="2015-06-15T09:38:00Z">
              <w:rPr>
                <w:rFonts w:ascii="Times New Roman" w:hAnsi="Times New Roman" w:cs="Times New Roman"/>
                <w:szCs w:val="24"/>
              </w:rPr>
            </w:rPrChange>
          </w:rPr>
          <w:t xml:space="preserve">that the tool </w:t>
        </w:r>
        <w:r w:rsidRPr="004249B1">
          <w:rPr>
            <w:rStyle w:val="informatiqueCar"/>
            <w:rFonts w:eastAsiaTheme="minorHAnsi"/>
            <w:b/>
            <w:rPrChange w:id="596" w:author="RANNOU Jean-Philippe" w:date="2015-06-15T09:38:00Z">
              <w:rPr>
                <w:rFonts w:ascii="Times New Roman" w:hAnsi="Times New Roman" w:cs="Times New Roman"/>
                <w:szCs w:val="24"/>
              </w:rPr>
            </w:rPrChange>
          </w:rPr>
          <w:t>process_argos_data</w:t>
        </w:r>
        <w:r w:rsidRPr="004249B1">
          <w:rPr>
            <w:rFonts w:ascii="Times New Roman" w:hAnsi="Times New Roman" w:cs="Times New Roman"/>
            <w:b/>
            <w:szCs w:val="24"/>
            <w:rPrChange w:id="597" w:author="RANNOU Jean-Philippe" w:date="2015-06-15T09:38:00Z">
              <w:rPr>
                <w:rFonts w:ascii="Times New Roman" w:hAnsi="Times New Roman" w:cs="Times New Roman"/>
                <w:szCs w:val="24"/>
              </w:rPr>
            </w:rPrChange>
          </w:rPr>
          <w:t xml:space="preserve"> can be used to </w:t>
        </w:r>
      </w:ins>
      <w:ins w:id="598" w:author="RANNOU Jean-Philippe" w:date="2015-06-15T09:34:00Z">
        <w:r w:rsidRPr="004249B1">
          <w:rPr>
            <w:rFonts w:ascii="Times New Roman" w:hAnsi="Times New Roman" w:cs="Times New Roman"/>
            <w:b/>
            <w:szCs w:val="24"/>
            <w:rPrChange w:id="599" w:author="RANNOU Jean-Philippe" w:date="2015-06-15T09:38:00Z">
              <w:rPr>
                <w:rFonts w:ascii="Times New Roman" w:hAnsi="Times New Roman" w:cs="Times New Roman"/>
                <w:szCs w:val="24"/>
              </w:rPr>
            </w:rPrChange>
          </w:rPr>
          <w:t>process step #1 to #4.</w:t>
        </w:r>
      </w:ins>
    </w:p>
    <w:p w:rsidR="00D53954" w:rsidRDefault="00D53954">
      <w:pPr>
        <w:rPr>
          <w:ins w:id="600" w:author="RANNOU Jean-Philippe" w:date="2015-06-15T10:53:00Z"/>
          <w:rFonts w:ascii="Arial" w:eastAsia="Times New Roman" w:hAnsi="Arial" w:cs="Times New Roman"/>
          <w:b/>
          <w:i/>
          <w:szCs w:val="20"/>
          <w:lang w:eastAsia="fr-FR"/>
        </w:rPr>
      </w:pPr>
      <w:ins w:id="601" w:author="RANNOU Jean-Philippe" w:date="2015-06-15T10:53:00Z">
        <w:r>
          <w:br w:type="page"/>
        </w:r>
      </w:ins>
    </w:p>
    <w:p w:rsidR="00052C6A" w:rsidRPr="00C14698" w:rsidRDefault="00052C6A" w:rsidP="00052C6A">
      <w:pPr>
        <w:pStyle w:val="Titre3"/>
        <w:rPr>
          <w:ins w:id="602" w:author="RANNOU Jean-Philippe" w:date="2015-06-15T08:36:00Z"/>
        </w:rPr>
      </w:pPr>
      <w:bookmarkStart w:id="603" w:name="_Toc422130531"/>
      <w:ins w:id="604" w:author="RANNOU Jean-Philippe" w:date="2015-06-15T08:36:00Z">
        <w:r w:rsidRPr="00C14698">
          <w:lastRenderedPageBreak/>
          <w:t>For Iridium SBD floats</w:t>
        </w:r>
        <w:bookmarkEnd w:id="603"/>
      </w:ins>
    </w:p>
    <w:p w:rsidR="00052C6A" w:rsidRDefault="00A50EC4" w:rsidP="00052C6A">
      <w:pPr>
        <w:spacing w:line="240" w:lineRule="auto"/>
        <w:rPr>
          <w:ins w:id="605" w:author="RANNOU Jean-Philippe" w:date="2015-06-15T09:46:00Z"/>
          <w:rFonts w:ascii="Times New Roman" w:hAnsi="Times New Roman" w:cs="Times New Roman"/>
          <w:szCs w:val="24"/>
        </w:rPr>
      </w:pPr>
      <w:ins w:id="606" w:author="RANNOU Jean-Philippe" w:date="2015-06-15T09:43:00Z">
        <w:r>
          <w:rPr>
            <w:rFonts w:ascii="Times New Roman" w:hAnsi="Times New Roman" w:cs="Times New Roman"/>
            <w:szCs w:val="24"/>
          </w:rPr>
          <w:t xml:space="preserve">The incoming Iridium mail files should be renamed to be used by the decoder. This can be done with the tool </w:t>
        </w:r>
      </w:ins>
      <w:ins w:id="607" w:author="RANNOU Jean-Philippe" w:date="2015-06-15T09:45:00Z">
        <w:r w:rsidRPr="00EA2814">
          <w:rPr>
            <w:rStyle w:val="informatiqueCar"/>
            <w:rFonts w:eastAsiaTheme="minorHAnsi"/>
            <w:rPrChange w:id="608" w:author="RANNOU Jean-Philippe" w:date="2015-06-15T09:53:00Z">
              <w:rPr>
                <w:rFonts w:ascii="Times New Roman" w:hAnsi="Times New Roman" w:cs="Times New Roman"/>
                <w:szCs w:val="24"/>
              </w:rPr>
            </w:rPrChange>
          </w:rPr>
          <w:t>move_and_rename_</w:t>
        </w:r>
      </w:ins>
      <w:ins w:id="609" w:author="RANNOU Jean-Philippe" w:date="2015-06-15T09:46:00Z">
        <w:r w:rsidRPr="00EA2814">
          <w:rPr>
            <w:rStyle w:val="informatiqueCar"/>
            <w:rFonts w:eastAsiaTheme="minorHAnsi"/>
            <w:rPrChange w:id="610" w:author="RANNOU Jean-Philippe" w:date="2015-06-15T09:53:00Z">
              <w:rPr>
                <w:rFonts w:ascii="Times New Roman" w:hAnsi="Times New Roman" w:cs="Times New Roman"/>
                <w:szCs w:val="24"/>
              </w:rPr>
            </w:rPrChange>
          </w:rPr>
          <w:t>iridium_sbd_mail_files</w:t>
        </w:r>
        <w:r>
          <w:rPr>
            <w:rFonts w:ascii="Times New Roman" w:hAnsi="Times New Roman" w:cs="Times New Roman"/>
            <w:szCs w:val="24"/>
          </w:rPr>
          <w:t>.</w:t>
        </w:r>
      </w:ins>
    </w:p>
    <w:p w:rsidR="00AF62DD" w:rsidRDefault="00AF62DD" w:rsidP="00AF62DD">
      <w:pPr>
        <w:spacing w:line="240" w:lineRule="auto"/>
        <w:rPr>
          <w:ins w:id="611" w:author="RANNOU Jean-Philippe" w:date="2015-06-15T09:47:00Z"/>
          <w:rFonts w:ascii="Times New Roman" w:hAnsi="Times New Roman" w:cs="Times New Roman"/>
          <w:szCs w:val="24"/>
        </w:rPr>
      </w:pPr>
      <w:ins w:id="612" w:author="RANNOU Jean-Philippe" w:date="2015-06-15T09:46:00Z">
        <w:r>
          <w:rPr>
            <w:rFonts w:ascii="Times New Roman" w:hAnsi="Times New Roman" w:cs="Times New Roman"/>
            <w:szCs w:val="24"/>
          </w:rPr>
          <w:t>Each processed file will be rename</w:t>
        </w:r>
      </w:ins>
      <w:ins w:id="613" w:author="RANNOU Jean-Philippe" w:date="2015-06-15T09:47:00Z">
        <w:r>
          <w:rPr>
            <w:rFonts w:ascii="Times New Roman" w:hAnsi="Times New Roman" w:cs="Times New Roman"/>
            <w:szCs w:val="24"/>
          </w:rPr>
          <w:t>d:</w:t>
        </w:r>
      </w:ins>
    </w:p>
    <w:p w:rsidR="00AF62DD" w:rsidRPr="00AF62DD" w:rsidRDefault="00AF62DD" w:rsidP="00AF62DD">
      <w:pPr>
        <w:spacing w:line="240" w:lineRule="auto"/>
        <w:rPr>
          <w:ins w:id="614" w:author="RANNOU Jean-Philippe" w:date="2015-06-15T09:47:00Z"/>
          <w:rFonts w:ascii="Times New Roman" w:hAnsi="Times New Roman" w:cs="Times New Roman"/>
          <w:szCs w:val="24"/>
        </w:rPr>
      </w:pPr>
      <w:ins w:id="615" w:author="RANNOU Jean-Philippe" w:date="2015-06-15T09:47:00Z">
        <w:r w:rsidRPr="00AF62DD">
          <w:rPr>
            <w:rFonts w:ascii="Times New Roman" w:hAnsi="Times New Roman" w:cs="Times New Roman"/>
            <w:i/>
            <w:szCs w:val="24"/>
            <w:rPrChange w:id="616" w:author="RANNOU Jean-Philippe" w:date="2015-06-15T09:47:00Z">
              <w:rPr>
                <w:rFonts w:ascii="Times New Roman" w:hAnsi="Times New Roman" w:cs="Times New Roman"/>
                <w:szCs w:val="24"/>
              </w:rPr>
            </w:rPrChange>
          </w:rPr>
          <w:t>co_YYYYMMDDThhmmss_IMEI_MOMSN_MTMSN_PID.txt</w:t>
        </w:r>
        <w:r>
          <w:rPr>
            <w:rFonts w:ascii="Times New Roman" w:hAnsi="Times New Roman" w:cs="Times New Roman"/>
            <w:szCs w:val="24"/>
          </w:rPr>
          <w:t>, where</w:t>
        </w:r>
      </w:ins>
    </w:p>
    <w:p w:rsidR="00AF62DD" w:rsidRPr="00AF62DD" w:rsidRDefault="00AF62DD">
      <w:pPr>
        <w:pStyle w:val="Paragraphedeliste"/>
        <w:numPr>
          <w:ilvl w:val="0"/>
          <w:numId w:val="36"/>
        </w:numPr>
        <w:spacing w:line="240" w:lineRule="auto"/>
        <w:rPr>
          <w:ins w:id="617" w:author="RANNOU Jean-Philippe" w:date="2015-06-15T09:47:00Z"/>
          <w:rFonts w:ascii="Times New Roman" w:hAnsi="Times New Roman" w:cs="Times New Roman"/>
          <w:szCs w:val="24"/>
          <w:rPrChange w:id="618" w:author="RANNOU Jean-Philippe" w:date="2015-06-15T09:47:00Z">
            <w:rPr>
              <w:ins w:id="619" w:author="RANNOU Jean-Philippe" w:date="2015-06-15T09:47:00Z"/>
            </w:rPr>
          </w:rPrChange>
        </w:rPr>
        <w:pPrChange w:id="620" w:author="RANNOU Jean-Philippe" w:date="2015-06-15T09:47:00Z">
          <w:pPr>
            <w:spacing w:line="240" w:lineRule="auto"/>
          </w:pPr>
        </w:pPrChange>
      </w:pPr>
      <w:ins w:id="621" w:author="RANNOU Jean-Philippe" w:date="2015-06-15T09:47:00Z">
        <w:r w:rsidRPr="00AF62DD">
          <w:rPr>
            <w:rFonts w:ascii="Times New Roman" w:hAnsi="Times New Roman" w:cs="Times New Roman"/>
            <w:i/>
            <w:szCs w:val="24"/>
            <w:rPrChange w:id="622" w:author="RANNOU Jean-Philippe" w:date="2015-06-15T09:48:00Z">
              <w:rPr/>
            </w:rPrChange>
          </w:rPr>
          <w:t>YYYYMMDDThhmmss</w:t>
        </w:r>
        <w:r w:rsidRPr="00AF62DD">
          <w:rPr>
            <w:rFonts w:ascii="Times New Roman" w:hAnsi="Times New Roman" w:cs="Times New Roman"/>
            <w:szCs w:val="24"/>
            <w:rPrChange w:id="623" w:author="RANNOU Jean-Philippe" w:date="2015-06-15T09:47:00Z">
              <w:rPr/>
            </w:rPrChange>
          </w:rPr>
          <w:t xml:space="preserve">: </w:t>
        </w:r>
      </w:ins>
      <w:ins w:id="624" w:author="RANNOU Jean-Philippe" w:date="2015-06-15T09:48:00Z">
        <w:r>
          <w:rPr>
            <w:rFonts w:ascii="Times New Roman" w:hAnsi="Times New Roman" w:cs="Times New Roman"/>
            <w:szCs w:val="24"/>
          </w:rPr>
          <w:t xml:space="preserve">is the </w:t>
        </w:r>
      </w:ins>
      <w:ins w:id="625" w:author="RANNOU Jean-Philippe" w:date="2015-06-15T09:47:00Z">
        <w:r w:rsidRPr="00AF62DD">
          <w:rPr>
            <w:rFonts w:ascii="Times New Roman" w:hAnsi="Times New Roman" w:cs="Times New Roman"/>
            <w:szCs w:val="24"/>
            <w:rPrChange w:id="626" w:author="RANNOU Jean-Philippe" w:date="2015-06-15T09:47:00Z">
              <w:rPr/>
            </w:rPrChange>
          </w:rPr>
          <w:t>date of the session</w:t>
        </w:r>
      </w:ins>
      <w:ins w:id="627" w:author="RANNOU Jean-Philippe" w:date="2015-06-15T09:48:00Z">
        <w:r>
          <w:rPr>
            <w:rFonts w:ascii="Times New Roman" w:hAnsi="Times New Roman" w:cs="Times New Roman"/>
            <w:szCs w:val="24"/>
          </w:rPr>
          <w:t>,</w:t>
        </w:r>
      </w:ins>
    </w:p>
    <w:p w:rsidR="00AF62DD" w:rsidRPr="00AF62DD" w:rsidRDefault="00AF62DD">
      <w:pPr>
        <w:pStyle w:val="Paragraphedeliste"/>
        <w:numPr>
          <w:ilvl w:val="0"/>
          <w:numId w:val="36"/>
        </w:numPr>
        <w:spacing w:line="240" w:lineRule="auto"/>
        <w:rPr>
          <w:ins w:id="628" w:author="RANNOU Jean-Philippe" w:date="2015-06-15T09:47:00Z"/>
          <w:rFonts w:ascii="Times New Roman" w:hAnsi="Times New Roman" w:cs="Times New Roman"/>
          <w:szCs w:val="24"/>
          <w:rPrChange w:id="629" w:author="RANNOU Jean-Philippe" w:date="2015-06-15T09:47:00Z">
            <w:rPr>
              <w:ins w:id="630" w:author="RANNOU Jean-Philippe" w:date="2015-06-15T09:47:00Z"/>
            </w:rPr>
          </w:rPrChange>
        </w:rPr>
        <w:pPrChange w:id="631" w:author="RANNOU Jean-Philippe" w:date="2015-06-15T09:47:00Z">
          <w:pPr>
            <w:spacing w:line="240" w:lineRule="auto"/>
          </w:pPr>
        </w:pPrChange>
      </w:pPr>
      <w:ins w:id="632" w:author="RANNOU Jean-Philippe" w:date="2015-06-15T09:47:00Z">
        <w:r w:rsidRPr="00AF62DD">
          <w:rPr>
            <w:rFonts w:ascii="Times New Roman" w:hAnsi="Times New Roman" w:cs="Times New Roman"/>
            <w:i/>
            <w:szCs w:val="24"/>
            <w:rPrChange w:id="633" w:author="RANNOU Jean-Philippe" w:date="2015-06-15T09:48:00Z">
              <w:rPr/>
            </w:rPrChange>
          </w:rPr>
          <w:t>IMEI</w:t>
        </w:r>
        <w:r w:rsidRPr="00AF62DD">
          <w:rPr>
            <w:rFonts w:ascii="Times New Roman" w:hAnsi="Times New Roman" w:cs="Times New Roman"/>
            <w:szCs w:val="24"/>
            <w:rPrChange w:id="634" w:author="RANNOU Jean-Philippe" w:date="2015-06-15T09:47:00Z">
              <w:rPr/>
            </w:rPrChange>
          </w:rPr>
          <w:t xml:space="preserve">: </w:t>
        </w:r>
      </w:ins>
      <w:ins w:id="635" w:author="RANNOU Jean-Philippe" w:date="2015-06-15T09:48:00Z">
        <w:r>
          <w:rPr>
            <w:rFonts w:ascii="Times New Roman" w:hAnsi="Times New Roman" w:cs="Times New Roman"/>
            <w:szCs w:val="24"/>
          </w:rPr>
          <w:t xml:space="preserve">is the </w:t>
        </w:r>
      </w:ins>
      <w:ins w:id="636" w:author="RANNOU Jean-Philippe" w:date="2015-06-15T09:47:00Z">
        <w:r w:rsidRPr="00AF62DD">
          <w:rPr>
            <w:rFonts w:ascii="Times New Roman" w:hAnsi="Times New Roman" w:cs="Times New Roman"/>
            <w:szCs w:val="24"/>
            <w:rPrChange w:id="637" w:author="RANNOU Jean-Philippe" w:date="2015-06-15T09:47:00Z">
              <w:rPr/>
            </w:rPrChange>
          </w:rPr>
          <w:t>float IMEI number</w:t>
        </w:r>
      </w:ins>
      <w:ins w:id="638" w:author="RANNOU Jean-Philippe" w:date="2015-06-15T09:48:00Z">
        <w:r>
          <w:rPr>
            <w:rFonts w:ascii="Times New Roman" w:hAnsi="Times New Roman" w:cs="Times New Roman"/>
            <w:szCs w:val="24"/>
          </w:rPr>
          <w:t>,</w:t>
        </w:r>
      </w:ins>
    </w:p>
    <w:p w:rsidR="00AF62DD" w:rsidRPr="00AF62DD" w:rsidRDefault="00AF62DD">
      <w:pPr>
        <w:pStyle w:val="Paragraphedeliste"/>
        <w:numPr>
          <w:ilvl w:val="0"/>
          <w:numId w:val="36"/>
        </w:numPr>
        <w:spacing w:line="240" w:lineRule="auto"/>
        <w:rPr>
          <w:ins w:id="639" w:author="RANNOU Jean-Philippe" w:date="2015-06-15T09:47:00Z"/>
          <w:rFonts w:ascii="Times New Roman" w:hAnsi="Times New Roman" w:cs="Times New Roman"/>
          <w:szCs w:val="24"/>
          <w:rPrChange w:id="640" w:author="RANNOU Jean-Philippe" w:date="2015-06-15T09:47:00Z">
            <w:rPr>
              <w:ins w:id="641" w:author="RANNOU Jean-Philippe" w:date="2015-06-15T09:47:00Z"/>
            </w:rPr>
          </w:rPrChange>
        </w:rPr>
        <w:pPrChange w:id="642" w:author="RANNOU Jean-Philippe" w:date="2015-06-15T09:47:00Z">
          <w:pPr>
            <w:spacing w:line="240" w:lineRule="auto"/>
          </w:pPr>
        </w:pPrChange>
      </w:pPr>
      <w:ins w:id="643" w:author="RANNOU Jean-Philippe" w:date="2015-06-15T09:47:00Z">
        <w:r w:rsidRPr="00AF62DD">
          <w:rPr>
            <w:rFonts w:ascii="Times New Roman" w:hAnsi="Times New Roman" w:cs="Times New Roman"/>
            <w:i/>
            <w:szCs w:val="24"/>
            <w:rPrChange w:id="644" w:author="RANNOU Jean-Philippe" w:date="2015-06-15T09:48:00Z">
              <w:rPr/>
            </w:rPrChange>
          </w:rPr>
          <w:t>MOMSN</w:t>
        </w:r>
        <w:r w:rsidRPr="00AF62DD">
          <w:rPr>
            <w:rFonts w:ascii="Times New Roman" w:hAnsi="Times New Roman" w:cs="Times New Roman"/>
            <w:szCs w:val="24"/>
            <w:rPrChange w:id="645" w:author="RANNOU Jean-Philippe" w:date="2015-06-15T09:47:00Z">
              <w:rPr/>
            </w:rPrChange>
          </w:rPr>
          <w:t xml:space="preserve">, </w:t>
        </w:r>
        <w:r w:rsidRPr="00AF62DD">
          <w:rPr>
            <w:rFonts w:ascii="Times New Roman" w:hAnsi="Times New Roman" w:cs="Times New Roman"/>
            <w:i/>
            <w:szCs w:val="24"/>
            <w:rPrChange w:id="646" w:author="RANNOU Jean-Philippe" w:date="2015-06-15T09:48:00Z">
              <w:rPr/>
            </w:rPrChange>
          </w:rPr>
          <w:t>MTMSN</w:t>
        </w:r>
        <w:r w:rsidRPr="00AF62DD">
          <w:rPr>
            <w:rFonts w:ascii="Times New Roman" w:hAnsi="Times New Roman" w:cs="Times New Roman"/>
            <w:szCs w:val="24"/>
            <w:rPrChange w:id="647" w:author="RANNOU Jean-Philippe" w:date="2015-06-15T09:47:00Z">
              <w:rPr/>
            </w:rPrChange>
          </w:rPr>
          <w:t xml:space="preserve"> </w:t>
        </w:r>
      </w:ins>
      <w:ins w:id="648" w:author="RANNOU Jean-Philippe" w:date="2015-06-15T09:48:00Z">
        <w:r>
          <w:rPr>
            <w:rFonts w:ascii="Times New Roman" w:hAnsi="Times New Roman" w:cs="Times New Roman"/>
            <w:szCs w:val="24"/>
          </w:rPr>
          <w:t xml:space="preserve">: are the MOMSN and MTMSN </w:t>
        </w:r>
      </w:ins>
      <w:ins w:id="649" w:author="RANNOU Jean-Philippe" w:date="2015-06-15T09:47:00Z">
        <w:r w:rsidRPr="00AF62DD">
          <w:rPr>
            <w:rFonts w:ascii="Times New Roman" w:hAnsi="Times New Roman" w:cs="Times New Roman"/>
            <w:szCs w:val="24"/>
            <w:rPrChange w:id="650" w:author="RANNOU Jean-Philippe" w:date="2015-06-15T09:47:00Z">
              <w:rPr/>
            </w:rPrChange>
          </w:rPr>
          <w:t>numbers</w:t>
        </w:r>
      </w:ins>
      <w:ins w:id="651" w:author="RANNOU Jean-Philippe" w:date="2015-06-15T09:48:00Z">
        <w:r>
          <w:rPr>
            <w:rFonts w:ascii="Times New Roman" w:hAnsi="Times New Roman" w:cs="Times New Roman"/>
            <w:szCs w:val="24"/>
          </w:rPr>
          <w:t xml:space="preserve"> of the transmission,</w:t>
        </w:r>
      </w:ins>
    </w:p>
    <w:p w:rsidR="00A50EC4" w:rsidRPr="00C14698" w:rsidRDefault="00AF62DD">
      <w:pPr>
        <w:pStyle w:val="Paragraphedeliste"/>
        <w:numPr>
          <w:ilvl w:val="0"/>
          <w:numId w:val="36"/>
        </w:numPr>
        <w:spacing w:line="240" w:lineRule="auto"/>
        <w:rPr>
          <w:ins w:id="652" w:author="RANNOU Jean-Philippe" w:date="2015-06-15T09:47:00Z"/>
          <w:rFonts w:ascii="Times New Roman" w:hAnsi="Times New Roman" w:cs="Times New Roman"/>
          <w:szCs w:val="24"/>
        </w:rPr>
        <w:pPrChange w:id="653" w:author="RANNOU Jean-Philippe" w:date="2015-06-15T09:47:00Z">
          <w:pPr>
            <w:spacing w:line="240" w:lineRule="auto"/>
          </w:pPr>
        </w:pPrChange>
      </w:pPr>
      <w:ins w:id="654" w:author="RANNOU Jean-Philippe" w:date="2015-06-15T09:47:00Z">
        <w:r w:rsidRPr="00AF62DD">
          <w:rPr>
            <w:rFonts w:ascii="Times New Roman" w:hAnsi="Times New Roman" w:cs="Times New Roman"/>
            <w:i/>
            <w:szCs w:val="24"/>
            <w:rPrChange w:id="655" w:author="RANNOU Jean-Philippe" w:date="2015-06-15T09:48:00Z">
              <w:rPr/>
            </w:rPrChange>
          </w:rPr>
          <w:t>PID</w:t>
        </w:r>
        <w:r w:rsidRPr="00AF62DD">
          <w:rPr>
            <w:rFonts w:ascii="Times New Roman" w:hAnsi="Times New Roman" w:cs="Times New Roman"/>
            <w:szCs w:val="24"/>
            <w:rPrChange w:id="656" w:author="RANNOU Jean-Philippe" w:date="2015-06-15T09:47:00Z">
              <w:rPr/>
            </w:rPrChange>
          </w:rPr>
          <w:t xml:space="preserve">: </w:t>
        </w:r>
      </w:ins>
      <w:ins w:id="657" w:author="RANNOU Jean-Philippe" w:date="2015-06-15T09:49:00Z">
        <w:r>
          <w:rPr>
            <w:rFonts w:ascii="Times New Roman" w:hAnsi="Times New Roman" w:cs="Times New Roman"/>
            <w:szCs w:val="24"/>
          </w:rPr>
          <w:t xml:space="preserve">is the </w:t>
        </w:r>
      </w:ins>
      <w:ins w:id="658" w:author="RANNOU Jean-Philippe" w:date="2015-06-15T09:47:00Z">
        <w:r w:rsidRPr="00AF62DD">
          <w:rPr>
            <w:rFonts w:ascii="Times New Roman" w:hAnsi="Times New Roman" w:cs="Times New Roman"/>
            <w:szCs w:val="24"/>
            <w:rPrChange w:id="659" w:author="RANNOU Jean-Philippe" w:date="2015-06-15T09:47:00Z">
              <w:rPr/>
            </w:rPrChange>
          </w:rPr>
          <w:t>PID of the process that collected the mail (unused)</w:t>
        </w:r>
        <w:r w:rsidRPr="00C14698">
          <w:rPr>
            <w:rFonts w:ascii="Times New Roman" w:hAnsi="Times New Roman" w:cs="Times New Roman"/>
            <w:szCs w:val="24"/>
          </w:rPr>
          <w:t>.</w:t>
        </w:r>
      </w:ins>
    </w:p>
    <w:p w:rsidR="00AF62DD" w:rsidRPr="00C14698" w:rsidRDefault="00AF62DD" w:rsidP="00C14698">
      <w:pPr>
        <w:spacing w:line="240" w:lineRule="auto"/>
        <w:rPr>
          <w:ins w:id="660" w:author="RANNOU Jean-Philippe" w:date="2015-06-15T08:36:00Z"/>
          <w:rFonts w:ascii="Times New Roman" w:hAnsi="Times New Roman" w:cs="Times New Roman"/>
          <w:szCs w:val="24"/>
        </w:rPr>
      </w:pPr>
      <w:ins w:id="661" w:author="RANNOU Jean-Philippe" w:date="2015-06-15T09:49:00Z">
        <w:r>
          <w:rPr>
            <w:rFonts w:ascii="Times New Roman" w:hAnsi="Times New Roman" w:cs="Times New Roman"/>
            <w:szCs w:val="24"/>
          </w:rPr>
          <w:t>The newly named files can then be move to the re</w:t>
        </w:r>
      </w:ins>
      <w:ins w:id="662" w:author="RANNOU Jean-Philippe" w:date="2015-06-15T09:50:00Z">
        <w:r>
          <w:rPr>
            <w:rFonts w:ascii="Times New Roman" w:hAnsi="Times New Roman" w:cs="Times New Roman"/>
            <w:szCs w:val="24"/>
          </w:rPr>
          <w:t>pository (</w:t>
        </w:r>
        <w:r w:rsidRPr="00D438AA">
          <w:rPr>
            <w:rStyle w:val="informatiqueCar"/>
            <w:rFonts w:eastAsiaTheme="minorHAnsi"/>
          </w:rPr>
          <w:t>DIR_INPUT_RSYNC_DATA</w:t>
        </w:r>
        <w:r>
          <w:rPr>
            <w:rFonts w:ascii="Times New Roman" w:hAnsi="Times New Roman" w:cs="Times New Roman"/>
            <w:szCs w:val="24"/>
          </w:rPr>
          <w:t xml:space="preserve"> directory).</w:t>
        </w:r>
      </w:ins>
    </w:p>
    <w:p w:rsidR="00052C6A" w:rsidRDefault="00052C6A" w:rsidP="00052C6A">
      <w:pPr>
        <w:pStyle w:val="Titre2"/>
        <w:rPr>
          <w:ins w:id="663" w:author="RANNOU Jean-Philippe" w:date="2015-06-15T09:54:00Z"/>
          <w:lang w:val="en-US"/>
        </w:rPr>
      </w:pPr>
      <w:bookmarkStart w:id="664" w:name="_Toc422130532"/>
      <w:ins w:id="665" w:author="RANNOU Jean-Philippe" w:date="2015-06-15T08:36:00Z">
        <w:r w:rsidRPr="00F65347">
          <w:rPr>
            <w:lang w:val="en-US"/>
            <w:rPrChange w:id="666" w:author="RANNOU Jean-Philippe" w:date="2015-06-15T08:38:00Z">
              <w:rPr/>
            </w:rPrChange>
          </w:rPr>
          <w:t>Declaration of new floats</w:t>
        </w:r>
      </w:ins>
      <w:bookmarkEnd w:id="664"/>
    </w:p>
    <w:p w:rsidR="009F2D6F" w:rsidRDefault="009F2D6F" w:rsidP="00EA2814">
      <w:pPr>
        <w:spacing w:line="240" w:lineRule="auto"/>
        <w:rPr>
          <w:ins w:id="667" w:author="RANNOU Jean-Philippe" w:date="2015-06-15T09:59:00Z"/>
          <w:rFonts w:ascii="Times New Roman" w:hAnsi="Times New Roman" w:cs="Times New Roman"/>
          <w:szCs w:val="24"/>
        </w:rPr>
      </w:pPr>
      <w:ins w:id="668" w:author="RANNOU Jean-Philippe" w:date="2015-06-15T09:58:00Z">
        <w:r>
          <w:rPr>
            <w:rFonts w:ascii="Times New Roman" w:hAnsi="Times New Roman" w:cs="Times New Roman"/>
            <w:szCs w:val="24"/>
          </w:rPr>
          <w:t>The declaration of a</w:t>
        </w:r>
      </w:ins>
      <w:ins w:id="669" w:author="RANNOU Jean-Philippe" w:date="2015-06-15T09:57:00Z">
        <w:r>
          <w:rPr>
            <w:rFonts w:ascii="Times New Roman" w:hAnsi="Times New Roman" w:cs="Times New Roman"/>
            <w:szCs w:val="24"/>
          </w:rPr>
          <w:t xml:space="preserve"> new float in the decoder </w:t>
        </w:r>
      </w:ins>
      <w:ins w:id="670" w:author="RANNOU Jean-Philippe" w:date="2015-06-15T09:59:00Z">
        <w:r>
          <w:rPr>
            <w:rFonts w:ascii="Times New Roman" w:hAnsi="Times New Roman" w:cs="Times New Roman"/>
            <w:szCs w:val="24"/>
          </w:rPr>
          <w:t>is done in 3 steps:</w:t>
        </w:r>
      </w:ins>
    </w:p>
    <w:p w:rsidR="00EA2814" w:rsidRDefault="009F2D6F">
      <w:pPr>
        <w:pStyle w:val="Paragraphedeliste"/>
        <w:numPr>
          <w:ilvl w:val="0"/>
          <w:numId w:val="38"/>
        </w:numPr>
        <w:spacing w:line="240" w:lineRule="auto"/>
        <w:rPr>
          <w:ins w:id="671" w:author="RANNOU Jean-Philippe" w:date="2015-06-15T09:59:00Z"/>
          <w:rFonts w:ascii="Times New Roman" w:hAnsi="Times New Roman" w:cs="Times New Roman"/>
          <w:szCs w:val="24"/>
        </w:rPr>
        <w:pPrChange w:id="672" w:author="RANNOU Jean-Philippe" w:date="2015-06-15T09:59:00Z">
          <w:pPr>
            <w:spacing w:line="240" w:lineRule="auto"/>
          </w:pPr>
        </w:pPrChange>
      </w:pPr>
      <w:ins w:id="673" w:author="RANNOU Jean-Philippe" w:date="2015-06-15T09:59:00Z">
        <w:r>
          <w:rPr>
            <w:rFonts w:ascii="Times New Roman" w:hAnsi="Times New Roman" w:cs="Times New Roman"/>
            <w:szCs w:val="24"/>
          </w:rPr>
          <w:t xml:space="preserve">Identify the </w:t>
        </w:r>
      </w:ins>
      <w:ins w:id="674" w:author="RANNOU Jean-Philippe" w:date="2015-06-15T10:01:00Z">
        <w:r>
          <w:rPr>
            <w:rFonts w:ascii="Times New Roman" w:hAnsi="Times New Roman" w:cs="Times New Roman"/>
            <w:szCs w:val="24"/>
          </w:rPr>
          <w:t xml:space="preserve">Coriolis </w:t>
        </w:r>
      </w:ins>
      <w:ins w:id="675" w:author="RANNOU Jean-Philippe" w:date="2015-06-15T09:59:00Z">
        <w:r>
          <w:rPr>
            <w:rFonts w:ascii="Times New Roman" w:hAnsi="Times New Roman" w:cs="Times New Roman"/>
            <w:szCs w:val="24"/>
          </w:rPr>
          <w:t>float version</w:t>
        </w:r>
      </w:ins>
      <w:ins w:id="676" w:author="RANNOU Jean-Philippe" w:date="2015-06-15T10:01:00Z">
        <w:r>
          <w:rPr>
            <w:rFonts w:ascii="Times New Roman" w:hAnsi="Times New Roman" w:cs="Times New Roman"/>
            <w:szCs w:val="24"/>
          </w:rPr>
          <w:t xml:space="preserve"> and the associated decoder Id</w:t>
        </w:r>
      </w:ins>
      <w:ins w:id="677" w:author="RANNOU Jean-Philippe" w:date="2015-06-15T09:59:00Z">
        <w:r>
          <w:rPr>
            <w:rFonts w:ascii="Times New Roman" w:hAnsi="Times New Roman" w:cs="Times New Roman"/>
            <w:szCs w:val="24"/>
          </w:rPr>
          <w:t>,</w:t>
        </w:r>
      </w:ins>
    </w:p>
    <w:p w:rsidR="009F2D6F" w:rsidRDefault="009F2D6F">
      <w:pPr>
        <w:pStyle w:val="Paragraphedeliste"/>
        <w:numPr>
          <w:ilvl w:val="0"/>
          <w:numId w:val="38"/>
        </w:numPr>
        <w:spacing w:line="240" w:lineRule="auto"/>
        <w:rPr>
          <w:ins w:id="678" w:author="RANNOU Jean-Philippe" w:date="2015-06-15T10:00:00Z"/>
          <w:rFonts w:ascii="Times New Roman" w:hAnsi="Times New Roman" w:cs="Times New Roman"/>
          <w:szCs w:val="24"/>
        </w:rPr>
        <w:pPrChange w:id="679" w:author="RANNOU Jean-Philippe" w:date="2015-06-15T09:59:00Z">
          <w:pPr>
            <w:spacing w:line="240" w:lineRule="auto"/>
          </w:pPr>
        </w:pPrChange>
      </w:pPr>
      <w:ins w:id="680" w:author="RANNOU Jean-Philippe" w:date="2015-06-15T10:00:00Z">
        <w:r>
          <w:rPr>
            <w:rFonts w:ascii="Times New Roman" w:hAnsi="Times New Roman" w:cs="Times New Roman"/>
            <w:szCs w:val="24"/>
          </w:rPr>
          <w:t xml:space="preserve">Update the </w:t>
        </w:r>
        <w:r w:rsidRPr="00D438AA">
          <w:rPr>
            <w:rFonts w:ascii="Times New Roman" w:hAnsi="Times New Roman" w:cs="Times New Roman"/>
            <w:i/>
            <w:szCs w:val="24"/>
          </w:rPr>
          <w:t>_provor_floats_information_co_rt.xls</w:t>
        </w:r>
        <w:r w:rsidRPr="00D438AA">
          <w:rPr>
            <w:rFonts w:ascii="Times New Roman" w:hAnsi="Times New Roman" w:cs="Times New Roman"/>
            <w:szCs w:val="24"/>
          </w:rPr>
          <w:t xml:space="preserve"> </w:t>
        </w:r>
        <w:r>
          <w:rPr>
            <w:rFonts w:ascii="Times New Roman" w:hAnsi="Times New Roman" w:cs="Times New Roman"/>
            <w:szCs w:val="24"/>
          </w:rPr>
          <w:t>file,</w:t>
        </w:r>
      </w:ins>
    </w:p>
    <w:p w:rsidR="009F2D6F" w:rsidRDefault="009F2D6F">
      <w:pPr>
        <w:pStyle w:val="Paragraphedeliste"/>
        <w:numPr>
          <w:ilvl w:val="0"/>
          <w:numId w:val="38"/>
        </w:numPr>
        <w:spacing w:line="240" w:lineRule="auto"/>
        <w:rPr>
          <w:ins w:id="681" w:author="RANNOU Jean-Philippe" w:date="2015-06-15T10:01:00Z"/>
          <w:rFonts w:ascii="Times New Roman" w:hAnsi="Times New Roman" w:cs="Times New Roman"/>
          <w:szCs w:val="24"/>
        </w:rPr>
        <w:pPrChange w:id="682" w:author="RANNOU Jean-Philippe" w:date="2015-06-15T09:59:00Z">
          <w:pPr>
            <w:spacing w:line="240" w:lineRule="auto"/>
          </w:pPr>
        </w:pPrChange>
      </w:pPr>
      <w:ins w:id="683" w:author="RANNOU Jean-Philippe" w:date="2015-06-15T10:00:00Z">
        <w:r>
          <w:rPr>
            <w:rFonts w:ascii="Times New Roman" w:hAnsi="Times New Roman" w:cs="Times New Roman"/>
            <w:szCs w:val="24"/>
          </w:rPr>
          <w:t>Create the json meta-data file of the new float</w:t>
        </w:r>
      </w:ins>
      <w:ins w:id="684" w:author="RANNOU Jean-Philippe" w:date="2015-06-15T10:01:00Z">
        <w:r>
          <w:rPr>
            <w:rFonts w:ascii="Times New Roman" w:hAnsi="Times New Roman" w:cs="Times New Roman"/>
            <w:szCs w:val="24"/>
          </w:rPr>
          <w:t>.</w:t>
        </w:r>
      </w:ins>
    </w:p>
    <w:p w:rsidR="009F2D6F" w:rsidRDefault="009F2D6F">
      <w:pPr>
        <w:pStyle w:val="Titre3"/>
        <w:rPr>
          <w:ins w:id="685" w:author="RANNOU Jean-Philippe" w:date="2015-06-15T10:02:00Z"/>
        </w:rPr>
        <w:pPrChange w:id="686" w:author="RANNOU Jean-Philippe" w:date="2015-06-15T10:05:00Z">
          <w:pPr>
            <w:spacing w:line="240" w:lineRule="auto"/>
          </w:pPr>
        </w:pPrChange>
      </w:pPr>
      <w:bookmarkStart w:id="687" w:name="_Toc422130533"/>
      <w:ins w:id="688" w:author="RANNOU Jean-Philippe" w:date="2015-06-15T10:01:00Z">
        <w:r>
          <w:t>Find the decoder Id</w:t>
        </w:r>
      </w:ins>
      <w:ins w:id="689" w:author="RANNOU Jean-Philippe" w:date="2015-06-15T10:21:00Z">
        <w:r w:rsidR="00226241">
          <w:t xml:space="preserve"> of the float</w:t>
        </w:r>
      </w:ins>
      <w:bookmarkEnd w:id="687"/>
    </w:p>
    <w:p w:rsidR="009F2D6F" w:rsidRDefault="009F2D6F">
      <w:pPr>
        <w:spacing w:line="240" w:lineRule="auto"/>
        <w:rPr>
          <w:ins w:id="690" w:author="RANNOU Jean-Philippe" w:date="2015-06-15T10:06:00Z"/>
          <w:rFonts w:ascii="Times New Roman" w:hAnsi="Times New Roman" w:cs="Times New Roman"/>
          <w:szCs w:val="24"/>
        </w:rPr>
      </w:pPr>
      <w:ins w:id="691" w:author="RANNOU Jean-Philippe" w:date="2015-06-15T10:06:00Z">
        <w:r>
          <w:rPr>
            <w:rFonts w:ascii="Times New Roman" w:hAnsi="Times New Roman" w:cs="Times New Roman"/>
            <w:szCs w:val="24"/>
          </w:rPr>
          <w:t>The Coriolis float version can be deduced from the float User’s Manual (</w:t>
        </w:r>
      </w:ins>
      <w:ins w:id="692" w:author="RANNOU Jean-Philippe" w:date="2015-06-15T10:16:00Z">
        <w:r w:rsidR="009E51A6">
          <w:rPr>
            <w:rFonts w:ascii="Times New Roman" w:hAnsi="Times New Roman" w:cs="Times New Roman"/>
            <w:szCs w:val="24"/>
          </w:rPr>
          <w:t xml:space="preserve">compare it to the Manuals of the float versions managed by the decoder </w:t>
        </w:r>
      </w:ins>
      <w:ins w:id="693" w:author="RANNOU Jean-Philippe" w:date="2015-06-15T10:55:00Z">
        <w:r w:rsidR="00D53954">
          <w:rPr>
            <w:rFonts w:ascii="Times New Roman" w:hAnsi="Times New Roman" w:cs="Times New Roman"/>
            <w:szCs w:val="24"/>
          </w:rPr>
          <w:t>(</w:t>
        </w:r>
      </w:ins>
      <w:ins w:id="694" w:author="RANNOU Jean-Philippe" w:date="2015-06-15T10:16:00Z">
        <w:r w:rsidR="009E51A6">
          <w:rPr>
            <w:rFonts w:ascii="Times New Roman" w:hAnsi="Times New Roman" w:cs="Times New Roman"/>
            <w:szCs w:val="24"/>
          </w:rPr>
          <w:t xml:space="preserve">provided </w:t>
        </w:r>
      </w:ins>
      <w:ins w:id="695" w:author="RANNOU Jean-Philippe" w:date="2015-06-15T10:07:00Z">
        <w:r w:rsidR="009E51A6">
          <w:rPr>
            <w:rFonts w:ascii="Times New Roman" w:hAnsi="Times New Roman" w:cs="Times New Roman"/>
            <w:szCs w:val="24"/>
          </w:rPr>
          <w:t xml:space="preserve">in </w:t>
        </w:r>
      </w:ins>
      <w:ins w:id="696" w:author="RANNOU Jean-Philippe" w:date="2015-06-15T10:10:00Z">
        <w:r w:rsidR="009E51A6" w:rsidRPr="00D438AA">
          <w:rPr>
            <w:rFonts w:ascii="Times New Roman" w:hAnsi="Times New Roman" w:cs="Times New Roman"/>
            <w:i/>
            <w:szCs w:val="24"/>
          </w:rPr>
          <w:t>decPrv_20150409_001a_for_incois\decPrv_doc\MUT_floats</w:t>
        </w:r>
      </w:ins>
      <w:ins w:id="697" w:author="RANNOU Jean-Philippe" w:date="2015-06-15T10:55:00Z">
        <w:r w:rsidR="00D53954">
          <w:rPr>
            <w:rFonts w:ascii="Times New Roman" w:hAnsi="Times New Roman" w:cs="Times New Roman"/>
            <w:szCs w:val="24"/>
          </w:rPr>
          <w:t xml:space="preserve">) </w:t>
        </w:r>
      </w:ins>
      <w:ins w:id="698" w:author="RANNOU Jean-Philippe" w:date="2015-06-15T10:11:00Z">
        <w:r w:rsidR="009E51A6">
          <w:rPr>
            <w:rFonts w:ascii="Times New Roman" w:hAnsi="Times New Roman" w:cs="Times New Roman"/>
            <w:szCs w:val="24"/>
          </w:rPr>
          <w:t xml:space="preserve">the </w:t>
        </w:r>
      </w:ins>
      <w:ins w:id="699" w:author="RANNOU Jean-Philippe" w:date="2015-06-15T10:12:00Z">
        <w:r w:rsidR="009E51A6">
          <w:rPr>
            <w:rFonts w:ascii="Times New Roman" w:hAnsi="Times New Roman" w:cs="Times New Roman"/>
            <w:szCs w:val="24"/>
          </w:rPr>
          <w:t xml:space="preserve">associated </w:t>
        </w:r>
      </w:ins>
      <w:ins w:id="700" w:author="RANNOU Jean-Philippe" w:date="2015-06-15T10:11:00Z">
        <w:r w:rsidR="009E51A6">
          <w:rPr>
            <w:rFonts w:ascii="Times New Roman" w:hAnsi="Times New Roman" w:cs="Times New Roman"/>
            <w:szCs w:val="24"/>
          </w:rPr>
          <w:t xml:space="preserve">Coriolis float </w:t>
        </w:r>
      </w:ins>
      <w:ins w:id="701" w:author="RANNOU Jean-Philippe" w:date="2015-06-15T10:12:00Z">
        <w:r w:rsidR="009E51A6">
          <w:rPr>
            <w:rFonts w:ascii="Times New Roman" w:hAnsi="Times New Roman" w:cs="Times New Roman"/>
            <w:szCs w:val="24"/>
          </w:rPr>
          <w:t>versions are at the beginning of the file name</w:t>
        </w:r>
      </w:ins>
      <w:ins w:id="702" w:author="RANNOU Jean-Philippe" w:date="2015-06-15T10:10:00Z">
        <w:r w:rsidR="009E51A6">
          <w:rPr>
            <w:rFonts w:ascii="Times New Roman" w:hAnsi="Times New Roman" w:cs="Times New Roman"/>
            <w:szCs w:val="24"/>
          </w:rPr>
          <w:t>)</w:t>
        </w:r>
      </w:ins>
      <w:ins w:id="703" w:author="RANNOU Jean-Philippe" w:date="2015-06-15T10:11:00Z">
        <w:r w:rsidR="009E51A6">
          <w:rPr>
            <w:rFonts w:ascii="Times New Roman" w:hAnsi="Times New Roman" w:cs="Times New Roman"/>
            <w:szCs w:val="24"/>
          </w:rPr>
          <w:t xml:space="preserve"> </w:t>
        </w:r>
      </w:ins>
      <w:ins w:id="704" w:author="RANNOU Jean-Philippe" w:date="2015-06-15T10:12:00Z">
        <w:r w:rsidR="009E51A6">
          <w:rPr>
            <w:rFonts w:ascii="Times New Roman" w:hAnsi="Times New Roman" w:cs="Times New Roman"/>
            <w:szCs w:val="24"/>
          </w:rPr>
          <w:t xml:space="preserve">and then </w:t>
        </w:r>
      </w:ins>
      <w:ins w:id="705" w:author="RANNOU Jean-Philippe" w:date="2015-06-15T10:14:00Z">
        <w:r w:rsidR="009E51A6">
          <w:rPr>
            <w:rFonts w:ascii="Times New Roman" w:hAnsi="Times New Roman" w:cs="Times New Roman"/>
            <w:szCs w:val="24"/>
          </w:rPr>
          <w:t xml:space="preserve">from the </w:t>
        </w:r>
        <w:r w:rsidR="009E51A6" w:rsidRPr="00D438AA">
          <w:rPr>
            <w:rFonts w:ascii="Times New Roman" w:hAnsi="Times New Roman" w:cs="Times New Roman"/>
            <w:i/>
            <w:szCs w:val="24"/>
          </w:rPr>
          <w:t>decPrv_20150409_001a_for_incois\decPrv_soft\config\_VersionsLogiciellesProvor_20150407.xlsx</w:t>
        </w:r>
        <w:r w:rsidR="009E51A6">
          <w:rPr>
            <w:rFonts w:ascii="Times New Roman" w:hAnsi="Times New Roman" w:cs="Times New Roman"/>
            <w:szCs w:val="24"/>
          </w:rPr>
          <w:t xml:space="preserve"> file. This file is also used to find the </w:t>
        </w:r>
      </w:ins>
      <w:ins w:id="706" w:author="RANNOU Jean-Philippe" w:date="2015-06-15T10:15:00Z">
        <w:r w:rsidR="009E51A6">
          <w:rPr>
            <w:rFonts w:ascii="Times New Roman" w:hAnsi="Times New Roman" w:cs="Times New Roman"/>
            <w:szCs w:val="24"/>
          </w:rPr>
          <w:t>decoder Id (column ‘C’) from the Coriolis version (column ‘B’).</w:t>
        </w:r>
      </w:ins>
    </w:p>
    <w:p w:rsidR="009F2D6F" w:rsidRPr="00226241" w:rsidRDefault="009F2D6F">
      <w:pPr>
        <w:pStyle w:val="Titre3"/>
        <w:rPr>
          <w:ins w:id="707" w:author="RANNOU Jean-Philippe" w:date="2015-06-15T10:02:00Z"/>
          <w:rPrChange w:id="708" w:author="RANNOU Jean-Philippe" w:date="2015-06-15T10:17:00Z">
            <w:rPr>
              <w:ins w:id="709" w:author="RANNOU Jean-Philippe" w:date="2015-06-15T10:02:00Z"/>
            </w:rPr>
          </w:rPrChange>
        </w:rPr>
        <w:pPrChange w:id="710" w:author="RANNOU Jean-Philippe" w:date="2015-06-15T10:17:00Z">
          <w:pPr>
            <w:spacing w:line="240" w:lineRule="auto"/>
          </w:pPr>
        </w:pPrChange>
      </w:pPr>
      <w:bookmarkStart w:id="711" w:name="_Toc422130534"/>
      <w:ins w:id="712" w:author="RANNOU Jean-Philippe" w:date="2015-06-15T10:02:00Z">
        <w:r w:rsidRPr="00C14698">
          <w:t>Update the _provor_floats_information_co_rt.xls</w:t>
        </w:r>
        <w:r w:rsidRPr="003C1887">
          <w:t xml:space="preserve"> file</w:t>
        </w:r>
        <w:bookmarkEnd w:id="711"/>
      </w:ins>
    </w:p>
    <w:p w:rsidR="009F2D6F" w:rsidRDefault="00226241">
      <w:pPr>
        <w:spacing w:line="240" w:lineRule="auto"/>
        <w:rPr>
          <w:ins w:id="713" w:author="RANNOU Jean-Philippe" w:date="2015-06-15T10:18:00Z"/>
          <w:rFonts w:ascii="Times New Roman" w:hAnsi="Times New Roman" w:cs="Times New Roman"/>
          <w:szCs w:val="24"/>
        </w:rPr>
      </w:pPr>
      <w:ins w:id="714" w:author="RANNOU Jean-Philippe" w:date="2015-06-15T10:17:00Z">
        <w:r>
          <w:rPr>
            <w:rFonts w:ascii="Times New Roman" w:hAnsi="Times New Roman" w:cs="Times New Roman"/>
            <w:szCs w:val="24"/>
          </w:rPr>
          <w:t xml:space="preserve">Add a new entry for each new float in the </w:t>
        </w:r>
      </w:ins>
      <w:ins w:id="715" w:author="RANNOU Jean-Philippe" w:date="2015-06-15T10:18:00Z">
        <w:r w:rsidRPr="00D438AA">
          <w:rPr>
            <w:rFonts w:ascii="Times New Roman" w:hAnsi="Times New Roman" w:cs="Times New Roman"/>
            <w:i/>
            <w:szCs w:val="24"/>
          </w:rPr>
          <w:t>_provor_floats_information_co_rt.xls</w:t>
        </w:r>
        <w:r w:rsidRPr="00D438AA">
          <w:rPr>
            <w:rFonts w:ascii="Times New Roman" w:hAnsi="Times New Roman" w:cs="Times New Roman"/>
            <w:szCs w:val="24"/>
          </w:rPr>
          <w:t xml:space="preserve"> </w:t>
        </w:r>
        <w:r>
          <w:rPr>
            <w:rFonts w:ascii="Times New Roman" w:hAnsi="Times New Roman" w:cs="Times New Roman"/>
            <w:szCs w:val="24"/>
          </w:rPr>
          <w:t>file.</w:t>
        </w:r>
      </w:ins>
    </w:p>
    <w:p w:rsidR="00226241" w:rsidRDefault="00226241">
      <w:pPr>
        <w:spacing w:line="240" w:lineRule="auto"/>
        <w:rPr>
          <w:ins w:id="716" w:author="RANNOU Jean-Philippe" w:date="2015-06-15T10:02:00Z"/>
          <w:rFonts w:ascii="Times New Roman" w:hAnsi="Times New Roman" w:cs="Times New Roman"/>
          <w:szCs w:val="24"/>
        </w:rPr>
      </w:pPr>
      <w:ins w:id="717" w:author="RANNOU Jean-Philippe" w:date="2015-06-15T10:18:00Z">
        <w:r>
          <w:rPr>
            <w:rFonts w:ascii="Times New Roman" w:hAnsi="Times New Roman" w:cs="Times New Roman"/>
            <w:szCs w:val="24"/>
          </w:rPr>
          <w:t xml:space="preserve">At Coriolis, we use the </w:t>
        </w:r>
      </w:ins>
      <w:ins w:id="718" w:author="RANNOU Jean-Philippe" w:date="2015-06-15T10:20:00Z">
        <w:r>
          <w:rPr>
            <w:rFonts w:ascii="Times New Roman" w:hAnsi="Times New Roman" w:cs="Times New Roman"/>
            <w:szCs w:val="24"/>
          </w:rPr>
          <w:t xml:space="preserve">tool </w:t>
        </w:r>
      </w:ins>
      <w:ins w:id="719" w:author="RANNOU Jean-Philippe" w:date="2015-06-15T10:19:00Z">
        <w:r w:rsidRPr="00D53954">
          <w:rPr>
            <w:rStyle w:val="informatiqueCar"/>
            <w:rFonts w:eastAsiaTheme="minorHAnsi"/>
            <w:rPrChange w:id="720" w:author="RANNOU Jean-Philippe" w:date="2015-06-15T10:55:00Z">
              <w:rPr>
                <w:rFonts w:ascii="Times New Roman" w:hAnsi="Times New Roman" w:cs="Times New Roman"/>
                <w:szCs w:val="24"/>
              </w:rPr>
            </w:rPrChange>
          </w:rPr>
          <w:t>get_meta_data_from_data_base</w:t>
        </w:r>
      </w:ins>
      <w:ins w:id="721" w:author="RANNOU Jean-Philippe" w:date="2015-06-15T10:20:00Z">
        <w:r>
          <w:rPr>
            <w:rFonts w:ascii="Times New Roman" w:hAnsi="Times New Roman" w:cs="Times New Roman"/>
            <w:szCs w:val="24"/>
          </w:rPr>
          <w:t xml:space="preserve"> which retrieve the needed information from a Coriolis data base export</w:t>
        </w:r>
      </w:ins>
      <w:ins w:id="722" w:author="RANNOU Jean-Philippe" w:date="2015-06-15T10:21:00Z">
        <w:r>
          <w:rPr>
            <w:rFonts w:ascii="Times New Roman" w:hAnsi="Times New Roman" w:cs="Times New Roman"/>
            <w:szCs w:val="24"/>
          </w:rPr>
          <w:t>.</w:t>
        </w:r>
      </w:ins>
    </w:p>
    <w:p w:rsidR="009F2D6F" w:rsidRDefault="009F2D6F">
      <w:pPr>
        <w:pStyle w:val="Titre3"/>
        <w:rPr>
          <w:ins w:id="723" w:author="RANNOU Jean-Philippe" w:date="2015-06-15T10:02:00Z"/>
        </w:rPr>
        <w:pPrChange w:id="724" w:author="RANNOU Jean-Philippe" w:date="2015-06-15T10:21:00Z">
          <w:pPr>
            <w:spacing w:line="240" w:lineRule="auto"/>
          </w:pPr>
        </w:pPrChange>
      </w:pPr>
      <w:bookmarkStart w:id="725" w:name="_Toc422130535"/>
      <w:ins w:id="726" w:author="RANNOU Jean-Philippe" w:date="2015-06-15T10:02:00Z">
        <w:r>
          <w:t>Create the json meta-data file</w:t>
        </w:r>
      </w:ins>
      <w:ins w:id="727" w:author="RANNOU Jean-Philippe" w:date="2015-06-15T10:21:00Z">
        <w:r w:rsidR="00226241">
          <w:t xml:space="preserve"> of the float</w:t>
        </w:r>
      </w:ins>
      <w:bookmarkEnd w:id="725"/>
    </w:p>
    <w:p w:rsidR="009F2D6F" w:rsidRDefault="00226241">
      <w:pPr>
        <w:spacing w:line="240" w:lineRule="auto"/>
        <w:rPr>
          <w:ins w:id="728" w:author="RANNOU Jean-Philippe" w:date="2015-06-15T10:24:00Z"/>
          <w:rFonts w:ascii="Times New Roman" w:hAnsi="Times New Roman" w:cs="Times New Roman"/>
          <w:szCs w:val="24"/>
        </w:rPr>
      </w:pPr>
      <w:ins w:id="729" w:author="RANNOU Jean-Philippe" w:date="2015-06-15T10:22:00Z">
        <w:r>
          <w:rPr>
            <w:rFonts w:ascii="Times New Roman" w:hAnsi="Times New Roman" w:cs="Times New Roman"/>
            <w:szCs w:val="24"/>
          </w:rPr>
          <w:t xml:space="preserve">This is the most difficult step of the float declaration because the needed </w:t>
        </w:r>
      </w:ins>
      <w:ins w:id="730" w:author="RANNOU Jean-Philippe" w:date="2015-06-15T10:24:00Z">
        <w:r>
          <w:rPr>
            <w:rFonts w:ascii="Times New Roman" w:hAnsi="Times New Roman" w:cs="Times New Roman"/>
            <w:szCs w:val="24"/>
          </w:rPr>
          <w:t>file</w:t>
        </w:r>
      </w:ins>
      <w:ins w:id="731" w:author="RANNOU Jean-Philippe" w:date="2015-06-15T10:22:00Z">
        <w:r>
          <w:rPr>
            <w:rFonts w:ascii="Times New Roman" w:hAnsi="Times New Roman" w:cs="Times New Roman"/>
            <w:szCs w:val="24"/>
          </w:rPr>
          <w:t xml:space="preserve"> should contain</w:t>
        </w:r>
      </w:ins>
      <w:ins w:id="732" w:author="RANNOU Jean-Philippe" w:date="2015-06-15T10:24:00Z">
        <w:r>
          <w:rPr>
            <w:rFonts w:ascii="Times New Roman" w:hAnsi="Times New Roman" w:cs="Times New Roman"/>
            <w:szCs w:val="24"/>
          </w:rPr>
          <w:t xml:space="preserve"> information directly coming or computed from float meta-data.</w:t>
        </w:r>
      </w:ins>
    </w:p>
    <w:p w:rsidR="00226241" w:rsidRDefault="00226241">
      <w:pPr>
        <w:spacing w:line="240" w:lineRule="auto"/>
        <w:rPr>
          <w:ins w:id="733" w:author="RANNOU Jean-Philippe" w:date="2015-06-15T10:26:00Z"/>
          <w:rFonts w:ascii="Times New Roman" w:hAnsi="Times New Roman" w:cs="Times New Roman"/>
          <w:szCs w:val="24"/>
        </w:rPr>
      </w:pPr>
      <w:ins w:id="734" w:author="RANNOU Jean-Philippe" w:date="2015-06-15T10:25:00Z">
        <w:r>
          <w:rPr>
            <w:rFonts w:ascii="Times New Roman" w:hAnsi="Times New Roman" w:cs="Times New Roman"/>
            <w:szCs w:val="24"/>
          </w:rPr>
          <w:t xml:space="preserve">These meta-data storage depends on each DAC </w:t>
        </w:r>
      </w:ins>
      <w:ins w:id="735" w:author="RANNOU Jean-Philippe" w:date="2015-06-15T10:26:00Z">
        <w:r>
          <w:rPr>
            <w:rFonts w:ascii="Times New Roman" w:hAnsi="Times New Roman" w:cs="Times New Roman"/>
            <w:szCs w:val="24"/>
          </w:rPr>
          <w:t>infrastructure</w:t>
        </w:r>
      </w:ins>
      <w:ins w:id="736" w:author="RANNOU Jean-Philippe" w:date="2015-06-15T10:25:00Z">
        <w:r>
          <w:rPr>
            <w:rFonts w:ascii="Times New Roman" w:hAnsi="Times New Roman" w:cs="Times New Roman"/>
            <w:szCs w:val="24"/>
          </w:rPr>
          <w:t>.</w:t>
        </w:r>
      </w:ins>
      <w:ins w:id="737" w:author="RANNOU Jean-Philippe" w:date="2015-06-15T10:26:00Z">
        <w:r>
          <w:rPr>
            <w:rFonts w:ascii="Times New Roman" w:hAnsi="Times New Roman" w:cs="Times New Roman"/>
            <w:szCs w:val="24"/>
          </w:rPr>
          <w:t xml:space="preserve"> At Coriolis, we use an export of the data base </w:t>
        </w:r>
      </w:ins>
      <w:ins w:id="738" w:author="RANNOU Jean-Philippe" w:date="2015-06-15T10:56:00Z">
        <w:r w:rsidR="00D53954">
          <w:rPr>
            <w:rFonts w:ascii="Times New Roman" w:hAnsi="Times New Roman" w:cs="Times New Roman"/>
            <w:szCs w:val="24"/>
          </w:rPr>
          <w:t>(</w:t>
        </w:r>
      </w:ins>
      <w:ins w:id="739" w:author="RANNOU Jean-Philippe" w:date="2015-06-15T10:26:00Z">
        <w:r>
          <w:rPr>
            <w:rFonts w:ascii="Times New Roman" w:hAnsi="Times New Roman" w:cs="Times New Roman"/>
            <w:szCs w:val="24"/>
          </w:rPr>
          <w:t>and additional files</w:t>
        </w:r>
      </w:ins>
      <w:ins w:id="740" w:author="RANNOU Jean-Philippe" w:date="2015-06-15T10:56:00Z">
        <w:r w:rsidR="00D53954">
          <w:rPr>
            <w:rFonts w:ascii="Times New Roman" w:hAnsi="Times New Roman" w:cs="Times New Roman"/>
            <w:szCs w:val="24"/>
          </w:rPr>
          <w:t xml:space="preserve"> for Remocean floats)</w:t>
        </w:r>
      </w:ins>
      <w:ins w:id="741" w:author="RANNOU Jean-Philippe" w:date="2015-06-15T10:26:00Z">
        <w:r>
          <w:rPr>
            <w:rFonts w:ascii="Times New Roman" w:hAnsi="Times New Roman" w:cs="Times New Roman"/>
            <w:szCs w:val="24"/>
          </w:rPr>
          <w:t>.</w:t>
        </w:r>
      </w:ins>
    </w:p>
    <w:p w:rsidR="00226241" w:rsidRDefault="00226241">
      <w:pPr>
        <w:spacing w:line="240" w:lineRule="auto"/>
        <w:rPr>
          <w:ins w:id="742" w:author="RANNOU Jean-Philippe" w:date="2015-06-15T10:28:00Z"/>
          <w:rFonts w:ascii="Times New Roman" w:hAnsi="Times New Roman" w:cs="Times New Roman"/>
          <w:szCs w:val="24"/>
        </w:rPr>
      </w:pPr>
      <w:ins w:id="743" w:author="RANNOU Jean-Philippe" w:date="2015-06-15T10:27:00Z">
        <w:r w:rsidRPr="00D53954">
          <w:rPr>
            <w:rFonts w:ascii="Times New Roman" w:hAnsi="Times New Roman" w:cs="Times New Roman"/>
            <w:b/>
            <w:szCs w:val="24"/>
            <w:rPrChange w:id="744" w:author="RANNOU Jean-Philippe" w:date="2015-06-15T10:56:00Z">
              <w:rPr>
                <w:rFonts w:ascii="Times New Roman" w:hAnsi="Times New Roman" w:cs="Times New Roman"/>
                <w:szCs w:val="24"/>
              </w:rPr>
            </w:rPrChange>
          </w:rPr>
          <w:t>For Argos floats</w:t>
        </w:r>
        <w:r>
          <w:rPr>
            <w:rFonts w:ascii="Times New Roman" w:hAnsi="Times New Roman" w:cs="Times New Roman"/>
            <w:szCs w:val="24"/>
          </w:rPr>
          <w:t xml:space="preserve"> we use the tool </w:t>
        </w:r>
        <w:r w:rsidRPr="00D53954">
          <w:rPr>
            <w:rStyle w:val="informatiqueCar"/>
            <w:rFonts w:eastAsiaTheme="minorHAnsi"/>
            <w:rPrChange w:id="745" w:author="RANNOU Jean-Philippe" w:date="2015-06-15T10:56:00Z">
              <w:rPr>
                <w:rFonts w:ascii="Times New Roman" w:hAnsi="Times New Roman" w:cs="Times New Roman"/>
                <w:szCs w:val="24"/>
              </w:rPr>
            </w:rPrChange>
          </w:rPr>
          <w:t>generate_json_float_meta</w:t>
        </w:r>
      </w:ins>
      <w:ins w:id="746" w:author="RANNOU Jean-Philippe" w:date="2015-06-15T10:28:00Z">
        <w:r w:rsidRPr="00D53954">
          <w:rPr>
            <w:rStyle w:val="informatiqueCar"/>
            <w:rFonts w:eastAsiaTheme="minorHAnsi"/>
            <w:rPrChange w:id="747" w:author="RANNOU Jean-Philippe" w:date="2015-06-15T10:56:00Z">
              <w:rPr>
                <w:rFonts w:ascii="Times New Roman" w:hAnsi="Times New Roman" w:cs="Times New Roman"/>
                <w:szCs w:val="24"/>
              </w:rPr>
            </w:rPrChange>
          </w:rPr>
          <w:t>_argos</w:t>
        </w:r>
        <w:r w:rsidR="003F7C5C">
          <w:rPr>
            <w:rFonts w:ascii="Times New Roman" w:hAnsi="Times New Roman" w:cs="Times New Roman"/>
            <w:szCs w:val="24"/>
          </w:rPr>
          <w:t xml:space="preserve"> which uses only the data base export.</w:t>
        </w:r>
      </w:ins>
    </w:p>
    <w:p w:rsidR="003F7C5C" w:rsidRDefault="003F7C5C">
      <w:pPr>
        <w:spacing w:line="240" w:lineRule="auto"/>
        <w:rPr>
          <w:ins w:id="748" w:author="RANNOU Jean-Philippe" w:date="2015-06-15T10:29:00Z"/>
          <w:rFonts w:ascii="Times New Roman" w:hAnsi="Times New Roman" w:cs="Times New Roman"/>
          <w:szCs w:val="24"/>
        </w:rPr>
      </w:pPr>
      <w:ins w:id="749" w:author="RANNOU Jean-Philippe" w:date="2015-06-15T10:28:00Z">
        <w:r w:rsidRPr="00D53954">
          <w:rPr>
            <w:rFonts w:ascii="Times New Roman" w:hAnsi="Times New Roman" w:cs="Times New Roman"/>
            <w:b/>
            <w:szCs w:val="24"/>
            <w:rPrChange w:id="750" w:author="RANNOU Jean-Philippe" w:date="2015-06-15T10:57:00Z">
              <w:rPr>
                <w:rFonts w:ascii="Times New Roman" w:hAnsi="Times New Roman" w:cs="Times New Roman"/>
                <w:szCs w:val="24"/>
              </w:rPr>
            </w:rPrChange>
          </w:rPr>
          <w:lastRenderedPageBreak/>
          <w:t>For Iridium floats</w:t>
        </w:r>
        <w:r>
          <w:rPr>
            <w:rFonts w:ascii="Times New Roman" w:hAnsi="Times New Roman" w:cs="Times New Roman"/>
            <w:szCs w:val="24"/>
          </w:rPr>
          <w:t xml:space="preserve"> we use the tool </w:t>
        </w:r>
      </w:ins>
      <w:ins w:id="751" w:author="RANNOU Jean-Philippe" w:date="2015-06-15T10:29:00Z">
        <w:r w:rsidRPr="00D53954">
          <w:rPr>
            <w:rStyle w:val="informatiqueCar"/>
            <w:rFonts w:eastAsiaTheme="minorHAnsi"/>
            <w:rPrChange w:id="752" w:author="RANNOU Jean-Philippe" w:date="2015-06-15T10:57:00Z">
              <w:rPr>
                <w:rFonts w:ascii="Times New Roman" w:hAnsi="Times New Roman" w:cs="Times New Roman"/>
                <w:szCs w:val="24"/>
              </w:rPr>
            </w:rPrChange>
          </w:rPr>
          <w:t>generate_json_float_meta_ir_sbd</w:t>
        </w:r>
        <w:r w:rsidRPr="003F7C5C">
          <w:rPr>
            <w:rFonts w:ascii="Times New Roman" w:hAnsi="Times New Roman" w:cs="Times New Roman"/>
            <w:szCs w:val="24"/>
          </w:rPr>
          <w:t xml:space="preserve"> </w:t>
        </w:r>
        <w:r>
          <w:rPr>
            <w:rFonts w:ascii="Times New Roman" w:hAnsi="Times New Roman" w:cs="Times New Roman"/>
            <w:szCs w:val="24"/>
          </w:rPr>
          <w:t>which uses only the data base export.</w:t>
        </w:r>
      </w:ins>
    </w:p>
    <w:p w:rsidR="003F7C5C" w:rsidRDefault="003F7C5C">
      <w:pPr>
        <w:spacing w:line="240" w:lineRule="auto"/>
        <w:rPr>
          <w:ins w:id="753" w:author="RANNOU Jean-Philippe" w:date="2015-06-15T10:30:00Z"/>
          <w:rFonts w:ascii="Times New Roman" w:hAnsi="Times New Roman" w:cs="Times New Roman"/>
          <w:szCs w:val="24"/>
        </w:rPr>
      </w:pPr>
      <w:ins w:id="754" w:author="RANNOU Jean-Philippe" w:date="2015-06-15T10:29:00Z">
        <w:r w:rsidRPr="00D53954">
          <w:rPr>
            <w:rFonts w:ascii="Times New Roman" w:hAnsi="Times New Roman" w:cs="Times New Roman"/>
            <w:b/>
            <w:szCs w:val="24"/>
            <w:rPrChange w:id="755" w:author="RANNOU Jean-Philippe" w:date="2015-06-15T10:57:00Z">
              <w:rPr>
                <w:rFonts w:ascii="Times New Roman" w:hAnsi="Times New Roman" w:cs="Times New Roman"/>
                <w:szCs w:val="24"/>
              </w:rPr>
            </w:rPrChange>
          </w:rPr>
          <w:t>For Iridium FLBB floats</w:t>
        </w:r>
        <w:r>
          <w:rPr>
            <w:rFonts w:ascii="Times New Roman" w:hAnsi="Times New Roman" w:cs="Times New Roman"/>
            <w:szCs w:val="24"/>
          </w:rPr>
          <w:t xml:space="preserve"> we use the tool </w:t>
        </w:r>
      </w:ins>
      <w:ins w:id="756" w:author="RANNOU Jean-Philippe" w:date="2015-06-15T10:30:00Z">
        <w:r w:rsidRPr="00D53954">
          <w:rPr>
            <w:rStyle w:val="informatiqueCar"/>
            <w:rFonts w:eastAsiaTheme="minorHAnsi"/>
            <w:rPrChange w:id="757" w:author="RANNOU Jean-Philippe" w:date="2015-06-15T10:57:00Z">
              <w:rPr>
                <w:rFonts w:ascii="Times New Roman" w:hAnsi="Times New Roman" w:cs="Times New Roman"/>
                <w:szCs w:val="24"/>
              </w:rPr>
            </w:rPrChange>
          </w:rPr>
          <w:t>generate_json_float_meta_remocean_flbb</w:t>
        </w:r>
        <w:r>
          <w:rPr>
            <w:rFonts w:ascii="Times New Roman" w:hAnsi="Times New Roman" w:cs="Times New Roman"/>
            <w:szCs w:val="24"/>
          </w:rPr>
          <w:t xml:space="preserve"> which uses:</w:t>
        </w:r>
      </w:ins>
    </w:p>
    <w:p w:rsidR="003F7C5C" w:rsidRDefault="003F7C5C">
      <w:pPr>
        <w:pStyle w:val="Paragraphedeliste"/>
        <w:numPr>
          <w:ilvl w:val="0"/>
          <w:numId w:val="41"/>
        </w:numPr>
        <w:spacing w:line="240" w:lineRule="auto"/>
        <w:rPr>
          <w:ins w:id="758" w:author="RANNOU Jean-Philippe" w:date="2015-06-15T10:31:00Z"/>
          <w:rFonts w:ascii="Times New Roman" w:hAnsi="Times New Roman" w:cs="Times New Roman"/>
          <w:szCs w:val="24"/>
        </w:rPr>
        <w:pPrChange w:id="759" w:author="RANNOU Jean-Philippe" w:date="2015-06-15T10:36:00Z">
          <w:pPr>
            <w:spacing w:line="240" w:lineRule="auto"/>
          </w:pPr>
        </w:pPrChange>
      </w:pPr>
      <w:ins w:id="760" w:author="RANNOU Jean-Philippe" w:date="2015-06-15T10:31:00Z">
        <w:r>
          <w:rPr>
            <w:rFonts w:ascii="Times New Roman" w:hAnsi="Times New Roman" w:cs="Times New Roman"/>
            <w:szCs w:val="24"/>
          </w:rPr>
          <w:t>The</w:t>
        </w:r>
      </w:ins>
      <w:ins w:id="761" w:author="RANNOU Jean-Philippe" w:date="2015-06-15T10:30:00Z">
        <w:r>
          <w:rPr>
            <w:rFonts w:ascii="Times New Roman" w:hAnsi="Times New Roman" w:cs="Times New Roman"/>
            <w:szCs w:val="24"/>
          </w:rPr>
          <w:t xml:space="preserve"> data base export,</w:t>
        </w:r>
      </w:ins>
    </w:p>
    <w:p w:rsidR="003F7C5C" w:rsidRDefault="003F7C5C">
      <w:pPr>
        <w:pStyle w:val="Paragraphedeliste"/>
        <w:numPr>
          <w:ilvl w:val="0"/>
          <w:numId w:val="41"/>
        </w:numPr>
        <w:spacing w:line="240" w:lineRule="auto"/>
        <w:rPr>
          <w:ins w:id="762" w:author="RANNOU Jean-Philippe" w:date="2015-06-15T10:33:00Z"/>
          <w:rFonts w:ascii="Times New Roman" w:hAnsi="Times New Roman" w:cs="Times New Roman"/>
          <w:szCs w:val="24"/>
        </w:rPr>
        <w:pPrChange w:id="763" w:author="RANNOU Jean-Philippe" w:date="2015-06-15T10:36:00Z">
          <w:pPr>
            <w:spacing w:line="240" w:lineRule="auto"/>
          </w:pPr>
        </w:pPrChange>
      </w:pPr>
      <w:ins w:id="764" w:author="RANNOU Jean-Philippe" w:date="2015-06-15T10:31:00Z">
        <w:r>
          <w:rPr>
            <w:rFonts w:ascii="Times New Roman" w:hAnsi="Times New Roman" w:cs="Times New Roman"/>
            <w:szCs w:val="24"/>
          </w:rPr>
          <w:t xml:space="preserve">The calibration coefficients transmitted by the float </w:t>
        </w:r>
      </w:ins>
      <w:ins w:id="765" w:author="RANNOU Jean-Philippe" w:date="2015-06-15T10:33:00Z">
        <w:r>
          <w:rPr>
            <w:rFonts w:ascii="Times New Roman" w:hAnsi="Times New Roman" w:cs="Times New Roman"/>
            <w:szCs w:val="24"/>
          </w:rPr>
          <w:t>(</w:t>
        </w:r>
        <w:r w:rsidRPr="003F7C5C">
          <w:rPr>
            <w:rFonts w:ascii="Times New Roman" w:hAnsi="Times New Roman" w:cs="Times New Roman"/>
            <w:i/>
            <w:szCs w:val="24"/>
            <w:rPrChange w:id="766" w:author="RANNOU Jean-Philippe" w:date="2015-06-15T10:34:00Z">
              <w:rPr>
                <w:rFonts w:ascii="Times New Roman" w:hAnsi="Times New Roman" w:cs="Times New Roman"/>
                <w:szCs w:val="24"/>
              </w:rPr>
            </w:rPrChange>
          </w:rPr>
          <w:t>calib_coef.xlsx</w:t>
        </w:r>
        <w:r>
          <w:rPr>
            <w:rFonts w:ascii="Times New Roman" w:hAnsi="Times New Roman" w:cs="Times New Roman"/>
            <w:szCs w:val="24"/>
          </w:rPr>
          <w:t xml:space="preserve"> file),</w:t>
        </w:r>
      </w:ins>
    </w:p>
    <w:p w:rsidR="003F7C5C" w:rsidRPr="003F7C5C" w:rsidRDefault="003F7C5C">
      <w:pPr>
        <w:pStyle w:val="Paragraphedeliste"/>
        <w:numPr>
          <w:ilvl w:val="0"/>
          <w:numId w:val="41"/>
        </w:numPr>
        <w:spacing w:line="240" w:lineRule="auto"/>
        <w:rPr>
          <w:ins w:id="767" w:author="RANNOU Jean-Philippe" w:date="2015-06-15T10:22:00Z"/>
          <w:rFonts w:ascii="Times New Roman" w:hAnsi="Times New Roman" w:cs="Times New Roman"/>
          <w:szCs w:val="24"/>
          <w:rPrChange w:id="768" w:author="RANNOU Jean-Philippe" w:date="2015-06-15T10:30:00Z">
            <w:rPr>
              <w:ins w:id="769" w:author="RANNOU Jean-Philippe" w:date="2015-06-15T10:22:00Z"/>
            </w:rPr>
          </w:rPrChange>
        </w:rPr>
        <w:pPrChange w:id="770" w:author="RANNOU Jean-Philippe" w:date="2015-06-15T10:36:00Z">
          <w:pPr>
            <w:spacing w:line="240" w:lineRule="auto"/>
          </w:pPr>
        </w:pPrChange>
      </w:pPr>
      <w:ins w:id="771" w:author="RANNOU Jean-Philippe" w:date="2015-06-15T10:34:00Z">
        <w:r>
          <w:rPr>
            <w:rFonts w:ascii="Times New Roman" w:hAnsi="Times New Roman" w:cs="Times New Roman"/>
            <w:szCs w:val="24"/>
          </w:rPr>
          <w:t xml:space="preserve">The configuration of the float dumped in a file just before </w:t>
        </w:r>
      </w:ins>
      <w:ins w:id="772" w:author="RANNOU Jean-Philippe" w:date="2015-06-15T10:35:00Z">
        <w:r>
          <w:rPr>
            <w:rFonts w:ascii="Times New Roman" w:hAnsi="Times New Roman" w:cs="Times New Roman"/>
            <w:szCs w:val="24"/>
          </w:rPr>
          <w:t>launch (</w:t>
        </w:r>
        <w:r w:rsidRPr="003F7C5C">
          <w:rPr>
            <w:rFonts w:ascii="Times New Roman" w:hAnsi="Times New Roman" w:cs="Times New Roman"/>
            <w:i/>
            <w:szCs w:val="24"/>
            <w:rPrChange w:id="773" w:author="RANNOU Jean-Philippe" w:date="2015-06-15T10:36:00Z">
              <w:rPr>
                <w:rFonts w:ascii="Times New Roman" w:hAnsi="Times New Roman" w:cs="Times New Roman"/>
                <w:szCs w:val="24"/>
              </w:rPr>
            </w:rPrChange>
          </w:rPr>
          <w:t>ConfigAtLaunch</w:t>
        </w:r>
      </w:ins>
      <w:ins w:id="774" w:author="RANNOU Jean-Philippe" w:date="2015-06-15T10:36:00Z">
        <w:r>
          <w:rPr>
            <w:rFonts w:ascii="Times New Roman" w:hAnsi="Times New Roman" w:cs="Times New Roman"/>
            <w:szCs w:val="24"/>
          </w:rPr>
          <w:t xml:space="preserve"> directory).</w:t>
        </w:r>
      </w:ins>
    </w:p>
    <w:p w:rsidR="00226241" w:rsidRPr="009F2D6F" w:rsidRDefault="003F7C5C" w:rsidP="00C14698">
      <w:pPr>
        <w:spacing w:line="240" w:lineRule="auto"/>
        <w:rPr>
          <w:ins w:id="775" w:author="RANNOU Jean-Philippe" w:date="2015-06-15T09:54:00Z"/>
          <w:rFonts w:ascii="Times New Roman" w:hAnsi="Times New Roman" w:cs="Times New Roman"/>
          <w:szCs w:val="24"/>
          <w:rPrChange w:id="776" w:author="RANNOU Jean-Philippe" w:date="2015-06-15T10:01:00Z">
            <w:rPr>
              <w:ins w:id="777" w:author="RANNOU Jean-Philippe" w:date="2015-06-15T09:54:00Z"/>
            </w:rPr>
          </w:rPrChange>
        </w:rPr>
      </w:pPr>
      <w:ins w:id="778" w:author="RANNOU Jean-Philippe" w:date="2015-06-15T10:36:00Z">
        <w:r>
          <w:rPr>
            <w:rFonts w:ascii="Times New Roman" w:hAnsi="Times New Roman" w:cs="Times New Roman"/>
            <w:szCs w:val="24"/>
          </w:rPr>
          <w:t>Note that</w:t>
        </w:r>
      </w:ins>
      <w:ins w:id="779" w:author="RANNOU Jean-Philippe" w:date="2015-06-15T10:57:00Z">
        <w:r w:rsidR="00D53954">
          <w:rPr>
            <w:rFonts w:ascii="Times New Roman" w:hAnsi="Times New Roman" w:cs="Times New Roman"/>
            <w:szCs w:val="24"/>
          </w:rPr>
          <w:t>,</w:t>
        </w:r>
      </w:ins>
      <w:ins w:id="780" w:author="RANNOU Jean-Philippe" w:date="2015-06-15T10:36:00Z">
        <w:r>
          <w:rPr>
            <w:rFonts w:ascii="Times New Roman" w:hAnsi="Times New Roman" w:cs="Times New Roman"/>
            <w:szCs w:val="24"/>
          </w:rPr>
          <w:t xml:space="preserve"> to update the </w:t>
        </w:r>
        <w:r w:rsidRPr="00D438AA">
          <w:rPr>
            <w:rFonts w:ascii="Times New Roman" w:hAnsi="Times New Roman" w:cs="Times New Roman"/>
            <w:i/>
            <w:szCs w:val="24"/>
          </w:rPr>
          <w:t>calib_coef.xlsx</w:t>
        </w:r>
        <w:r>
          <w:rPr>
            <w:rFonts w:ascii="Times New Roman" w:hAnsi="Times New Roman" w:cs="Times New Roman"/>
            <w:szCs w:val="24"/>
          </w:rPr>
          <w:t xml:space="preserve"> (and </w:t>
        </w:r>
        <w:r>
          <w:rPr>
            <w:rFonts w:ascii="Times New Roman" w:hAnsi="Times New Roman" w:cs="Times New Roman"/>
            <w:i/>
            <w:szCs w:val="24"/>
          </w:rPr>
          <w:t>calib_coef.</w:t>
        </w:r>
      </w:ins>
      <w:ins w:id="781" w:author="RANNOU Jean-Philippe" w:date="2015-06-15T10:37:00Z">
        <w:r>
          <w:rPr>
            <w:rFonts w:ascii="Times New Roman" w:hAnsi="Times New Roman" w:cs="Times New Roman"/>
            <w:i/>
            <w:szCs w:val="24"/>
          </w:rPr>
          <w:t>txt</w:t>
        </w:r>
      </w:ins>
      <w:ins w:id="782" w:author="RANNOU Jean-Philippe" w:date="2015-06-15T10:36:00Z">
        <w:r>
          <w:rPr>
            <w:rFonts w:ascii="Times New Roman" w:hAnsi="Times New Roman" w:cs="Times New Roman"/>
            <w:szCs w:val="24"/>
          </w:rPr>
          <w:t>) file</w:t>
        </w:r>
      </w:ins>
      <w:ins w:id="783" w:author="RANNOU Jean-Philippe" w:date="2015-06-15T10:37:00Z">
        <w:r>
          <w:rPr>
            <w:rFonts w:ascii="Times New Roman" w:hAnsi="Times New Roman" w:cs="Times New Roman"/>
            <w:szCs w:val="24"/>
          </w:rPr>
          <w:t xml:space="preserve">s you first need to </w:t>
        </w:r>
      </w:ins>
      <w:ins w:id="784" w:author="RANNOU Jean-Philippe" w:date="2015-06-15T10:38:00Z">
        <w:r w:rsidR="005A1878">
          <w:rPr>
            <w:rFonts w:ascii="Times New Roman" w:hAnsi="Times New Roman" w:cs="Times New Roman"/>
            <w:szCs w:val="24"/>
          </w:rPr>
          <w:t xml:space="preserve">do a previous decoding (with </w:t>
        </w:r>
        <w:r w:rsidR="005A1878" w:rsidRPr="005A1878">
          <w:rPr>
            <w:rStyle w:val="informatiqueCar"/>
            <w:rFonts w:eastAsiaTheme="minorHAnsi"/>
            <w:rPrChange w:id="785" w:author="RANNOU Jean-Philippe" w:date="2015-06-15T10:39:00Z">
              <w:rPr>
                <w:rFonts w:ascii="Times New Roman" w:hAnsi="Times New Roman" w:cs="Times New Roman"/>
                <w:szCs w:val="24"/>
              </w:rPr>
            </w:rPrChange>
          </w:rPr>
          <w:t>decode_provor_2_csv</w:t>
        </w:r>
        <w:r w:rsidR="005A1878">
          <w:rPr>
            <w:rFonts w:ascii="Times New Roman" w:hAnsi="Times New Roman" w:cs="Times New Roman"/>
            <w:szCs w:val="24"/>
          </w:rPr>
          <w:t xml:space="preserve">) </w:t>
        </w:r>
      </w:ins>
      <w:ins w:id="786" w:author="RANNOU Jean-Philippe" w:date="2015-06-15T10:39:00Z">
        <w:r w:rsidR="005A1878">
          <w:rPr>
            <w:rFonts w:ascii="Times New Roman" w:hAnsi="Times New Roman" w:cs="Times New Roman"/>
            <w:szCs w:val="24"/>
          </w:rPr>
          <w:t xml:space="preserve">and to get the </w:t>
        </w:r>
      </w:ins>
      <w:ins w:id="787" w:author="RANNOU Jean-Philippe" w:date="2015-06-15T10:40:00Z">
        <w:r w:rsidR="005A1878" w:rsidRPr="00D53954">
          <w:rPr>
            <w:rFonts w:ascii="Times New Roman" w:hAnsi="Times New Roman" w:cs="Times New Roman"/>
            <w:i/>
            <w:szCs w:val="24"/>
            <w:rPrChange w:id="788" w:author="RANNOU Jean-Philippe" w:date="2015-06-15T10:57:00Z">
              <w:rPr>
                <w:rFonts w:ascii="Times New Roman" w:hAnsi="Times New Roman" w:cs="Times New Roman"/>
                <w:szCs w:val="24"/>
              </w:rPr>
            </w:rPrChange>
          </w:rPr>
          <w:t>ScaleFactChloroA</w:t>
        </w:r>
        <w:r w:rsidR="005A1878">
          <w:rPr>
            <w:rFonts w:ascii="Times New Roman" w:hAnsi="Times New Roman" w:cs="Times New Roman"/>
            <w:szCs w:val="24"/>
          </w:rPr>
          <w:t xml:space="preserve">, </w:t>
        </w:r>
        <w:r w:rsidR="005A1878" w:rsidRPr="00D53954">
          <w:rPr>
            <w:rFonts w:ascii="Times New Roman" w:hAnsi="Times New Roman" w:cs="Times New Roman"/>
            <w:i/>
            <w:szCs w:val="24"/>
            <w:rPrChange w:id="789" w:author="RANNOU Jean-Philippe" w:date="2015-06-15T10:57:00Z">
              <w:rPr>
                <w:rFonts w:ascii="Times New Roman" w:hAnsi="Times New Roman" w:cs="Times New Roman"/>
                <w:szCs w:val="24"/>
              </w:rPr>
            </w:rPrChange>
          </w:rPr>
          <w:t>DarkCountChloroA</w:t>
        </w:r>
        <w:r w:rsidR="005A1878">
          <w:rPr>
            <w:rFonts w:ascii="Times New Roman" w:hAnsi="Times New Roman" w:cs="Times New Roman"/>
            <w:szCs w:val="24"/>
          </w:rPr>
          <w:t xml:space="preserve">, </w:t>
        </w:r>
        <w:r w:rsidR="005A1878" w:rsidRPr="00D53954">
          <w:rPr>
            <w:rFonts w:ascii="Times New Roman" w:hAnsi="Times New Roman" w:cs="Times New Roman"/>
            <w:i/>
            <w:szCs w:val="24"/>
            <w:rPrChange w:id="790" w:author="RANNOU Jean-Philippe" w:date="2015-06-15T10:57:00Z">
              <w:rPr>
                <w:rFonts w:ascii="Times New Roman" w:hAnsi="Times New Roman" w:cs="Times New Roman"/>
                <w:szCs w:val="24"/>
              </w:rPr>
            </w:rPrChange>
          </w:rPr>
          <w:t>ScaleFactBackscatter700</w:t>
        </w:r>
        <w:r w:rsidR="005A1878">
          <w:rPr>
            <w:rFonts w:ascii="Times New Roman" w:hAnsi="Times New Roman" w:cs="Times New Roman"/>
            <w:szCs w:val="24"/>
          </w:rPr>
          <w:t xml:space="preserve">, </w:t>
        </w:r>
        <w:r w:rsidR="005A1878" w:rsidRPr="00D53954">
          <w:rPr>
            <w:rFonts w:ascii="Times New Roman" w:hAnsi="Times New Roman" w:cs="Times New Roman"/>
            <w:i/>
            <w:szCs w:val="24"/>
            <w:rPrChange w:id="791" w:author="RANNOU Jean-Philippe" w:date="2015-06-15T10:58:00Z">
              <w:rPr>
                <w:rFonts w:ascii="Times New Roman" w:hAnsi="Times New Roman" w:cs="Times New Roman"/>
                <w:szCs w:val="24"/>
              </w:rPr>
            </w:rPrChange>
          </w:rPr>
          <w:t>DarkCountBackscatter700</w:t>
        </w:r>
        <w:r w:rsidR="005A1878">
          <w:rPr>
            <w:rFonts w:ascii="Times New Roman" w:hAnsi="Times New Roman" w:cs="Times New Roman"/>
            <w:szCs w:val="24"/>
          </w:rPr>
          <w:t xml:space="preserve"> and </w:t>
        </w:r>
        <w:r w:rsidR="005A1878" w:rsidRPr="00D53954">
          <w:rPr>
            <w:rFonts w:ascii="Times New Roman" w:hAnsi="Times New Roman" w:cs="Times New Roman"/>
            <w:i/>
            <w:szCs w:val="24"/>
            <w:rPrChange w:id="792" w:author="RANNOU Jean-Philippe" w:date="2015-06-15T10:58:00Z">
              <w:rPr>
                <w:rFonts w:ascii="Times New Roman" w:hAnsi="Times New Roman" w:cs="Times New Roman"/>
                <w:szCs w:val="24"/>
              </w:rPr>
            </w:rPrChange>
          </w:rPr>
          <w:t>KhiCoefBackscatter</w:t>
        </w:r>
        <w:r w:rsidR="005A1878">
          <w:rPr>
            <w:rFonts w:ascii="Times New Roman" w:hAnsi="Times New Roman" w:cs="Times New Roman"/>
            <w:szCs w:val="24"/>
          </w:rPr>
          <w:t xml:space="preserve"> coefficient from the </w:t>
        </w:r>
      </w:ins>
      <w:ins w:id="793" w:author="RANNOU Jean-Philippe" w:date="2015-06-15T10:59:00Z">
        <w:r w:rsidR="00324698">
          <w:rPr>
            <w:rFonts w:ascii="Times New Roman" w:hAnsi="Times New Roman" w:cs="Times New Roman"/>
            <w:szCs w:val="24"/>
          </w:rPr>
          <w:t>CSV</w:t>
        </w:r>
      </w:ins>
      <w:ins w:id="794" w:author="RANNOU Jean-Philippe" w:date="2015-06-15T10:40:00Z">
        <w:r w:rsidR="005A1878">
          <w:rPr>
            <w:rFonts w:ascii="Times New Roman" w:hAnsi="Times New Roman" w:cs="Times New Roman"/>
            <w:szCs w:val="24"/>
          </w:rPr>
          <w:t xml:space="preserve"> output</w:t>
        </w:r>
      </w:ins>
      <w:ins w:id="795" w:author="RANNOU Jean-Philippe" w:date="2015-06-15T10:59:00Z">
        <w:r w:rsidR="00324698">
          <w:rPr>
            <w:rFonts w:ascii="Times New Roman" w:hAnsi="Times New Roman" w:cs="Times New Roman"/>
            <w:szCs w:val="24"/>
          </w:rPr>
          <w:t xml:space="preserve"> file</w:t>
        </w:r>
      </w:ins>
      <w:ins w:id="796" w:author="RANNOU Jean-Philippe" w:date="2015-06-15T10:40:00Z">
        <w:r w:rsidR="005A1878">
          <w:rPr>
            <w:rFonts w:ascii="Times New Roman" w:hAnsi="Times New Roman" w:cs="Times New Roman"/>
            <w:szCs w:val="24"/>
          </w:rPr>
          <w:t>.</w:t>
        </w:r>
      </w:ins>
    </w:p>
    <w:p w:rsidR="00052C6A" w:rsidRPr="00C14698" w:rsidRDefault="00052C6A" w:rsidP="00052C6A">
      <w:pPr>
        <w:pStyle w:val="Titre1"/>
        <w:rPr>
          <w:ins w:id="797" w:author="RANNOU Jean-Philippe" w:date="2015-06-15T08:36:00Z"/>
        </w:rPr>
      </w:pPr>
      <w:bookmarkStart w:id="798" w:name="_Toc422130536"/>
      <w:ins w:id="799" w:author="RANNOU Jean-Philippe" w:date="2015-06-15T08:36:00Z">
        <w:r w:rsidRPr="00C14698">
          <w:t>Third step procedure</w:t>
        </w:r>
        <w:bookmarkEnd w:id="798"/>
      </w:ins>
    </w:p>
    <w:p w:rsidR="00052C6A" w:rsidRPr="00C14698" w:rsidRDefault="00052C6A" w:rsidP="00052C6A">
      <w:pPr>
        <w:spacing w:line="240" w:lineRule="auto"/>
        <w:rPr>
          <w:ins w:id="800" w:author="RANNOU Jean-Philippe" w:date="2015-06-15T08:36:00Z"/>
          <w:rFonts w:ascii="Times New Roman" w:hAnsi="Times New Roman" w:cs="Times New Roman"/>
          <w:szCs w:val="24"/>
        </w:rPr>
      </w:pPr>
      <w:ins w:id="801" w:author="RANNOU Jean-Philippe" w:date="2015-06-15T08:36:00Z">
        <w:r w:rsidRPr="00F65347">
          <w:rPr>
            <w:rFonts w:ascii="Times New Roman" w:hAnsi="Times New Roman" w:cs="Times New Roman"/>
            <w:szCs w:val="24"/>
          </w:rPr>
          <w:t>In this last step we will explain how the core decoder can be deployed in a Real Time data flux (with the 2 DAC decoders</w:t>
        </w:r>
      </w:ins>
      <w:ins w:id="802" w:author="RANNOU Jean-Philippe" w:date="2015-06-15T10:58:00Z">
        <w:r w:rsidR="00D87A37">
          <w:rPr>
            <w:rFonts w:ascii="Times New Roman" w:hAnsi="Times New Roman" w:cs="Times New Roman"/>
            <w:szCs w:val="24"/>
          </w:rPr>
          <w:t xml:space="preserve">: </w:t>
        </w:r>
        <w:r w:rsidR="00D87A37" w:rsidRPr="00B412E5">
          <w:rPr>
            <w:rStyle w:val="informatiqueCar"/>
            <w:rFonts w:eastAsiaTheme="minorHAnsi"/>
            <w:rPrChange w:id="803" w:author="RANNOU Jean-Philippe" w:date="2015-06-15T10:59:00Z">
              <w:rPr>
                <w:rFonts w:ascii="Times New Roman" w:hAnsi="Times New Roman" w:cs="Times New Roman"/>
                <w:szCs w:val="24"/>
              </w:rPr>
            </w:rPrChange>
          </w:rPr>
          <w:t>decode_provor_2_nc_rt</w:t>
        </w:r>
        <w:r w:rsidR="00D87A37">
          <w:rPr>
            <w:rFonts w:ascii="Times New Roman" w:hAnsi="Times New Roman" w:cs="Times New Roman"/>
            <w:szCs w:val="24"/>
          </w:rPr>
          <w:t xml:space="preserve"> and </w:t>
        </w:r>
        <w:r w:rsidR="00D87A37" w:rsidRPr="00B412E5">
          <w:rPr>
            <w:rStyle w:val="informatiqueCar"/>
            <w:rFonts w:eastAsiaTheme="minorHAnsi"/>
            <w:rPrChange w:id="804" w:author="RANNOU Jean-Philippe" w:date="2015-06-15T11:00:00Z">
              <w:rPr>
                <w:rFonts w:ascii="Times New Roman" w:hAnsi="Times New Roman" w:cs="Times New Roman"/>
                <w:szCs w:val="24"/>
              </w:rPr>
            </w:rPrChange>
          </w:rPr>
          <w:t>decode_provor_2_</w:t>
        </w:r>
      </w:ins>
      <w:ins w:id="805" w:author="RANNOU Jean-Philippe" w:date="2015-06-15T10:59:00Z">
        <w:r w:rsidR="00D87A37" w:rsidRPr="00B412E5">
          <w:rPr>
            <w:rStyle w:val="informatiqueCar"/>
            <w:rFonts w:eastAsiaTheme="minorHAnsi"/>
            <w:rPrChange w:id="806" w:author="RANNOU Jean-Philippe" w:date="2015-06-15T11:00:00Z">
              <w:rPr>
                <w:rFonts w:ascii="Times New Roman" w:hAnsi="Times New Roman" w:cs="Times New Roman"/>
                <w:szCs w:val="24"/>
              </w:rPr>
            </w:rPrChange>
          </w:rPr>
          <w:t>nc_dm</w:t>
        </w:r>
      </w:ins>
      <w:ins w:id="807" w:author="RANNOU Jean-Philippe" w:date="2015-06-15T08:36:00Z">
        <w:r w:rsidRPr="00C14698">
          <w:rPr>
            <w:rFonts w:ascii="Times New Roman" w:hAnsi="Times New Roman" w:cs="Times New Roman"/>
            <w:szCs w:val="24"/>
          </w:rPr>
          <w:t>).</w:t>
        </w:r>
      </w:ins>
    </w:p>
    <w:p w:rsidR="00052C6A" w:rsidRPr="00F65347" w:rsidRDefault="00052C6A" w:rsidP="00052C6A">
      <w:pPr>
        <w:spacing w:line="240" w:lineRule="auto"/>
        <w:rPr>
          <w:ins w:id="808" w:author="RANNOU Jean-Philippe" w:date="2015-06-15T08:36:00Z"/>
          <w:rFonts w:ascii="Times New Roman" w:hAnsi="Times New Roman" w:cs="Times New Roman"/>
          <w:szCs w:val="24"/>
        </w:rPr>
      </w:pPr>
      <w:ins w:id="809" w:author="RANNOU Jean-Philippe" w:date="2015-06-15T08:36:00Z">
        <w:r w:rsidRPr="00F65347">
          <w:rPr>
            <w:rFonts w:ascii="Times New Roman" w:hAnsi="Times New Roman" w:cs="Times New Roman"/>
            <w:szCs w:val="24"/>
          </w:rPr>
          <w:t>To be continued (if needed by INCOIS) …</w:t>
        </w:r>
      </w:ins>
    </w:p>
    <w:p w:rsidR="000A6910" w:rsidRPr="00F65347" w:rsidRDefault="000A6910" w:rsidP="00052C6A">
      <w:pPr>
        <w:pStyle w:val="Titre1"/>
        <w:rPr>
          <w:ins w:id="810" w:author="RANNOU Jean-Philippe" w:date="2015-06-15T08:36:00Z"/>
        </w:rPr>
      </w:pPr>
      <w:bookmarkStart w:id="811" w:name="_Toc422130537"/>
      <w:ins w:id="812" w:author="RANNOU Jean-Philippe" w:date="2015-06-15T08:36:00Z">
        <w:r w:rsidRPr="00F65347">
          <w:t>Miscellaneous information</w:t>
        </w:r>
        <w:bookmarkEnd w:id="811"/>
      </w:ins>
    </w:p>
    <w:p w:rsidR="00B412E5" w:rsidRDefault="00B412E5" w:rsidP="00C14698">
      <w:pPr>
        <w:spacing w:line="240" w:lineRule="auto"/>
        <w:rPr>
          <w:ins w:id="813" w:author="RANNOU Jean-Philippe" w:date="2015-06-15T11:04:00Z"/>
          <w:rFonts w:ascii="Times New Roman" w:hAnsi="Times New Roman" w:cs="Times New Roman"/>
          <w:szCs w:val="24"/>
        </w:rPr>
      </w:pPr>
      <w:ins w:id="814" w:author="RANNOU Jean-Philippe" w:date="2015-06-15T11:01:00Z">
        <w:r w:rsidRPr="00B412E5">
          <w:rPr>
            <w:rFonts w:ascii="Times New Roman" w:hAnsi="Times New Roman" w:cs="Times New Roman"/>
            <w:szCs w:val="24"/>
          </w:rPr>
          <w:t xml:space="preserve">Note that, to correctly use the </w:t>
        </w:r>
        <w:r w:rsidRPr="00C14698">
          <w:rPr>
            <w:rStyle w:val="informatiqueCar"/>
            <w:rFonts w:eastAsiaTheme="minorHAnsi"/>
            <w:rPrChange w:id="815" w:author="RANNOU Jean-Philippe" w:date="2015-06-15T11:04:00Z">
              <w:rPr>
                <w:rFonts w:ascii="Times New Roman" w:hAnsi="Times New Roman" w:cs="Times New Roman"/>
                <w:szCs w:val="24"/>
              </w:rPr>
            </w:rPrChange>
          </w:rPr>
          <w:t>loadjson.m</w:t>
        </w:r>
        <w:r w:rsidRPr="00C14698">
          <w:rPr>
            <w:rFonts w:ascii="Times New Roman" w:hAnsi="Times New Roman" w:cs="Times New Roman"/>
            <w:szCs w:val="24"/>
          </w:rPr>
          <w:t xml:space="preserve"> Matlab function on a Linux platform you should</w:t>
        </w:r>
      </w:ins>
      <w:ins w:id="816" w:author="RANNOU Jean-Philippe" w:date="2015-06-15T11:02:00Z">
        <w:r w:rsidRPr="00B412E5">
          <w:rPr>
            <w:rFonts w:ascii="Times New Roman" w:hAnsi="Times New Roman" w:cs="Times New Roman"/>
            <w:szCs w:val="24"/>
          </w:rPr>
          <w:t xml:space="preserve"> set:</w:t>
        </w:r>
      </w:ins>
    </w:p>
    <w:p w:rsidR="00B412E5" w:rsidRDefault="00B412E5">
      <w:pPr>
        <w:pStyle w:val="informatique"/>
        <w:spacing w:after="240"/>
        <w:rPr>
          <w:ins w:id="817" w:author="RANNOU Jean-Philippe" w:date="2015-06-15T11:04:00Z"/>
        </w:rPr>
        <w:pPrChange w:id="818" w:author="RANNOU Jean-Philippe" w:date="2015-06-15T11:04:00Z">
          <w:pPr>
            <w:spacing w:line="240" w:lineRule="auto"/>
          </w:pPr>
        </w:pPrChange>
      </w:pPr>
      <w:ins w:id="819" w:author="RANNOU Jean-Philippe" w:date="2015-06-15T11:02:00Z">
        <w:r w:rsidRPr="00C14698">
          <w:t>setenv LANG C</w:t>
        </w:r>
      </w:ins>
    </w:p>
    <w:p w:rsidR="00B412E5" w:rsidRPr="00C14698" w:rsidRDefault="00B412E5" w:rsidP="00C14698">
      <w:pPr>
        <w:spacing w:line="240" w:lineRule="auto"/>
        <w:rPr>
          <w:ins w:id="820" w:author="RANNOU Jean-Philippe" w:date="2015-06-15T11:02:00Z"/>
          <w:rFonts w:ascii="Times New Roman" w:hAnsi="Times New Roman" w:cs="Times New Roman"/>
          <w:szCs w:val="24"/>
        </w:rPr>
      </w:pPr>
      <w:ins w:id="821" w:author="RANNOU Jean-Philippe" w:date="2015-06-15T11:04:00Z">
        <w:r>
          <w:rPr>
            <w:rFonts w:ascii="Times New Roman" w:hAnsi="Times New Roman" w:cs="Times New Roman"/>
          </w:rPr>
          <w:t>i</w:t>
        </w:r>
      </w:ins>
      <w:ins w:id="822" w:author="RANNOU Jean-Philippe" w:date="2015-06-15T11:03:00Z">
        <w:r w:rsidRPr="00B412E5">
          <w:rPr>
            <w:rFonts w:ascii="Times New Roman" w:hAnsi="Times New Roman" w:cs="Times New Roman"/>
            <w:rPrChange w:id="823" w:author="RANNOU Jean-Philippe" w:date="2015-06-15T11:04:00Z">
              <w:rPr/>
            </w:rPrChange>
          </w:rPr>
          <w:t xml:space="preserve">n the Linux user </w:t>
        </w:r>
        <w:r w:rsidR="000A0AB7" w:rsidRPr="00C14698">
          <w:rPr>
            <w:rFonts w:ascii="Times New Roman" w:hAnsi="Times New Roman" w:cs="Times New Roman"/>
          </w:rPr>
          <w:t>configuration</w:t>
        </w:r>
      </w:ins>
      <w:ins w:id="824" w:author="RANNOU Jean-Philippe" w:date="2015-06-15T11:04:00Z">
        <w:r w:rsidR="000A0AB7">
          <w:rPr>
            <w:rFonts w:ascii="Times New Roman" w:hAnsi="Times New Roman" w:cs="Times New Roman"/>
          </w:rPr>
          <w:t>.</w:t>
        </w:r>
      </w:ins>
    </w:p>
    <w:p w:rsidR="00DB1EE7" w:rsidRPr="00F65347" w:rsidDel="00052C6A" w:rsidRDefault="00DB1EE7">
      <w:pPr>
        <w:spacing w:line="240" w:lineRule="auto"/>
        <w:rPr>
          <w:del w:id="825" w:author="RANNOU Jean-Philippe" w:date="2015-06-15T08:36:00Z"/>
          <w:rPrChange w:id="826" w:author="RANNOU Jean-Philippe" w:date="2015-06-15T08:38:00Z">
            <w:rPr>
              <w:del w:id="827" w:author="RANNOU Jean-Philippe" w:date="2015-06-15T08:36:00Z"/>
            </w:rPr>
          </w:rPrChange>
        </w:rPr>
        <w:pPrChange w:id="828" w:author="RANNOU Jean-Philippe" w:date="2015-06-15T08:36:00Z">
          <w:pPr>
            <w:pStyle w:val="Titre1"/>
          </w:pPr>
        </w:pPrChange>
      </w:pPr>
      <w:del w:id="829" w:author="RANNOU Jean-Philippe" w:date="2015-06-15T08:36:00Z">
        <w:r w:rsidRPr="003C1887" w:rsidDel="00052C6A">
          <w:delText>Second step procedure</w:delText>
        </w:r>
      </w:del>
    </w:p>
    <w:p w:rsidR="00DB1EE7" w:rsidRPr="00F65347" w:rsidRDefault="00E97ADE">
      <w:pPr>
        <w:rPr>
          <w:rFonts w:ascii="Times New Roman" w:hAnsi="Times New Roman"/>
          <w:szCs w:val="24"/>
          <w:rPrChange w:id="830" w:author="RANNOU Jean-Philippe" w:date="2015-06-15T08:38:00Z">
            <w:rPr>
              <w:rFonts w:ascii="Times New Roman" w:hAnsi="Times New Roman"/>
              <w:szCs w:val="24"/>
            </w:rPr>
          </w:rPrChange>
        </w:rPr>
        <w:pPrChange w:id="831" w:author="RANNOU Jean-Philippe" w:date="2015-06-15T08:36:00Z">
          <w:pPr>
            <w:pStyle w:val="Titre1"/>
          </w:pPr>
        </w:pPrChange>
      </w:pPr>
      <w:del w:id="832" w:author="RANNOU Jean-Philippe" w:date="2015-06-15T08:36:00Z">
        <w:r w:rsidRPr="00F65347" w:rsidDel="00052C6A">
          <w:rPr>
            <w:rFonts w:ascii="Times New Roman" w:hAnsi="Times New Roman" w:cs="Times New Roman"/>
            <w:szCs w:val="24"/>
            <w:rPrChange w:id="833" w:author="RANNOU Jean-Philippe" w:date="2015-06-15T08:38:00Z">
              <w:rPr>
                <w:rFonts w:ascii="Times New Roman" w:hAnsi="Times New Roman"/>
                <w:b w:val="0"/>
                <w:smallCaps w:val="0"/>
                <w:szCs w:val="24"/>
              </w:rPr>
            </w:rPrChange>
          </w:rPr>
          <w:delText>To be continued…</w:delText>
        </w:r>
      </w:del>
    </w:p>
    <w:sectPr w:rsidR="00DB1EE7" w:rsidRPr="00F65347" w:rsidSect="000E7A6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62E" w:rsidRDefault="0081162E" w:rsidP="0069305F">
      <w:pPr>
        <w:spacing w:after="0" w:line="240" w:lineRule="auto"/>
      </w:pPr>
      <w:r>
        <w:separator/>
      </w:r>
    </w:p>
    <w:p w:rsidR="0081162E" w:rsidRDefault="0081162E"/>
    <w:p w:rsidR="0081162E" w:rsidRDefault="0081162E" w:rsidP="005C15B0"/>
    <w:p w:rsidR="0081162E" w:rsidRDefault="0081162E" w:rsidP="005C15B0"/>
    <w:p w:rsidR="0081162E" w:rsidRDefault="0081162E"/>
  </w:endnote>
  <w:endnote w:type="continuationSeparator" w:id="0">
    <w:p w:rsidR="0081162E" w:rsidRDefault="0081162E" w:rsidP="0069305F">
      <w:pPr>
        <w:spacing w:after="0" w:line="240" w:lineRule="auto"/>
      </w:pPr>
      <w:r>
        <w:continuationSeparator/>
      </w:r>
    </w:p>
    <w:p w:rsidR="0081162E" w:rsidRDefault="0081162E"/>
    <w:p w:rsidR="0081162E" w:rsidRDefault="0081162E" w:rsidP="005C15B0"/>
    <w:p w:rsidR="0081162E" w:rsidRDefault="0081162E" w:rsidP="005C15B0"/>
    <w:p w:rsidR="0081162E" w:rsidRDefault="008116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288"/>
    </w:tblGrid>
    <w:tr w:rsidR="009E51A6" w:rsidTr="00542F41">
      <w:tc>
        <w:tcPr>
          <w:tcW w:w="9288" w:type="dxa"/>
        </w:tcPr>
        <w:p w:rsidR="009E51A6" w:rsidRPr="00F579DE" w:rsidRDefault="009E51A6" w:rsidP="005C15B0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Pr="00F579DE">
            <w:rPr>
              <w:sz w:val="20"/>
              <w:szCs w:val="20"/>
            </w:rPr>
            <w:fldChar w:fldCharType="separate"/>
          </w:r>
          <w:r w:rsidR="003C1887">
            <w:rPr>
              <w:noProof/>
              <w:sz w:val="20"/>
              <w:szCs w:val="20"/>
            </w:rPr>
            <w:t>1</w:t>
          </w:r>
          <w:r w:rsidRPr="00F579DE">
            <w:rPr>
              <w:sz w:val="20"/>
              <w:szCs w:val="20"/>
            </w:rPr>
            <w:fldChar w:fldCharType="end"/>
          </w:r>
        </w:p>
      </w:tc>
    </w:tr>
  </w:tbl>
  <w:p w:rsidR="009E51A6" w:rsidRDefault="009E51A6" w:rsidP="005C15B0">
    <w:pPr>
      <w:pStyle w:val="Pieddepage"/>
    </w:pPr>
  </w:p>
  <w:p w:rsidR="009E51A6" w:rsidRDefault="009E51A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62E" w:rsidRDefault="0081162E" w:rsidP="0069305F">
      <w:pPr>
        <w:spacing w:after="0" w:line="240" w:lineRule="auto"/>
      </w:pPr>
      <w:r>
        <w:separator/>
      </w:r>
    </w:p>
    <w:p w:rsidR="0081162E" w:rsidRDefault="0081162E"/>
    <w:p w:rsidR="0081162E" w:rsidRDefault="0081162E" w:rsidP="005C15B0"/>
    <w:p w:rsidR="0081162E" w:rsidRDefault="0081162E" w:rsidP="005C15B0"/>
    <w:p w:rsidR="0081162E" w:rsidRDefault="0081162E"/>
  </w:footnote>
  <w:footnote w:type="continuationSeparator" w:id="0">
    <w:p w:rsidR="0081162E" w:rsidRDefault="0081162E" w:rsidP="0069305F">
      <w:pPr>
        <w:spacing w:after="0" w:line="240" w:lineRule="auto"/>
      </w:pPr>
      <w:r>
        <w:continuationSeparator/>
      </w:r>
    </w:p>
    <w:p w:rsidR="0081162E" w:rsidRDefault="0081162E"/>
    <w:p w:rsidR="0081162E" w:rsidRDefault="0081162E" w:rsidP="005C15B0"/>
    <w:p w:rsidR="0081162E" w:rsidRDefault="0081162E" w:rsidP="005C15B0"/>
    <w:p w:rsidR="0081162E" w:rsidRDefault="008116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1"/>
      <w:gridCol w:w="2241"/>
    </w:tblGrid>
    <w:tr w:rsidR="009E51A6" w:rsidRPr="00F579DE" w:rsidTr="00E01C4F">
      <w:trPr>
        <w:trHeight w:val="288"/>
      </w:trPr>
      <w:tc>
        <w:tcPr>
          <w:tcW w:w="7061" w:type="dxa"/>
        </w:tcPr>
        <w:p w:rsidR="009E51A6" w:rsidRPr="00F579DE" w:rsidRDefault="009E51A6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9E51A6" w:rsidRPr="00F579DE" w:rsidRDefault="009E51A6" w:rsidP="00F65347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>V1.</w:t>
          </w:r>
          <w:del w:id="834" w:author="RANNOU Jean-Philippe" w:date="2015-06-15T08:37:00Z">
            <w:r w:rsidDel="00F65347">
              <w:rPr>
                <w:rFonts w:eastAsiaTheme="majorEastAsia" w:cstheme="majorBidi"/>
                <w:bCs/>
                <w:sz w:val="20"/>
                <w:szCs w:val="20"/>
              </w:rPr>
              <w:delText>0</w:delText>
            </w:r>
          </w:del>
          <w:ins w:id="835" w:author="RANNOU Jean-Philippe" w:date="2015-06-15T08:37:00Z">
            <w:r>
              <w:rPr>
                <w:rFonts w:eastAsiaTheme="majorEastAsia" w:cstheme="majorBidi"/>
                <w:bCs/>
                <w:sz w:val="20"/>
                <w:szCs w:val="20"/>
              </w:rPr>
              <w:t>1</w:t>
            </w:r>
          </w:ins>
          <w:r>
            <w:rPr>
              <w:rFonts w:eastAsiaTheme="majorEastAsia" w:cstheme="majorBidi"/>
              <w:bCs/>
              <w:sz w:val="20"/>
              <w:szCs w:val="20"/>
            </w:rPr>
            <w:t xml:space="preserve">, </w:t>
          </w:r>
          <w:del w:id="836" w:author="RANNOU Jean-Philippe" w:date="2015-06-15T08:37:00Z">
            <w:r w:rsidDel="00F65347">
              <w:rPr>
                <w:rFonts w:eastAsiaTheme="majorEastAsia" w:cstheme="majorBidi"/>
                <w:bCs/>
                <w:sz w:val="20"/>
                <w:szCs w:val="20"/>
              </w:rPr>
              <w:delText>04</w:delText>
            </w:r>
          </w:del>
          <w:ins w:id="837" w:author="RANNOU Jean-Philippe" w:date="2015-06-15T08:37:00Z">
            <w:r>
              <w:rPr>
                <w:rFonts w:eastAsiaTheme="majorEastAsia" w:cstheme="majorBidi"/>
                <w:bCs/>
                <w:sz w:val="20"/>
                <w:szCs w:val="20"/>
              </w:rPr>
              <w:t>06</w:t>
            </w:r>
          </w:ins>
          <w:r>
            <w:rPr>
              <w:rFonts w:eastAsiaTheme="majorEastAsia" w:cstheme="majorBidi"/>
              <w:bCs/>
              <w:sz w:val="20"/>
              <w:szCs w:val="20"/>
            </w:rPr>
            <w:t>/</w:t>
          </w:r>
          <w:del w:id="838" w:author="RANNOU Jean-Philippe" w:date="2015-06-15T08:37:00Z">
            <w:r w:rsidDel="00F65347">
              <w:rPr>
                <w:rFonts w:eastAsiaTheme="majorEastAsia" w:cstheme="majorBidi"/>
                <w:bCs/>
                <w:sz w:val="20"/>
                <w:szCs w:val="20"/>
              </w:rPr>
              <w:delText>12</w:delText>
            </w:r>
          </w:del>
          <w:ins w:id="839" w:author="RANNOU Jean-Philippe" w:date="2015-06-15T08:37:00Z">
            <w:r>
              <w:rPr>
                <w:rFonts w:eastAsiaTheme="majorEastAsia" w:cstheme="majorBidi"/>
                <w:bCs/>
                <w:sz w:val="20"/>
                <w:szCs w:val="20"/>
              </w:rPr>
              <w:t>10</w:t>
            </w:r>
          </w:ins>
          <w:r>
            <w:rPr>
              <w:rFonts w:eastAsiaTheme="majorEastAsia" w:cstheme="majorBidi"/>
              <w:bCs/>
              <w:sz w:val="20"/>
              <w:szCs w:val="20"/>
            </w:rPr>
            <w:t>/2015</w:t>
          </w:r>
        </w:p>
      </w:tc>
    </w:tr>
  </w:tbl>
  <w:p w:rsidR="009E51A6" w:rsidRDefault="009E51A6" w:rsidP="005C15B0">
    <w:pPr>
      <w:pStyle w:val="En-tte"/>
    </w:pPr>
  </w:p>
  <w:p w:rsidR="009E51A6" w:rsidRDefault="009E51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77846C2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047584A"/>
    <w:multiLevelType w:val="hybridMultilevel"/>
    <w:tmpl w:val="94224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91974"/>
    <w:multiLevelType w:val="hybridMultilevel"/>
    <w:tmpl w:val="7668F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91478"/>
    <w:multiLevelType w:val="hybridMultilevel"/>
    <w:tmpl w:val="0A4A2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695759"/>
    <w:multiLevelType w:val="hybridMultilevel"/>
    <w:tmpl w:val="67106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CE246A"/>
    <w:multiLevelType w:val="hybridMultilevel"/>
    <w:tmpl w:val="3E28E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FB0DDC"/>
    <w:multiLevelType w:val="hybridMultilevel"/>
    <w:tmpl w:val="DED2CBDC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>
    <w:nsid w:val="0BA31D6F"/>
    <w:multiLevelType w:val="hybridMultilevel"/>
    <w:tmpl w:val="C8CE2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2E338A"/>
    <w:multiLevelType w:val="hybridMultilevel"/>
    <w:tmpl w:val="DA908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F008E4"/>
    <w:multiLevelType w:val="hybridMultilevel"/>
    <w:tmpl w:val="9C448D6C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14E36A54"/>
    <w:multiLevelType w:val="hybridMultilevel"/>
    <w:tmpl w:val="D74AB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90F66"/>
    <w:multiLevelType w:val="hybridMultilevel"/>
    <w:tmpl w:val="011E5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FB1100"/>
    <w:multiLevelType w:val="hybridMultilevel"/>
    <w:tmpl w:val="B4B04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508FF"/>
    <w:multiLevelType w:val="hybridMultilevel"/>
    <w:tmpl w:val="8F60E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615FA3"/>
    <w:multiLevelType w:val="hybridMultilevel"/>
    <w:tmpl w:val="58AAF1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832176"/>
    <w:multiLevelType w:val="hybridMultilevel"/>
    <w:tmpl w:val="B644E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33300"/>
    <w:multiLevelType w:val="hybridMultilevel"/>
    <w:tmpl w:val="ADCAB9E0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7">
    <w:nsid w:val="398E33FF"/>
    <w:multiLevelType w:val="hybridMultilevel"/>
    <w:tmpl w:val="DF847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845AFE"/>
    <w:multiLevelType w:val="hybridMultilevel"/>
    <w:tmpl w:val="2C5E8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AE0E08"/>
    <w:multiLevelType w:val="hybridMultilevel"/>
    <w:tmpl w:val="E7F4385C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>
    <w:nsid w:val="40AD6AAA"/>
    <w:multiLevelType w:val="hybridMultilevel"/>
    <w:tmpl w:val="87180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B519C"/>
    <w:multiLevelType w:val="hybridMultilevel"/>
    <w:tmpl w:val="2DEC0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6F4A2B"/>
    <w:multiLevelType w:val="hybridMultilevel"/>
    <w:tmpl w:val="2EE8F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C5E55"/>
    <w:multiLevelType w:val="hybridMultilevel"/>
    <w:tmpl w:val="80EC86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826639"/>
    <w:multiLevelType w:val="hybridMultilevel"/>
    <w:tmpl w:val="BFAE3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505098"/>
    <w:multiLevelType w:val="hybridMultilevel"/>
    <w:tmpl w:val="2AA42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1A15C6"/>
    <w:multiLevelType w:val="hybridMultilevel"/>
    <w:tmpl w:val="E03E4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FE0CA1"/>
    <w:multiLevelType w:val="hybridMultilevel"/>
    <w:tmpl w:val="8154F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CE6488"/>
    <w:multiLevelType w:val="hybridMultilevel"/>
    <w:tmpl w:val="F3D842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F953BB"/>
    <w:multiLevelType w:val="hybridMultilevel"/>
    <w:tmpl w:val="07FA4A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56976"/>
    <w:multiLevelType w:val="hybridMultilevel"/>
    <w:tmpl w:val="56404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E029F"/>
    <w:multiLevelType w:val="hybridMultilevel"/>
    <w:tmpl w:val="8DAED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5737D5"/>
    <w:multiLevelType w:val="hybridMultilevel"/>
    <w:tmpl w:val="2D604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A87E50"/>
    <w:multiLevelType w:val="hybridMultilevel"/>
    <w:tmpl w:val="127A4E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027EBB"/>
    <w:multiLevelType w:val="hybridMultilevel"/>
    <w:tmpl w:val="58A88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613A2A"/>
    <w:multiLevelType w:val="hybridMultilevel"/>
    <w:tmpl w:val="33C68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A30090"/>
    <w:multiLevelType w:val="hybridMultilevel"/>
    <w:tmpl w:val="A45CD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CD3E83"/>
    <w:multiLevelType w:val="hybridMultilevel"/>
    <w:tmpl w:val="BB287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B78C4"/>
    <w:multiLevelType w:val="hybridMultilevel"/>
    <w:tmpl w:val="7A301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055204"/>
    <w:multiLevelType w:val="hybridMultilevel"/>
    <w:tmpl w:val="349CA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7064E"/>
    <w:multiLevelType w:val="hybridMultilevel"/>
    <w:tmpl w:val="1EC6D8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1"/>
  </w:num>
  <w:num w:numId="3">
    <w:abstractNumId w:val="25"/>
  </w:num>
  <w:num w:numId="4">
    <w:abstractNumId w:val="12"/>
  </w:num>
  <w:num w:numId="5">
    <w:abstractNumId w:val="1"/>
  </w:num>
  <w:num w:numId="6">
    <w:abstractNumId w:val="5"/>
  </w:num>
  <w:num w:numId="7">
    <w:abstractNumId w:val="38"/>
  </w:num>
  <w:num w:numId="8">
    <w:abstractNumId w:val="9"/>
  </w:num>
  <w:num w:numId="9">
    <w:abstractNumId w:val="27"/>
  </w:num>
  <w:num w:numId="10">
    <w:abstractNumId w:val="34"/>
  </w:num>
  <w:num w:numId="11">
    <w:abstractNumId w:val="35"/>
  </w:num>
  <w:num w:numId="12">
    <w:abstractNumId w:val="11"/>
  </w:num>
  <w:num w:numId="13">
    <w:abstractNumId w:val="33"/>
  </w:num>
  <w:num w:numId="14">
    <w:abstractNumId w:val="6"/>
  </w:num>
  <w:num w:numId="15">
    <w:abstractNumId w:val="16"/>
  </w:num>
  <w:num w:numId="16">
    <w:abstractNumId w:val="32"/>
  </w:num>
  <w:num w:numId="17">
    <w:abstractNumId w:val="13"/>
  </w:num>
  <w:num w:numId="18">
    <w:abstractNumId w:val="8"/>
  </w:num>
  <w:num w:numId="19">
    <w:abstractNumId w:val="21"/>
  </w:num>
  <w:num w:numId="20">
    <w:abstractNumId w:val="3"/>
  </w:num>
  <w:num w:numId="21">
    <w:abstractNumId w:val="26"/>
  </w:num>
  <w:num w:numId="22">
    <w:abstractNumId w:val="22"/>
  </w:num>
  <w:num w:numId="23">
    <w:abstractNumId w:val="14"/>
  </w:num>
  <w:num w:numId="24">
    <w:abstractNumId w:val="2"/>
  </w:num>
  <w:num w:numId="25">
    <w:abstractNumId w:val="36"/>
  </w:num>
  <w:num w:numId="26">
    <w:abstractNumId w:val="40"/>
  </w:num>
  <w:num w:numId="27">
    <w:abstractNumId w:val="24"/>
  </w:num>
  <w:num w:numId="28">
    <w:abstractNumId w:val="15"/>
  </w:num>
  <w:num w:numId="29">
    <w:abstractNumId w:val="37"/>
  </w:num>
  <w:num w:numId="30">
    <w:abstractNumId w:val="23"/>
  </w:num>
  <w:num w:numId="31">
    <w:abstractNumId w:val="17"/>
  </w:num>
  <w:num w:numId="32">
    <w:abstractNumId w:val="39"/>
  </w:num>
  <w:num w:numId="33">
    <w:abstractNumId w:val="18"/>
  </w:num>
  <w:num w:numId="34">
    <w:abstractNumId w:val="4"/>
  </w:num>
  <w:num w:numId="35">
    <w:abstractNumId w:val="20"/>
  </w:num>
  <w:num w:numId="36">
    <w:abstractNumId w:val="7"/>
  </w:num>
  <w:num w:numId="37">
    <w:abstractNumId w:val="19"/>
  </w:num>
  <w:num w:numId="38">
    <w:abstractNumId w:val="28"/>
  </w:num>
  <w:num w:numId="39">
    <w:abstractNumId w:val="30"/>
  </w:num>
  <w:num w:numId="40">
    <w:abstractNumId w:val="10"/>
  </w:num>
  <w:num w:numId="41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73A6"/>
    <w:rsid w:val="000033BE"/>
    <w:rsid w:val="00003DFC"/>
    <w:rsid w:val="000042F2"/>
    <w:rsid w:val="00011721"/>
    <w:rsid w:val="00011EFF"/>
    <w:rsid w:val="0001511B"/>
    <w:rsid w:val="000155AE"/>
    <w:rsid w:val="00020120"/>
    <w:rsid w:val="00022492"/>
    <w:rsid w:val="00022CAB"/>
    <w:rsid w:val="00026F82"/>
    <w:rsid w:val="00027101"/>
    <w:rsid w:val="00031461"/>
    <w:rsid w:val="00036DA6"/>
    <w:rsid w:val="00036F04"/>
    <w:rsid w:val="0004105E"/>
    <w:rsid w:val="00043721"/>
    <w:rsid w:val="000512F5"/>
    <w:rsid w:val="00051494"/>
    <w:rsid w:val="00052C6A"/>
    <w:rsid w:val="000613DE"/>
    <w:rsid w:val="00064998"/>
    <w:rsid w:val="00064D08"/>
    <w:rsid w:val="00064DF3"/>
    <w:rsid w:val="00071475"/>
    <w:rsid w:val="00074226"/>
    <w:rsid w:val="00074769"/>
    <w:rsid w:val="000837E4"/>
    <w:rsid w:val="0009101F"/>
    <w:rsid w:val="000965D4"/>
    <w:rsid w:val="00096B07"/>
    <w:rsid w:val="00097B04"/>
    <w:rsid w:val="000A0AB7"/>
    <w:rsid w:val="000A1027"/>
    <w:rsid w:val="000A311F"/>
    <w:rsid w:val="000A6910"/>
    <w:rsid w:val="000B7B47"/>
    <w:rsid w:val="000C1549"/>
    <w:rsid w:val="000C45B1"/>
    <w:rsid w:val="000D0F42"/>
    <w:rsid w:val="000D2962"/>
    <w:rsid w:val="000D48B9"/>
    <w:rsid w:val="000E274B"/>
    <w:rsid w:val="000E6327"/>
    <w:rsid w:val="000E6B49"/>
    <w:rsid w:val="000E7A64"/>
    <w:rsid w:val="00100B8E"/>
    <w:rsid w:val="00110789"/>
    <w:rsid w:val="001153A3"/>
    <w:rsid w:val="001211C2"/>
    <w:rsid w:val="00122DD0"/>
    <w:rsid w:val="00124C21"/>
    <w:rsid w:val="001260C9"/>
    <w:rsid w:val="001319B9"/>
    <w:rsid w:val="00133674"/>
    <w:rsid w:val="00135A11"/>
    <w:rsid w:val="0013768F"/>
    <w:rsid w:val="00145771"/>
    <w:rsid w:val="00154BB0"/>
    <w:rsid w:val="0015512B"/>
    <w:rsid w:val="0016486C"/>
    <w:rsid w:val="001748A5"/>
    <w:rsid w:val="00184DAD"/>
    <w:rsid w:val="00186DD9"/>
    <w:rsid w:val="001939CA"/>
    <w:rsid w:val="00195DD4"/>
    <w:rsid w:val="001A1B05"/>
    <w:rsid w:val="001A26CE"/>
    <w:rsid w:val="001A5958"/>
    <w:rsid w:val="001A60B0"/>
    <w:rsid w:val="001B0813"/>
    <w:rsid w:val="001B1FED"/>
    <w:rsid w:val="001B282F"/>
    <w:rsid w:val="001B31DA"/>
    <w:rsid w:val="001B44D3"/>
    <w:rsid w:val="001B562F"/>
    <w:rsid w:val="001B6469"/>
    <w:rsid w:val="001C5B5E"/>
    <w:rsid w:val="001C6896"/>
    <w:rsid w:val="001C6947"/>
    <w:rsid w:val="001C6FA8"/>
    <w:rsid w:val="001D0287"/>
    <w:rsid w:val="001D12C9"/>
    <w:rsid w:val="001D16BD"/>
    <w:rsid w:val="001D406C"/>
    <w:rsid w:val="001D464A"/>
    <w:rsid w:val="001D5EC0"/>
    <w:rsid w:val="001E7659"/>
    <w:rsid w:val="001F4765"/>
    <w:rsid w:val="001F700F"/>
    <w:rsid w:val="002013B8"/>
    <w:rsid w:val="0020143F"/>
    <w:rsid w:val="00203471"/>
    <w:rsid w:val="00205D50"/>
    <w:rsid w:val="0020768D"/>
    <w:rsid w:val="002240D1"/>
    <w:rsid w:val="0022418E"/>
    <w:rsid w:val="00226241"/>
    <w:rsid w:val="00226DD7"/>
    <w:rsid w:val="00230B06"/>
    <w:rsid w:val="0023132E"/>
    <w:rsid w:val="002363EC"/>
    <w:rsid w:val="00245E32"/>
    <w:rsid w:val="00252623"/>
    <w:rsid w:val="002546D6"/>
    <w:rsid w:val="002579E3"/>
    <w:rsid w:val="002616E2"/>
    <w:rsid w:val="002639F9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873ED"/>
    <w:rsid w:val="00293A84"/>
    <w:rsid w:val="00295062"/>
    <w:rsid w:val="00297ABD"/>
    <w:rsid w:val="002A2C50"/>
    <w:rsid w:val="002A6692"/>
    <w:rsid w:val="002A73BA"/>
    <w:rsid w:val="002A7400"/>
    <w:rsid w:val="002A7D02"/>
    <w:rsid w:val="002B06FD"/>
    <w:rsid w:val="002B09D9"/>
    <w:rsid w:val="002B2DD8"/>
    <w:rsid w:val="002B3ADF"/>
    <w:rsid w:val="002C22D1"/>
    <w:rsid w:val="002C4B3D"/>
    <w:rsid w:val="002D466F"/>
    <w:rsid w:val="002E19B1"/>
    <w:rsid w:val="002E1B11"/>
    <w:rsid w:val="002E7859"/>
    <w:rsid w:val="002F038D"/>
    <w:rsid w:val="002F102D"/>
    <w:rsid w:val="002F1C42"/>
    <w:rsid w:val="002F6D95"/>
    <w:rsid w:val="002F7503"/>
    <w:rsid w:val="0030216C"/>
    <w:rsid w:val="00304A72"/>
    <w:rsid w:val="00305331"/>
    <w:rsid w:val="003056FB"/>
    <w:rsid w:val="003118ED"/>
    <w:rsid w:val="00320A14"/>
    <w:rsid w:val="00320C63"/>
    <w:rsid w:val="00324698"/>
    <w:rsid w:val="00324BA8"/>
    <w:rsid w:val="003372F9"/>
    <w:rsid w:val="00344C04"/>
    <w:rsid w:val="003450BF"/>
    <w:rsid w:val="0035314F"/>
    <w:rsid w:val="00355096"/>
    <w:rsid w:val="00356B1F"/>
    <w:rsid w:val="00356FA3"/>
    <w:rsid w:val="0036295B"/>
    <w:rsid w:val="00371ADF"/>
    <w:rsid w:val="003754B7"/>
    <w:rsid w:val="00375507"/>
    <w:rsid w:val="003878F4"/>
    <w:rsid w:val="00387B21"/>
    <w:rsid w:val="00390EDD"/>
    <w:rsid w:val="003A3BC4"/>
    <w:rsid w:val="003A5932"/>
    <w:rsid w:val="003B0DB5"/>
    <w:rsid w:val="003C1887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3F7C5C"/>
    <w:rsid w:val="0040160A"/>
    <w:rsid w:val="004035D0"/>
    <w:rsid w:val="00413A63"/>
    <w:rsid w:val="00415845"/>
    <w:rsid w:val="00421963"/>
    <w:rsid w:val="00421D78"/>
    <w:rsid w:val="004249B1"/>
    <w:rsid w:val="00431DA5"/>
    <w:rsid w:val="004379B9"/>
    <w:rsid w:val="00442D3F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A7C1B"/>
    <w:rsid w:val="004B6A39"/>
    <w:rsid w:val="004B6FDD"/>
    <w:rsid w:val="004C3C33"/>
    <w:rsid w:val="004D629E"/>
    <w:rsid w:val="004E0A1F"/>
    <w:rsid w:val="004E0D17"/>
    <w:rsid w:val="004E0F9A"/>
    <w:rsid w:val="004E3D6A"/>
    <w:rsid w:val="004E7404"/>
    <w:rsid w:val="004E7B62"/>
    <w:rsid w:val="004F61AC"/>
    <w:rsid w:val="0050145B"/>
    <w:rsid w:val="00507F9A"/>
    <w:rsid w:val="00510BA5"/>
    <w:rsid w:val="00523270"/>
    <w:rsid w:val="0052327C"/>
    <w:rsid w:val="00542F41"/>
    <w:rsid w:val="0054440C"/>
    <w:rsid w:val="00546344"/>
    <w:rsid w:val="00552552"/>
    <w:rsid w:val="00552C2B"/>
    <w:rsid w:val="00554973"/>
    <w:rsid w:val="00560432"/>
    <w:rsid w:val="00570115"/>
    <w:rsid w:val="00571B06"/>
    <w:rsid w:val="00573309"/>
    <w:rsid w:val="005736D1"/>
    <w:rsid w:val="00574EEB"/>
    <w:rsid w:val="00580658"/>
    <w:rsid w:val="00583379"/>
    <w:rsid w:val="00586114"/>
    <w:rsid w:val="0058791E"/>
    <w:rsid w:val="00590A4B"/>
    <w:rsid w:val="0059260F"/>
    <w:rsid w:val="005A1878"/>
    <w:rsid w:val="005A2E71"/>
    <w:rsid w:val="005A5653"/>
    <w:rsid w:val="005B43F6"/>
    <w:rsid w:val="005C15B0"/>
    <w:rsid w:val="005C198D"/>
    <w:rsid w:val="005C1DB2"/>
    <w:rsid w:val="005C6219"/>
    <w:rsid w:val="005D168B"/>
    <w:rsid w:val="005D3F05"/>
    <w:rsid w:val="005D49B6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7CE0"/>
    <w:rsid w:val="006240A2"/>
    <w:rsid w:val="0064383F"/>
    <w:rsid w:val="00655B78"/>
    <w:rsid w:val="0065733B"/>
    <w:rsid w:val="006630EE"/>
    <w:rsid w:val="0066765E"/>
    <w:rsid w:val="0067275A"/>
    <w:rsid w:val="006739A9"/>
    <w:rsid w:val="0067478A"/>
    <w:rsid w:val="00680E53"/>
    <w:rsid w:val="00681BC5"/>
    <w:rsid w:val="006912F2"/>
    <w:rsid w:val="0069305F"/>
    <w:rsid w:val="00697331"/>
    <w:rsid w:val="006A2AB9"/>
    <w:rsid w:val="006A388E"/>
    <w:rsid w:val="006A5CCB"/>
    <w:rsid w:val="006A69F3"/>
    <w:rsid w:val="006B6E98"/>
    <w:rsid w:val="006C2A56"/>
    <w:rsid w:val="006C50FB"/>
    <w:rsid w:val="006D383B"/>
    <w:rsid w:val="006E459C"/>
    <w:rsid w:val="006E572B"/>
    <w:rsid w:val="006E78E3"/>
    <w:rsid w:val="006F0306"/>
    <w:rsid w:val="006F26C7"/>
    <w:rsid w:val="006F312A"/>
    <w:rsid w:val="006F4328"/>
    <w:rsid w:val="006F7322"/>
    <w:rsid w:val="007022F1"/>
    <w:rsid w:val="007044DD"/>
    <w:rsid w:val="00704ABA"/>
    <w:rsid w:val="00704D6F"/>
    <w:rsid w:val="007100D4"/>
    <w:rsid w:val="00710BF2"/>
    <w:rsid w:val="00711726"/>
    <w:rsid w:val="00721FCD"/>
    <w:rsid w:val="00723798"/>
    <w:rsid w:val="00723D46"/>
    <w:rsid w:val="00730F5C"/>
    <w:rsid w:val="00732DD1"/>
    <w:rsid w:val="00745444"/>
    <w:rsid w:val="007463F9"/>
    <w:rsid w:val="007475C4"/>
    <w:rsid w:val="00751A60"/>
    <w:rsid w:val="0075291A"/>
    <w:rsid w:val="00752C6C"/>
    <w:rsid w:val="00753D6F"/>
    <w:rsid w:val="00756C83"/>
    <w:rsid w:val="0076001C"/>
    <w:rsid w:val="00761A9D"/>
    <w:rsid w:val="0076658E"/>
    <w:rsid w:val="00766E4E"/>
    <w:rsid w:val="00771677"/>
    <w:rsid w:val="00771DBF"/>
    <w:rsid w:val="00772976"/>
    <w:rsid w:val="007823CC"/>
    <w:rsid w:val="00783F35"/>
    <w:rsid w:val="007863FD"/>
    <w:rsid w:val="00786A15"/>
    <w:rsid w:val="007902E8"/>
    <w:rsid w:val="0079744C"/>
    <w:rsid w:val="007A6EB6"/>
    <w:rsid w:val="007B12DF"/>
    <w:rsid w:val="007B6058"/>
    <w:rsid w:val="007D48EC"/>
    <w:rsid w:val="007D717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3ACC"/>
    <w:rsid w:val="007F4699"/>
    <w:rsid w:val="007F5444"/>
    <w:rsid w:val="007F5734"/>
    <w:rsid w:val="007F7DBB"/>
    <w:rsid w:val="0081162E"/>
    <w:rsid w:val="008128EA"/>
    <w:rsid w:val="008159E8"/>
    <w:rsid w:val="00816E56"/>
    <w:rsid w:val="0082042F"/>
    <w:rsid w:val="00836281"/>
    <w:rsid w:val="00836C9F"/>
    <w:rsid w:val="00844C6C"/>
    <w:rsid w:val="0085512B"/>
    <w:rsid w:val="00856EB8"/>
    <w:rsid w:val="00860690"/>
    <w:rsid w:val="00860A9C"/>
    <w:rsid w:val="00860E22"/>
    <w:rsid w:val="008618C0"/>
    <w:rsid w:val="00862487"/>
    <w:rsid w:val="00870727"/>
    <w:rsid w:val="00870733"/>
    <w:rsid w:val="00871563"/>
    <w:rsid w:val="0087194F"/>
    <w:rsid w:val="00876EB2"/>
    <w:rsid w:val="00880EB4"/>
    <w:rsid w:val="00881A27"/>
    <w:rsid w:val="00882F4D"/>
    <w:rsid w:val="00883B77"/>
    <w:rsid w:val="00887609"/>
    <w:rsid w:val="008879AB"/>
    <w:rsid w:val="00887DBE"/>
    <w:rsid w:val="00890B5C"/>
    <w:rsid w:val="008A1CE3"/>
    <w:rsid w:val="008A482F"/>
    <w:rsid w:val="008A7609"/>
    <w:rsid w:val="008B0A7D"/>
    <w:rsid w:val="008B4639"/>
    <w:rsid w:val="008B7628"/>
    <w:rsid w:val="008C077F"/>
    <w:rsid w:val="008C1AC7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8F5AF1"/>
    <w:rsid w:val="0090166E"/>
    <w:rsid w:val="009054E3"/>
    <w:rsid w:val="009103D9"/>
    <w:rsid w:val="00912210"/>
    <w:rsid w:val="009150A9"/>
    <w:rsid w:val="00927246"/>
    <w:rsid w:val="009279A3"/>
    <w:rsid w:val="00931FF0"/>
    <w:rsid w:val="00933225"/>
    <w:rsid w:val="0094393B"/>
    <w:rsid w:val="00957E96"/>
    <w:rsid w:val="00961003"/>
    <w:rsid w:val="0097196C"/>
    <w:rsid w:val="00971AD4"/>
    <w:rsid w:val="00972487"/>
    <w:rsid w:val="00975C57"/>
    <w:rsid w:val="0098097E"/>
    <w:rsid w:val="00986319"/>
    <w:rsid w:val="00986DBE"/>
    <w:rsid w:val="0099360B"/>
    <w:rsid w:val="00993A24"/>
    <w:rsid w:val="00993E18"/>
    <w:rsid w:val="009A454E"/>
    <w:rsid w:val="009A5D1E"/>
    <w:rsid w:val="009B05A7"/>
    <w:rsid w:val="009B1AAB"/>
    <w:rsid w:val="009C4E6B"/>
    <w:rsid w:val="009C51B7"/>
    <w:rsid w:val="009E1258"/>
    <w:rsid w:val="009E1B75"/>
    <w:rsid w:val="009E51A6"/>
    <w:rsid w:val="009F11D2"/>
    <w:rsid w:val="009F1698"/>
    <w:rsid w:val="009F2D6F"/>
    <w:rsid w:val="009F48FA"/>
    <w:rsid w:val="009F6459"/>
    <w:rsid w:val="009F796A"/>
    <w:rsid w:val="00A014CF"/>
    <w:rsid w:val="00A02CB7"/>
    <w:rsid w:val="00A03F07"/>
    <w:rsid w:val="00A04BA5"/>
    <w:rsid w:val="00A068C6"/>
    <w:rsid w:val="00A1364A"/>
    <w:rsid w:val="00A13CF9"/>
    <w:rsid w:val="00A14C69"/>
    <w:rsid w:val="00A16227"/>
    <w:rsid w:val="00A20491"/>
    <w:rsid w:val="00A35FB7"/>
    <w:rsid w:val="00A4440D"/>
    <w:rsid w:val="00A44A03"/>
    <w:rsid w:val="00A45A70"/>
    <w:rsid w:val="00A50EC4"/>
    <w:rsid w:val="00A541FA"/>
    <w:rsid w:val="00A55593"/>
    <w:rsid w:val="00A569BA"/>
    <w:rsid w:val="00A61BCF"/>
    <w:rsid w:val="00A64AD8"/>
    <w:rsid w:val="00A756DE"/>
    <w:rsid w:val="00A76091"/>
    <w:rsid w:val="00A762CE"/>
    <w:rsid w:val="00A778AD"/>
    <w:rsid w:val="00A80A59"/>
    <w:rsid w:val="00A879AD"/>
    <w:rsid w:val="00A91E12"/>
    <w:rsid w:val="00A967DE"/>
    <w:rsid w:val="00AA3576"/>
    <w:rsid w:val="00AA479D"/>
    <w:rsid w:val="00AA6F29"/>
    <w:rsid w:val="00AB3B81"/>
    <w:rsid w:val="00AB6FB9"/>
    <w:rsid w:val="00AC57D6"/>
    <w:rsid w:val="00AD30BA"/>
    <w:rsid w:val="00AD387A"/>
    <w:rsid w:val="00AD5544"/>
    <w:rsid w:val="00AD7854"/>
    <w:rsid w:val="00AE1702"/>
    <w:rsid w:val="00AE1F01"/>
    <w:rsid w:val="00AE4AF2"/>
    <w:rsid w:val="00AE556D"/>
    <w:rsid w:val="00AF62DD"/>
    <w:rsid w:val="00B0077D"/>
    <w:rsid w:val="00B05017"/>
    <w:rsid w:val="00B073C0"/>
    <w:rsid w:val="00B1571D"/>
    <w:rsid w:val="00B169D0"/>
    <w:rsid w:val="00B231E2"/>
    <w:rsid w:val="00B24C4D"/>
    <w:rsid w:val="00B25FB3"/>
    <w:rsid w:val="00B32B3B"/>
    <w:rsid w:val="00B33590"/>
    <w:rsid w:val="00B412E5"/>
    <w:rsid w:val="00B415FD"/>
    <w:rsid w:val="00B456A8"/>
    <w:rsid w:val="00B50AAF"/>
    <w:rsid w:val="00B53B3C"/>
    <w:rsid w:val="00B63549"/>
    <w:rsid w:val="00B7035F"/>
    <w:rsid w:val="00B7130F"/>
    <w:rsid w:val="00B82389"/>
    <w:rsid w:val="00B8292A"/>
    <w:rsid w:val="00B954FA"/>
    <w:rsid w:val="00BA23B8"/>
    <w:rsid w:val="00BA5956"/>
    <w:rsid w:val="00BA66DE"/>
    <w:rsid w:val="00BA7E2A"/>
    <w:rsid w:val="00BB191E"/>
    <w:rsid w:val="00BB5E3A"/>
    <w:rsid w:val="00BB612F"/>
    <w:rsid w:val="00BC43EB"/>
    <w:rsid w:val="00BD0859"/>
    <w:rsid w:val="00BD0F24"/>
    <w:rsid w:val="00BD18DE"/>
    <w:rsid w:val="00BD3E89"/>
    <w:rsid w:val="00BE21DE"/>
    <w:rsid w:val="00BE6F62"/>
    <w:rsid w:val="00BF78E9"/>
    <w:rsid w:val="00C06E27"/>
    <w:rsid w:val="00C06E85"/>
    <w:rsid w:val="00C06F6A"/>
    <w:rsid w:val="00C14698"/>
    <w:rsid w:val="00C14C8F"/>
    <w:rsid w:val="00C20D71"/>
    <w:rsid w:val="00C30B03"/>
    <w:rsid w:val="00C3395C"/>
    <w:rsid w:val="00C36AC4"/>
    <w:rsid w:val="00C37C67"/>
    <w:rsid w:val="00C44488"/>
    <w:rsid w:val="00C47AC5"/>
    <w:rsid w:val="00C5032C"/>
    <w:rsid w:val="00C523BB"/>
    <w:rsid w:val="00C6093C"/>
    <w:rsid w:val="00C64260"/>
    <w:rsid w:val="00C64C54"/>
    <w:rsid w:val="00C65E63"/>
    <w:rsid w:val="00C729C1"/>
    <w:rsid w:val="00C743C5"/>
    <w:rsid w:val="00C7482D"/>
    <w:rsid w:val="00C76177"/>
    <w:rsid w:val="00C76F62"/>
    <w:rsid w:val="00C90A53"/>
    <w:rsid w:val="00CA38B1"/>
    <w:rsid w:val="00CA4D5E"/>
    <w:rsid w:val="00CA75F7"/>
    <w:rsid w:val="00CB2908"/>
    <w:rsid w:val="00CB2CD5"/>
    <w:rsid w:val="00CC4190"/>
    <w:rsid w:val="00CC41C8"/>
    <w:rsid w:val="00CE10CD"/>
    <w:rsid w:val="00CF1A9C"/>
    <w:rsid w:val="00D007D2"/>
    <w:rsid w:val="00D03998"/>
    <w:rsid w:val="00D03B58"/>
    <w:rsid w:val="00D1486A"/>
    <w:rsid w:val="00D15A1E"/>
    <w:rsid w:val="00D15B24"/>
    <w:rsid w:val="00D20584"/>
    <w:rsid w:val="00D22D23"/>
    <w:rsid w:val="00D30DB9"/>
    <w:rsid w:val="00D4292E"/>
    <w:rsid w:val="00D449D6"/>
    <w:rsid w:val="00D45F3C"/>
    <w:rsid w:val="00D5328B"/>
    <w:rsid w:val="00D53954"/>
    <w:rsid w:val="00D61FC7"/>
    <w:rsid w:val="00D7367B"/>
    <w:rsid w:val="00D74E4D"/>
    <w:rsid w:val="00D841B5"/>
    <w:rsid w:val="00D84860"/>
    <w:rsid w:val="00D87A37"/>
    <w:rsid w:val="00D9027E"/>
    <w:rsid w:val="00D972DE"/>
    <w:rsid w:val="00DA5143"/>
    <w:rsid w:val="00DA652B"/>
    <w:rsid w:val="00DB1EE7"/>
    <w:rsid w:val="00DB46C7"/>
    <w:rsid w:val="00DB7CA6"/>
    <w:rsid w:val="00DD05FC"/>
    <w:rsid w:val="00DD162B"/>
    <w:rsid w:val="00DD785B"/>
    <w:rsid w:val="00DE666B"/>
    <w:rsid w:val="00DF279A"/>
    <w:rsid w:val="00DF297B"/>
    <w:rsid w:val="00DF4760"/>
    <w:rsid w:val="00DF7ED3"/>
    <w:rsid w:val="00E00B74"/>
    <w:rsid w:val="00E00F13"/>
    <w:rsid w:val="00E01A4D"/>
    <w:rsid w:val="00E01C4F"/>
    <w:rsid w:val="00E10B1B"/>
    <w:rsid w:val="00E20473"/>
    <w:rsid w:val="00E2270F"/>
    <w:rsid w:val="00E22A2D"/>
    <w:rsid w:val="00E22F12"/>
    <w:rsid w:val="00E27C13"/>
    <w:rsid w:val="00E31E68"/>
    <w:rsid w:val="00E31EE9"/>
    <w:rsid w:val="00E33751"/>
    <w:rsid w:val="00E338C8"/>
    <w:rsid w:val="00E422BD"/>
    <w:rsid w:val="00E50FDB"/>
    <w:rsid w:val="00E55613"/>
    <w:rsid w:val="00E55750"/>
    <w:rsid w:val="00E576F9"/>
    <w:rsid w:val="00E60D66"/>
    <w:rsid w:val="00E61D7F"/>
    <w:rsid w:val="00E66118"/>
    <w:rsid w:val="00E71E81"/>
    <w:rsid w:val="00E773A6"/>
    <w:rsid w:val="00E77AE8"/>
    <w:rsid w:val="00E801C1"/>
    <w:rsid w:val="00E80C98"/>
    <w:rsid w:val="00E83655"/>
    <w:rsid w:val="00E83BE3"/>
    <w:rsid w:val="00E86D07"/>
    <w:rsid w:val="00E91494"/>
    <w:rsid w:val="00E926EC"/>
    <w:rsid w:val="00E94771"/>
    <w:rsid w:val="00E9489A"/>
    <w:rsid w:val="00E97ADE"/>
    <w:rsid w:val="00EA1E03"/>
    <w:rsid w:val="00EA2224"/>
    <w:rsid w:val="00EA2814"/>
    <w:rsid w:val="00EA6A11"/>
    <w:rsid w:val="00EA70EA"/>
    <w:rsid w:val="00EA736B"/>
    <w:rsid w:val="00EB5257"/>
    <w:rsid w:val="00EC3F5B"/>
    <w:rsid w:val="00EC45A6"/>
    <w:rsid w:val="00EC4A2C"/>
    <w:rsid w:val="00EC5495"/>
    <w:rsid w:val="00EC5642"/>
    <w:rsid w:val="00EC797F"/>
    <w:rsid w:val="00ED3155"/>
    <w:rsid w:val="00ED74ED"/>
    <w:rsid w:val="00EE05AB"/>
    <w:rsid w:val="00EE67F8"/>
    <w:rsid w:val="00EF3E7D"/>
    <w:rsid w:val="00F027F2"/>
    <w:rsid w:val="00F05C07"/>
    <w:rsid w:val="00F06C3E"/>
    <w:rsid w:val="00F06D90"/>
    <w:rsid w:val="00F1068D"/>
    <w:rsid w:val="00F10E25"/>
    <w:rsid w:val="00F127B2"/>
    <w:rsid w:val="00F1503A"/>
    <w:rsid w:val="00F222AE"/>
    <w:rsid w:val="00F35C90"/>
    <w:rsid w:val="00F41606"/>
    <w:rsid w:val="00F42FF3"/>
    <w:rsid w:val="00F43E78"/>
    <w:rsid w:val="00F579DE"/>
    <w:rsid w:val="00F65347"/>
    <w:rsid w:val="00F7146A"/>
    <w:rsid w:val="00F73119"/>
    <w:rsid w:val="00F81F8A"/>
    <w:rsid w:val="00F82453"/>
    <w:rsid w:val="00F84696"/>
    <w:rsid w:val="00F90168"/>
    <w:rsid w:val="00F904E7"/>
    <w:rsid w:val="00F90648"/>
    <w:rsid w:val="00F91F15"/>
    <w:rsid w:val="00F9263E"/>
    <w:rsid w:val="00F943BD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D1FF8"/>
    <w:rsid w:val="00FE5B52"/>
    <w:rsid w:val="00FF0184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D30DB9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D30DB9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eastAsia="Times New Roman" w:hAnsi="Courier New" w:cs="Courier New"/>
      <w:color w:val="000000"/>
      <w:sz w:val="20"/>
      <w:szCs w:val="20"/>
      <w:lang w:val="en-US" w:eastAsia="fr-FR"/>
    </w:rPr>
  </w:style>
  <w:style w:type="paragraph" w:styleId="Titre">
    <w:name w:val="Title"/>
    <w:basedOn w:val="Titre1"/>
    <w:next w:val="Normal"/>
    <w:link w:val="TitreCar"/>
    <w:uiPriority w:val="10"/>
    <w:qFormat/>
    <w:rsid w:val="00D30DB9"/>
    <w:pPr>
      <w:numPr>
        <w:numId w:val="0"/>
      </w:numPr>
      <w:pBdr>
        <w:bottom w:val="single" w:sz="4" w:space="1" w:color="auto"/>
      </w:pBdr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30DB9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94A8A-39C6-4A0B-9DB1-C2D0C5901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</Pages>
  <Words>4904</Words>
  <Characters>26978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31819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RANNOU Jean-Philippe</cp:lastModifiedBy>
  <cp:revision>118</cp:revision>
  <cp:lastPrinted>2014-03-27T10:02:00Z</cp:lastPrinted>
  <dcterms:created xsi:type="dcterms:W3CDTF">2014-04-11T08:39:00Z</dcterms:created>
  <dcterms:modified xsi:type="dcterms:W3CDTF">2015-06-15T09:19:00Z</dcterms:modified>
</cp:coreProperties>
</file>
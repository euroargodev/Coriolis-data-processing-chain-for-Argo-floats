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19B5" w:rsidRPr="00B965D4" w:rsidRDefault="00D019B5" w:rsidP="00E42BB4">
      <w:pPr>
        <w:pStyle w:val="Titre"/>
        <w:spacing w:after="480"/>
      </w:pPr>
      <w:bookmarkStart w:id="0" w:name="_Toc422910718"/>
      <w:r w:rsidRPr="00B965D4">
        <w:t>Déclaratio</w:t>
      </w:r>
      <w:r w:rsidR="00A4155F">
        <w:t>n des flotteurs</w:t>
      </w:r>
      <w:r w:rsidRPr="00B965D4">
        <w:t xml:space="preserve"> pour le décodeur Matlab</w:t>
      </w:r>
      <w:bookmarkEnd w:id="0"/>
    </w:p>
    <w:p w:rsidR="00DF18DA" w:rsidRPr="00B965D4" w:rsidRDefault="00D019B5" w:rsidP="006B0A45">
      <w:pPr>
        <w:pStyle w:val="Paragraphejustifi"/>
        <w:ind w:left="0"/>
        <w:jc w:val="left"/>
        <w:rPr>
          <w:lang w:val="fr-FR"/>
        </w:rPr>
      </w:pPr>
      <w:r w:rsidRPr="00B965D4">
        <w:rPr>
          <w:lang w:val="fr-FR"/>
        </w:rPr>
        <w:t>Cette note décrit la procédure de déclaration d’un flotteur NKE pour le décodeur Matlab.</w:t>
      </w:r>
    </w:p>
    <w:p w:rsidR="002363EC" w:rsidRPr="00B965D4" w:rsidRDefault="006E6214" w:rsidP="00E42BB4">
      <w:pPr>
        <w:pStyle w:val="Paragraphejustifi"/>
        <w:spacing w:after="480"/>
        <w:ind w:left="0"/>
        <w:jc w:val="left"/>
        <w:rPr>
          <w:lang w:val="fr-FR"/>
        </w:rPr>
      </w:pPr>
      <w:r w:rsidRPr="00B965D4">
        <w:rPr>
          <w:lang w:val="fr-FR"/>
        </w:rPr>
        <w:t>La déclaration d’un flotteur doit être suivie d’un décodage des données reçues et de la vérification des données décodées.</w:t>
      </w:r>
    </w:p>
    <w:bookmarkStart w:id="1" w:name="_GoBack"/>
    <w:bookmarkEnd w:id="1"/>
    <w:p w:rsidR="00DE0B7C" w:rsidRDefault="001145D6">
      <w:pPr>
        <w:pStyle w:val="TM1"/>
        <w:rPr>
          <w:ins w:id="2" w:author="RANNOU Jean-Philippe" w:date="2015-06-24T12:02:00Z"/>
          <w:rFonts w:asciiTheme="minorHAnsi" w:eastAsiaTheme="minorEastAsia" w:hAnsiTheme="minorHAnsi" w:cstheme="minorBidi"/>
          <w:b w:val="0"/>
          <w:caps w:val="0"/>
          <w:noProof/>
          <w:sz w:val="22"/>
          <w:szCs w:val="22"/>
          <w:lang w:val="fr-FR"/>
        </w:rPr>
      </w:pPr>
      <w:r w:rsidRPr="00B965D4">
        <w:rPr>
          <w:lang w:val="fr-FR"/>
        </w:rPr>
        <w:fldChar w:fldCharType="begin"/>
      </w:r>
      <w:r w:rsidR="00C76F62" w:rsidRPr="00B965D4">
        <w:rPr>
          <w:lang w:val="fr-FR"/>
        </w:rPr>
        <w:instrText xml:space="preserve"> TOC \o "1-3" \h \z \u </w:instrText>
      </w:r>
      <w:r w:rsidRPr="00B965D4">
        <w:rPr>
          <w:lang w:val="fr-FR"/>
        </w:rPr>
        <w:fldChar w:fldCharType="separate"/>
      </w:r>
      <w:ins w:id="3" w:author="RANNOU Jean-Philippe" w:date="2015-06-24T12:02:00Z">
        <w:r w:rsidR="00DE0B7C" w:rsidRPr="0058323E">
          <w:rPr>
            <w:rStyle w:val="Lienhypertexte"/>
            <w:noProof/>
          </w:rPr>
          <w:fldChar w:fldCharType="begin"/>
        </w:r>
        <w:r w:rsidR="00DE0B7C" w:rsidRPr="0058323E">
          <w:rPr>
            <w:rStyle w:val="Lienhypertexte"/>
            <w:noProof/>
          </w:rPr>
          <w:instrText xml:space="preserve"> </w:instrText>
        </w:r>
        <w:r w:rsidR="00DE0B7C">
          <w:rPr>
            <w:noProof/>
          </w:rPr>
          <w:instrText>HYPERLINK \l "_Toc422910718"</w:instrText>
        </w:r>
        <w:r w:rsidR="00DE0B7C" w:rsidRPr="0058323E">
          <w:rPr>
            <w:rStyle w:val="Lienhypertexte"/>
            <w:noProof/>
          </w:rPr>
          <w:instrText xml:space="preserve"> </w:instrText>
        </w:r>
        <w:r w:rsidR="00DE0B7C" w:rsidRPr="0058323E">
          <w:rPr>
            <w:rStyle w:val="Lienhypertexte"/>
            <w:noProof/>
          </w:rPr>
        </w:r>
        <w:r w:rsidR="00DE0B7C" w:rsidRPr="0058323E">
          <w:rPr>
            <w:rStyle w:val="Lienhypertexte"/>
            <w:noProof/>
          </w:rPr>
          <w:fldChar w:fldCharType="separate"/>
        </w:r>
        <w:r w:rsidR="00DE0B7C" w:rsidRPr="0058323E">
          <w:rPr>
            <w:rStyle w:val="Lienhypertexte"/>
            <w:noProof/>
          </w:rPr>
          <w:t>Déclaration des flotteurs pour le décodeur Matlab</w:t>
        </w:r>
        <w:r w:rsidR="00DE0B7C">
          <w:rPr>
            <w:noProof/>
            <w:webHidden/>
          </w:rPr>
          <w:tab/>
        </w:r>
        <w:r w:rsidR="00DE0B7C">
          <w:rPr>
            <w:noProof/>
            <w:webHidden/>
          </w:rPr>
          <w:fldChar w:fldCharType="begin"/>
        </w:r>
        <w:r w:rsidR="00DE0B7C">
          <w:rPr>
            <w:noProof/>
            <w:webHidden/>
          </w:rPr>
          <w:instrText xml:space="preserve"> PAGEREF _Toc422910718 \h </w:instrText>
        </w:r>
        <w:r w:rsidR="00DE0B7C">
          <w:rPr>
            <w:noProof/>
            <w:webHidden/>
          </w:rPr>
        </w:r>
      </w:ins>
      <w:r w:rsidR="00DE0B7C">
        <w:rPr>
          <w:noProof/>
          <w:webHidden/>
        </w:rPr>
        <w:fldChar w:fldCharType="separate"/>
      </w:r>
      <w:ins w:id="4" w:author="RANNOU Jean-Philippe" w:date="2015-06-24T12:02:00Z">
        <w:r w:rsidR="00DE0B7C">
          <w:rPr>
            <w:noProof/>
            <w:webHidden/>
          </w:rPr>
          <w:t>1</w:t>
        </w:r>
        <w:r w:rsidR="00DE0B7C">
          <w:rPr>
            <w:noProof/>
            <w:webHidden/>
          </w:rPr>
          <w:fldChar w:fldCharType="end"/>
        </w:r>
        <w:r w:rsidR="00DE0B7C" w:rsidRPr="0058323E">
          <w:rPr>
            <w:rStyle w:val="Lienhypertexte"/>
            <w:noProof/>
          </w:rPr>
          <w:fldChar w:fldCharType="end"/>
        </w:r>
      </w:ins>
    </w:p>
    <w:p w:rsidR="00DE0B7C" w:rsidRDefault="00DE0B7C">
      <w:pPr>
        <w:pStyle w:val="TM1"/>
        <w:rPr>
          <w:ins w:id="5" w:author="RANNOU Jean-Philippe" w:date="2015-06-24T12:02:00Z"/>
          <w:rFonts w:asciiTheme="minorHAnsi" w:eastAsiaTheme="minorEastAsia" w:hAnsiTheme="minorHAnsi" w:cstheme="minorBidi"/>
          <w:b w:val="0"/>
          <w:caps w:val="0"/>
          <w:noProof/>
          <w:sz w:val="22"/>
          <w:szCs w:val="22"/>
          <w:lang w:val="fr-FR"/>
        </w:rPr>
      </w:pPr>
      <w:ins w:id="6" w:author="RANNOU Jean-Philippe" w:date="2015-06-24T12:02:00Z">
        <w:r w:rsidRPr="0058323E">
          <w:rPr>
            <w:rStyle w:val="Lienhypertexte"/>
            <w:noProof/>
          </w:rPr>
          <w:fldChar w:fldCharType="begin"/>
        </w:r>
        <w:r w:rsidRPr="0058323E">
          <w:rPr>
            <w:rStyle w:val="Lienhypertexte"/>
            <w:noProof/>
          </w:rPr>
          <w:instrText xml:space="preserve"> </w:instrText>
        </w:r>
        <w:r>
          <w:rPr>
            <w:noProof/>
          </w:rPr>
          <w:instrText>HYPERLINK \l "_Toc422910719"</w:instrText>
        </w:r>
        <w:r w:rsidRPr="0058323E">
          <w:rPr>
            <w:rStyle w:val="Lienhypertexte"/>
            <w:noProof/>
          </w:rPr>
          <w:instrText xml:space="preserve"> </w:instrText>
        </w:r>
        <w:r w:rsidRPr="0058323E">
          <w:rPr>
            <w:rStyle w:val="Lienhypertexte"/>
            <w:noProof/>
          </w:rPr>
        </w:r>
        <w:r w:rsidRPr="0058323E">
          <w:rPr>
            <w:rStyle w:val="Lienhypertexte"/>
            <w:noProof/>
          </w:rPr>
          <w:fldChar w:fldCharType="separate"/>
        </w:r>
        <w:r w:rsidRPr="0058323E">
          <w:rPr>
            <w:rStyle w:val="Lienhypertexte"/>
            <w:noProof/>
            <w:lang w:val="fr-FR"/>
          </w:rPr>
          <w:t>1. Déclaration des flotteurs Argos et Iridium</w:t>
        </w:r>
        <w:r>
          <w:rPr>
            <w:noProof/>
            <w:webHidden/>
          </w:rPr>
          <w:tab/>
        </w:r>
        <w:r>
          <w:rPr>
            <w:noProof/>
            <w:webHidden/>
          </w:rPr>
          <w:fldChar w:fldCharType="begin"/>
        </w:r>
        <w:r>
          <w:rPr>
            <w:noProof/>
            <w:webHidden/>
          </w:rPr>
          <w:instrText xml:space="preserve"> PAGEREF _Toc422910719 \h </w:instrText>
        </w:r>
        <w:r>
          <w:rPr>
            <w:noProof/>
            <w:webHidden/>
          </w:rPr>
        </w:r>
      </w:ins>
      <w:r>
        <w:rPr>
          <w:noProof/>
          <w:webHidden/>
        </w:rPr>
        <w:fldChar w:fldCharType="separate"/>
      </w:r>
      <w:ins w:id="7" w:author="RANNOU Jean-Philippe" w:date="2015-06-24T12:02:00Z">
        <w:r>
          <w:rPr>
            <w:noProof/>
            <w:webHidden/>
          </w:rPr>
          <w:t>2</w:t>
        </w:r>
        <w:r>
          <w:rPr>
            <w:noProof/>
            <w:webHidden/>
          </w:rPr>
          <w:fldChar w:fldCharType="end"/>
        </w:r>
        <w:r w:rsidRPr="0058323E">
          <w:rPr>
            <w:rStyle w:val="Lienhypertexte"/>
            <w:noProof/>
          </w:rPr>
          <w:fldChar w:fldCharType="end"/>
        </w:r>
      </w:ins>
    </w:p>
    <w:p w:rsidR="00DE0B7C" w:rsidRDefault="00DE0B7C">
      <w:pPr>
        <w:pStyle w:val="TM2"/>
        <w:tabs>
          <w:tab w:val="right" w:leader="dot" w:pos="9062"/>
        </w:tabs>
        <w:rPr>
          <w:ins w:id="8" w:author="RANNOU Jean-Philippe" w:date="2015-06-24T12:02:00Z"/>
          <w:rFonts w:asciiTheme="minorHAnsi" w:eastAsiaTheme="minorEastAsia" w:hAnsiTheme="minorHAnsi" w:cstheme="minorBidi"/>
          <w:smallCaps w:val="0"/>
          <w:noProof/>
          <w:sz w:val="22"/>
          <w:szCs w:val="22"/>
          <w:lang w:val="fr-FR"/>
        </w:rPr>
      </w:pPr>
      <w:ins w:id="9" w:author="RANNOU Jean-Philippe" w:date="2015-06-24T12:02:00Z">
        <w:r w:rsidRPr="0058323E">
          <w:rPr>
            <w:rStyle w:val="Lienhypertexte"/>
            <w:noProof/>
          </w:rPr>
          <w:fldChar w:fldCharType="begin"/>
        </w:r>
        <w:r w:rsidRPr="0058323E">
          <w:rPr>
            <w:rStyle w:val="Lienhypertexte"/>
            <w:noProof/>
          </w:rPr>
          <w:instrText xml:space="preserve"> </w:instrText>
        </w:r>
        <w:r>
          <w:rPr>
            <w:noProof/>
          </w:rPr>
          <w:instrText>HYPERLINK \l "_Toc422910720"</w:instrText>
        </w:r>
        <w:r w:rsidRPr="0058323E">
          <w:rPr>
            <w:rStyle w:val="Lienhypertexte"/>
            <w:noProof/>
          </w:rPr>
          <w:instrText xml:space="preserve"> </w:instrText>
        </w:r>
        <w:r w:rsidRPr="0058323E">
          <w:rPr>
            <w:rStyle w:val="Lienhypertexte"/>
            <w:noProof/>
          </w:rPr>
        </w:r>
        <w:r w:rsidRPr="0058323E">
          <w:rPr>
            <w:rStyle w:val="Lienhypertexte"/>
            <w:noProof/>
          </w:rPr>
          <w:fldChar w:fldCharType="separate"/>
        </w:r>
        <w:r w:rsidRPr="0058323E">
          <w:rPr>
            <w:rStyle w:val="Lienhypertexte"/>
            <w:noProof/>
          </w:rPr>
          <w:t>1.1. Création de la liste des flotteurs à déclarer</w:t>
        </w:r>
        <w:r>
          <w:rPr>
            <w:noProof/>
            <w:webHidden/>
          </w:rPr>
          <w:tab/>
        </w:r>
        <w:r>
          <w:rPr>
            <w:noProof/>
            <w:webHidden/>
          </w:rPr>
          <w:fldChar w:fldCharType="begin"/>
        </w:r>
        <w:r>
          <w:rPr>
            <w:noProof/>
            <w:webHidden/>
          </w:rPr>
          <w:instrText xml:space="preserve"> PAGEREF _Toc422910720 \h </w:instrText>
        </w:r>
        <w:r>
          <w:rPr>
            <w:noProof/>
            <w:webHidden/>
          </w:rPr>
        </w:r>
      </w:ins>
      <w:r>
        <w:rPr>
          <w:noProof/>
          <w:webHidden/>
        </w:rPr>
        <w:fldChar w:fldCharType="separate"/>
      </w:r>
      <w:ins w:id="10" w:author="RANNOU Jean-Philippe" w:date="2015-06-24T12:02:00Z">
        <w:r>
          <w:rPr>
            <w:noProof/>
            <w:webHidden/>
          </w:rPr>
          <w:t>2</w:t>
        </w:r>
        <w:r>
          <w:rPr>
            <w:noProof/>
            <w:webHidden/>
          </w:rPr>
          <w:fldChar w:fldCharType="end"/>
        </w:r>
        <w:r w:rsidRPr="0058323E">
          <w:rPr>
            <w:rStyle w:val="Lienhypertexte"/>
            <w:noProof/>
          </w:rPr>
          <w:fldChar w:fldCharType="end"/>
        </w:r>
      </w:ins>
    </w:p>
    <w:p w:rsidR="00DE0B7C" w:rsidRDefault="00DE0B7C">
      <w:pPr>
        <w:pStyle w:val="TM2"/>
        <w:tabs>
          <w:tab w:val="right" w:leader="dot" w:pos="9062"/>
        </w:tabs>
        <w:rPr>
          <w:ins w:id="11" w:author="RANNOU Jean-Philippe" w:date="2015-06-24T12:02:00Z"/>
          <w:rFonts w:asciiTheme="minorHAnsi" w:eastAsiaTheme="minorEastAsia" w:hAnsiTheme="minorHAnsi" w:cstheme="minorBidi"/>
          <w:smallCaps w:val="0"/>
          <w:noProof/>
          <w:sz w:val="22"/>
          <w:szCs w:val="22"/>
          <w:lang w:val="fr-FR"/>
        </w:rPr>
      </w:pPr>
      <w:ins w:id="12" w:author="RANNOU Jean-Philippe" w:date="2015-06-24T12:02:00Z">
        <w:r w:rsidRPr="0058323E">
          <w:rPr>
            <w:rStyle w:val="Lienhypertexte"/>
            <w:noProof/>
          </w:rPr>
          <w:fldChar w:fldCharType="begin"/>
        </w:r>
        <w:r w:rsidRPr="0058323E">
          <w:rPr>
            <w:rStyle w:val="Lienhypertexte"/>
            <w:noProof/>
          </w:rPr>
          <w:instrText xml:space="preserve"> </w:instrText>
        </w:r>
        <w:r>
          <w:rPr>
            <w:noProof/>
          </w:rPr>
          <w:instrText>HYPERLINK \l "_Toc422910721"</w:instrText>
        </w:r>
        <w:r w:rsidRPr="0058323E">
          <w:rPr>
            <w:rStyle w:val="Lienhypertexte"/>
            <w:noProof/>
          </w:rPr>
          <w:instrText xml:space="preserve"> </w:instrText>
        </w:r>
        <w:r w:rsidRPr="0058323E">
          <w:rPr>
            <w:rStyle w:val="Lienhypertexte"/>
            <w:noProof/>
          </w:rPr>
        </w:r>
        <w:r w:rsidRPr="0058323E">
          <w:rPr>
            <w:rStyle w:val="Lienhypertexte"/>
            <w:noProof/>
          </w:rPr>
          <w:fldChar w:fldCharType="separate"/>
        </w:r>
        <w:r w:rsidRPr="0058323E">
          <w:rPr>
            <w:rStyle w:val="Lienhypertexte"/>
            <w:noProof/>
          </w:rPr>
          <w:t>1.2. Création d’un export de la base de données pour les flotteurs à déclarer</w:t>
        </w:r>
        <w:r>
          <w:rPr>
            <w:noProof/>
            <w:webHidden/>
          </w:rPr>
          <w:tab/>
        </w:r>
        <w:r>
          <w:rPr>
            <w:noProof/>
            <w:webHidden/>
          </w:rPr>
          <w:fldChar w:fldCharType="begin"/>
        </w:r>
        <w:r>
          <w:rPr>
            <w:noProof/>
            <w:webHidden/>
          </w:rPr>
          <w:instrText xml:space="preserve"> PAGEREF _Toc422910721 \h </w:instrText>
        </w:r>
        <w:r>
          <w:rPr>
            <w:noProof/>
            <w:webHidden/>
          </w:rPr>
        </w:r>
      </w:ins>
      <w:r>
        <w:rPr>
          <w:noProof/>
          <w:webHidden/>
        </w:rPr>
        <w:fldChar w:fldCharType="separate"/>
      </w:r>
      <w:ins w:id="13" w:author="RANNOU Jean-Philippe" w:date="2015-06-24T12:02:00Z">
        <w:r>
          <w:rPr>
            <w:noProof/>
            <w:webHidden/>
          </w:rPr>
          <w:t>2</w:t>
        </w:r>
        <w:r>
          <w:rPr>
            <w:noProof/>
            <w:webHidden/>
          </w:rPr>
          <w:fldChar w:fldCharType="end"/>
        </w:r>
        <w:r w:rsidRPr="0058323E">
          <w:rPr>
            <w:rStyle w:val="Lienhypertexte"/>
            <w:noProof/>
          </w:rPr>
          <w:fldChar w:fldCharType="end"/>
        </w:r>
      </w:ins>
    </w:p>
    <w:p w:rsidR="00DE0B7C" w:rsidRDefault="00DE0B7C">
      <w:pPr>
        <w:pStyle w:val="TM2"/>
        <w:tabs>
          <w:tab w:val="right" w:leader="dot" w:pos="9062"/>
        </w:tabs>
        <w:rPr>
          <w:ins w:id="14" w:author="RANNOU Jean-Philippe" w:date="2015-06-24T12:02:00Z"/>
          <w:rFonts w:asciiTheme="minorHAnsi" w:eastAsiaTheme="minorEastAsia" w:hAnsiTheme="minorHAnsi" w:cstheme="minorBidi"/>
          <w:smallCaps w:val="0"/>
          <w:noProof/>
          <w:sz w:val="22"/>
          <w:szCs w:val="22"/>
          <w:lang w:val="fr-FR"/>
        </w:rPr>
      </w:pPr>
      <w:ins w:id="15" w:author="RANNOU Jean-Philippe" w:date="2015-06-24T12:02:00Z">
        <w:r w:rsidRPr="0058323E">
          <w:rPr>
            <w:rStyle w:val="Lienhypertexte"/>
            <w:noProof/>
          </w:rPr>
          <w:fldChar w:fldCharType="begin"/>
        </w:r>
        <w:r w:rsidRPr="0058323E">
          <w:rPr>
            <w:rStyle w:val="Lienhypertexte"/>
            <w:noProof/>
          </w:rPr>
          <w:instrText xml:space="preserve"> </w:instrText>
        </w:r>
        <w:r>
          <w:rPr>
            <w:noProof/>
          </w:rPr>
          <w:instrText>HYPERLINK \l "_Toc422910722"</w:instrText>
        </w:r>
        <w:r w:rsidRPr="0058323E">
          <w:rPr>
            <w:rStyle w:val="Lienhypertexte"/>
            <w:noProof/>
          </w:rPr>
          <w:instrText xml:space="preserve"> </w:instrText>
        </w:r>
        <w:r w:rsidRPr="0058323E">
          <w:rPr>
            <w:rStyle w:val="Lienhypertexte"/>
            <w:noProof/>
          </w:rPr>
        </w:r>
        <w:r w:rsidRPr="0058323E">
          <w:rPr>
            <w:rStyle w:val="Lienhypertexte"/>
            <w:noProof/>
          </w:rPr>
          <w:fldChar w:fldCharType="separate"/>
        </w:r>
        <w:r w:rsidRPr="0058323E">
          <w:rPr>
            <w:rStyle w:val="Lienhypertexte"/>
            <w:noProof/>
          </w:rPr>
          <w:t>1.3. Mise à jour du fichier _provor_floats_information_co.xls</w:t>
        </w:r>
        <w:r>
          <w:rPr>
            <w:noProof/>
            <w:webHidden/>
          </w:rPr>
          <w:tab/>
        </w:r>
        <w:r>
          <w:rPr>
            <w:noProof/>
            <w:webHidden/>
          </w:rPr>
          <w:fldChar w:fldCharType="begin"/>
        </w:r>
        <w:r>
          <w:rPr>
            <w:noProof/>
            <w:webHidden/>
          </w:rPr>
          <w:instrText xml:space="preserve"> PAGEREF _Toc422910722 \h </w:instrText>
        </w:r>
        <w:r>
          <w:rPr>
            <w:noProof/>
            <w:webHidden/>
          </w:rPr>
        </w:r>
      </w:ins>
      <w:r>
        <w:rPr>
          <w:noProof/>
          <w:webHidden/>
        </w:rPr>
        <w:fldChar w:fldCharType="separate"/>
      </w:r>
      <w:ins w:id="16" w:author="RANNOU Jean-Philippe" w:date="2015-06-24T12:02:00Z">
        <w:r>
          <w:rPr>
            <w:noProof/>
            <w:webHidden/>
          </w:rPr>
          <w:t>2</w:t>
        </w:r>
        <w:r>
          <w:rPr>
            <w:noProof/>
            <w:webHidden/>
          </w:rPr>
          <w:fldChar w:fldCharType="end"/>
        </w:r>
        <w:r w:rsidRPr="0058323E">
          <w:rPr>
            <w:rStyle w:val="Lienhypertexte"/>
            <w:noProof/>
          </w:rPr>
          <w:fldChar w:fldCharType="end"/>
        </w:r>
      </w:ins>
    </w:p>
    <w:p w:rsidR="00DE0B7C" w:rsidRDefault="00DE0B7C">
      <w:pPr>
        <w:pStyle w:val="TM2"/>
        <w:tabs>
          <w:tab w:val="right" w:leader="dot" w:pos="9062"/>
        </w:tabs>
        <w:rPr>
          <w:ins w:id="17" w:author="RANNOU Jean-Philippe" w:date="2015-06-24T12:02:00Z"/>
          <w:rFonts w:asciiTheme="minorHAnsi" w:eastAsiaTheme="minorEastAsia" w:hAnsiTheme="minorHAnsi" w:cstheme="minorBidi"/>
          <w:smallCaps w:val="0"/>
          <w:noProof/>
          <w:sz w:val="22"/>
          <w:szCs w:val="22"/>
          <w:lang w:val="fr-FR"/>
        </w:rPr>
      </w:pPr>
      <w:ins w:id="18" w:author="RANNOU Jean-Philippe" w:date="2015-06-24T12:02:00Z">
        <w:r w:rsidRPr="0058323E">
          <w:rPr>
            <w:rStyle w:val="Lienhypertexte"/>
            <w:noProof/>
          </w:rPr>
          <w:fldChar w:fldCharType="begin"/>
        </w:r>
        <w:r w:rsidRPr="0058323E">
          <w:rPr>
            <w:rStyle w:val="Lienhypertexte"/>
            <w:noProof/>
          </w:rPr>
          <w:instrText xml:space="preserve"> </w:instrText>
        </w:r>
        <w:r>
          <w:rPr>
            <w:noProof/>
          </w:rPr>
          <w:instrText>HYPERLINK \l "_Toc422910723"</w:instrText>
        </w:r>
        <w:r w:rsidRPr="0058323E">
          <w:rPr>
            <w:rStyle w:val="Lienhypertexte"/>
            <w:noProof/>
          </w:rPr>
          <w:instrText xml:space="preserve"> </w:instrText>
        </w:r>
        <w:r w:rsidRPr="0058323E">
          <w:rPr>
            <w:rStyle w:val="Lienhypertexte"/>
            <w:noProof/>
          </w:rPr>
        </w:r>
        <w:r w:rsidRPr="0058323E">
          <w:rPr>
            <w:rStyle w:val="Lienhypertexte"/>
            <w:noProof/>
          </w:rPr>
          <w:fldChar w:fldCharType="separate"/>
        </w:r>
        <w:r w:rsidRPr="0058323E">
          <w:rPr>
            <w:rStyle w:val="Lienhypertexte"/>
            <w:noProof/>
          </w:rPr>
          <w:t>1.4. Enrichissement de l’export de la base de données</w:t>
        </w:r>
        <w:r>
          <w:rPr>
            <w:noProof/>
            <w:webHidden/>
          </w:rPr>
          <w:tab/>
        </w:r>
        <w:r>
          <w:rPr>
            <w:noProof/>
            <w:webHidden/>
          </w:rPr>
          <w:fldChar w:fldCharType="begin"/>
        </w:r>
        <w:r>
          <w:rPr>
            <w:noProof/>
            <w:webHidden/>
          </w:rPr>
          <w:instrText xml:space="preserve"> PAGEREF _Toc422910723 \h </w:instrText>
        </w:r>
        <w:r>
          <w:rPr>
            <w:noProof/>
            <w:webHidden/>
          </w:rPr>
        </w:r>
      </w:ins>
      <w:r>
        <w:rPr>
          <w:noProof/>
          <w:webHidden/>
        </w:rPr>
        <w:fldChar w:fldCharType="separate"/>
      </w:r>
      <w:ins w:id="19" w:author="RANNOU Jean-Philippe" w:date="2015-06-24T12:02:00Z">
        <w:r>
          <w:rPr>
            <w:noProof/>
            <w:webHidden/>
          </w:rPr>
          <w:t>2</w:t>
        </w:r>
        <w:r>
          <w:rPr>
            <w:noProof/>
            <w:webHidden/>
          </w:rPr>
          <w:fldChar w:fldCharType="end"/>
        </w:r>
        <w:r w:rsidRPr="0058323E">
          <w:rPr>
            <w:rStyle w:val="Lienhypertexte"/>
            <w:noProof/>
          </w:rPr>
          <w:fldChar w:fldCharType="end"/>
        </w:r>
      </w:ins>
    </w:p>
    <w:p w:rsidR="00DE0B7C" w:rsidRDefault="00DE0B7C">
      <w:pPr>
        <w:pStyle w:val="TM3"/>
        <w:tabs>
          <w:tab w:val="right" w:leader="dot" w:pos="9062"/>
        </w:tabs>
        <w:rPr>
          <w:ins w:id="20" w:author="RANNOU Jean-Philippe" w:date="2015-06-24T12:02:00Z"/>
          <w:rFonts w:asciiTheme="minorHAnsi" w:eastAsiaTheme="minorEastAsia" w:hAnsiTheme="minorHAnsi" w:cstheme="minorBidi"/>
          <w:i w:val="0"/>
          <w:noProof/>
          <w:sz w:val="22"/>
          <w:szCs w:val="22"/>
          <w:lang w:val="fr-FR"/>
        </w:rPr>
      </w:pPr>
      <w:ins w:id="21" w:author="RANNOU Jean-Philippe" w:date="2015-06-24T12:02:00Z">
        <w:r w:rsidRPr="0058323E">
          <w:rPr>
            <w:rStyle w:val="Lienhypertexte"/>
            <w:noProof/>
          </w:rPr>
          <w:fldChar w:fldCharType="begin"/>
        </w:r>
        <w:r w:rsidRPr="0058323E">
          <w:rPr>
            <w:rStyle w:val="Lienhypertexte"/>
            <w:noProof/>
          </w:rPr>
          <w:instrText xml:space="preserve"> </w:instrText>
        </w:r>
        <w:r>
          <w:rPr>
            <w:noProof/>
          </w:rPr>
          <w:instrText>HYPERLINK \l "_Toc422910724"</w:instrText>
        </w:r>
        <w:r w:rsidRPr="0058323E">
          <w:rPr>
            <w:rStyle w:val="Lienhypertexte"/>
            <w:noProof/>
          </w:rPr>
          <w:instrText xml:space="preserve"> </w:instrText>
        </w:r>
        <w:r w:rsidRPr="0058323E">
          <w:rPr>
            <w:rStyle w:val="Lienhypertexte"/>
            <w:noProof/>
          </w:rPr>
        </w:r>
        <w:r w:rsidRPr="0058323E">
          <w:rPr>
            <w:rStyle w:val="Lienhypertexte"/>
            <w:noProof/>
          </w:rPr>
          <w:fldChar w:fldCharType="separate"/>
        </w:r>
        <w:r w:rsidRPr="0058323E">
          <w:rPr>
            <w:rStyle w:val="Lienhypertexte"/>
            <w:noProof/>
            <w:lang w:val="fr-FR"/>
          </w:rPr>
          <w:t>1.4.1. Enrichissement</w:t>
        </w:r>
        <w:r>
          <w:rPr>
            <w:noProof/>
            <w:webHidden/>
          </w:rPr>
          <w:tab/>
        </w:r>
        <w:r>
          <w:rPr>
            <w:noProof/>
            <w:webHidden/>
          </w:rPr>
          <w:fldChar w:fldCharType="begin"/>
        </w:r>
        <w:r>
          <w:rPr>
            <w:noProof/>
            <w:webHidden/>
          </w:rPr>
          <w:instrText xml:space="preserve"> PAGEREF _Toc422910724 \h </w:instrText>
        </w:r>
        <w:r>
          <w:rPr>
            <w:noProof/>
            <w:webHidden/>
          </w:rPr>
        </w:r>
      </w:ins>
      <w:r>
        <w:rPr>
          <w:noProof/>
          <w:webHidden/>
        </w:rPr>
        <w:fldChar w:fldCharType="separate"/>
      </w:r>
      <w:ins w:id="22" w:author="RANNOU Jean-Philippe" w:date="2015-06-24T12:02:00Z">
        <w:r>
          <w:rPr>
            <w:noProof/>
            <w:webHidden/>
          </w:rPr>
          <w:t>2</w:t>
        </w:r>
        <w:r>
          <w:rPr>
            <w:noProof/>
            <w:webHidden/>
          </w:rPr>
          <w:fldChar w:fldCharType="end"/>
        </w:r>
        <w:r w:rsidRPr="0058323E">
          <w:rPr>
            <w:rStyle w:val="Lienhypertexte"/>
            <w:noProof/>
          </w:rPr>
          <w:fldChar w:fldCharType="end"/>
        </w:r>
      </w:ins>
    </w:p>
    <w:p w:rsidR="00DE0B7C" w:rsidRDefault="00DE0B7C">
      <w:pPr>
        <w:pStyle w:val="TM3"/>
        <w:tabs>
          <w:tab w:val="right" w:leader="dot" w:pos="9062"/>
        </w:tabs>
        <w:rPr>
          <w:ins w:id="23" w:author="RANNOU Jean-Philippe" w:date="2015-06-24T12:02:00Z"/>
          <w:rFonts w:asciiTheme="minorHAnsi" w:eastAsiaTheme="minorEastAsia" w:hAnsiTheme="minorHAnsi" w:cstheme="minorBidi"/>
          <w:i w:val="0"/>
          <w:noProof/>
          <w:sz w:val="22"/>
          <w:szCs w:val="22"/>
          <w:lang w:val="fr-FR"/>
        </w:rPr>
      </w:pPr>
      <w:ins w:id="24" w:author="RANNOU Jean-Philippe" w:date="2015-06-24T12:02:00Z">
        <w:r w:rsidRPr="0058323E">
          <w:rPr>
            <w:rStyle w:val="Lienhypertexte"/>
            <w:noProof/>
          </w:rPr>
          <w:fldChar w:fldCharType="begin"/>
        </w:r>
        <w:r w:rsidRPr="0058323E">
          <w:rPr>
            <w:rStyle w:val="Lienhypertexte"/>
            <w:noProof/>
          </w:rPr>
          <w:instrText xml:space="preserve"> </w:instrText>
        </w:r>
        <w:r>
          <w:rPr>
            <w:noProof/>
          </w:rPr>
          <w:instrText>HYPERLINK \l "_Toc422910725"</w:instrText>
        </w:r>
        <w:r w:rsidRPr="0058323E">
          <w:rPr>
            <w:rStyle w:val="Lienhypertexte"/>
            <w:noProof/>
          </w:rPr>
          <w:instrText xml:space="preserve"> </w:instrText>
        </w:r>
        <w:r w:rsidRPr="0058323E">
          <w:rPr>
            <w:rStyle w:val="Lienhypertexte"/>
            <w:noProof/>
          </w:rPr>
        </w:r>
        <w:r w:rsidRPr="0058323E">
          <w:rPr>
            <w:rStyle w:val="Lienhypertexte"/>
            <w:noProof/>
          </w:rPr>
          <w:fldChar w:fldCharType="separate"/>
        </w:r>
        <w:r w:rsidRPr="0058323E">
          <w:rPr>
            <w:rStyle w:val="Lienhypertexte"/>
            <w:noProof/>
            <w:lang w:val="fr-FR"/>
          </w:rPr>
          <w:t>1.4.2. Contrôle des informations obligatoires</w:t>
        </w:r>
        <w:r>
          <w:rPr>
            <w:noProof/>
            <w:webHidden/>
          </w:rPr>
          <w:tab/>
        </w:r>
        <w:r>
          <w:rPr>
            <w:noProof/>
            <w:webHidden/>
          </w:rPr>
          <w:fldChar w:fldCharType="begin"/>
        </w:r>
        <w:r>
          <w:rPr>
            <w:noProof/>
            <w:webHidden/>
          </w:rPr>
          <w:instrText xml:space="preserve"> PAGEREF _Toc422910725 \h </w:instrText>
        </w:r>
        <w:r>
          <w:rPr>
            <w:noProof/>
            <w:webHidden/>
          </w:rPr>
        </w:r>
      </w:ins>
      <w:r>
        <w:rPr>
          <w:noProof/>
          <w:webHidden/>
        </w:rPr>
        <w:fldChar w:fldCharType="separate"/>
      </w:r>
      <w:ins w:id="25" w:author="RANNOU Jean-Philippe" w:date="2015-06-24T12:02:00Z">
        <w:r>
          <w:rPr>
            <w:noProof/>
            <w:webHidden/>
          </w:rPr>
          <w:t>3</w:t>
        </w:r>
        <w:r>
          <w:rPr>
            <w:noProof/>
            <w:webHidden/>
          </w:rPr>
          <w:fldChar w:fldCharType="end"/>
        </w:r>
        <w:r w:rsidRPr="0058323E">
          <w:rPr>
            <w:rStyle w:val="Lienhypertexte"/>
            <w:noProof/>
          </w:rPr>
          <w:fldChar w:fldCharType="end"/>
        </w:r>
      </w:ins>
    </w:p>
    <w:p w:rsidR="00DE0B7C" w:rsidRDefault="00DE0B7C">
      <w:pPr>
        <w:pStyle w:val="TM3"/>
        <w:tabs>
          <w:tab w:val="right" w:leader="dot" w:pos="9062"/>
        </w:tabs>
        <w:rPr>
          <w:ins w:id="26" w:author="RANNOU Jean-Philippe" w:date="2015-06-24T12:02:00Z"/>
          <w:rFonts w:asciiTheme="minorHAnsi" w:eastAsiaTheme="minorEastAsia" w:hAnsiTheme="minorHAnsi" w:cstheme="minorBidi"/>
          <w:i w:val="0"/>
          <w:noProof/>
          <w:sz w:val="22"/>
          <w:szCs w:val="22"/>
          <w:lang w:val="fr-FR"/>
        </w:rPr>
      </w:pPr>
      <w:ins w:id="27" w:author="RANNOU Jean-Philippe" w:date="2015-06-24T12:02:00Z">
        <w:r w:rsidRPr="0058323E">
          <w:rPr>
            <w:rStyle w:val="Lienhypertexte"/>
            <w:noProof/>
          </w:rPr>
          <w:fldChar w:fldCharType="begin"/>
        </w:r>
        <w:r w:rsidRPr="0058323E">
          <w:rPr>
            <w:rStyle w:val="Lienhypertexte"/>
            <w:noProof/>
          </w:rPr>
          <w:instrText xml:space="preserve"> </w:instrText>
        </w:r>
        <w:r>
          <w:rPr>
            <w:noProof/>
          </w:rPr>
          <w:instrText>HYPERLINK \l "_Toc422910726"</w:instrText>
        </w:r>
        <w:r w:rsidRPr="0058323E">
          <w:rPr>
            <w:rStyle w:val="Lienhypertexte"/>
            <w:noProof/>
          </w:rPr>
          <w:instrText xml:space="preserve"> </w:instrText>
        </w:r>
        <w:r w:rsidRPr="0058323E">
          <w:rPr>
            <w:rStyle w:val="Lienhypertexte"/>
            <w:noProof/>
          </w:rPr>
        </w:r>
        <w:r w:rsidRPr="0058323E">
          <w:rPr>
            <w:rStyle w:val="Lienhypertexte"/>
            <w:noProof/>
          </w:rPr>
          <w:fldChar w:fldCharType="separate"/>
        </w:r>
        <w:r w:rsidRPr="0058323E">
          <w:rPr>
            <w:rStyle w:val="Lienhypertexte"/>
            <w:noProof/>
            <w:lang w:val="fr-FR"/>
          </w:rPr>
          <w:t>1.4.3. Reporter les enrichissements dans la base de données</w:t>
        </w:r>
        <w:r>
          <w:rPr>
            <w:noProof/>
            <w:webHidden/>
          </w:rPr>
          <w:tab/>
        </w:r>
        <w:r>
          <w:rPr>
            <w:noProof/>
            <w:webHidden/>
          </w:rPr>
          <w:fldChar w:fldCharType="begin"/>
        </w:r>
        <w:r>
          <w:rPr>
            <w:noProof/>
            <w:webHidden/>
          </w:rPr>
          <w:instrText xml:space="preserve"> PAGEREF _Toc422910726 \h </w:instrText>
        </w:r>
        <w:r>
          <w:rPr>
            <w:noProof/>
            <w:webHidden/>
          </w:rPr>
        </w:r>
      </w:ins>
      <w:r>
        <w:rPr>
          <w:noProof/>
          <w:webHidden/>
        </w:rPr>
        <w:fldChar w:fldCharType="separate"/>
      </w:r>
      <w:ins w:id="28" w:author="RANNOU Jean-Philippe" w:date="2015-06-24T12:02:00Z">
        <w:r>
          <w:rPr>
            <w:noProof/>
            <w:webHidden/>
          </w:rPr>
          <w:t>3</w:t>
        </w:r>
        <w:r>
          <w:rPr>
            <w:noProof/>
            <w:webHidden/>
          </w:rPr>
          <w:fldChar w:fldCharType="end"/>
        </w:r>
        <w:r w:rsidRPr="0058323E">
          <w:rPr>
            <w:rStyle w:val="Lienhypertexte"/>
            <w:noProof/>
          </w:rPr>
          <w:fldChar w:fldCharType="end"/>
        </w:r>
      </w:ins>
    </w:p>
    <w:p w:rsidR="00DE0B7C" w:rsidRDefault="00DE0B7C">
      <w:pPr>
        <w:pStyle w:val="TM2"/>
        <w:tabs>
          <w:tab w:val="right" w:leader="dot" w:pos="9062"/>
        </w:tabs>
        <w:rPr>
          <w:ins w:id="29" w:author="RANNOU Jean-Philippe" w:date="2015-06-24T12:02:00Z"/>
          <w:rFonts w:asciiTheme="minorHAnsi" w:eastAsiaTheme="minorEastAsia" w:hAnsiTheme="minorHAnsi" w:cstheme="minorBidi"/>
          <w:smallCaps w:val="0"/>
          <w:noProof/>
          <w:sz w:val="22"/>
          <w:szCs w:val="22"/>
          <w:lang w:val="fr-FR"/>
        </w:rPr>
      </w:pPr>
      <w:ins w:id="30" w:author="RANNOU Jean-Philippe" w:date="2015-06-24T12:02:00Z">
        <w:r w:rsidRPr="0058323E">
          <w:rPr>
            <w:rStyle w:val="Lienhypertexte"/>
            <w:noProof/>
          </w:rPr>
          <w:fldChar w:fldCharType="begin"/>
        </w:r>
        <w:r w:rsidRPr="0058323E">
          <w:rPr>
            <w:rStyle w:val="Lienhypertexte"/>
            <w:noProof/>
          </w:rPr>
          <w:instrText xml:space="preserve"> </w:instrText>
        </w:r>
        <w:r>
          <w:rPr>
            <w:noProof/>
          </w:rPr>
          <w:instrText>HYPERLINK \l "_Toc422910727"</w:instrText>
        </w:r>
        <w:r w:rsidRPr="0058323E">
          <w:rPr>
            <w:rStyle w:val="Lienhypertexte"/>
            <w:noProof/>
          </w:rPr>
          <w:instrText xml:space="preserve"> </w:instrText>
        </w:r>
        <w:r w:rsidRPr="0058323E">
          <w:rPr>
            <w:rStyle w:val="Lienhypertexte"/>
            <w:noProof/>
          </w:rPr>
        </w:r>
        <w:r w:rsidRPr="0058323E">
          <w:rPr>
            <w:rStyle w:val="Lienhypertexte"/>
            <w:noProof/>
          </w:rPr>
          <w:fldChar w:fldCharType="separate"/>
        </w:r>
        <w:r w:rsidRPr="0058323E">
          <w:rPr>
            <w:rStyle w:val="Lienhypertexte"/>
            <w:noProof/>
          </w:rPr>
          <w:t>1.5. Génération des fichiers JSON de méta-données</w:t>
        </w:r>
        <w:r>
          <w:rPr>
            <w:noProof/>
            <w:webHidden/>
          </w:rPr>
          <w:tab/>
        </w:r>
        <w:r>
          <w:rPr>
            <w:noProof/>
            <w:webHidden/>
          </w:rPr>
          <w:fldChar w:fldCharType="begin"/>
        </w:r>
        <w:r>
          <w:rPr>
            <w:noProof/>
            <w:webHidden/>
          </w:rPr>
          <w:instrText xml:space="preserve"> PAGEREF _Toc422910727 \h </w:instrText>
        </w:r>
        <w:r>
          <w:rPr>
            <w:noProof/>
            <w:webHidden/>
          </w:rPr>
        </w:r>
      </w:ins>
      <w:r>
        <w:rPr>
          <w:noProof/>
          <w:webHidden/>
        </w:rPr>
        <w:fldChar w:fldCharType="separate"/>
      </w:r>
      <w:ins w:id="31" w:author="RANNOU Jean-Philippe" w:date="2015-06-24T12:02:00Z">
        <w:r>
          <w:rPr>
            <w:noProof/>
            <w:webHidden/>
          </w:rPr>
          <w:t>3</w:t>
        </w:r>
        <w:r>
          <w:rPr>
            <w:noProof/>
            <w:webHidden/>
          </w:rPr>
          <w:fldChar w:fldCharType="end"/>
        </w:r>
        <w:r w:rsidRPr="0058323E">
          <w:rPr>
            <w:rStyle w:val="Lienhypertexte"/>
            <w:noProof/>
          </w:rPr>
          <w:fldChar w:fldCharType="end"/>
        </w:r>
      </w:ins>
    </w:p>
    <w:p w:rsidR="00DE0B7C" w:rsidRDefault="00DE0B7C">
      <w:pPr>
        <w:pStyle w:val="TM1"/>
        <w:rPr>
          <w:ins w:id="32" w:author="RANNOU Jean-Philippe" w:date="2015-06-24T12:02:00Z"/>
          <w:rFonts w:asciiTheme="minorHAnsi" w:eastAsiaTheme="minorEastAsia" w:hAnsiTheme="minorHAnsi" w:cstheme="minorBidi"/>
          <w:b w:val="0"/>
          <w:caps w:val="0"/>
          <w:noProof/>
          <w:sz w:val="22"/>
          <w:szCs w:val="22"/>
          <w:lang w:val="fr-FR"/>
        </w:rPr>
      </w:pPr>
      <w:ins w:id="33" w:author="RANNOU Jean-Philippe" w:date="2015-06-24T12:02:00Z">
        <w:r w:rsidRPr="0058323E">
          <w:rPr>
            <w:rStyle w:val="Lienhypertexte"/>
            <w:noProof/>
          </w:rPr>
          <w:fldChar w:fldCharType="begin"/>
        </w:r>
        <w:r w:rsidRPr="0058323E">
          <w:rPr>
            <w:rStyle w:val="Lienhypertexte"/>
            <w:noProof/>
          </w:rPr>
          <w:instrText xml:space="preserve"> </w:instrText>
        </w:r>
        <w:r>
          <w:rPr>
            <w:noProof/>
          </w:rPr>
          <w:instrText>HYPERLINK \l "_Toc422910728"</w:instrText>
        </w:r>
        <w:r w:rsidRPr="0058323E">
          <w:rPr>
            <w:rStyle w:val="Lienhypertexte"/>
            <w:noProof/>
          </w:rPr>
          <w:instrText xml:space="preserve"> </w:instrText>
        </w:r>
        <w:r w:rsidRPr="0058323E">
          <w:rPr>
            <w:rStyle w:val="Lienhypertexte"/>
            <w:noProof/>
          </w:rPr>
        </w:r>
        <w:r w:rsidRPr="0058323E">
          <w:rPr>
            <w:rStyle w:val="Lienhypertexte"/>
            <w:noProof/>
          </w:rPr>
          <w:fldChar w:fldCharType="separate"/>
        </w:r>
        <w:r w:rsidRPr="0058323E">
          <w:rPr>
            <w:rStyle w:val="Lienhypertexte"/>
            <w:noProof/>
            <w:lang w:val="fr-FR"/>
          </w:rPr>
          <w:t>2. Déclaration des flotteurs Remocean</w:t>
        </w:r>
        <w:r>
          <w:rPr>
            <w:noProof/>
            <w:webHidden/>
          </w:rPr>
          <w:tab/>
        </w:r>
        <w:r>
          <w:rPr>
            <w:noProof/>
            <w:webHidden/>
          </w:rPr>
          <w:fldChar w:fldCharType="begin"/>
        </w:r>
        <w:r>
          <w:rPr>
            <w:noProof/>
            <w:webHidden/>
          </w:rPr>
          <w:instrText xml:space="preserve"> PAGEREF _Toc422910728 \h </w:instrText>
        </w:r>
        <w:r>
          <w:rPr>
            <w:noProof/>
            <w:webHidden/>
          </w:rPr>
        </w:r>
      </w:ins>
      <w:r>
        <w:rPr>
          <w:noProof/>
          <w:webHidden/>
        </w:rPr>
        <w:fldChar w:fldCharType="separate"/>
      </w:r>
      <w:ins w:id="34" w:author="RANNOU Jean-Philippe" w:date="2015-06-24T12:02:00Z">
        <w:r>
          <w:rPr>
            <w:noProof/>
            <w:webHidden/>
          </w:rPr>
          <w:t>4</w:t>
        </w:r>
        <w:r>
          <w:rPr>
            <w:noProof/>
            <w:webHidden/>
          </w:rPr>
          <w:fldChar w:fldCharType="end"/>
        </w:r>
        <w:r w:rsidRPr="0058323E">
          <w:rPr>
            <w:rStyle w:val="Lienhypertexte"/>
            <w:noProof/>
          </w:rPr>
          <w:fldChar w:fldCharType="end"/>
        </w:r>
      </w:ins>
    </w:p>
    <w:p w:rsidR="00DE0B7C" w:rsidRDefault="00DE0B7C">
      <w:pPr>
        <w:pStyle w:val="TM2"/>
        <w:tabs>
          <w:tab w:val="right" w:leader="dot" w:pos="9062"/>
        </w:tabs>
        <w:rPr>
          <w:ins w:id="35" w:author="RANNOU Jean-Philippe" w:date="2015-06-24T12:02:00Z"/>
          <w:rFonts w:asciiTheme="minorHAnsi" w:eastAsiaTheme="minorEastAsia" w:hAnsiTheme="minorHAnsi" w:cstheme="minorBidi"/>
          <w:smallCaps w:val="0"/>
          <w:noProof/>
          <w:sz w:val="22"/>
          <w:szCs w:val="22"/>
          <w:lang w:val="fr-FR"/>
        </w:rPr>
      </w:pPr>
      <w:ins w:id="36" w:author="RANNOU Jean-Philippe" w:date="2015-06-24T12:02:00Z">
        <w:r w:rsidRPr="0058323E">
          <w:rPr>
            <w:rStyle w:val="Lienhypertexte"/>
            <w:noProof/>
          </w:rPr>
          <w:fldChar w:fldCharType="begin"/>
        </w:r>
        <w:r w:rsidRPr="0058323E">
          <w:rPr>
            <w:rStyle w:val="Lienhypertexte"/>
            <w:noProof/>
          </w:rPr>
          <w:instrText xml:space="preserve"> </w:instrText>
        </w:r>
        <w:r>
          <w:rPr>
            <w:noProof/>
          </w:rPr>
          <w:instrText>HYPERLINK \l "_Toc422910729"</w:instrText>
        </w:r>
        <w:r w:rsidRPr="0058323E">
          <w:rPr>
            <w:rStyle w:val="Lienhypertexte"/>
            <w:noProof/>
          </w:rPr>
          <w:instrText xml:space="preserve"> </w:instrText>
        </w:r>
        <w:r w:rsidRPr="0058323E">
          <w:rPr>
            <w:rStyle w:val="Lienhypertexte"/>
            <w:noProof/>
          </w:rPr>
        </w:r>
        <w:r w:rsidRPr="0058323E">
          <w:rPr>
            <w:rStyle w:val="Lienhypertexte"/>
            <w:noProof/>
          </w:rPr>
          <w:fldChar w:fldCharType="separate"/>
        </w:r>
        <w:r w:rsidRPr="0058323E">
          <w:rPr>
            <w:rStyle w:val="Lienhypertexte"/>
            <w:noProof/>
          </w:rPr>
          <w:t>2.1. Création de la liste des flotteurs à déclarer</w:t>
        </w:r>
        <w:r>
          <w:rPr>
            <w:noProof/>
            <w:webHidden/>
          </w:rPr>
          <w:tab/>
        </w:r>
        <w:r>
          <w:rPr>
            <w:noProof/>
            <w:webHidden/>
          </w:rPr>
          <w:fldChar w:fldCharType="begin"/>
        </w:r>
        <w:r>
          <w:rPr>
            <w:noProof/>
            <w:webHidden/>
          </w:rPr>
          <w:instrText xml:space="preserve"> PAGEREF _Toc422910729 \h </w:instrText>
        </w:r>
        <w:r>
          <w:rPr>
            <w:noProof/>
            <w:webHidden/>
          </w:rPr>
        </w:r>
      </w:ins>
      <w:r>
        <w:rPr>
          <w:noProof/>
          <w:webHidden/>
        </w:rPr>
        <w:fldChar w:fldCharType="separate"/>
      </w:r>
      <w:ins w:id="37" w:author="RANNOU Jean-Philippe" w:date="2015-06-24T12:02:00Z">
        <w:r>
          <w:rPr>
            <w:noProof/>
            <w:webHidden/>
          </w:rPr>
          <w:t>4</w:t>
        </w:r>
        <w:r>
          <w:rPr>
            <w:noProof/>
            <w:webHidden/>
          </w:rPr>
          <w:fldChar w:fldCharType="end"/>
        </w:r>
        <w:r w:rsidRPr="0058323E">
          <w:rPr>
            <w:rStyle w:val="Lienhypertexte"/>
            <w:noProof/>
          </w:rPr>
          <w:fldChar w:fldCharType="end"/>
        </w:r>
      </w:ins>
    </w:p>
    <w:p w:rsidR="00DE0B7C" w:rsidRDefault="00DE0B7C">
      <w:pPr>
        <w:pStyle w:val="TM2"/>
        <w:tabs>
          <w:tab w:val="right" w:leader="dot" w:pos="9062"/>
        </w:tabs>
        <w:rPr>
          <w:ins w:id="38" w:author="RANNOU Jean-Philippe" w:date="2015-06-24T12:02:00Z"/>
          <w:rFonts w:asciiTheme="minorHAnsi" w:eastAsiaTheme="minorEastAsia" w:hAnsiTheme="minorHAnsi" w:cstheme="minorBidi"/>
          <w:smallCaps w:val="0"/>
          <w:noProof/>
          <w:sz w:val="22"/>
          <w:szCs w:val="22"/>
          <w:lang w:val="fr-FR"/>
        </w:rPr>
      </w:pPr>
      <w:ins w:id="39" w:author="RANNOU Jean-Philippe" w:date="2015-06-24T12:02:00Z">
        <w:r w:rsidRPr="0058323E">
          <w:rPr>
            <w:rStyle w:val="Lienhypertexte"/>
            <w:noProof/>
          </w:rPr>
          <w:fldChar w:fldCharType="begin"/>
        </w:r>
        <w:r w:rsidRPr="0058323E">
          <w:rPr>
            <w:rStyle w:val="Lienhypertexte"/>
            <w:noProof/>
          </w:rPr>
          <w:instrText xml:space="preserve"> </w:instrText>
        </w:r>
        <w:r>
          <w:rPr>
            <w:noProof/>
          </w:rPr>
          <w:instrText>HYPERLINK \l "_Toc422910730"</w:instrText>
        </w:r>
        <w:r w:rsidRPr="0058323E">
          <w:rPr>
            <w:rStyle w:val="Lienhypertexte"/>
            <w:noProof/>
          </w:rPr>
          <w:instrText xml:space="preserve"> </w:instrText>
        </w:r>
        <w:r w:rsidRPr="0058323E">
          <w:rPr>
            <w:rStyle w:val="Lienhypertexte"/>
            <w:noProof/>
          </w:rPr>
        </w:r>
        <w:r w:rsidRPr="0058323E">
          <w:rPr>
            <w:rStyle w:val="Lienhypertexte"/>
            <w:noProof/>
          </w:rPr>
          <w:fldChar w:fldCharType="separate"/>
        </w:r>
        <w:r w:rsidRPr="0058323E">
          <w:rPr>
            <w:rStyle w:val="Lienhypertexte"/>
            <w:noProof/>
          </w:rPr>
          <w:t>2.2. Collecte des renseignements sur les flotteurs à déclarer</w:t>
        </w:r>
        <w:r>
          <w:rPr>
            <w:noProof/>
            <w:webHidden/>
          </w:rPr>
          <w:tab/>
        </w:r>
        <w:r>
          <w:rPr>
            <w:noProof/>
            <w:webHidden/>
          </w:rPr>
          <w:fldChar w:fldCharType="begin"/>
        </w:r>
        <w:r>
          <w:rPr>
            <w:noProof/>
            <w:webHidden/>
          </w:rPr>
          <w:instrText xml:space="preserve"> PAGEREF _Toc422910730 \h </w:instrText>
        </w:r>
        <w:r>
          <w:rPr>
            <w:noProof/>
            <w:webHidden/>
          </w:rPr>
        </w:r>
      </w:ins>
      <w:r>
        <w:rPr>
          <w:noProof/>
          <w:webHidden/>
        </w:rPr>
        <w:fldChar w:fldCharType="separate"/>
      </w:r>
      <w:ins w:id="40" w:author="RANNOU Jean-Philippe" w:date="2015-06-24T12:02:00Z">
        <w:r>
          <w:rPr>
            <w:noProof/>
            <w:webHidden/>
          </w:rPr>
          <w:t>4</w:t>
        </w:r>
        <w:r>
          <w:rPr>
            <w:noProof/>
            <w:webHidden/>
          </w:rPr>
          <w:fldChar w:fldCharType="end"/>
        </w:r>
        <w:r w:rsidRPr="0058323E">
          <w:rPr>
            <w:rStyle w:val="Lienhypertexte"/>
            <w:noProof/>
          </w:rPr>
          <w:fldChar w:fldCharType="end"/>
        </w:r>
      </w:ins>
    </w:p>
    <w:p w:rsidR="00DE0B7C" w:rsidRDefault="00DE0B7C">
      <w:pPr>
        <w:pStyle w:val="TM2"/>
        <w:tabs>
          <w:tab w:val="right" w:leader="dot" w:pos="9062"/>
        </w:tabs>
        <w:rPr>
          <w:ins w:id="41" w:author="RANNOU Jean-Philippe" w:date="2015-06-24T12:02:00Z"/>
          <w:rFonts w:asciiTheme="minorHAnsi" w:eastAsiaTheme="minorEastAsia" w:hAnsiTheme="minorHAnsi" w:cstheme="minorBidi"/>
          <w:smallCaps w:val="0"/>
          <w:noProof/>
          <w:sz w:val="22"/>
          <w:szCs w:val="22"/>
          <w:lang w:val="fr-FR"/>
        </w:rPr>
      </w:pPr>
      <w:ins w:id="42" w:author="RANNOU Jean-Philippe" w:date="2015-06-24T12:02:00Z">
        <w:r w:rsidRPr="0058323E">
          <w:rPr>
            <w:rStyle w:val="Lienhypertexte"/>
            <w:noProof/>
          </w:rPr>
          <w:fldChar w:fldCharType="begin"/>
        </w:r>
        <w:r w:rsidRPr="0058323E">
          <w:rPr>
            <w:rStyle w:val="Lienhypertexte"/>
            <w:noProof/>
          </w:rPr>
          <w:instrText xml:space="preserve"> </w:instrText>
        </w:r>
        <w:r>
          <w:rPr>
            <w:noProof/>
          </w:rPr>
          <w:instrText>HYPERLINK \l "_Toc422910731"</w:instrText>
        </w:r>
        <w:r w:rsidRPr="0058323E">
          <w:rPr>
            <w:rStyle w:val="Lienhypertexte"/>
            <w:noProof/>
          </w:rPr>
          <w:instrText xml:space="preserve"> </w:instrText>
        </w:r>
        <w:r w:rsidRPr="0058323E">
          <w:rPr>
            <w:rStyle w:val="Lienhypertexte"/>
            <w:noProof/>
          </w:rPr>
        </w:r>
        <w:r w:rsidRPr="0058323E">
          <w:rPr>
            <w:rStyle w:val="Lienhypertexte"/>
            <w:noProof/>
          </w:rPr>
          <w:fldChar w:fldCharType="separate"/>
        </w:r>
        <w:r w:rsidRPr="0058323E">
          <w:rPr>
            <w:rStyle w:val="Lienhypertexte"/>
            <w:noProof/>
          </w:rPr>
          <w:t>2.3. Création d’un export de la base de données pour les flotteurs à déclarer</w:t>
        </w:r>
        <w:r>
          <w:rPr>
            <w:noProof/>
            <w:webHidden/>
          </w:rPr>
          <w:tab/>
        </w:r>
        <w:r>
          <w:rPr>
            <w:noProof/>
            <w:webHidden/>
          </w:rPr>
          <w:fldChar w:fldCharType="begin"/>
        </w:r>
        <w:r>
          <w:rPr>
            <w:noProof/>
            <w:webHidden/>
          </w:rPr>
          <w:instrText xml:space="preserve"> PAGEREF _Toc422910731 \h </w:instrText>
        </w:r>
        <w:r>
          <w:rPr>
            <w:noProof/>
            <w:webHidden/>
          </w:rPr>
        </w:r>
      </w:ins>
      <w:r>
        <w:rPr>
          <w:noProof/>
          <w:webHidden/>
        </w:rPr>
        <w:fldChar w:fldCharType="separate"/>
      </w:r>
      <w:ins w:id="43" w:author="RANNOU Jean-Philippe" w:date="2015-06-24T12:02:00Z">
        <w:r>
          <w:rPr>
            <w:noProof/>
            <w:webHidden/>
          </w:rPr>
          <w:t>5</w:t>
        </w:r>
        <w:r>
          <w:rPr>
            <w:noProof/>
            <w:webHidden/>
          </w:rPr>
          <w:fldChar w:fldCharType="end"/>
        </w:r>
        <w:r w:rsidRPr="0058323E">
          <w:rPr>
            <w:rStyle w:val="Lienhypertexte"/>
            <w:noProof/>
          </w:rPr>
          <w:fldChar w:fldCharType="end"/>
        </w:r>
      </w:ins>
    </w:p>
    <w:p w:rsidR="00DE0B7C" w:rsidRDefault="00DE0B7C">
      <w:pPr>
        <w:pStyle w:val="TM2"/>
        <w:tabs>
          <w:tab w:val="right" w:leader="dot" w:pos="9062"/>
        </w:tabs>
        <w:rPr>
          <w:ins w:id="44" w:author="RANNOU Jean-Philippe" w:date="2015-06-24T12:02:00Z"/>
          <w:rFonts w:asciiTheme="minorHAnsi" w:eastAsiaTheme="minorEastAsia" w:hAnsiTheme="minorHAnsi" w:cstheme="minorBidi"/>
          <w:smallCaps w:val="0"/>
          <w:noProof/>
          <w:sz w:val="22"/>
          <w:szCs w:val="22"/>
          <w:lang w:val="fr-FR"/>
        </w:rPr>
      </w:pPr>
      <w:ins w:id="45" w:author="RANNOU Jean-Philippe" w:date="2015-06-24T12:02:00Z">
        <w:r w:rsidRPr="0058323E">
          <w:rPr>
            <w:rStyle w:val="Lienhypertexte"/>
            <w:noProof/>
          </w:rPr>
          <w:fldChar w:fldCharType="begin"/>
        </w:r>
        <w:r w:rsidRPr="0058323E">
          <w:rPr>
            <w:rStyle w:val="Lienhypertexte"/>
            <w:noProof/>
          </w:rPr>
          <w:instrText xml:space="preserve"> </w:instrText>
        </w:r>
        <w:r>
          <w:rPr>
            <w:noProof/>
          </w:rPr>
          <w:instrText>HYPERLINK \l "_Toc422910732"</w:instrText>
        </w:r>
        <w:r w:rsidRPr="0058323E">
          <w:rPr>
            <w:rStyle w:val="Lienhypertexte"/>
            <w:noProof/>
          </w:rPr>
          <w:instrText xml:space="preserve"> </w:instrText>
        </w:r>
        <w:r w:rsidRPr="0058323E">
          <w:rPr>
            <w:rStyle w:val="Lienhypertexte"/>
            <w:noProof/>
          </w:rPr>
        </w:r>
        <w:r w:rsidRPr="0058323E">
          <w:rPr>
            <w:rStyle w:val="Lienhypertexte"/>
            <w:noProof/>
          </w:rPr>
          <w:fldChar w:fldCharType="separate"/>
        </w:r>
        <w:r w:rsidRPr="0058323E">
          <w:rPr>
            <w:rStyle w:val="Lienhypertexte"/>
            <w:noProof/>
          </w:rPr>
          <w:t>2.4. Mise à jour du fichier _provor_floats_information_co.xls</w:t>
        </w:r>
        <w:r>
          <w:rPr>
            <w:noProof/>
            <w:webHidden/>
          </w:rPr>
          <w:tab/>
        </w:r>
        <w:r>
          <w:rPr>
            <w:noProof/>
            <w:webHidden/>
          </w:rPr>
          <w:fldChar w:fldCharType="begin"/>
        </w:r>
        <w:r>
          <w:rPr>
            <w:noProof/>
            <w:webHidden/>
          </w:rPr>
          <w:instrText xml:space="preserve"> PAGEREF _Toc422910732 \h </w:instrText>
        </w:r>
        <w:r>
          <w:rPr>
            <w:noProof/>
            <w:webHidden/>
          </w:rPr>
        </w:r>
      </w:ins>
      <w:r>
        <w:rPr>
          <w:noProof/>
          <w:webHidden/>
        </w:rPr>
        <w:fldChar w:fldCharType="separate"/>
      </w:r>
      <w:ins w:id="46" w:author="RANNOU Jean-Philippe" w:date="2015-06-24T12:02:00Z">
        <w:r>
          <w:rPr>
            <w:noProof/>
            <w:webHidden/>
          </w:rPr>
          <w:t>5</w:t>
        </w:r>
        <w:r>
          <w:rPr>
            <w:noProof/>
            <w:webHidden/>
          </w:rPr>
          <w:fldChar w:fldCharType="end"/>
        </w:r>
        <w:r w:rsidRPr="0058323E">
          <w:rPr>
            <w:rStyle w:val="Lienhypertexte"/>
            <w:noProof/>
          </w:rPr>
          <w:fldChar w:fldCharType="end"/>
        </w:r>
      </w:ins>
    </w:p>
    <w:p w:rsidR="00DE0B7C" w:rsidRDefault="00DE0B7C">
      <w:pPr>
        <w:pStyle w:val="TM2"/>
        <w:tabs>
          <w:tab w:val="right" w:leader="dot" w:pos="9062"/>
        </w:tabs>
        <w:rPr>
          <w:ins w:id="47" w:author="RANNOU Jean-Philippe" w:date="2015-06-24T12:02:00Z"/>
          <w:rFonts w:asciiTheme="minorHAnsi" w:eastAsiaTheme="minorEastAsia" w:hAnsiTheme="minorHAnsi" w:cstheme="minorBidi"/>
          <w:smallCaps w:val="0"/>
          <w:noProof/>
          <w:sz w:val="22"/>
          <w:szCs w:val="22"/>
          <w:lang w:val="fr-FR"/>
        </w:rPr>
      </w:pPr>
      <w:ins w:id="48" w:author="RANNOU Jean-Philippe" w:date="2015-06-24T12:02:00Z">
        <w:r w:rsidRPr="0058323E">
          <w:rPr>
            <w:rStyle w:val="Lienhypertexte"/>
            <w:noProof/>
          </w:rPr>
          <w:fldChar w:fldCharType="begin"/>
        </w:r>
        <w:r w:rsidRPr="0058323E">
          <w:rPr>
            <w:rStyle w:val="Lienhypertexte"/>
            <w:noProof/>
          </w:rPr>
          <w:instrText xml:space="preserve"> </w:instrText>
        </w:r>
        <w:r>
          <w:rPr>
            <w:noProof/>
          </w:rPr>
          <w:instrText>HYPERLINK \l "_Toc422910733"</w:instrText>
        </w:r>
        <w:r w:rsidRPr="0058323E">
          <w:rPr>
            <w:rStyle w:val="Lienhypertexte"/>
            <w:noProof/>
          </w:rPr>
          <w:instrText xml:space="preserve"> </w:instrText>
        </w:r>
        <w:r w:rsidRPr="0058323E">
          <w:rPr>
            <w:rStyle w:val="Lienhypertexte"/>
            <w:noProof/>
          </w:rPr>
        </w:r>
        <w:r w:rsidRPr="0058323E">
          <w:rPr>
            <w:rStyle w:val="Lienhypertexte"/>
            <w:noProof/>
          </w:rPr>
          <w:fldChar w:fldCharType="separate"/>
        </w:r>
        <w:r w:rsidRPr="0058323E">
          <w:rPr>
            <w:rStyle w:val="Lienhypertexte"/>
            <w:noProof/>
          </w:rPr>
          <w:t>2.5. Enrichissement de l’export de la base de données</w:t>
        </w:r>
        <w:r>
          <w:rPr>
            <w:noProof/>
            <w:webHidden/>
          </w:rPr>
          <w:tab/>
        </w:r>
        <w:r>
          <w:rPr>
            <w:noProof/>
            <w:webHidden/>
          </w:rPr>
          <w:fldChar w:fldCharType="begin"/>
        </w:r>
        <w:r>
          <w:rPr>
            <w:noProof/>
            <w:webHidden/>
          </w:rPr>
          <w:instrText xml:space="preserve"> PAGEREF _Toc422910733 \h </w:instrText>
        </w:r>
        <w:r>
          <w:rPr>
            <w:noProof/>
            <w:webHidden/>
          </w:rPr>
        </w:r>
      </w:ins>
      <w:r>
        <w:rPr>
          <w:noProof/>
          <w:webHidden/>
        </w:rPr>
        <w:fldChar w:fldCharType="separate"/>
      </w:r>
      <w:ins w:id="49" w:author="RANNOU Jean-Philippe" w:date="2015-06-24T12:02:00Z">
        <w:r>
          <w:rPr>
            <w:noProof/>
            <w:webHidden/>
          </w:rPr>
          <w:t>5</w:t>
        </w:r>
        <w:r>
          <w:rPr>
            <w:noProof/>
            <w:webHidden/>
          </w:rPr>
          <w:fldChar w:fldCharType="end"/>
        </w:r>
        <w:r w:rsidRPr="0058323E">
          <w:rPr>
            <w:rStyle w:val="Lienhypertexte"/>
            <w:noProof/>
          </w:rPr>
          <w:fldChar w:fldCharType="end"/>
        </w:r>
      </w:ins>
    </w:p>
    <w:p w:rsidR="00DE0B7C" w:rsidRDefault="00DE0B7C">
      <w:pPr>
        <w:pStyle w:val="TM3"/>
        <w:tabs>
          <w:tab w:val="right" w:leader="dot" w:pos="9062"/>
        </w:tabs>
        <w:rPr>
          <w:ins w:id="50" w:author="RANNOU Jean-Philippe" w:date="2015-06-24T12:02:00Z"/>
          <w:rFonts w:asciiTheme="minorHAnsi" w:eastAsiaTheme="minorEastAsia" w:hAnsiTheme="minorHAnsi" w:cstheme="minorBidi"/>
          <w:i w:val="0"/>
          <w:noProof/>
          <w:sz w:val="22"/>
          <w:szCs w:val="22"/>
          <w:lang w:val="fr-FR"/>
        </w:rPr>
      </w:pPr>
      <w:ins w:id="51" w:author="RANNOU Jean-Philippe" w:date="2015-06-24T12:02:00Z">
        <w:r w:rsidRPr="0058323E">
          <w:rPr>
            <w:rStyle w:val="Lienhypertexte"/>
            <w:noProof/>
          </w:rPr>
          <w:fldChar w:fldCharType="begin"/>
        </w:r>
        <w:r w:rsidRPr="0058323E">
          <w:rPr>
            <w:rStyle w:val="Lienhypertexte"/>
            <w:noProof/>
          </w:rPr>
          <w:instrText xml:space="preserve"> </w:instrText>
        </w:r>
        <w:r>
          <w:rPr>
            <w:noProof/>
          </w:rPr>
          <w:instrText>HYPERLINK \l "_Toc422910734"</w:instrText>
        </w:r>
        <w:r w:rsidRPr="0058323E">
          <w:rPr>
            <w:rStyle w:val="Lienhypertexte"/>
            <w:noProof/>
          </w:rPr>
          <w:instrText xml:space="preserve"> </w:instrText>
        </w:r>
        <w:r w:rsidRPr="0058323E">
          <w:rPr>
            <w:rStyle w:val="Lienhypertexte"/>
            <w:noProof/>
          </w:rPr>
        </w:r>
        <w:r w:rsidRPr="0058323E">
          <w:rPr>
            <w:rStyle w:val="Lienhypertexte"/>
            <w:noProof/>
          </w:rPr>
          <w:fldChar w:fldCharType="separate"/>
        </w:r>
        <w:r w:rsidRPr="0058323E">
          <w:rPr>
            <w:rStyle w:val="Lienhypertexte"/>
            <w:noProof/>
            <w:lang w:val="fr-FR"/>
          </w:rPr>
          <w:t>2.5.1. Enrichissement</w:t>
        </w:r>
        <w:r>
          <w:rPr>
            <w:noProof/>
            <w:webHidden/>
          </w:rPr>
          <w:tab/>
        </w:r>
        <w:r>
          <w:rPr>
            <w:noProof/>
            <w:webHidden/>
          </w:rPr>
          <w:fldChar w:fldCharType="begin"/>
        </w:r>
        <w:r>
          <w:rPr>
            <w:noProof/>
            <w:webHidden/>
          </w:rPr>
          <w:instrText xml:space="preserve"> PAGEREF _Toc422910734 \h </w:instrText>
        </w:r>
        <w:r>
          <w:rPr>
            <w:noProof/>
            <w:webHidden/>
          </w:rPr>
        </w:r>
      </w:ins>
      <w:r>
        <w:rPr>
          <w:noProof/>
          <w:webHidden/>
        </w:rPr>
        <w:fldChar w:fldCharType="separate"/>
      </w:r>
      <w:ins w:id="52" w:author="RANNOU Jean-Philippe" w:date="2015-06-24T12:02:00Z">
        <w:r>
          <w:rPr>
            <w:noProof/>
            <w:webHidden/>
          </w:rPr>
          <w:t>5</w:t>
        </w:r>
        <w:r>
          <w:rPr>
            <w:noProof/>
            <w:webHidden/>
          </w:rPr>
          <w:fldChar w:fldCharType="end"/>
        </w:r>
        <w:r w:rsidRPr="0058323E">
          <w:rPr>
            <w:rStyle w:val="Lienhypertexte"/>
            <w:noProof/>
          </w:rPr>
          <w:fldChar w:fldCharType="end"/>
        </w:r>
      </w:ins>
    </w:p>
    <w:p w:rsidR="00DE0B7C" w:rsidRDefault="00DE0B7C">
      <w:pPr>
        <w:pStyle w:val="TM3"/>
        <w:tabs>
          <w:tab w:val="right" w:leader="dot" w:pos="9062"/>
        </w:tabs>
        <w:rPr>
          <w:ins w:id="53" w:author="RANNOU Jean-Philippe" w:date="2015-06-24T12:02:00Z"/>
          <w:rFonts w:asciiTheme="minorHAnsi" w:eastAsiaTheme="minorEastAsia" w:hAnsiTheme="minorHAnsi" w:cstheme="minorBidi"/>
          <w:i w:val="0"/>
          <w:noProof/>
          <w:sz w:val="22"/>
          <w:szCs w:val="22"/>
          <w:lang w:val="fr-FR"/>
        </w:rPr>
      </w:pPr>
      <w:ins w:id="54" w:author="RANNOU Jean-Philippe" w:date="2015-06-24T12:02:00Z">
        <w:r w:rsidRPr="0058323E">
          <w:rPr>
            <w:rStyle w:val="Lienhypertexte"/>
            <w:noProof/>
          </w:rPr>
          <w:fldChar w:fldCharType="begin"/>
        </w:r>
        <w:r w:rsidRPr="0058323E">
          <w:rPr>
            <w:rStyle w:val="Lienhypertexte"/>
            <w:noProof/>
          </w:rPr>
          <w:instrText xml:space="preserve"> </w:instrText>
        </w:r>
        <w:r>
          <w:rPr>
            <w:noProof/>
          </w:rPr>
          <w:instrText>HYPERLINK \l "_Toc422910735"</w:instrText>
        </w:r>
        <w:r w:rsidRPr="0058323E">
          <w:rPr>
            <w:rStyle w:val="Lienhypertexte"/>
            <w:noProof/>
          </w:rPr>
          <w:instrText xml:space="preserve"> </w:instrText>
        </w:r>
        <w:r w:rsidRPr="0058323E">
          <w:rPr>
            <w:rStyle w:val="Lienhypertexte"/>
            <w:noProof/>
          </w:rPr>
        </w:r>
        <w:r w:rsidRPr="0058323E">
          <w:rPr>
            <w:rStyle w:val="Lienhypertexte"/>
            <w:noProof/>
          </w:rPr>
          <w:fldChar w:fldCharType="separate"/>
        </w:r>
        <w:r w:rsidRPr="0058323E">
          <w:rPr>
            <w:rStyle w:val="Lienhypertexte"/>
            <w:noProof/>
            <w:lang w:val="fr-FR"/>
          </w:rPr>
          <w:t>2.5.2. Contrôle des informations obligatoires</w:t>
        </w:r>
        <w:r>
          <w:rPr>
            <w:noProof/>
            <w:webHidden/>
          </w:rPr>
          <w:tab/>
        </w:r>
        <w:r>
          <w:rPr>
            <w:noProof/>
            <w:webHidden/>
          </w:rPr>
          <w:fldChar w:fldCharType="begin"/>
        </w:r>
        <w:r>
          <w:rPr>
            <w:noProof/>
            <w:webHidden/>
          </w:rPr>
          <w:instrText xml:space="preserve"> PAGEREF _Toc422910735 \h </w:instrText>
        </w:r>
        <w:r>
          <w:rPr>
            <w:noProof/>
            <w:webHidden/>
          </w:rPr>
        </w:r>
      </w:ins>
      <w:r>
        <w:rPr>
          <w:noProof/>
          <w:webHidden/>
        </w:rPr>
        <w:fldChar w:fldCharType="separate"/>
      </w:r>
      <w:ins w:id="55" w:author="RANNOU Jean-Philippe" w:date="2015-06-24T12:02:00Z">
        <w:r>
          <w:rPr>
            <w:noProof/>
            <w:webHidden/>
          </w:rPr>
          <w:t>5</w:t>
        </w:r>
        <w:r>
          <w:rPr>
            <w:noProof/>
            <w:webHidden/>
          </w:rPr>
          <w:fldChar w:fldCharType="end"/>
        </w:r>
        <w:r w:rsidRPr="0058323E">
          <w:rPr>
            <w:rStyle w:val="Lienhypertexte"/>
            <w:noProof/>
          </w:rPr>
          <w:fldChar w:fldCharType="end"/>
        </w:r>
      </w:ins>
    </w:p>
    <w:p w:rsidR="00DE0B7C" w:rsidRDefault="00DE0B7C">
      <w:pPr>
        <w:pStyle w:val="TM3"/>
        <w:tabs>
          <w:tab w:val="right" w:leader="dot" w:pos="9062"/>
        </w:tabs>
        <w:rPr>
          <w:ins w:id="56" w:author="RANNOU Jean-Philippe" w:date="2015-06-24T12:02:00Z"/>
          <w:rFonts w:asciiTheme="minorHAnsi" w:eastAsiaTheme="minorEastAsia" w:hAnsiTheme="minorHAnsi" w:cstheme="minorBidi"/>
          <w:i w:val="0"/>
          <w:noProof/>
          <w:sz w:val="22"/>
          <w:szCs w:val="22"/>
          <w:lang w:val="fr-FR"/>
        </w:rPr>
      </w:pPr>
      <w:ins w:id="57" w:author="RANNOU Jean-Philippe" w:date="2015-06-24T12:02:00Z">
        <w:r w:rsidRPr="0058323E">
          <w:rPr>
            <w:rStyle w:val="Lienhypertexte"/>
            <w:noProof/>
          </w:rPr>
          <w:fldChar w:fldCharType="begin"/>
        </w:r>
        <w:r w:rsidRPr="0058323E">
          <w:rPr>
            <w:rStyle w:val="Lienhypertexte"/>
            <w:noProof/>
          </w:rPr>
          <w:instrText xml:space="preserve"> </w:instrText>
        </w:r>
        <w:r>
          <w:rPr>
            <w:noProof/>
          </w:rPr>
          <w:instrText>HYPERLINK \l "_Toc422910736"</w:instrText>
        </w:r>
        <w:r w:rsidRPr="0058323E">
          <w:rPr>
            <w:rStyle w:val="Lienhypertexte"/>
            <w:noProof/>
          </w:rPr>
          <w:instrText xml:space="preserve"> </w:instrText>
        </w:r>
        <w:r w:rsidRPr="0058323E">
          <w:rPr>
            <w:rStyle w:val="Lienhypertexte"/>
            <w:noProof/>
          </w:rPr>
        </w:r>
        <w:r w:rsidRPr="0058323E">
          <w:rPr>
            <w:rStyle w:val="Lienhypertexte"/>
            <w:noProof/>
          </w:rPr>
          <w:fldChar w:fldCharType="separate"/>
        </w:r>
        <w:r w:rsidRPr="0058323E">
          <w:rPr>
            <w:rStyle w:val="Lienhypertexte"/>
            <w:noProof/>
            <w:lang w:val="fr-FR"/>
          </w:rPr>
          <w:t>2.5.3. Reporter les enrichissements dans la base de données</w:t>
        </w:r>
        <w:r>
          <w:rPr>
            <w:noProof/>
            <w:webHidden/>
          </w:rPr>
          <w:tab/>
        </w:r>
        <w:r>
          <w:rPr>
            <w:noProof/>
            <w:webHidden/>
          </w:rPr>
          <w:fldChar w:fldCharType="begin"/>
        </w:r>
        <w:r>
          <w:rPr>
            <w:noProof/>
            <w:webHidden/>
          </w:rPr>
          <w:instrText xml:space="preserve"> PAGEREF _Toc422910736 \h </w:instrText>
        </w:r>
        <w:r>
          <w:rPr>
            <w:noProof/>
            <w:webHidden/>
          </w:rPr>
        </w:r>
      </w:ins>
      <w:r>
        <w:rPr>
          <w:noProof/>
          <w:webHidden/>
        </w:rPr>
        <w:fldChar w:fldCharType="separate"/>
      </w:r>
      <w:ins w:id="58" w:author="RANNOU Jean-Philippe" w:date="2015-06-24T12:02:00Z">
        <w:r>
          <w:rPr>
            <w:noProof/>
            <w:webHidden/>
          </w:rPr>
          <w:t>6</w:t>
        </w:r>
        <w:r>
          <w:rPr>
            <w:noProof/>
            <w:webHidden/>
          </w:rPr>
          <w:fldChar w:fldCharType="end"/>
        </w:r>
        <w:r w:rsidRPr="0058323E">
          <w:rPr>
            <w:rStyle w:val="Lienhypertexte"/>
            <w:noProof/>
          </w:rPr>
          <w:fldChar w:fldCharType="end"/>
        </w:r>
      </w:ins>
    </w:p>
    <w:p w:rsidR="00DE0B7C" w:rsidRDefault="00DE0B7C">
      <w:pPr>
        <w:pStyle w:val="TM2"/>
        <w:tabs>
          <w:tab w:val="right" w:leader="dot" w:pos="9062"/>
        </w:tabs>
        <w:rPr>
          <w:ins w:id="59" w:author="RANNOU Jean-Philippe" w:date="2015-06-24T12:02:00Z"/>
          <w:rFonts w:asciiTheme="minorHAnsi" w:eastAsiaTheme="minorEastAsia" w:hAnsiTheme="minorHAnsi" w:cstheme="minorBidi"/>
          <w:smallCaps w:val="0"/>
          <w:noProof/>
          <w:sz w:val="22"/>
          <w:szCs w:val="22"/>
          <w:lang w:val="fr-FR"/>
        </w:rPr>
      </w:pPr>
      <w:ins w:id="60" w:author="RANNOU Jean-Philippe" w:date="2015-06-24T12:02:00Z">
        <w:r w:rsidRPr="0058323E">
          <w:rPr>
            <w:rStyle w:val="Lienhypertexte"/>
            <w:noProof/>
          </w:rPr>
          <w:fldChar w:fldCharType="begin"/>
        </w:r>
        <w:r w:rsidRPr="0058323E">
          <w:rPr>
            <w:rStyle w:val="Lienhypertexte"/>
            <w:noProof/>
          </w:rPr>
          <w:instrText xml:space="preserve"> </w:instrText>
        </w:r>
        <w:r>
          <w:rPr>
            <w:noProof/>
          </w:rPr>
          <w:instrText>HYPERLINK \l "_Toc422910737"</w:instrText>
        </w:r>
        <w:r w:rsidRPr="0058323E">
          <w:rPr>
            <w:rStyle w:val="Lienhypertexte"/>
            <w:noProof/>
          </w:rPr>
          <w:instrText xml:space="preserve"> </w:instrText>
        </w:r>
        <w:r w:rsidRPr="0058323E">
          <w:rPr>
            <w:rStyle w:val="Lienhypertexte"/>
            <w:noProof/>
          </w:rPr>
        </w:r>
        <w:r w:rsidRPr="0058323E">
          <w:rPr>
            <w:rStyle w:val="Lienhypertexte"/>
            <w:noProof/>
          </w:rPr>
          <w:fldChar w:fldCharType="separate"/>
        </w:r>
        <w:r w:rsidRPr="0058323E">
          <w:rPr>
            <w:rStyle w:val="Lienhypertexte"/>
            <w:noProof/>
          </w:rPr>
          <w:t>2.6. Première génération des fichiers JSON de méta-données</w:t>
        </w:r>
        <w:r>
          <w:rPr>
            <w:noProof/>
            <w:webHidden/>
          </w:rPr>
          <w:tab/>
        </w:r>
        <w:r>
          <w:rPr>
            <w:noProof/>
            <w:webHidden/>
          </w:rPr>
          <w:fldChar w:fldCharType="begin"/>
        </w:r>
        <w:r>
          <w:rPr>
            <w:noProof/>
            <w:webHidden/>
          </w:rPr>
          <w:instrText xml:space="preserve"> PAGEREF _Toc422910737 \h </w:instrText>
        </w:r>
        <w:r>
          <w:rPr>
            <w:noProof/>
            <w:webHidden/>
          </w:rPr>
        </w:r>
      </w:ins>
      <w:r>
        <w:rPr>
          <w:noProof/>
          <w:webHidden/>
        </w:rPr>
        <w:fldChar w:fldCharType="separate"/>
      </w:r>
      <w:ins w:id="61" w:author="RANNOU Jean-Philippe" w:date="2015-06-24T12:02:00Z">
        <w:r>
          <w:rPr>
            <w:noProof/>
            <w:webHidden/>
          </w:rPr>
          <w:t>6</w:t>
        </w:r>
        <w:r>
          <w:rPr>
            <w:noProof/>
            <w:webHidden/>
          </w:rPr>
          <w:fldChar w:fldCharType="end"/>
        </w:r>
        <w:r w:rsidRPr="0058323E">
          <w:rPr>
            <w:rStyle w:val="Lienhypertexte"/>
            <w:noProof/>
          </w:rPr>
          <w:fldChar w:fldCharType="end"/>
        </w:r>
      </w:ins>
    </w:p>
    <w:p w:rsidR="00DE0B7C" w:rsidRDefault="00DE0B7C">
      <w:pPr>
        <w:pStyle w:val="TM2"/>
        <w:tabs>
          <w:tab w:val="right" w:leader="dot" w:pos="9062"/>
        </w:tabs>
        <w:rPr>
          <w:ins w:id="62" w:author="RANNOU Jean-Philippe" w:date="2015-06-24T12:02:00Z"/>
          <w:rFonts w:asciiTheme="minorHAnsi" w:eastAsiaTheme="minorEastAsia" w:hAnsiTheme="minorHAnsi" w:cstheme="minorBidi"/>
          <w:smallCaps w:val="0"/>
          <w:noProof/>
          <w:sz w:val="22"/>
          <w:szCs w:val="22"/>
          <w:lang w:val="fr-FR"/>
        </w:rPr>
      </w:pPr>
      <w:ins w:id="63" w:author="RANNOU Jean-Philippe" w:date="2015-06-24T12:02:00Z">
        <w:r w:rsidRPr="0058323E">
          <w:rPr>
            <w:rStyle w:val="Lienhypertexte"/>
            <w:noProof/>
          </w:rPr>
          <w:fldChar w:fldCharType="begin"/>
        </w:r>
        <w:r w:rsidRPr="0058323E">
          <w:rPr>
            <w:rStyle w:val="Lienhypertexte"/>
            <w:noProof/>
          </w:rPr>
          <w:instrText xml:space="preserve"> </w:instrText>
        </w:r>
        <w:r>
          <w:rPr>
            <w:noProof/>
          </w:rPr>
          <w:instrText>HYPERLINK \l "_Toc422910738"</w:instrText>
        </w:r>
        <w:r w:rsidRPr="0058323E">
          <w:rPr>
            <w:rStyle w:val="Lienhypertexte"/>
            <w:noProof/>
          </w:rPr>
          <w:instrText xml:space="preserve"> </w:instrText>
        </w:r>
        <w:r w:rsidRPr="0058323E">
          <w:rPr>
            <w:rStyle w:val="Lienhypertexte"/>
            <w:noProof/>
          </w:rPr>
        </w:r>
        <w:r w:rsidRPr="0058323E">
          <w:rPr>
            <w:rStyle w:val="Lienhypertexte"/>
            <w:noProof/>
          </w:rPr>
          <w:fldChar w:fldCharType="separate"/>
        </w:r>
        <w:r w:rsidRPr="0058323E">
          <w:rPr>
            <w:rStyle w:val="Lienhypertexte"/>
            <w:noProof/>
          </w:rPr>
          <w:t>2.7. Récupération des coefficients de calibration transmis par le flotteur</w:t>
        </w:r>
        <w:r>
          <w:rPr>
            <w:noProof/>
            <w:webHidden/>
          </w:rPr>
          <w:tab/>
        </w:r>
        <w:r>
          <w:rPr>
            <w:noProof/>
            <w:webHidden/>
          </w:rPr>
          <w:fldChar w:fldCharType="begin"/>
        </w:r>
        <w:r>
          <w:rPr>
            <w:noProof/>
            <w:webHidden/>
          </w:rPr>
          <w:instrText xml:space="preserve"> PAGEREF _Toc422910738 \h </w:instrText>
        </w:r>
        <w:r>
          <w:rPr>
            <w:noProof/>
            <w:webHidden/>
          </w:rPr>
        </w:r>
      </w:ins>
      <w:r>
        <w:rPr>
          <w:noProof/>
          <w:webHidden/>
        </w:rPr>
        <w:fldChar w:fldCharType="separate"/>
      </w:r>
      <w:ins w:id="64" w:author="RANNOU Jean-Philippe" w:date="2015-06-24T12:02:00Z">
        <w:r>
          <w:rPr>
            <w:noProof/>
            <w:webHidden/>
          </w:rPr>
          <w:t>6</w:t>
        </w:r>
        <w:r>
          <w:rPr>
            <w:noProof/>
            <w:webHidden/>
          </w:rPr>
          <w:fldChar w:fldCharType="end"/>
        </w:r>
        <w:r w:rsidRPr="0058323E">
          <w:rPr>
            <w:rStyle w:val="Lienhypertexte"/>
            <w:noProof/>
          </w:rPr>
          <w:fldChar w:fldCharType="end"/>
        </w:r>
      </w:ins>
    </w:p>
    <w:p w:rsidR="00DE0B7C" w:rsidRDefault="00DE0B7C">
      <w:pPr>
        <w:pStyle w:val="TM2"/>
        <w:tabs>
          <w:tab w:val="right" w:leader="dot" w:pos="9062"/>
        </w:tabs>
        <w:rPr>
          <w:ins w:id="65" w:author="RANNOU Jean-Philippe" w:date="2015-06-24T12:02:00Z"/>
          <w:rFonts w:asciiTheme="minorHAnsi" w:eastAsiaTheme="minorEastAsia" w:hAnsiTheme="minorHAnsi" w:cstheme="minorBidi"/>
          <w:smallCaps w:val="0"/>
          <w:noProof/>
          <w:sz w:val="22"/>
          <w:szCs w:val="22"/>
          <w:lang w:val="fr-FR"/>
        </w:rPr>
      </w:pPr>
      <w:ins w:id="66" w:author="RANNOU Jean-Philippe" w:date="2015-06-24T12:02:00Z">
        <w:r w:rsidRPr="0058323E">
          <w:rPr>
            <w:rStyle w:val="Lienhypertexte"/>
            <w:noProof/>
          </w:rPr>
          <w:fldChar w:fldCharType="begin"/>
        </w:r>
        <w:r w:rsidRPr="0058323E">
          <w:rPr>
            <w:rStyle w:val="Lienhypertexte"/>
            <w:noProof/>
          </w:rPr>
          <w:instrText xml:space="preserve"> </w:instrText>
        </w:r>
        <w:r>
          <w:rPr>
            <w:noProof/>
          </w:rPr>
          <w:instrText>HYPERLINK \l "_Toc422910739"</w:instrText>
        </w:r>
        <w:r w:rsidRPr="0058323E">
          <w:rPr>
            <w:rStyle w:val="Lienhypertexte"/>
            <w:noProof/>
          </w:rPr>
          <w:instrText xml:space="preserve"> </w:instrText>
        </w:r>
        <w:r w:rsidRPr="0058323E">
          <w:rPr>
            <w:rStyle w:val="Lienhypertexte"/>
            <w:noProof/>
          </w:rPr>
        </w:r>
        <w:r w:rsidRPr="0058323E">
          <w:rPr>
            <w:rStyle w:val="Lienhypertexte"/>
            <w:noProof/>
          </w:rPr>
          <w:fldChar w:fldCharType="separate"/>
        </w:r>
        <w:r w:rsidRPr="0058323E">
          <w:rPr>
            <w:rStyle w:val="Lienhypertexte"/>
            <w:noProof/>
          </w:rPr>
          <w:t>2.8. Seconde génération des fichiers JSON de méta-données</w:t>
        </w:r>
        <w:r>
          <w:rPr>
            <w:noProof/>
            <w:webHidden/>
          </w:rPr>
          <w:tab/>
        </w:r>
        <w:r>
          <w:rPr>
            <w:noProof/>
            <w:webHidden/>
          </w:rPr>
          <w:fldChar w:fldCharType="begin"/>
        </w:r>
        <w:r>
          <w:rPr>
            <w:noProof/>
            <w:webHidden/>
          </w:rPr>
          <w:instrText xml:space="preserve"> PAGEREF _Toc422910739 \h </w:instrText>
        </w:r>
        <w:r>
          <w:rPr>
            <w:noProof/>
            <w:webHidden/>
          </w:rPr>
        </w:r>
      </w:ins>
      <w:r>
        <w:rPr>
          <w:noProof/>
          <w:webHidden/>
        </w:rPr>
        <w:fldChar w:fldCharType="separate"/>
      </w:r>
      <w:ins w:id="67" w:author="RANNOU Jean-Philippe" w:date="2015-06-24T12:02:00Z">
        <w:r>
          <w:rPr>
            <w:noProof/>
            <w:webHidden/>
          </w:rPr>
          <w:t>6</w:t>
        </w:r>
        <w:r>
          <w:rPr>
            <w:noProof/>
            <w:webHidden/>
          </w:rPr>
          <w:fldChar w:fldCharType="end"/>
        </w:r>
        <w:r w:rsidRPr="0058323E">
          <w:rPr>
            <w:rStyle w:val="Lienhypertexte"/>
            <w:noProof/>
          </w:rPr>
          <w:fldChar w:fldCharType="end"/>
        </w:r>
      </w:ins>
    </w:p>
    <w:p w:rsidR="00DE0B7C" w:rsidRDefault="00DE0B7C">
      <w:pPr>
        <w:pStyle w:val="TM1"/>
        <w:rPr>
          <w:ins w:id="68" w:author="RANNOU Jean-Philippe" w:date="2015-06-24T12:02:00Z"/>
          <w:rFonts w:asciiTheme="minorHAnsi" w:eastAsiaTheme="minorEastAsia" w:hAnsiTheme="minorHAnsi" w:cstheme="minorBidi"/>
          <w:b w:val="0"/>
          <w:caps w:val="0"/>
          <w:noProof/>
          <w:sz w:val="22"/>
          <w:szCs w:val="22"/>
          <w:lang w:val="fr-FR"/>
        </w:rPr>
      </w:pPr>
      <w:ins w:id="69" w:author="RANNOU Jean-Philippe" w:date="2015-06-24T12:02:00Z">
        <w:r w:rsidRPr="0058323E">
          <w:rPr>
            <w:rStyle w:val="Lienhypertexte"/>
            <w:noProof/>
          </w:rPr>
          <w:fldChar w:fldCharType="begin"/>
        </w:r>
        <w:r w:rsidRPr="0058323E">
          <w:rPr>
            <w:rStyle w:val="Lienhypertexte"/>
            <w:noProof/>
          </w:rPr>
          <w:instrText xml:space="preserve"> </w:instrText>
        </w:r>
        <w:r>
          <w:rPr>
            <w:noProof/>
          </w:rPr>
          <w:instrText>HYPERLINK \l "_Toc422910740"</w:instrText>
        </w:r>
        <w:r w:rsidRPr="0058323E">
          <w:rPr>
            <w:rStyle w:val="Lienhypertexte"/>
            <w:noProof/>
          </w:rPr>
          <w:instrText xml:space="preserve"> </w:instrText>
        </w:r>
        <w:r w:rsidRPr="0058323E">
          <w:rPr>
            <w:rStyle w:val="Lienhypertexte"/>
            <w:noProof/>
          </w:rPr>
        </w:r>
        <w:r w:rsidRPr="0058323E">
          <w:rPr>
            <w:rStyle w:val="Lienhypertexte"/>
            <w:noProof/>
          </w:rPr>
          <w:fldChar w:fldCharType="separate"/>
        </w:r>
        <w:r w:rsidRPr="0058323E">
          <w:rPr>
            <w:rStyle w:val="Lienhypertexte"/>
            <w:noProof/>
            <w:lang w:val="fr-FR"/>
          </w:rPr>
          <w:t>3. Préparation, décodage et contrôle des données</w:t>
        </w:r>
        <w:r>
          <w:rPr>
            <w:noProof/>
            <w:webHidden/>
          </w:rPr>
          <w:tab/>
        </w:r>
        <w:r>
          <w:rPr>
            <w:noProof/>
            <w:webHidden/>
          </w:rPr>
          <w:fldChar w:fldCharType="begin"/>
        </w:r>
        <w:r>
          <w:rPr>
            <w:noProof/>
            <w:webHidden/>
          </w:rPr>
          <w:instrText xml:space="preserve"> PAGEREF _Toc422910740 \h </w:instrText>
        </w:r>
        <w:r>
          <w:rPr>
            <w:noProof/>
            <w:webHidden/>
          </w:rPr>
        </w:r>
      </w:ins>
      <w:r>
        <w:rPr>
          <w:noProof/>
          <w:webHidden/>
        </w:rPr>
        <w:fldChar w:fldCharType="separate"/>
      </w:r>
      <w:ins w:id="70" w:author="RANNOU Jean-Philippe" w:date="2015-06-24T12:02:00Z">
        <w:r>
          <w:rPr>
            <w:noProof/>
            <w:webHidden/>
          </w:rPr>
          <w:t>7</w:t>
        </w:r>
        <w:r>
          <w:rPr>
            <w:noProof/>
            <w:webHidden/>
          </w:rPr>
          <w:fldChar w:fldCharType="end"/>
        </w:r>
        <w:r w:rsidRPr="0058323E">
          <w:rPr>
            <w:rStyle w:val="Lienhypertexte"/>
            <w:noProof/>
          </w:rPr>
          <w:fldChar w:fldCharType="end"/>
        </w:r>
      </w:ins>
    </w:p>
    <w:p w:rsidR="00DE0B7C" w:rsidRDefault="00DE0B7C">
      <w:pPr>
        <w:pStyle w:val="TM2"/>
        <w:tabs>
          <w:tab w:val="right" w:leader="dot" w:pos="9062"/>
        </w:tabs>
        <w:rPr>
          <w:ins w:id="71" w:author="RANNOU Jean-Philippe" w:date="2015-06-24T12:02:00Z"/>
          <w:rFonts w:asciiTheme="minorHAnsi" w:eastAsiaTheme="minorEastAsia" w:hAnsiTheme="minorHAnsi" w:cstheme="minorBidi"/>
          <w:smallCaps w:val="0"/>
          <w:noProof/>
          <w:sz w:val="22"/>
          <w:szCs w:val="22"/>
          <w:lang w:val="fr-FR"/>
        </w:rPr>
      </w:pPr>
      <w:ins w:id="72" w:author="RANNOU Jean-Philippe" w:date="2015-06-24T12:02:00Z">
        <w:r w:rsidRPr="0058323E">
          <w:rPr>
            <w:rStyle w:val="Lienhypertexte"/>
            <w:noProof/>
          </w:rPr>
          <w:fldChar w:fldCharType="begin"/>
        </w:r>
        <w:r w:rsidRPr="0058323E">
          <w:rPr>
            <w:rStyle w:val="Lienhypertexte"/>
            <w:noProof/>
          </w:rPr>
          <w:instrText xml:space="preserve"> </w:instrText>
        </w:r>
        <w:r>
          <w:rPr>
            <w:noProof/>
          </w:rPr>
          <w:instrText>HYPERLINK \l "_Toc422910741"</w:instrText>
        </w:r>
        <w:r w:rsidRPr="0058323E">
          <w:rPr>
            <w:rStyle w:val="Lienhypertexte"/>
            <w:noProof/>
          </w:rPr>
          <w:instrText xml:space="preserve"> </w:instrText>
        </w:r>
        <w:r w:rsidRPr="0058323E">
          <w:rPr>
            <w:rStyle w:val="Lienhypertexte"/>
            <w:noProof/>
          </w:rPr>
        </w:r>
        <w:r w:rsidRPr="0058323E">
          <w:rPr>
            <w:rStyle w:val="Lienhypertexte"/>
            <w:noProof/>
          </w:rPr>
          <w:fldChar w:fldCharType="separate"/>
        </w:r>
        <w:r w:rsidRPr="0058323E">
          <w:rPr>
            <w:rStyle w:val="Lienhypertexte"/>
            <w:noProof/>
          </w:rPr>
          <w:t>3.1. Préparation des données</w:t>
        </w:r>
        <w:r>
          <w:rPr>
            <w:noProof/>
            <w:webHidden/>
          </w:rPr>
          <w:tab/>
        </w:r>
        <w:r>
          <w:rPr>
            <w:noProof/>
            <w:webHidden/>
          </w:rPr>
          <w:fldChar w:fldCharType="begin"/>
        </w:r>
        <w:r>
          <w:rPr>
            <w:noProof/>
            <w:webHidden/>
          </w:rPr>
          <w:instrText xml:space="preserve"> PAGEREF _Toc422910741 \h </w:instrText>
        </w:r>
        <w:r>
          <w:rPr>
            <w:noProof/>
            <w:webHidden/>
          </w:rPr>
        </w:r>
      </w:ins>
      <w:r>
        <w:rPr>
          <w:noProof/>
          <w:webHidden/>
        </w:rPr>
        <w:fldChar w:fldCharType="separate"/>
      </w:r>
      <w:ins w:id="73" w:author="RANNOU Jean-Philippe" w:date="2015-06-24T12:02:00Z">
        <w:r>
          <w:rPr>
            <w:noProof/>
            <w:webHidden/>
          </w:rPr>
          <w:t>7</w:t>
        </w:r>
        <w:r>
          <w:rPr>
            <w:noProof/>
            <w:webHidden/>
          </w:rPr>
          <w:fldChar w:fldCharType="end"/>
        </w:r>
        <w:r w:rsidRPr="0058323E">
          <w:rPr>
            <w:rStyle w:val="Lienhypertexte"/>
            <w:noProof/>
          </w:rPr>
          <w:fldChar w:fldCharType="end"/>
        </w:r>
      </w:ins>
    </w:p>
    <w:p w:rsidR="00DE0B7C" w:rsidRDefault="00DE0B7C">
      <w:pPr>
        <w:pStyle w:val="TM3"/>
        <w:tabs>
          <w:tab w:val="right" w:leader="dot" w:pos="9062"/>
        </w:tabs>
        <w:rPr>
          <w:ins w:id="74" w:author="RANNOU Jean-Philippe" w:date="2015-06-24T12:02:00Z"/>
          <w:rFonts w:asciiTheme="minorHAnsi" w:eastAsiaTheme="minorEastAsia" w:hAnsiTheme="minorHAnsi" w:cstheme="minorBidi"/>
          <w:i w:val="0"/>
          <w:noProof/>
          <w:sz w:val="22"/>
          <w:szCs w:val="22"/>
          <w:lang w:val="fr-FR"/>
        </w:rPr>
      </w:pPr>
      <w:ins w:id="75" w:author="RANNOU Jean-Philippe" w:date="2015-06-24T12:02:00Z">
        <w:r w:rsidRPr="0058323E">
          <w:rPr>
            <w:rStyle w:val="Lienhypertexte"/>
            <w:noProof/>
          </w:rPr>
          <w:fldChar w:fldCharType="begin"/>
        </w:r>
        <w:r w:rsidRPr="0058323E">
          <w:rPr>
            <w:rStyle w:val="Lienhypertexte"/>
            <w:noProof/>
          </w:rPr>
          <w:instrText xml:space="preserve"> </w:instrText>
        </w:r>
        <w:r>
          <w:rPr>
            <w:noProof/>
          </w:rPr>
          <w:instrText>HYPERLINK \l "_Toc422910742"</w:instrText>
        </w:r>
        <w:r w:rsidRPr="0058323E">
          <w:rPr>
            <w:rStyle w:val="Lienhypertexte"/>
            <w:noProof/>
          </w:rPr>
          <w:instrText xml:space="preserve"> </w:instrText>
        </w:r>
        <w:r w:rsidRPr="0058323E">
          <w:rPr>
            <w:rStyle w:val="Lienhypertexte"/>
            <w:noProof/>
          </w:rPr>
        </w:r>
        <w:r w:rsidRPr="0058323E">
          <w:rPr>
            <w:rStyle w:val="Lienhypertexte"/>
            <w:noProof/>
          </w:rPr>
          <w:fldChar w:fldCharType="separate"/>
        </w:r>
        <w:r w:rsidRPr="0058323E">
          <w:rPr>
            <w:rStyle w:val="Lienhypertexte"/>
            <w:noProof/>
            <w:lang w:val="fr-FR"/>
          </w:rPr>
          <w:t>3.1.1. Pour les flotteurs Argos, préparation des données Argos</w:t>
        </w:r>
        <w:r>
          <w:rPr>
            <w:noProof/>
            <w:webHidden/>
          </w:rPr>
          <w:tab/>
        </w:r>
        <w:r>
          <w:rPr>
            <w:noProof/>
            <w:webHidden/>
          </w:rPr>
          <w:fldChar w:fldCharType="begin"/>
        </w:r>
        <w:r>
          <w:rPr>
            <w:noProof/>
            <w:webHidden/>
          </w:rPr>
          <w:instrText xml:space="preserve"> PAGEREF _Toc422910742 \h </w:instrText>
        </w:r>
        <w:r>
          <w:rPr>
            <w:noProof/>
            <w:webHidden/>
          </w:rPr>
        </w:r>
      </w:ins>
      <w:r>
        <w:rPr>
          <w:noProof/>
          <w:webHidden/>
        </w:rPr>
        <w:fldChar w:fldCharType="separate"/>
      </w:r>
      <w:ins w:id="76" w:author="RANNOU Jean-Philippe" w:date="2015-06-24T12:02:00Z">
        <w:r>
          <w:rPr>
            <w:noProof/>
            <w:webHidden/>
          </w:rPr>
          <w:t>7</w:t>
        </w:r>
        <w:r>
          <w:rPr>
            <w:noProof/>
            <w:webHidden/>
          </w:rPr>
          <w:fldChar w:fldCharType="end"/>
        </w:r>
        <w:r w:rsidRPr="0058323E">
          <w:rPr>
            <w:rStyle w:val="Lienhypertexte"/>
            <w:noProof/>
          </w:rPr>
          <w:fldChar w:fldCharType="end"/>
        </w:r>
      </w:ins>
    </w:p>
    <w:p w:rsidR="00DE0B7C" w:rsidRDefault="00DE0B7C">
      <w:pPr>
        <w:pStyle w:val="TM3"/>
        <w:tabs>
          <w:tab w:val="right" w:leader="dot" w:pos="9062"/>
        </w:tabs>
        <w:rPr>
          <w:ins w:id="77" w:author="RANNOU Jean-Philippe" w:date="2015-06-24T12:02:00Z"/>
          <w:rFonts w:asciiTheme="minorHAnsi" w:eastAsiaTheme="minorEastAsia" w:hAnsiTheme="minorHAnsi" w:cstheme="minorBidi"/>
          <w:i w:val="0"/>
          <w:noProof/>
          <w:sz w:val="22"/>
          <w:szCs w:val="22"/>
          <w:lang w:val="fr-FR"/>
        </w:rPr>
      </w:pPr>
      <w:ins w:id="78" w:author="RANNOU Jean-Philippe" w:date="2015-06-24T12:02:00Z">
        <w:r w:rsidRPr="0058323E">
          <w:rPr>
            <w:rStyle w:val="Lienhypertexte"/>
            <w:noProof/>
          </w:rPr>
          <w:fldChar w:fldCharType="begin"/>
        </w:r>
        <w:r w:rsidRPr="0058323E">
          <w:rPr>
            <w:rStyle w:val="Lienhypertexte"/>
            <w:noProof/>
          </w:rPr>
          <w:instrText xml:space="preserve"> </w:instrText>
        </w:r>
        <w:r>
          <w:rPr>
            <w:noProof/>
          </w:rPr>
          <w:instrText>HYPERLINK \l "_Toc422910743"</w:instrText>
        </w:r>
        <w:r w:rsidRPr="0058323E">
          <w:rPr>
            <w:rStyle w:val="Lienhypertexte"/>
            <w:noProof/>
          </w:rPr>
          <w:instrText xml:space="preserve"> </w:instrText>
        </w:r>
        <w:r w:rsidRPr="0058323E">
          <w:rPr>
            <w:rStyle w:val="Lienhypertexte"/>
            <w:noProof/>
          </w:rPr>
        </w:r>
        <w:r w:rsidRPr="0058323E">
          <w:rPr>
            <w:rStyle w:val="Lienhypertexte"/>
            <w:noProof/>
          </w:rPr>
          <w:fldChar w:fldCharType="separate"/>
        </w:r>
        <w:r w:rsidRPr="0058323E">
          <w:rPr>
            <w:rStyle w:val="Lienhypertexte"/>
            <w:noProof/>
            <w:lang w:val="fr-FR"/>
          </w:rPr>
          <w:t>3.1.2. Pour les flotteurs Iridium, duplication des données Iridium</w:t>
        </w:r>
        <w:r>
          <w:rPr>
            <w:noProof/>
            <w:webHidden/>
          </w:rPr>
          <w:tab/>
        </w:r>
        <w:r>
          <w:rPr>
            <w:noProof/>
            <w:webHidden/>
          </w:rPr>
          <w:fldChar w:fldCharType="begin"/>
        </w:r>
        <w:r>
          <w:rPr>
            <w:noProof/>
            <w:webHidden/>
          </w:rPr>
          <w:instrText xml:space="preserve"> PAGEREF _Toc422910743 \h </w:instrText>
        </w:r>
        <w:r>
          <w:rPr>
            <w:noProof/>
            <w:webHidden/>
          </w:rPr>
        </w:r>
      </w:ins>
      <w:r>
        <w:rPr>
          <w:noProof/>
          <w:webHidden/>
        </w:rPr>
        <w:fldChar w:fldCharType="separate"/>
      </w:r>
      <w:ins w:id="79" w:author="RANNOU Jean-Philippe" w:date="2015-06-24T12:02:00Z">
        <w:r>
          <w:rPr>
            <w:noProof/>
            <w:webHidden/>
          </w:rPr>
          <w:t>8</w:t>
        </w:r>
        <w:r>
          <w:rPr>
            <w:noProof/>
            <w:webHidden/>
          </w:rPr>
          <w:fldChar w:fldCharType="end"/>
        </w:r>
        <w:r w:rsidRPr="0058323E">
          <w:rPr>
            <w:rStyle w:val="Lienhypertexte"/>
            <w:noProof/>
          </w:rPr>
          <w:fldChar w:fldCharType="end"/>
        </w:r>
      </w:ins>
    </w:p>
    <w:p w:rsidR="00DE0B7C" w:rsidRDefault="00DE0B7C">
      <w:pPr>
        <w:pStyle w:val="TM3"/>
        <w:tabs>
          <w:tab w:val="right" w:leader="dot" w:pos="9062"/>
        </w:tabs>
        <w:rPr>
          <w:ins w:id="80" w:author="RANNOU Jean-Philippe" w:date="2015-06-24T12:02:00Z"/>
          <w:rFonts w:asciiTheme="minorHAnsi" w:eastAsiaTheme="minorEastAsia" w:hAnsiTheme="minorHAnsi" w:cstheme="minorBidi"/>
          <w:i w:val="0"/>
          <w:noProof/>
          <w:sz w:val="22"/>
          <w:szCs w:val="22"/>
          <w:lang w:val="fr-FR"/>
        </w:rPr>
      </w:pPr>
      <w:ins w:id="81" w:author="RANNOU Jean-Philippe" w:date="2015-06-24T12:02:00Z">
        <w:r w:rsidRPr="0058323E">
          <w:rPr>
            <w:rStyle w:val="Lienhypertexte"/>
            <w:noProof/>
          </w:rPr>
          <w:fldChar w:fldCharType="begin"/>
        </w:r>
        <w:r w:rsidRPr="0058323E">
          <w:rPr>
            <w:rStyle w:val="Lienhypertexte"/>
            <w:noProof/>
          </w:rPr>
          <w:instrText xml:space="preserve"> </w:instrText>
        </w:r>
        <w:r>
          <w:rPr>
            <w:noProof/>
          </w:rPr>
          <w:instrText>HYPERLINK \l "_Toc422910744"</w:instrText>
        </w:r>
        <w:r w:rsidRPr="0058323E">
          <w:rPr>
            <w:rStyle w:val="Lienhypertexte"/>
            <w:noProof/>
          </w:rPr>
          <w:instrText xml:space="preserve"> </w:instrText>
        </w:r>
        <w:r w:rsidRPr="0058323E">
          <w:rPr>
            <w:rStyle w:val="Lienhypertexte"/>
            <w:noProof/>
          </w:rPr>
        </w:r>
        <w:r w:rsidRPr="0058323E">
          <w:rPr>
            <w:rStyle w:val="Lienhypertexte"/>
            <w:noProof/>
          </w:rPr>
          <w:fldChar w:fldCharType="separate"/>
        </w:r>
        <w:r w:rsidRPr="0058323E">
          <w:rPr>
            <w:rStyle w:val="Lienhypertexte"/>
            <w:noProof/>
            <w:lang w:val="fr-FR"/>
          </w:rPr>
          <w:t>3.1.1. Pour les flotteurs Rémocéan, duplication des données Iridium</w:t>
        </w:r>
        <w:r>
          <w:rPr>
            <w:noProof/>
            <w:webHidden/>
          </w:rPr>
          <w:tab/>
        </w:r>
        <w:r>
          <w:rPr>
            <w:noProof/>
            <w:webHidden/>
          </w:rPr>
          <w:fldChar w:fldCharType="begin"/>
        </w:r>
        <w:r>
          <w:rPr>
            <w:noProof/>
            <w:webHidden/>
          </w:rPr>
          <w:instrText xml:space="preserve"> PAGEREF _Toc422910744 \h </w:instrText>
        </w:r>
        <w:r>
          <w:rPr>
            <w:noProof/>
            <w:webHidden/>
          </w:rPr>
        </w:r>
      </w:ins>
      <w:r>
        <w:rPr>
          <w:noProof/>
          <w:webHidden/>
        </w:rPr>
        <w:fldChar w:fldCharType="separate"/>
      </w:r>
      <w:ins w:id="82" w:author="RANNOU Jean-Philippe" w:date="2015-06-24T12:02:00Z">
        <w:r>
          <w:rPr>
            <w:noProof/>
            <w:webHidden/>
          </w:rPr>
          <w:t>8</w:t>
        </w:r>
        <w:r>
          <w:rPr>
            <w:noProof/>
            <w:webHidden/>
          </w:rPr>
          <w:fldChar w:fldCharType="end"/>
        </w:r>
        <w:r w:rsidRPr="0058323E">
          <w:rPr>
            <w:rStyle w:val="Lienhypertexte"/>
            <w:noProof/>
          </w:rPr>
          <w:fldChar w:fldCharType="end"/>
        </w:r>
      </w:ins>
    </w:p>
    <w:p w:rsidR="00DE0B7C" w:rsidRDefault="00DE0B7C">
      <w:pPr>
        <w:pStyle w:val="TM2"/>
        <w:tabs>
          <w:tab w:val="right" w:leader="dot" w:pos="9062"/>
        </w:tabs>
        <w:rPr>
          <w:ins w:id="83" w:author="RANNOU Jean-Philippe" w:date="2015-06-24T12:02:00Z"/>
          <w:rFonts w:asciiTheme="minorHAnsi" w:eastAsiaTheme="minorEastAsia" w:hAnsiTheme="minorHAnsi" w:cstheme="minorBidi"/>
          <w:smallCaps w:val="0"/>
          <w:noProof/>
          <w:sz w:val="22"/>
          <w:szCs w:val="22"/>
          <w:lang w:val="fr-FR"/>
        </w:rPr>
      </w:pPr>
      <w:ins w:id="84" w:author="RANNOU Jean-Philippe" w:date="2015-06-24T12:02:00Z">
        <w:r w:rsidRPr="0058323E">
          <w:rPr>
            <w:rStyle w:val="Lienhypertexte"/>
            <w:noProof/>
          </w:rPr>
          <w:fldChar w:fldCharType="begin"/>
        </w:r>
        <w:r w:rsidRPr="0058323E">
          <w:rPr>
            <w:rStyle w:val="Lienhypertexte"/>
            <w:noProof/>
          </w:rPr>
          <w:instrText xml:space="preserve"> </w:instrText>
        </w:r>
        <w:r>
          <w:rPr>
            <w:noProof/>
          </w:rPr>
          <w:instrText>HYPERLINK \l "_Toc422910745"</w:instrText>
        </w:r>
        <w:r w:rsidRPr="0058323E">
          <w:rPr>
            <w:rStyle w:val="Lienhypertexte"/>
            <w:noProof/>
          </w:rPr>
          <w:instrText xml:space="preserve"> </w:instrText>
        </w:r>
        <w:r w:rsidRPr="0058323E">
          <w:rPr>
            <w:rStyle w:val="Lienhypertexte"/>
            <w:noProof/>
          </w:rPr>
        </w:r>
        <w:r w:rsidRPr="0058323E">
          <w:rPr>
            <w:rStyle w:val="Lienhypertexte"/>
            <w:noProof/>
          </w:rPr>
          <w:fldChar w:fldCharType="separate"/>
        </w:r>
        <w:r w:rsidRPr="0058323E">
          <w:rPr>
            <w:rStyle w:val="Lienhypertexte"/>
            <w:noProof/>
          </w:rPr>
          <w:t>3.2. Décodage des données</w:t>
        </w:r>
        <w:r>
          <w:rPr>
            <w:noProof/>
            <w:webHidden/>
          </w:rPr>
          <w:tab/>
        </w:r>
        <w:r>
          <w:rPr>
            <w:noProof/>
            <w:webHidden/>
          </w:rPr>
          <w:fldChar w:fldCharType="begin"/>
        </w:r>
        <w:r>
          <w:rPr>
            <w:noProof/>
            <w:webHidden/>
          </w:rPr>
          <w:instrText xml:space="preserve"> PAGEREF _Toc422910745 \h </w:instrText>
        </w:r>
        <w:r>
          <w:rPr>
            <w:noProof/>
            <w:webHidden/>
          </w:rPr>
        </w:r>
      </w:ins>
      <w:r>
        <w:rPr>
          <w:noProof/>
          <w:webHidden/>
        </w:rPr>
        <w:fldChar w:fldCharType="separate"/>
      </w:r>
      <w:ins w:id="85" w:author="RANNOU Jean-Philippe" w:date="2015-06-24T12:02:00Z">
        <w:r>
          <w:rPr>
            <w:noProof/>
            <w:webHidden/>
          </w:rPr>
          <w:t>8</w:t>
        </w:r>
        <w:r>
          <w:rPr>
            <w:noProof/>
            <w:webHidden/>
          </w:rPr>
          <w:fldChar w:fldCharType="end"/>
        </w:r>
        <w:r w:rsidRPr="0058323E">
          <w:rPr>
            <w:rStyle w:val="Lienhypertexte"/>
            <w:noProof/>
          </w:rPr>
          <w:fldChar w:fldCharType="end"/>
        </w:r>
      </w:ins>
    </w:p>
    <w:p w:rsidR="00DE0B7C" w:rsidRDefault="00DE0B7C">
      <w:pPr>
        <w:pStyle w:val="TM2"/>
        <w:tabs>
          <w:tab w:val="right" w:leader="dot" w:pos="9062"/>
        </w:tabs>
        <w:rPr>
          <w:ins w:id="86" w:author="RANNOU Jean-Philippe" w:date="2015-06-24T12:02:00Z"/>
          <w:rFonts w:asciiTheme="minorHAnsi" w:eastAsiaTheme="minorEastAsia" w:hAnsiTheme="minorHAnsi" w:cstheme="minorBidi"/>
          <w:smallCaps w:val="0"/>
          <w:noProof/>
          <w:sz w:val="22"/>
          <w:szCs w:val="22"/>
          <w:lang w:val="fr-FR"/>
        </w:rPr>
      </w:pPr>
      <w:ins w:id="87" w:author="RANNOU Jean-Philippe" w:date="2015-06-24T12:02:00Z">
        <w:r w:rsidRPr="0058323E">
          <w:rPr>
            <w:rStyle w:val="Lienhypertexte"/>
            <w:noProof/>
          </w:rPr>
          <w:fldChar w:fldCharType="begin"/>
        </w:r>
        <w:r w:rsidRPr="0058323E">
          <w:rPr>
            <w:rStyle w:val="Lienhypertexte"/>
            <w:noProof/>
          </w:rPr>
          <w:instrText xml:space="preserve"> </w:instrText>
        </w:r>
        <w:r>
          <w:rPr>
            <w:noProof/>
          </w:rPr>
          <w:instrText>HYPERLINK \l "_Toc422910746"</w:instrText>
        </w:r>
        <w:r w:rsidRPr="0058323E">
          <w:rPr>
            <w:rStyle w:val="Lienhypertexte"/>
            <w:noProof/>
          </w:rPr>
          <w:instrText xml:space="preserve"> </w:instrText>
        </w:r>
        <w:r w:rsidRPr="0058323E">
          <w:rPr>
            <w:rStyle w:val="Lienhypertexte"/>
            <w:noProof/>
          </w:rPr>
        </w:r>
        <w:r w:rsidRPr="0058323E">
          <w:rPr>
            <w:rStyle w:val="Lienhypertexte"/>
            <w:noProof/>
          </w:rPr>
          <w:fldChar w:fldCharType="separate"/>
        </w:r>
        <w:r w:rsidRPr="0058323E">
          <w:rPr>
            <w:rStyle w:val="Lienhypertexte"/>
            <w:noProof/>
          </w:rPr>
          <w:t>3.3. Contrôle ‘visuel’ des données décodées</w:t>
        </w:r>
        <w:r>
          <w:rPr>
            <w:noProof/>
            <w:webHidden/>
          </w:rPr>
          <w:tab/>
        </w:r>
        <w:r>
          <w:rPr>
            <w:noProof/>
            <w:webHidden/>
          </w:rPr>
          <w:fldChar w:fldCharType="begin"/>
        </w:r>
        <w:r>
          <w:rPr>
            <w:noProof/>
            <w:webHidden/>
          </w:rPr>
          <w:instrText xml:space="preserve"> PAGEREF _Toc422910746 \h </w:instrText>
        </w:r>
        <w:r>
          <w:rPr>
            <w:noProof/>
            <w:webHidden/>
          </w:rPr>
        </w:r>
      </w:ins>
      <w:r>
        <w:rPr>
          <w:noProof/>
          <w:webHidden/>
        </w:rPr>
        <w:fldChar w:fldCharType="separate"/>
      </w:r>
      <w:ins w:id="88" w:author="RANNOU Jean-Philippe" w:date="2015-06-24T12:02:00Z">
        <w:r>
          <w:rPr>
            <w:noProof/>
            <w:webHidden/>
          </w:rPr>
          <w:t>8</w:t>
        </w:r>
        <w:r>
          <w:rPr>
            <w:noProof/>
            <w:webHidden/>
          </w:rPr>
          <w:fldChar w:fldCharType="end"/>
        </w:r>
        <w:r w:rsidRPr="0058323E">
          <w:rPr>
            <w:rStyle w:val="Lienhypertexte"/>
            <w:noProof/>
          </w:rPr>
          <w:fldChar w:fldCharType="end"/>
        </w:r>
      </w:ins>
    </w:p>
    <w:p w:rsidR="00DE0B7C" w:rsidRDefault="00DE0B7C">
      <w:pPr>
        <w:pStyle w:val="TM2"/>
        <w:tabs>
          <w:tab w:val="right" w:leader="dot" w:pos="9062"/>
        </w:tabs>
        <w:rPr>
          <w:ins w:id="89" w:author="RANNOU Jean-Philippe" w:date="2015-06-24T12:02:00Z"/>
          <w:rFonts w:asciiTheme="minorHAnsi" w:eastAsiaTheme="minorEastAsia" w:hAnsiTheme="minorHAnsi" w:cstheme="minorBidi"/>
          <w:smallCaps w:val="0"/>
          <w:noProof/>
          <w:sz w:val="22"/>
          <w:szCs w:val="22"/>
          <w:lang w:val="fr-FR"/>
        </w:rPr>
      </w:pPr>
      <w:ins w:id="90" w:author="RANNOU Jean-Philippe" w:date="2015-06-24T12:02:00Z">
        <w:r w:rsidRPr="0058323E">
          <w:rPr>
            <w:rStyle w:val="Lienhypertexte"/>
            <w:noProof/>
          </w:rPr>
          <w:fldChar w:fldCharType="begin"/>
        </w:r>
        <w:r w:rsidRPr="0058323E">
          <w:rPr>
            <w:rStyle w:val="Lienhypertexte"/>
            <w:noProof/>
          </w:rPr>
          <w:instrText xml:space="preserve"> </w:instrText>
        </w:r>
        <w:r>
          <w:rPr>
            <w:noProof/>
          </w:rPr>
          <w:instrText>HYPERLINK \l "_Toc422910747"</w:instrText>
        </w:r>
        <w:r w:rsidRPr="0058323E">
          <w:rPr>
            <w:rStyle w:val="Lienhypertexte"/>
            <w:noProof/>
          </w:rPr>
          <w:instrText xml:space="preserve"> </w:instrText>
        </w:r>
        <w:r w:rsidRPr="0058323E">
          <w:rPr>
            <w:rStyle w:val="Lienhypertexte"/>
            <w:noProof/>
          </w:rPr>
        </w:r>
        <w:r w:rsidRPr="0058323E">
          <w:rPr>
            <w:rStyle w:val="Lienhypertexte"/>
            <w:noProof/>
          </w:rPr>
          <w:fldChar w:fldCharType="separate"/>
        </w:r>
        <w:r w:rsidRPr="0058323E">
          <w:rPr>
            <w:rStyle w:val="Lienhypertexte"/>
            <w:noProof/>
          </w:rPr>
          <w:t>3.4. Contrôle final des données décodées</w:t>
        </w:r>
        <w:r>
          <w:rPr>
            <w:noProof/>
            <w:webHidden/>
          </w:rPr>
          <w:tab/>
        </w:r>
        <w:r>
          <w:rPr>
            <w:noProof/>
            <w:webHidden/>
          </w:rPr>
          <w:fldChar w:fldCharType="begin"/>
        </w:r>
        <w:r>
          <w:rPr>
            <w:noProof/>
            <w:webHidden/>
          </w:rPr>
          <w:instrText xml:space="preserve"> PAGEREF _Toc422910747 \h </w:instrText>
        </w:r>
        <w:r>
          <w:rPr>
            <w:noProof/>
            <w:webHidden/>
          </w:rPr>
        </w:r>
      </w:ins>
      <w:r>
        <w:rPr>
          <w:noProof/>
          <w:webHidden/>
        </w:rPr>
        <w:fldChar w:fldCharType="separate"/>
      </w:r>
      <w:ins w:id="91" w:author="RANNOU Jean-Philippe" w:date="2015-06-24T12:02:00Z">
        <w:r>
          <w:rPr>
            <w:noProof/>
            <w:webHidden/>
          </w:rPr>
          <w:t>9</w:t>
        </w:r>
        <w:r>
          <w:rPr>
            <w:noProof/>
            <w:webHidden/>
          </w:rPr>
          <w:fldChar w:fldCharType="end"/>
        </w:r>
        <w:r w:rsidRPr="0058323E">
          <w:rPr>
            <w:rStyle w:val="Lienhypertexte"/>
            <w:noProof/>
          </w:rPr>
          <w:fldChar w:fldCharType="end"/>
        </w:r>
      </w:ins>
    </w:p>
    <w:p w:rsidR="00DE0B7C" w:rsidRDefault="00DE0B7C">
      <w:pPr>
        <w:pStyle w:val="TM1"/>
        <w:rPr>
          <w:ins w:id="92" w:author="RANNOU Jean-Philippe" w:date="2015-06-24T12:02:00Z"/>
          <w:rFonts w:asciiTheme="minorHAnsi" w:eastAsiaTheme="minorEastAsia" w:hAnsiTheme="minorHAnsi" w:cstheme="minorBidi"/>
          <w:b w:val="0"/>
          <w:caps w:val="0"/>
          <w:noProof/>
          <w:sz w:val="22"/>
          <w:szCs w:val="22"/>
          <w:lang w:val="fr-FR"/>
        </w:rPr>
      </w:pPr>
      <w:ins w:id="93" w:author="RANNOU Jean-Philippe" w:date="2015-06-24T12:02:00Z">
        <w:r w:rsidRPr="0058323E">
          <w:rPr>
            <w:rStyle w:val="Lienhypertexte"/>
            <w:noProof/>
          </w:rPr>
          <w:fldChar w:fldCharType="begin"/>
        </w:r>
        <w:r w:rsidRPr="0058323E">
          <w:rPr>
            <w:rStyle w:val="Lienhypertexte"/>
            <w:noProof/>
          </w:rPr>
          <w:instrText xml:space="preserve"> </w:instrText>
        </w:r>
        <w:r>
          <w:rPr>
            <w:noProof/>
          </w:rPr>
          <w:instrText>HYPERLINK \l "_Toc422910748"</w:instrText>
        </w:r>
        <w:r w:rsidRPr="0058323E">
          <w:rPr>
            <w:rStyle w:val="Lienhypertexte"/>
            <w:noProof/>
          </w:rPr>
          <w:instrText xml:space="preserve"> </w:instrText>
        </w:r>
        <w:r w:rsidRPr="0058323E">
          <w:rPr>
            <w:rStyle w:val="Lienhypertexte"/>
            <w:noProof/>
          </w:rPr>
        </w:r>
        <w:r w:rsidRPr="0058323E">
          <w:rPr>
            <w:rStyle w:val="Lienhypertexte"/>
            <w:noProof/>
          </w:rPr>
          <w:fldChar w:fldCharType="separate"/>
        </w:r>
        <w:r w:rsidRPr="0058323E">
          <w:rPr>
            <w:rStyle w:val="Lienhypertexte"/>
            <w:noProof/>
            <w:lang w:val="fr-FR"/>
          </w:rPr>
          <w:t>4. Finalisation de la déclaration des flotteurs</w:t>
        </w:r>
        <w:r>
          <w:rPr>
            <w:noProof/>
            <w:webHidden/>
          </w:rPr>
          <w:tab/>
        </w:r>
        <w:r>
          <w:rPr>
            <w:noProof/>
            <w:webHidden/>
          </w:rPr>
          <w:fldChar w:fldCharType="begin"/>
        </w:r>
        <w:r>
          <w:rPr>
            <w:noProof/>
            <w:webHidden/>
          </w:rPr>
          <w:instrText xml:space="preserve"> PAGEREF _Toc422910748 \h </w:instrText>
        </w:r>
        <w:r>
          <w:rPr>
            <w:noProof/>
            <w:webHidden/>
          </w:rPr>
        </w:r>
      </w:ins>
      <w:r>
        <w:rPr>
          <w:noProof/>
          <w:webHidden/>
        </w:rPr>
        <w:fldChar w:fldCharType="separate"/>
      </w:r>
      <w:ins w:id="94" w:author="RANNOU Jean-Philippe" w:date="2015-06-24T12:02:00Z">
        <w:r>
          <w:rPr>
            <w:noProof/>
            <w:webHidden/>
          </w:rPr>
          <w:t>10</w:t>
        </w:r>
        <w:r>
          <w:rPr>
            <w:noProof/>
            <w:webHidden/>
          </w:rPr>
          <w:fldChar w:fldCharType="end"/>
        </w:r>
        <w:r w:rsidRPr="0058323E">
          <w:rPr>
            <w:rStyle w:val="Lienhypertexte"/>
            <w:noProof/>
          </w:rPr>
          <w:fldChar w:fldCharType="end"/>
        </w:r>
      </w:ins>
    </w:p>
    <w:p w:rsidR="00DE0B7C" w:rsidRDefault="00DE0B7C">
      <w:pPr>
        <w:pStyle w:val="TM2"/>
        <w:tabs>
          <w:tab w:val="right" w:leader="dot" w:pos="9062"/>
        </w:tabs>
        <w:rPr>
          <w:ins w:id="95" w:author="RANNOU Jean-Philippe" w:date="2015-06-24T12:02:00Z"/>
          <w:rFonts w:asciiTheme="minorHAnsi" w:eastAsiaTheme="minorEastAsia" w:hAnsiTheme="minorHAnsi" w:cstheme="minorBidi"/>
          <w:smallCaps w:val="0"/>
          <w:noProof/>
          <w:sz w:val="22"/>
          <w:szCs w:val="22"/>
          <w:lang w:val="fr-FR"/>
        </w:rPr>
      </w:pPr>
      <w:ins w:id="96" w:author="RANNOU Jean-Philippe" w:date="2015-06-24T12:02:00Z">
        <w:r w:rsidRPr="0058323E">
          <w:rPr>
            <w:rStyle w:val="Lienhypertexte"/>
            <w:noProof/>
          </w:rPr>
          <w:fldChar w:fldCharType="begin"/>
        </w:r>
        <w:r w:rsidRPr="0058323E">
          <w:rPr>
            <w:rStyle w:val="Lienhypertexte"/>
            <w:noProof/>
          </w:rPr>
          <w:instrText xml:space="preserve"> </w:instrText>
        </w:r>
        <w:r>
          <w:rPr>
            <w:noProof/>
          </w:rPr>
          <w:instrText>HYPERLINK \l "_Toc422910749"</w:instrText>
        </w:r>
        <w:r w:rsidRPr="0058323E">
          <w:rPr>
            <w:rStyle w:val="Lienhypertexte"/>
            <w:noProof/>
          </w:rPr>
          <w:instrText xml:space="preserve"> </w:instrText>
        </w:r>
        <w:r w:rsidRPr="0058323E">
          <w:rPr>
            <w:rStyle w:val="Lienhypertexte"/>
            <w:noProof/>
          </w:rPr>
        </w:r>
        <w:r w:rsidRPr="0058323E">
          <w:rPr>
            <w:rStyle w:val="Lienhypertexte"/>
            <w:noProof/>
          </w:rPr>
          <w:fldChar w:fldCharType="separate"/>
        </w:r>
        <w:r w:rsidRPr="0058323E">
          <w:rPr>
            <w:rStyle w:val="Lienhypertexte"/>
            <w:noProof/>
          </w:rPr>
          <w:t>4.1. Génération des fichiers JSON d’information</w:t>
        </w:r>
        <w:r>
          <w:rPr>
            <w:noProof/>
            <w:webHidden/>
          </w:rPr>
          <w:tab/>
        </w:r>
        <w:r>
          <w:rPr>
            <w:noProof/>
            <w:webHidden/>
          </w:rPr>
          <w:fldChar w:fldCharType="begin"/>
        </w:r>
        <w:r>
          <w:rPr>
            <w:noProof/>
            <w:webHidden/>
          </w:rPr>
          <w:instrText xml:space="preserve"> PAGEREF _Toc422910749 \h </w:instrText>
        </w:r>
        <w:r>
          <w:rPr>
            <w:noProof/>
            <w:webHidden/>
          </w:rPr>
        </w:r>
      </w:ins>
      <w:r>
        <w:rPr>
          <w:noProof/>
          <w:webHidden/>
        </w:rPr>
        <w:fldChar w:fldCharType="separate"/>
      </w:r>
      <w:ins w:id="97" w:author="RANNOU Jean-Philippe" w:date="2015-06-24T12:02:00Z">
        <w:r>
          <w:rPr>
            <w:noProof/>
            <w:webHidden/>
          </w:rPr>
          <w:t>10</w:t>
        </w:r>
        <w:r>
          <w:rPr>
            <w:noProof/>
            <w:webHidden/>
          </w:rPr>
          <w:fldChar w:fldCharType="end"/>
        </w:r>
        <w:r w:rsidRPr="0058323E">
          <w:rPr>
            <w:rStyle w:val="Lienhypertexte"/>
            <w:noProof/>
          </w:rPr>
          <w:fldChar w:fldCharType="end"/>
        </w:r>
      </w:ins>
    </w:p>
    <w:p w:rsidR="00DE0B7C" w:rsidRDefault="00DE0B7C">
      <w:pPr>
        <w:pStyle w:val="TM2"/>
        <w:tabs>
          <w:tab w:val="right" w:leader="dot" w:pos="9062"/>
        </w:tabs>
        <w:rPr>
          <w:ins w:id="98" w:author="RANNOU Jean-Philippe" w:date="2015-06-24T12:02:00Z"/>
          <w:rFonts w:asciiTheme="minorHAnsi" w:eastAsiaTheme="minorEastAsia" w:hAnsiTheme="minorHAnsi" w:cstheme="minorBidi"/>
          <w:smallCaps w:val="0"/>
          <w:noProof/>
          <w:sz w:val="22"/>
          <w:szCs w:val="22"/>
          <w:lang w:val="fr-FR"/>
        </w:rPr>
      </w:pPr>
      <w:ins w:id="99" w:author="RANNOU Jean-Philippe" w:date="2015-06-24T12:02:00Z">
        <w:r w:rsidRPr="0058323E">
          <w:rPr>
            <w:rStyle w:val="Lienhypertexte"/>
            <w:noProof/>
          </w:rPr>
          <w:fldChar w:fldCharType="begin"/>
        </w:r>
        <w:r w:rsidRPr="0058323E">
          <w:rPr>
            <w:rStyle w:val="Lienhypertexte"/>
            <w:noProof/>
          </w:rPr>
          <w:instrText xml:space="preserve"> </w:instrText>
        </w:r>
        <w:r>
          <w:rPr>
            <w:noProof/>
          </w:rPr>
          <w:instrText>HYPERLINK \l "_Toc422910750"</w:instrText>
        </w:r>
        <w:r w:rsidRPr="0058323E">
          <w:rPr>
            <w:rStyle w:val="Lienhypertexte"/>
            <w:noProof/>
          </w:rPr>
          <w:instrText xml:space="preserve"> </w:instrText>
        </w:r>
        <w:r w:rsidRPr="0058323E">
          <w:rPr>
            <w:rStyle w:val="Lienhypertexte"/>
            <w:noProof/>
          </w:rPr>
        </w:r>
        <w:r w:rsidRPr="0058323E">
          <w:rPr>
            <w:rStyle w:val="Lienhypertexte"/>
            <w:noProof/>
          </w:rPr>
          <w:fldChar w:fldCharType="separate"/>
        </w:r>
        <w:r w:rsidRPr="0058323E">
          <w:rPr>
            <w:rStyle w:val="Lienhypertexte"/>
            <w:noProof/>
          </w:rPr>
          <w:t>4.2. Copie des fichiers vers l’espace d’exploitation</w:t>
        </w:r>
        <w:r>
          <w:rPr>
            <w:noProof/>
            <w:webHidden/>
          </w:rPr>
          <w:tab/>
        </w:r>
        <w:r>
          <w:rPr>
            <w:noProof/>
            <w:webHidden/>
          </w:rPr>
          <w:fldChar w:fldCharType="begin"/>
        </w:r>
        <w:r>
          <w:rPr>
            <w:noProof/>
            <w:webHidden/>
          </w:rPr>
          <w:instrText xml:space="preserve"> PAGEREF _Toc422910750 \h </w:instrText>
        </w:r>
        <w:r>
          <w:rPr>
            <w:noProof/>
            <w:webHidden/>
          </w:rPr>
        </w:r>
      </w:ins>
      <w:r>
        <w:rPr>
          <w:noProof/>
          <w:webHidden/>
        </w:rPr>
        <w:fldChar w:fldCharType="separate"/>
      </w:r>
      <w:ins w:id="100" w:author="RANNOU Jean-Philippe" w:date="2015-06-24T12:02:00Z">
        <w:r>
          <w:rPr>
            <w:noProof/>
            <w:webHidden/>
          </w:rPr>
          <w:t>10</w:t>
        </w:r>
        <w:r>
          <w:rPr>
            <w:noProof/>
            <w:webHidden/>
          </w:rPr>
          <w:fldChar w:fldCharType="end"/>
        </w:r>
        <w:r w:rsidRPr="0058323E">
          <w:rPr>
            <w:rStyle w:val="Lienhypertexte"/>
            <w:noProof/>
          </w:rPr>
          <w:fldChar w:fldCharType="end"/>
        </w:r>
      </w:ins>
    </w:p>
    <w:p w:rsidR="00DE0B7C" w:rsidRDefault="00DE0B7C">
      <w:pPr>
        <w:pStyle w:val="TM2"/>
        <w:tabs>
          <w:tab w:val="right" w:leader="dot" w:pos="9062"/>
        </w:tabs>
        <w:rPr>
          <w:ins w:id="101" w:author="RANNOU Jean-Philippe" w:date="2015-06-24T12:02:00Z"/>
          <w:rFonts w:asciiTheme="minorHAnsi" w:eastAsiaTheme="minorEastAsia" w:hAnsiTheme="minorHAnsi" w:cstheme="minorBidi"/>
          <w:smallCaps w:val="0"/>
          <w:noProof/>
          <w:sz w:val="22"/>
          <w:szCs w:val="22"/>
          <w:lang w:val="fr-FR"/>
        </w:rPr>
      </w:pPr>
      <w:ins w:id="102" w:author="RANNOU Jean-Philippe" w:date="2015-06-24T12:02:00Z">
        <w:r w:rsidRPr="0058323E">
          <w:rPr>
            <w:rStyle w:val="Lienhypertexte"/>
            <w:noProof/>
          </w:rPr>
          <w:fldChar w:fldCharType="begin"/>
        </w:r>
        <w:r w:rsidRPr="0058323E">
          <w:rPr>
            <w:rStyle w:val="Lienhypertexte"/>
            <w:noProof/>
          </w:rPr>
          <w:instrText xml:space="preserve"> </w:instrText>
        </w:r>
        <w:r>
          <w:rPr>
            <w:noProof/>
          </w:rPr>
          <w:instrText>HYPERLINK \l "_Toc422910751"</w:instrText>
        </w:r>
        <w:r w:rsidRPr="0058323E">
          <w:rPr>
            <w:rStyle w:val="Lienhypertexte"/>
            <w:noProof/>
          </w:rPr>
          <w:instrText xml:space="preserve"> </w:instrText>
        </w:r>
        <w:r w:rsidRPr="0058323E">
          <w:rPr>
            <w:rStyle w:val="Lienhypertexte"/>
            <w:noProof/>
          </w:rPr>
        </w:r>
        <w:r w:rsidRPr="0058323E">
          <w:rPr>
            <w:rStyle w:val="Lienhypertexte"/>
            <w:noProof/>
          </w:rPr>
          <w:fldChar w:fldCharType="separate"/>
        </w:r>
        <w:r w:rsidRPr="0058323E">
          <w:rPr>
            <w:rStyle w:val="Lienhypertexte"/>
            <w:noProof/>
          </w:rPr>
          <w:t>4.3. Finalisation de la déclaration</w:t>
        </w:r>
        <w:r>
          <w:rPr>
            <w:noProof/>
            <w:webHidden/>
          </w:rPr>
          <w:tab/>
        </w:r>
        <w:r>
          <w:rPr>
            <w:noProof/>
            <w:webHidden/>
          </w:rPr>
          <w:fldChar w:fldCharType="begin"/>
        </w:r>
        <w:r>
          <w:rPr>
            <w:noProof/>
            <w:webHidden/>
          </w:rPr>
          <w:instrText xml:space="preserve"> PAGEREF _Toc422910751 \h </w:instrText>
        </w:r>
        <w:r>
          <w:rPr>
            <w:noProof/>
            <w:webHidden/>
          </w:rPr>
        </w:r>
      </w:ins>
      <w:r>
        <w:rPr>
          <w:noProof/>
          <w:webHidden/>
        </w:rPr>
        <w:fldChar w:fldCharType="separate"/>
      </w:r>
      <w:ins w:id="103" w:author="RANNOU Jean-Philippe" w:date="2015-06-24T12:02:00Z">
        <w:r>
          <w:rPr>
            <w:noProof/>
            <w:webHidden/>
          </w:rPr>
          <w:t>10</w:t>
        </w:r>
        <w:r>
          <w:rPr>
            <w:noProof/>
            <w:webHidden/>
          </w:rPr>
          <w:fldChar w:fldCharType="end"/>
        </w:r>
        <w:r w:rsidRPr="0058323E">
          <w:rPr>
            <w:rStyle w:val="Lienhypertexte"/>
            <w:noProof/>
          </w:rPr>
          <w:fldChar w:fldCharType="end"/>
        </w:r>
      </w:ins>
    </w:p>
    <w:p w:rsidR="00DE0B7C" w:rsidRDefault="00DE0B7C">
      <w:pPr>
        <w:pStyle w:val="TM3"/>
        <w:tabs>
          <w:tab w:val="right" w:leader="dot" w:pos="9062"/>
        </w:tabs>
        <w:rPr>
          <w:ins w:id="104" w:author="RANNOU Jean-Philippe" w:date="2015-06-24T12:02:00Z"/>
          <w:rFonts w:asciiTheme="minorHAnsi" w:eastAsiaTheme="minorEastAsia" w:hAnsiTheme="minorHAnsi" w:cstheme="minorBidi"/>
          <w:i w:val="0"/>
          <w:noProof/>
          <w:sz w:val="22"/>
          <w:szCs w:val="22"/>
          <w:lang w:val="fr-FR"/>
        </w:rPr>
      </w:pPr>
      <w:ins w:id="105" w:author="RANNOU Jean-Philippe" w:date="2015-06-24T12:02:00Z">
        <w:r w:rsidRPr="0058323E">
          <w:rPr>
            <w:rStyle w:val="Lienhypertexte"/>
            <w:noProof/>
          </w:rPr>
          <w:fldChar w:fldCharType="begin"/>
        </w:r>
        <w:r w:rsidRPr="0058323E">
          <w:rPr>
            <w:rStyle w:val="Lienhypertexte"/>
            <w:noProof/>
          </w:rPr>
          <w:instrText xml:space="preserve"> </w:instrText>
        </w:r>
        <w:r>
          <w:rPr>
            <w:noProof/>
          </w:rPr>
          <w:instrText>HYPERLINK \l "_Toc422910752"</w:instrText>
        </w:r>
        <w:r w:rsidRPr="0058323E">
          <w:rPr>
            <w:rStyle w:val="Lienhypertexte"/>
            <w:noProof/>
          </w:rPr>
          <w:instrText xml:space="preserve"> </w:instrText>
        </w:r>
        <w:r w:rsidRPr="0058323E">
          <w:rPr>
            <w:rStyle w:val="Lienhypertexte"/>
            <w:noProof/>
          </w:rPr>
        </w:r>
        <w:r w:rsidRPr="0058323E">
          <w:rPr>
            <w:rStyle w:val="Lienhypertexte"/>
            <w:noProof/>
          </w:rPr>
          <w:fldChar w:fldCharType="separate"/>
        </w:r>
        <w:r w:rsidRPr="0058323E">
          <w:rPr>
            <w:rStyle w:val="Lienhypertexte"/>
            <w:noProof/>
            <w:lang w:val="fr-FR"/>
          </w:rPr>
          <w:t>4.3.1. Flotteurs Argos</w:t>
        </w:r>
        <w:r>
          <w:rPr>
            <w:noProof/>
            <w:webHidden/>
          </w:rPr>
          <w:tab/>
        </w:r>
        <w:r>
          <w:rPr>
            <w:noProof/>
            <w:webHidden/>
          </w:rPr>
          <w:fldChar w:fldCharType="begin"/>
        </w:r>
        <w:r>
          <w:rPr>
            <w:noProof/>
            <w:webHidden/>
          </w:rPr>
          <w:instrText xml:space="preserve"> PAGEREF _Toc422910752 \h </w:instrText>
        </w:r>
        <w:r>
          <w:rPr>
            <w:noProof/>
            <w:webHidden/>
          </w:rPr>
        </w:r>
      </w:ins>
      <w:r>
        <w:rPr>
          <w:noProof/>
          <w:webHidden/>
        </w:rPr>
        <w:fldChar w:fldCharType="separate"/>
      </w:r>
      <w:ins w:id="106" w:author="RANNOU Jean-Philippe" w:date="2015-06-24T12:02:00Z">
        <w:r>
          <w:rPr>
            <w:noProof/>
            <w:webHidden/>
          </w:rPr>
          <w:t>10</w:t>
        </w:r>
        <w:r>
          <w:rPr>
            <w:noProof/>
            <w:webHidden/>
          </w:rPr>
          <w:fldChar w:fldCharType="end"/>
        </w:r>
        <w:r w:rsidRPr="0058323E">
          <w:rPr>
            <w:rStyle w:val="Lienhypertexte"/>
            <w:noProof/>
          </w:rPr>
          <w:fldChar w:fldCharType="end"/>
        </w:r>
      </w:ins>
    </w:p>
    <w:p w:rsidR="00DE0B7C" w:rsidRDefault="00DE0B7C">
      <w:pPr>
        <w:pStyle w:val="TM3"/>
        <w:tabs>
          <w:tab w:val="right" w:leader="dot" w:pos="9062"/>
        </w:tabs>
        <w:rPr>
          <w:ins w:id="107" w:author="RANNOU Jean-Philippe" w:date="2015-06-24T12:02:00Z"/>
          <w:rFonts w:asciiTheme="minorHAnsi" w:eastAsiaTheme="minorEastAsia" w:hAnsiTheme="minorHAnsi" w:cstheme="minorBidi"/>
          <w:i w:val="0"/>
          <w:noProof/>
          <w:sz w:val="22"/>
          <w:szCs w:val="22"/>
          <w:lang w:val="fr-FR"/>
        </w:rPr>
      </w:pPr>
      <w:ins w:id="108" w:author="RANNOU Jean-Philippe" w:date="2015-06-24T12:02:00Z">
        <w:r w:rsidRPr="0058323E">
          <w:rPr>
            <w:rStyle w:val="Lienhypertexte"/>
            <w:noProof/>
          </w:rPr>
          <w:fldChar w:fldCharType="begin"/>
        </w:r>
        <w:r w:rsidRPr="0058323E">
          <w:rPr>
            <w:rStyle w:val="Lienhypertexte"/>
            <w:noProof/>
          </w:rPr>
          <w:instrText xml:space="preserve"> </w:instrText>
        </w:r>
        <w:r>
          <w:rPr>
            <w:noProof/>
          </w:rPr>
          <w:instrText>HYPERLINK \l "_Toc422910753"</w:instrText>
        </w:r>
        <w:r w:rsidRPr="0058323E">
          <w:rPr>
            <w:rStyle w:val="Lienhypertexte"/>
            <w:noProof/>
          </w:rPr>
          <w:instrText xml:space="preserve"> </w:instrText>
        </w:r>
        <w:r w:rsidRPr="0058323E">
          <w:rPr>
            <w:rStyle w:val="Lienhypertexte"/>
            <w:noProof/>
          </w:rPr>
        </w:r>
        <w:r w:rsidRPr="0058323E">
          <w:rPr>
            <w:rStyle w:val="Lienhypertexte"/>
            <w:noProof/>
          </w:rPr>
          <w:fldChar w:fldCharType="separate"/>
        </w:r>
        <w:r w:rsidRPr="0058323E">
          <w:rPr>
            <w:rStyle w:val="Lienhypertexte"/>
            <w:noProof/>
            <w:lang w:val="fr-FR"/>
          </w:rPr>
          <w:t>4.3.2. Flotteurs Iridium</w:t>
        </w:r>
        <w:r>
          <w:rPr>
            <w:noProof/>
            <w:webHidden/>
          </w:rPr>
          <w:tab/>
        </w:r>
        <w:r>
          <w:rPr>
            <w:noProof/>
            <w:webHidden/>
          </w:rPr>
          <w:fldChar w:fldCharType="begin"/>
        </w:r>
        <w:r>
          <w:rPr>
            <w:noProof/>
            <w:webHidden/>
          </w:rPr>
          <w:instrText xml:space="preserve"> PAGEREF _Toc422910753 \h </w:instrText>
        </w:r>
        <w:r>
          <w:rPr>
            <w:noProof/>
            <w:webHidden/>
          </w:rPr>
        </w:r>
      </w:ins>
      <w:r>
        <w:rPr>
          <w:noProof/>
          <w:webHidden/>
        </w:rPr>
        <w:fldChar w:fldCharType="separate"/>
      </w:r>
      <w:ins w:id="109" w:author="RANNOU Jean-Philippe" w:date="2015-06-24T12:02:00Z">
        <w:r>
          <w:rPr>
            <w:noProof/>
            <w:webHidden/>
          </w:rPr>
          <w:t>10</w:t>
        </w:r>
        <w:r>
          <w:rPr>
            <w:noProof/>
            <w:webHidden/>
          </w:rPr>
          <w:fldChar w:fldCharType="end"/>
        </w:r>
        <w:r w:rsidRPr="0058323E">
          <w:rPr>
            <w:rStyle w:val="Lienhypertexte"/>
            <w:noProof/>
          </w:rPr>
          <w:fldChar w:fldCharType="end"/>
        </w:r>
      </w:ins>
    </w:p>
    <w:p w:rsidR="00DE0B7C" w:rsidRDefault="00DE0B7C">
      <w:pPr>
        <w:pStyle w:val="TM3"/>
        <w:tabs>
          <w:tab w:val="right" w:leader="dot" w:pos="9062"/>
        </w:tabs>
        <w:rPr>
          <w:ins w:id="110" w:author="RANNOU Jean-Philippe" w:date="2015-06-24T12:02:00Z"/>
          <w:rFonts w:asciiTheme="minorHAnsi" w:eastAsiaTheme="minorEastAsia" w:hAnsiTheme="minorHAnsi" w:cstheme="minorBidi"/>
          <w:i w:val="0"/>
          <w:noProof/>
          <w:sz w:val="22"/>
          <w:szCs w:val="22"/>
          <w:lang w:val="fr-FR"/>
        </w:rPr>
      </w:pPr>
      <w:ins w:id="111" w:author="RANNOU Jean-Philippe" w:date="2015-06-24T12:02:00Z">
        <w:r w:rsidRPr="0058323E">
          <w:rPr>
            <w:rStyle w:val="Lienhypertexte"/>
            <w:noProof/>
          </w:rPr>
          <w:fldChar w:fldCharType="begin"/>
        </w:r>
        <w:r w:rsidRPr="0058323E">
          <w:rPr>
            <w:rStyle w:val="Lienhypertexte"/>
            <w:noProof/>
          </w:rPr>
          <w:instrText xml:space="preserve"> </w:instrText>
        </w:r>
        <w:r>
          <w:rPr>
            <w:noProof/>
          </w:rPr>
          <w:instrText>HYPERLINK \l "_Toc422910754"</w:instrText>
        </w:r>
        <w:r w:rsidRPr="0058323E">
          <w:rPr>
            <w:rStyle w:val="Lienhypertexte"/>
            <w:noProof/>
          </w:rPr>
          <w:instrText xml:space="preserve"> </w:instrText>
        </w:r>
        <w:r w:rsidRPr="0058323E">
          <w:rPr>
            <w:rStyle w:val="Lienhypertexte"/>
            <w:noProof/>
          </w:rPr>
        </w:r>
        <w:r w:rsidRPr="0058323E">
          <w:rPr>
            <w:rStyle w:val="Lienhypertexte"/>
            <w:noProof/>
          </w:rPr>
          <w:fldChar w:fldCharType="separate"/>
        </w:r>
        <w:r w:rsidRPr="0058323E">
          <w:rPr>
            <w:rStyle w:val="Lienhypertexte"/>
            <w:noProof/>
            <w:lang w:val="fr-FR"/>
          </w:rPr>
          <w:t>4.3.3. Flotteurs Remocean</w:t>
        </w:r>
        <w:r>
          <w:rPr>
            <w:noProof/>
            <w:webHidden/>
          </w:rPr>
          <w:tab/>
        </w:r>
        <w:r>
          <w:rPr>
            <w:noProof/>
            <w:webHidden/>
          </w:rPr>
          <w:fldChar w:fldCharType="begin"/>
        </w:r>
        <w:r>
          <w:rPr>
            <w:noProof/>
            <w:webHidden/>
          </w:rPr>
          <w:instrText xml:space="preserve"> PAGEREF _Toc422910754 \h </w:instrText>
        </w:r>
        <w:r>
          <w:rPr>
            <w:noProof/>
            <w:webHidden/>
          </w:rPr>
        </w:r>
      </w:ins>
      <w:r>
        <w:rPr>
          <w:noProof/>
          <w:webHidden/>
        </w:rPr>
        <w:fldChar w:fldCharType="separate"/>
      </w:r>
      <w:ins w:id="112" w:author="RANNOU Jean-Philippe" w:date="2015-06-24T12:02:00Z">
        <w:r>
          <w:rPr>
            <w:noProof/>
            <w:webHidden/>
          </w:rPr>
          <w:t>10</w:t>
        </w:r>
        <w:r>
          <w:rPr>
            <w:noProof/>
            <w:webHidden/>
          </w:rPr>
          <w:fldChar w:fldCharType="end"/>
        </w:r>
        <w:r w:rsidRPr="0058323E">
          <w:rPr>
            <w:rStyle w:val="Lienhypertexte"/>
            <w:noProof/>
          </w:rPr>
          <w:fldChar w:fldCharType="end"/>
        </w:r>
      </w:ins>
    </w:p>
    <w:p w:rsidR="00DE0B7C" w:rsidRDefault="00DE0B7C">
      <w:pPr>
        <w:pStyle w:val="TM1"/>
        <w:rPr>
          <w:ins w:id="113" w:author="RANNOU Jean-Philippe" w:date="2015-06-24T12:02:00Z"/>
          <w:rFonts w:asciiTheme="minorHAnsi" w:eastAsiaTheme="minorEastAsia" w:hAnsiTheme="minorHAnsi" w:cstheme="minorBidi"/>
          <w:b w:val="0"/>
          <w:caps w:val="0"/>
          <w:noProof/>
          <w:sz w:val="22"/>
          <w:szCs w:val="22"/>
          <w:lang w:val="fr-FR"/>
        </w:rPr>
      </w:pPr>
      <w:ins w:id="114" w:author="RANNOU Jean-Philippe" w:date="2015-06-24T12:02:00Z">
        <w:r w:rsidRPr="0058323E">
          <w:rPr>
            <w:rStyle w:val="Lienhypertexte"/>
            <w:noProof/>
          </w:rPr>
          <w:fldChar w:fldCharType="begin"/>
        </w:r>
        <w:r w:rsidRPr="0058323E">
          <w:rPr>
            <w:rStyle w:val="Lienhypertexte"/>
            <w:noProof/>
          </w:rPr>
          <w:instrText xml:space="preserve"> </w:instrText>
        </w:r>
        <w:r>
          <w:rPr>
            <w:noProof/>
          </w:rPr>
          <w:instrText>HYPERLINK \l "_Toc422910755"</w:instrText>
        </w:r>
        <w:r w:rsidRPr="0058323E">
          <w:rPr>
            <w:rStyle w:val="Lienhypertexte"/>
            <w:noProof/>
          </w:rPr>
          <w:instrText xml:space="preserve"> </w:instrText>
        </w:r>
        <w:r w:rsidRPr="0058323E">
          <w:rPr>
            <w:rStyle w:val="Lienhypertexte"/>
            <w:noProof/>
          </w:rPr>
        </w:r>
        <w:r w:rsidRPr="0058323E">
          <w:rPr>
            <w:rStyle w:val="Lienhypertexte"/>
            <w:noProof/>
          </w:rPr>
          <w:fldChar w:fldCharType="separate"/>
        </w:r>
        <w:r w:rsidRPr="0058323E">
          <w:rPr>
            <w:rStyle w:val="Lienhypertexte"/>
            <w:noProof/>
            <w:lang w:val="fr-FR"/>
          </w:rPr>
          <w:t>5. Contrôles de routine</w:t>
        </w:r>
        <w:r>
          <w:rPr>
            <w:noProof/>
            <w:webHidden/>
          </w:rPr>
          <w:tab/>
        </w:r>
        <w:r>
          <w:rPr>
            <w:noProof/>
            <w:webHidden/>
          </w:rPr>
          <w:fldChar w:fldCharType="begin"/>
        </w:r>
        <w:r>
          <w:rPr>
            <w:noProof/>
            <w:webHidden/>
          </w:rPr>
          <w:instrText xml:space="preserve"> PAGEREF _Toc422910755 \h </w:instrText>
        </w:r>
        <w:r>
          <w:rPr>
            <w:noProof/>
            <w:webHidden/>
          </w:rPr>
        </w:r>
      </w:ins>
      <w:r>
        <w:rPr>
          <w:noProof/>
          <w:webHidden/>
        </w:rPr>
        <w:fldChar w:fldCharType="separate"/>
      </w:r>
      <w:ins w:id="115" w:author="RANNOU Jean-Philippe" w:date="2015-06-24T12:02:00Z">
        <w:r>
          <w:rPr>
            <w:noProof/>
            <w:webHidden/>
          </w:rPr>
          <w:t>11</w:t>
        </w:r>
        <w:r>
          <w:rPr>
            <w:noProof/>
            <w:webHidden/>
          </w:rPr>
          <w:fldChar w:fldCharType="end"/>
        </w:r>
        <w:r w:rsidRPr="0058323E">
          <w:rPr>
            <w:rStyle w:val="Lienhypertexte"/>
            <w:noProof/>
          </w:rPr>
          <w:fldChar w:fldCharType="end"/>
        </w:r>
      </w:ins>
    </w:p>
    <w:p w:rsidR="00DE0B7C" w:rsidRDefault="00DE0B7C">
      <w:pPr>
        <w:pStyle w:val="TM2"/>
        <w:tabs>
          <w:tab w:val="right" w:leader="dot" w:pos="9062"/>
        </w:tabs>
        <w:rPr>
          <w:ins w:id="116" w:author="RANNOU Jean-Philippe" w:date="2015-06-24T12:02:00Z"/>
          <w:rFonts w:asciiTheme="minorHAnsi" w:eastAsiaTheme="minorEastAsia" w:hAnsiTheme="minorHAnsi" w:cstheme="minorBidi"/>
          <w:smallCaps w:val="0"/>
          <w:noProof/>
          <w:sz w:val="22"/>
          <w:szCs w:val="22"/>
          <w:lang w:val="fr-FR"/>
        </w:rPr>
      </w:pPr>
      <w:ins w:id="117" w:author="RANNOU Jean-Philippe" w:date="2015-06-24T12:02:00Z">
        <w:r w:rsidRPr="0058323E">
          <w:rPr>
            <w:rStyle w:val="Lienhypertexte"/>
            <w:noProof/>
          </w:rPr>
          <w:fldChar w:fldCharType="begin"/>
        </w:r>
        <w:r w:rsidRPr="0058323E">
          <w:rPr>
            <w:rStyle w:val="Lienhypertexte"/>
            <w:noProof/>
          </w:rPr>
          <w:instrText xml:space="preserve"> </w:instrText>
        </w:r>
        <w:r>
          <w:rPr>
            <w:noProof/>
          </w:rPr>
          <w:instrText>HYPERLINK \l "_Toc422910756"</w:instrText>
        </w:r>
        <w:r w:rsidRPr="0058323E">
          <w:rPr>
            <w:rStyle w:val="Lienhypertexte"/>
            <w:noProof/>
          </w:rPr>
          <w:instrText xml:space="preserve"> </w:instrText>
        </w:r>
        <w:r w:rsidRPr="0058323E">
          <w:rPr>
            <w:rStyle w:val="Lienhypertexte"/>
            <w:noProof/>
          </w:rPr>
        </w:r>
        <w:r w:rsidRPr="0058323E">
          <w:rPr>
            <w:rStyle w:val="Lienhypertexte"/>
            <w:noProof/>
          </w:rPr>
          <w:fldChar w:fldCharType="separate"/>
        </w:r>
        <w:r w:rsidRPr="0058323E">
          <w:rPr>
            <w:rStyle w:val="Lienhypertexte"/>
            <w:noProof/>
          </w:rPr>
          <w:t>5.1. Contrôle des fichiers Argos cycle</w:t>
        </w:r>
        <w:r>
          <w:rPr>
            <w:noProof/>
            <w:webHidden/>
          </w:rPr>
          <w:tab/>
        </w:r>
        <w:r>
          <w:rPr>
            <w:noProof/>
            <w:webHidden/>
          </w:rPr>
          <w:fldChar w:fldCharType="begin"/>
        </w:r>
        <w:r>
          <w:rPr>
            <w:noProof/>
            <w:webHidden/>
          </w:rPr>
          <w:instrText xml:space="preserve"> PAGEREF _Toc422910756 \h </w:instrText>
        </w:r>
        <w:r>
          <w:rPr>
            <w:noProof/>
            <w:webHidden/>
          </w:rPr>
        </w:r>
      </w:ins>
      <w:r>
        <w:rPr>
          <w:noProof/>
          <w:webHidden/>
        </w:rPr>
        <w:fldChar w:fldCharType="separate"/>
      </w:r>
      <w:ins w:id="118" w:author="RANNOU Jean-Philippe" w:date="2015-06-24T12:02:00Z">
        <w:r>
          <w:rPr>
            <w:noProof/>
            <w:webHidden/>
          </w:rPr>
          <w:t>11</w:t>
        </w:r>
        <w:r>
          <w:rPr>
            <w:noProof/>
            <w:webHidden/>
          </w:rPr>
          <w:fldChar w:fldCharType="end"/>
        </w:r>
        <w:r w:rsidRPr="0058323E">
          <w:rPr>
            <w:rStyle w:val="Lienhypertexte"/>
            <w:noProof/>
          </w:rPr>
          <w:fldChar w:fldCharType="end"/>
        </w:r>
      </w:ins>
    </w:p>
    <w:p w:rsidR="00DE0B7C" w:rsidRDefault="00DE0B7C">
      <w:pPr>
        <w:pStyle w:val="TM2"/>
        <w:tabs>
          <w:tab w:val="right" w:leader="dot" w:pos="9062"/>
        </w:tabs>
        <w:rPr>
          <w:ins w:id="119" w:author="RANNOU Jean-Philippe" w:date="2015-06-24T12:02:00Z"/>
          <w:rFonts w:asciiTheme="minorHAnsi" w:eastAsiaTheme="minorEastAsia" w:hAnsiTheme="minorHAnsi" w:cstheme="minorBidi"/>
          <w:smallCaps w:val="0"/>
          <w:noProof/>
          <w:sz w:val="22"/>
          <w:szCs w:val="22"/>
          <w:lang w:val="fr-FR"/>
        </w:rPr>
      </w:pPr>
      <w:ins w:id="120" w:author="RANNOU Jean-Philippe" w:date="2015-06-24T12:02:00Z">
        <w:r w:rsidRPr="0058323E">
          <w:rPr>
            <w:rStyle w:val="Lienhypertexte"/>
            <w:noProof/>
          </w:rPr>
          <w:fldChar w:fldCharType="begin"/>
        </w:r>
        <w:r w:rsidRPr="0058323E">
          <w:rPr>
            <w:rStyle w:val="Lienhypertexte"/>
            <w:noProof/>
          </w:rPr>
          <w:instrText xml:space="preserve"> </w:instrText>
        </w:r>
        <w:r>
          <w:rPr>
            <w:noProof/>
          </w:rPr>
          <w:instrText>HYPERLINK \l "_Toc422910757"</w:instrText>
        </w:r>
        <w:r w:rsidRPr="0058323E">
          <w:rPr>
            <w:rStyle w:val="Lienhypertexte"/>
            <w:noProof/>
          </w:rPr>
          <w:instrText xml:space="preserve"> </w:instrText>
        </w:r>
        <w:r w:rsidRPr="0058323E">
          <w:rPr>
            <w:rStyle w:val="Lienhypertexte"/>
            <w:noProof/>
          </w:rPr>
        </w:r>
        <w:r w:rsidRPr="0058323E">
          <w:rPr>
            <w:rStyle w:val="Lienhypertexte"/>
            <w:noProof/>
          </w:rPr>
          <w:fldChar w:fldCharType="separate"/>
        </w:r>
        <w:r w:rsidRPr="0058323E">
          <w:rPr>
            <w:rStyle w:val="Lienhypertexte"/>
            <w:noProof/>
          </w:rPr>
          <w:t>5.2. Comparaison des informations de la base avec celles des fichiers JSON de méta-données</w:t>
        </w:r>
        <w:r>
          <w:rPr>
            <w:noProof/>
            <w:webHidden/>
          </w:rPr>
          <w:tab/>
        </w:r>
        <w:r>
          <w:rPr>
            <w:noProof/>
            <w:webHidden/>
          </w:rPr>
          <w:fldChar w:fldCharType="begin"/>
        </w:r>
        <w:r>
          <w:rPr>
            <w:noProof/>
            <w:webHidden/>
          </w:rPr>
          <w:instrText xml:space="preserve"> PAGEREF _Toc422910757 \h </w:instrText>
        </w:r>
        <w:r>
          <w:rPr>
            <w:noProof/>
            <w:webHidden/>
          </w:rPr>
        </w:r>
      </w:ins>
      <w:r>
        <w:rPr>
          <w:noProof/>
          <w:webHidden/>
        </w:rPr>
        <w:fldChar w:fldCharType="separate"/>
      </w:r>
      <w:ins w:id="121" w:author="RANNOU Jean-Philippe" w:date="2015-06-24T12:02:00Z">
        <w:r>
          <w:rPr>
            <w:noProof/>
            <w:webHidden/>
          </w:rPr>
          <w:t>11</w:t>
        </w:r>
        <w:r>
          <w:rPr>
            <w:noProof/>
            <w:webHidden/>
          </w:rPr>
          <w:fldChar w:fldCharType="end"/>
        </w:r>
        <w:r w:rsidRPr="0058323E">
          <w:rPr>
            <w:rStyle w:val="Lienhypertexte"/>
            <w:noProof/>
          </w:rPr>
          <w:fldChar w:fldCharType="end"/>
        </w:r>
      </w:ins>
    </w:p>
    <w:p w:rsidR="00FC107D" w:rsidDel="00DE0B7C" w:rsidRDefault="00FC107D">
      <w:pPr>
        <w:pStyle w:val="TM1"/>
        <w:rPr>
          <w:del w:id="122" w:author="RANNOU Jean-Philippe" w:date="2015-06-24T12:02:00Z"/>
          <w:rFonts w:asciiTheme="minorHAnsi" w:eastAsiaTheme="minorEastAsia" w:hAnsiTheme="minorHAnsi" w:cstheme="minorBidi"/>
          <w:b w:val="0"/>
          <w:caps w:val="0"/>
          <w:noProof/>
          <w:sz w:val="22"/>
          <w:szCs w:val="22"/>
          <w:lang w:val="fr-FR"/>
        </w:rPr>
      </w:pPr>
      <w:del w:id="123" w:author="RANNOU Jean-Philippe" w:date="2015-06-24T12:02:00Z">
        <w:r w:rsidRPr="00DE0B7C" w:rsidDel="00DE0B7C">
          <w:rPr>
            <w:noProof/>
            <w:rPrChange w:id="124" w:author="RANNOU Jean-Philippe" w:date="2015-06-24T12:02:00Z">
              <w:rPr>
                <w:rStyle w:val="Lienhypertexte"/>
                <w:noProof/>
              </w:rPr>
            </w:rPrChange>
          </w:rPr>
          <w:delText>Déclaration des flotteurs Argos et Iridium pour le décodeur Matlab</w:delText>
        </w:r>
        <w:r w:rsidDel="00DE0B7C">
          <w:rPr>
            <w:noProof/>
            <w:webHidden/>
          </w:rPr>
          <w:tab/>
          <w:delText>1</w:delText>
        </w:r>
      </w:del>
    </w:p>
    <w:p w:rsidR="00FC107D" w:rsidDel="00DE0B7C" w:rsidRDefault="00FC107D">
      <w:pPr>
        <w:pStyle w:val="TM1"/>
        <w:rPr>
          <w:del w:id="125" w:author="RANNOU Jean-Philippe" w:date="2015-06-24T12:02:00Z"/>
          <w:rFonts w:asciiTheme="minorHAnsi" w:eastAsiaTheme="minorEastAsia" w:hAnsiTheme="minorHAnsi" w:cstheme="minorBidi"/>
          <w:b w:val="0"/>
          <w:caps w:val="0"/>
          <w:noProof/>
          <w:sz w:val="22"/>
          <w:szCs w:val="22"/>
          <w:lang w:val="fr-FR"/>
        </w:rPr>
      </w:pPr>
      <w:del w:id="126" w:author="RANNOU Jean-Philippe" w:date="2015-06-24T12:02:00Z">
        <w:r w:rsidRPr="00DE0B7C" w:rsidDel="00DE0B7C">
          <w:rPr>
            <w:noProof/>
            <w:lang w:val="fr-FR"/>
            <w:rPrChange w:id="127" w:author="RANNOU Jean-Philippe" w:date="2015-06-24T12:02:00Z">
              <w:rPr>
                <w:rStyle w:val="Lienhypertexte"/>
                <w:noProof/>
                <w:lang w:val="fr-FR"/>
              </w:rPr>
            </w:rPrChange>
          </w:rPr>
          <w:delText>1. Déclaration des flotteurs Argos et Iridium</w:delText>
        </w:r>
        <w:r w:rsidDel="00DE0B7C">
          <w:rPr>
            <w:noProof/>
            <w:webHidden/>
          </w:rPr>
          <w:tab/>
          <w:delText>2</w:delText>
        </w:r>
      </w:del>
    </w:p>
    <w:p w:rsidR="00FC107D" w:rsidDel="00DE0B7C" w:rsidRDefault="00FC107D">
      <w:pPr>
        <w:pStyle w:val="TM2"/>
        <w:tabs>
          <w:tab w:val="right" w:leader="dot" w:pos="9062"/>
        </w:tabs>
        <w:rPr>
          <w:del w:id="128" w:author="RANNOU Jean-Philippe" w:date="2015-06-24T12:02:00Z"/>
          <w:rFonts w:asciiTheme="minorHAnsi" w:eastAsiaTheme="minorEastAsia" w:hAnsiTheme="minorHAnsi" w:cstheme="minorBidi"/>
          <w:smallCaps w:val="0"/>
          <w:noProof/>
          <w:sz w:val="22"/>
          <w:szCs w:val="22"/>
          <w:lang w:val="fr-FR"/>
        </w:rPr>
      </w:pPr>
      <w:del w:id="129" w:author="RANNOU Jean-Philippe" w:date="2015-06-24T12:02:00Z">
        <w:r w:rsidRPr="00DE0B7C" w:rsidDel="00DE0B7C">
          <w:rPr>
            <w:noProof/>
            <w:rPrChange w:id="130" w:author="RANNOU Jean-Philippe" w:date="2015-06-24T12:02:00Z">
              <w:rPr>
                <w:rStyle w:val="Lienhypertexte"/>
                <w:noProof/>
              </w:rPr>
            </w:rPrChange>
          </w:rPr>
          <w:delText>1.1. Création de la liste des flotteurs à déclarer</w:delText>
        </w:r>
        <w:r w:rsidDel="00DE0B7C">
          <w:rPr>
            <w:noProof/>
            <w:webHidden/>
          </w:rPr>
          <w:tab/>
          <w:delText>2</w:delText>
        </w:r>
      </w:del>
    </w:p>
    <w:p w:rsidR="00FC107D" w:rsidDel="00DE0B7C" w:rsidRDefault="00FC107D">
      <w:pPr>
        <w:pStyle w:val="TM2"/>
        <w:tabs>
          <w:tab w:val="right" w:leader="dot" w:pos="9062"/>
        </w:tabs>
        <w:rPr>
          <w:del w:id="131" w:author="RANNOU Jean-Philippe" w:date="2015-06-24T12:02:00Z"/>
          <w:rFonts w:asciiTheme="minorHAnsi" w:eastAsiaTheme="minorEastAsia" w:hAnsiTheme="minorHAnsi" w:cstheme="minorBidi"/>
          <w:smallCaps w:val="0"/>
          <w:noProof/>
          <w:sz w:val="22"/>
          <w:szCs w:val="22"/>
          <w:lang w:val="fr-FR"/>
        </w:rPr>
      </w:pPr>
      <w:del w:id="132" w:author="RANNOU Jean-Philippe" w:date="2015-06-24T12:02:00Z">
        <w:r w:rsidRPr="00DE0B7C" w:rsidDel="00DE0B7C">
          <w:rPr>
            <w:noProof/>
            <w:rPrChange w:id="133" w:author="RANNOU Jean-Philippe" w:date="2015-06-24T12:02:00Z">
              <w:rPr>
                <w:rStyle w:val="Lienhypertexte"/>
                <w:noProof/>
              </w:rPr>
            </w:rPrChange>
          </w:rPr>
          <w:delText>1.2. Création d’un export de la base de données pour les flotteurs à déclarer</w:delText>
        </w:r>
        <w:r w:rsidDel="00DE0B7C">
          <w:rPr>
            <w:noProof/>
            <w:webHidden/>
          </w:rPr>
          <w:tab/>
          <w:delText>2</w:delText>
        </w:r>
      </w:del>
    </w:p>
    <w:p w:rsidR="00FC107D" w:rsidDel="00DE0B7C" w:rsidRDefault="00FC107D">
      <w:pPr>
        <w:pStyle w:val="TM2"/>
        <w:tabs>
          <w:tab w:val="right" w:leader="dot" w:pos="9062"/>
        </w:tabs>
        <w:rPr>
          <w:del w:id="134" w:author="RANNOU Jean-Philippe" w:date="2015-06-24T12:02:00Z"/>
          <w:rFonts w:asciiTheme="minorHAnsi" w:eastAsiaTheme="minorEastAsia" w:hAnsiTheme="minorHAnsi" w:cstheme="minorBidi"/>
          <w:smallCaps w:val="0"/>
          <w:noProof/>
          <w:sz w:val="22"/>
          <w:szCs w:val="22"/>
          <w:lang w:val="fr-FR"/>
        </w:rPr>
      </w:pPr>
      <w:del w:id="135" w:author="RANNOU Jean-Philippe" w:date="2015-06-24T12:02:00Z">
        <w:r w:rsidRPr="00DE0B7C" w:rsidDel="00DE0B7C">
          <w:rPr>
            <w:noProof/>
            <w:rPrChange w:id="136" w:author="RANNOU Jean-Philippe" w:date="2015-06-24T12:02:00Z">
              <w:rPr>
                <w:rStyle w:val="Lienhypertexte"/>
                <w:noProof/>
              </w:rPr>
            </w:rPrChange>
          </w:rPr>
          <w:delText>1.3. Mise à jour du fichier _provor_floats_information_co.xls</w:delText>
        </w:r>
        <w:r w:rsidDel="00DE0B7C">
          <w:rPr>
            <w:noProof/>
            <w:webHidden/>
          </w:rPr>
          <w:tab/>
          <w:delText>2</w:delText>
        </w:r>
      </w:del>
    </w:p>
    <w:p w:rsidR="00FC107D" w:rsidDel="00DE0B7C" w:rsidRDefault="00FC107D">
      <w:pPr>
        <w:pStyle w:val="TM2"/>
        <w:tabs>
          <w:tab w:val="right" w:leader="dot" w:pos="9062"/>
        </w:tabs>
        <w:rPr>
          <w:del w:id="137" w:author="RANNOU Jean-Philippe" w:date="2015-06-24T12:02:00Z"/>
          <w:rFonts w:asciiTheme="minorHAnsi" w:eastAsiaTheme="minorEastAsia" w:hAnsiTheme="minorHAnsi" w:cstheme="minorBidi"/>
          <w:smallCaps w:val="0"/>
          <w:noProof/>
          <w:sz w:val="22"/>
          <w:szCs w:val="22"/>
          <w:lang w:val="fr-FR"/>
        </w:rPr>
      </w:pPr>
      <w:del w:id="138" w:author="RANNOU Jean-Philippe" w:date="2015-06-24T12:02:00Z">
        <w:r w:rsidRPr="00DE0B7C" w:rsidDel="00DE0B7C">
          <w:rPr>
            <w:noProof/>
            <w:rPrChange w:id="139" w:author="RANNOU Jean-Philippe" w:date="2015-06-24T12:02:00Z">
              <w:rPr>
                <w:rStyle w:val="Lienhypertexte"/>
                <w:noProof/>
              </w:rPr>
            </w:rPrChange>
          </w:rPr>
          <w:delText>1.4. Enrichissement de l’export de la base de données</w:delText>
        </w:r>
        <w:r w:rsidDel="00DE0B7C">
          <w:rPr>
            <w:noProof/>
            <w:webHidden/>
          </w:rPr>
          <w:tab/>
          <w:delText>2</w:delText>
        </w:r>
      </w:del>
    </w:p>
    <w:p w:rsidR="00FC107D" w:rsidDel="00DE0B7C" w:rsidRDefault="00FC107D">
      <w:pPr>
        <w:pStyle w:val="TM3"/>
        <w:tabs>
          <w:tab w:val="right" w:leader="dot" w:pos="9062"/>
        </w:tabs>
        <w:rPr>
          <w:del w:id="140" w:author="RANNOU Jean-Philippe" w:date="2015-06-24T12:02:00Z"/>
          <w:rFonts w:asciiTheme="minorHAnsi" w:eastAsiaTheme="minorEastAsia" w:hAnsiTheme="minorHAnsi" w:cstheme="minorBidi"/>
          <w:i w:val="0"/>
          <w:noProof/>
          <w:sz w:val="22"/>
          <w:szCs w:val="22"/>
          <w:lang w:val="fr-FR"/>
        </w:rPr>
      </w:pPr>
      <w:del w:id="141" w:author="RANNOU Jean-Philippe" w:date="2015-06-24T12:02:00Z">
        <w:r w:rsidRPr="00DE0B7C" w:rsidDel="00DE0B7C">
          <w:rPr>
            <w:noProof/>
            <w:lang w:val="fr-FR"/>
            <w:rPrChange w:id="142" w:author="RANNOU Jean-Philippe" w:date="2015-06-24T12:02:00Z">
              <w:rPr>
                <w:rStyle w:val="Lienhypertexte"/>
                <w:noProof/>
                <w:lang w:val="fr-FR"/>
              </w:rPr>
            </w:rPrChange>
          </w:rPr>
          <w:delText>1.4.1. Enrichissement</w:delText>
        </w:r>
        <w:r w:rsidDel="00DE0B7C">
          <w:rPr>
            <w:noProof/>
            <w:webHidden/>
          </w:rPr>
          <w:tab/>
          <w:delText>2</w:delText>
        </w:r>
      </w:del>
    </w:p>
    <w:p w:rsidR="00FC107D" w:rsidDel="00DE0B7C" w:rsidRDefault="00FC107D">
      <w:pPr>
        <w:pStyle w:val="TM3"/>
        <w:tabs>
          <w:tab w:val="right" w:leader="dot" w:pos="9062"/>
        </w:tabs>
        <w:rPr>
          <w:del w:id="143" w:author="RANNOU Jean-Philippe" w:date="2015-06-24T12:02:00Z"/>
          <w:rFonts w:asciiTheme="minorHAnsi" w:eastAsiaTheme="minorEastAsia" w:hAnsiTheme="minorHAnsi" w:cstheme="minorBidi"/>
          <w:i w:val="0"/>
          <w:noProof/>
          <w:sz w:val="22"/>
          <w:szCs w:val="22"/>
          <w:lang w:val="fr-FR"/>
        </w:rPr>
      </w:pPr>
      <w:del w:id="144" w:author="RANNOU Jean-Philippe" w:date="2015-06-24T12:02:00Z">
        <w:r w:rsidRPr="00DE0B7C" w:rsidDel="00DE0B7C">
          <w:rPr>
            <w:noProof/>
            <w:lang w:val="fr-FR"/>
            <w:rPrChange w:id="145" w:author="RANNOU Jean-Philippe" w:date="2015-06-24T12:02:00Z">
              <w:rPr>
                <w:rStyle w:val="Lienhypertexte"/>
                <w:noProof/>
                <w:lang w:val="fr-FR"/>
              </w:rPr>
            </w:rPrChange>
          </w:rPr>
          <w:delText>1.4.2. Contrôle des informations obligatoires</w:delText>
        </w:r>
        <w:r w:rsidDel="00DE0B7C">
          <w:rPr>
            <w:noProof/>
            <w:webHidden/>
          </w:rPr>
          <w:tab/>
          <w:delText>3</w:delText>
        </w:r>
      </w:del>
    </w:p>
    <w:p w:rsidR="00FC107D" w:rsidDel="00DE0B7C" w:rsidRDefault="00FC107D">
      <w:pPr>
        <w:pStyle w:val="TM3"/>
        <w:tabs>
          <w:tab w:val="right" w:leader="dot" w:pos="9062"/>
        </w:tabs>
        <w:rPr>
          <w:del w:id="146" w:author="RANNOU Jean-Philippe" w:date="2015-06-24T12:02:00Z"/>
          <w:rFonts w:asciiTheme="minorHAnsi" w:eastAsiaTheme="minorEastAsia" w:hAnsiTheme="minorHAnsi" w:cstheme="minorBidi"/>
          <w:i w:val="0"/>
          <w:noProof/>
          <w:sz w:val="22"/>
          <w:szCs w:val="22"/>
          <w:lang w:val="fr-FR"/>
        </w:rPr>
      </w:pPr>
      <w:del w:id="147" w:author="RANNOU Jean-Philippe" w:date="2015-06-24T12:02:00Z">
        <w:r w:rsidRPr="00DE0B7C" w:rsidDel="00DE0B7C">
          <w:rPr>
            <w:noProof/>
            <w:lang w:val="fr-FR"/>
            <w:rPrChange w:id="148" w:author="RANNOU Jean-Philippe" w:date="2015-06-24T12:02:00Z">
              <w:rPr>
                <w:rStyle w:val="Lienhypertexte"/>
                <w:noProof/>
                <w:lang w:val="fr-FR"/>
              </w:rPr>
            </w:rPrChange>
          </w:rPr>
          <w:delText>1.4.3. Reporter les enrichissements dans la base de données</w:delText>
        </w:r>
        <w:r w:rsidDel="00DE0B7C">
          <w:rPr>
            <w:noProof/>
            <w:webHidden/>
          </w:rPr>
          <w:tab/>
          <w:delText>3</w:delText>
        </w:r>
      </w:del>
    </w:p>
    <w:p w:rsidR="00FC107D" w:rsidDel="00DE0B7C" w:rsidRDefault="00FC107D">
      <w:pPr>
        <w:pStyle w:val="TM2"/>
        <w:tabs>
          <w:tab w:val="right" w:leader="dot" w:pos="9062"/>
        </w:tabs>
        <w:rPr>
          <w:del w:id="149" w:author="RANNOU Jean-Philippe" w:date="2015-06-24T12:02:00Z"/>
          <w:rFonts w:asciiTheme="minorHAnsi" w:eastAsiaTheme="minorEastAsia" w:hAnsiTheme="minorHAnsi" w:cstheme="minorBidi"/>
          <w:smallCaps w:val="0"/>
          <w:noProof/>
          <w:sz w:val="22"/>
          <w:szCs w:val="22"/>
          <w:lang w:val="fr-FR"/>
        </w:rPr>
      </w:pPr>
      <w:del w:id="150" w:author="RANNOU Jean-Philippe" w:date="2015-06-24T12:02:00Z">
        <w:r w:rsidRPr="00DE0B7C" w:rsidDel="00DE0B7C">
          <w:rPr>
            <w:noProof/>
            <w:rPrChange w:id="151" w:author="RANNOU Jean-Philippe" w:date="2015-06-24T12:02:00Z">
              <w:rPr>
                <w:rStyle w:val="Lienhypertexte"/>
                <w:noProof/>
              </w:rPr>
            </w:rPrChange>
          </w:rPr>
          <w:delText>1.5.</w:delText>
        </w:r>
        <w:r w:rsidRPr="00DE0B7C" w:rsidDel="00DE0B7C">
          <w:rPr>
            <w:noProof/>
            <w:rPrChange w:id="152" w:author="RANNOU Jean-Philippe" w:date="2015-06-24T12:02:00Z">
              <w:rPr>
                <w:rStyle w:val="Lienhypertexte"/>
                <w:noProof/>
              </w:rPr>
            </w:rPrChange>
          </w:rPr>
          <w:delText xml:space="preserve"> </w:delText>
        </w:r>
        <w:r w:rsidRPr="00DE0B7C" w:rsidDel="00DE0B7C">
          <w:rPr>
            <w:noProof/>
            <w:rPrChange w:id="153" w:author="RANNOU Jean-Philippe" w:date="2015-06-24T12:02:00Z">
              <w:rPr>
                <w:rStyle w:val="Lienhypertexte"/>
                <w:noProof/>
              </w:rPr>
            </w:rPrChange>
          </w:rPr>
          <w:delText>Génération des fichiers JSON de méta-données</w:delText>
        </w:r>
        <w:r w:rsidDel="00DE0B7C">
          <w:rPr>
            <w:noProof/>
            <w:webHidden/>
          </w:rPr>
          <w:tab/>
          <w:delText>3</w:delText>
        </w:r>
      </w:del>
    </w:p>
    <w:p w:rsidR="00FC107D" w:rsidDel="00DE0B7C" w:rsidRDefault="00FC107D">
      <w:pPr>
        <w:pStyle w:val="TM1"/>
        <w:rPr>
          <w:del w:id="154" w:author="RANNOU Jean-Philippe" w:date="2015-06-24T12:02:00Z"/>
          <w:rFonts w:asciiTheme="minorHAnsi" w:eastAsiaTheme="minorEastAsia" w:hAnsiTheme="minorHAnsi" w:cstheme="minorBidi"/>
          <w:b w:val="0"/>
          <w:caps w:val="0"/>
          <w:noProof/>
          <w:sz w:val="22"/>
          <w:szCs w:val="22"/>
          <w:lang w:val="fr-FR"/>
        </w:rPr>
      </w:pPr>
      <w:del w:id="155" w:author="RANNOU Jean-Philippe" w:date="2015-06-24T12:02:00Z">
        <w:r w:rsidRPr="00DE0B7C" w:rsidDel="00DE0B7C">
          <w:rPr>
            <w:noProof/>
            <w:lang w:val="fr-FR"/>
            <w:rPrChange w:id="156" w:author="RANNOU Jean-Philippe" w:date="2015-06-24T12:02:00Z">
              <w:rPr>
                <w:rStyle w:val="Lienhypertexte"/>
                <w:noProof/>
                <w:lang w:val="fr-FR"/>
              </w:rPr>
            </w:rPrChange>
          </w:rPr>
          <w:delText>2. Déclaration des flotteurs Remocean</w:delText>
        </w:r>
        <w:r w:rsidDel="00DE0B7C">
          <w:rPr>
            <w:noProof/>
            <w:webHidden/>
          </w:rPr>
          <w:tab/>
          <w:delText>4</w:delText>
        </w:r>
      </w:del>
    </w:p>
    <w:p w:rsidR="00FC107D" w:rsidDel="00DE0B7C" w:rsidRDefault="00FC107D">
      <w:pPr>
        <w:pStyle w:val="TM2"/>
        <w:tabs>
          <w:tab w:val="right" w:leader="dot" w:pos="9062"/>
        </w:tabs>
        <w:rPr>
          <w:del w:id="157" w:author="RANNOU Jean-Philippe" w:date="2015-06-24T12:02:00Z"/>
          <w:rFonts w:asciiTheme="minorHAnsi" w:eastAsiaTheme="minorEastAsia" w:hAnsiTheme="minorHAnsi" w:cstheme="minorBidi"/>
          <w:smallCaps w:val="0"/>
          <w:noProof/>
          <w:sz w:val="22"/>
          <w:szCs w:val="22"/>
          <w:lang w:val="fr-FR"/>
        </w:rPr>
      </w:pPr>
      <w:del w:id="158" w:author="RANNOU Jean-Philippe" w:date="2015-06-24T12:02:00Z">
        <w:r w:rsidRPr="00DE0B7C" w:rsidDel="00DE0B7C">
          <w:rPr>
            <w:noProof/>
            <w:rPrChange w:id="159" w:author="RANNOU Jean-Philippe" w:date="2015-06-24T12:02:00Z">
              <w:rPr>
                <w:rStyle w:val="Lienhypertexte"/>
                <w:noProof/>
              </w:rPr>
            </w:rPrChange>
          </w:rPr>
          <w:delText>2.1. Création de la liste des flotteurs à déclarer</w:delText>
        </w:r>
        <w:r w:rsidDel="00DE0B7C">
          <w:rPr>
            <w:noProof/>
            <w:webHidden/>
          </w:rPr>
          <w:tab/>
          <w:delText>4</w:delText>
        </w:r>
      </w:del>
    </w:p>
    <w:p w:rsidR="00FC107D" w:rsidDel="00DE0B7C" w:rsidRDefault="00FC107D">
      <w:pPr>
        <w:pStyle w:val="TM2"/>
        <w:tabs>
          <w:tab w:val="right" w:leader="dot" w:pos="9062"/>
        </w:tabs>
        <w:rPr>
          <w:del w:id="160" w:author="RANNOU Jean-Philippe" w:date="2015-06-24T12:02:00Z"/>
          <w:rFonts w:asciiTheme="minorHAnsi" w:eastAsiaTheme="minorEastAsia" w:hAnsiTheme="minorHAnsi" w:cstheme="minorBidi"/>
          <w:smallCaps w:val="0"/>
          <w:noProof/>
          <w:sz w:val="22"/>
          <w:szCs w:val="22"/>
          <w:lang w:val="fr-FR"/>
        </w:rPr>
      </w:pPr>
      <w:del w:id="161" w:author="RANNOU Jean-Philippe" w:date="2015-06-24T12:02:00Z">
        <w:r w:rsidRPr="00DE0B7C" w:rsidDel="00DE0B7C">
          <w:rPr>
            <w:noProof/>
            <w:rPrChange w:id="162" w:author="RANNOU Jean-Philippe" w:date="2015-06-24T12:02:00Z">
              <w:rPr>
                <w:rStyle w:val="Lienhypertexte"/>
                <w:noProof/>
              </w:rPr>
            </w:rPrChange>
          </w:rPr>
          <w:delText>2.2. Collecte des renseignements sur les flotteurs à déclarer</w:delText>
        </w:r>
        <w:r w:rsidDel="00DE0B7C">
          <w:rPr>
            <w:noProof/>
            <w:webHidden/>
          </w:rPr>
          <w:tab/>
          <w:delText>4</w:delText>
        </w:r>
      </w:del>
    </w:p>
    <w:p w:rsidR="00FC107D" w:rsidDel="00DE0B7C" w:rsidRDefault="00FC107D">
      <w:pPr>
        <w:pStyle w:val="TM2"/>
        <w:tabs>
          <w:tab w:val="right" w:leader="dot" w:pos="9062"/>
        </w:tabs>
        <w:rPr>
          <w:del w:id="163" w:author="RANNOU Jean-Philippe" w:date="2015-06-24T12:02:00Z"/>
          <w:rFonts w:asciiTheme="minorHAnsi" w:eastAsiaTheme="minorEastAsia" w:hAnsiTheme="minorHAnsi" w:cstheme="minorBidi"/>
          <w:smallCaps w:val="0"/>
          <w:noProof/>
          <w:sz w:val="22"/>
          <w:szCs w:val="22"/>
          <w:lang w:val="fr-FR"/>
        </w:rPr>
      </w:pPr>
      <w:del w:id="164" w:author="RANNOU Jean-Philippe" w:date="2015-06-24T12:02:00Z">
        <w:r w:rsidRPr="00DE0B7C" w:rsidDel="00DE0B7C">
          <w:rPr>
            <w:noProof/>
            <w:rPrChange w:id="165" w:author="RANNOU Jean-Philippe" w:date="2015-06-24T12:02:00Z">
              <w:rPr>
                <w:rStyle w:val="Lienhypertexte"/>
                <w:noProof/>
              </w:rPr>
            </w:rPrChange>
          </w:rPr>
          <w:delText>2.3. Création d’un export de la base de données pour les flotteurs à déclarer</w:delText>
        </w:r>
        <w:r w:rsidDel="00DE0B7C">
          <w:rPr>
            <w:noProof/>
            <w:webHidden/>
          </w:rPr>
          <w:tab/>
          <w:delText>4</w:delText>
        </w:r>
      </w:del>
    </w:p>
    <w:p w:rsidR="00FC107D" w:rsidDel="00DE0B7C" w:rsidRDefault="00FC107D">
      <w:pPr>
        <w:pStyle w:val="TM2"/>
        <w:tabs>
          <w:tab w:val="right" w:leader="dot" w:pos="9062"/>
        </w:tabs>
        <w:rPr>
          <w:del w:id="166" w:author="RANNOU Jean-Philippe" w:date="2015-06-24T12:02:00Z"/>
          <w:rFonts w:asciiTheme="minorHAnsi" w:eastAsiaTheme="minorEastAsia" w:hAnsiTheme="minorHAnsi" w:cstheme="minorBidi"/>
          <w:smallCaps w:val="0"/>
          <w:noProof/>
          <w:sz w:val="22"/>
          <w:szCs w:val="22"/>
          <w:lang w:val="fr-FR"/>
        </w:rPr>
      </w:pPr>
      <w:del w:id="167" w:author="RANNOU Jean-Philippe" w:date="2015-06-24T12:02:00Z">
        <w:r w:rsidRPr="00DE0B7C" w:rsidDel="00DE0B7C">
          <w:rPr>
            <w:noProof/>
            <w:rPrChange w:id="168" w:author="RANNOU Jean-Philippe" w:date="2015-06-24T12:02:00Z">
              <w:rPr>
                <w:rStyle w:val="Lienhypertexte"/>
                <w:noProof/>
              </w:rPr>
            </w:rPrChange>
          </w:rPr>
          <w:delText>2.4. Mise à jour du fichier _provor_floats_information_co.xls</w:delText>
        </w:r>
        <w:r w:rsidDel="00DE0B7C">
          <w:rPr>
            <w:noProof/>
            <w:webHidden/>
          </w:rPr>
          <w:tab/>
          <w:delText>5</w:delText>
        </w:r>
      </w:del>
    </w:p>
    <w:p w:rsidR="00FC107D" w:rsidDel="00DE0B7C" w:rsidRDefault="00FC107D">
      <w:pPr>
        <w:pStyle w:val="TM2"/>
        <w:tabs>
          <w:tab w:val="right" w:leader="dot" w:pos="9062"/>
        </w:tabs>
        <w:rPr>
          <w:del w:id="169" w:author="RANNOU Jean-Philippe" w:date="2015-06-24T12:02:00Z"/>
          <w:rFonts w:asciiTheme="minorHAnsi" w:eastAsiaTheme="minorEastAsia" w:hAnsiTheme="minorHAnsi" w:cstheme="minorBidi"/>
          <w:smallCaps w:val="0"/>
          <w:noProof/>
          <w:sz w:val="22"/>
          <w:szCs w:val="22"/>
          <w:lang w:val="fr-FR"/>
        </w:rPr>
      </w:pPr>
      <w:del w:id="170" w:author="RANNOU Jean-Philippe" w:date="2015-06-24T12:02:00Z">
        <w:r w:rsidRPr="00DE0B7C" w:rsidDel="00DE0B7C">
          <w:rPr>
            <w:noProof/>
            <w:rPrChange w:id="171" w:author="RANNOU Jean-Philippe" w:date="2015-06-24T12:02:00Z">
              <w:rPr>
                <w:rStyle w:val="Lienhypertexte"/>
                <w:noProof/>
              </w:rPr>
            </w:rPrChange>
          </w:rPr>
          <w:delText>2.5. Enrichissement de l’export de la base de données</w:delText>
        </w:r>
        <w:r w:rsidDel="00DE0B7C">
          <w:rPr>
            <w:noProof/>
            <w:webHidden/>
          </w:rPr>
          <w:tab/>
          <w:delText>5</w:delText>
        </w:r>
      </w:del>
    </w:p>
    <w:p w:rsidR="00FC107D" w:rsidDel="00DE0B7C" w:rsidRDefault="00FC107D">
      <w:pPr>
        <w:pStyle w:val="TM3"/>
        <w:tabs>
          <w:tab w:val="right" w:leader="dot" w:pos="9062"/>
        </w:tabs>
        <w:rPr>
          <w:del w:id="172" w:author="RANNOU Jean-Philippe" w:date="2015-06-24T12:02:00Z"/>
          <w:rFonts w:asciiTheme="minorHAnsi" w:eastAsiaTheme="minorEastAsia" w:hAnsiTheme="minorHAnsi" w:cstheme="minorBidi"/>
          <w:i w:val="0"/>
          <w:noProof/>
          <w:sz w:val="22"/>
          <w:szCs w:val="22"/>
          <w:lang w:val="fr-FR"/>
        </w:rPr>
      </w:pPr>
      <w:del w:id="173" w:author="RANNOU Jean-Philippe" w:date="2015-06-24T12:02:00Z">
        <w:r w:rsidRPr="00DE0B7C" w:rsidDel="00DE0B7C">
          <w:rPr>
            <w:noProof/>
            <w:lang w:val="fr-FR"/>
            <w:rPrChange w:id="174" w:author="RANNOU Jean-Philippe" w:date="2015-06-24T12:02:00Z">
              <w:rPr>
                <w:rStyle w:val="Lienhypertexte"/>
                <w:noProof/>
                <w:lang w:val="fr-FR"/>
              </w:rPr>
            </w:rPrChange>
          </w:rPr>
          <w:delText>2.5.1. Enrichissement</w:delText>
        </w:r>
        <w:r w:rsidDel="00DE0B7C">
          <w:rPr>
            <w:noProof/>
            <w:webHidden/>
          </w:rPr>
          <w:tab/>
          <w:delText>5</w:delText>
        </w:r>
      </w:del>
    </w:p>
    <w:p w:rsidR="00FC107D" w:rsidDel="00DE0B7C" w:rsidRDefault="00FC107D">
      <w:pPr>
        <w:pStyle w:val="TM3"/>
        <w:tabs>
          <w:tab w:val="right" w:leader="dot" w:pos="9062"/>
        </w:tabs>
        <w:rPr>
          <w:del w:id="175" w:author="RANNOU Jean-Philippe" w:date="2015-06-24T12:02:00Z"/>
          <w:rFonts w:asciiTheme="minorHAnsi" w:eastAsiaTheme="minorEastAsia" w:hAnsiTheme="minorHAnsi" w:cstheme="minorBidi"/>
          <w:i w:val="0"/>
          <w:noProof/>
          <w:sz w:val="22"/>
          <w:szCs w:val="22"/>
          <w:lang w:val="fr-FR"/>
        </w:rPr>
      </w:pPr>
      <w:del w:id="176" w:author="RANNOU Jean-Philippe" w:date="2015-06-24T12:02:00Z">
        <w:r w:rsidRPr="00DE0B7C" w:rsidDel="00DE0B7C">
          <w:rPr>
            <w:noProof/>
            <w:lang w:val="fr-FR"/>
            <w:rPrChange w:id="177" w:author="RANNOU Jean-Philippe" w:date="2015-06-24T12:02:00Z">
              <w:rPr>
                <w:rStyle w:val="Lienhypertexte"/>
                <w:noProof/>
                <w:lang w:val="fr-FR"/>
              </w:rPr>
            </w:rPrChange>
          </w:rPr>
          <w:delText>2.5.2. Contrôle des informations obligatoires</w:delText>
        </w:r>
        <w:r w:rsidDel="00DE0B7C">
          <w:rPr>
            <w:noProof/>
            <w:webHidden/>
          </w:rPr>
          <w:tab/>
          <w:delText>5</w:delText>
        </w:r>
      </w:del>
    </w:p>
    <w:p w:rsidR="00FC107D" w:rsidDel="00DE0B7C" w:rsidRDefault="00FC107D">
      <w:pPr>
        <w:pStyle w:val="TM3"/>
        <w:tabs>
          <w:tab w:val="right" w:leader="dot" w:pos="9062"/>
        </w:tabs>
        <w:rPr>
          <w:del w:id="178" w:author="RANNOU Jean-Philippe" w:date="2015-06-24T12:02:00Z"/>
          <w:rFonts w:asciiTheme="minorHAnsi" w:eastAsiaTheme="minorEastAsia" w:hAnsiTheme="minorHAnsi" w:cstheme="minorBidi"/>
          <w:i w:val="0"/>
          <w:noProof/>
          <w:sz w:val="22"/>
          <w:szCs w:val="22"/>
          <w:lang w:val="fr-FR"/>
        </w:rPr>
      </w:pPr>
      <w:del w:id="179" w:author="RANNOU Jean-Philippe" w:date="2015-06-24T12:02:00Z">
        <w:r w:rsidRPr="00DE0B7C" w:rsidDel="00DE0B7C">
          <w:rPr>
            <w:noProof/>
            <w:lang w:val="fr-FR"/>
            <w:rPrChange w:id="180" w:author="RANNOU Jean-Philippe" w:date="2015-06-24T12:02:00Z">
              <w:rPr>
                <w:rStyle w:val="Lienhypertexte"/>
                <w:noProof/>
                <w:lang w:val="fr-FR"/>
              </w:rPr>
            </w:rPrChange>
          </w:rPr>
          <w:delText>2.5.3. Reporter les enrichissements dans la base de données</w:delText>
        </w:r>
        <w:r w:rsidDel="00DE0B7C">
          <w:rPr>
            <w:noProof/>
            <w:webHidden/>
          </w:rPr>
          <w:tab/>
          <w:delText>6</w:delText>
        </w:r>
      </w:del>
    </w:p>
    <w:p w:rsidR="00FC107D" w:rsidDel="00DE0B7C" w:rsidRDefault="00FC107D">
      <w:pPr>
        <w:pStyle w:val="TM2"/>
        <w:tabs>
          <w:tab w:val="right" w:leader="dot" w:pos="9062"/>
        </w:tabs>
        <w:rPr>
          <w:del w:id="181" w:author="RANNOU Jean-Philippe" w:date="2015-06-24T12:02:00Z"/>
          <w:rFonts w:asciiTheme="minorHAnsi" w:eastAsiaTheme="minorEastAsia" w:hAnsiTheme="minorHAnsi" w:cstheme="minorBidi"/>
          <w:smallCaps w:val="0"/>
          <w:noProof/>
          <w:sz w:val="22"/>
          <w:szCs w:val="22"/>
          <w:lang w:val="fr-FR"/>
        </w:rPr>
      </w:pPr>
      <w:del w:id="182" w:author="RANNOU Jean-Philippe" w:date="2015-06-24T12:02:00Z">
        <w:r w:rsidRPr="00DE0B7C" w:rsidDel="00DE0B7C">
          <w:rPr>
            <w:noProof/>
            <w:rPrChange w:id="183" w:author="RANNOU Jean-Philippe" w:date="2015-06-24T12:02:00Z">
              <w:rPr>
                <w:rStyle w:val="Lienhypertexte"/>
                <w:noProof/>
              </w:rPr>
            </w:rPrChange>
          </w:rPr>
          <w:delText>2.6. Première génération des fichiers JSON de méta-données</w:delText>
        </w:r>
        <w:r w:rsidDel="00DE0B7C">
          <w:rPr>
            <w:noProof/>
            <w:webHidden/>
          </w:rPr>
          <w:tab/>
          <w:delText>6</w:delText>
        </w:r>
      </w:del>
    </w:p>
    <w:p w:rsidR="00FC107D" w:rsidDel="00DE0B7C" w:rsidRDefault="00FC107D">
      <w:pPr>
        <w:pStyle w:val="TM2"/>
        <w:tabs>
          <w:tab w:val="right" w:leader="dot" w:pos="9062"/>
        </w:tabs>
        <w:rPr>
          <w:del w:id="184" w:author="RANNOU Jean-Philippe" w:date="2015-06-24T12:02:00Z"/>
          <w:rFonts w:asciiTheme="minorHAnsi" w:eastAsiaTheme="minorEastAsia" w:hAnsiTheme="minorHAnsi" w:cstheme="minorBidi"/>
          <w:smallCaps w:val="0"/>
          <w:noProof/>
          <w:sz w:val="22"/>
          <w:szCs w:val="22"/>
          <w:lang w:val="fr-FR"/>
        </w:rPr>
      </w:pPr>
      <w:del w:id="185" w:author="RANNOU Jean-Philippe" w:date="2015-06-24T12:02:00Z">
        <w:r w:rsidRPr="00DE0B7C" w:rsidDel="00DE0B7C">
          <w:rPr>
            <w:noProof/>
            <w:rPrChange w:id="186" w:author="RANNOU Jean-Philippe" w:date="2015-06-24T12:02:00Z">
              <w:rPr>
                <w:rStyle w:val="Lienhypertexte"/>
                <w:noProof/>
              </w:rPr>
            </w:rPrChange>
          </w:rPr>
          <w:delText>2.7. Récupération des coefficients de calibration transmis par le flotteur</w:delText>
        </w:r>
        <w:r w:rsidDel="00DE0B7C">
          <w:rPr>
            <w:noProof/>
            <w:webHidden/>
          </w:rPr>
          <w:tab/>
          <w:delText>6</w:delText>
        </w:r>
      </w:del>
    </w:p>
    <w:p w:rsidR="00FC107D" w:rsidDel="00DE0B7C" w:rsidRDefault="00FC107D">
      <w:pPr>
        <w:pStyle w:val="TM2"/>
        <w:tabs>
          <w:tab w:val="right" w:leader="dot" w:pos="9062"/>
        </w:tabs>
        <w:rPr>
          <w:del w:id="187" w:author="RANNOU Jean-Philippe" w:date="2015-06-24T12:02:00Z"/>
          <w:rFonts w:asciiTheme="minorHAnsi" w:eastAsiaTheme="minorEastAsia" w:hAnsiTheme="minorHAnsi" w:cstheme="minorBidi"/>
          <w:smallCaps w:val="0"/>
          <w:noProof/>
          <w:sz w:val="22"/>
          <w:szCs w:val="22"/>
          <w:lang w:val="fr-FR"/>
        </w:rPr>
      </w:pPr>
      <w:del w:id="188" w:author="RANNOU Jean-Philippe" w:date="2015-06-24T12:02:00Z">
        <w:r w:rsidRPr="00DE0B7C" w:rsidDel="00DE0B7C">
          <w:rPr>
            <w:noProof/>
            <w:rPrChange w:id="189" w:author="RANNOU Jean-Philippe" w:date="2015-06-24T12:02:00Z">
              <w:rPr>
                <w:rStyle w:val="Lienhypertexte"/>
                <w:noProof/>
              </w:rPr>
            </w:rPrChange>
          </w:rPr>
          <w:delText>2.8. Seconde génération des fichiers JSON de méta-données</w:delText>
        </w:r>
        <w:r w:rsidDel="00DE0B7C">
          <w:rPr>
            <w:noProof/>
            <w:webHidden/>
          </w:rPr>
          <w:tab/>
          <w:delText>6</w:delText>
        </w:r>
      </w:del>
    </w:p>
    <w:p w:rsidR="00FC107D" w:rsidDel="00DE0B7C" w:rsidRDefault="00FC107D">
      <w:pPr>
        <w:pStyle w:val="TM1"/>
        <w:rPr>
          <w:del w:id="190" w:author="RANNOU Jean-Philippe" w:date="2015-06-24T12:02:00Z"/>
          <w:rFonts w:asciiTheme="minorHAnsi" w:eastAsiaTheme="minorEastAsia" w:hAnsiTheme="minorHAnsi" w:cstheme="minorBidi"/>
          <w:b w:val="0"/>
          <w:caps w:val="0"/>
          <w:noProof/>
          <w:sz w:val="22"/>
          <w:szCs w:val="22"/>
          <w:lang w:val="fr-FR"/>
        </w:rPr>
      </w:pPr>
      <w:del w:id="191" w:author="RANNOU Jean-Philippe" w:date="2015-06-24T12:02:00Z">
        <w:r w:rsidRPr="00DE0B7C" w:rsidDel="00DE0B7C">
          <w:rPr>
            <w:noProof/>
            <w:lang w:val="fr-FR"/>
            <w:rPrChange w:id="192" w:author="RANNOU Jean-Philippe" w:date="2015-06-24T12:02:00Z">
              <w:rPr>
                <w:rStyle w:val="Lienhypertexte"/>
                <w:noProof/>
                <w:lang w:val="fr-FR"/>
              </w:rPr>
            </w:rPrChange>
          </w:rPr>
          <w:delText>3. Préparation, décodage et contrôle des données</w:delText>
        </w:r>
        <w:r w:rsidDel="00DE0B7C">
          <w:rPr>
            <w:noProof/>
            <w:webHidden/>
          </w:rPr>
          <w:tab/>
          <w:delText>7</w:delText>
        </w:r>
      </w:del>
    </w:p>
    <w:p w:rsidR="00FC107D" w:rsidDel="00DE0B7C" w:rsidRDefault="00FC107D">
      <w:pPr>
        <w:pStyle w:val="TM2"/>
        <w:tabs>
          <w:tab w:val="right" w:leader="dot" w:pos="9062"/>
        </w:tabs>
        <w:rPr>
          <w:del w:id="193" w:author="RANNOU Jean-Philippe" w:date="2015-06-24T12:02:00Z"/>
          <w:rFonts w:asciiTheme="minorHAnsi" w:eastAsiaTheme="minorEastAsia" w:hAnsiTheme="minorHAnsi" w:cstheme="minorBidi"/>
          <w:smallCaps w:val="0"/>
          <w:noProof/>
          <w:sz w:val="22"/>
          <w:szCs w:val="22"/>
          <w:lang w:val="fr-FR"/>
        </w:rPr>
      </w:pPr>
      <w:del w:id="194" w:author="RANNOU Jean-Philippe" w:date="2015-06-24T12:02:00Z">
        <w:r w:rsidRPr="00DE0B7C" w:rsidDel="00DE0B7C">
          <w:rPr>
            <w:noProof/>
            <w:rPrChange w:id="195" w:author="RANNOU Jean-Philippe" w:date="2015-06-24T12:02:00Z">
              <w:rPr>
                <w:rStyle w:val="Lienhypertexte"/>
                <w:noProof/>
              </w:rPr>
            </w:rPrChange>
          </w:rPr>
          <w:delText>3.1. Préparation des données</w:delText>
        </w:r>
        <w:r w:rsidDel="00DE0B7C">
          <w:rPr>
            <w:noProof/>
            <w:webHidden/>
          </w:rPr>
          <w:tab/>
          <w:delText>7</w:delText>
        </w:r>
      </w:del>
    </w:p>
    <w:p w:rsidR="00FC107D" w:rsidDel="00DE0B7C" w:rsidRDefault="00FC107D">
      <w:pPr>
        <w:pStyle w:val="TM3"/>
        <w:tabs>
          <w:tab w:val="right" w:leader="dot" w:pos="9062"/>
        </w:tabs>
        <w:rPr>
          <w:del w:id="196" w:author="RANNOU Jean-Philippe" w:date="2015-06-24T12:02:00Z"/>
          <w:rFonts w:asciiTheme="minorHAnsi" w:eastAsiaTheme="minorEastAsia" w:hAnsiTheme="minorHAnsi" w:cstheme="minorBidi"/>
          <w:i w:val="0"/>
          <w:noProof/>
          <w:sz w:val="22"/>
          <w:szCs w:val="22"/>
          <w:lang w:val="fr-FR"/>
        </w:rPr>
      </w:pPr>
      <w:del w:id="197" w:author="RANNOU Jean-Philippe" w:date="2015-06-24T12:02:00Z">
        <w:r w:rsidRPr="00DE0B7C" w:rsidDel="00DE0B7C">
          <w:rPr>
            <w:noProof/>
            <w:lang w:val="fr-FR"/>
            <w:rPrChange w:id="198" w:author="RANNOU Jean-Philippe" w:date="2015-06-24T12:02:00Z">
              <w:rPr>
                <w:rStyle w:val="Lienhypertexte"/>
                <w:noProof/>
                <w:lang w:val="fr-FR"/>
              </w:rPr>
            </w:rPrChange>
          </w:rPr>
          <w:delText>3.1.1. Pour les flotteurs Argos, préparation des données Argos</w:delText>
        </w:r>
        <w:r w:rsidDel="00DE0B7C">
          <w:rPr>
            <w:noProof/>
            <w:webHidden/>
          </w:rPr>
          <w:tab/>
          <w:delText>7</w:delText>
        </w:r>
      </w:del>
    </w:p>
    <w:p w:rsidR="00FC107D" w:rsidDel="00DE0B7C" w:rsidRDefault="00FC107D">
      <w:pPr>
        <w:pStyle w:val="TM3"/>
        <w:tabs>
          <w:tab w:val="right" w:leader="dot" w:pos="9062"/>
        </w:tabs>
        <w:rPr>
          <w:del w:id="199" w:author="RANNOU Jean-Philippe" w:date="2015-06-24T12:02:00Z"/>
          <w:rFonts w:asciiTheme="minorHAnsi" w:eastAsiaTheme="minorEastAsia" w:hAnsiTheme="minorHAnsi" w:cstheme="minorBidi"/>
          <w:i w:val="0"/>
          <w:noProof/>
          <w:sz w:val="22"/>
          <w:szCs w:val="22"/>
          <w:lang w:val="fr-FR"/>
        </w:rPr>
      </w:pPr>
      <w:del w:id="200" w:author="RANNOU Jean-Philippe" w:date="2015-06-24T12:02:00Z">
        <w:r w:rsidRPr="00DE0B7C" w:rsidDel="00DE0B7C">
          <w:rPr>
            <w:noProof/>
            <w:lang w:val="fr-FR"/>
            <w:rPrChange w:id="201" w:author="RANNOU Jean-Philippe" w:date="2015-06-24T12:02:00Z">
              <w:rPr>
                <w:rStyle w:val="Lienhypertexte"/>
                <w:noProof/>
                <w:lang w:val="fr-FR"/>
              </w:rPr>
            </w:rPrChange>
          </w:rPr>
          <w:delText>3.1.2. Pour les flotteurs Iridium, duplication des données Iridium</w:delText>
        </w:r>
        <w:r w:rsidDel="00DE0B7C">
          <w:rPr>
            <w:noProof/>
            <w:webHidden/>
          </w:rPr>
          <w:tab/>
          <w:delText>8</w:delText>
        </w:r>
      </w:del>
    </w:p>
    <w:p w:rsidR="00FC107D" w:rsidDel="00DE0B7C" w:rsidRDefault="00FC107D">
      <w:pPr>
        <w:pStyle w:val="TM3"/>
        <w:tabs>
          <w:tab w:val="right" w:leader="dot" w:pos="9062"/>
        </w:tabs>
        <w:rPr>
          <w:del w:id="202" w:author="RANNOU Jean-Philippe" w:date="2015-06-24T12:02:00Z"/>
          <w:rFonts w:asciiTheme="minorHAnsi" w:eastAsiaTheme="minorEastAsia" w:hAnsiTheme="minorHAnsi" w:cstheme="minorBidi"/>
          <w:i w:val="0"/>
          <w:noProof/>
          <w:sz w:val="22"/>
          <w:szCs w:val="22"/>
          <w:lang w:val="fr-FR"/>
        </w:rPr>
      </w:pPr>
      <w:del w:id="203" w:author="RANNOU Jean-Philippe" w:date="2015-06-24T12:02:00Z">
        <w:r w:rsidRPr="00DE0B7C" w:rsidDel="00DE0B7C">
          <w:rPr>
            <w:noProof/>
            <w:lang w:val="fr-FR"/>
            <w:rPrChange w:id="204" w:author="RANNOU Jean-Philippe" w:date="2015-06-24T12:02:00Z">
              <w:rPr>
                <w:rStyle w:val="Lienhypertexte"/>
                <w:noProof/>
                <w:lang w:val="fr-FR"/>
              </w:rPr>
            </w:rPrChange>
          </w:rPr>
          <w:delText>3.1.1. Pour les flotteurs Rémocéan, duplication des données Iridium</w:delText>
        </w:r>
        <w:r w:rsidDel="00DE0B7C">
          <w:rPr>
            <w:noProof/>
            <w:webHidden/>
          </w:rPr>
          <w:tab/>
          <w:delText>8</w:delText>
        </w:r>
      </w:del>
    </w:p>
    <w:p w:rsidR="00FC107D" w:rsidDel="00DE0B7C" w:rsidRDefault="00FC107D">
      <w:pPr>
        <w:pStyle w:val="TM2"/>
        <w:tabs>
          <w:tab w:val="right" w:leader="dot" w:pos="9062"/>
        </w:tabs>
        <w:rPr>
          <w:del w:id="205" w:author="RANNOU Jean-Philippe" w:date="2015-06-24T12:02:00Z"/>
          <w:rFonts w:asciiTheme="minorHAnsi" w:eastAsiaTheme="minorEastAsia" w:hAnsiTheme="minorHAnsi" w:cstheme="minorBidi"/>
          <w:smallCaps w:val="0"/>
          <w:noProof/>
          <w:sz w:val="22"/>
          <w:szCs w:val="22"/>
          <w:lang w:val="fr-FR"/>
        </w:rPr>
      </w:pPr>
      <w:del w:id="206" w:author="RANNOU Jean-Philippe" w:date="2015-06-24T12:02:00Z">
        <w:r w:rsidRPr="00DE0B7C" w:rsidDel="00DE0B7C">
          <w:rPr>
            <w:noProof/>
            <w:rPrChange w:id="207" w:author="RANNOU Jean-Philippe" w:date="2015-06-24T12:02:00Z">
              <w:rPr>
                <w:rStyle w:val="Lienhypertexte"/>
                <w:noProof/>
              </w:rPr>
            </w:rPrChange>
          </w:rPr>
          <w:delText>3.2. Décodage des données</w:delText>
        </w:r>
        <w:r w:rsidDel="00DE0B7C">
          <w:rPr>
            <w:noProof/>
            <w:webHidden/>
          </w:rPr>
          <w:tab/>
          <w:delText>8</w:delText>
        </w:r>
      </w:del>
    </w:p>
    <w:p w:rsidR="00FC107D" w:rsidDel="00DE0B7C" w:rsidRDefault="00FC107D">
      <w:pPr>
        <w:pStyle w:val="TM2"/>
        <w:tabs>
          <w:tab w:val="right" w:leader="dot" w:pos="9062"/>
        </w:tabs>
        <w:rPr>
          <w:del w:id="208" w:author="RANNOU Jean-Philippe" w:date="2015-06-24T12:02:00Z"/>
          <w:rFonts w:asciiTheme="minorHAnsi" w:eastAsiaTheme="minorEastAsia" w:hAnsiTheme="minorHAnsi" w:cstheme="minorBidi"/>
          <w:smallCaps w:val="0"/>
          <w:noProof/>
          <w:sz w:val="22"/>
          <w:szCs w:val="22"/>
          <w:lang w:val="fr-FR"/>
        </w:rPr>
      </w:pPr>
      <w:del w:id="209" w:author="RANNOU Jean-Philippe" w:date="2015-06-24T12:02:00Z">
        <w:r w:rsidRPr="00DE0B7C" w:rsidDel="00DE0B7C">
          <w:rPr>
            <w:noProof/>
            <w:rPrChange w:id="210" w:author="RANNOU Jean-Philippe" w:date="2015-06-24T12:02:00Z">
              <w:rPr>
                <w:rStyle w:val="Lienhypertexte"/>
                <w:noProof/>
              </w:rPr>
            </w:rPrChange>
          </w:rPr>
          <w:delText>3.3. Contrôle des données décodées</w:delText>
        </w:r>
        <w:r w:rsidDel="00DE0B7C">
          <w:rPr>
            <w:noProof/>
            <w:webHidden/>
          </w:rPr>
          <w:tab/>
          <w:delText>8</w:delText>
        </w:r>
      </w:del>
    </w:p>
    <w:p w:rsidR="00FC107D" w:rsidDel="00DE0B7C" w:rsidRDefault="00FC107D">
      <w:pPr>
        <w:pStyle w:val="TM1"/>
        <w:rPr>
          <w:del w:id="211" w:author="RANNOU Jean-Philippe" w:date="2015-06-24T12:02:00Z"/>
          <w:rFonts w:asciiTheme="minorHAnsi" w:eastAsiaTheme="minorEastAsia" w:hAnsiTheme="minorHAnsi" w:cstheme="minorBidi"/>
          <w:b w:val="0"/>
          <w:caps w:val="0"/>
          <w:noProof/>
          <w:sz w:val="22"/>
          <w:szCs w:val="22"/>
          <w:lang w:val="fr-FR"/>
        </w:rPr>
      </w:pPr>
      <w:del w:id="212" w:author="RANNOU Jean-Philippe" w:date="2015-06-24T12:02:00Z">
        <w:r w:rsidRPr="00DE0B7C" w:rsidDel="00DE0B7C">
          <w:rPr>
            <w:noProof/>
            <w:lang w:val="fr-FR"/>
            <w:rPrChange w:id="213" w:author="RANNOU Jean-Philippe" w:date="2015-06-24T12:02:00Z">
              <w:rPr>
                <w:rStyle w:val="Lienhypertexte"/>
                <w:noProof/>
                <w:lang w:val="fr-FR"/>
              </w:rPr>
            </w:rPrChange>
          </w:rPr>
          <w:delText>4. Contrôles de routine</w:delText>
        </w:r>
        <w:r w:rsidDel="00DE0B7C">
          <w:rPr>
            <w:noProof/>
            <w:webHidden/>
          </w:rPr>
          <w:tab/>
          <w:delText>9</w:delText>
        </w:r>
      </w:del>
    </w:p>
    <w:p w:rsidR="00FC107D" w:rsidDel="00DE0B7C" w:rsidRDefault="00FC107D">
      <w:pPr>
        <w:pStyle w:val="TM2"/>
        <w:tabs>
          <w:tab w:val="right" w:leader="dot" w:pos="9062"/>
        </w:tabs>
        <w:rPr>
          <w:del w:id="214" w:author="RANNOU Jean-Philippe" w:date="2015-06-24T12:02:00Z"/>
          <w:rFonts w:asciiTheme="minorHAnsi" w:eastAsiaTheme="minorEastAsia" w:hAnsiTheme="minorHAnsi" w:cstheme="minorBidi"/>
          <w:smallCaps w:val="0"/>
          <w:noProof/>
          <w:sz w:val="22"/>
          <w:szCs w:val="22"/>
          <w:lang w:val="fr-FR"/>
        </w:rPr>
      </w:pPr>
      <w:del w:id="215" w:author="RANNOU Jean-Philippe" w:date="2015-06-24T12:02:00Z">
        <w:r w:rsidRPr="00DE0B7C" w:rsidDel="00DE0B7C">
          <w:rPr>
            <w:noProof/>
            <w:rPrChange w:id="216" w:author="RANNOU Jean-Philippe" w:date="2015-06-24T12:02:00Z">
              <w:rPr>
                <w:rStyle w:val="Lienhypertexte"/>
                <w:noProof/>
              </w:rPr>
            </w:rPrChange>
          </w:rPr>
          <w:delText>4.1. Contrôle des fichiers Argos cycle</w:delText>
        </w:r>
        <w:r w:rsidDel="00DE0B7C">
          <w:rPr>
            <w:noProof/>
            <w:webHidden/>
          </w:rPr>
          <w:tab/>
          <w:delText>9</w:delText>
        </w:r>
      </w:del>
    </w:p>
    <w:p w:rsidR="00FC107D" w:rsidDel="00DE0B7C" w:rsidRDefault="00FC107D">
      <w:pPr>
        <w:pStyle w:val="TM2"/>
        <w:tabs>
          <w:tab w:val="right" w:leader="dot" w:pos="9062"/>
        </w:tabs>
        <w:rPr>
          <w:del w:id="217" w:author="RANNOU Jean-Philippe" w:date="2015-06-24T12:02:00Z"/>
          <w:rFonts w:asciiTheme="minorHAnsi" w:eastAsiaTheme="minorEastAsia" w:hAnsiTheme="minorHAnsi" w:cstheme="minorBidi"/>
          <w:smallCaps w:val="0"/>
          <w:noProof/>
          <w:sz w:val="22"/>
          <w:szCs w:val="22"/>
          <w:lang w:val="fr-FR"/>
        </w:rPr>
      </w:pPr>
      <w:del w:id="218" w:author="RANNOU Jean-Philippe" w:date="2015-06-24T12:02:00Z">
        <w:r w:rsidRPr="00DE0B7C" w:rsidDel="00DE0B7C">
          <w:rPr>
            <w:noProof/>
            <w:rPrChange w:id="219" w:author="RANNOU Jean-Philippe" w:date="2015-06-24T12:02:00Z">
              <w:rPr>
                <w:rStyle w:val="Lienhypertexte"/>
                <w:noProof/>
              </w:rPr>
            </w:rPrChange>
          </w:rPr>
          <w:delText>4.2. Comparaison des informations de la base avec celles des fichiers JSON de méta-données</w:delText>
        </w:r>
        <w:r w:rsidDel="00DE0B7C">
          <w:rPr>
            <w:noProof/>
            <w:webHidden/>
          </w:rPr>
          <w:tab/>
          <w:delText>9</w:delText>
        </w:r>
      </w:del>
    </w:p>
    <w:p w:rsidR="009F6459" w:rsidRPr="00B965D4" w:rsidDel="00DE0B7C" w:rsidRDefault="001145D6" w:rsidP="006B0A45">
      <w:pPr>
        <w:pStyle w:val="Paragraphejustifi"/>
        <w:ind w:left="0"/>
        <w:rPr>
          <w:del w:id="220" w:author="RANNOU Jean-Philippe" w:date="2015-06-24T12:02:00Z"/>
          <w:lang w:val="fr-FR"/>
        </w:rPr>
      </w:pPr>
      <w:r w:rsidRPr="00B965D4">
        <w:rPr>
          <w:lang w:val="fr-FR"/>
        </w:rPr>
        <w:fldChar w:fldCharType="end"/>
      </w:r>
    </w:p>
    <w:p w:rsidR="006B0A45" w:rsidRPr="00B965D4" w:rsidRDefault="006B0A45" w:rsidP="00DE0B7C">
      <w:pPr>
        <w:pStyle w:val="Paragraphejustifi"/>
        <w:ind w:left="0"/>
        <w:rPr>
          <w:rFonts w:ascii="Arial" w:hAnsi="Arial"/>
          <w:b/>
          <w:smallCaps/>
          <w:kern w:val="28"/>
          <w:sz w:val="36"/>
          <w:lang w:val="fr-FR"/>
        </w:rPr>
        <w:pPrChange w:id="221" w:author="RANNOU Jean-Philippe" w:date="2015-06-24T12:02:00Z">
          <w:pPr/>
        </w:pPrChange>
      </w:pPr>
      <w:r w:rsidRPr="00B965D4">
        <w:rPr>
          <w:lang w:val="fr-FR"/>
        </w:rPr>
        <w:br w:type="page"/>
      </w:r>
    </w:p>
    <w:p w:rsidR="00930A85" w:rsidRPr="00B965D4" w:rsidRDefault="00930A85" w:rsidP="00D019B5">
      <w:pPr>
        <w:pStyle w:val="Titre1"/>
        <w:rPr>
          <w:lang w:val="fr-FR"/>
        </w:rPr>
      </w:pPr>
      <w:bookmarkStart w:id="222" w:name="_Toc422910719"/>
      <w:r w:rsidRPr="00B965D4">
        <w:rPr>
          <w:lang w:val="fr-FR"/>
        </w:rPr>
        <w:lastRenderedPageBreak/>
        <w:t>Déclaration des flotteurs Argos et Iridium</w:t>
      </w:r>
      <w:bookmarkEnd w:id="222"/>
    </w:p>
    <w:p w:rsidR="00D019B5" w:rsidRPr="00B965D4" w:rsidRDefault="00D019B5" w:rsidP="00930A85">
      <w:pPr>
        <w:pStyle w:val="Titre2"/>
      </w:pPr>
      <w:bookmarkStart w:id="223" w:name="_Toc422910720"/>
      <w:r w:rsidRPr="00B965D4">
        <w:t>Création de la liste des flotteurs à déclarer</w:t>
      </w:r>
      <w:bookmarkEnd w:id="223"/>
    </w:p>
    <w:p w:rsidR="00D019B5" w:rsidRDefault="00D019B5" w:rsidP="00D019B5">
      <w:pPr>
        <w:spacing w:line="240" w:lineRule="auto"/>
        <w:rPr>
          <w:rFonts w:ascii="Times New Roman" w:hAnsi="Times New Roman" w:cs="Times New Roman"/>
          <w:szCs w:val="24"/>
          <w:lang w:val="fr-FR"/>
        </w:rPr>
      </w:pPr>
      <w:r w:rsidRPr="00B965D4">
        <w:rPr>
          <w:rFonts w:ascii="Times New Roman" w:hAnsi="Times New Roman" w:cs="Times New Roman"/>
          <w:szCs w:val="24"/>
          <w:lang w:val="fr-FR"/>
        </w:rPr>
        <w:t xml:space="preserve">Les flotteurs </w:t>
      </w:r>
      <w:r w:rsidR="00701115">
        <w:rPr>
          <w:rFonts w:ascii="Times New Roman" w:hAnsi="Times New Roman" w:cs="Times New Roman"/>
          <w:szCs w:val="24"/>
          <w:lang w:val="fr-FR"/>
        </w:rPr>
        <w:t>managés par</w:t>
      </w:r>
      <w:r w:rsidRPr="00B965D4">
        <w:rPr>
          <w:rFonts w:ascii="Times New Roman" w:hAnsi="Times New Roman" w:cs="Times New Roman"/>
          <w:szCs w:val="24"/>
          <w:lang w:val="fr-FR"/>
        </w:rPr>
        <w:t xml:space="preserve"> le décodeur Matlab sont listés dans le fichier </w:t>
      </w:r>
      <w:r w:rsidRPr="00B965D4">
        <w:rPr>
          <w:rFonts w:ascii="Times New Roman" w:hAnsi="Times New Roman" w:cs="Times New Roman"/>
          <w:b/>
          <w:i/>
          <w:szCs w:val="24"/>
          <w:lang w:val="fr-FR"/>
        </w:rPr>
        <w:t>_provor_floats_information_co.txt</w:t>
      </w:r>
      <w:r w:rsidRPr="00B965D4">
        <w:rPr>
          <w:rFonts w:ascii="Times New Roman" w:hAnsi="Times New Roman" w:cs="Times New Roman"/>
          <w:szCs w:val="24"/>
          <w:lang w:val="fr-FR"/>
        </w:rPr>
        <w:t xml:space="preserve"> (.</w:t>
      </w:r>
      <w:proofErr w:type="spellStart"/>
      <w:r w:rsidRPr="00B965D4">
        <w:rPr>
          <w:rFonts w:ascii="Times New Roman" w:hAnsi="Times New Roman" w:cs="Times New Roman"/>
          <w:szCs w:val="24"/>
          <w:lang w:val="fr-FR"/>
        </w:rPr>
        <w:t>xls</w:t>
      </w:r>
      <w:proofErr w:type="spellEnd"/>
      <w:r w:rsidRPr="00B965D4">
        <w:rPr>
          <w:rFonts w:ascii="Times New Roman" w:hAnsi="Times New Roman" w:cs="Times New Roman"/>
          <w:szCs w:val="24"/>
          <w:lang w:val="fr-FR"/>
        </w:rPr>
        <w:t>).</w:t>
      </w:r>
    </w:p>
    <w:p w:rsidR="00701115" w:rsidRPr="00B965D4" w:rsidRDefault="00701115" w:rsidP="00D019B5">
      <w:pPr>
        <w:spacing w:line="240" w:lineRule="auto"/>
        <w:rPr>
          <w:rFonts w:ascii="Times New Roman" w:hAnsi="Times New Roman" w:cs="Times New Roman"/>
          <w:szCs w:val="24"/>
          <w:lang w:val="fr-FR"/>
        </w:rPr>
      </w:pPr>
      <w:r>
        <w:rPr>
          <w:rFonts w:ascii="Times New Roman" w:hAnsi="Times New Roman" w:cs="Times New Roman"/>
          <w:szCs w:val="24"/>
          <w:lang w:val="fr-FR"/>
        </w:rPr>
        <w:t>Les nouveaux flotteurs déployés sont initialement déclarés dans la base de données (qui est et demeure la référence) par la saisie des informations de leur fiche de mise à l’eau. Périodiquement, il est donc nécessaire de déclarer ces nouveaux flotteurs dans le décodeur Matlab.</w:t>
      </w:r>
    </w:p>
    <w:p w:rsidR="00D019B5" w:rsidRPr="00B965D4" w:rsidRDefault="00D019B5" w:rsidP="00D019B5">
      <w:pPr>
        <w:spacing w:line="240" w:lineRule="auto"/>
        <w:rPr>
          <w:rFonts w:ascii="Times New Roman" w:hAnsi="Times New Roman" w:cs="Times New Roman"/>
          <w:szCs w:val="24"/>
          <w:lang w:val="fr-FR"/>
        </w:rPr>
      </w:pPr>
      <w:r w:rsidRPr="00B965D4">
        <w:rPr>
          <w:rFonts w:ascii="Times New Roman" w:hAnsi="Times New Roman" w:cs="Times New Roman"/>
          <w:szCs w:val="24"/>
          <w:lang w:val="fr-FR"/>
        </w:rPr>
        <w:t xml:space="preserve">Créer, via une requête SQL la liste des flotteurs déclarés en base mais non présents dans le fichier </w:t>
      </w:r>
      <w:r w:rsidRPr="00B965D4">
        <w:rPr>
          <w:rFonts w:ascii="Times New Roman" w:hAnsi="Times New Roman" w:cs="Times New Roman"/>
          <w:b/>
          <w:i/>
          <w:szCs w:val="24"/>
          <w:lang w:val="fr-FR"/>
        </w:rPr>
        <w:t>_provor_floats_information_co.txt</w:t>
      </w:r>
      <w:r w:rsidRPr="00B965D4">
        <w:rPr>
          <w:rFonts w:ascii="Times New Roman" w:hAnsi="Times New Roman" w:cs="Times New Roman"/>
          <w:szCs w:val="24"/>
          <w:lang w:val="fr-FR"/>
        </w:rPr>
        <w:t>, i.e. flotteurs NKE dont la version est listée en colonne « N » mais dont le numéro WMO n'est pas en colonne « A ».</w:t>
      </w:r>
    </w:p>
    <w:p w:rsidR="00D019B5" w:rsidRPr="00B965D4" w:rsidRDefault="00D019B5" w:rsidP="00D019B5">
      <w:pPr>
        <w:spacing w:line="240" w:lineRule="auto"/>
        <w:rPr>
          <w:rFonts w:ascii="Times New Roman" w:hAnsi="Times New Roman" w:cs="Times New Roman"/>
          <w:szCs w:val="24"/>
          <w:lang w:val="fr-FR"/>
        </w:rPr>
      </w:pPr>
      <w:r w:rsidRPr="00B965D4">
        <w:rPr>
          <w:rFonts w:ascii="Times New Roman" w:hAnsi="Times New Roman" w:cs="Times New Roman"/>
          <w:szCs w:val="24"/>
          <w:lang w:val="fr-FR"/>
        </w:rPr>
        <w:t>Class</w:t>
      </w:r>
      <w:r w:rsidR="00327E45" w:rsidRPr="00B965D4">
        <w:rPr>
          <w:rFonts w:ascii="Times New Roman" w:hAnsi="Times New Roman" w:cs="Times New Roman"/>
          <w:szCs w:val="24"/>
          <w:lang w:val="fr-FR"/>
        </w:rPr>
        <w:t>er le résultat de cette requête</w:t>
      </w:r>
      <w:r w:rsidRPr="00B965D4">
        <w:rPr>
          <w:rFonts w:ascii="Times New Roman" w:hAnsi="Times New Roman" w:cs="Times New Roman"/>
          <w:szCs w:val="24"/>
          <w:lang w:val="fr-FR"/>
        </w:rPr>
        <w:t xml:space="preserve"> par version de flotteur puis par numéro WMO.</w:t>
      </w:r>
    </w:p>
    <w:p w:rsidR="00D019B5" w:rsidRPr="00701115" w:rsidRDefault="00D019B5" w:rsidP="00D019B5">
      <w:pPr>
        <w:spacing w:line="240" w:lineRule="auto"/>
        <w:rPr>
          <w:rFonts w:ascii="Times New Roman" w:hAnsi="Times New Roman" w:cs="Times New Roman"/>
          <w:szCs w:val="24"/>
          <w:lang w:val="fr-FR"/>
        </w:rPr>
      </w:pPr>
      <w:r w:rsidRPr="00B965D4">
        <w:rPr>
          <w:rFonts w:ascii="Times New Roman" w:hAnsi="Times New Roman" w:cs="Times New Roman"/>
          <w:szCs w:val="24"/>
          <w:lang w:val="fr-FR"/>
        </w:rPr>
        <w:t xml:space="preserve">On crée ainsi une liste </w:t>
      </w:r>
      <w:r w:rsidRPr="00B965D4">
        <w:rPr>
          <w:rFonts w:ascii="Times New Roman" w:hAnsi="Times New Roman" w:cs="Times New Roman"/>
          <w:b/>
          <w:i/>
          <w:szCs w:val="24"/>
          <w:lang w:val="fr-FR"/>
        </w:rPr>
        <w:t>new_argos_yyyymmdd.txt</w:t>
      </w:r>
      <w:r w:rsidR="00701115">
        <w:rPr>
          <w:rFonts w:ascii="Times New Roman" w:hAnsi="Times New Roman" w:cs="Times New Roman"/>
          <w:szCs w:val="24"/>
          <w:lang w:val="fr-FR"/>
        </w:rPr>
        <w:t xml:space="preserve"> ou </w:t>
      </w:r>
      <w:r w:rsidR="00701115" w:rsidRPr="00B965D4">
        <w:rPr>
          <w:rFonts w:ascii="Times New Roman" w:hAnsi="Times New Roman" w:cs="Times New Roman"/>
          <w:b/>
          <w:i/>
          <w:szCs w:val="24"/>
          <w:lang w:val="fr-FR"/>
        </w:rPr>
        <w:t>new_</w:t>
      </w:r>
      <w:r w:rsidR="00701115">
        <w:rPr>
          <w:rFonts w:ascii="Times New Roman" w:hAnsi="Times New Roman" w:cs="Times New Roman"/>
          <w:b/>
          <w:i/>
          <w:szCs w:val="24"/>
          <w:lang w:val="fr-FR"/>
        </w:rPr>
        <w:t>iridium</w:t>
      </w:r>
      <w:r w:rsidR="00701115" w:rsidRPr="00B965D4">
        <w:rPr>
          <w:rFonts w:ascii="Times New Roman" w:hAnsi="Times New Roman" w:cs="Times New Roman"/>
          <w:b/>
          <w:i/>
          <w:szCs w:val="24"/>
          <w:lang w:val="fr-FR"/>
        </w:rPr>
        <w:t>_yyyymmdd.txt</w:t>
      </w:r>
      <w:r w:rsidR="00701115">
        <w:rPr>
          <w:rFonts w:ascii="Times New Roman" w:hAnsi="Times New Roman" w:cs="Times New Roman"/>
          <w:szCs w:val="24"/>
          <w:lang w:val="fr-FR"/>
        </w:rPr>
        <w:t>.</w:t>
      </w:r>
    </w:p>
    <w:p w:rsidR="00D019B5" w:rsidRPr="00B965D4" w:rsidRDefault="00D019B5" w:rsidP="00930A85">
      <w:pPr>
        <w:pStyle w:val="Titre2"/>
      </w:pPr>
      <w:bookmarkStart w:id="224" w:name="_Toc422910721"/>
      <w:r w:rsidRPr="00B965D4">
        <w:t>Création d’un export de la base de données pour les flotteurs à déclarer</w:t>
      </w:r>
      <w:bookmarkEnd w:id="224"/>
    </w:p>
    <w:p w:rsidR="00D019B5" w:rsidRPr="00B965D4" w:rsidRDefault="00D019B5" w:rsidP="00D019B5">
      <w:pPr>
        <w:spacing w:line="240" w:lineRule="auto"/>
        <w:rPr>
          <w:rFonts w:ascii="Times New Roman" w:hAnsi="Times New Roman" w:cs="Times New Roman"/>
          <w:szCs w:val="24"/>
          <w:lang w:val="fr-FR"/>
        </w:rPr>
      </w:pPr>
      <w:r w:rsidRPr="00B965D4">
        <w:rPr>
          <w:rFonts w:ascii="Times New Roman" w:hAnsi="Times New Roman" w:cs="Times New Roman"/>
          <w:szCs w:val="24"/>
          <w:lang w:val="fr-FR"/>
        </w:rPr>
        <w:t xml:space="preserve">Générer un export CSV de la base pour les flotteurs de la liste </w:t>
      </w:r>
      <w:proofErr w:type="spellStart"/>
      <w:r w:rsidRPr="00B965D4">
        <w:rPr>
          <w:rFonts w:ascii="Times New Roman" w:hAnsi="Times New Roman" w:cs="Times New Roman"/>
          <w:b/>
          <w:i/>
          <w:szCs w:val="24"/>
          <w:lang w:val="fr-FR"/>
        </w:rPr>
        <w:t>new_argos</w:t>
      </w:r>
      <w:proofErr w:type="spellEnd"/>
      <w:r w:rsidR="00701115">
        <w:rPr>
          <w:rFonts w:ascii="Times New Roman" w:hAnsi="Times New Roman" w:cs="Times New Roman"/>
          <w:b/>
          <w:i/>
          <w:szCs w:val="24"/>
          <w:lang w:val="fr-FR"/>
        </w:rPr>
        <w:t>/iridium</w:t>
      </w:r>
      <w:r w:rsidRPr="00B965D4">
        <w:rPr>
          <w:rFonts w:ascii="Times New Roman" w:hAnsi="Times New Roman" w:cs="Times New Roman"/>
          <w:b/>
          <w:i/>
          <w:szCs w:val="24"/>
          <w:lang w:val="fr-FR"/>
        </w:rPr>
        <w:t>_yyyymmdd.txt</w:t>
      </w:r>
      <w:r w:rsidRPr="00B965D4">
        <w:rPr>
          <w:rFonts w:ascii="Times New Roman" w:hAnsi="Times New Roman" w:cs="Times New Roman"/>
          <w:szCs w:val="24"/>
          <w:lang w:val="fr-FR"/>
        </w:rPr>
        <w:t>.</w:t>
      </w:r>
    </w:p>
    <w:p w:rsidR="00D019B5" w:rsidRPr="00B965D4" w:rsidRDefault="00D019B5" w:rsidP="00D019B5">
      <w:pPr>
        <w:spacing w:line="240" w:lineRule="auto"/>
        <w:rPr>
          <w:rFonts w:ascii="Times New Roman" w:hAnsi="Times New Roman" w:cs="Times New Roman"/>
          <w:szCs w:val="24"/>
          <w:lang w:val="fr-FR"/>
        </w:rPr>
      </w:pPr>
      <w:r w:rsidRPr="00B965D4">
        <w:rPr>
          <w:rFonts w:ascii="Times New Roman" w:hAnsi="Times New Roman" w:cs="Times New Roman"/>
          <w:szCs w:val="24"/>
          <w:lang w:val="fr-FR"/>
        </w:rPr>
        <w:t>Dans cet export, remplacer chaque retour à la ligne (ALT + 010) par un espace (et faire la mise à jour en base pour ne plus être gêné par cela à l'avenir).</w:t>
      </w:r>
    </w:p>
    <w:p w:rsidR="00D019B5" w:rsidRPr="00B965D4" w:rsidRDefault="00D019B5" w:rsidP="00D019B5">
      <w:pPr>
        <w:spacing w:line="240" w:lineRule="auto"/>
        <w:rPr>
          <w:rFonts w:ascii="Times New Roman" w:hAnsi="Times New Roman" w:cs="Times New Roman"/>
          <w:szCs w:val="24"/>
          <w:lang w:val="fr-FR"/>
        </w:rPr>
      </w:pPr>
      <w:r w:rsidRPr="00B965D4">
        <w:rPr>
          <w:rFonts w:ascii="Times New Roman" w:hAnsi="Times New Roman" w:cs="Times New Roman"/>
          <w:szCs w:val="24"/>
          <w:lang w:val="fr-FR"/>
        </w:rPr>
        <w:t xml:space="preserve">Copier le contenu du </w:t>
      </w:r>
      <w:r w:rsidR="00D119FD" w:rsidRPr="00B965D4">
        <w:rPr>
          <w:rFonts w:ascii="Times New Roman" w:hAnsi="Times New Roman" w:cs="Times New Roman"/>
          <w:szCs w:val="24"/>
          <w:lang w:val="fr-FR"/>
        </w:rPr>
        <w:t>fichier .csv</w:t>
      </w:r>
      <w:r w:rsidRPr="00B965D4">
        <w:rPr>
          <w:rFonts w:ascii="Times New Roman" w:hAnsi="Times New Roman" w:cs="Times New Roman"/>
          <w:szCs w:val="24"/>
          <w:lang w:val="fr-FR"/>
        </w:rPr>
        <w:t xml:space="preserve"> obtenu dans </w:t>
      </w:r>
      <w:r w:rsidR="00D119FD" w:rsidRPr="00B965D4">
        <w:rPr>
          <w:rFonts w:ascii="Times New Roman" w:hAnsi="Times New Roman" w:cs="Times New Roman"/>
          <w:szCs w:val="24"/>
          <w:lang w:val="fr-FR"/>
        </w:rPr>
        <w:t>un fichier .</w:t>
      </w:r>
      <w:proofErr w:type="spellStart"/>
      <w:r w:rsidR="00D119FD" w:rsidRPr="00B965D4">
        <w:rPr>
          <w:rFonts w:ascii="Times New Roman" w:hAnsi="Times New Roman" w:cs="Times New Roman"/>
          <w:szCs w:val="24"/>
          <w:lang w:val="fr-FR"/>
        </w:rPr>
        <w:t>txt</w:t>
      </w:r>
      <w:proofErr w:type="spellEnd"/>
      <w:r w:rsidRPr="00B965D4">
        <w:rPr>
          <w:rFonts w:ascii="Times New Roman" w:hAnsi="Times New Roman" w:cs="Times New Roman"/>
          <w:szCs w:val="24"/>
          <w:lang w:val="fr-FR"/>
        </w:rPr>
        <w:t xml:space="preserve"> (copie des colonnes « A » à « E »).</w:t>
      </w:r>
    </w:p>
    <w:p w:rsidR="00D019B5" w:rsidRPr="00B965D4" w:rsidRDefault="00D019B5" w:rsidP="00D019B5">
      <w:pPr>
        <w:spacing w:line="240" w:lineRule="auto"/>
        <w:rPr>
          <w:rFonts w:ascii="Times New Roman" w:hAnsi="Times New Roman" w:cs="Times New Roman"/>
          <w:szCs w:val="24"/>
          <w:lang w:val="fr-FR"/>
        </w:rPr>
      </w:pPr>
      <w:r w:rsidRPr="00B965D4">
        <w:rPr>
          <w:rFonts w:ascii="Times New Roman" w:hAnsi="Times New Roman" w:cs="Times New Roman"/>
          <w:szCs w:val="24"/>
          <w:lang w:val="fr-FR"/>
        </w:rPr>
        <w:t xml:space="preserve">On crée ainsi un fichier </w:t>
      </w:r>
      <w:proofErr w:type="spellStart"/>
      <w:r w:rsidRPr="00B965D4">
        <w:rPr>
          <w:rFonts w:ascii="Times New Roman" w:hAnsi="Times New Roman" w:cs="Times New Roman"/>
          <w:b/>
          <w:i/>
          <w:szCs w:val="24"/>
          <w:lang w:val="fr-FR"/>
        </w:rPr>
        <w:t>new_</w:t>
      </w:r>
      <w:r w:rsidR="00BF6D8F" w:rsidRPr="00B965D4">
        <w:rPr>
          <w:rFonts w:ascii="Times New Roman" w:hAnsi="Times New Roman" w:cs="Times New Roman"/>
          <w:b/>
          <w:i/>
          <w:szCs w:val="24"/>
          <w:lang w:val="fr-FR"/>
        </w:rPr>
        <w:t>argos</w:t>
      </w:r>
      <w:proofErr w:type="spellEnd"/>
      <w:r w:rsidR="00701115">
        <w:rPr>
          <w:rFonts w:ascii="Times New Roman" w:hAnsi="Times New Roman" w:cs="Times New Roman"/>
          <w:b/>
          <w:i/>
          <w:szCs w:val="24"/>
          <w:lang w:val="fr-FR"/>
        </w:rPr>
        <w:t>/iridium</w:t>
      </w:r>
      <w:r w:rsidR="00BF6D8F" w:rsidRPr="00B965D4">
        <w:rPr>
          <w:rFonts w:ascii="Times New Roman" w:hAnsi="Times New Roman" w:cs="Times New Roman"/>
          <w:b/>
          <w:i/>
          <w:szCs w:val="24"/>
          <w:lang w:val="fr-FR"/>
        </w:rPr>
        <w:t>_</w:t>
      </w:r>
      <w:r w:rsidRPr="00B965D4">
        <w:rPr>
          <w:rFonts w:ascii="Times New Roman" w:hAnsi="Times New Roman" w:cs="Times New Roman"/>
          <w:b/>
          <w:i/>
          <w:szCs w:val="24"/>
          <w:lang w:val="fr-FR"/>
        </w:rPr>
        <w:t>meta_yyyymmdd.txt</w:t>
      </w:r>
      <w:r w:rsidRPr="00B965D4">
        <w:rPr>
          <w:rFonts w:ascii="Times New Roman" w:hAnsi="Times New Roman" w:cs="Times New Roman"/>
          <w:szCs w:val="24"/>
          <w:lang w:val="fr-FR"/>
        </w:rPr>
        <w:t>.</w:t>
      </w:r>
    </w:p>
    <w:p w:rsidR="00D019B5" w:rsidRPr="00B965D4" w:rsidRDefault="00D019B5" w:rsidP="00930A85">
      <w:pPr>
        <w:pStyle w:val="Titre2"/>
      </w:pPr>
      <w:bookmarkStart w:id="225" w:name="_Toc422910722"/>
      <w:r w:rsidRPr="00B965D4">
        <w:t>Mise à jour du fichier _provor_floats_information_co.xls</w:t>
      </w:r>
      <w:bookmarkEnd w:id="225"/>
    </w:p>
    <w:p w:rsidR="00D019B5" w:rsidRPr="00B965D4" w:rsidRDefault="00D019B5" w:rsidP="00D019B5">
      <w:pPr>
        <w:spacing w:line="240" w:lineRule="auto"/>
        <w:rPr>
          <w:rFonts w:ascii="Times New Roman" w:hAnsi="Times New Roman" w:cs="Times New Roman"/>
          <w:szCs w:val="24"/>
          <w:lang w:val="fr-FR"/>
        </w:rPr>
      </w:pPr>
      <w:r w:rsidRPr="00B965D4">
        <w:rPr>
          <w:rFonts w:ascii="Times New Roman" w:hAnsi="Times New Roman" w:cs="Times New Roman"/>
          <w:szCs w:val="24"/>
          <w:lang w:val="fr-FR"/>
        </w:rPr>
        <w:t xml:space="preserve">Utiliser l'outil </w:t>
      </w:r>
      <w:proofErr w:type="spellStart"/>
      <w:r w:rsidRPr="00B965D4">
        <w:rPr>
          <w:rFonts w:ascii="Times New Roman" w:hAnsi="Times New Roman" w:cs="Times New Roman"/>
          <w:b/>
          <w:szCs w:val="24"/>
          <w:lang w:val="fr-FR"/>
        </w:rPr>
        <w:t>get_meta_data_from_data_base</w:t>
      </w:r>
      <w:proofErr w:type="spellEnd"/>
      <w:r w:rsidRPr="00B965D4">
        <w:rPr>
          <w:rFonts w:ascii="Times New Roman" w:hAnsi="Times New Roman" w:cs="Times New Roman"/>
          <w:szCs w:val="24"/>
          <w:lang w:val="fr-FR"/>
        </w:rPr>
        <w:t xml:space="preserve"> pour </w:t>
      </w:r>
      <w:r w:rsidR="00A561F9" w:rsidRPr="00B965D4">
        <w:rPr>
          <w:rFonts w:ascii="Times New Roman" w:hAnsi="Times New Roman" w:cs="Times New Roman"/>
          <w:szCs w:val="24"/>
          <w:lang w:val="fr-FR"/>
        </w:rPr>
        <w:t>générer</w:t>
      </w:r>
      <w:r w:rsidRPr="00B965D4">
        <w:rPr>
          <w:rFonts w:ascii="Times New Roman" w:hAnsi="Times New Roman" w:cs="Times New Roman"/>
          <w:szCs w:val="24"/>
          <w:lang w:val="fr-FR"/>
        </w:rPr>
        <w:t xml:space="preserve">, à partir de l'export de la base, un fichier </w:t>
      </w:r>
      <w:r w:rsidR="00A561F9" w:rsidRPr="00B965D4">
        <w:rPr>
          <w:rFonts w:ascii="Times New Roman" w:hAnsi="Times New Roman" w:cs="Times New Roman"/>
          <w:szCs w:val="24"/>
          <w:lang w:val="fr-FR"/>
        </w:rPr>
        <w:t>CSV</w:t>
      </w:r>
      <w:r w:rsidRPr="00B965D4">
        <w:rPr>
          <w:rFonts w:ascii="Times New Roman" w:hAnsi="Times New Roman" w:cs="Times New Roman"/>
          <w:szCs w:val="24"/>
          <w:lang w:val="fr-FR"/>
        </w:rPr>
        <w:t xml:space="preserve"> contenant les informations </w:t>
      </w:r>
      <w:r w:rsidR="00D119FD" w:rsidRPr="00B965D4">
        <w:rPr>
          <w:rFonts w:ascii="Times New Roman" w:hAnsi="Times New Roman" w:cs="Times New Roman"/>
          <w:szCs w:val="24"/>
          <w:lang w:val="fr-FR"/>
        </w:rPr>
        <w:t>nécessaires au fichier</w:t>
      </w:r>
      <w:r w:rsidRPr="00B965D4">
        <w:rPr>
          <w:rFonts w:ascii="Times New Roman" w:hAnsi="Times New Roman" w:cs="Times New Roman"/>
          <w:szCs w:val="24"/>
          <w:lang w:val="fr-FR"/>
        </w:rPr>
        <w:t xml:space="preserve"> </w:t>
      </w:r>
      <w:r w:rsidRPr="00B965D4">
        <w:rPr>
          <w:rFonts w:ascii="Times New Roman" w:hAnsi="Times New Roman" w:cs="Times New Roman"/>
          <w:b/>
          <w:i/>
          <w:szCs w:val="24"/>
          <w:lang w:val="fr-FR"/>
        </w:rPr>
        <w:t>_provor_floats_information_co.xls</w:t>
      </w:r>
      <w:r w:rsidRPr="00B965D4">
        <w:rPr>
          <w:rFonts w:ascii="Times New Roman" w:hAnsi="Times New Roman" w:cs="Times New Roman"/>
          <w:szCs w:val="24"/>
          <w:lang w:val="fr-FR"/>
        </w:rPr>
        <w:t>.</w:t>
      </w:r>
    </w:p>
    <w:p w:rsidR="00D019B5" w:rsidRPr="00B965D4" w:rsidRDefault="00D019B5" w:rsidP="00D019B5">
      <w:pPr>
        <w:spacing w:line="240" w:lineRule="auto"/>
        <w:rPr>
          <w:rFonts w:ascii="Times New Roman" w:hAnsi="Times New Roman" w:cs="Times New Roman"/>
          <w:szCs w:val="24"/>
          <w:lang w:val="fr-FR"/>
        </w:rPr>
      </w:pPr>
      <w:r w:rsidRPr="00B965D4">
        <w:rPr>
          <w:rFonts w:ascii="Times New Roman" w:hAnsi="Times New Roman" w:cs="Times New Roman"/>
          <w:szCs w:val="24"/>
          <w:lang w:val="fr-FR"/>
        </w:rPr>
        <w:t xml:space="preserve">Mettre à jour le fichier </w:t>
      </w:r>
      <w:r w:rsidRPr="00B965D4">
        <w:rPr>
          <w:rFonts w:ascii="Times New Roman" w:hAnsi="Times New Roman" w:cs="Times New Roman"/>
          <w:b/>
          <w:i/>
          <w:szCs w:val="24"/>
          <w:lang w:val="fr-FR"/>
        </w:rPr>
        <w:t>_provor_floats_information_co.xls</w:t>
      </w:r>
      <w:r w:rsidRPr="00B965D4">
        <w:rPr>
          <w:rFonts w:ascii="Times New Roman" w:hAnsi="Times New Roman" w:cs="Times New Roman"/>
          <w:szCs w:val="24"/>
          <w:lang w:val="fr-FR"/>
        </w:rPr>
        <w:t xml:space="preserve"> puis le fichier </w:t>
      </w:r>
      <w:r w:rsidRPr="00B965D4">
        <w:rPr>
          <w:rFonts w:ascii="Times New Roman" w:hAnsi="Times New Roman" w:cs="Times New Roman"/>
          <w:b/>
          <w:i/>
          <w:szCs w:val="24"/>
          <w:lang w:val="fr-FR"/>
        </w:rPr>
        <w:t>_provor_floats_information_co.txt</w:t>
      </w:r>
      <w:r w:rsidRPr="00B965D4">
        <w:rPr>
          <w:rFonts w:ascii="Times New Roman" w:hAnsi="Times New Roman" w:cs="Times New Roman"/>
          <w:szCs w:val="24"/>
          <w:lang w:val="fr-FR"/>
        </w:rPr>
        <w:t>.</w:t>
      </w:r>
    </w:p>
    <w:p w:rsidR="00D019B5" w:rsidRPr="00B965D4" w:rsidRDefault="003C109C" w:rsidP="00930A85">
      <w:pPr>
        <w:pStyle w:val="Titre2"/>
      </w:pPr>
      <w:bookmarkStart w:id="226" w:name="_Toc422910723"/>
      <w:r w:rsidRPr="00B965D4">
        <w:t>Enrichissement de l’export de la base de données</w:t>
      </w:r>
      <w:bookmarkEnd w:id="226"/>
    </w:p>
    <w:p w:rsidR="00D019B5" w:rsidRPr="00B965D4" w:rsidRDefault="00D019B5" w:rsidP="00D019B5">
      <w:pPr>
        <w:spacing w:line="240" w:lineRule="auto"/>
        <w:rPr>
          <w:rFonts w:ascii="Times New Roman" w:hAnsi="Times New Roman" w:cs="Times New Roman"/>
          <w:szCs w:val="24"/>
          <w:lang w:val="fr-FR"/>
        </w:rPr>
      </w:pPr>
      <w:r w:rsidRPr="00B965D4">
        <w:rPr>
          <w:rFonts w:ascii="Times New Roman" w:hAnsi="Times New Roman" w:cs="Times New Roman"/>
          <w:szCs w:val="24"/>
          <w:lang w:val="fr-FR"/>
        </w:rPr>
        <w:t xml:space="preserve">Le contenu de la base doit être enrichi avec des informations que l'on peut déduire de la version </w:t>
      </w:r>
      <w:r w:rsidR="00701115">
        <w:rPr>
          <w:rFonts w:ascii="Times New Roman" w:hAnsi="Times New Roman" w:cs="Times New Roman"/>
          <w:szCs w:val="24"/>
          <w:lang w:val="fr-FR"/>
        </w:rPr>
        <w:t xml:space="preserve">Coriolis </w:t>
      </w:r>
      <w:r w:rsidR="003C109C" w:rsidRPr="00B965D4">
        <w:rPr>
          <w:rFonts w:ascii="Times New Roman" w:hAnsi="Times New Roman" w:cs="Times New Roman"/>
          <w:szCs w:val="24"/>
          <w:lang w:val="fr-FR"/>
        </w:rPr>
        <w:t>du</w:t>
      </w:r>
      <w:r w:rsidRPr="00B965D4">
        <w:rPr>
          <w:rFonts w:ascii="Times New Roman" w:hAnsi="Times New Roman" w:cs="Times New Roman"/>
          <w:szCs w:val="24"/>
          <w:lang w:val="fr-FR"/>
        </w:rPr>
        <w:t xml:space="preserve"> flotteur et avec des valeurs par défaut.</w:t>
      </w:r>
    </w:p>
    <w:p w:rsidR="0006314A" w:rsidRPr="00B965D4" w:rsidRDefault="0006314A" w:rsidP="00930A85">
      <w:pPr>
        <w:pStyle w:val="Titre3"/>
        <w:rPr>
          <w:lang w:val="fr-FR"/>
        </w:rPr>
      </w:pPr>
      <w:bookmarkStart w:id="227" w:name="_Toc422910724"/>
      <w:r w:rsidRPr="00B965D4">
        <w:rPr>
          <w:lang w:val="fr-FR"/>
        </w:rPr>
        <w:t>Enrichissement</w:t>
      </w:r>
      <w:bookmarkEnd w:id="227"/>
    </w:p>
    <w:p w:rsidR="00D019B5" w:rsidRPr="00B965D4" w:rsidRDefault="00D019B5" w:rsidP="00D019B5">
      <w:pPr>
        <w:spacing w:line="240" w:lineRule="auto"/>
        <w:rPr>
          <w:rFonts w:ascii="Times New Roman" w:hAnsi="Times New Roman" w:cs="Times New Roman"/>
          <w:szCs w:val="24"/>
          <w:lang w:val="fr-FR"/>
        </w:rPr>
      </w:pPr>
      <w:r w:rsidRPr="00B965D4">
        <w:rPr>
          <w:rFonts w:ascii="Times New Roman" w:hAnsi="Times New Roman" w:cs="Times New Roman"/>
          <w:szCs w:val="24"/>
          <w:lang w:val="fr-FR"/>
        </w:rPr>
        <w:t xml:space="preserve">Ces ajouts sont réalisés par l'outil </w:t>
      </w:r>
      <w:proofErr w:type="spellStart"/>
      <w:r w:rsidRPr="00B965D4">
        <w:rPr>
          <w:rFonts w:ascii="Times New Roman" w:hAnsi="Times New Roman" w:cs="Times New Roman"/>
          <w:b/>
          <w:szCs w:val="24"/>
          <w:lang w:val="fr-FR"/>
        </w:rPr>
        <w:t>generate_csv_meta</w:t>
      </w:r>
      <w:proofErr w:type="spellEnd"/>
      <w:r w:rsidRPr="00B965D4">
        <w:rPr>
          <w:rFonts w:ascii="Times New Roman" w:hAnsi="Times New Roman" w:cs="Times New Roman"/>
          <w:szCs w:val="24"/>
          <w:lang w:val="fr-FR"/>
        </w:rPr>
        <w:t xml:space="preserve"> </w:t>
      </w:r>
      <w:r w:rsidR="003C109C" w:rsidRPr="00B965D4">
        <w:rPr>
          <w:rFonts w:ascii="Times New Roman" w:hAnsi="Times New Roman" w:cs="Times New Roman"/>
          <w:szCs w:val="24"/>
          <w:lang w:val="fr-FR"/>
        </w:rPr>
        <w:t xml:space="preserve">qui produit </w:t>
      </w:r>
      <w:r w:rsidRPr="00B965D4">
        <w:rPr>
          <w:rFonts w:ascii="Times New Roman" w:hAnsi="Times New Roman" w:cs="Times New Roman"/>
          <w:szCs w:val="24"/>
          <w:lang w:val="fr-FR"/>
        </w:rPr>
        <w:t xml:space="preserve">un fichier </w:t>
      </w:r>
      <w:r w:rsidR="003C109C" w:rsidRPr="00B965D4">
        <w:rPr>
          <w:rFonts w:ascii="Times New Roman" w:hAnsi="Times New Roman" w:cs="Times New Roman"/>
          <w:szCs w:val="24"/>
          <w:lang w:val="fr-FR"/>
        </w:rPr>
        <w:t>CSV</w:t>
      </w:r>
      <w:r w:rsidRPr="00B965D4">
        <w:rPr>
          <w:rFonts w:ascii="Times New Roman" w:hAnsi="Times New Roman" w:cs="Times New Roman"/>
          <w:szCs w:val="24"/>
          <w:lang w:val="fr-FR"/>
        </w:rPr>
        <w:t xml:space="preserve"> enrichi</w:t>
      </w:r>
      <w:r w:rsidR="003C109C" w:rsidRPr="00B965D4">
        <w:rPr>
          <w:rFonts w:ascii="Times New Roman" w:hAnsi="Times New Roman" w:cs="Times New Roman"/>
          <w:szCs w:val="24"/>
          <w:lang w:val="fr-FR"/>
        </w:rPr>
        <w:t xml:space="preserve"> pour certains TECH_PARAMETER_ID</w:t>
      </w:r>
      <w:r w:rsidRPr="00B965D4">
        <w:rPr>
          <w:rFonts w:ascii="Times New Roman" w:hAnsi="Times New Roman" w:cs="Times New Roman"/>
          <w:szCs w:val="24"/>
          <w:lang w:val="fr-FR"/>
        </w:rPr>
        <w:t xml:space="preserve">. Les ajouts </w:t>
      </w:r>
      <w:r w:rsidR="00BF6916">
        <w:rPr>
          <w:rFonts w:ascii="Times New Roman" w:hAnsi="Times New Roman" w:cs="Times New Roman"/>
          <w:szCs w:val="24"/>
          <w:lang w:val="fr-FR"/>
        </w:rPr>
        <w:t xml:space="preserve">effectués </w:t>
      </w:r>
      <w:r w:rsidRPr="00B965D4">
        <w:rPr>
          <w:rFonts w:ascii="Times New Roman" w:hAnsi="Times New Roman" w:cs="Times New Roman"/>
          <w:szCs w:val="24"/>
          <w:lang w:val="fr-FR"/>
        </w:rPr>
        <w:t>sont listés</w:t>
      </w:r>
      <w:r w:rsidR="003C109C" w:rsidRPr="00B965D4">
        <w:rPr>
          <w:rFonts w:ascii="Times New Roman" w:hAnsi="Times New Roman" w:cs="Times New Roman"/>
          <w:szCs w:val="24"/>
          <w:lang w:val="fr-FR"/>
        </w:rPr>
        <w:t xml:space="preserve"> dans le log</w:t>
      </w:r>
      <w:r w:rsidRPr="00B965D4">
        <w:rPr>
          <w:rFonts w:ascii="Times New Roman" w:hAnsi="Times New Roman" w:cs="Times New Roman"/>
          <w:szCs w:val="24"/>
          <w:lang w:val="fr-FR"/>
        </w:rPr>
        <w:t xml:space="preserve"> </w:t>
      </w:r>
      <w:r w:rsidR="00BF6916">
        <w:rPr>
          <w:rFonts w:ascii="Times New Roman" w:hAnsi="Times New Roman" w:cs="Times New Roman"/>
          <w:szCs w:val="24"/>
          <w:lang w:val="fr-FR"/>
        </w:rPr>
        <w:t xml:space="preserve">de l’outil </w:t>
      </w:r>
      <w:r w:rsidRPr="00B965D4">
        <w:rPr>
          <w:rFonts w:ascii="Times New Roman" w:hAnsi="Times New Roman" w:cs="Times New Roman"/>
          <w:szCs w:val="24"/>
          <w:lang w:val="fr-FR"/>
        </w:rPr>
        <w:t>pa</w:t>
      </w:r>
      <w:r w:rsidR="003C109C" w:rsidRPr="00B965D4">
        <w:rPr>
          <w:rFonts w:ascii="Times New Roman" w:hAnsi="Times New Roman" w:cs="Times New Roman"/>
          <w:szCs w:val="24"/>
          <w:lang w:val="fr-FR"/>
        </w:rPr>
        <w:t>r un message INFO (i</w:t>
      </w:r>
      <w:r w:rsidRPr="00B965D4">
        <w:rPr>
          <w:rFonts w:ascii="Times New Roman" w:hAnsi="Times New Roman" w:cs="Times New Roman"/>
          <w:szCs w:val="24"/>
          <w:lang w:val="fr-FR"/>
        </w:rPr>
        <w:t>l ne doit pas y avoir de message ERROR</w:t>
      </w:r>
      <w:r w:rsidR="003C109C" w:rsidRPr="00B965D4">
        <w:rPr>
          <w:rFonts w:ascii="Times New Roman" w:hAnsi="Times New Roman" w:cs="Times New Roman"/>
          <w:szCs w:val="24"/>
          <w:lang w:val="fr-FR"/>
        </w:rPr>
        <w:t xml:space="preserve"> lors de l’</w:t>
      </w:r>
      <w:r w:rsidR="00BF6D8F" w:rsidRPr="00B965D4">
        <w:rPr>
          <w:rFonts w:ascii="Times New Roman" w:hAnsi="Times New Roman" w:cs="Times New Roman"/>
          <w:szCs w:val="24"/>
          <w:lang w:val="fr-FR"/>
        </w:rPr>
        <w:t>utilisation de cet ou</w:t>
      </w:r>
      <w:r w:rsidR="003C109C" w:rsidRPr="00B965D4">
        <w:rPr>
          <w:rFonts w:ascii="Times New Roman" w:hAnsi="Times New Roman" w:cs="Times New Roman"/>
          <w:szCs w:val="24"/>
          <w:lang w:val="fr-FR"/>
        </w:rPr>
        <w:t>til)</w:t>
      </w:r>
      <w:r w:rsidRPr="00B965D4">
        <w:rPr>
          <w:rFonts w:ascii="Times New Roman" w:hAnsi="Times New Roman" w:cs="Times New Roman"/>
          <w:szCs w:val="24"/>
          <w:lang w:val="fr-FR"/>
        </w:rPr>
        <w:t>.</w:t>
      </w:r>
    </w:p>
    <w:p w:rsidR="00D019B5" w:rsidRPr="00B965D4" w:rsidRDefault="0006314A" w:rsidP="00D019B5">
      <w:pPr>
        <w:spacing w:line="240" w:lineRule="auto"/>
        <w:rPr>
          <w:rFonts w:ascii="Times New Roman" w:hAnsi="Times New Roman" w:cs="Times New Roman"/>
          <w:szCs w:val="24"/>
          <w:lang w:val="fr-FR"/>
        </w:rPr>
      </w:pPr>
      <w:r w:rsidRPr="00B965D4">
        <w:rPr>
          <w:rFonts w:ascii="Times New Roman" w:hAnsi="Times New Roman" w:cs="Times New Roman"/>
          <w:szCs w:val="24"/>
          <w:lang w:val="fr-FR"/>
        </w:rPr>
        <w:lastRenderedPageBreak/>
        <w:t>L’</w:t>
      </w:r>
      <w:r w:rsidR="00D019B5" w:rsidRPr="00B965D4">
        <w:rPr>
          <w:rFonts w:ascii="Times New Roman" w:hAnsi="Times New Roman" w:cs="Times New Roman"/>
          <w:szCs w:val="24"/>
          <w:lang w:val="fr-FR"/>
        </w:rPr>
        <w:t>outil effectue également le changement du DIM_LEVEL associé</w:t>
      </w:r>
      <w:r w:rsidR="00BF6916">
        <w:rPr>
          <w:rFonts w:ascii="Times New Roman" w:hAnsi="Times New Roman" w:cs="Times New Roman"/>
          <w:szCs w:val="24"/>
          <w:lang w:val="fr-FR"/>
        </w:rPr>
        <w:t xml:space="preserve"> aux capteurs et aux paramètres. Il</w:t>
      </w:r>
      <w:ins w:id="228" w:author="RANNOU Jean-Philippe" w:date="2015-06-24T11:03:00Z">
        <w:r w:rsidR="0046290B">
          <w:rPr>
            <w:rFonts w:ascii="Times New Roman" w:hAnsi="Times New Roman" w:cs="Times New Roman"/>
            <w:szCs w:val="24"/>
            <w:lang w:val="fr-FR"/>
          </w:rPr>
          <w:t>s</w:t>
        </w:r>
      </w:ins>
      <w:r w:rsidR="00BF6916">
        <w:rPr>
          <w:rFonts w:ascii="Times New Roman" w:hAnsi="Times New Roman" w:cs="Times New Roman"/>
          <w:szCs w:val="24"/>
          <w:lang w:val="fr-FR"/>
        </w:rPr>
        <w:t xml:space="preserve"> sont alors</w:t>
      </w:r>
      <w:r w:rsidR="00D019B5" w:rsidRPr="00B965D4">
        <w:rPr>
          <w:rFonts w:ascii="Times New Roman" w:hAnsi="Times New Roman" w:cs="Times New Roman"/>
          <w:szCs w:val="24"/>
          <w:lang w:val="fr-FR"/>
        </w:rPr>
        <w:t xml:space="preserve"> sur 3 digits, le premier servant à identifier le capteur d'appartenance</w:t>
      </w:r>
      <w:r w:rsidRPr="00B965D4">
        <w:rPr>
          <w:rFonts w:ascii="Times New Roman" w:hAnsi="Times New Roman" w:cs="Times New Roman"/>
          <w:szCs w:val="24"/>
          <w:lang w:val="fr-FR"/>
        </w:rPr>
        <w:t xml:space="preserve"> </w:t>
      </w:r>
      <w:r w:rsidR="00D019B5" w:rsidRPr="00B965D4">
        <w:rPr>
          <w:rFonts w:ascii="Times New Roman" w:hAnsi="Times New Roman" w:cs="Times New Roman"/>
          <w:szCs w:val="24"/>
          <w:lang w:val="fr-FR"/>
        </w:rPr>
        <w:t>(0: CTD, 1: OPTODE, 2: OCR, 3: ECO3, 4: FLBB, 5: CROVER, 6: SUNA). Cela rend plus aisé l'accès aux différents capteurs et paramètres associés (</w:t>
      </w:r>
      <w:r w:rsidRPr="00B965D4">
        <w:rPr>
          <w:rFonts w:ascii="Times New Roman" w:hAnsi="Times New Roman" w:cs="Times New Roman"/>
          <w:szCs w:val="24"/>
          <w:lang w:val="fr-FR"/>
        </w:rPr>
        <w:t>notamment</w:t>
      </w:r>
      <w:r w:rsidR="00D019B5" w:rsidRPr="00B965D4">
        <w:rPr>
          <w:rFonts w:ascii="Times New Roman" w:hAnsi="Times New Roman" w:cs="Times New Roman"/>
          <w:szCs w:val="24"/>
          <w:lang w:val="fr-FR"/>
        </w:rPr>
        <w:t xml:space="preserve"> pour leur mise à jour).</w:t>
      </w:r>
    </w:p>
    <w:p w:rsidR="00D019B5" w:rsidRPr="00B965D4" w:rsidRDefault="00D019B5" w:rsidP="00D019B5">
      <w:pPr>
        <w:spacing w:line="240" w:lineRule="auto"/>
        <w:rPr>
          <w:rFonts w:ascii="Times New Roman" w:hAnsi="Times New Roman" w:cs="Times New Roman"/>
          <w:szCs w:val="24"/>
          <w:lang w:val="fr-FR"/>
        </w:rPr>
      </w:pPr>
      <w:r w:rsidRPr="00B965D4">
        <w:rPr>
          <w:rFonts w:ascii="Times New Roman" w:hAnsi="Times New Roman" w:cs="Times New Roman"/>
          <w:szCs w:val="24"/>
          <w:lang w:val="fr-FR"/>
        </w:rPr>
        <w:t>Les données du fichier CSV produit doivent remplacer les informations de l'export de la base (</w:t>
      </w:r>
      <w:proofErr w:type="spellStart"/>
      <w:r w:rsidRPr="00B965D4">
        <w:rPr>
          <w:rFonts w:ascii="Times New Roman" w:hAnsi="Times New Roman" w:cs="Times New Roman"/>
          <w:b/>
          <w:i/>
          <w:szCs w:val="24"/>
          <w:lang w:val="fr-FR"/>
        </w:rPr>
        <w:t>new_</w:t>
      </w:r>
      <w:r w:rsidR="00BF6D8F" w:rsidRPr="00B965D4">
        <w:rPr>
          <w:rFonts w:ascii="Times New Roman" w:hAnsi="Times New Roman" w:cs="Times New Roman"/>
          <w:b/>
          <w:i/>
          <w:szCs w:val="24"/>
          <w:lang w:val="fr-FR"/>
        </w:rPr>
        <w:t>argos</w:t>
      </w:r>
      <w:proofErr w:type="spellEnd"/>
      <w:r w:rsidR="00BF6916">
        <w:rPr>
          <w:rFonts w:ascii="Times New Roman" w:hAnsi="Times New Roman" w:cs="Times New Roman"/>
          <w:b/>
          <w:i/>
          <w:szCs w:val="24"/>
          <w:lang w:val="fr-FR"/>
        </w:rPr>
        <w:t>/iridium</w:t>
      </w:r>
      <w:r w:rsidR="00BF6D8F" w:rsidRPr="00B965D4">
        <w:rPr>
          <w:rFonts w:ascii="Times New Roman" w:hAnsi="Times New Roman" w:cs="Times New Roman"/>
          <w:b/>
          <w:i/>
          <w:szCs w:val="24"/>
          <w:lang w:val="fr-FR"/>
        </w:rPr>
        <w:t>_</w:t>
      </w:r>
      <w:r w:rsidRPr="00B965D4">
        <w:rPr>
          <w:rFonts w:ascii="Times New Roman" w:hAnsi="Times New Roman" w:cs="Times New Roman"/>
          <w:b/>
          <w:i/>
          <w:szCs w:val="24"/>
          <w:lang w:val="fr-FR"/>
        </w:rPr>
        <w:t>meta_yyyymmdd.txt</w:t>
      </w:r>
      <w:r w:rsidRPr="00B965D4">
        <w:rPr>
          <w:rFonts w:ascii="Times New Roman" w:hAnsi="Times New Roman" w:cs="Times New Roman"/>
          <w:szCs w:val="24"/>
          <w:lang w:val="fr-FR"/>
        </w:rPr>
        <w:t>) pour les TECH_PARAMETER_ID concernés.</w:t>
      </w:r>
    </w:p>
    <w:p w:rsidR="00D019B5" w:rsidRPr="00B965D4" w:rsidRDefault="00D019B5" w:rsidP="00D019B5">
      <w:pPr>
        <w:spacing w:line="240" w:lineRule="auto"/>
        <w:rPr>
          <w:rFonts w:ascii="Times New Roman" w:hAnsi="Times New Roman" w:cs="Times New Roman"/>
          <w:szCs w:val="24"/>
          <w:lang w:val="fr-FR"/>
        </w:rPr>
      </w:pPr>
      <w:r w:rsidRPr="00B965D4">
        <w:rPr>
          <w:rFonts w:ascii="Times New Roman" w:hAnsi="Times New Roman" w:cs="Times New Roman"/>
          <w:szCs w:val="24"/>
          <w:lang w:val="fr-FR"/>
        </w:rPr>
        <w:t xml:space="preserve">On peut relancer </w:t>
      </w:r>
      <w:proofErr w:type="spellStart"/>
      <w:r w:rsidRPr="00B965D4">
        <w:rPr>
          <w:rFonts w:ascii="Times New Roman" w:hAnsi="Times New Roman" w:cs="Times New Roman"/>
          <w:b/>
          <w:szCs w:val="24"/>
          <w:lang w:val="fr-FR"/>
        </w:rPr>
        <w:t>generate_csv_meta</w:t>
      </w:r>
      <w:proofErr w:type="spellEnd"/>
      <w:r w:rsidRPr="00B965D4">
        <w:rPr>
          <w:rFonts w:ascii="Times New Roman" w:hAnsi="Times New Roman" w:cs="Times New Roman"/>
          <w:szCs w:val="24"/>
          <w:lang w:val="fr-FR"/>
        </w:rPr>
        <w:t xml:space="preserve"> avec l'export de la base mis à jour jusqu'à ne plus avoir d'ajout effectué par l'outil (plus de message INFO dans le log).</w:t>
      </w:r>
    </w:p>
    <w:p w:rsidR="0006314A" w:rsidRPr="00B965D4" w:rsidRDefault="0006314A" w:rsidP="00930A85">
      <w:pPr>
        <w:pStyle w:val="Titre3"/>
        <w:rPr>
          <w:lang w:val="fr-FR"/>
        </w:rPr>
      </w:pPr>
      <w:bookmarkStart w:id="229" w:name="_Toc422910725"/>
      <w:r w:rsidRPr="00B965D4">
        <w:rPr>
          <w:lang w:val="fr-FR"/>
        </w:rPr>
        <w:t>Contrôle des informations obligatoires</w:t>
      </w:r>
      <w:bookmarkEnd w:id="229"/>
    </w:p>
    <w:p w:rsidR="00D019B5" w:rsidRPr="00B965D4" w:rsidRDefault="00D019B5" w:rsidP="00D019B5">
      <w:pPr>
        <w:spacing w:line="240" w:lineRule="auto"/>
        <w:rPr>
          <w:rFonts w:ascii="Times New Roman" w:hAnsi="Times New Roman" w:cs="Times New Roman"/>
          <w:szCs w:val="24"/>
          <w:lang w:val="fr-FR"/>
        </w:rPr>
      </w:pPr>
      <w:r w:rsidRPr="00B965D4">
        <w:rPr>
          <w:rFonts w:ascii="Times New Roman" w:hAnsi="Times New Roman" w:cs="Times New Roman"/>
          <w:szCs w:val="24"/>
          <w:lang w:val="fr-FR"/>
        </w:rPr>
        <w:t xml:space="preserve">L'export de base obtenu doit ensuite être vérifié pour contrôler que les informations obligatoires (pour le </w:t>
      </w:r>
      <w:proofErr w:type="spellStart"/>
      <w:r w:rsidRPr="00B965D4">
        <w:rPr>
          <w:rFonts w:ascii="Times New Roman" w:hAnsi="Times New Roman" w:cs="Times New Roman"/>
          <w:szCs w:val="24"/>
          <w:lang w:val="fr-FR"/>
        </w:rPr>
        <w:t>checker</w:t>
      </w:r>
      <w:proofErr w:type="spellEnd"/>
      <w:r w:rsidRPr="00B965D4">
        <w:rPr>
          <w:rFonts w:ascii="Times New Roman" w:hAnsi="Times New Roman" w:cs="Times New Roman"/>
          <w:szCs w:val="24"/>
          <w:lang w:val="fr-FR"/>
        </w:rPr>
        <w:t xml:space="preserve">) y sont. L'outil </w:t>
      </w:r>
      <w:proofErr w:type="spellStart"/>
      <w:r w:rsidRPr="00B965D4">
        <w:rPr>
          <w:rFonts w:ascii="Times New Roman" w:hAnsi="Times New Roman" w:cs="Times New Roman"/>
          <w:b/>
          <w:szCs w:val="24"/>
          <w:lang w:val="fr-FR"/>
        </w:rPr>
        <w:t>generate_csv_meta_mandatory</w:t>
      </w:r>
      <w:proofErr w:type="spellEnd"/>
      <w:r w:rsidRPr="00B965D4">
        <w:rPr>
          <w:rFonts w:ascii="Times New Roman" w:hAnsi="Times New Roman" w:cs="Times New Roman"/>
          <w:szCs w:val="24"/>
          <w:lang w:val="fr-FR"/>
        </w:rPr>
        <w:t xml:space="preserve"> effectue cette vérification.</w:t>
      </w:r>
    </w:p>
    <w:p w:rsidR="0006314A" w:rsidRPr="00B965D4" w:rsidRDefault="00D019B5" w:rsidP="00D019B5">
      <w:pPr>
        <w:spacing w:line="240" w:lineRule="auto"/>
        <w:rPr>
          <w:rFonts w:ascii="Times New Roman" w:hAnsi="Times New Roman" w:cs="Times New Roman"/>
          <w:szCs w:val="24"/>
          <w:lang w:val="fr-FR"/>
        </w:rPr>
      </w:pPr>
      <w:r w:rsidRPr="00B965D4">
        <w:rPr>
          <w:rFonts w:ascii="Times New Roman" w:hAnsi="Times New Roman" w:cs="Times New Roman"/>
          <w:szCs w:val="24"/>
          <w:lang w:val="fr-FR"/>
        </w:rPr>
        <w:t>La colonne</w:t>
      </w:r>
      <w:r w:rsidR="0006314A" w:rsidRPr="00B965D4">
        <w:rPr>
          <w:rFonts w:ascii="Times New Roman" w:hAnsi="Times New Roman" w:cs="Times New Roman"/>
          <w:szCs w:val="24"/>
          <w:lang w:val="fr-FR"/>
        </w:rPr>
        <w:t> </w:t>
      </w:r>
      <w:r w:rsidRPr="00B965D4">
        <w:rPr>
          <w:rFonts w:ascii="Times New Roman" w:hAnsi="Times New Roman" w:cs="Times New Roman"/>
          <w:szCs w:val="24"/>
          <w:lang w:val="fr-FR"/>
        </w:rPr>
        <w:t xml:space="preserve"> </w:t>
      </w:r>
      <w:r w:rsidR="0006314A" w:rsidRPr="00B965D4">
        <w:rPr>
          <w:rFonts w:ascii="Times New Roman" w:hAnsi="Times New Roman" w:cs="Times New Roman"/>
          <w:szCs w:val="24"/>
          <w:lang w:val="fr-FR"/>
        </w:rPr>
        <w:t>« </w:t>
      </w:r>
      <w:r w:rsidRPr="00B965D4">
        <w:rPr>
          <w:rFonts w:ascii="Times New Roman" w:hAnsi="Times New Roman" w:cs="Times New Roman"/>
          <w:szCs w:val="24"/>
          <w:lang w:val="fr-FR"/>
        </w:rPr>
        <w:t>D</w:t>
      </w:r>
      <w:r w:rsidR="0006314A" w:rsidRPr="00B965D4">
        <w:rPr>
          <w:rFonts w:ascii="Times New Roman" w:hAnsi="Times New Roman" w:cs="Times New Roman"/>
          <w:szCs w:val="24"/>
          <w:lang w:val="fr-FR"/>
        </w:rPr>
        <w:t> »</w:t>
      </w:r>
      <w:r w:rsidRPr="00B965D4">
        <w:rPr>
          <w:rFonts w:ascii="Times New Roman" w:hAnsi="Times New Roman" w:cs="Times New Roman"/>
          <w:szCs w:val="24"/>
          <w:lang w:val="fr-FR"/>
        </w:rPr>
        <w:t xml:space="preserve"> du </w:t>
      </w:r>
      <w:r w:rsidR="0006314A" w:rsidRPr="00B965D4">
        <w:rPr>
          <w:rFonts w:ascii="Times New Roman" w:hAnsi="Times New Roman" w:cs="Times New Roman"/>
          <w:szCs w:val="24"/>
          <w:lang w:val="fr-FR"/>
        </w:rPr>
        <w:t>fichier CSV produit:</w:t>
      </w:r>
    </w:p>
    <w:p w:rsidR="0006314A" w:rsidRPr="00B965D4" w:rsidRDefault="00D119FD" w:rsidP="00D019B5">
      <w:pPr>
        <w:pStyle w:val="Paragraphedeliste"/>
        <w:numPr>
          <w:ilvl w:val="0"/>
          <w:numId w:val="33"/>
        </w:numPr>
        <w:spacing w:line="240" w:lineRule="auto"/>
        <w:rPr>
          <w:rFonts w:ascii="Times New Roman" w:hAnsi="Times New Roman" w:cs="Times New Roman"/>
          <w:szCs w:val="24"/>
          <w:lang w:val="fr-FR"/>
        </w:rPr>
      </w:pPr>
      <w:r w:rsidRPr="00B965D4">
        <w:rPr>
          <w:rFonts w:ascii="Times New Roman" w:hAnsi="Times New Roman" w:cs="Times New Roman"/>
          <w:szCs w:val="24"/>
          <w:lang w:val="fr-FR"/>
        </w:rPr>
        <w:t>P</w:t>
      </w:r>
      <w:r w:rsidR="00D019B5" w:rsidRPr="00B965D4">
        <w:rPr>
          <w:rFonts w:ascii="Times New Roman" w:hAnsi="Times New Roman" w:cs="Times New Roman"/>
          <w:szCs w:val="24"/>
          <w:lang w:val="fr-FR"/>
        </w:rPr>
        <w:t xml:space="preserve">eut comporter </w:t>
      </w:r>
      <w:r w:rsidRPr="00B965D4">
        <w:rPr>
          <w:rFonts w:ascii="Times New Roman" w:hAnsi="Times New Roman" w:cs="Times New Roman"/>
          <w:szCs w:val="24"/>
          <w:lang w:val="fr-FR"/>
        </w:rPr>
        <w:t>la mention</w:t>
      </w:r>
      <w:r w:rsidR="00AC056F">
        <w:rPr>
          <w:rFonts w:ascii="Times New Roman" w:hAnsi="Times New Roman" w:cs="Times New Roman"/>
          <w:szCs w:val="24"/>
          <w:lang w:val="fr-FR"/>
        </w:rPr>
        <w:t xml:space="preserve"> « </w:t>
      </w:r>
      <w:r w:rsidR="00D019B5" w:rsidRPr="00B965D4">
        <w:rPr>
          <w:rFonts w:ascii="Times New Roman" w:hAnsi="Times New Roman" w:cs="Times New Roman"/>
          <w:szCs w:val="24"/>
          <w:lang w:val="fr-FR"/>
        </w:rPr>
        <w:t>MANDATO</w:t>
      </w:r>
      <w:r w:rsidR="0006314A" w:rsidRPr="00B965D4">
        <w:rPr>
          <w:rFonts w:ascii="Times New Roman" w:hAnsi="Times New Roman" w:cs="Times New Roman"/>
          <w:szCs w:val="24"/>
          <w:lang w:val="fr-FR"/>
        </w:rPr>
        <w:t>RY (</w:t>
      </w:r>
      <w:proofErr w:type="spellStart"/>
      <w:r w:rsidR="0006314A" w:rsidRPr="00B965D4">
        <w:rPr>
          <w:rFonts w:ascii="Times New Roman" w:hAnsi="Times New Roman" w:cs="Times New Roman"/>
          <w:szCs w:val="24"/>
          <w:lang w:val="fr-FR"/>
        </w:rPr>
        <w:t>can</w:t>
      </w:r>
      <w:proofErr w:type="spellEnd"/>
      <w:r w:rsidR="0006314A" w:rsidRPr="00B965D4">
        <w:rPr>
          <w:rFonts w:ascii="Times New Roman" w:hAnsi="Times New Roman" w:cs="Times New Roman"/>
          <w:szCs w:val="24"/>
          <w:lang w:val="fr-FR"/>
        </w:rPr>
        <w:t xml:space="preserve"> </w:t>
      </w:r>
      <w:proofErr w:type="spellStart"/>
      <w:r w:rsidR="0006314A" w:rsidRPr="00B965D4">
        <w:rPr>
          <w:rFonts w:ascii="Times New Roman" w:hAnsi="Times New Roman" w:cs="Times New Roman"/>
          <w:szCs w:val="24"/>
          <w:lang w:val="fr-FR"/>
        </w:rPr>
        <w:t>be</w:t>
      </w:r>
      <w:proofErr w:type="spellEnd"/>
      <w:r w:rsidR="0006314A" w:rsidRPr="00B965D4">
        <w:rPr>
          <w:rFonts w:ascii="Times New Roman" w:hAnsi="Times New Roman" w:cs="Times New Roman"/>
          <w:szCs w:val="24"/>
          <w:lang w:val="fr-FR"/>
        </w:rPr>
        <w:t xml:space="preserve"> </w:t>
      </w:r>
      <w:proofErr w:type="spellStart"/>
      <w:r w:rsidR="0006314A" w:rsidRPr="00B965D4">
        <w:rPr>
          <w:rFonts w:ascii="Times New Roman" w:hAnsi="Times New Roman" w:cs="Times New Roman"/>
          <w:szCs w:val="24"/>
          <w:lang w:val="fr-FR"/>
        </w:rPr>
        <w:t>replaced</w:t>
      </w:r>
      <w:proofErr w:type="spellEnd"/>
      <w:r w:rsidR="0006314A" w:rsidRPr="00B965D4">
        <w:rPr>
          <w:rFonts w:ascii="Times New Roman" w:hAnsi="Times New Roman" w:cs="Times New Roman"/>
          <w:szCs w:val="24"/>
          <w:lang w:val="fr-FR"/>
        </w:rPr>
        <w:t xml:space="preserve"> by 'n/a')</w:t>
      </w:r>
      <w:r w:rsidR="00AC056F">
        <w:rPr>
          <w:rFonts w:ascii="Times New Roman" w:hAnsi="Times New Roman" w:cs="Times New Roman"/>
          <w:szCs w:val="24"/>
          <w:lang w:val="fr-FR"/>
        </w:rPr>
        <w:t> »</w:t>
      </w:r>
      <w:r w:rsidR="0006314A" w:rsidRPr="00B965D4">
        <w:rPr>
          <w:rFonts w:ascii="Times New Roman" w:hAnsi="Times New Roman" w:cs="Times New Roman"/>
          <w:szCs w:val="24"/>
          <w:lang w:val="fr-FR"/>
        </w:rPr>
        <w:t xml:space="preserve"> : cela </w:t>
      </w:r>
      <w:r w:rsidR="00D019B5" w:rsidRPr="00B965D4">
        <w:rPr>
          <w:rFonts w:ascii="Times New Roman" w:hAnsi="Times New Roman" w:cs="Times New Roman"/>
          <w:szCs w:val="24"/>
          <w:lang w:val="fr-FR"/>
        </w:rPr>
        <w:t>signifie que l'information est obligatoire mais que l'on peut me</w:t>
      </w:r>
      <w:r w:rsidR="0006314A" w:rsidRPr="00B965D4">
        <w:rPr>
          <w:rFonts w:ascii="Times New Roman" w:hAnsi="Times New Roman" w:cs="Times New Roman"/>
          <w:szCs w:val="24"/>
          <w:lang w:val="fr-FR"/>
        </w:rPr>
        <w:t>ttre 'n</w:t>
      </w:r>
      <w:r w:rsidRPr="00B965D4">
        <w:rPr>
          <w:rFonts w:ascii="Times New Roman" w:hAnsi="Times New Roman" w:cs="Times New Roman"/>
          <w:szCs w:val="24"/>
          <w:lang w:val="fr-FR"/>
        </w:rPr>
        <w:t>/a' si elle est absente.</w:t>
      </w:r>
      <w:r w:rsidR="0006314A" w:rsidRPr="00B965D4">
        <w:rPr>
          <w:rFonts w:ascii="Times New Roman" w:hAnsi="Times New Roman" w:cs="Times New Roman"/>
          <w:szCs w:val="24"/>
          <w:lang w:val="fr-FR"/>
        </w:rPr>
        <w:t xml:space="preserve"> Cela</w:t>
      </w:r>
      <w:r w:rsidR="00D019B5" w:rsidRPr="00B965D4">
        <w:rPr>
          <w:rFonts w:ascii="Times New Roman" w:hAnsi="Times New Roman" w:cs="Times New Roman"/>
          <w:szCs w:val="24"/>
          <w:lang w:val="fr-FR"/>
        </w:rPr>
        <w:t xml:space="preserve"> sera fait par l'outil de génération d</w:t>
      </w:r>
      <w:r w:rsidR="0006314A" w:rsidRPr="00B965D4">
        <w:rPr>
          <w:rFonts w:ascii="Times New Roman" w:hAnsi="Times New Roman" w:cs="Times New Roman"/>
          <w:szCs w:val="24"/>
          <w:lang w:val="fr-FR"/>
        </w:rPr>
        <w:t>es fichier</w:t>
      </w:r>
      <w:r w:rsidRPr="00B965D4">
        <w:rPr>
          <w:rFonts w:ascii="Times New Roman" w:hAnsi="Times New Roman" w:cs="Times New Roman"/>
          <w:szCs w:val="24"/>
          <w:lang w:val="fr-FR"/>
        </w:rPr>
        <w:t>s</w:t>
      </w:r>
      <w:r w:rsidR="0006314A" w:rsidRPr="00B965D4">
        <w:rPr>
          <w:rFonts w:ascii="Times New Roman" w:hAnsi="Times New Roman" w:cs="Times New Roman"/>
          <w:szCs w:val="24"/>
          <w:lang w:val="fr-FR"/>
        </w:rPr>
        <w:t xml:space="preserve"> JSON de </w:t>
      </w:r>
      <w:proofErr w:type="spellStart"/>
      <w:r w:rsidR="0006314A" w:rsidRPr="00B965D4">
        <w:rPr>
          <w:rFonts w:ascii="Times New Roman" w:hAnsi="Times New Roman" w:cs="Times New Roman"/>
          <w:szCs w:val="24"/>
          <w:lang w:val="fr-FR"/>
        </w:rPr>
        <w:t>méta-données</w:t>
      </w:r>
      <w:proofErr w:type="spellEnd"/>
      <w:r w:rsidRPr="00B965D4">
        <w:rPr>
          <w:rFonts w:ascii="Times New Roman" w:hAnsi="Times New Roman" w:cs="Times New Roman"/>
          <w:szCs w:val="24"/>
          <w:lang w:val="fr-FR"/>
        </w:rPr>
        <w:t>,</w:t>
      </w:r>
    </w:p>
    <w:p w:rsidR="00D019B5" w:rsidRPr="00B965D4" w:rsidRDefault="0006314A" w:rsidP="00D019B5">
      <w:pPr>
        <w:pStyle w:val="Paragraphedeliste"/>
        <w:numPr>
          <w:ilvl w:val="0"/>
          <w:numId w:val="33"/>
        </w:numPr>
        <w:spacing w:line="240" w:lineRule="auto"/>
        <w:rPr>
          <w:rFonts w:ascii="Times New Roman" w:hAnsi="Times New Roman" w:cs="Times New Roman"/>
          <w:szCs w:val="24"/>
          <w:lang w:val="fr-FR"/>
        </w:rPr>
      </w:pPr>
      <w:r w:rsidRPr="00B965D4">
        <w:rPr>
          <w:rFonts w:ascii="Times New Roman" w:hAnsi="Times New Roman" w:cs="Times New Roman"/>
          <w:szCs w:val="24"/>
          <w:lang w:val="fr-FR"/>
        </w:rPr>
        <w:t xml:space="preserve">Ne doit pas comporter </w:t>
      </w:r>
      <w:r w:rsidR="00D119FD" w:rsidRPr="00B965D4">
        <w:rPr>
          <w:rFonts w:ascii="Times New Roman" w:hAnsi="Times New Roman" w:cs="Times New Roman"/>
          <w:szCs w:val="24"/>
          <w:lang w:val="fr-FR"/>
        </w:rPr>
        <w:t>la</w:t>
      </w:r>
      <w:r w:rsidRPr="00B965D4">
        <w:rPr>
          <w:rFonts w:ascii="Times New Roman" w:hAnsi="Times New Roman" w:cs="Times New Roman"/>
          <w:szCs w:val="24"/>
          <w:lang w:val="fr-FR"/>
        </w:rPr>
        <w:t xml:space="preserve"> mention </w:t>
      </w:r>
      <w:r w:rsidR="00AC056F">
        <w:rPr>
          <w:rFonts w:ascii="Times New Roman" w:hAnsi="Times New Roman" w:cs="Times New Roman"/>
          <w:szCs w:val="24"/>
          <w:lang w:val="fr-FR"/>
        </w:rPr>
        <w:t>« </w:t>
      </w:r>
      <w:r w:rsidRPr="00B965D4">
        <w:rPr>
          <w:rFonts w:ascii="Times New Roman" w:hAnsi="Times New Roman" w:cs="Times New Roman"/>
          <w:szCs w:val="24"/>
          <w:lang w:val="fr-FR"/>
        </w:rPr>
        <w:t>MANDATORY</w:t>
      </w:r>
      <w:r w:rsidR="00AC056F">
        <w:rPr>
          <w:rFonts w:ascii="Times New Roman" w:hAnsi="Times New Roman" w:cs="Times New Roman"/>
          <w:szCs w:val="24"/>
          <w:lang w:val="fr-FR"/>
        </w:rPr>
        <w:t> »</w:t>
      </w:r>
      <w:r w:rsidRPr="00B965D4">
        <w:rPr>
          <w:rFonts w:ascii="Times New Roman" w:hAnsi="Times New Roman" w:cs="Times New Roman"/>
          <w:szCs w:val="24"/>
          <w:lang w:val="fr-FR"/>
        </w:rPr>
        <w:t xml:space="preserve"> : dans le cas contraire, </w:t>
      </w:r>
      <w:r w:rsidR="00D019B5" w:rsidRPr="00B965D4">
        <w:rPr>
          <w:rFonts w:ascii="Times New Roman" w:hAnsi="Times New Roman" w:cs="Times New Roman"/>
          <w:szCs w:val="24"/>
          <w:lang w:val="fr-FR"/>
        </w:rPr>
        <w:t xml:space="preserve">ces champs doivent </w:t>
      </w:r>
      <w:r w:rsidR="00D019B5" w:rsidRPr="00B965D4">
        <w:rPr>
          <w:rFonts w:ascii="Times New Roman" w:hAnsi="Times New Roman" w:cs="Times New Roman"/>
          <w:b/>
          <w:szCs w:val="24"/>
          <w:lang w:val="fr-FR"/>
        </w:rPr>
        <w:t>impérativement</w:t>
      </w:r>
      <w:r w:rsidR="00D019B5" w:rsidRPr="00B965D4">
        <w:rPr>
          <w:rFonts w:ascii="Times New Roman" w:hAnsi="Times New Roman" w:cs="Times New Roman"/>
          <w:szCs w:val="24"/>
          <w:lang w:val="fr-FR"/>
        </w:rPr>
        <w:t xml:space="preserve"> être renseignés si l'on veut que le fichier meta.nc passe le </w:t>
      </w:r>
      <w:proofErr w:type="spellStart"/>
      <w:r w:rsidR="00D019B5" w:rsidRPr="00B965D4">
        <w:rPr>
          <w:rFonts w:ascii="Times New Roman" w:hAnsi="Times New Roman" w:cs="Times New Roman"/>
          <w:szCs w:val="24"/>
          <w:lang w:val="fr-FR"/>
        </w:rPr>
        <w:t>checker</w:t>
      </w:r>
      <w:proofErr w:type="spellEnd"/>
      <w:r w:rsidR="00D019B5" w:rsidRPr="00B965D4">
        <w:rPr>
          <w:rFonts w:ascii="Times New Roman" w:hAnsi="Times New Roman" w:cs="Times New Roman"/>
          <w:szCs w:val="24"/>
          <w:lang w:val="fr-FR"/>
        </w:rPr>
        <w:t>.</w:t>
      </w:r>
    </w:p>
    <w:p w:rsidR="00D019B5" w:rsidRPr="00B965D4" w:rsidRDefault="0006314A" w:rsidP="00930A85">
      <w:pPr>
        <w:pStyle w:val="Titre3"/>
        <w:rPr>
          <w:lang w:val="fr-FR"/>
        </w:rPr>
      </w:pPr>
      <w:bookmarkStart w:id="230" w:name="_Toc422910726"/>
      <w:r w:rsidRPr="00B965D4">
        <w:rPr>
          <w:lang w:val="fr-FR"/>
        </w:rPr>
        <w:t>Reporter les enrichissements dans la base de données</w:t>
      </w:r>
      <w:bookmarkEnd w:id="230"/>
    </w:p>
    <w:p w:rsidR="00D019B5" w:rsidRPr="00B965D4" w:rsidRDefault="00D019B5" w:rsidP="00D019B5">
      <w:pPr>
        <w:spacing w:line="240" w:lineRule="auto"/>
        <w:rPr>
          <w:rFonts w:ascii="Times New Roman" w:hAnsi="Times New Roman" w:cs="Times New Roman"/>
          <w:szCs w:val="24"/>
          <w:lang w:val="fr-FR"/>
        </w:rPr>
      </w:pPr>
      <w:r w:rsidRPr="00B965D4">
        <w:rPr>
          <w:rFonts w:ascii="Times New Roman" w:hAnsi="Times New Roman" w:cs="Times New Roman"/>
          <w:szCs w:val="24"/>
          <w:lang w:val="fr-FR"/>
        </w:rPr>
        <w:t>Une fois l'export de base enrichi, mettre à jour la base avec</w:t>
      </w:r>
      <w:r w:rsidR="00D119FD" w:rsidRPr="00B965D4">
        <w:rPr>
          <w:rFonts w:ascii="Times New Roman" w:hAnsi="Times New Roman" w:cs="Times New Roman"/>
          <w:szCs w:val="24"/>
          <w:lang w:val="fr-FR"/>
        </w:rPr>
        <w:t xml:space="preserve"> son contenu (pour archivage). Avant cette opération, p</w:t>
      </w:r>
      <w:r w:rsidRPr="00B965D4">
        <w:rPr>
          <w:rFonts w:ascii="Times New Roman" w:hAnsi="Times New Roman" w:cs="Times New Roman"/>
          <w:szCs w:val="24"/>
          <w:lang w:val="fr-FR"/>
        </w:rPr>
        <w:t>enser à exclure les champs vides.</w:t>
      </w:r>
    </w:p>
    <w:p w:rsidR="00D019B5" w:rsidRPr="00B965D4" w:rsidRDefault="00930A85" w:rsidP="00930A85">
      <w:pPr>
        <w:pStyle w:val="Titre2"/>
      </w:pPr>
      <w:bookmarkStart w:id="231" w:name="_Ref422909191"/>
      <w:bookmarkStart w:id="232" w:name="_Toc422910727"/>
      <w:r w:rsidRPr="00B965D4">
        <w:t xml:space="preserve">Génération des fichiers JSON de </w:t>
      </w:r>
      <w:proofErr w:type="spellStart"/>
      <w:r w:rsidRPr="00B965D4">
        <w:t>méta-données</w:t>
      </w:r>
      <w:bookmarkEnd w:id="231"/>
      <w:bookmarkEnd w:id="232"/>
      <w:proofErr w:type="spellEnd"/>
    </w:p>
    <w:p w:rsidR="00D019B5" w:rsidRPr="00B965D4" w:rsidRDefault="00D019B5" w:rsidP="00D019B5">
      <w:pPr>
        <w:spacing w:line="240" w:lineRule="auto"/>
        <w:rPr>
          <w:rFonts w:ascii="Times New Roman" w:hAnsi="Times New Roman" w:cs="Times New Roman"/>
          <w:szCs w:val="24"/>
          <w:lang w:val="fr-FR"/>
        </w:rPr>
      </w:pPr>
      <w:r w:rsidRPr="00B965D4">
        <w:rPr>
          <w:rFonts w:ascii="Times New Roman" w:hAnsi="Times New Roman" w:cs="Times New Roman"/>
          <w:szCs w:val="24"/>
          <w:lang w:val="fr-FR"/>
        </w:rPr>
        <w:t xml:space="preserve">Générer les fichiers JSON de </w:t>
      </w:r>
      <w:proofErr w:type="spellStart"/>
      <w:r w:rsidRPr="00B965D4">
        <w:rPr>
          <w:rFonts w:ascii="Times New Roman" w:hAnsi="Times New Roman" w:cs="Times New Roman"/>
          <w:szCs w:val="24"/>
          <w:lang w:val="fr-FR"/>
        </w:rPr>
        <w:t>méta-données</w:t>
      </w:r>
      <w:proofErr w:type="spellEnd"/>
      <w:r w:rsidRPr="00B965D4">
        <w:rPr>
          <w:rFonts w:ascii="Times New Roman" w:hAnsi="Times New Roman" w:cs="Times New Roman"/>
          <w:szCs w:val="24"/>
          <w:lang w:val="fr-FR"/>
        </w:rPr>
        <w:t xml:space="preserve"> avec les outils </w:t>
      </w:r>
      <w:proofErr w:type="spellStart"/>
      <w:r w:rsidRPr="00B965D4">
        <w:rPr>
          <w:rFonts w:ascii="Times New Roman" w:hAnsi="Times New Roman" w:cs="Times New Roman"/>
          <w:b/>
          <w:szCs w:val="24"/>
          <w:lang w:val="fr-FR"/>
        </w:rPr>
        <w:t>generate_json_float_meta_argos</w:t>
      </w:r>
      <w:proofErr w:type="spellEnd"/>
      <w:r w:rsidR="007E3B05" w:rsidRPr="00B965D4">
        <w:rPr>
          <w:rFonts w:ascii="Times New Roman" w:hAnsi="Times New Roman" w:cs="Times New Roman"/>
          <w:szCs w:val="24"/>
          <w:lang w:val="fr-FR"/>
        </w:rPr>
        <w:t xml:space="preserve"> ou</w:t>
      </w:r>
      <w:r w:rsidRPr="00B965D4">
        <w:rPr>
          <w:rFonts w:ascii="Times New Roman" w:hAnsi="Times New Roman" w:cs="Times New Roman"/>
          <w:szCs w:val="24"/>
          <w:lang w:val="fr-FR"/>
        </w:rPr>
        <w:t xml:space="preserve"> </w:t>
      </w:r>
      <w:proofErr w:type="spellStart"/>
      <w:r w:rsidRPr="00B965D4">
        <w:rPr>
          <w:rFonts w:ascii="Times New Roman" w:hAnsi="Times New Roman" w:cs="Times New Roman"/>
          <w:b/>
          <w:szCs w:val="24"/>
          <w:lang w:val="fr-FR"/>
        </w:rPr>
        <w:t>generate_json_float_meta_ir_sbd</w:t>
      </w:r>
      <w:proofErr w:type="spellEnd"/>
      <w:r w:rsidRPr="00B965D4">
        <w:rPr>
          <w:rFonts w:ascii="Times New Roman" w:hAnsi="Times New Roman" w:cs="Times New Roman"/>
          <w:szCs w:val="24"/>
          <w:lang w:val="fr-FR"/>
        </w:rPr>
        <w:t xml:space="preserve"> et </w:t>
      </w:r>
      <w:r w:rsidR="00930A85" w:rsidRPr="00B965D4">
        <w:rPr>
          <w:rFonts w:ascii="Times New Roman" w:hAnsi="Times New Roman" w:cs="Times New Roman"/>
          <w:szCs w:val="24"/>
          <w:lang w:val="fr-FR"/>
        </w:rPr>
        <w:t>déplacer</w:t>
      </w:r>
      <w:r w:rsidRPr="00B965D4">
        <w:rPr>
          <w:rFonts w:ascii="Times New Roman" w:hAnsi="Times New Roman" w:cs="Times New Roman"/>
          <w:szCs w:val="24"/>
          <w:lang w:val="fr-FR"/>
        </w:rPr>
        <w:t xml:space="preserve"> les </w:t>
      </w:r>
      <w:r w:rsidR="00930A85" w:rsidRPr="00B965D4">
        <w:rPr>
          <w:rFonts w:ascii="Times New Roman" w:hAnsi="Times New Roman" w:cs="Times New Roman"/>
          <w:szCs w:val="24"/>
          <w:lang w:val="fr-FR"/>
        </w:rPr>
        <w:t>fichiers</w:t>
      </w:r>
      <w:r w:rsidRPr="00B965D4">
        <w:rPr>
          <w:rFonts w:ascii="Times New Roman" w:hAnsi="Times New Roman" w:cs="Times New Roman"/>
          <w:szCs w:val="24"/>
          <w:lang w:val="fr-FR"/>
        </w:rPr>
        <w:t xml:space="preserve"> produits dans les répertoires ad hoc du décodeur.</w:t>
      </w:r>
    </w:p>
    <w:p w:rsidR="00741E07" w:rsidRPr="00B965D4" w:rsidRDefault="00741E07">
      <w:pPr>
        <w:rPr>
          <w:rFonts w:ascii="Arial" w:eastAsia="Times New Roman" w:hAnsi="Arial" w:cs="Times New Roman"/>
          <w:b/>
          <w:smallCaps/>
          <w:kern w:val="28"/>
          <w:sz w:val="36"/>
          <w:szCs w:val="20"/>
          <w:lang w:val="fr-FR" w:eastAsia="fr-FR"/>
        </w:rPr>
      </w:pPr>
      <w:r w:rsidRPr="00B965D4">
        <w:rPr>
          <w:lang w:val="fr-FR"/>
        </w:rPr>
        <w:br w:type="page"/>
      </w:r>
    </w:p>
    <w:p w:rsidR="00D42CAD" w:rsidRPr="00B965D4" w:rsidRDefault="00D42CAD" w:rsidP="00D42CAD">
      <w:pPr>
        <w:pStyle w:val="Titre1"/>
        <w:rPr>
          <w:lang w:val="fr-FR"/>
        </w:rPr>
      </w:pPr>
      <w:bookmarkStart w:id="233" w:name="_Toc422910728"/>
      <w:r w:rsidRPr="00B965D4">
        <w:rPr>
          <w:lang w:val="fr-FR"/>
        </w:rPr>
        <w:lastRenderedPageBreak/>
        <w:t xml:space="preserve">Déclaration des flotteurs </w:t>
      </w:r>
      <w:proofErr w:type="spellStart"/>
      <w:r w:rsidR="00741E07" w:rsidRPr="00B965D4">
        <w:rPr>
          <w:lang w:val="fr-FR"/>
        </w:rPr>
        <w:t>Remocean</w:t>
      </w:r>
      <w:bookmarkEnd w:id="233"/>
      <w:proofErr w:type="spellEnd"/>
    </w:p>
    <w:p w:rsidR="00BF6D8F" w:rsidRPr="00B965D4" w:rsidRDefault="00BF6D8F" w:rsidP="00BF6D8F">
      <w:pPr>
        <w:pStyle w:val="Titre2"/>
      </w:pPr>
      <w:bookmarkStart w:id="234" w:name="_Toc422910729"/>
      <w:r w:rsidRPr="00B965D4">
        <w:t>Création de la liste des flotteurs à déclarer</w:t>
      </w:r>
      <w:bookmarkEnd w:id="234"/>
    </w:p>
    <w:p w:rsidR="00AC056F" w:rsidRDefault="00AC056F" w:rsidP="00AC056F">
      <w:pPr>
        <w:spacing w:line="240" w:lineRule="auto"/>
        <w:rPr>
          <w:rFonts w:ascii="Times New Roman" w:hAnsi="Times New Roman" w:cs="Times New Roman"/>
          <w:szCs w:val="24"/>
          <w:lang w:val="fr-FR"/>
        </w:rPr>
      </w:pPr>
      <w:r w:rsidRPr="00B965D4">
        <w:rPr>
          <w:rFonts w:ascii="Times New Roman" w:hAnsi="Times New Roman" w:cs="Times New Roman"/>
          <w:szCs w:val="24"/>
          <w:lang w:val="fr-FR"/>
        </w:rPr>
        <w:t xml:space="preserve">Les flotteurs </w:t>
      </w:r>
      <w:r>
        <w:rPr>
          <w:rFonts w:ascii="Times New Roman" w:hAnsi="Times New Roman" w:cs="Times New Roman"/>
          <w:szCs w:val="24"/>
          <w:lang w:val="fr-FR"/>
        </w:rPr>
        <w:t>managés par</w:t>
      </w:r>
      <w:r w:rsidRPr="00B965D4">
        <w:rPr>
          <w:rFonts w:ascii="Times New Roman" w:hAnsi="Times New Roman" w:cs="Times New Roman"/>
          <w:szCs w:val="24"/>
          <w:lang w:val="fr-FR"/>
        </w:rPr>
        <w:t xml:space="preserve"> le décodeur Matlab sont listés dans le fichier </w:t>
      </w:r>
      <w:r w:rsidRPr="00B965D4">
        <w:rPr>
          <w:rFonts w:ascii="Times New Roman" w:hAnsi="Times New Roman" w:cs="Times New Roman"/>
          <w:b/>
          <w:i/>
          <w:szCs w:val="24"/>
          <w:lang w:val="fr-FR"/>
        </w:rPr>
        <w:t>_provor_floats_information_co.txt</w:t>
      </w:r>
      <w:r w:rsidRPr="00B965D4">
        <w:rPr>
          <w:rFonts w:ascii="Times New Roman" w:hAnsi="Times New Roman" w:cs="Times New Roman"/>
          <w:szCs w:val="24"/>
          <w:lang w:val="fr-FR"/>
        </w:rPr>
        <w:t xml:space="preserve"> (.</w:t>
      </w:r>
      <w:proofErr w:type="spellStart"/>
      <w:r w:rsidRPr="00B965D4">
        <w:rPr>
          <w:rFonts w:ascii="Times New Roman" w:hAnsi="Times New Roman" w:cs="Times New Roman"/>
          <w:szCs w:val="24"/>
          <w:lang w:val="fr-FR"/>
        </w:rPr>
        <w:t>xls</w:t>
      </w:r>
      <w:proofErr w:type="spellEnd"/>
      <w:r w:rsidRPr="00B965D4">
        <w:rPr>
          <w:rFonts w:ascii="Times New Roman" w:hAnsi="Times New Roman" w:cs="Times New Roman"/>
          <w:szCs w:val="24"/>
          <w:lang w:val="fr-FR"/>
        </w:rPr>
        <w:t>).</w:t>
      </w:r>
    </w:p>
    <w:p w:rsidR="00AC056F" w:rsidRPr="00B965D4" w:rsidRDefault="00AC056F" w:rsidP="00AC056F">
      <w:pPr>
        <w:spacing w:line="240" w:lineRule="auto"/>
        <w:rPr>
          <w:rFonts w:ascii="Times New Roman" w:hAnsi="Times New Roman" w:cs="Times New Roman"/>
          <w:szCs w:val="24"/>
          <w:lang w:val="fr-FR"/>
        </w:rPr>
      </w:pPr>
      <w:r>
        <w:rPr>
          <w:rFonts w:ascii="Times New Roman" w:hAnsi="Times New Roman" w:cs="Times New Roman"/>
          <w:szCs w:val="24"/>
          <w:lang w:val="fr-FR"/>
        </w:rPr>
        <w:t>Les nouveaux flotteurs déployés sont initialement déclarés dans la base de données (qui est et demeure la référence) par la saisie des informations de leur fiche de mise à l’eau. Périodiquement, il est donc nécessaire de déclarer ces nouveaux flotteurs dans le décodeur Matlab.</w:t>
      </w:r>
    </w:p>
    <w:p w:rsidR="00AC056F" w:rsidRPr="00B965D4" w:rsidRDefault="00AC056F" w:rsidP="00AC056F">
      <w:pPr>
        <w:spacing w:line="240" w:lineRule="auto"/>
        <w:rPr>
          <w:rFonts w:ascii="Times New Roman" w:hAnsi="Times New Roman" w:cs="Times New Roman"/>
          <w:szCs w:val="24"/>
          <w:lang w:val="fr-FR"/>
        </w:rPr>
      </w:pPr>
      <w:r w:rsidRPr="00B965D4">
        <w:rPr>
          <w:rFonts w:ascii="Times New Roman" w:hAnsi="Times New Roman" w:cs="Times New Roman"/>
          <w:szCs w:val="24"/>
          <w:lang w:val="fr-FR"/>
        </w:rPr>
        <w:t xml:space="preserve">Créer, via une requête SQL la liste des flotteurs déclarés en base mais non présents dans le fichier </w:t>
      </w:r>
      <w:r w:rsidRPr="00B965D4">
        <w:rPr>
          <w:rFonts w:ascii="Times New Roman" w:hAnsi="Times New Roman" w:cs="Times New Roman"/>
          <w:b/>
          <w:i/>
          <w:szCs w:val="24"/>
          <w:lang w:val="fr-FR"/>
        </w:rPr>
        <w:t>_provor_floats_information_co.txt</w:t>
      </w:r>
      <w:r w:rsidRPr="00B965D4">
        <w:rPr>
          <w:rFonts w:ascii="Times New Roman" w:hAnsi="Times New Roman" w:cs="Times New Roman"/>
          <w:szCs w:val="24"/>
          <w:lang w:val="fr-FR"/>
        </w:rPr>
        <w:t>, i.e. flotteurs NKE dont la version est listée en colonne « N » mais dont le numéro WMO n'est pas en colonne « A ».</w:t>
      </w:r>
    </w:p>
    <w:p w:rsidR="00AC056F" w:rsidRPr="00B965D4" w:rsidRDefault="00AC056F" w:rsidP="00AC056F">
      <w:pPr>
        <w:spacing w:line="240" w:lineRule="auto"/>
        <w:rPr>
          <w:rFonts w:ascii="Times New Roman" w:hAnsi="Times New Roman" w:cs="Times New Roman"/>
          <w:szCs w:val="24"/>
          <w:lang w:val="fr-FR"/>
        </w:rPr>
      </w:pPr>
      <w:r w:rsidRPr="00B965D4">
        <w:rPr>
          <w:rFonts w:ascii="Times New Roman" w:hAnsi="Times New Roman" w:cs="Times New Roman"/>
          <w:szCs w:val="24"/>
          <w:lang w:val="fr-FR"/>
        </w:rPr>
        <w:t>Classer le résultat de cette requête par version de flotteur puis par numéro WMO.</w:t>
      </w:r>
    </w:p>
    <w:p w:rsidR="00AC056F" w:rsidRDefault="00AC056F" w:rsidP="00AC056F">
      <w:pPr>
        <w:spacing w:line="240" w:lineRule="auto"/>
        <w:rPr>
          <w:rFonts w:ascii="Times New Roman" w:hAnsi="Times New Roman" w:cs="Times New Roman"/>
          <w:b/>
          <w:i/>
          <w:szCs w:val="24"/>
          <w:lang w:val="fr-FR"/>
        </w:rPr>
      </w:pPr>
      <w:r w:rsidRPr="00B965D4">
        <w:rPr>
          <w:rFonts w:ascii="Times New Roman" w:hAnsi="Times New Roman" w:cs="Times New Roman"/>
          <w:szCs w:val="24"/>
          <w:lang w:val="fr-FR"/>
        </w:rPr>
        <w:t xml:space="preserve">On crée ainsi une liste </w:t>
      </w:r>
      <w:r>
        <w:rPr>
          <w:rFonts w:ascii="Times New Roman" w:hAnsi="Times New Roman" w:cs="Times New Roman"/>
          <w:b/>
          <w:i/>
          <w:szCs w:val="24"/>
          <w:lang w:val="fr-FR"/>
        </w:rPr>
        <w:t>new_rem</w:t>
      </w:r>
      <w:r w:rsidRPr="00B965D4">
        <w:rPr>
          <w:rFonts w:ascii="Times New Roman" w:hAnsi="Times New Roman" w:cs="Times New Roman"/>
          <w:b/>
          <w:i/>
          <w:szCs w:val="24"/>
          <w:lang w:val="fr-FR"/>
        </w:rPr>
        <w:t>_yyyymmdd.txt</w:t>
      </w:r>
    </w:p>
    <w:p w:rsidR="00BF6D8F" w:rsidRPr="00B965D4" w:rsidRDefault="00BF6D8F" w:rsidP="00BF6D8F">
      <w:pPr>
        <w:pStyle w:val="Titre2"/>
      </w:pPr>
      <w:bookmarkStart w:id="235" w:name="_Toc422910730"/>
      <w:r w:rsidRPr="00B965D4">
        <w:t>Collecte des renseignements sur les flotteurs à déclarer</w:t>
      </w:r>
      <w:bookmarkEnd w:id="235"/>
    </w:p>
    <w:p w:rsidR="007D0FAD" w:rsidRPr="00B965D4" w:rsidRDefault="007D0FAD" w:rsidP="007D0FAD">
      <w:pPr>
        <w:spacing w:line="240" w:lineRule="auto"/>
        <w:rPr>
          <w:rFonts w:ascii="Times New Roman" w:hAnsi="Times New Roman" w:cs="Times New Roman"/>
          <w:szCs w:val="24"/>
          <w:lang w:val="fr-FR"/>
        </w:rPr>
      </w:pPr>
      <w:r w:rsidRPr="00B965D4">
        <w:rPr>
          <w:rFonts w:ascii="Times New Roman" w:hAnsi="Times New Roman" w:cs="Times New Roman"/>
          <w:szCs w:val="24"/>
          <w:lang w:val="fr-FR"/>
        </w:rPr>
        <w:t xml:space="preserve">Les informations relatives aux configurations des flotteurs sont disponibles sur le site </w:t>
      </w:r>
      <w:hyperlink r:id="rId9" w:history="1">
        <w:r w:rsidRPr="00B965D4">
          <w:rPr>
            <w:rStyle w:val="Lienhypertexte"/>
            <w:rFonts w:ascii="Times New Roman" w:hAnsi="Times New Roman" w:cs="Times New Roman"/>
            <w:szCs w:val="24"/>
            <w:lang w:val="fr-FR"/>
          </w:rPr>
          <w:t>http://www.oao.obs-vlfr.fr/BD_FLOAT/moteurRechercheFloat2.php</w:t>
        </w:r>
      </w:hyperlink>
      <w:r w:rsidRPr="00B965D4">
        <w:rPr>
          <w:rFonts w:ascii="Times New Roman" w:hAnsi="Times New Roman" w:cs="Times New Roman"/>
          <w:szCs w:val="24"/>
          <w:lang w:val="fr-FR"/>
        </w:rPr>
        <w:t xml:space="preserve"> (poteau/poteau).</w:t>
      </w:r>
    </w:p>
    <w:p w:rsidR="007D0FAD" w:rsidRPr="00B965D4" w:rsidRDefault="007D0FAD" w:rsidP="007D0FAD">
      <w:pPr>
        <w:spacing w:line="240" w:lineRule="auto"/>
        <w:rPr>
          <w:rFonts w:ascii="Times New Roman" w:hAnsi="Times New Roman" w:cs="Times New Roman"/>
          <w:szCs w:val="24"/>
          <w:lang w:val="fr-FR"/>
        </w:rPr>
      </w:pPr>
      <w:r w:rsidRPr="00B965D4">
        <w:rPr>
          <w:rFonts w:ascii="Times New Roman" w:hAnsi="Times New Roman" w:cs="Times New Roman"/>
          <w:szCs w:val="24"/>
          <w:lang w:val="fr-FR"/>
        </w:rPr>
        <w:t>Pour chaque flotteur à déclarer</w:t>
      </w:r>
      <w:r w:rsidR="004E5AD8" w:rsidRPr="00B965D4">
        <w:rPr>
          <w:rFonts w:ascii="Times New Roman" w:hAnsi="Times New Roman" w:cs="Times New Roman"/>
          <w:szCs w:val="24"/>
          <w:lang w:val="fr-FR"/>
        </w:rPr>
        <w:t>,</w:t>
      </w:r>
      <w:r w:rsidRPr="00B965D4">
        <w:rPr>
          <w:rFonts w:ascii="Times New Roman" w:hAnsi="Times New Roman" w:cs="Times New Roman"/>
          <w:szCs w:val="24"/>
          <w:lang w:val="fr-FR"/>
        </w:rPr>
        <w:t xml:space="preserve"> il est nécessaire de récupérer :</w:t>
      </w:r>
    </w:p>
    <w:p w:rsidR="007D0FAD" w:rsidRPr="00B965D4" w:rsidRDefault="007D0FAD" w:rsidP="007D0FAD">
      <w:pPr>
        <w:pStyle w:val="Paragraphedeliste"/>
        <w:numPr>
          <w:ilvl w:val="0"/>
          <w:numId w:val="37"/>
        </w:numPr>
        <w:spacing w:line="240" w:lineRule="auto"/>
        <w:rPr>
          <w:rFonts w:ascii="Times New Roman" w:hAnsi="Times New Roman" w:cs="Times New Roman"/>
          <w:szCs w:val="24"/>
          <w:lang w:val="fr-FR"/>
        </w:rPr>
      </w:pPr>
      <w:r w:rsidRPr="00B965D4">
        <w:rPr>
          <w:rFonts w:ascii="Times New Roman" w:hAnsi="Times New Roman" w:cs="Times New Roman"/>
          <w:szCs w:val="24"/>
          <w:lang w:val="fr-FR"/>
        </w:rPr>
        <w:t>La feuille de présentation du flotteur (pour connaitre les capteurs portés par le flotteur et le type d’utilisation de l’E</w:t>
      </w:r>
      <w:r w:rsidR="0015797A" w:rsidRPr="00B965D4">
        <w:rPr>
          <w:rFonts w:ascii="Times New Roman" w:hAnsi="Times New Roman" w:cs="Times New Roman"/>
          <w:szCs w:val="24"/>
          <w:lang w:val="fr-FR"/>
        </w:rPr>
        <w:t>co</w:t>
      </w:r>
      <w:r w:rsidRPr="00B965D4">
        <w:rPr>
          <w:rFonts w:ascii="Times New Roman" w:hAnsi="Times New Roman" w:cs="Times New Roman"/>
          <w:szCs w:val="24"/>
          <w:lang w:val="fr-FR"/>
        </w:rPr>
        <w:t xml:space="preserve">3 s’il est présent). </w:t>
      </w:r>
      <w:r w:rsidR="00D119FD" w:rsidRPr="00B965D4">
        <w:rPr>
          <w:rFonts w:ascii="Times New Roman" w:hAnsi="Times New Roman" w:cs="Times New Roman"/>
          <w:szCs w:val="24"/>
          <w:lang w:val="fr-FR"/>
        </w:rPr>
        <w:t>Imprimer</w:t>
      </w:r>
      <w:r w:rsidR="004E5AD8" w:rsidRPr="00B965D4">
        <w:rPr>
          <w:rFonts w:ascii="Times New Roman" w:hAnsi="Times New Roman" w:cs="Times New Roman"/>
          <w:szCs w:val="24"/>
          <w:lang w:val="fr-FR"/>
        </w:rPr>
        <w:t xml:space="preserve"> la page générale de présentation du flotteur dans un fichier </w:t>
      </w:r>
      <w:r w:rsidR="004E5AD8" w:rsidRPr="00B965D4">
        <w:rPr>
          <w:rFonts w:ascii="Times New Roman" w:hAnsi="Times New Roman" w:cs="Times New Roman"/>
          <w:i/>
          <w:szCs w:val="24"/>
          <w:lang w:val="fr-FR"/>
        </w:rPr>
        <w:t>WMO</w:t>
      </w:r>
      <w:r w:rsidR="004E5AD8" w:rsidRPr="00B965D4">
        <w:rPr>
          <w:rFonts w:ascii="Times New Roman" w:hAnsi="Times New Roman" w:cs="Times New Roman"/>
          <w:szCs w:val="24"/>
          <w:lang w:val="fr-FR"/>
        </w:rPr>
        <w:t>_1.pdf.</w:t>
      </w:r>
    </w:p>
    <w:p w:rsidR="004E5AD8" w:rsidRPr="00B965D4" w:rsidRDefault="004E5AD8" w:rsidP="007D0FAD">
      <w:pPr>
        <w:pStyle w:val="Paragraphedeliste"/>
        <w:numPr>
          <w:ilvl w:val="0"/>
          <w:numId w:val="37"/>
        </w:numPr>
        <w:spacing w:line="240" w:lineRule="auto"/>
        <w:rPr>
          <w:rFonts w:ascii="Times New Roman" w:hAnsi="Times New Roman" w:cs="Times New Roman"/>
          <w:szCs w:val="24"/>
          <w:lang w:val="fr-FR"/>
        </w:rPr>
      </w:pPr>
      <w:r w:rsidRPr="00B965D4">
        <w:rPr>
          <w:rFonts w:ascii="Times New Roman" w:hAnsi="Times New Roman" w:cs="Times New Roman"/>
          <w:szCs w:val="24"/>
          <w:lang w:val="fr-FR"/>
        </w:rPr>
        <w:t>Feuille de mise à l’eau du flotteur (.</w:t>
      </w:r>
      <w:proofErr w:type="spellStart"/>
      <w:r w:rsidRPr="00B965D4">
        <w:rPr>
          <w:rFonts w:ascii="Times New Roman" w:hAnsi="Times New Roman" w:cs="Times New Roman"/>
          <w:szCs w:val="24"/>
          <w:lang w:val="fr-FR"/>
        </w:rPr>
        <w:t>xlsm</w:t>
      </w:r>
      <w:proofErr w:type="spellEnd"/>
      <w:r w:rsidRPr="00B965D4">
        <w:rPr>
          <w:rFonts w:ascii="Times New Roman" w:hAnsi="Times New Roman" w:cs="Times New Roman"/>
          <w:szCs w:val="24"/>
          <w:lang w:val="fr-FR"/>
        </w:rPr>
        <w:t>),</w:t>
      </w:r>
    </w:p>
    <w:p w:rsidR="004E5AD8" w:rsidRPr="00B965D4" w:rsidRDefault="004E5AD8" w:rsidP="007D0FAD">
      <w:pPr>
        <w:pStyle w:val="Paragraphedeliste"/>
        <w:numPr>
          <w:ilvl w:val="0"/>
          <w:numId w:val="37"/>
        </w:numPr>
        <w:spacing w:line="240" w:lineRule="auto"/>
        <w:rPr>
          <w:rFonts w:ascii="Times New Roman" w:hAnsi="Times New Roman" w:cs="Times New Roman"/>
          <w:szCs w:val="24"/>
          <w:lang w:val="fr-FR"/>
        </w:rPr>
      </w:pPr>
      <w:r w:rsidRPr="00B965D4">
        <w:rPr>
          <w:rFonts w:ascii="Times New Roman" w:hAnsi="Times New Roman" w:cs="Times New Roman"/>
          <w:szCs w:val="24"/>
          <w:lang w:val="fr-FR"/>
        </w:rPr>
        <w:t xml:space="preserve">Configuration du flotteur à la mise à l’eau (sauvegardée dans un fichier </w:t>
      </w:r>
      <w:r w:rsidRPr="00B965D4">
        <w:rPr>
          <w:rFonts w:ascii="Times New Roman" w:hAnsi="Times New Roman" w:cs="Times New Roman"/>
          <w:i/>
          <w:szCs w:val="24"/>
          <w:lang w:val="fr-FR"/>
        </w:rPr>
        <w:t>WMO</w:t>
      </w:r>
      <w:r w:rsidRPr="00B965D4">
        <w:rPr>
          <w:rFonts w:ascii="Times New Roman" w:hAnsi="Times New Roman" w:cs="Times New Roman"/>
          <w:szCs w:val="24"/>
          <w:lang w:val="fr-FR"/>
        </w:rPr>
        <w:t>_2.txt),</w:t>
      </w:r>
    </w:p>
    <w:p w:rsidR="004E5AD8" w:rsidRPr="00B965D4" w:rsidRDefault="004E5AD8" w:rsidP="007D0FAD">
      <w:pPr>
        <w:pStyle w:val="Paragraphedeliste"/>
        <w:numPr>
          <w:ilvl w:val="0"/>
          <w:numId w:val="37"/>
        </w:numPr>
        <w:spacing w:line="240" w:lineRule="auto"/>
        <w:rPr>
          <w:rFonts w:ascii="Times New Roman" w:hAnsi="Times New Roman" w:cs="Times New Roman"/>
          <w:szCs w:val="24"/>
          <w:lang w:val="fr-FR"/>
        </w:rPr>
      </w:pPr>
      <w:r w:rsidRPr="00B965D4">
        <w:rPr>
          <w:rFonts w:ascii="Times New Roman" w:hAnsi="Times New Roman" w:cs="Times New Roman"/>
          <w:szCs w:val="24"/>
          <w:lang w:val="fr-FR"/>
        </w:rPr>
        <w:t xml:space="preserve">Lorsqu’une </w:t>
      </w:r>
      <w:proofErr w:type="spellStart"/>
      <w:r w:rsidRPr="00B965D4">
        <w:rPr>
          <w:rFonts w:ascii="Times New Roman" w:hAnsi="Times New Roman" w:cs="Times New Roman"/>
          <w:szCs w:val="24"/>
          <w:lang w:val="fr-FR"/>
        </w:rPr>
        <w:t>O</w:t>
      </w:r>
      <w:r w:rsidR="0015797A" w:rsidRPr="00B965D4">
        <w:rPr>
          <w:rFonts w:ascii="Times New Roman" w:hAnsi="Times New Roman" w:cs="Times New Roman"/>
          <w:szCs w:val="24"/>
          <w:lang w:val="fr-FR"/>
        </w:rPr>
        <w:t>ptode</w:t>
      </w:r>
      <w:proofErr w:type="spellEnd"/>
      <w:r w:rsidRPr="00B965D4">
        <w:rPr>
          <w:rFonts w:ascii="Times New Roman" w:hAnsi="Times New Roman" w:cs="Times New Roman"/>
          <w:szCs w:val="24"/>
          <w:lang w:val="fr-FR"/>
        </w:rPr>
        <w:t xml:space="preserve"> est installée sur le flotteur, le certificat de calibration de l’</w:t>
      </w:r>
      <w:proofErr w:type="spellStart"/>
      <w:r w:rsidRPr="00B965D4">
        <w:rPr>
          <w:rFonts w:ascii="Times New Roman" w:hAnsi="Times New Roman" w:cs="Times New Roman"/>
          <w:szCs w:val="24"/>
          <w:lang w:val="fr-FR"/>
        </w:rPr>
        <w:t>O</w:t>
      </w:r>
      <w:r w:rsidR="0015797A" w:rsidRPr="00B965D4">
        <w:rPr>
          <w:rFonts w:ascii="Times New Roman" w:hAnsi="Times New Roman" w:cs="Times New Roman"/>
          <w:szCs w:val="24"/>
          <w:lang w:val="fr-FR"/>
        </w:rPr>
        <w:t>ptode</w:t>
      </w:r>
      <w:proofErr w:type="spellEnd"/>
      <w:r w:rsidRPr="00B965D4">
        <w:rPr>
          <w:rFonts w:ascii="Times New Roman" w:hAnsi="Times New Roman" w:cs="Times New Roman"/>
          <w:szCs w:val="24"/>
          <w:lang w:val="fr-FR"/>
        </w:rPr>
        <w:t>.</w:t>
      </w:r>
    </w:p>
    <w:p w:rsidR="004E5AD8" w:rsidRPr="00B965D4" w:rsidRDefault="00536ABD" w:rsidP="00536ABD">
      <w:pPr>
        <w:spacing w:line="240" w:lineRule="auto"/>
        <w:rPr>
          <w:rFonts w:ascii="Times New Roman" w:hAnsi="Times New Roman" w:cs="Times New Roman"/>
          <w:szCs w:val="24"/>
          <w:lang w:val="fr-FR"/>
        </w:rPr>
      </w:pPr>
      <w:r w:rsidRPr="00B965D4">
        <w:rPr>
          <w:rFonts w:ascii="Times New Roman" w:hAnsi="Times New Roman" w:cs="Times New Roman"/>
          <w:szCs w:val="24"/>
          <w:lang w:val="fr-FR"/>
        </w:rPr>
        <w:t xml:space="preserve">Renseigner </w:t>
      </w:r>
      <w:r w:rsidR="004E5AD8" w:rsidRPr="00B965D4">
        <w:rPr>
          <w:rFonts w:ascii="Times New Roman" w:hAnsi="Times New Roman" w:cs="Times New Roman"/>
          <w:szCs w:val="24"/>
          <w:lang w:val="fr-FR"/>
        </w:rPr>
        <w:t xml:space="preserve">le fichier </w:t>
      </w:r>
      <w:r w:rsidRPr="00B965D4">
        <w:rPr>
          <w:rFonts w:ascii="Times New Roman" w:hAnsi="Times New Roman" w:cs="Times New Roman"/>
          <w:b/>
          <w:i/>
          <w:szCs w:val="24"/>
          <w:lang w:val="fr-FR"/>
        </w:rPr>
        <w:t>Liste_Remocean_20150216.xlsx</w:t>
      </w:r>
      <w:r w:rsidRPr="00B965D4">
        <w:rPr>
          <w:rFonts w:ascii="Times New Roman" w:hAnsi="Times New Roman" w:cs="Times New Roman"/>
          <w:szCs w:val="24"/>
          <w:lang w:val="fr-FR"/>
        </w:rPr>
        <w:t xml:space="preserve"> </w:t>
      </w:r>
      <w:r w:rsidR="004E5AD8" w:rsidRPr="00B965D4">
        <w:rPr>
          <w:rFonts w:ascii="Times New Roman" w:hAnsi="Times New Roman" w:cs="Times New Roman"/>
          <w:szCs w:val="24"/>
          <w:lang w:val="fr-FR"/>
        </w:rPr>
        <w:t xml:space="preserve">qui résume les configurations des différents </w:t>
      </w:r>
      <w:proofErr w:type="spellStart"/>
      <w:r w:rsidR="004E5AD8" w:rsidRPr="00B965D4">
        <w:rPr>
          <w:rFonts w:ascii="Times New Roman" w:hAnsi="Times New Roman" w:cs="Times New Roman"/>
          <w:szCs w:val="24"/>
          <w:lang w:val="fr-FR"/>
        </w:rPr>
        <w:t>Rémocéans</w:t>
      </w:r>
      <w:proofErr w:type="spellEnd"/>
      <w:r w:rsidR="004E5AD8" w:rsidRPr="00B965D4">
        <w:rPr>
          <w:rFonts w:ascii="Times New Roman" w:hAnsi="Times New Roman" w:cs="Times New Roman"/>
          <w:szCs w:val="24"/>
          <w:lang w:val="fr-FR"/>
        </w:rPr>
        <w:t xml:space="preserve"> gérés par le décodeur Matlab.</w:t>
      </w:r>
    </w:p>
    <w:p w:rsidR="004E5AD8" w:rsidRPr="00B965D4" w:rsidRDefault="004E5AD8" w:rsidP="00536ABD">
      <w:pPr>
        <w:spacing w:line="240" w:lineRule="auto"/>
        <w:rPr>
          <w:rFonts w:ascii="Times New Roman" w:hAnsi="Times New Roman" w:cs="Times New Roman"/>
          <w:szCs w:val="24"/>
          <w:lang w:val="fr-FR"/>
        </w:rPr>
      </w:pPr>
      <w:r w:rsidRPr="00B965D4">
        <w:rPr>
          <w:rFonts w:ascii="Times New Roman" w:hAnsi="Times New Roman" w:cs="Times New Roman"/>
          <w:szCs w:val="24"/>
          <w:lang w:val="fr-FR"/>
        </w:rPr>
        <w:t>L’information « </w:t>
      </w:r>
      <w:proofErr w:type="spellStart"/>
      <w:r w:rsidRPr="00B965D4">
        <w:rPr>
          <w:rFonts w:ascii="Times New Roman" w:hAnsi="Times New Roman" w:cs="Times New Roman"/>
          <w:szCs w:val="24"/>
          <w:lang w:val="fr-FR"/>
        </w:rPr>
        <w:t>Firm</w:t>
      </w:r>
      <w:proofErr w:type="spellEnd"/>
      <w:r w:rsidRPr="00B965D4">
        <w:rPr>
          <w:rFonts w:ascii="Times New Roman" w:hAnsi="Times New Roman" w:cs="Times New Roman"/>
          <w:szCs w:val="24"/>
          <w:lang w:val="fr-FR"/>
        </w:rPr>
        <w:t xml:space="preserve">. Version » est extraite des configurations au lâcher lors de la génération des fichiers JSON de </w:t>
      </w:r>
      <w:proofErr w:type="spellStart"/>
      <w:r w:rsidRPr="00B965D4">
        <w:rPr>
          <w:rFonts w:ascii="Times New Roman" w:hAnsi="Times New Roman" w:cs="Times New Roman"/>
          <w:szCs w:val="24"/>
          <w:lang w:val="fr-FR"/>
        </w:rPr>
        <w:t>méta-données</w:t>
      </w:r>
      <w:proofErr w:type="spellEnd"/>
      <w:r w:rsidRPr="00B965D4">
        <w:rPr>
          <w:rFonts w:ascii="Times New Roman" w:hAnsi="Times New Roman" w:cs="Times New Roman"/>
          <w:szCs w:val="24"/>
          <w:lang w:val="fr-FR"/>
        </w:rPr>
        <w:t>.</w:t>
      </w:r>
    </w:p>
    <w:p w:rsidR="004E5AD8" w:rsidRPr="00B965D4" w:rsidRDefault="003846C3" w:rsidP="00536ABD">
      <w:pPr>
        <w:spacing w:line="240" w:lineRule="auto"/>
        <w:rPr>
          <w:rFonts w:ascii="Times New Roman" w:hAnsi="Times New Roman" w:cs="Times New Roman"/>
          <w:szCs w:val="24"/>
          <w:lang w:val="fr-FR"/>
        </w:rPr>
      </w:pPr>
      <w:r w:rsidRPr="00B965D4">
        <w:rPr>
          <w:rFonts w:ascii="Times New Roman" w:hAnsi="Times New Roman" w:cs="Times New Roman"/>
          <w:szCs w:val="24"/>
          <w:lang w:val="fr-FR"/>
        </w:rPr>
        <w:t xml:space="preserve">L’attribution de la </w:t>
      </w:r>
      <w:r w:rsidR="004E5AD8" w:rsidRPr="00B965D4">
        <w:rPr>
          <w:rFonts w:ascii="Times New Roman" w:hAnsi="Times New Roman" w:cs="Times New Roman"/>
          <w:szCs w:val="24"/>
          <w:lang w:val="fr-FR"/>
        </w:rPr>
        <w:t>version Coriolis dépend des capteurs installés sur le flotteur :</w:t>
      </w:r>
    </w:p>
    <w:p w:rsidR="004E5AD8" w:rsidRPr="00B965D4" w:rsidRDefault="0015797A" w:rsidP="003846C3">
      <w:pPr>
        <w:pStyle w:val="Paragraphedeliste"/>
        <w:numPr>
          <w:ilvl w:val="0"/>
          <w:numId w:val="38"/>
        </w:numPr>
        <w:spacing w:line="240" w:lineRule="auto"/>
        <w:rPr>
          <w:rFonts w:ascii="Times New Roman" w:hAnsi="Times New Roman" w:cs="Times New Roman"/>
          <w:szCs w:val="24"/>
          <w:lang w:val="fr-FR"/>
        </w:rPr>
      </w:pPr>
      <w:r w:rsidRPr="00B965D4">
        <w:rPr>
          <w:rFonts w:ascii="Times New Roman" w:hAnsi="Times New Roman" w:cs="Times New Roman"/>
          <w:szCs w:val="24"/>
          <w:lang w:val="fr-FR"/>
        </w:rPr>
        <w:t>5.9:</w:t>
      </w:r>
      <w:r w:rsidR="004E5AD8" w:rsidRPr="00B965D4">
        <w:rPr>
          <w:rFonts w:ascii="Times New Roman" w:hAnsi="Times New Roman" w:cs="Times New Roman"/>
          <w:szCs w:val="24"/>
          <w:lang w:val="fr-FR"/>
        </w:rPr>
        <w:t xml:space="preserve"> </w:t>
      </w:r>
      <w:r w:rsidR="003846C3" w:rsidRPr="00B965D4">
        <w:rPr>
          <w:rFonts w:ascii="Times New Roman" w:hAnsi="Times New Roman" w:cs="Times New Roman"/>
          <w:szCs w:val="24"/>
          <w:lang w:val="fr-FR"/>
        </w:rPr>
        <w:t>Eco3 (BETA_BACKSCATTERING700 &amp;</w:t>
      </w:r>
      <w:r w:rsidR="00536ABD" w:rsidRPr="00B965D4">
        <w:rPr>
          <w:rFonts w:ascii="Times New Roman" w:hAnsi="Times New Roman" w:cs="Times New Roman"/>
          <w:szCs w:val="24"/>
          <w:lang w:val="fr-FR"/>
        </w:rPr>
        <w:t xml:space="preserve"> </w:t>
      </w:r>
      <w:r w:rsidR="003846C3" w:rsidRPr="00B965D4">
        <w:rPr>
          <w:rFonts w:ascii="Times New Roman" w:hAnsi="Times New Roman" w:cs="Times New Roman"/>
          <w:szCs w:val="24"/>
          <w:lang w:val="fr-FR"/>
        </w:rPr>
        <w:t>FLUORESCENCE_CDOM</w:t>
      </w:r>
      <w:r w:rsidR="00536ABD" w:rsidRPr="00B965D4">
        <w:rPr>
          <w:rFonts w:ascii="Times New Roman" w:hAnsi="Times New Roman" w:cs="Times New Roman"/>
          <w:szCs w:val="24"/>
          <w:lang w:val="fr-FR"/>
        </w:rPr>
        <w:t xml:space="preserve">) sans </w:t>
      </w:r>
      <w:proofErr w:type="spellStart"/>
      <w:r w:rsidRPr="00B965D4">
        <w:rPr>
          <w:rFonts w:ascii="Times New Roman" w:hAnsi="Times New Roman" w:cs="Times New Roman"/>
          <w:szCs w:val="24"/>
          <w:lang w:val="fr-FR"/>
        </w:rPr>
        <w:t>Optode</w:t>
      </w:r>
      <w:proofErr w:type="spellEnd"/>
      <w:r w:rsidR="004E5AD8" w:rsidRPr="00B965D4">
        <w:rPr>
          <w:rFonts w:ascii="Times New Roman" w:hAnsi="Times New Roman" w:cs="Times New Roman"/>
          <w:szCs w:val="24"/>
          <w:lang w:val="fr-FR"/>
        </w:rPr>
        <w:t>,</w:t>
      </w:r>
    </w:p>
    <w:p w:rsidR="004E5AD8" w:rsidRPr="00B965D4" w:rsidRDefault="00536ABD" w:rsidP="003846C3">
      <w:pPr>
        <w:pStyle w:val="Paragraphedeliste"/>
        <w:numPr>
          <w:ilvl w:val="0"/>
          <w:numId w:val="38"/>
        </w:numPr>
        <w:spacing w:line="240" w:lineRule="auto"/>
        <w:rPr>
          <w:rFonts w:ascii="Times New Roman" w:hAnsi="Times New Roman" w:cs="Times New Roman"/>
          <w:szCs w:val="24"/>
          <w:lang w:val="fr-FR"/>
        </w:rPr>
      </w:pPr>
      <w:r w:rsidRPr="00B965D4">
        <w:rPr>
          <w:rFonts w:ascii="Times New Roman" w:hAnsi="Times New Roman" w:cs="Times New Roman"/>
          <w:szCs w:val="24"/>
          <w:lang w:val="fr-FR"/>
        </w:rPr>
        <w:t>5.91</w:t>
      </w:r>
      <w:r w:rsidR="004E5AD8" w:rsidRPr="00B965D4">
        <w:rPr>
          <w:rFonts w:ascii="Times New Roman" w:hAnsi="Times New Roman" w:cs="Times New Roman"/>
          <w:szCs w:val="24"/>
          <w:lang w:val="fr-FR"/>
        </w:rPr>
        <w:t>:</w:t>
      </w:r>
      <w:r w:rsidR="003846C3" w:rsidRPr="00B965D4">
        <w:rPr>
          <w:rFonts w:ascii="Times New Roman" w:hAnsi="Times New Roman" w:cs="Times New Roman"/>
          <w:szCs w:val="24"/>
          <w:lang w:val="fr-FR"/>
        </w:rPr>
        <w:t xml:space="preserve"> Eco3 (BETA_BACKSCATTERING700 &amp; FLUORESCENCE_CDOM</w:t>
      </w:r>
      <w:r w:rsidRPr="00B965D4">
        <w:rPr>
          <w:rFonts w:ascii="Times New Roman" w:hAnsi="Times New Roman" w:cs="Times New Roman"/>
          <w:szCs w:val="24"/>
          <w:lang w:val="fr-FR"/>
        </w:rPr>
        <w:t xml:space="preserve">) </w:t>
      </w:r>
      <w:r w:rsidR="0015797A" w:rsidRPr="00B965D4">
        <w:rPr>
          <w:rFonts w:ascii="Times New Roman" w:hAnsi="Times New Roman" w:cs="Times New Roman"/>
          <w:szCs w:val="24"/>
          <w:lang w:val="fr-FR"/>
        </w:rPr>
        <w:t xml:space="preserve">et </w:t>
      </w:r>
      <w:proofErr w:type="spellStart"/>
      <w:r w:rsidR="0015797A" w:rsidRPr="00B965D4">
        <w:rPr>
          <w:rFonts w:ascii="Times New Roman" w:hAnsi="Times New Roman" w:cs="Times New Roman"/>
          <w:szCs w:val="24"/>
          <w:lang w:val="fr-FR"/>
        </w:rPr>
        <w:t>Optode</w:t>
      </w:r>
      <w:proofErr w:type="spellEnd"/>
      <w:r w:rsidRPr="00B965D4">
        <w:rPr>
          <w:rFonts w:ascii="Times New Roman" w:hAnsi="Times New Roman" w:cs="Times New Roman"/>
          <w:szCs w:val="24"/>
          <w:lang w:val="fr-FR"/>
        </w:rPr>
        <w:t xml:space="preserve"> </w:t>
      </w:r>
      <w:r w:rsidR="003846C3" w:rsidRPr="00B965D4">
        <w:rPr>
          <w:rFonts w:ascii="Times New Roman" w:hAnsi="Times New Roman" w:cs="Times New Roman"/>
          <w:szCs w:val="24"/>
          <w:lang w:val="fr-FR"/>
        </w:rPr>
        <w:t>calibrée avec</w:t>
      </w:r>
      <w:r w:rsidR="0015797A" w:rsidRPr="00B965D4">
        <w:rPr>
          <w:rFonts w:ascii="Times New Roman" w:hAnsi="Times New Roman" w:cs="Times New Roman"/>
          <w:szCs w:val="24"/>
          <w:lang w:val="fr-FR"/>
        </w:rPr>
        <w:t xml:space="preserve"> </w:t>
      </w:r>
      <w:r w:rsidR="003846C3" w:rsidRPr="00B965D4">
        <w:rPr>
          <w:rFonts w:ascii="Times New Roman" w:hAnsi="Times New Roman" w:cs="Times New Roman"/>
          <w:szCs w:val="24"/>
          <w:lang w:val="fr-FR"/>
        </w:rPr>
        <w:t>“</w:t>
      </w:r>
      <w:proofErr w:type="spellStart"/>
      <w:r w:rsidRPr="00B965D4">
        <w:rPr>
          <w:rFonts w:ascii="Times New Roman" w:hAnsi="Times New Roman" w:cs="Times New Roman"/>
          <w:szCs w:val="24"/>
          <w:lang w:val="fr-FR"/>
        </w:rPr>
        <w:t>Aanderaa</w:t>
      </w:r>
      <w:proofErr w:type="spellEnd"/>
      <w:r w:rsidRPr="00B965D4">
        <w:rPr>
          <w:rFonts w:ascii="Times New Roman" w:hAnsi="Times New Roman" w:cs="Times New Roman"/>
          <w:szCs w:val="24"/>
          <w:lang w:val="fr-FR"/>
        </w:rPr>
        <w:t xml:space="preserve"> standard</w:t>
      </w:r>
      <w:r w:rsidR="004E5AD8" w:rsidRPr="00B965D4">
        <w:rPr>
          <w:rFonts w:ascii="Times New Roman" w:hAnsi="Times New Roman" w:cs="Times New Roman"/>
          <w:szCs w:val="24"/>
          <w:lang w:val="fr-FR"/>
        </w:rPr>
        <w:t xml:space="preserve"> calibration</w:t>
      </w:r>
      <w:r w:rsidR="003846C3" w:rsidRPr="00B965D4">
        <w:rPr>
          <w:rFonts w:ascii="Times New Roman" w:hAnsi="Times New Roman" w:cs="Times New Roman"/>
          <w:szCs w:val="24"/>
          <w:lang w:val="fr-FR"/>
        </w:rPr>
        <w:t>”</w:t>
      </w:r>
      <w:r w:rsidR="004E5AD8" w:rsidRPr="00B965D4">
        <w:rPr>
          <w:rFonts w:ascii="Times New Roman" w:hAnsi="Times New Roman" w:cs="Times New Roman"/>
          <w:szCs w:val="24"/>
          <w:lang w:val="fr-FR"/>
        </w:rPr>
        <w:t>,</w:t>
      </w:r>
    </w:p>
    <w:p w:rsidR="004E5AD8" w:rsidRPr="00B965D4" w:rsidRDefault="0015797A" w:rsidP="003846C3">
      <w:pPr>
        <w:pStyle w:val="Paragraphedeliste"/>
        <w:numPr>
          <w:ilvl w:val="0"/>
          <w:numId w:val="38"/>
        </w:numPr>
        <w:spacing w:line="240" w:lineRule="auto"/>
        <w:rPr>
          <w:rFonts w:ascii="Times New Roman" w:hAnsi="Times New Roman" w:cs="Times New Roman"/>
          <w:szCs w:val="24"/>
          <w:lang w:val="fr-FR"/>
        </w:rPr>
      </w:pPr>
      <w:r w:rsidRPr="00B965D4">
        <w:rPr>
          <w:rFonts w:ascii="Times New Roman" w:hAnsi="Times New Roman" w:cs="Times New Roman"/>
          <w:szCs w:val="24"/>
          <w:lang w:val="fr-FR"/>
        </w:rPr>
        <w:t>5.92:</w:t>
      </w:r>
      <w:r w:rsidR="003846C3" w:rsidRPr="00B965D4">
        <w:rPr>
          <w:rFonts w:ascii="Times New Roman" w:hAnsi="Times New Roman" w:cs="Times New Roman"/>
          <w:szCs w:val="24"/>
          <w:lang w:val="fr-FR"/>
        </w:rPr>
        <w:t xml:space="preserve"> Eco3 (BETA_BACKSCATTERING700 &amp; FLUORESCENCE_CDOM</w:t>
      </w:r>
      <w:r w:rsidR="00536ABD" w:rsidRPr="00B965D4">
        <w:rPr>
          <w:rFonts w:ascii="Times New Roman" w:hAnsi="Times New Roman" w:cs="Times New Roman"/>
          <w:szCs w:val="24"/>
          <w:lang w:val="fr-FR"/>
        </w:rPr>
        <w:t xml:space="preserve">) </w:t>
      </w:r>
      <w:r w:rsidRPr="00B965D4">
        <w:rPr>
          <w:rFonts w:ascii="Times New Roman" w:hAnsi="Times New Roman" w:cs="Times New Roman"/>
          <w:szCs w:val="24"/>
          <w:lang w:val="fr-FR"/>
        </w:rPr>
        <w:t xml:space="preserve">et </w:t>
      </w:r>
      <w:proofErr w:type="spellStart"/>
      <w:r w:rsidRPr="00B965D4">
        <w:rPr>
          <w:rFonts w:ascii="Times New Roman" w:hAnsi="Times New Roman" w:cs="Times New Roman"/>
          <w:szCs w:val="24"/>
          <w:lang w:val="fr-FR"/>
        </w:rPr>
        <w:t>Optode</w:t>
      </w:r>
      <w:proofErr w:type="spellEnd"/>
      <w:r w:rsidRPr="00B965D4">
        <w:rPr>
          <w:rFonts w:ascii="Times New Roman" w:hAnsi="Times New Roman" w:cs="Times New Roman"/>
          <w:szCs w:val="24"/>
          <w:lang w:val="fr-FR"/>
        </w:rPr>
        <w:t xml:space="preserve"> </w:t>
      </w:r>
      <w:r w:rsidR="003846C3" w:rsidRPr="00B965D4">
        <w:rPr>
          <w:rFonts w:ascii="Times New Roman" w:hAnsi="Times New Roman" w:cs="Times New Roman"/>
          <w:szCs w:val="24"/>
          <w:lang w:val="fr-FR"/>
        </w:rPr>
        <w:t xml:space="preserve">calibrée </w:t>
      </w:r>
      <w:r w:rsidRPr="00B965D4">
        <w:rPr>
          <w:rFonts w:ascii="Times New Roman" w:hAnsi="Times New Roman" w:cs="Times New Roman"/>
          <w:szCs w:val="24"/>
          <w:lang w:val="fr-FR"/>
        </w:rPr>
        <w:t>avec</w:t>
      </w:r>
      <w:r w:rsidR="00536ABD" w:rsidRPr="00B965D4">
        <w:rPr>
          <w:rFonts w:ascii="Times New Roman" w:hAnsi="Times New Roman" w:cs="Times New Roman"/>
          <w:szCs w:val="24"/>
          <w:lang w:val="fr-FR"/>
        </w:rPr>
        <w:t xml:space="preserve"> </w:t>
      </w:r>
      <w:r w:rsidR="003846C3" w:rsidRPr="00B965D4">
        <w:rPr>
          <w:rFonts w:ascii="Times New Roman" w:hAnsi="Times New Roman" w:cs="Times New Roman"/>
          <w:szCs w:val="24"/>
          <w:lang w:val="fr-FR"/>
        </w:rPr>
        <w:t>“</w:t>
      </w:r>
      <w:r w:rsidR="004E5AD8" w:rsidRPr="00B965D4">
        <w:rPr>
          <w:rFonts w:ascii="Times New Roman" w:hAnsi="Times New Roman" w:cs="Times New Roman"/>
          <w:szCs w:val="24"/>
          <w:lang w:val="fr-FR"/>
        </w:rPr>
        <w:t>Stern-</w:t>
      </w:r>
      <w:proofErr w:type="spellStart"/>
      <w:r w:rsidR="004E5AD8" w:rsidRPr="00B965D4">
        <w:rPr>
          <w:rFonts w:ascii="Times New Roman" w:hAnsi="Times New Roman" w:cs="Times New Roman"/>
          <w:szCs w:val="24"/>
          <w:lang w:val="fr-FR"/>
        </w:rPr>
        <w:t>Volmer</w:t>
      </w:r>
      <w:proofErr w:type="spellEnd"/>
      <w:r w:rsidR="003846C3" w:rsidRPr="00B965D4">
        <w:rPr>
          <w:rFonts w:ascii="Times New Roman" w:hAnsi="Times New Roman" w:cs="Times New Roman"/>
          <w:szCs w:val="24"/>
          <w:lang w:val="fr-FR"/>
        </w:rPr>
        <w:t>”</w:t>
      </w:r>
      <w:r w:rsidR="004E5AD8" w:rsidRPr="00B965D4">
        <w:rPr>
          <w:rFonts w:ascii="Times New Roman" w:hAnsi="Times New Roman" w:cs="Times New Roman"/>
          <w:szCs w:val="24"/>
          <w:lang w:val="fr-FR"/>
        </w:rPr>
        <w:t>,</w:t>
      </w:r>
    </w:p>
    <w:p w:rsidR="0015797A" w:rsidRPr="00B965D4" w:rsidRDefault="00536ABD" w:rsidP="003846C3">
      <w:pPr>
        <w:pStyle w:val="Paragraphedeliste"/>
        <w:numPr>
          <w:ilvl w:val="0"/>
          <w:numId w:val="38"/>
        </w:numPr>
        <w:spacing w:line="240" w:lineRule="auto"/>
        <w:rPr>
          <w:rFonts w:ascii="Times New Roman" w:hAnsi="Times New Roman" w:cs="Times New Roman"/>
          <w:szCs w:val="24"/>
          <w:lang w:val="fr-FR"/>
        </w:rPr>
      </w:pPr>
      <w:r w:rsidRPr="00B965D4">
        <w:rPr>
          <w:rFonts w:ascii="Times New Roman" w:hAnsi="Times New Roman" w:cs="Times New Roman"/>
          <w:szCs w:val="24"/>
          <w:lang w:val="fr-FR"/>
        </w:rPr>
        <w:t>6.0</w:t>
      </w:r>
      <w:r w:rsidR="0015797A" w:rsidRPr="00B965D4">
        <w:rPr>
          <w:rFonts w:ascii="Times New Roman" w:hAnsi="Times New Roman" w:cs="Times New Roman"/>
          <w:szCs w:val="24"/>
          <w:lang w:val="fr-FR"/>
        </w:rPr>
        <w:t>: Eco3 (</w:t>
      </w:r>
      <w:r w:rsidR="003846C3" w:rsidRPr="00B965D4">
        <w:rPr>
          <w:rFonts w:ascii="Times New Roman" w:hAnsi="Times New Roman" w:cs="Times New Roman"/>
          <w:szCs w:val="24"/>
          <w:lang w:val="fr-FR"/>
        </w:rPr>
        <w:t>BETA_BACKSCATTERING700 &amp; BETA_BACKSCATTERING532</w:t>
      </w:r>
      <w:r w:rsidR="0015797A" w:rsidRPr="00B965D4">
        <w:rPr>
          <w:rFonts w:ascii="Times New Roman" w:hAnsi="Times New Roman" w:cs="Times New Roman"/>
          <w:szCs w:val="24"/>
          <w:lang w:val="fr-FR"/>
        </w:rPr>
        <w:t xml:space="preserve">) sans </w:t>
      </w:r>
      <w:proofErr w:type="spellStart"/>
      <w:r w:rsidR="0015797A" w:rsidRPr="00B965D4">
        <w:rPr>
          <w:rFonts w:ascii="Times New Roman" w:hAnsi="Times New Roman" w:cs="Times New Roman"/>
          <w:szCs w:val="24"/>
          <w:lang w:val="fr-FR"/>
        </w:rPr>
        <w:t>Optode</w:t>
      </w:r>
      <w:proofErr w:type="spellEnd"/>
      <w:r w:rsidR="0015797A" w:rsidRPr="00B965D4">
        <w:rPr>
          <w:rFonts w:ascii="Times New Roman" w:hAnsi="Times New Roman" w:cs="Times New Roman"/>
          <w:szCs w:val="24"/>
          <w:lang w:val="fr-FR"/>
        </w:rPr>
        <w:t xml:space="preserve"> (</w:t>
      </w:r>
      <w:r w:rsidRPr="00B965D4">
        <w:rPr>
          <w:rFonts w:ascii="Times New Roman" w:hAnsi="Times New Roman" w:cs="Times New Roman"/>
          <w:szCs w:val="24"/>
          <w:lang w:val="fr-FR"/>
        </w:rPr>
        <w:t>aucun flotteur à ce jour</w:t>
      </w:r>
      <w:r w:rsidR="0015797A" w:rsidRPr="00B965D4">
        <w:rPr>
          <w:rFonts w:ascii="Times New Roman" w:hAnsi="Times New Roman" w:cs="Times New Roman"/>
          <w:szCs w:val="24"/>
          <w:lang w:val="fr-FR"/>
        </w:rPr>
        <w:t>),</w:t>
      </w:r>
    </w:p>
    <w:p w:rsidR="00536ABD" w:rsidRPr="00B965D4" w:rsidRDefault="00536ABD" w:rsidP="00536ABD">
      <w:pPr>
        <w:pStyle w:val="Paragraphedeliste"/>
        <w:numPr>
          <w:ilvl w:val="0"/>
          <w:numId w:val="38"/>
        </w:numPr>
        <w:spacing w:line="240" w:lineRule="auto"/>
        <w:rPr>
          <w:rFonts w:ascii="Times New Roman" w:hAnsi="Times New Roman" w:cs="Times New Roman"/>
          <w:szCs w:val="24"/>
          <w:lang w:val="fr-FR"/>
        </w:rPr>
      </w:pPr>
      <w:r w:rsidRPr="00B965D4">
        <w:rPr>
          <w:rFonts w:ascii="Times New Roman" w:hAnsi="Times New Roman" w:cs="Times New Roman"/>
          <w:szCs w:val="24"/>
          <w:lang w:val="fr-FR"/>
        </w:rPr>
        <w:t>6.01</w:t>
      </w:r>
      <w:r w:rsidR="0015797A" w:rsidRPr="00B965D4">
        <w:rPr>
          <w:rFonts w:ascii="Times New Roman" w:hAnsi="Times New Roman" w:cs="Times New Roman"/>
          <w:szCs w:val="24"/>
          <w:lang w:val="fr-FR"/>
        </w:rPr>
        <w:t>:</w:t>
      </w:r>
      <w:r w:rsidRPr="00B965D4">
        <w:rPr>
          <w:rFonts w:ascii="Times New Roman" w:hAnsi="Times New Roman" w:cs="Times New Roman"/>
          <w:szCs w:val="24"/>
          <w:lang w:val="fr-FR"/>
        </w:rPr>
        <w:t xml:space="preserve"> Eco3 (</w:t>
      </w:r>
      <w:r w:rsidR="003846C3" w:rsidRPr="00B965D4">
        <w:rPr>
          <w:rFonts w:ascii="Times New Roman" w:hAnsi="Times New Roman" w:cs="Times New Roman"/>
          <w:szCs w:val="24"/>
          <w:lang w:val="fr-FR"/>
        </w:rPr>
        <w:t>BETA_BACKSCATTERING700 &amp; BETA_BACKSCATTERING532</w:t>
      </w:r>
      <w:r w:rsidRPr="00B965D4">
        <w:rPr>
          <w:rFonts w:ascii="Times New Roman" w:hAnsi="Times New Roman" w:cs="Times New Roman"/>
          <w:szCs w:val="24"/>
          <w:lang w:val="fr-FR"/>
        </w:rPr>
        <w:t xml:space="preserve">) </w:t>
      </w:r>
      <w:r w:rsidR="0015797A" w:rsidRPr="00B965D4">
        <w:rPr>
          <w:rFonts w:ascii="Times New Roman" w:hAnsi="Times New Roman" w:cs="Times New Roman"/>
          <w:szCs w:val="24"/>
          <w:lang w:val="fr-FR"/>
        </w:rPr>
        <w:t xml:space="preserve">et </w:t>
      </w:r>
      <w:proofErr w:type="spellStart"/>
      <w:r w:rsidR="0015797A" w:rsidRPr="00B965D4">
        <w:rPr>
          <w:rFonts w:ascii="Times New Roman" w:hAnsi="Times New Roman" w:cs="Times New Roman"/>
          <w:szCs w:val="24"/>
          <w:lang w:val="fr-FR"/>
        </w:rPr>
        <w:t>Optode</w:t>
      </w:r>
      <w:proofErr w:type="spellEnd"/>
      <w:r w:rsidR="0015797A" w:rsidRPr="00B965D4">
        <w:rPr>
          <w:rFonts w:ascii="Times New Roman" w:hAnsi="Times New Roman" w:cs="Times New Roman"/>
          <w:szCs w:val="24"/>
          <w:lang w:val="fr-FR"/>
        </w:rPr>
        <w:t xml:space="preserve"> </w:t>
      </w:r>
      <w:r w:rsidR="003846C3" w:rsidRPr="00B965D4">
        <w:rPr>
          <w:rFonts w:ascii="Times New Roman" w:hAnsi="Times New Roman" w:cs="Times New Roman"/>
          <w:szCs w:val="24"/>
          <w:lang w:val="fr-FR"/>
        </w:rPr>
        <w:t xml:space="preserve">calibrée </w:t>
      </w:r>
      <w:r w:rsidR="0015797A" w:rsidRPr="00B965D4">
        <w:rPr>
          <w:rFonts w:ascii="Times New Roman" w:hAnsi="Times New Roman" w:cs="Times New Roman"/>
          <w:szCs w:val="24"/>
          <w:lang w:val="fr-FR"/>
        </w:rPr>
        <w:t>avec</w:t>
      </w:r>
      <w:r w:rsidRPr="00B965D4">
        <w:rPr>
          <w:rFonts w:ascii="Times New Roman" w:hAnsi="Times New Roman" w:cs="Times New Roman"/>
          <w:szCs w:val="24"/>
          <w:lang w:val="fr-FR"/>
        </w:rPr>
        <w:t xml:space="preserve"> </w:t>
      </w:r>
      <w:r w:rsidR="003846C3" w:rsidRPr="00B965D4">
        <w:rPr>
          <w:rFonts w:ascii="Times New Roman" w:hAnsi="Times New Roman" w:cs="Times New Roman"/>
          <w:szCs w:val="24"/>
          <w:lang w:val="fr-FR"/>
        </w:rPr>
        <w:t>“</w:t>
      </w:r>
      <w:r w:rsidR="0015797A" w:rsidRPr="00B965D4">
        <w:rPr>
          <w:rFonts w:ascii="Times New Roman" w:hAnsi="Times New Roman" w:cs="Times New Roman"/>
          <w:szCs w:val="24"/>
          <w:lang w:val="fr-FR"/>
        </w:rPr>
        <w:t>Stern-</w:t>
      </w:r>
      <w:proofErr w:type="spellStart"/>
      <w:r w:rsidR="0015797A" w:rsidRPr="00B965D4">
        <w:rPr>
          <w:rFonts w:ascii="Times New Roman" w:hAnsi="Times New Roman" w:cs="Times New Roman"/>
          <w:szCs w:val="24"/>
          <w:lang w:val="fr-FR"/>
        </w:rPr>
        <w:t>Volmer</w:t>
      </w:r>
      <w:proofErr w:type="spellEnd"/>
      <w:r w:rsidR="003846C3" w:rsidRPr="00B965D4">
        <w:rPr>
          <w:rFonts w:ascii="Times New Roman" w:hAnsi="Times New Roman" w:cs="Times New Roman"/>
          <w:szCs w:val="24"/>
          <w:lang w:val="fr-FR"/>
        </w:rPr>
        <w:t>”</w:t>
      </w:r>
      <w:r w:rsidR="0015797A" w:rsidRPr="00B965D4">
        <w:rPr>
          <w:rFonts w:ascii="Times New Roman" w:hAnsi="Times New Roman" w:cs="Times New Roman"/>
          <w:szCs w:val="24"/>
          <w:lang w:val="fr-FR"/>
        </w:rPr>
        <w:t>.</w:t>
      </w:r>
    </w:p>
    <w:p w:rsidR="00BF6D8F" w:rsidRPr="00B965D4" w:rsidRDefault="00BF6D8F" w:rsidP="00BF6D8F">
      <w:pPr>
        <w:pStyle w:val="Titre2"/>
      </w:pPr>
      <w:bookmarkStart w:id="236" w:name="_Toc422910731"/>
      <w:r w:rsidRPr="00B965D4">
        <w:lastRenderedPageBreak/>
        <w:t>Création d’un export de la base de données pour les flotteurs à déclarer</w:t>
      </w:r>
      <w:bookmarkEnd w:id="236"/>
    </w:p>
    <w:p w:rsidR="00BF6D8F" w:rsidRPr="00B965D4" w:rsidRDefault="00BF6D8F" w:rsidP="00BF6D8F">
      <w:pPr>
        <w:spacing w:line="240" w:lineRule="auto"/>
        <w:rPr>
          <w:rFonts w:ascii="Times New Roman" w:hAnsi="Times New Roman" w:cs="Times New Roman"/>
          <w:szCs w:val="24"/>
          <w:lang w:val="fr-FR"/>
        </w:rPr>
      </w:pPr>
      <w:r w:rsidRPr="00B965D4">
        <w:rPr>
          <w:rFonts w:ascii="Times New Roman" w:hAnsi="Times New Roman" w:cs="Times New Roman"/>
          <w:szCs w:val="24"/>
          <w:lang w:val="fr-FR"/>
        </w:rPr>
        <w:t xml:space="preserve">Générer un export CSV de la base pour les flotteurs de la liste </w:t>
      </w:r>
      <w:r w:rsidRPr="00B965D4">
        <w:rPr>
          <w:rFonts w:ascii="Times New Roman" w:hAnsi="Times New Roman" w:cs="Times New Roman"/>
          <w:b/>
          <w:i/>
          <w:szCs w:val="24"/>
          <w:lang w:val="fr-FR"/>
        </w:rPr>
        <w:t>new_</w:t>
      </w:r>
      <w:r w:rsidR="00AC056F">
        <w:rPr>
          <w:rFonts w:ascii="Times New Roman" w:hAnsi="Times New Roman" w:cs="Times New Roman"/>
          <w:b/>
          <w:i/>
          <w:szCs w:val="24"/>
          <w:lang w:val="fr-FR"/>
        </w:rPr>
        <w:t>rem</w:t>
      </w:r>
      <w:r w:rsidRPr="00B965D4">
        <w:rPr>
          <w:rFonts w:ascii="Times New Roman" w:hAnsi="Times New Roman" w:cs="Times New Roman"/>
          <w:b/>
          <w:i/>
          <w:szCs w:val="24"/>
          <w:lang w:val="fr-FR"/>
        </w:rPr>
        <w:t>_yyyymmdd.txt</w:t>
      </w:r>
      <w:r w:rsidRPr="00B965D4">
        <w:rPr>
          <w:rFonts w:ascii="Times New Roman" w:hAnsi="Times New Roman" w:cs="Times New Roman"/>
          <w:szCs w:val="24"/>
          <w:lang w:val="fr-FR"/>
        </w:rPr>
        <w:t>.</w:t>
      </w:r>
    </w:p>
    <w:p w:rsidR="00BF6D8F" w:rsidRPr="00B965D4" w:rsidRDefault="00BF6D8F" w:rsidP="00BF6D8F">
      <w:pPr>
        <w:spacing w:line="240" w:lineRule="auto"/>
        <w:rPr>
          <w:rFonts w:ascii="Times New Roman" w:hAnsi="Times New Roman" w:cs="Times New Roman"/>
          <w:szCs w:val="24"/>
          <w:lang w:val="fr-FR"/>
        </w:rPr>
      </w:pPr>
      <w:r w:rsidRPr="00B965D4">
        <w:rPr>
          <w:rFonts w:ascii="Times New Roman" w:hAnsi="Times New Roman" w:cs="Times New Roman"/>
          <w:szCs w:val="24"/>
          <w:lang w:val="fr-FR"/>
        </w:rPr>
        <w:t>Dans cet export, remplacer chaque retour à la ligne (ALT + 010) par un espace (et faire la mise à jour en base pour ne plus être gêné par cela à l'avenir).</w:t>
      </w:r>
    </w:p>
    <w:p w:rsidR="00BF6D8F" w:rsidRPr="00B965D4" w:rsidRDefault="00BF6D8F" w:rsidP="00BF6D8F">
      <w:pPr>
        <w:spacing w:line="240" w:lineRule="auto"/>
        <w:rPr>
          <w:rFonts w:ascii="Times New Roman" w:hAnsi="Times New Roman" w:cs="Times New Roman"/>
          <w:szCs w:val="24"/>
          <w:lang w:val="fr-FR"/>
        </w:rPr>
      </w:pPr>
      <w:r w:rsidRPr="00B965D4">
        <w:rPr>
          <w:rFonts w:ascii="Times New Roman" w:hAnsi="Times New Roman" w:cs="Times New Roman"/>
          <w:szCs w:val="24"/>
          <w:lang w:val="fr-FR"/>
        </w:rPr>
        <w:t>Copier le contenu du</w:t>
      </w:r>
      <w:r w:rsidR="00D119FD" w:rsidRPr="00B965D4">
        <w:rPr>
          <w:rFonts w:ascii="Times New Roman" w:hAnsi="Times New Roman" w:cs="Times New Roman"/>
          <w:szCs w:val="24"/>
          <w:lang w:val="fr-FR"/>
        </w:rPr>
        <w:t xml:space="preserve"> fichier .csv obtenu dans un fichier</w:t>
      </w:r>
      <w:r w:rsidRPr="00B965D4">
        <w:rPr>
          <w:rFonts w:ascii="Times New Roman" w:hAnsi="Times New Roman" w:cs="Times New Roman"/>
          <w:szCs w:val="24"/>
          <w:lang w:val="fr-FR"/>
        </w:rPr>
        <w:t xml:space="preserve"> .</w:t>
      </w:r>
      <w:proofErr w:type="spellStart"/>
      <w:r w:rsidRPr="00B965D4">
        <w:rPr>
          <w:rFonts w:ascii="Times New Roman" w:hAnsi="Times New Roman" w:cs="Times New Roman"/>
          <w:szCs w:val="24"/>
          <w:lang w:val="fr-FR"/>
        </w:rPr>
        <w:t>txt</w:t>
      </w:r>
      <w:proofErr w:type="spellEnd"/>
      <w:r w:rsidRPr="00B965D4">
        <w:rPr>
          <w:rFonts w:ascii="Times New Roman" w:hAnsi="Times New Roman" w:cs="Times New Roman"/>
          <w:szCs w:val="24"/>
          <w:lang w:val="fr-FR"/>
        </w:rPr>
        <w:t xml:space="preserve"> (copie des colonnes « A » à « E »).</w:t>
      </w:r>
    </w:p>
    <w:p w:rsidR="00BF6D8F" w:rsidRPr="00B965D4" w:rsidRDefault="00BF6D8F" w:rsidP="00BF6D8F">
      <w:pPr>
        <w:spacing w:line="240" w:lineRule="auto"/>
        <w:rPr>
          <w:rFonts w:ascii="Times New Roman" w:hAnsi="Times New Roman" w:cs="Times New Roman"/>
          <w:szCs w:val="24"/>
          <w:lang w:val="fr-FR"/>
        </w:rPr>
      </w:pPr>
      <w:r w:rsidRPr="00B965D4">
        <w:rPr>
          <w:rFonts w:ascii="Times New Roman" w:hAnsi="Times New Roman" w:cs="Times New Roman"/>
          <w:szCs w:val="24"/>
          <w:lang w:val="fr-FR"/>
        </w:rPr>
        <w:t xml:space="preserve">On crée ainsi un fichier </w:t>
      </w:r>
      <w:r w:rsidRPr="00B965D4">
        <w:rPr>
          <w:rFonts w:ascii="Times New Roman" w:hAnsi="Times New Roman" w:cs="Times New Roman"/>
          <w:b/>
          <w:i/>
          <w:szCs w:val="24"/>
          <w:lang w:val="fr-FR"/>
        </w:rPr>
        <w:t>new_rem_meta_yyyymmdd.txt</w:t>
      </w:r>
      <w:r w:rsidRPr="00B965D4">
        <w:rPr>
          <w:rFonts w:ascii="Times New Roman" w:hAnsi="Times New Roman" w:cs="Times New Roman"/>
          <w:szCs w:val="24"/>
          <w:lang w:val="fr-FR"/>
        </w:rPr>
        <w:t>.</w:t>
      </w:r>
    </w:p>
    <w:p w:rsidR="00BF6D8F" w:rsidRPr="00B965D4" w:rsidRDefault="00BF6D8F" w:rsidP="00BF6D8F">
      <w:pPr>
        <w:pStyle w:val="Titre2"/>
      </w:pPr>
      <w:bookmarkStart w:id="237" w:name="_Toc422910732"/>
      <w:r w:rsidRPr="00B965D4">
        <w:t>Mise à jour du fichier _provor_floats_information_co.xls</w:t>
      </w:r>
      <w:bookmarkEnd w:id="237"/>
    </w:p>
    <w:p w:rsidR="00BF6D8F" w:rsidRPr="00B965D4" w:rsidRDefault="00BF6D8F" w:rsidP="00BF6D8F">
      <w:pPr>
        <w:spacing w:line="240" w:lineRule="auto"/>
        <w:rPr>
          <w:rFonts w:ascii="Times New Roman" w:hAnsi="Times New Roman" w:cs="Times New Roman"/>
          <w:szCs w:val="24"/>
          <w:lang w:val="fr-FR"/>
        </w:rPr>
      </w:pPr>
      <w:r w:rsidRPr="00B965D4">
        <w:rPr>
          <w:rFonts w:ascii="Times New Roman" w:hAnsi="Times New Roman" w:cs="Times New Roman"/>
          <w:szCs w:val="24"/>
          <w:lang w:val="fr-FR"/>
        </w:rPr>
        <w:t xml:space="preserve">Utiliser l'outil </w:t>
      </w:r>
      <w:proofErr w:type="spellStart"/>
      <w:r w:rsidRPr="00B965D4">
        <w:rPr>
          <w:rFonts w:ascii="Times New Roman" w:hAnsi="Times New Roman" w:cs="Times New Roman"/>
          <w:b/>
          <w:szCs w:val="24"/>
          <w:lang w:val="fr-FR"/>
        </w:rPr>
        <w:t>get_meta_data_from_data_base</w:t>
      </w:r>
      <w:proofErr w:type="spellEnd"/>
      <w:r w:rsidRPr="00B965D4">
        <w:rPr>
          <w:rFonts w:ascii="Times New Roman" w:hAnsi="Times New Roman" w:cs="Times New Roman"/>
          <w:szCs w:val="24"/>
          <w:lang w:val="fr-FR"/>
        </w:rPr>
        <w:t xml:space="preserve"> pour générer, à partir de l'export de la base, un fichier CSV contenant les informations présentes dans </w:t>
      </w:r>
      <w:r w:rsidRPr="00B965D4">
        <w:rPr>
          <w:rFonts w:ascii="Times New Roman" w:hAnsi="Times New Roman" w:cs="Times New Roman"/>
          <w:b/>
          <w:i/>
          <w:szCs w:val="24"/>
          <w:lang w:val="fr-FR"/>
        </w:rPr>
        <w:t>_provor_floats_information_co.xls</w:t>
      </w:r>
      <w:r w:rsidRPr="00B965D4">
        <w:rPr>
          <w:rFonts w:ascii="Times New Roman" w:hAnsi="Times New Roman" w:cs="Times New Roman"/>
          <w:szCs w:val="24"/>
          <w:lang w:val="fr-FR"/>
        </w:rPr>
        <w:t>.</w:t>
      </w:r>
    </w:p>
    <w:p w:rsidR="00BF6D8F" w:rsidRPr="00B965D4" w:rsidRDefault="00BF6D8F" w:rsidP="00BF6D8F">
      <w:pPr>
        <w:spacing w:line="240" w:lineRule="auto"/>
        <w:rPr>
          <w:rFonts w:ascii="Times New Roman" w:hAnsi="Times New Roman" w:cs="Times New Roman"/>
          <w:szCs w:val="24"/>
          <w:lang w:val="fr-FR"/>
        </w:rPr>
      </w:pPr>
      <w:r w:rsidRPr="00B965D4">
        <w:rPr>
          <w:rFonts w:ascii="Times New Roman" w:hAnsi="Times New Roman" w:cs="Times New Roman"/>
          <w:szCs w:val="24"/>
          <w:lang w:val="fr-FR"/>
        </w:rPr>
        <w:t xml:space="preserve">Mettre à jour le fichier </w:t>
      </w:r>
      <w:r w:rsidRPr="00B965D4">
        <w:rPr>
          <w:rFonts w:ascii="Times New Roman" w:hAnsi="Times New Roman" w:cs="Times New Roman"/>
          <w:b/>
          <w:i/>
          <w:szCs w:val="24"/>
          <w:lang w:val="fr-FR"/>
        </w:rPr>
        <w:t>_provor_floats_information_co.xls</w:t>
      </w:r>
      <w:r w:rsidRPr="00B965D4">
        <w:rPr>
          <w:rFonts w:ascii="Times New Roman" w:hAnsi="Times New Roman" w:cs="Times New Roman"/>
          <w:szCs w:val="24"/>
          <w:lang w:val="fr-FR"/>
        </w:rPr>
        <w:t xml:space="preserve"> puis le fichier </w:t>
      </w:r>
      <w:r w:rsidRPr="00B965D4">
        <w:rPr>
          <w:rFonts w:ascii="Times New Roman" w:hAnsi="Times New Roman" w:cs="Times New Roman"/>
          <w:b/>
          <w:i/>
          <w:szCs w:val="24"/>
          <w:lang w:val="fr-FR"/>
        </w:rPr>
        <w:t>_provor_floats_information_co.txt</w:t>
      </w:r>
      <w:r w:rsidRPr="00B965D4">
        <w:rPr>
          <w:rFonts w:ascii="Times New Roman" w:hAnsi="Times New Roman" w:cs="Times New Roman"/>
          <w:szCs w:val="24"/>
          <w:lang w:val="fr-FR"/>
        </w:rPr>
        <w:t>.</w:t>
      </w:r>
    </w:p>
    <w:p w:rsidR="00BF6D8F" w:rsidRPr="00B965D4" w:rsidRDefault="00BF6D8F" w:rsidP="00BF6D8F">
      <w:pPr>
        <w:pStyle w:val="Titre2"/>
      </w:pPr>
      <w:bookmarkStart w:id="238" w:name="_Toc422910733"/>
      <w:r w:rsidRPr="00B965D4">
        <w:t>Enrichissement de l’export de la base de données</w:t>
      </w:r>
      <w:bookmarkEnd w:id="238"/>
    </w:p>
    <w:p w:rsidR="00BF6D8F" w:rsidRPr="00B965D4" w:rsidRDefault="00BF6D8F" w:rsidP="00BF6D8F">
      <w:pPr>
        <w:spacing w:line="240" w:lineRule="auto"/>
        <w:rPr>
          <w:rFonts w:ascii="Times New Roman" w:hAnsi="Times New Roman" w:cs="Times New Roman"/>
          <w:szCs w:val="24"/>
          <w:lang w:val="fr-FR"/>
        </w:rPr>
      </w:pPr>
      <w:r w:rsidRPr="00B965D4">
        <w:rPr>
          <w:rFonts w:ascii="Times New Roman" w:hAnsi="Times New Roman" w:cs="Times New Roman"/>
          <w:szCs w:val="24"/>
          <w:lang w:val="fr-FR"/>
        </w:rPr>
        <w:t>Le contenu de la base doit être enrichi avec des informations que l'on peut déduire de la version du flotteur et avec des valeurs par défaut.</w:t>
      </w:r>
    </w:p>
    <w:p w:rsidR="00BF6D8F" w:rsidRPr="00B965D4" w:rsidRDefault="00BF6D8F" w:rsidP="00BF6D8F">
      <w:pPr>
        <w:pStyle w:val="Titre3"/>
        <w:rPr>
          <w:lang w:val="fr-FR"/>
        </w:rPr>
      </w:pPr>
      <w:bookmarkStart w:id="239" w:name="_Toc422910734"/>
      <w:r w:rsidRPr="00B965D4">
        <w:rPr>
          <w:lang w:val="fr-FR"/>
        </w:rPr>
        <w:t>Enrichissement</w:t>
      </w:r>
      <w:bookmarkEnd w:id="239"/>
    </w:p>
    <w:p w:rsidR="00AC056F" w:rsidRPr="00B965D4" w:rsidRDefault="00AC056F" w:rsidP="00AC056F">
      <w:pPr>
        <w:spacing w:line="240" w:lineRule="auto"/>
        <w:rPr>
          <w:rFonts w:ascii="Times New Roman" w:hAnsi="Times New Roman" w:cs="Times New Roman"/>
          <w:szCs w:val="24"/>
          <w:lang w:val="fr-FR"/>
        </w:rPr>
      </w:pPr>
      <w:r w:rsidRPr="00B965D4">
        <w:rPr>
          <w:rFonts w:ascii="Times New Roman" w:hAnsi="Times New Roman" w:cs="Times New Roman"/>
          <w:szCs w:val="24"/>
          <w:lang w:val="fr-FR"/>
        </w:rPr>
        <w:t xml:space="preserve">Ces ajouts sont réalisés par l'outil </w:t>
      </w:r>
      <w:proofErr w:type="spellStart"/>
      <w:r w:rsidRPr="00B965D4">
        <w:rPr>
          <w:rFonts w:ascii="Times New Roman" w:hAnsi="Times New Roman" w:cs="Times New Roman"/>
          <w:b/>
          <w:szCs w:val="24"/>
          <w:lang w:val="fr-FR"/>
        </w:rPr>
        <w:t>generate_csv_meta</w:t>
      </w:r>
      <w:r>
        <w:rPr>
          <w:rFonts w:ascii="Times New Roman" w:hAnsi="Times New Roman" w:cs="Times New Roman"/>
          <w:b/>
          <w:szCs w:val="24"/>
          <w:lang w:val="fr-FR"/>
        </w:rPr>
        <w:t>_remocean</w:t>
      </w:r>
      <w:proofErr w:type="spellEnd"/>
      <w:r w:rsidRPr="00B965D4">
        <w:rPr>
          <w:rFonts w:ascii="Times New Roman" w:hAnsi="Times New Roman" w:cs="Times New Roman"/>
          <w:szCs w:val="24"/>
          <w:lang w:val="fr-FR"/>
        </w:rPr>
        <w:t xml:space="preserve"> qui produit un fichier CSV enrichi pour certains TECH_PARAMETER_ID. Les ajouts </w:t>
      </w:r>
      <w:r>
        <w:rPr>
          <w:rFonts w:ascii="Times New Roman" w:hAnsi="Times New Roman" w:cs="Times New Roman"/>
          <w:szCs w:val="24"/>
          <w:lang w:val="fr-FR"/>
        </w:rPr>
        <w:t xml:space="preserve">effectués </w:t>
      </w:r>
      <w:r w:rsidRPr="00B965D4">
        <w:rPr>
          <w:rFonts w:ascii="Times New Roman" w:hAnsi="Times New Roman" w:cs="Times New Roman"/>
          <w:szCs w:val="24"/>
          <w:lang w:val="fr-FR"/>
        </w:rPr>
        <w:t xml:space="preserve">sont listés dans le log </w:t>
      </w:r>
      <w:r>
        <w:rPr>
          <w:rFonts w:ascii="Times New Roman" w:hAnsi="Times New Roman" w:cs="Times New Roman"/>
          <w:szCs w:val="24"/>
          <w:lang w:val="fr-FR"/>
        </w:rPr>
        <w:t xml:space="preserve">de l’outil </w:t>
      </w:r>
      <w:r w:rsidRPr="00B965D4">
        <w:rPr>
          <w:rFonts w:ascii="Times New Roman" w:hAnsi="Times New Roman" w:cs="Times New Roman"/>
          <w:szCs w:val="24"/>
          <w:lang w:val="fr-FR"/>
        </w:rPr>
        <w:t>par un message INFO (il ne doit pas y avoir de message ERROR lors de l’utilisation de cet outil).</w:t>
      </w:r>
    </w:p>
    <w:p w:rsidR="00BF6D8F" w:rsidRPr="00B965D4" w:rsidRDefault="00BF6D8F" w:rsidP="00BF6D8F">
      <w:pPr>
        <w:spacing w:line="240" w:lineRule="auto"/>
        <w:rPr>
          <w:rFonts w:ascii="Times New Roman" w:hAnsi="Times New Roman" w:cs="Times New Roman"/>
          <w:szCs w:val="24"/>
          <w:lang w:val="fr-FR"/>
        </w:rPr>
      </w:pPr>
      <w:r w:rsidRPr="00B965D4">
        <w:rPr>
          <w:rFonts w:ascii="Times New Roman" w:hAnsi="Times New Roman" w:cs="Times New Roman"/>
          <w:szCs w:val="24"/>
          <w:lang w:val="fr-FR"/>
        </w:rPr>
        <w:t>L’outil effectue également le changement du DIM_LEVEL associé aux capteurs et aux paramètres: sur 3 digits, le premier servant à identifier le capteur d'appartenance (0: CTD, 1: OPTODE, 2: OCR, 3: ECO3, 4: FLBB, 5: CROVER, 6: SUNA). Cela rend plus aisé l'accès aux différents capteurs et paramètres associés (notamment pour leur mise à jour).</w:t>
      </w:r>
    </w:p>
    <w:p w:rsidR="00BF6D8F" w:rsidRPr="00B965D4" w:rsidRDefault="00BF6D8F" w:rsidP="00BF6D8F">
      <w:pPr>
        <w:spacing w:line="240" w:lineRule="auto"/>
        <w:rPr>
          <w:rFonts w:ascii="Times New Roman" w:hAnsi="Times New Roman" w:cs="Times New Roman"/>
          <w:szCs w:val="24"/>
          <w:lang w:val="fr-FR"/>
        </w:rPr>
      </w:pPr>
      <w:r w:rsidRPr="00B965D4">
        <w:rPr>
          <w:rFonts w:ascii="Times New Roman" w:hAnsi="Times New Roman" w:cs="Times New Roman"/>
          <w:szCs w:val="24"/>
          <w:lang w:val="fr-FR"/>
        </w:rPr>
        <w:t>Les données du fichier CSV produit doivent remplacer les informations de l'export de la base (</w:t>
      </w:r>
      <w:r w:rsidRPr="00B965D4">
        <w:rPr>
          <w:rFonts w:ascii="Times New Roman" w:hAnsi="Times New Roman" w:cs="Times New Roman"/>
          <w:b/>
          <w:i/>
          <w:szCs w:val="24"/>
          <w:lang w:val="fr-FR"/>
        </w:rPr>
        <w:t>new_</w:t>
      </w:r>
      <w:r w:rsidR="00AC056F">
        <w:rPr>
          <w:rFonts w:ascii="Times New Roman" w:hAnsi="Times New Roman" w:cs="Times New Roman"/>
          <w:b/>
          <w:i/>
          <w:szCs w:val="24"/>
          <w:lang w:val="fr-FR"/>
        </w:rPr>
        <w:t>rem</w:t>
      </w:r>
      <w:r w:rsidRPr="00B965D4">
        <w:rPr>
          <w:rFonts w:ascii="Times New Roman" w:hAnsi="Times New Roman" w:cs="Times New Roman"/>
          <w:b/>
          <w:i/>
          <w:szCs w:val="24"/>
          <w:lang w:val="fr-FR"/>
        </w:rPr>
        <w:t>_meta_yyyymmdd.txt</w:t>
      </w:r>
      <w:r w:rsidRPr="00B965D4">
        <w:rPr>
          <w:rFonts w:ascii="Times New Roman" w:hAnsi="Times New Roman" w:cs="Times New Roman"/>
          <w:szCs w:val="24"/>
          <w:lang w:val="fr-FR"/>
        </w:rPr>
        <w:t>) pour les TECH_PARAMETER_ID concernés.</w:t>
      </w:r>
    </w:p>
    <w:p w:rsidR="00BF6D8F" w:rsidRPr="00B965D4" w:rsidRDefault="00BF6D8F" w:rsidP="00BF6D8F">
      <w:pPr>
        <w:spacing w:line="240" w:lineRule="auto"/>
        <w:rPr>
          <w:rFonts w:ascii="Times New Roman" w:hAnsi="Times New Roman" w:cs="Times New Roman"/>
          <w:szCs w:val="24"/>
          <w:lang w:val="fr-FR"/>
        </w:rPr>
      </w:pPr>
      <w:r w:rsidRPr="00B965D4">
        <w:rPr>
          <w:rFonts w:ascii="Times New Roman" w:hAnsi="Times New Roman" w:cs="Times New Roman"/>
          <w:szCs w:val="24"/>
          <w:lang w:val="fr-FR"/>
        </w:rPr>
        <w:t xml:space="preserve">On peut relancer </w:t>
      </w:r>
      <w:proofErr w:type="spellStart"/>
      <w:r w:rsidR="00D119FD" w:rsidRPr="00B965D4">
        <w:rPr>
          <w:rFonts w:ascii="Times New Roman" w:hAnsi="Times New Roman" w:cs="Times New Roman"/>
          <w:b/>
          <w:szCs w:val="24"/>
          <w:lang w:val="fr-FR"/>
        </w:rPr>
        <w:t>generate_csv_meta_remocean</w:t>
      </w:r>
      <w:proofErr w:type="spellEnd"/>
      <w:r w:rsidR="00D119FD" w:rsidRPr="00B965D4">
        <w:rPr>
          <w:rFonts w:ascii="Times New Roman" w:hAnsi="Times New Roman" w:cs="Times New Roman"/>
          <w:b/>
          <w:szCs w:val="24"/>
          <w:lang w:val="fr-FR"/>
        </w:rPr>
        <w:t xml:space="preserve"> </w:t>
      </w:r>
      <w:r w:rsidRPr="00B965D4">
        <w:rPr>
          <w:rFonts w:ascii="Times New Roman" w:hAnsi="Times New Roman" w:cs="Times New Roman"/>
          <w:szCs w:val="24"/>
          <w:lang w:val="fr-FR"/>
        </w:rPr>
        <w:t>avec l'export de la base mis à jour jusqu'à ne plus avoir d'ajout effectué par l'outil (plus de message INFO dans le log).</w:t>
      </w:r>
    </w:p>
    <w:p w:rsidR="00BF6D8F" w:rsidRPr="00B965D4" w:rsidRDefault="00BF6D8F" w:rsidP="00BF6D8F">
      <w:pPr>
        <w:pStyle w:val="Titre3"/>
        <w:rPr>
          <w:lang w:val="fr-FR"/>
        </w:rPr>
      </w:pPr>
      <w:bookmarkStart w:id="240" w:name="_Toc422910735"/>
      <w:r w:rsidRPr="00B965D4">
        <w:rPr>
          <w:lang w:val="fr-FR"/>
        </w:rPr>
        <w:t>Contrôle des informations obligatoires</w:t>
      </w:r>
      <w:bookmarkEnd w:id="240"/>
    </w:p>
    <w:p w:rsidR="00AC056F" w:rsidRPr="00B965D4" w:rsidRDefault="00AC056F" w:rsidP="00AC056F">
      <w:pPr>
        <w:spacing w:line="240" w:lineRule="auto"/>
        <w:rPr>
          <w:rFonts w:ascii="Times New Roman" w:hAnsi="Times New Roman" w:cs="Times New Roman"/>
          <w:szCs w:val="24"/>
          <w:lang w:val="fr-FR"/>
        </w:rPr>
      </w:pPr>
      <w:r w:rsidRPr="00B965D4">
        <w:rPr>
          <w:rFonts w:ascii="Times New Roman" w:hAnsi="Times New Roman" w:cs="Times New Roman"/>
          <w:szCs w:val="24"/>
          <w:lang w:val="fr-FR"/>
        </w:rPr>
        <w:t xml:space="preserve">L'export de base obtenu doit ensuite être vérifié pour contrôler que les informations obligatoires (pour le </w:t>
      </w:r>
      <w:proofErr w:type="spellStart"/>
      <w:r w:rsidRPr="00B965D4">
        <w:rPr>
          <w:rFonts w:ascii="Times New Roman" w:hAnsi="Times New Roman" w:cs="Times New Roman"/>
          <w:szCs w:val="24"/>
          <w:lang w:val="fr-FR"/>
        </w:rPr>
        <w:t>checker</w:t>
      </w:r>
      <w:proofErr w:type="spellEnd"/>
      <w:r w:rsidRPr="00B965D4">
        <w:rPr>
          <w:rFonts w:ascii="Times New Roman" w:hAnsi="Times New Roman" w:cs="Times New Roman"/>
          <w:szCs w:val="24"/>
          <w:lang w:val="fr-FR"/>
        </w:rPr>
        <w:t xml:space="preserve">) y sont. L'outil </w:t>
      </w:r>
      <w:proofErr w:type="spellStart"/>
      <w:r w:rsidRPr="00B965D4">
        <w:rPr>
          <w:rFonts w:ascii="Times New Roman" w:hAnsi="Times New Roman" w:cs="Times New Roman"/>
          <w:b/>
          <w:szCs w:val="24"/>
          <w:lang w:val="fr-FR"/>
        </w:rPr>
        <w:t>generate_csv_meta_mandatory</w:t>
      </w:r>
      <w:proofErr w:type="spellEnd"/>
      <w:r w:rsidRPr="00B965D4">
        <w:rPr>
          <w:rFonts w:ascii="Times New Roman" w:hAnsi="Times New Roman" w:cs="Times New Roman"/>
          <w:szCs w:val="24"/>
          <w:lang w:val="fr-FR"/>
        </w:rPr>
        <w:t xml:space="preserve"> effectue cette vérification.</w:t>
      </w:r>
    </w:p>
    <w:p w:rsidR="00AC056F" w:rsidRPr="00B965D4" w:rsidRDefault="00AC056F" w:rsidP="00AC056F">
      <w:pPr>
        <w:spacing w:line="240" w:lineRule="auto"/>
        <w:rPr>
          <w:rFonts w:ascii="Times New Roman" w:hAnsi="Times New Roman" w:cs="Times New Roman"/>
          <w:szCs w:val="24"/>
          <w:lang w:val="fr-FR"/>
        </w:rPr>
      </w:pPr>
      <w:r w:rsidRPr="00B965D4">
        <w:rPr>
          <w:rFonts w:ascii="Times New Roman" w:hAnsi="Times New Roman" w:cs="Times New Roman"/>
          <w:szCs w:val="24"/>
          <w:lang w:val="fr-FR"/>
        </w:rPr>
        <w:t>La colonne  « D » du fichier CSV produit:</w:t>
      </w:r>
    </w:p>
    <w:p w:rsidR="00AC056F" w:rsidRPr="00B965D4" w:rsidRDefault="00AC056F" w:rsidP="00AC056F">
      <w:pPr>
        <w:pStyle w:val="Paragraphedeliste"/>
        <w:numPr>
          <w:ilvl w:val="0"/>
          <w:numId w:val="33"/>
        </w:numPr>
        <w:spacing w:line="240" w:lineRule="auto"/>
        <w:rPr>
          <w:rFonts w:ascii="Times New Roman" w:hAnsi="Times New Roman" w:cs="Times New Roman"/>
          <w:szCs w:val="24"/>
          <w:lang w:val="fr-FR"/>
        </w:rPr>
      </w:pPr>
      <w:r w:rsidRPr="00B965D4">
        <w:rPr>
          <w:rFonts w:ascii="Times New Roman" w:hAnsi="Times New Roman" w:cs="Times New Roman"/>
          <w:szCs w:val="24"/>
          <w:lang w:val="fr-FR"/>
        </w:rPr>
        <w:t>Peut comporter la mention</w:t>
      </w:r>
      <w:r>
        <w:rPr>
          <w:rFonts w:ascii="Times New Roman" w:hAnsi="Times New Roman" w:cs="Times New Roman"/>
          <w:szCs w:val="24"/>
          <w:lang w:val="fr-FR"/>
        </w:rPr>
        <w:t xml:space="preserve"> « </w:t>
      </w:r>
      <w:r w:rsidRPr="00B965D4">
        <w:rPr>
          <w:rFonts w:ascii="Times New Roman" w:hAnsi="Times New Roman" w:cs="Times New Roman"/>
          <w:szCs w:val="24"/>
          <w:lang w:val="fr-FR"/>
        </w:rPr>
        <w:t>MANDATORY (</w:t>
      </w:r>
      <w:proofErr w:type="spellStart"/>
      <w:r w:rsidRPr="00B965D4">
        <w:rPr>
          <w:rFonts w:ascii="Times New Roman" w:hAnsi="Times New Roman" w:cs="Times New Roman"/>
          <w:szCs w:val="24"/>
          <w:lang w:val="fr-FR"/>
        </w:rPr>
        <w:t>can</w:t>
      </w:r>
      <w:proofErr w:type="spellEnd"/>
      <w:r w:rsidRPr="00B965D4">
        <w:rPr>
          <w:rFonts w:ascii="Times New Roman" w:hAnsi="Times New Roman" w:cs="Times New Roman"/>
          <w:szCs w:val="24"/>
          <w:lang w:val="fr-FR"/>
        </w:rPr>
        <w:t xml:space="preserve"> </w:t>
      </w:r>
      <w:proofErr w:type="spellStart"/>
      <w:r w:rsidRPr="00B965D4">
        <w:rPr>
          <w:rFonts w:ascii="Times New Roman" w:hAnsi="Times New Roman" w:cs="Times New Roman"/>
          <w:szCs w:val="24"/>
          <w:lang w:val="fr-FR"/>
        </w:rPr>
        <w:t>be</w:t>
      </w:r>
      <w:proofErr w:type="spellEnd"/>
      <w:r w:rsidRPr="00B965D4">
        <w:rPr>
          <w:rFonts w:ascii="Times New Roman" w:hAnsi="Times New Roman" w:cs="Times New Roman"/>
          <w:szCs w:val="24"/>
          <w:lang w:val="fr-FR"/>
        </w:rPr>
        <w:t xml:space="preserve"> </w:t>
      </w:r>
      <w:proofErr w:type="spellStart"/>
      <w:r w:rsidRPr="00B965D4">
        <w:rPr>
          <w:rFonts w:ascii="Times New Roman" w:hAnsi="Times New Roman" w:cs="Times New Roman"/>
          <w:szCs w:val="24"/>
          <w:lang w:val="fr-FR"/>
        </w:rPr>
        <w:t>replaced</w:t>
      </w:r>
      <w:proofErr w:type="spellEnd"/>
      <w:r w:rsidRPr="00B965D4">
        <w:rPr>
          <w:rFonts w:ascii="Times New Roman" w:hAnsi="Times New Roman" w:cs="Times New Roman"/>
          <w:szCs w:val="24"/>
          <w:lang w:val="fr-FR"/>
        </w:rPr>
        <w:t xml:space="preserve"> by 'n/a')</w:t>
      </w:r>
      <w:r>
        <w:rPr>
          <w:rFonts w:ascii="Times New Roman" w:hAnsi="Times New Roman" w:cs="Times New Roman"/>
          <w:szCs w:val="24"/>
          <w:lang w:val="fr-FR"/>
        </w:rPr>
        <w:t> »</w:t>
      </w:r>
      <w:r w:rsidRPr="00B965D4">
        <w:rPr>
          <w:rFonts w:ascii="Times New Roman" w:hAnsi="Times New Roman" w:cs="Times New Roman"/>
          <w:szCs w:val="24"/>
          <w:lang w:val="fr-FR"/>
        </w:rPr>
        <w:t xml:space="preserve"> : cela signifie que l'information est obligatoire mais que l'on peut mettre 'n/a' si elle est absente. Cela sera fait par l'outil de génération des fichiers JSON de </w:t>
      </w:r>
      <w:proofErr w:type="spellStart"/>
      <w:r w:rsidRPr="00B965D4">
        <w:rPr>
          <w:rFonts w:ascii="Times New Roman" w:hAnsi="Times New Roman" w:cs="Times New Roman"/>
          <w:szCs w:val="24"/>
          <w:lang w:val="fr-FR"/>
        </w:rPr>
        <w:t>méta-données</w:t>
      </w:r>
      <w:proofErr w:type="spellEnd"/>
      <w:r w:rsidRPr="00B965D4">
        <w:rPr>
          <w:rFonts w:ascii="Times New Roman" w:hAnsi="Times New Roman" w:cs="Times New Roman"/>
          <w:szCs w:val="24"/>
          <w:lang w:val="fr-FR"/>
        </w:rPr>
        <w:t>,</w:t>
      </w:r>
    </w:p>
    <w:p w:rsidR="00AC056F" w:rsidRPr="00B965D4" w:rsidRDefault="00AC056F" w:rsidP="00AC056F">
      <w:pPr>
        <w:pStyle w:val="Paragraphedeliste"/>
        <w:numPr>
          <w:ilvl w:val="0"/>
          <w:numId w:val="33"/>
        </w:numPr>
        <w:spacing w:line="240" w:lineRule="auto"/>
        <w:rPr>
          <w:rFonts w:ascii="Times New Roman" w:hAnsi="Times New Roman" w:cs="Times New Roman"/>
          <w:szCs w:val="24"/>
          <w:lang w:val="fr-FR"/>
        </w:rPr>
      </w:pPr>
      <w:r w:rsidRPr="00B965D4">
        <w:rPr>
          <w:rFonts w:ascii="Times New Roman" w:hAnsi="Times New Roman" w:cs="Times New Roman"/>
          <w:szCs w:val="24"/>
          <w:lang w:val="fr-FR"/>
        </w:rPr>
        <w:lastRenderedPageBreak/>
        <w:t xml:space="preserve">Ne doit pas comporter la mention </w:t>
      </w:r>
      <w:r>
        <w:rPr>
          <w:rFonts w:ascii="Times New Roman" w:hAnsi="Times New Roman" w:cs="Times New Roman"/>
          <w:szCs w:val="24"/>
          <w:lang w:val="fr-FR"/>
        </w:rPr>
        <w:t>« </w:t>
      </w:r>
      <w:r w:rsidRPr="00B965D4">
        <w:rPr>
          <w:rFonts w:ascii="Times New Roman" w:hAnsi="Times New Roman" w:cs="Times New Roman"/>
          <w:szCs w:val="24"/>
          <w:lang w:val="fr-FR"/>
        </w:rPr>
        <w:t>MANDATORY</w:t>
      </w:r>
      <w:r>
        <w:rPr>
          <w:rFonts w:ascii="Times New Roman" w:hAnsi="Times New Roman" w:cs="Times New Roman"/>
          <w:szCs w:val="24"/>
          <w:lang w:val="fr-FR"/>
        </w:rPr>
        <w:t> »</w:t>
      </w:r>
      <w:r w:rsidRPr="00B965D4">
        <w:rPr>
          <w:rFonts w:ascii="Times New Roman" w:hAnsi="Times New Roman" w:cs="Times New Roman"/>
          <w:szCs w:val="24"/>
          <w:lang w:val="fr-FR"/>
        </w:rPr>
        <w:t xml:space="preserve"> : dans le cas contraire, ces champs doivent </w:t>
      </w:r>
      <w:r w:rsidRPr="00B965D4">
        <w:rPr>
          <w:rFonts w:ascii="Times New Roman" w:hAnsi="Times New Roman" w:cs="Times New Roman"/>
          <w:b/>
          <w:szCs w:val="24"/>
          <w:lang w:val="fr-FR"/>
        </w:rPr>
        <w:t>impérativement</w:t>
      </w:r>
      <w:r w:rsidRPr="00B965D4">
        <w:rPr>
          <w:rFonts w:ascii="Times New Roman" w:hAnsi="Times New Roman" w:cs="Times New Roman"/>
          <w:szCs w:val="24"/>
          <w:lang w:val="fr-FR"/>
        </w:rPr>
        <w:t xml:space="preserve"> être renseignés si l'on veut que le fichier meta.nc passe le </w:t>
      </w:r>
      <w:proofErr w:type="spellStart"/>
      <w:r w:rsidRPr="00B965D4">
        <w:rPr>
          <w:rFonts w:ascii="Times New Roman" w:hAnsi="Times New Roman" w:cs="Times New Roman"/>
          <w:szCs w:val="24"/>
          <w:lang w:val="fr-FR"/>
        </w:rPr>
        <w:t>checker</w:t>
      </w:r>
      <w:proofErr w:type="spellEnd"/>
      <w:r w:rsidRPr="00B965D4">
        <w:rPr>
          <w:rFonts w:ascii="Times New Roman" w:hAnsi="Times New Roman" w:cs="Times New Roman"/>
          <w:szCs w:val="24"/>
          <w:lang w:val="fr-FR"/>
        </w:rPr>
        <w:t>.</w:t>
      </w:r>
    </w:p>
    <w:p w:rsidR="00BF6D8F" w:rsidRPr="00B965D4" w:rsidRDefault="00BF6D8F" w:rsidP="00BF6D8F">
      <w:pPr>
        <w:pStyle w:val="Titre3"/>
        <w:rPr>
          <w:lang w:val="fr-FR"/>
        </w:rPr>
      </w:pPr>
      <w:bookmarkStart w:id="241" w:name="_Toc422910736"/>
      <w:r w:rsidRPr="00B965D4">
        <w:rPr>
          <w:lang w:val="fr-FR"/>
        </w:rPr>
        <w:t>Reporter les enrichissements dans la base de données</w:t>
      </w:r>
      <w:bookmarkEnd w:id="241"/>
    </w:p>
    <w:p w:rsidR="00BF6D8F" w:rsidRPr="00B965D4" w:rsidRDefault="00BF6D8F" w:rsidP="00BF6D8F">
      <w:pPr>
        <w:spacing w:line="240" w:lineRule="auto"/>
        <w:rPr>
          <w:rFonts w:ascii="Times New Roman" w:hAnsi="Times New Roman" w:cs="Times New Roman"/>
          <w:szCs w:val="24"/>
          <w:lang w:val="fr-FR"/>
        </w:rPr>
      </w:pPr>
      <w:r w:rsidRPr="00B965D4">
        <w:rPr>
          <w:rFonts w:ascii="Times New Roman" w:hAnsi="Times New Roman" w:cs="Times New Roman"/>
          <w:szCs w:val="24"/>
          <w:lang w:val="fr-FR"/>
        </w:rPr>
        <w:t xml:space="preserve">Une fois l'export de base enrichi, mettre à jour la base avec son contenu (pour archivage). </w:t>
      </w:r>
      <w:r w:rsidR="00D119FD" w:rsidRPr="00B965D4">
        <w:rPr>
          <w:rFonts w:ascii="Times New Roman" w:hAnsi="Times New Roman" w:cs="Times New Roman"/>
          <w:szCs w:val="24"/>
          <w:lang w:val="fr-FR"/>
        </w:rPr>
        <w:t>Avant cette opération, penser à exclure les champs vides.</w:t>
      </w:r>
    </w:p>
    <w:p w:rsidR="00BF6D8F" w:rsidRPr="00B965D4" w:rsidRDefault="00536ABD" w:rsidP="00BF6D8F">
      <w:pPr>
        <w:pStyle w:val="Titre2"/>
      </w:pPr>
      <w:bookmarkStart w:id="242" w:name="_Toc422910737"/>
      <w:r w:rsidRPr="00B965D4">
        <w:t>Première g</w:t>
      </w:r>
      <w:r w:rsidR="00BF6D8F" w:rsidRPr="00B965D4">
        <w:t xml:space="preserve">énération des fichiers JSON de </w:t>
      </w:r>
      <w:proofErr w:type="spellStart"/>
      <w:r w:rsidR="00BF6D8F" w:rsidRPr="00B965D4">
        <w:t>méta-données</w:t>
      </w:r>
      <w:bookmarkEnd w:id="242"/>
      <w:proofErr w:type="spellEnd"/>
    </w:p>
    <w:p w:rsidR="00BF6D8F" w:rsidRPr="00B965D4" w:rsidRDefault="00BF6D8F" w:rsidP="00BF6D8F">
      <w:pPr>
        <w:spacing w:line="240" w:lineRule="auto"/>
        <w:rPr>
          <w:rFonts w:ascii="Times New Roman" w:hAnsi="Times New Roman" w:cs="Times New Roman"/>
          <w:szCs w:val="24"/>
          <w:lang w:val="fr-FR"/>
        </w:rPr>
      </w:pPr>
      <w:r w:rsidRPr="00B965D4">
        <w:rPr>
          <w:rFonts w:ascii="Times New Roman" w:hAnsi="Times New Roman" w:cs="Times New Roman"/>
          <w:szCs w:val="24"/>
          <w:lang w:val="fr-FR"/>
        </w:rPr>
        <w:t xml:space="preserve">Générer les fichiers JSON </w:t>
      </w:r>
      <w:r w:rsidR="00A632CF" w:rsidRPr="00B965D4">
        <w:rPr>
          <w:rFonts w:ascii="Times New Roman" w:hAnsi="Times New Roman" w:cs="Times New Roman"/>
          <w:b/>
          <w:szCs w:val="24"/>
          <w:u w:val="single"/>
          <w:lang w:val="fr-FR"/>
        </w:rPr>
        <w:t>temporaires</w:t>
      </w:r>
      <w:r w:rsidR="00A632CF" w:rsidRPr="00B965D4">
        <w:rPr>
          <w:rFonts w:ascii="Times New Roman" w:hAnsi="Times New Roman" w:cs="Times New Roman"/>
          <w:szCs w:val="24"/>
          <w:lang w:val="fr-FR"/>
        </w:rPr>
        <w:t xml:space="preserve"> </w:t>
      </w:r>
      <w:r w:rsidRPr="00B965D4">
        <w:rPr>
          <w:rFonts w:ascii="Times New Roman" w:hAnsi="Times New Roman" w:cs="Times New Roman"/>
          <w:szCs w:val="24"/>
          <w:lang w:val="fr-FR"/>
        </w:rPr>
        <w:t xml:space="preserve">de </w:t>
      </w:r>
      <w:proofErr w:type="spellStart"/>
      <w:r w:rsidRPr="00B965D4">
        <w:rPr>
          <w:rFonts w:ascii="Times New Roman" w:hAnsi="Times New Roman" w:cs="Times New Roman"/>
          <w:szCs w:val="24"/>
          <w:lang w:val="fr-FR"/>
        </w:rPr>
        <w:t>méta-données</w:t>
      </w:r>
      <w:proofErr w:type="spellEnd"/>
      <w:r w:rsidRPr="00B965D4">
        <w:rPr>
          <w:rFonts w:ascii="Times New Roman" w:hAnsi="Times New Roman" w:cs="Times New Roman"/>
          <w:szCs w:val="24"/>
          <w:lang w:val="fr-FR"/>
        </w:rPr>
        <w:t xml:space="preserve"> avec les outils </w:t>
      </w:r>
      <w:proofErr w:type="spellStart"/>
      <w:r w:rsidRPr="00B965D4">
        <w:rPr>
          <w:rFonts w:ascii="Times New Roman" w:hAnsi="Times New Roman" w:cs="Times New Roman"/>
          <w:b/>
          <w:szCs w:val="24"/>
          <w:lang w:val="fr-FR"/>
        </w:rPr>
        <w:t>generate_json_float_meta_</w:t>
      </w:r>
      <w:r w:rsidR="007E3B05" w:rsidRPr="00B965D4">
        <w:rPr>
          <w:rFonts w:ascii="Times New Roman" w:hAnsi="Times New Roman" w:cs="Times New Roman"/>
          <w:b/>
          <w:szCs w:val="24"/>
          <w:lang w:val="fr-FR"/>
        </w:rPr>
        <w:t>remocean</w:t>
      </w:r>
      <w:proofErr w:type="spellEnd"/>
      <w:r w:rsidR="007E3B05" w:rsidRPr="00B965D4">
        <w:rPr>
          <w:rFonts w:ascii="Times New Roman" w:hAnsi="Times New Roman" w:cs="Times New Roman"/>
          <w:szCs w:val="24"/>
          <w:lang w:val="fr-FR"/>
        </w:rPr>
        <w:t xml:space="preserve"> ou</w:t>
      </w:r>
      <w:r w:rsidRPr="00B965D4">
        <w:rPr>
          <w:rFonts w:ascii="Times New Roman" w:hAnsi="Times New Roman" w:cs="Times New Roman"/>
          <w:szCs w:val="24"/>
          <w:lang w:val="fr-FR"/>
        </w:rPr>
        <w:t xml:space="preserve"> </w:t>
      </w:r>
      <w:proofErr w:type="spellStart"/>
      <w:r w:rsidR="007E3B05" w:rsidRPr="00B965D4">
        <w:rPr>
          <w:rFonts w:ascii="Times New Roman" w:hAnsi="Times New Roman" w:cs="Times New Roman"/>
          <w:b/>
          <w:szCs w:val="24"/>
          <w:lang w:val="fr-FR"/>
        </w:rPr>
        <w:t>generate_json_float_meta_remocean_flbb</w:t>
      </w:r>
      <w:proofErr w:type="spellEnd"/>
      <w:r w:rsidRPr="00B965D4">
        <w:rPr>
          <w:rFonts w:ascii="Times New Roman" w:hAnsi="Times New Roman" w:cs="Times New Roman"/>
          <w:szCs w:val="24"/>
          <w:lang w:val="fr-FR"/>
        </w:rPr>
        <w:t xml:space="preserve"> et déplacer les fichiers produits dans les répertoires ad hoc du décodeur.</w:t>
      </w:r>
    </w:p>
    <w:p w:rsidR="008A17FB" w:rsidRPr="00B965D4" w:rsidRDefault="008A17FB" w:rsidP="00BF6D8F">
      <w:pPr>
        <w:spacing w:line="240" w:lineRule="auto"/>
        <w:rPr>
          <w:rFonts w:ascii="Times New Roman" w:hAnsi="Times New Roman" w:cs="Times New Roman"/>
          <w:szCs w:val="24"/>
          <w:lang w:val="fr-FR"/>
        </w:rPr>
      </w:pPr>
      <w:r w:rsidRPr="00B965D4">
        <w:rPr>
          <w:rFonts w:ascii="Times New Roman" w:hAnsi="Times New Roman" w:cs="Times New Roman"/>
          <w:szCs w:val="24"/>
          <w:lang w:val="fr-FR"/>
        </w:rPr>
        <w:t>Il est au préalable nécessaire de renseigner la liste des capteurs montés sur chaque flotteur (cf. lignes ~250-300 de ces outils).</w:t>
      </w:r>
    </w:p>
    <w:p w:rsidR="008A17FB" w:rsidRPr="00B965D4" w:rsidRDefault="008A17FB" w:rsidP="00BF6D8F">
      <w:pPr>
        <w:spacing w:line="240" w:lineRule="auto"/>
        <w:rPr>
          <w:rFonts w:ascii="Times New Roman" w:hAnsi="Times New Roman" w:cs="Times New Roman"/>
          <w:szCs w:val="24"/>
          <w:lang w:val="fr-FR"/>
        </w:rPr>
      </w:pPr>
      <w:r w:rsidRPr="00B965D4">
        <w:rPr>
          <w:rFonts w:ascii="Times New Roman" w:hAnsi="Times New Roman" w:cs="Times New Roman"/>
          <w:szCs w:val="24"/>
          <w:lang w:val="fr-FR"/>
        </w:rPr>
        <w:t xml:space="preserve">Conserver la version de </w:t>
      </w:r>
      <w:proofErr w:type="spellStart"/>
      <w:r w:rsidRPr="00B965D4">
        <w:rPr>
          <w:rFonts w:ascii="Times New Roman" w:hAnsi="Times New Roman" w:cs="Times New Roman"/>
          <w:szCs w:val="24"/>
          <w:lang w:val="fr-FR"/>
        </w:rPr>
        <w:t>firmware</w:t>
      </w:r>
      <w:proofErr w:type="spellEnd"/>
      <w:r w:rsidRPr="00B965D4">
        <w:rPr>
          <w:rFonts w:ascii="Times New Roman" w:hAnsi="Times New Roman" w:cs="Times New Roman"/>
          <w:szCs w:val="24"/>
          <w:lang w:val="fr-FR"/>
        </w:rPr>
        <w:t xml:space="preserve"> listée dans le log de l’outil pour la reporter dans le fichier </w:t>
      </w:r>
      <w:r w:rsidRPr="00B965D4">
        <w:rPr>
          <w:rFonts w:ascii="Times New Roman" w:hAnsi="Times New Roman" w:cs="Times New Roman"/>
          <w:b/>
          <w:i/>
          <w:szCs w:val="24"/>
          <w:lang w:val="fr-FR"/>
        </w:rPr>
        <w:t>_provor_floats_information_co.xls</w:t>
      </w:r>
      <w:r w:rsidR="00EB5B1C" w:rsidRPr="00EB5B1C">
        <w:rPr>
          <w:rFonts w:ascii="Times New Roman" w:hAnsi="Times New Roman" w:cs="Times New Roman"/>
          <w:szCs w:val="24"/>
          <w:lang w:val="fr-FR"/>
        </w:rPr>
        <w:t xml:space="preserve"> </w:t>
      </w:r>
      <w:r w:rsidR="00EB5B1C">
        <w:rPr>
          <w:rFonts w:ascii="Times New Roman" w:hAnsi="Times New Roman" w:cs="Times New Roman"/>
          <w:szCs w:val="24"/>
          <w:lang w:val="fr-FR"/>
        </w:rPr>
        <w:t>(</w:t>
      </w:r>
      <w:r w:rsidR="00EB5B1C" w:rsidRPr="00EB5B1C">
        <w:rPr>
          <w:rFonts w:ascii="Times New Roman" w:hAnsi="Times New Roman" w:cs="Times New Roman"/>
          <w:szCs w:val="24"/>
          <w:lang w:val="fr-FR"/>
        </w:rPr>
        <w:t>et</w:t>
      </w:r>
      <w:r w:rsidR="00EB5B1C">
        <w:rPr>
          <w:rFonts w:ascii="Times New Roman" w:hAnsi="Times New Roman" w:cs="Times New Roman"/>
          <w:szCs w:val="24"/>
          <w:lang w:val="fr-FR"/>
        </w:rPr>
        <w:t xml:space="preserve"> </w:t>
      </w:r>
      <w:r w:rsidR="00EB5B1C" w:rsidRPr="00B965D4">
        <w:rPr>
          <w:rFonts w:ascii="Times New Roman" w:hAnsi="Times New Roman" w:cs="Times New Roman"/>
          <w:b/>
          <w:i/>
          <w:szCs w:val="24"/>
          <w:lang w:val="fr-FR"/>
        </w:rPr>
        <w:t>Liste_Remocean_20150216.xlsx</w:t>
      </w:r>
      <w:r w:rsidR="00EB5B1C" w:rsidRPr="00EB5B1C">
        <w:rPr>
          <w:rFonts w:ascii="Times New Roman" w:hAnsi="Times New Roman" w:cs="Times New Roman"/>
          <w:szCs w:val="24"/>
          <w:lang w:val="fr-FR"/>
        </w:rPr>
        <w:t>)</w:t>
      </w:r>
      <w:r w:rsidRPr="00EB5B1C">
        <w:rPr>
          <w:rFonts w:ascii="Times New Roman" w:hAnsi="Times New Roman" w:cs="Times New Roman"/>
          <w:szCs w:val="24"/>
          <w:lang w:val="fr-FR"/>
        </w:rPr>
        <w:t>.</w:t>
      </w:r>
    </w:p>
    <w:p w:rsidR="006A6AAC" w:rsidRPr="00B965D4" w:rsidRDefault="006A6AAC" w:rsidP="006A6AAC">
      <w:pPr>
        <w:pStyle w:val="Titre2"/>
      </w:pPr>
      <w:bookmarkStart w:id="243" w:name="_Toc422910738"/>
      <w:r w:rsidRPr="00B965D4">
        <w:t>Récupération des coefficients de calibration transmis par le flotteur</w:t>
      </w:r>
      <w:bookmarkEnd w:id="243"/>
    </w:p>
    <w:p w:rsidR="00A2501D" w:rsidRPr="00B965D4" w:rsidRDefault="00A632CF" w:rsidP="006A6AAC">
      <w:pPr>
        <w:spacing w:line="240" w:lineRule="auto"/>
        <w:rPr>
          <w:rFonts w:ascii="Times New Roman" w:hAnsi="Times New Roman" w:cs="Times New Roman"/>
          <w:szCs w:val="24"/>
          <w:lang w:val="fr-FR"/>
        </w:rPr>
      </w:pPr>
      <w:r w:rsidRPr="00B965D4">
        <w:rPr>
          <w:rFonts w:ascii="Times New Roman" w:hAnsi="Times New Roman" w:cs="Times New Roman"/>
          <w:szCs w:val="24"/>
          <w:lang w:val="fr-FR"/>
        </w:rPr>
        <w:t>Une duplication des données Iridium (</w:t>
      </w:r>
      <w:proofErr w:type="spellStart"/>
      <w:r w:rsidRPr="00B965D4">
        <w:rPr>
          <w:rFonts w:ascii="Times New Roman" w:hAnsi="Times New Roman" w:cs="Times New Roman"/>
          <w:szCs w:val="24"/>
          <w:lang w:val="fr-FR"/>
        </w:rPr>
        <w:t>cf</w:t>
      </w:r>
      <w:proofErr w:type="spellEnd"/>
      <w:r w:rsidRPr="00B965D4">
        <w:rPr>
          <w:rFonts w:ascii="Times New Roman" w:hAnsi="Times New Roman" w:cs="Times New Roman"/>
          <w:szCs w:val="24"/>
          <w:lang w:val="fr-FR"/>
        </w:rPr>
        <w:t xml:space="preserve"> </w:t>
      </w:r>
      <w:r w:rsidRPr="00B965D4">
        <w:rPr>
          <w:rFonts w:ascii="Times New Roman" w:hAnsi="Times New Roman" w:cs="Times New Roman"/>
          <w:szCs w:val="24"/>
          <w:lang w:val="fr-FR"/>
        </w:rPr>
        <w:fldChar w:fldCharType="begin"/>
      </w:r>
      <w:r w:rsidRPr="00B965D4">
        <w:rPr>
          <w:rFonts w:ascii="Times New Roman" w:hAnsi="Times New Roman" w:cs="Times New Roman"/>
          <w:szCs w:val="24"/>
          <w:lang w:val="fr-FR"/>
        </w:rPr>
        <w:instrText xml:space="preserve"> REF _Ref420699518 \r \h </w:instrText>
      </w:r>
      <w:r w:rsidRPr="00B965D4">
        <w:rPr>
          <w:rFonts w:ascii="Times New Roman" w:hAnsi="Times New Roman" w:cs="Times New Roman"/>
          <w:szCs w:val="24"/>
          <w:lang w:val="fr-FR"/>
        </w:rPr>
      </w:r>
      <w:r w:rsidRPr="00B965D4">
        <w:rPr>
          <w:rFonts w:ascii="Times New Roman" w:hAnsi="Times New Roman" w:cs="Times New Roman"/>
          <w:szCs w:val="24"/>
          <w:lang w:val="fr-FR"/>
        </w:rPr>
        <w:fldChar w:fldCharType="separate"/>
      </w:r>
      <w:r w:rsidRPr="00B965D4">
        <w:rPr>
          <w:rFonts w:ascii="Times New Roman" w:hAnsi="Times New Roman" w:cs="Times New Roman"/>
          <w:szCs w:val="24"/>
          <w:lang w:val="fr-FR"/>
        </w:rPr>
        <w:t>3.1.1</w:t>
      </w:r>
      <w:r w:rsidRPr="00B965D4">
        <w:rPr>
          <w:rFonts w:ascii="Times New Roman" w:hAnsi="Times New Roman" w:cs="Times New Roman"/>
          <w:szCs w:val="24"/>
          <w:lang w:val="fr-FR"/>
        </w:rPr>
        <w:fldChar w:fldCharType="end"/>
      </w:r>
      <w:r w:rsidRPr="00B965D4">
        <w:rPr>
          <w:rFonts w:ascii="Times New Roman" w:hAnsi="Times New Roman" w:cs="Times New Roman"/>
          <w:szCs w:val="24"/>
          <w:lang w:val="fr-FR"/>
        </w:rPr>
        <w:t>) suivi d’un décodage avec decode_provor_2_csv permet de récupérer, dans le fichier CSV produit :</w:t>
      </w:r>
    </w:p>
    <w:p w:rsidR="00A632CF" w:rsidRPr="00B965D4" w:rsidRDefault="00A632CF" w:rsidP="00A632CF">
      <w:pPr>
        <w:pStyle w:val="Paragraphedeliste"/>
        <w:numPr>
          <w:ilvl w:val="0"/>
          <w:numId w:val="39"/>
        </w:numPr>
        <w:spacing w:line="240" w:lineRule="auto"/>
        <w:rPr>
          <w:rFonts w:ascii="Times New Roman" w:hAnsi="Times New Roman" w:cs="Times New Roman"/>
          <w:szCs w:val="24"/>
          <w:lang w:val="fr-FR"/>
        </w:rPr>
      </w:pPr>
      <w:r w:rsidRPr="00B965D4">
        <w:rPr>
          <w:rFonts w:ascii="Times New Roman" w:hAnsi="Times New Roman" w:cs="Times New Roman"/>
          <w:szCs w:val="24"/>
          <w:lang w:val="fr-FR"/>
        </w:rPr>
        <w:t xml:space="preserve">Les coefficients de calibration de l’Eco3 et de l’OCR (flotteurs de Villefranche) et du FLBB (flotteurs Indiens). Renseigner le fichier </w:t>
      </w:r>
      <w:r w:rsidRPr="00B965D4">
        <w:rPr>
          <w:rFonts w:ascii="Times New Roman" w:hAnsi="Times New Roman" w:cs="Times New Roman"/>
          <w:b/>
          <w:i/>
          <w:szCs w:val="24"/>
          <w:lang w:val="fr-FR"/>
        </w:rPr>
        <w:t>calib_coef.xlsx</w:t>
      </w:r>
      <w:r w:rsidRPr="00B965D4">
        <w:rPr>
          <w:rFonts w:ascii="Times New Roman" w:hAnsi="Times New Roman" w:cs="Times New Roman"/>
          <w:szCs w:val="24"/>
          <w:lang w:val="fr-FR"/>
        </w:rPr>
        <w:t xml:space="preserve"> (et dupliquer son contenu dans le fichier </w:t>
      </w:r>
      <w:r w:rsidRPr="00B965D4">
        <w:rPr>
          <w:rFonts w:ascii="Times New Roman" w:hAnsi="Times New Roman" w:cs="Times New Roman"/>
          <w:b/>
          <w:i/>
          <w:szCs w:val="24"/>
          <w:lang w:val="fr-FR"/>
        </w:rPr>
        <w:t>calib_coef.txt</w:t>
      </w:r>
      <w:r w:rsidRPr="00B965D4">
        <w:rPr>
          <w:rFonts w:ascii="Times New Roman" w:hAnsi="Times New Roman" w:cs="Times New Roman"/>
          <w:szCs w:val="24"/>
          <w:lang w:val="fr-FR"/>
        </w:rPr>
        <w:t>),</w:t>
      </w:r>
    </w:p>
    <w:p w:rsidR="00A632CF" w:rsidRPr="00B965D4" w:rsidRDefault="00A632CF" w:rsidP="00A632CF">
      <w:pPr>
        <w:pStyle w:val="Paragraphedeliste"/>
        <w:numPr>
          <w:ilvl w:val="0"/>
          <w:numId w:val="39"/>
        </w:numPr>
        <w:spacing w:line="240" w:lineRule="auto"/>
        <w:rPr>
          <w:rFonts w:ascii="Times New Roman" w:hAnsi="Times New Roman" w:cs="Times New Roman"/>
          <w:szCs w:val="24"/>
          <w:lang w:val="fr-FR"/>
        </w:rPr>
      </w:pPr>
      <w:r w:rsidRPr="00B965D4">
        <w:rPr>
          <w:rFonts w:ascii="Times New Roman" w:hAnsi="Times New Roman" w:cs="Times New Roman"/>
          <w:szCs w:val="24"/>
          <w:lang w:val="fr-FR"/>
        </w:rPr>
        <w:t xml:space="preserve">L’information ‘show mode’ pour renseigner le fichier </w:t>
      </w:r>
      <w:r w:rsidRPr="00B965D4">
        <w:rPr>
          <w:rFonts w:ascii="Times New Roman" w:hAnsi="Times New Roman" w:cs="Times New Roman"/>
          <w:b/>
          <w:i/>
          <w:szCs w:val="24"/>
          <w:lang w:val="fr-FR"/>
        </w:rPr>
        <w:t>show_mode.xlsx</w:t>
      </w:r>
      <w:r w:rsidRPr="00B965D4">
        <w:rPr>
          <w:rFonts w:ascii="Times New Roman" w:hAnsi="Times New Roman" w:cs="Times New Roman"/>
          <w:szCs w:val="24"/>
          <w:lang w:val="fr-FR"/>
        </w:rPr>
        <w:t xml:space="preserve"> (et dupliquer son contenu dans le fichier </w:t>
      </w:r>
      <w:r w:rsidRPr="00B965D4">
        <w:rPr>
          <w:rFonts w:ascii="Times New Roman" w:hAnsi="Times New Roman" w:cs="Times New Roman"/>
          <w:b/>
          <w:i/>
          <w:szCs w:val="24"/>
          <w:lang w:val="fr-FR"/>
        </w:rPr>
        <w:t>show_mode.txt</w:t>
      </w:r>
      <w:r w:rsidRPr="00B965D4">
        <w:rPr>
          <w:rFonts w:ascii="Times New Roman" w:hAnsi="Times New Roman" w:cs="Times New Roman"/>
          <w:szCs w:val="24"/>
          <w:lang w:val="fr-FR"/>
        </w:rPr>
        <w:t>),</w:t>
      </w:r>
    </w:p>
    <w:p w:rsidR="00A632CF" w:rsidRPr="00B965D4" w:rsidRDefault="00A632CF" w:rsidP="00A632CF">
      <w:pPr>
        <w:pStyle w:val="Paragraphedeliste"/>
        <w:numPr>
          <w:ilvl w:val="0"/>
          <w:numId w:val="39"/>
        </w:numPr>
        <w:spacing w:line="240" w:lineRule="auto"/>
        <w:rPr>
          <w:rFonts w:ascii="Times New Roman" w:hAnsi="Times New Roman" w:cs="Times New Roman"/>
          <w:szCs w:val="24"/>
          <w:lang w:val="fr-FR"/>
        </w:rPr>
      </w:pPr>
      <w:r w:rsidRPr="00B965D4">
        <w:rPr>
          <w:rFonts w:ascii="Times New Roman" w:hAnsi="Times New Roman" w:cs="Times New Roman"/>
          <w:szCs w:val="24"/>
          <w:lang w:val="fr-FR"/>
        </w:rPr>
        <w:t xml:space="preserve">Les informations 'pixel </w:t>
      </w:r>
      <w:proofErr w:type="spellStart"/>
      <w:r w:rsidRPr="00B965D4">
        <w:rPr>
          <w:rFonts w:ascii="Times New Roman" w:hAnsi="Times New Roman" w:cs="Times New Roman"/>
          <w:szCs w:val="24"/>
          <w:lang w:val="fr-FR"/>
        </w:rPr>
        <w:t>begin</w:t>
      </w:r>
      <w:proofErr w:type="spellEnd"/>
      <w:r w:rsidRPr="00B965D4">
        <w:rPr>
          <w:rFonts w:ascii="Times New Roman" w:hAnsi="Times New Roman" w:cs="Times New Roman"/>
          <w:szCs w:val="24"/>
          <w:lang w:val="fr-FR"/>
        </w:rPr>
        <w:t xml:space="preserve">/end' du SUNA pour renseigner le fichier </w:t>
      </w:r>
      <w:r w:rsidRPr="00B965D4">
        <w:rPr>
          <w:rFonts w:ascii="Times New Roman" w:hAnsi="Times New Roman" w:cs="Times New Roman"/>
          <w:b/>
          <w:i/>
          <w:szCs w:val="24"/>
          <w:lang w:val="fr-FR"/>
        </w:rPr>
        <w:t>output_pixel.xlsx</w:t>
      </w:r>
      <w:r w:rsidRPr="00B965D4">
        <w:rPr>
          <w:rFonts w:ascii="Times New Roman" w:hAnsi="Times New Roman" w:cs="Times New Roman"/>
          <w:szCs w:val="24"/>
          <w:lang w:val="fr-FR"/>
        </w:rPr>
        <w:t xml:space="preserve"> (et dupliquer son contenu dans le fichier </w:t>
      </w:r>
      <w:r w:rsidRPr="00B965D4">
        <w:rPr>
          <w:rFonts w:ascii="Times New Roman" w:hAnsi="Times New Roman" w:cs="Times New Roman"/>
          <w:b/>
          <w:i/>
          <w:szCs w:val="24"/>
          <w:lang w:val="fr-FR"/>
        </w:rPr>
        <w:t>output_pixel.txt</w:t>
      </w:r>
      <w:r w:rsidRPr="00B965D4">
        <w:rPr>
          <w:rFonts w:ascii="Times New Roman" w:hAnsi="Times New Roman" w:cs="Times New Roman"/>
          <w:szCs w:val="24"/>
          <w:lang w:val="fr-FR"/>
        </w:rPr>
        <w:t>).</w:t>
      </w:r>
    </w:p>
    <w:p w:rsidR="00536ABD" w:rsidRPr="00B965D4" w:rsidRDefault="00536ABD" w:rsidP="00536ABD">
      <w:pPr>
        <w:pStyle w:val="Titre2"/>
      </w:pPr>
      <w:bookmarkStart w:id="244" w:name="_Ref422909202"/>
      <w:bookmarkStart w:id="245" w:name="_Toc422910739"/>
      <w:r w:rsidRPr="00B965D4">
        <w:t xml:space="preserve">Seconde génération des fichiers JSON de </w:t>
      </w:r>
      <w:proofErr w:type="spellStart"/>
      <w:r w:rsidRPr="00B965D4">
        <w:t>méta-données</w:t>
      </w:r>
      <w:bookmarkEnd w:id="244"/>
      <w:bookmarkEnd w:id="245"/>
      <w:proofErr w:type="spellEnd"/>
    </w:p>
    <w:p w:rsidR="00536ABD" w:rsidRPr="00B965D4" w:rsidRDefault="00536ABD" w:rsidP="00536ABD">
      <w:pPr>
        <w:spacing w:line="240" w:lineRule="auto"/>
        <w:rPr>
          <w:rFonts w:ascii="Times New Roman" w:hAnsi="Times New Roman" w:cs="Times New Roman"/>
          <w:szCs w:val="24"/>
          <w:lang w:val="fr-FR"/>
        </w:rPr>
      </w:pPr>
      <w:r w:rsidRPr="00B965D4">
        <w:rPr>
          <w:rFonts w:ascii="Times New Roman" w:hAnsi="Times New Roman" w:cs="Times New Roman"/>
          <w:szCs w:val="24"/>
          <w:lang w:val="fr-FR"/>
        </w:rPr>
        <w:t xml:space="preserve">Générer les fichiers JSON </w:t>
      </w:r>
      <w:r w:rsidR="00A632CF" w:rsidRPr="00B965D4">
        <w:rPr>
          <w:rFonts w:ascii="Times New Roman" w:hAnsi="Times New Roman" w:cs="Times New Roman"/>
          <w:b/>
          <w:szCs w:val="24"/>
          <w:u w:val="single"/>
          <w:lang w:val="fr-FR"/>
        </w:rPr>
        <w:t>définitifs</w:t>
      </w:r>
      <w:r w:rsidR="00A632CF" w:rsidRPr="00B965D4">
        <w:rPr>
          <w:rFonts w:ascii="Times New Roman" w:hAnsi="Times New Roman" w:cs="Times New Roman"/>
          <w:szCs w:val="24"/>
          <w:lang w:val="fr-FR"/>
        </w:rPr>
        <w:t xml:space="preserve"> </w:t>
      </w:r>
      <w:r w:rsidRPr="00B965D4">
        <w:rPr>
          <w:rFonts w:ascii="Times New Roman" w:hAnsi="Times New Roman" w:cs="Times New Roman"/>
          <w:szCs w:val="24"/>
          <w:lang w:val="fr-FR"/>
        </w:rPr>
        <w:t xml:space="preserve">de </w:t>
      </w:r>
      <w:proofErr w:type="spellStart"/>
      <w:r w:rsidRPr="00B965D4">
        <w:rPr>
          <w:rFonts w:ascii="Times New Roman" w:hAnsi="Times New Roman" w:cs="Times New Roman"/>
          <w:szCs w:val="24"/>
          <w:lang w:val="fr-FR"/>
        </w:rPr>
        <w:t>méta-données</w:t>
      </w:r>
      <w:proofErr w:type="spellEnd"/>
      <w:r w:rsidRPr="00B965D4">
        <w:rPr>
          <w:rFonts w:ascii="Times New Roman" w:hAnsi="Times New Roman" w:cs="Times New Roman"/>
          <w:szCs w:val="24"/>
          <w:lang w:val="fr-FR"/>
        </w:rPr>
        <w:t xml:space="preserve"> avec les outils </w:t>
      </w:r>
      <w:proofErr w:type="spellStart"/>
      <w:r w:rsidRPr="00B965D4">
        <w:rPr>
          <w:rFonts w:ascii="Times New Roman" w:hAnsi="Times New Roman" w:cs="Times New Roman"/>
          <w:b/>
          <w:szCs w:val="24"/>
          <w:lang w:val="fr-FR"/>
        </w:rPr>
        <w:t>generate_json_float_meta_remocean</w:t>
      </w:r>
      <w:proofErr w:type="spellEnd"/>
      <w:r w:rsidRPr="00B965D4">
        <w:rPr>
          <w:rFonts w:ascii="Times New Roman" w:hAnsi="Times New Roman" w:cs="Times New Roman"/>
          <w:szCs w:val="24"/>
          <w:lang w:val="fr-FR"/>
        </w:rPr>
        <w:t xml:space="preserve"> ou </w:t>
      </w:r>
      <w:proofErr w:type="spellStart"/>
      <w:r w:rsidRPr="00B965D4">
        <w:rPr>
          <w:rFonts w:ascii="Times New Roman" w:hAnsi="Times New Roman" w:cs="Times New Roman"/>
          <w:b/>
          <w:szCs w:val="24"/>
          <w:lang w:val="fr-FR"/>
        </w:rPr>
        <w:t>generate_json_float_meta_remocean_flbb</w:t>
      </w:r>
      <w:proofErr w:type="spellEnd"/>
      <w:r w:rsidRPr="00B965D4">
        <w:rPr>
          <w:rFonts w:ascii="Times New Roman" w:hAnsi="Times New Roman" w:cs="Times New Roman"/>
          <w:szCs w:val="24"/>
          <w:lang w:val="fr-FR"/>
        </w:rPr>
        <w:t xml:space="preserve"> et déplacer les fichiers produits dans les répertoires ad hoc du décodeur.</w:t>
      </w:r>
    </w:p>
    <w:p w:rsidR="00741E07" w:rsidRPr="00B965D4" w:rsidRDefault="00741E07">
      <w:pPr>
        <w:rPr>
          <w:rFonts w:ascii="Arial" w:eastAsia="Times New Roman" w:hAnsi="Arial" w:cs="Times New Roman"/>
          <w:b/>
          <w:smallCaps/>
          <w:kern w:val="28"/>
          <w:sz w:val="36"/>
          <w:szCs w:val="20"/>
          <w:lang w:val="fr-FR" w:eastAsia="fr-FR"/>
        </w:rPr>
      </w:pPr>
      <w:r w:rsidRPr="00B965D4">
        <w:rPr>
          <w:lang w:val="fr-FR"/>
        </w:rPr>
        <w:br w:type="page"/>
      </w:r>
    </w:p>
    <w:p w:rsidR="00A11B50" w:rsidRPr="00B965D4" w:rsidRDefault="00A11B50" w:rsidP="00A11B50">
      <w:pPr>
        <w:pStyle w:val="Titre1"/>
        <w:rPr>
          <w:lang w:val="fr-FR"/>
        </w:rPr>
      </w:pPr>
      <w:bookmarkStart w:id="246" w:name="_Toc422910740"/>
      <w:r w:rsidRPr="00B965D4">
        <w:rPr>
          <w:lang w:val="fr-FR"/>
        </w:rPr>
        <w:lastRenderedPageBreak/>
        <w:t>P</w:t>
      </w:r>
      <w:r w:rsidR="00C87896" w:rsidRPr="00B965D4">
        <w:rPr>
          <w:lang w:val="fr-FR"/>
        </w:rPr>
        <w:t xml:space="preserve">réparation, </w:t>
      </w:r>
      <w:r w:rsidRPr="00B965D4">
        <w:rPr>
          <w:lang w:val="fr-FR"/>
        </w:rPr>
        <w:t xml:space="preserve">décodage </w:t>
      </w:r>
      <w:r w:rsidR="00C87896" w:rsidRPr="00B965D4">
        <w:rPr>
          <w:lang w:val="fr-FR"/>
        </w:rPr>
        <w:t xml:space="preserve">et contrôle </w:t>
      </w:r>
      <w:r w:rsidRPr="00B965D4">
        <w:rPr>
          <w:lang w:val="fr-FR"/>
        </w:rPr>
        <w:t>des données</w:t>
      </w:r>
      <w:bookmarkEnd w:id="246"/>
    </w:p>
    <w:p w:rsidR="00A11B50" w:rsidRPr="00B965D4" w:rsidRDefault="00A11B50" w:rsidP="00A11B50">
      <w:pPr>
        <w:spacing w:line="240" w:lineRule="auto"/>
        <w:rPr>
          <w:rFonts w:ascii="Times New Roman" w:hAnsi="Times New Roman" w:cs="Times New Roman"/>
          <w:szCs w:val="24"/>
          <w:lang w:val="fr-FR"/>
        </w:rPr>
      </w:pPr>
      <w:r w:rsidRPr="00B965D4">
        <w:rPr>
          <w:rFonts w:ascii="Times New Roman" w:hAnsi="Times New Roman" w:cs="Times New Roman"/>
          <w:szCs w:val="24"/>
          <w:lang w:val="fr-FR"/>
        </w:rPr>
        <w:t xml:space="preserve">Le décodage des données doit être précédé d’une étape </w:t>
      </w:r>
      <w:r w:rsidR="00EB5B1C">
        <w:rPr>
          <w:rFonts w:ascii="Times New Roman" w:hAnsi="Times New Roman" w:cs="Times New Roman"/>
          <w:szCs w:val="24"/>
          <w:lang w:val="fr-FR"/>
        </w:rPr>
        <w:t xml:space="preserve">de préparation des données dont le contenu </w:t>
      </w:r>
      <w:r w:rsidRPr="00B965D4">
        <w:rPr>
          <w:rFonts w:ascii="Times New Roman" w:hAnsi="Times New Roman" w:cs="Times New Roman"/>
          <w:szCs w:val="24"/>
          <w:lang w:val="fr-FR"/>
        </w:rPr>
        <w:t>dépend du type de transmission du flotteur.</w:t>
      </w:r>
    </w:p>
    <w:p w:rsidR="00C87896" w:rsidRPr="00B965D4" w:rsidRDefault="00C87896" w:rsidP="00C87896">
      <w:pPr>
        <w:pStyle w:val="Titre2"/>
      </w:pPr>
      <w:bookmarkStart w:id="247" w:name="_Toc422910741"/>
      <w:r w:rsidRPr="00B965D4">
        <w:t>Préparation des données</w:t>
      </w:r>
      <w:bookmarkEnd w:id="247"/>
    </w:p>
    <w:p w:rsidR="00A11B50" w:rsidRPr="00B965D4" w:rsidRDefault="00A11B50" w:rsidP="00C87896">
      <w:pPr>
        <w:pStyle w:val="Titre3"/>
        <w:rPr>
          <w:lang w:val="fr-FR"/>
        </w:rPr>
      </w:pPr>
      <w:bookmarkStart w:id="248" w:name="_Toc422910742"/>
      <w:r w:rsidRPr="00B965D4">
        <w:rPr>
          <w:lang w:val="fr-FR"/>
        </w:rPr>
        <w:t>Pour les flotteurs Argos, préparation des données Argos</w:t>
      </w:r>
      <w:bookmarkEnd w:id="248"/>
    </w:p>
    <w:p w:rsidR="00A11B50" w:rsidRPr="00B965D4" w:rsidRDefault="00A11B50" w:rsidP="00A11B50">
      <w:pPr>
        <w:spacing w:line="240" w:lineRule="auto"/>
        <w:rPr>
          <w:rFonts w:ascii="Times New Roman" w:hAnsi="Times New Roman" w:cs="Times New Roman"/>
          <w:szCs w:val="24"/>
          <w:lang w:val="fr-FR"/>
        </w:rPr>
      </w:pPr>
      <w:r w:rsidRPr="00B965D4">
        <w:rPr>
          <w:rFonts w:ascii="Times New Roman" w:hAnsi="Times New Roman" w:cs="Times New Roman"/>
          <w:szCs w:val="24"/>
          <w:lang w:val="fr-FR"/>
        </w:rPr>
        <w:t xml:space="preserve">La déclaration des flotteurs peut être faite avant leur mise à l'eau, cependant, la faire après </w:t>
      </w:r>
      <w:r w:rsidR="00EB5B1C">
        <w:rPr>
          <w:rFonts w:ascii="Times New Roman" w:hAnsi="Times New Roman" w:cs="Times New Roman"/>
          <w:szCs w:val="24"/>
          <w:lang w:val="fr-FR"/>
        </w:rPr>
        <w:t xml:space="preserve">la </w:t>
      </w:r>
      <w:r w:rsidRPr="00B965D4">
        <w:rPr>
          <w:rFonts w:ascii="Times New Roman" w:hAnsi="Times New Roman" w:cs="Times New Roman"/>
          <w:szCs w:val="24"/>
          <w:lang w:val="fr-FR"/>
        </w:rPr>
        <w:t xml:space="preserve">transmission de quelques cycles permet de les déclarer et en même temps de vérifier qu'ils se décodent correctement (qu'ils sont bien « calés » temporellement et que </w:t>
      </w:r>
      <w:r w:rsidR="00D119FD" w:rsidRPr="00B965D4">
        <w:rPr>
          <w:rFonts w:ascii="Times New Roman" w:hAnsi="Times New Roman" w:cs="Times New Roman"/>
          <w:szCs w:val="24"/>
          <w:lang w:val="fr-FR"/>
        </w:rPr>
        <w:t xml:space="preserve">leur </w:t>
      </w:r>
      <w:proofErr w:type="spellStart"/>
      <w:r w:rsidR="00D119FD" w:rsidRPr="00B965D4">
        <w:rPr>
          <w:rFonts w:ascii="Times New Roman" w:hAnsi="Times New Roman" w:cs="Times New Roman"/>
          <w:szCs w:val="24"/>
          <w:lang w:val="fr-FR"/>
        </w:rPr>
        <w:t>méta-données</w:t>
      </w:r>
      <w:proofErr w:type="spellEnd"/>
      <w:r w:rsidR="00D119FD" w:rsidRPr="00B965D4">
        <w:rPr>
          <w:rFonts w:ascii="Times New Roman" w:hAnsi="Times New Roman" w:cs="Times New Roman"/>
          <w:szCs w:val="24"/>
          <w:lang w:val="fr-FR"/>
        </w:rPr>
        <w:t xml:space="preserve"> sont correctement renseignées</w:t>
      </w:r>
      <w:r w:rsidRPr="00B965D4">
        <w:rPr>
          <w:rFonts w:ascii="Times New Roman" w:hAnsi="Times New Roman" w:cs="Times New Roman"/>
          <w:szCs w:val="24"/>
          <w:lang w:val="fr-FR"/>
        </w:rPr>
        <w:t>).</w:t>
      </w:r>
    </w:p>
    <w:p w:rsidR="00A11B50" w:rsidRPr="00B965D4" w:rsidRDefault="00EB5B1C" w:rsidP="00A11B50">
      <w:pPr>
        <w:spacing w:line="240" w:lineRule="auto"/>
        <w:rPr>
          <w:rFonts w:ascii="Times New Roman" w:hAnsi="Times New Roman" w:cs="Times New Roman"/>
          <w:szCs w:val="24"/>
          <w:lang w:val="fr-FR"/>
        </w:rPr>
      </w:pPr>
      <w:r>
        <w:rPr>
          <w:rFonts w:ascii="Times New Roman" w:hAnsi="Times New Roman" w:cs="Times New Roman"/>
          <w:szCs w:val="24"/>
          <w:lang w:val="fr-FR"/>
        </w:rPr>
        <w:t>Lorsqu’un flotteur</w:t>
      </w:r>
      <w:r w:rsidR="00A11B50" w:rsidRPr="00B965D4">
        <w:rPr>
          <w:rFonts w:ascii="Times New Roman" w:hAnsi="Times New Roman" w:cs="Times New Roman"/>
          <w:szCs w:val="24"/>
          <w:lang w:val="fr-FR"/>
        </w:rPr>
        <w:t xml:space="preserve"> </w:t>
      </w:r>
      <w:r>
        <w:rPr>
          <w:rFonts w:ascii="Times New Roman" w:hAnsi="Times New Roman" w:cs="Times New Roman"/>
          <w:szCs w:val="24"/>
          <w:lang w:val="fr-FR"/>
        </w:rPr>
        <w:t>est déclaré</w:t>
      </w:r>
      <w:r w:rsidR="00A11B50" w:rsidRPr="00B965D4">
        <w:rPr>
          <w:rFonts w:ascii="Times New Roman" w:hAnsi="Times New Roman" w:cs="Times New Roman"/>
          <w:szCs w:val="24"/>
          <w:lang w:val="fr-FR"/>
        </w:rPr>
        <w:t xml:space="preserve"> après avoir déjà émis, il est nécessaire de préparer les données Argos reçues. Cette étape nécessite d'avoir déclaré le flotteur pour le décodeur (dans le fichier </w:t>
      </w:r>
      <w:r w:rsidR="00A11B50" w:rsidRPr="00B965D4">
        <w:rPr>
          <w:rFonts w:ascii="Times New Roman" w:hAnsi="Times New Roman" w:cs="Times New Roman"/>
          <w:b/>
          <w:i/>
          <w:szCs w:val="24"/>
          <w:lang w:val="fr-FR"/>
        </w:rPr>
        <w:t>_provor_floats_information_co.txt</w:t>
      </w:r>
      <w:r w:rsidR="00A11B50" w:rsidRPr="00B965D4">
        <w:rPr>
          <w:rFonts w:ascii="Times New Roman" w:hAnsi="Times New Roman" w:cs="Times New Roman"/>
          <w:szCs w:val="24"/>
          <w:lang w:val="fr-FR"/>
        </w:rPr>
        <w:t xml:space="preserve">) et d'avoir créé son fichier JSON de </w:t>
      </w:r>
      <w:proofErr w:type="spellStart"/>
      <w:r w:rsidR="00A11B50" w:rsidRPr="00B965D4">
        <w:rPr>
          <w:rFonts w:ascii="Times New Roman" w:hAnsi="Times New Roman" w:cs="Times New Roman"/>
          <w:szCs w:val="24"/>
          <w:lang w:val="fr-FR"/>
        </w:rPr>
        <w:t>méta-données</w:t>
      </w:r>
      <w:proofErr w:type="spellEnd"/>
      <w:r w:rsidR="00A11B50" w:rsidRPr="00B965D4">
        <w:rPr>
          <w:rFonts w:ascii="Times New Roman" w:hAnsi="Times New Roman" w:cs="Times New Roman"/>
          <w:szCs w:val="24"/>
          <w:lang w:val="fr-FR"/>
        </w:rPr>
        <w:t>.</w:t>
      </w:r>
    </w:p>
    <w:p w:rsidR="00A11B50" w:rsidRPr="00B965D4" w:rsidRDefault="00A11B50" w:rsidP="00A11B50">
      <w:pPr>
        <w:spacing w:line="240" w:lineRule="auto"/>
        <w:rPr>
          <w:rFonts w:ascii="Times New Roman" w:hAnsi="Times New Roman" w:cs="Times New Roman"/>
          <w:szCs w:val="24"/>
          <w:lang w:val="fr-FR"/>
        </w:rPr>
      </w:pPr>
      <w:r w:rsidRPr="00B965D4">
        <w:rPr>
          <w:rFonts w:ascii="Times New Roman" w:hAnsi="Times New Roman" w:cs="Times New Roman"/>
          <w:szCs w:val="24"/>
          <w:lang w:val="fr-FR"/>
        </w:rPr>
        <w:t>La préparation des données Argos consiste à créer des fichiers cycles identifiés (numéro WMO et numéro de cycle</w:t>
      </w:r>
      <w:r w:rsidR="00B965D4" w:rsidRPr="00B965D4">
        <w:rPr>
          <w:rFonts w:ascii="Times New Roman" w:hAnsi="Times New Roman" w:cs="Times New Roman"/>
          <w:szCs w:val="24"/>
          <w:lang w:val="fr-FR"/>
        </w:rPr>
        <w:t xml:space="preserve"> renseignés dans le nom du fichier</w:t>
      </w:r>
      <w:r w:rsidRPr="00B965D4">
        <w:rPr>
          <w:rFonts w:ascii="Times New Roman" w:hAnsi="Times New Roman" w:cs="Times New Roman"/>
          <w:szCs w:val="24"/>
          <w:lang w:val="fr-FR"/>
        </w:rPr>
        <w:t>) avec les données reçues.</w:t>
      </w:r>
    </w:p>
    <w:p w:rsidR="00A11B50" w:rsidRPr="00B965D4" w:rsidRDefault="00A11B50" w:rsidP="00C87896">
      <w:pPr>
        <w:pStyle w:val="Titre4"/>
        <w:rPr>
          <w:lang w:val="fr-FR"/>
        </w:rPr>
      </w:pPr>
      <w:bookmarkStart w:id="249" w:name="_Ref422910433"/>
      <w:r w:rsidRPr="00B965D4">
        <w:rPr>
          <w:lang w:val="fr-FR"/>
        </w:rPr>
        <w:t>Contrôle du contenu du spool Argos</w:t>
      </w:r>
      <w:bookmarkEnd w:id="249"/>
    </w:p>
    <w:p w:rsidR="00A11B50" w:rsidRPr="00B965D4" w:rsidRDefault="00A11B50" w:rsidP="00A11B50">
      <w:pPr>
        <w:spacing w:line="240" w:lineRule="auto"/>
        <w:rPr>
          <w:rFonts w:ascii="Times New Roman" w:hAnsi="Times New Roman" w:cs="Times New Roman"/>
          <w:szCs w:val="24"/>
          <w:lang w:val="fr-FR"/>
        </w:rPr>
      </w:pPr>
      <w:r w:rsidRPr="00B965D4">
        <w:rPr>
          <w:rFonts w:ascii="Times New Roman" w:hAnsi="Times New Roman" w:cs="Times New Roman"/>
          <w:szCs w:val="24"/>
          <w:lang w:val="fr-FR"/>
        </w:rPr>
        <w:t xml:space="preserve">Avant d'effectuer la préparation des données Argos, il est nécessaire de vérifier qu'aucun fichier Argos de ce flotteur, présent dans le spool ne risque d'être archivé pendant </w:t>
      </w:r>
      <w:r w:rsidR="00EB5B1C">
        <w:rPr>
          <w:rFonts w:ascii="Times New Roman" w:hAnsi="Times New Roman" w:cs="Times New Roman"/>
          <w:szCs w:val="24"/>
          <w:lang w:val="fr-FR"/>
        </w:rPr>
        <w:t>la préparation des données</w:t>
      </w:r>
      <w:r w:rsidRPr="00B965D4">
        <w:rPr>
          <w:rFonts w:ascii="Times New Roman" w:hAnsi="Times New Roman" w:cs="Times New Roman"/>
          <w:szCs w:val="24"/>
          <w:lang w:val="fr-FR"/>
        </w:rPr>
        <w:t xml:space="preserve"> (sinon les données de ce fichier seront perdues puisque nous travaillons sur une copie des fichiers déjà archivés).</w:t>
      </w:r>
    </w:p>
    <w:p w:rsidR="00A11B50" w:rsidRDefault="00A11B50" w:rsidP="00A11B50">
      <w:pPr>
        <w:spacing w:line="240" w:lineRule="auto"/>
        <w:rPr>
          <w:ins w:id="250" w:author="RANNOU Jean-Philippe" w:date="2015-06-24T11:07:00Z"/>
          <w:rFonts w:ascii="Times New Roman" w:hAnsi="Times New Roman" w:cs="Times New Roman"/>
          <w:szCs w:val="24"/>
          <w:lang w:val="fr-FR"/>
        </w:rPr>
      </w:pPr>
      <w:r w:rsidRPr="00B965D4">
        <w:rPr>
          <w:rFonts w:ascii="Times New Roman" w:hAnsi="Times New Roman" w:cs="Times New Roman"/>
          <w:szCs w:val="24"/>
          <w:lang w:val="fr-FR"/>
        </w:rPr>
        <w:t xml:space="preserve">L'outil </w:t>
      </w:r>
      <w:proofErr w:type="spellStart"/>
      <w:r w:rsidRPr="00B965D4">
        <w:rPr>
          <w:rFonts w:ascii="Times New Roman" w:hAnsi="Times New Roman" w:cs="Times New Roman"/>
          <w:b/>
          <w:szCs w:val="24"/>
          <w:lang w:val="fr-FR"/>
        </w:rPr>
        <w:t>check_argos_spool_directory</w:t>
      </w:r>
      <w:proofErr w:type="spellEnd"/>
      <w:r w:rsidRPr="00B965D4">
        <w:rPr>
          <w:rFonts w:ascii="Times New Roman" w:hAnsi="Times New Roman" w:cs="Times New Roman"/>
          <w:szCs w:val="24"/>
          <w:lang w:val="fr-FR"/>
        </w:rPr>
        <w:t xml:space="preserve"> permet de contrôler le contenu du spool.</w:t>
      </w:r>
    </w:p>
    <w:p w:rsidR="0046290B" w:rsidRPr="00B965D4" w:rsidRDefault="0046290B" w:rsidP="00A11B50">
      <w:pPr>
        <w:spacing w:line="240" w:lineRule="auto"/>
        <w:rPr>
          <w:rFonts w:ascii="Times New Roman" w:hAnsi="Times New Roman" w:cs="Times New Roman"/>
          <w:szCs w:val="24"/>
          <w:lang w:val="fr-FR"/>
        </w:rPr>
      </w:pPr>
      <w:ins w:id="251" w:author="RANNOU Jean-Philippe" w:date="2015-06-24T11:08:00Z">
        <w:r>
          <w:rPr>
            <w:rFonts w:ascii="Times New Roman" w:hAnsi="Times New Roman" w:cs="Times New Roman"/>
            <w:szCs w:val="24"/>
            <w:lang w:val="fr-FR"/>
          </w:rPr>
          <w:t xml:space="preserve">L’archivage </w:t>
        </w:r>
      </w:ins>
      <w:ins w:id="252" w:author="RANNOU Jean-Philippe" w:date="2015-06-24T11:09:00Z">
        <w:r>
          <w:rPr>
            <w:rFonts w:ascii="Times New Roman" w:hAnsi="Times New Roman" w:cs="Times New Roman"/>
            <w:szCs w:val="24"/>
            <w:lang w:val="fr-FR"/>
          </w:rPr>
          <w:t xml:space="preserve">est la première étape du décodage qui est </w:t>
        </w:r>
      </w:ins>
      <w:ins w:id="253" w:author="RANNOU Jean-Philippe" w:date="2015-06-24T11:08:00Z">
        <w:r>
          <w:rPr>
            <w:rFonts w:ascii="Times New Roman" w:hAnsi="Times New Roman" w:cs="Times New Roman"/>
            <w:szCs w:val="24"/>
            <w:lang w:val="fr-FR"/>
          </w:rPr>
          <w:t>effectué toutes les heures (à HH:15:00)</w:t>
        </w:r>
      </w:ins>
      <w:ins w:id="254" w:author="RANNOU Jean-Philippe" w:date="2015-06-24T11:09:00Z">
        <w:r>
          <w:rPr>
            <w:rFonts w:ascii="Times New Roman" w:hAnsi="Times New Roman" w:cs="Times New Roman"/>
            <w:szCs w:val="24"/>
            <w:lang w:val="fr-FR"/>
          </w:rPr>
          <w:t xml:space="preserve">. </w:t>
        </w:r>
      </w:ins>
      <w:ins w:id="255" w:author="RANNOU Jean-Philippe" w:date="2015-06-24T11:10:00Z">
        <w:r>
          <w:rPr>
            <w:rFonts w:ascii="Times New Roman" w:hAnsi="Times New Roman" w:cs="Times New Roman"/>
            <w:szCs w:val="24"/>
            <w:lang w:val="fr-FR"/>
          </w:rPr>
          <w:t>Lorsque l’on a</w:t>
        </w:r>
      </w:ins>
      <w:ins w:id="256" w:author="RANNOU Jean-Philippe" w:date="2015-06-24T11:08:00Z">
        <w:r>
          <w:rPr>
            <w:rFonts w:ascii="Times New Roman" w:hAnsi="Times New Roman" w:cs="Times New Roman"/>
            <w:szCs w:val="24"/>
            <w:lang w:val="fr-FR"/>
          </w:rPr>
          <w:t xml:space="preserve"> vérifi</w:t>
        </w:r>
      </w:ins>
      <w:ins w:id="257" w:author="RANNOU Jean-Philippe" w:date="2015-06-24T11:10:00Z">
        <w:r>
          <w:rPr>
            <w:rFonts w:ascii="Times New Roman" w:hAnsi="Times New Roman" w:cs="Times New Roman"/>
            <w:szCs w:val="24"/>
            <w:lang w:val="fr-FR"/>
          </w:rPr>
          <w:t>é (</w:t>
        </w:r>
        <w:r w:rsidRPr="0046290B">
          <w:rPr>
            <w:rFonts w:ascii="Times New Roman" w:hAnsi="Times New Roman" w:cs="Times New Roman"/>
            <w:i/>
            <w:szCs w:val="24"/>
            <w:highlight w:val="yellow"/>
            <w:lang w:val="fr-FR"/>
            <w:rPrChange w:id="258" w:author="RANNOU Jean-Philippe" w:date="2015-06-24T11:11:00Z">
              <w:rPr>
                <w:rFonts w:ascii="Times New Roman" w:hAnsi="Times New Roman" w:cs="Times New Roman"/>
                <w:szCs w:val="24"/>
                <w:lang w:val="fr-FR"/>
              </w:rPr>
            </w:rPrChange>
          </w:rPr>
          <w:t>comment ?</w:t>
        </w:r>
        <w:r w:rsidRPr="00BE7545">
          <w:rPr>
            <w:rFonts w:ascii="Times New Roman" w:hAnsi="Times New Roman" w:cs="Times New Roman"/>
            <w:szCs w:val="24"/>
            <w:lang w:val="fr-FR"/>
          </w:rPr>
          <w:t>)</w:t>
        </w:r>
      </w:ins>
      <w:ins w:id="259" w:author="RANNOU Jean-Philippe" w:date="2015-06-24T11:08:00Z">
        <w:r>
          <w:rPr>
            <w:rFonts w:ascii="Times New Roman" w:hAnsi="Times New Roman" w:cs="Times New Roman"/>
            <w:szCs w:val="24"/>
            <w:lang w:val="fr-FR"/>
          </w:rPr>
          <w:t xml:space="preserve"> qu</w:t>
        </w:r>
      </w:ins>
      <w:ins w:id="260" w:author="RANNOU Jean-Philippe" w:date="2015-06-24T11:09:00Z">
        <w:r>
          <w:rPr>
            <w:rFonts w:ascii="Times New Roman" w:hAnsi="Times New Roman" w:cs="Times New Roman"/>
            <w:szCs w:val="24"/>
            <w:lang w:val="fr-FR"/>
          </w:rPr>
          <w:t xml:space="preserve">’aucun archivage </w:t>
        </w:r>
      </w:ins>
      <w:ins w:id="261" w:author="RANNOU Jean-Philippe" w:date="2015-06-24T11:10:00Z">
        <w:r>
          <w:rPr>
            <w:rFonts w:ascii="Times New Roman" w:hAnsi="Times New Roman" w:cs="Times New Roman"/>
            <w:szCs w:val="24"/>
            <w:lang w:val="fr-FR"/>
          </w:rPr>
          <w:t xml:space="preserve">n’est en cours, il est nécessaire de </w:t>
        </w:r>
      </w:ins>
      <w:ins w:id="262" w:author="RANNOU Jean-Philippe" w:date="2015-06-24T11:11:00Z">
        <w:r>
          <w:rPr>
            <w:rFonts w:ascii="Times New Roman" w:hAnsi="Times New Roman" w:cs="Times New Roman"/>
            <w:szCs w:val="24"/>
            <w:lang w:val="fr-FR"/>
          </w:rPr>
          <w:t xml:space="preserve">‘bloquer’ les identifiants Argos des </w:t>
        </w:r>
      </w:ins>
      <w:ins w:id="263" w:author="RANNOU Jean-Philippe" w:date="2015-06-24T11:12:00Z">
        <w:r w:rsidR="00E94ED6">
          <w:rPr>
            <w:rFonts w:ascii="Times New Roman" w:hAnsi="Times New Roman" w:cs="Times New Roman"/>
            <w:szCs w:val="24"/>
            <w:lang w:val="fr-FR"/>
          </w:rPr>
          <w:t xml:space="preserve">données en cours de préparation en renseignant le fichier </w:t>
        </w:r>
        <w:r w:rsidR="00E94ED6" w:rsidRPr="00E94ED6">
          <w:rPr>
            <w:rFonts w:ascii="Times New Roman" w:hAnsi="Times New Roman" w:cs="Times New Roman"/>
            <w:i/>
            <w:szCs w:val="24"/>
            <w:highlight w:val="yellow"/>
            <w:lang w:val="fr-FR"/>
            <w:rPrChange w:id="264" w:author="RANNOU Jean-Philippe" w:date="2015-06-24T11:13:00Z">
              <w:rPr>
                <w:rFonts w:ascii="Times New Roman" w:hAnsi="Times New Roman" w:cs="Times New Roman"/>
                <w:szCs w:val="24"/>
                <w:lang w:val="fr-FR"/>
              </w:rPr>
            </w:rPrChange>
          </w:rPr>
          <w:t>XXX</w:t>
        </w:r>
        <w:r w:rsidR="00E94ED6">
          <w:rPr>
            <w:rFonts w:ascii="Times New Roman" w:hAnsi="Times New Roman" w:cs="Times New Roman"/>
            <w:szCs w:val="24"/>
            <w:lang w:val="fr-FR"/>
          </w:rPr>
          <w:t>.</w:t>
        </w:r>
      </w:ins>
      <w:ins w:id="265" w:author="RANNOU Jean-Philippe" w:date="2015-06-24T11:13:00Z">
        <w:r w:rsidR="00E94ED6">
          <w:rPr>
            <w:rFonts w:ascii="Times New Roman" w:hAnsi="Times New Roman" w:cs="Times New Roman"/>
            <w:szCs w:val="24"/>
            <w:lang w:val="fr-FR"/>
          </w:rPr>
          <w:t xml:space="preserve"> Ainsi, les données associées à ces identifiants de ne seront plus pris en compte lors de l’archivage</w:t>
        </w:r>
      </w:ins>
      <w:ins w:id="266" w:author="RANNOU Jean-Philippe" w:date="2015-06-24T11:14:00Z">
        <w:r w:rsidR="00E94ED6">
          <w:rPr>
            <w:rFonts w:ascii="Times New Roman" w:hAnsi="Times New Roman" w:cs="Times New Roman"/>
            <w:szCs w:val="24"/>
            <w:lang w:val="fr-FR"/>
          </w:rPr>
          <w:t xml:space="preserve"> ou du </w:t>
        </w:r>
      </w:ins>
      <w:ins w:id="267" w:author="RANNOU Jean-Philippe" w:date="2015-06-24T11:13:00Z">
        <w:r w:rsidR="00E94ED6">
          <w:rPr>
            <w:rFonts w:ascii="Times New Roman" w:hAnsi="Times New Roman" w:cs="Times New Roman"/>
            <w:szCs w:val="24"/>
            <w:lang w:val="fr-FR"/>
          </w:rPr>
          <w:t>décodage.</w:t>
        </w:r>
      </w:ins>
    </w:p>
    <w:p w:rsidR="00A11B50" w:rsidRPr="00B965D4" w:rsidRDefault="00A11B50" w:rsidP="00C87896">
      <w:pPr>
        <w:pStyle w:val="Titre4"/>
        <w:rPr>
          <w:lang w:val="fr-FR"/>
        </w:rPr>
      </w:pPr>
      <w:r w:rsidRPr="00B965D4">
        <w:rPr>
          <w:lang w:val="fr-FR"/>
        </w:rPr>
        <w:t>Préparation des données Argos</w:t>
      </w:r>
    </w:p>
    <w:p w:rsidR="00A11B50" w:rsidRPr="00B965D4" w:rsidRDefault="00A11B50" w:rsidP="00A11B50">
      <w:pPr>
        <w:spacing w:line="240" w:lineRule="auto"/>
        <w:rPr>
          <w:rFonts w:ascii="Times New Roman" w:hAnsi="Times New Roman" w:cs="Times New Roman"/>
          <w:szCs w:val="24"/>
          <w:lang w:val="fr-FR"/>
        </w:rPr>
      </w:pPr>
      <w:r w:rsidRPr="00B965D4">
        <w:rPr>
          <w:rFonts w:ascii="Times New Roman" w:hAnsi="Times New Roman" w:cs="Times New Roman"/>
          <w:szCs w:val="24"/>
          <w:lang w:val="fr-FR"/>
        </w:rPr>
        <w:t>La préparation des données Argos s'effectue alors en trois étapes.</w:t>
      </w:r>
    </w:p>
    <w:p w:rsidR="00A11B50" w:rsidRPr="00B965D4" w:rsidRDefault="00A11B50" w:rsidP="00C87896">
      <w:pPr>
        <w:pStyle w:val="Titre5"/>
        <w:rPr>
          <w:lang w:val="fr-FR"/>
        </w:rPr>
      </w:pPr>
      <w:r w:rsidRPr="00B965D4">
        <w:rPr>
          <w:lang w:val="fr-FR"/>
        </w:rPr>
        <w:t>Copie des données</w:t>
      </w:r>
    </w:p>
    <w:p w:rsidR="00A11B50" w:rsidRPr="00B965D4" w:rsidRDefault="00A11B50" w:rsidP="00A11B50">
      <w:pPr>
        <w:spacing w:line="240" w:lineRule="auto"/>
        <w:rPr>
          <w:rFonts w:ascii="Times New Roman" w:hAnsi="Times New Roman" w:cs="Times New Roman"/>
          <w:szCs w:val="24"/>
          <w:lang w:val="fr-FR"/>
        </w:rPr>
      </w:pPr>
      <w:r w:rsidRPr="00B965D4">
        <w:rPr>
          <w:rFonts w:ascii="Times New Roman" w:hAnsi="Times New Roman" w:cs="Times New Roman"/>
          <w:szCs w:val="24"/>
          <w:lang w:val="fr-FR"/>
        </w:rPr>
        <w:t xml:space="preserve">L'outil </w:t>
      </w:r>
      <w:proofErr w:type="spellStart"/>
      <w:r w:rsidRPr="00B965D4">
        <w:rPr>
          <w:rFonts w:ascii="Times New Roman" w:hAnsi="Times New Roman" w:cs="Times New Roman"/>
          <w:b/>
          <w:szCs w:val="24"/>
          <w:lang w:val="fr-FR"/>
        </w:rPr>
        <w:t>copy_argos_files_in_archive_cycle</w:t>
      </w:r>
      <w:proofErr w:type="spellEnd"/>
      <w:r w:rsidRPr="00B965D4">
        <w:rPr>
          <w:rFonts w:ascii="Times New Roman" w:hAnsi="Times New Roman" w:cs="Times New Roman"/>
          <w:szCs w:val="24"/>
          <w:lang w:val="fr-FR"/>
        </w:rPr>
        <w:t xml:space="preserve"> effectue une copie des données Argos archivées vers un répertoire de travail.</w:t>
      </w:r>
    </w:p>
    <w:p w:rsidR="00A11B50" w:rsidRPr="00B965D4" w:rsidRDefault="00A11B50" w:rsidP="00C87896">
      <w:pPr>
        <w:pStyle w:val="Titre5"/>
        <w:rPr>
          <w:lang w:val="fr-FR"/>
        </w:rPr>
      </w:pPr>
      <w:r w:rsidRPr="00B965D4">
        <w:rPr>
          <w:lang w:val="fr-FR"/>
        </w:rPr>
        <w:t>Préparation des données</w:t>
      </w:r>
    </w:p>
    <w:p w:rsidR="00A11B50" w:rsidRPr="00B965D4" w:rsidRDefault="00A11B50" w:rsidP="00A11B50">
      <w:pPr>
        <w:spacing w:line="240" w:lineRule="auto"/>
        <w:rPr>
          <w:rFonts w:ascii="Times New Roman" w:hAnsi="Times New Roman" w:cs="Times New Roman"/>
          <w:szCs w:val="24"/>
          <w:lang w:val="fr-FR"/>
        </w:rPr>
      </w:pPr>
      <w:r w:rsidRPr="00B965D4">
        <w:rPr>
          <w:rFonts w:ascii="Times New Roman" w:hAnsi="Times New Roman" w:cs="Times New Roman"/>
          <w:szCs w:val="24"/>
          <w:lang w:val="fr-FR"/>
        </w:rPr>
        <w:t xml:space="preserve">L'outil </w:t>
      </w:r>
      <w:proofErr w:type="spellStart"/>
      <w:r w:rsidRPr="00B965D4">
        <w:rPr>
          <w:rFonts w:ascii="Times New Roman" w:hAnsi="Times New Roman" w:cs="Times New Roman"/>
          <w:b/>
          <w:szCs w:val="24"/>
          <w:lang w:val="fr-FR"/>
        </w:rPr>
        <w:t>process_argos_data</w:t>
      </w:r>
      <w:proofErr w:type="spellEnd"/>
      <w:r w:rsidRPr="00B965D4">
        <w:rPr>
          <w:rFonts w:ascii="Times New Roman" w:hAnsi="Times New Roman" w:cs="Times New Roman"/>
          <w:szCs w:val="24"/>
          <w:lang w:val="fr-FR"/>
        </w:rPr>
        <w:t xml:space="preserve"> effectue le traitement des données Argos du répertoire de travail.</w:t>
      </w:r>
    </w:p>
    <w:p w:rsidR="00A11B50" w:rsidRPr="00B965D4" w:rsidRDefault="00A11B50" w:rsidP="00A11B50">
      <w:pPr>
        <w:spacing w:line="240" w:lineRule="auto"/>
        <w:rPr>
          <w:rFonts w:ascii="Times New Roman" w:hAnsi="Times New Roman" w:cs="Times New Roman"/>
          <w:szCs w:val="24"/>
          <w:lang w:val="fr-FR"/>
        </w:rPr>
      </w:pPr>
      <w:r w:rsidRPr="00B965D4">
        <w:rPr>
          <w:rFonts w:ascii="Times New Roman" w:hAnsi="Times New Roman" w:cs="Times New Roman"/>
          <w:szCs w:val="24"/>
          <w:lang w:val="fr-FR"/>
        </w:rPr>
        <w:t>Cet outil enchaine les 4 outils:</w:t>
      </w:r>
    </w:p>
    <w:p w:rsidR="00A11B50" w:rsidRPr="00B965D4" w:rsidRDefault="00A11B50" w:rsidP="007B606A">
      <w:pPr>
        <w:pStyle w:val="Paragraphedeliste"/>
        <w:numPr>
          <w:ilvl w:val="0"/>
          <w:numId w:val="40"/>
        </w:numPr>
        <w:spacing w:line="240" w:lineRule="auto"/>
        <w:rPr>
          <w:rFonts w:ascii="Times New Roman" w:hAnsi="Times New Roman" w:cs="Times New Roman"/>
          <w:szCs w:val="24"/>
          <w:lang w:val="fr-FR"/>
        </w:rPr>
      </w:pPr>
      <w:r w:rsidRPr="00B965D4">
        <w:rPr>
          <w:rFonts w:ascii="Times New Roman" w:hAnsi="Times New Roman" w:cs="Times New Roman"/>
          <w:szCs w:val="24"/>
          <w:lang w:val="fr-FR"/>
        </w:rPr>
        <w:t xml:space="preserve">STEP1: </w:t>
      </w:r>
      <w:proofErr w:type="spellStart"/>
      <w:r w:rsidRPr="00B965D4">
        <w:rPr>
          <w:rFonts w:ascii="Times New Roman" w:hAnsi="Times New Roman" w:cs="Times New Roman"/>
          <w:b/>
          <w:szCs w:val="24"/>
          <w:lang w:val="fr-FR"/>
        </w:rPr>
        <w:t>split_argos_cycles</w:t>
      </w:r>
      <w:proofErr w:type="spellEnd"/>
      <w:r w:rsidRPr="00B965D4">
        <w:rPr>
          <w:rFonts w:ascii="Times New Roman" w:hAnsi="Times New Roman" w:cs="Times New Roman"/>
          <w:szCs w:val="24"/>
          <w:lang w:val="fr-FR"/>
        </w:rPr>
        <w:t>: Eclatement des données par balise Argos et par passage satellite,</w:t>
      </w:r>
    </w:p>
    <w:p w:rsidR="00A11B50" w:rsidRPr="00B965D4" w:rsidRDefault="00A11B50" w:rsidP="007B606A">
      <w:pPr>
        <w:pStyle w:val="Paragraphedeliste"/>
        <w:numPr>
          <w:ilvl w:val="0"/>
          <w:numId w:val="40"/>
        </w:numPr>
        <w:spacing w:line="240" w:lineRule="auto"/>
        <w:rPr>
          <w:rFonts w:ascii="Times New Roman" w:hAnsi="Times New Roman" w:cs="Times New Roman"/>
          <w:szCs w:val="24"/>
          <w:lang w:val="fr-FR"/>
        </w:rPr>
      </w:pPr>
      <w:r w:rsidRPr="00B965D4">
        <w:rPr>
          <w:rFonts w:ascii="Times New Roman" w:hAnsi="Times New Roman" w:cs="Times New Roman"/>
          <w:szCs w:val="24"/>
          <w:lang w:val="fr-FR"/>
        </w:rPr>
        <w:t xml:space="preserve">STEP2: </w:t>
      </w:r>
      <w:proofErr w:type="spellStart"/>
      <w:r w:rsidRPr="00B965D4">
        <w:rPr>
          <w:rFonts w:ascii="Times New Roman" w:hAnsi="Times New Roman" w:cs="Times New Roman"/>
          <w:b/>
          <w:szCs w:val="24"/>
          <w:lang w:val="fr-FR"/>
        </w:rPr>
        <w:t>delete_double_argos_split</w:t>
      </w:r>
      <w:proofErr w:type="spellEnd"/>
      <w:r w:rsidRPr="00B965D4">
        <w:rPr>
          <w:rFonts w:ascii="Times New Roman" w:hAnsi="Times New Roman" w:cs="Times New Roman"/>
          <w:szCs w:val="24"/>
          <w:lang w:val="fr-FR"/>
        </w:rPr>
        <w:t>: Suppression des passages satellite identiques</w:t>
      </w:r>
      <w:r w:rsidR="00EB5B1C">
        <w:rPr>
          <w:rFonts w:ascii="Times New Roman" w:hAnsi="Times New Roman" w:cs="Times New Roman"/>
          <w:szCs w:val="24"/>
          <w:lang w:val="fr-FR"/>
        </w:rPr>
        <w:t>,</w:t>
      </w:r>
    </w:p>
    <w:p w:rsidR="00A11B50" w:rsidRPr="00B965D4" w:rsidRDefault="00A11B50" w:rsidP="007B606A">
      <w:pPr>
        <w:pStyle w:val="Paragraphedeliste"/>
        <w:numPr>
          <w:ilvl w:val="0"/>
          <w:numId w:val="40"/>
        </w:numPr>
        <w:spacing w:line="240" w:lineRule="auto"/>
        <w:rPr>
          <w:rFonts w:ascii="Times New Roman" w:hAnsi="Times New Roman" w:cs="Times New Roman"/>
          <w:szCs w:val="24"/>
          <w:lang w:val="fr-FR"/>
        </w:rPr>
      </w:pPr>
      <w:r w:rsidRPr="00B965D4">
        <w:rPr>
          <w:rFonts w:ascii="Times New Roman" w:hAnsi="Times New Roman" w:cs="Times New Roman"/>
          <w:szCs w:val="24"/>
          <w:lang w:val="fr-FR"/>
        </w:rPr>
        <w:lastRenderedPageBreak/>
        <w:t xml:space="preserve">STEP3: </w:t>
      </w:r>
      <w:proofErr w:type="spellStart"/>
      <w:r w:rsidRPr="00B965D4">
        <w:rPr>
          <w:rFonts w:ascii="Times New Roman" w:hAnsi="Times New Roman" w:cs="Times New Roman"/>
          <w:b/>
          <w:szCs w:val="24"/>
          <w:lang w:val="fr-FR"/>
        </w:rPr>
        <w:t>create_argos_cycle_files</w:t>
      </w:r>
      <w:proofErr w:type="spellEnd"/>
      <w:r w:rsidRPr="00B965D4">
        <w:rPr>
          <w:rFonts w:ascii="Times New Roman" w:hAnsi="Times New Roman" w:cs="Times New Roman"/>
          <w:szCs w:val="24"/>
          <w:lang w:val="fr-FR"/>
        </w:rPr>
        <w:t>: Création des fichiers cycles (i.e. concaténation temporelle des passages satellite avec un changement de fichier dès que le flotteur n'a pas émis pendant au moins 18 heures),</w:t>
      </w:r>
    </w:p>
    <w:p w:rsidR="00A11B50" w:rsidRPr="00B965D4" w:rsidRDefault="00A11B50" w:rsidP="007B606A">
      <w:pPr>
        <w:pStyle w:val="Paragraphedeliste"/>
        <w:numPr>
          <w:ilvl w:val="0"/>
          <w:numId w:val="40"/>
        </w:numPr>
        <w:spacing w:line="240" w:lineRule="auto"/>
        <w:rPr>
          <w:rFonts w:ascii="Times New Roman" w:hAnsi="Times New Roman" w:cs="Times New Roman"/>
          <w:szCs w:val="24"/>
          <w:lang w:val="fr-FR"/>
        </w:rPr>
      </w:pPr>
      <w:r w:rsidRPr="00B965D4">
        <w:rPr>
          <w:rFonts w:ascii="Times New Roman" w:hAnsi="Times New Roman" w:cs="Times New Roman"/>
          <w:szCs w:val="24"/>
          <w:lang w:val="fr-FR"/>
        </w:rPr>
        <w:t xml:space="preserve">STEP4 (FINAL): </w:t>
      </w:r>
      <w:proofErr w:type="spellStart"/>
      <w:r w:rsidRPr="00B965D4">
        <w:rPr>
          <w:rFonts w:ascii="Times New Roman" w:hAnsi="Times New Roman" w:cs="Times New Roman"/>
          <w:b/>
          <w:szCs w:val="24"/>
          <w:lang w:val="fr-FR"/>
        </w:rPr>
        <w:t>move_and_rename_argos_files</w:t>
      </w:r>
      <w:proofErr w:type="spellEnd"/>
      <w:r w:rsidRPr="00B965D4">
        <w:rPr>
          <w:rFonts w:ascii="Times New Roman" w:hAnsi="Times New Roman" w:cs="Times New Roman"/>
          <w:szCs w:val="24"/>
          <w:lang w:val="fr-FR"/>
        </w:rPr>
        <w:t xml:space="preserve">: Identification des fichiers cycles (i.e. détermination du numéro de cycle, algorithme prenant en compte le contenu du fichier JSON de </w:t>
      </w:r>
      <w:proofErr w:type="spellStart"/>
      <w:r w:rsidRPr="00B965D4">
        <w:rPr>
          <w:rFonts w:ascii="Times New Roman" w:hAnsi="Times New Roman" w:cs="Times New Roman"/>
          <w:szCs w:val="24"/>
          <w:lang w:val="fr-FR"/>
        </w:rPr>
        <w:t>méta-données</w:t>
      </w:r>
      <w:proofErr w:type="spellEnd"/>
      <w:r w:rsidRPr="00B965D4">
        <w:rPr>
          <w:rFonts w:ascii="Times New Roman" w:hAnsi="Times New Roman" w:cs="Times New Roman"/>
          <w:szCs w:val="24"/>
          <w:lang w:val="fr-FR"/>
        </w:rPr>
        <w:t>).</w:t>
      </w:r>
    </w:p>
    <w:p w:rsidR="00A11B50" w:rsidRPr="00B965D4" w:rsidRDefault="00A11B50" w:rsidP="00C87896">
      <w:pPr>
        <w:pStyle w:val="Titre5"/>
        <w:rPr>
          <w:lang w:val="fr-FR"/>
        </w:rPr>
      </w:pPr>
      <w:r w:rsidRPr="00B965D4">
        <w:rPr>
          <w:lang w:val="fr-FR"/>
        </w:rPr>
        <w:t>Contrôle du résultat</w:t>
      </w:r>
    </w:p>
    <w:p w:rsidR="00A11B50" w:rsidRPr="00B965D4" w:rsidRDefault="00A11B50" w:rsidP="00A11B50">
      <w:pPr>
        <w:spacing w:line="240" w:lineRule="auto"/>
        <w:rPr>
          <w:rFonts w:ascii="Times New Roman" w:hAnsi="Times New Roman" w:cs="Times New Roman"/>
          <w:szCs w:val="24"/>
          <w:lang w:val="fr-FR"/>
        </w:rPr>
      </w:pPr>
      <w:r w:rsidRPr="00B965D4">
        <w:rPr>
          <w:rFonts w:ascii="Times New Roman" w:hAnsi="Times New Roman" w:cs="Times New Roman"/>
          <w:szCs w:val="24"/>
          <w:lang w:val="fr-FR"/>
        </w:rPr>
        <w:t xml:space="preserve">L'outil </w:t>
      </w:r>
      <w:proofErr w:type="spellStart"/>
      <w:r w:rsidRPr="00B965D4">
        <w:rPr>
          <w:rFonts w:ascii="Times New Roman" w:hAnsi="Times New Roman" w:cs="Times New Roman"/>
          <w:b/>
          <w:szCs w:val="24"/>
          <w:lang w:val="fr-FR"/>
        </w:rPr>
        <w:t>check_argos_cycle_files</w:t>
      </w:r>
      <w:proofErr w:type="spellEnd"/>
      <w:r w:rsidRPr="00B965D4">
        <w:rPr>
          <w:rFonts w:ascii="Times New Roman" w:hAnsi="Times New Roman" w:cs="Times New Roman"/>
          <w:szCs w:val="24"/>
          <w:lang w:val="fr-FR"/>
        </w:rPr>
        <w:t xml:space="preserve"> permet de contrôler le découpage réalisé.</w:t>
      </w:r>
    </w:p>
    <w:p w:rsidR="00A11B50" w:rsidRPr="00B965D4" w:rsidRDefault="00A11B50" w:rsidP="00C87896">
      <w:pPr>
        <w:pStyle w:val="Titre4"/>
        <w:rPr>
          <w:lang w:val="fr-FR"/>
        </w:rPr>
      </w:pPr>
      <w:r w:rsidRPr="00B965D4">
        <w:rPr>
          <w:lang w:val="fr-FR"/>
        </w:rPr>
        <w:t>Mise en exploitation des fichiers Argos préparés</w:t>
      </w:r>
    </w:p>
    <w:p w:rsidR="00A11B50" w:rsidRPr="00B965D4" w:rsidRDefault="00A11B50" w:rsidP="00A11B50">
      <w:pPr>
        <w:spacing w:line="240" w:lineRule="auto"/>
        <w:rPr>
          <w:rFonts w:ascii="Times New Roman" w:hAnsi="Times New Roman" w:cs="Times New Roman"/>
          <w:szCs w:val="24"/>
          <w:lang w:val="fr-FR"/>
        </w:rPr>
      </w:pPr>
      <w:r w:rsidRPr="00B965D4">
        <w:rPr>
          <w:rFonts w:ascii="Times New Roman" w:hAnsi="Times New Roman" w:cs="Times New Roman"/>
          <w:szCs w:val="24"/>
          <w:lang w:val="fr-FR"/>
        </w:rPr>
        <w:t xml:space="preserve">Les fichiers produits doivent ensuite remplacer les fichiers existants dans l'espace d'archivage des données Argos (on peut utiliser l'outil </w:t>
      </w:r>
      <w:proofErr w:type="spellStart"/>
      <w:r w:rsidRPr="00B965D4">
        <w:rPr>
          <w:rFonts w:ascii="Times New Roman" w:hAnsi="Times New Roman" w:cs="Times New Roman"/>
          <w:b/>
          <w:szCs w:val="24"/>
          <w:lang w:val="fr-FR"/>
        </w:rPr>
        <w:t>select_argos_files</w:t>
      </w:r>
      <w:proofErr w:type="spellEnd"/>
      <w:r w:rsidRPr="00B965D4">
        <w:rPr>
          <w:rFonts w:ascii="Times New Roman" w:hAnsi="Times New Roman" w:cs="Times New Roman"/>
          <w:szCs w:val="24"/>
          <w:lang w:val="fr-FR"/>
        </w:rPr>
        <w:t xml:space="preserve"> pour regrouper les répertoires Argos d'un ensemble de flotteurs).</w:t>
      </w:r>
    </w:p>
    <w:p w:rsidR="00A11B50" w:rsidRPr="00B965D4" w:rsidRDefault="00A11B50" w:rsidP="00C87896">
      <w:pPr>
        <w:pStyle w:val="Titre3"/>
        <w:rPr>
          <w:lang w:val="fr-FR"/>
        </w:rPr>
      </w:pPr>
      <w:bookmarkStart w:id="268" w:name="_Toc422910743"/>
      <w:r w:rsidRPr="00B965D4">
        <w:rPr>
          <w:lang w:val="fr-FR"/>
        </w:rPr>
        <w:t>Pour les flotteurs Iridium, duplication des données Iridium</w:t>
      </w:r>
      <w:bookmarkEnd w:id="268"/>
    </w:p>
    <w:p w:rsidR="00A11B50" w:rsidRPr="00B965D4" w:rsidRDefault="00A11B50" w:rsidP="00A11B50">
      <w:pPr>
        <w:spacing w:line="240" w:lineRule="auto"/>
        <w:rPr>
          <w:rFonts w:ascii="Times New Roman" w:hAnsi="Times New Roman" w:cs="Times New Roman"/>
          <w:szCs w:val="24"/>
          <w:lang w:val="fr-FR"/>
        </w:rPr>
      </w:pPr>
      <w:r w:rsidRPr="00B965D4">
        <w:rPr>
          <w:rFonts w:ascii="Times New Roman" w:hAnsi="Times New Roman" w:cs="Times New Roman"/>
          <w:szCs w:val="24"/>
          <w:lang w:val="fr-FR"/>
        </w:rPr>
        <w:t>Les données des flotteurs Iridium ne nécessitent pas de préparation.</w:t>
      </w:r>
    </w:p>
    <w:p w:rsidR="00A11B50" w:rsidRPr="00B965D4" w:rsidRDefault="00A11B50" w:rsidP="00A11B50">
      <w:pPr>
        <w:spacing w:line="240" w:lineRule="auto"/>
        <w:rPr>
          <w:rFonts w:ascii="Times New Roman" w:hAnsi="Times New Roman" w:cs="Times New Roman"/>
          <w:szCs w:val="24"/>
          <w:lang w:val="fr-FR"/>
        </w:rPr>
      </w:pPr>
      <w:r w:rsidRPr="00B965D4">
        <w:rPr>
          <w:rFonts w:ascii="Times New Roman" w:hAnsi="Times New Roman" w:cs="Times New Roman"/>
          <w:szCs w:val="24"/>
          <w:lang w:val="fr-FR"/>
        </w:rPr>
        <w:t>Pour en effectuer le décodage (décodage de contrôle par l'opérateur) il est toutefois nécessaire d'effectuer une copie des données reçues, de l'espace d'archivage (</w:t>
      </w:r>
      <w:r w:rsidRPr="00B965D4">
        <w:rPr>
          <w:rStyle w:val="informatiqueCar"/>
          <w:rFonts w:eastAsiaTheme="minorHAnsi"/>
          <w:lang w:val="fr-FR"/>
        </w:rPr>
        <w:t>DIR_INPUT_RSYNC_DATA</w:t>
      </w:r>
      <w:r w:rsidRPr="00B965D4">
        <w:rPr>
          <w:rFonts w:ascii="Times New Roman" w:hAnsi="Times New Roman" w:cs="Times New Roman"/>
          <w:szCs w:val="24"/>
          <w:lang w:val="fr-FR"/>
        </w:rPr>
        <w:t>) vers l'espace d'exploitation (</w:t>
      </w:r>
      <w:r w:rsidRPr="00B965D4">
        <w:rPr>
          <w:rStyle w:val="informatiqueCar"/>
          <w:rFonts w:eastAsiaTheme="minorHAnsi"/>
          <w:lang w:val="fr-FR"/>
        </w:rPr>
        <w:t>IRIDIUM_DATA_DIRECTORY</w:t>
      </w:r>
      <w:r w:rsidRPr="00B965D4">
        <w:rPr>
          <w:rFonts w:ascii="Times New Roman" w:hAnsi="Times New Roman" w:cs="Times New Roman"/>
          <w:szCs w:val="24"/>
          <w:lang w:val="fr-FR"/>
        </w:rPr>
        <w:t>).</w:t>
      </w:r>
    </w:p>
    <w:p w:rsidR="00A11B50" w:rsidRPr="00B965D4" w:rsidRDefault="00A11B50" w:rsidP="00A11B50">
      <w:pPr>
        <w:spacing w:line="240" w:lineRule="auto"/>
        <w:rPr>
          <w:rFonts w:ascii="Times New Roman" w:hAnsi="Times New Roman" w:cs="Times New Roman"/>
          <w:szCs w:val="24"/>
          <w:lang w:val="fr-FR"/>
        </w:rPr>
      </w:pPr>
      <w:r w:rsidRPr="00B965D4">
        <w:rPr>
          <w:rFonts w:ascii="Times New Roman" w:hAnsi="Times New Roman" w:cs="Times New Roman"/>
          <w:szCs w:val="24"/>
          <w:lang w:val="fr-FR"/>
        </w:rPr>
        <w:t xml:space="preserve">Cette opération s'effectue avec l’outil </w:t>
      </w:r>
      <w:proofErr w:type="spellStart"/>
      <w:r w:rsidRPr="00B965D4">
        <w:rPr>
          <w:rFonts w:ascii="Times New Roman" w:hAnsi="Times New Roman" w:cs="Times New Roman"/>
          <w:b/>
          <w:szCs w:val="24"/>
          <w:lang w:val="fr-FR"/>
        </w:rPr>
        <w:t>copy_iridium_mail_files</w:t>
      </w:r>
      <w:proofErr w:type="spellEnd"/>
      <w:r w:rsidRPr="00B965D4">
        <w:rPr>
          <w:rFonts w:ascii="Times New Roman" w:hAnsi="Times New Roman" w:cs="Times New Roman"/>
          <w:szCs w:val="24"/>
          <w:lang w:val="fr-FR"/>
        </w:rPr>
        <w:t>.</w:t>
      </w:r>
    </w:p>
    <w:p w:rsidR="00A11B50" w:rsidRPr="00B965D4" w:rsidRDefault="00A11B50" w:rsidP="00A11B50">
      <w:pPr>
        <w:spacing w:line="240" w:lineRule="auto"/>
        <w:rPr>
          <w:rFonts w:ascii="Times New Roman" w:hAnsi="Times New Roman" w:cs="Times New Roman"/>
          <w:szCs w:val="24"/>
          <w:lang w:val="fr-FR"/>
        </w:rPr>
      </w:pPr>
      <w:r w:rsidRPr="00B965D4">
        <w:rPr>
          <w:rFonts w:ascii="Times New Roman" w:hAnsi="Times New Roman" w:cs="Times New Roman"/>
          <w:szCs w:val="24"/>
          <w:lang w:val="fr-FR"/>
        </w:rPr>
        <w:t>Notons que la configuration du flotteur au lâcher est transmise lors du prélude. Si le SBD en question a été collecté après la date de mise à l'eau du flotteur, il ne sera pas décodé. Il est alors possible de le récupérer en changeant temporairement cette date, en décodant ces données et en insérant en base les informations décodées.</w:t>
      </w:r>
    </w:p>
    <w:p w:rsidR="00C87896" w:rsidRPr="00B965D4" w:rsidRDefault="00C87896" w:rsidP="00C87896">
      <w:pPr>
        <w:pStyle w:val="Titre3"/>
        <w:numPr>
          <w:ilvl w:val="2"/>
          <w:numId w:val="36"/>
        </w:numPr>
        <w:rPr>
          <w:lang w:val="fr-FR"/>
        </w:rPr>
      </w:pPr>
      <w:bookmarkStart w:id="269" w:name="_Ref420699518"/>
      <w:bookmarkStart w:id="270" w:name="_Toc422910744"/>
      <w:r w:rsidRPr="00B965D4">
        <w:rPr>
          <w:lang w:val="fr-FR"/>
        </w:rPr>
        <w:t xml:space="preserve">Pour les flotteurs </w:t>
      </w:r>
      <w:proofErr w:type="spellStart"/>
      <w:r w:rsidRPr="00B965D4">
        <w:rPr>
          <w:lang w:val="fr-FR"/>
        </w:rPr>
        <w:t>R</w:t>
      </w:r>
      <w:r w:rsidR="00B965D4">
        <w:rPr>
          <w:lang w:val="fr-FR"/>
        </w:rPr>
        <w:t>é</w:t>
      </w:r>
      <w:r w:rsidRPr="00B965D4">
        <w:rPr>
          <w:lang w:val="fr-FR"/>
        </w:rPr>
        <w:t>moc</w:t>
      </w:r>
      <w:r w:rsidR="00B965D4">
        <w:rPr>
          <w:lang w:val="fr-FR"/>
        </w:rPr>
        <w:t>é</w:t>
      </w:r>
      <w:r w:rsidRPr="00B965D4">
        <w:rPr>
          <w:lang w:val="fr-FR"/>
        </w:rPr>
        <w:t>an</w:t>
      </w:r>
      <w:proofErr w:type="spellEnd"/>
      <w:r w:rsidRPr="00B965D4">
        <w:rPr>
          <w:lang w:val="fr-FR"/>
        </w:rPr>
        <w:t>, duplication des données Iridium</w:t>
      </w:r>
      <w:bookmarkEnd w:id="269"/>
      <w:bookmarkEnd w:id="270"/>
    </w:p>
    <w:p w:rsidR="00C87896" w:rsidRPr="00B965D4" w:rsidRDefault="00C87896" w:rsidP="00C87896">
      <w:pPr>
        <w:spacing w:line="240" w:lineRule="auto"/>
        <w:rPr>
          <w:rFonts w:ascii="Times New Roman" w:hAnsi="Times New Roman" w:cs="Times New Roman"/>
          <w:szCs w:val="24"/>
          <w:lang w:val="fr-FR"/>
        </w:rPr>
      </w:pPr>
      <w:r w:rsidRPr="00B965D4">
        <w:rPr>
          <w:rFonts w:ascii="Times New Roman" w:hAnsi="Times New Roman" w:cs="Times New Roman"/>
          <w:szCs w:val="24"/>
          <w:lang w:val="fr-FR"/>
        </w:rPr>
        <w:t xml:space="preserve">Les données des flotteurs </w:t>
      </w:r>
      <w:proofErr w:type="spellStart"/>
      <w:r w:rsidR="00B965D4">
        <w:rPr>
          <w:rFonts w:ascii="Times New Roman" w:hAnsi="Times New Roman" w:cs="Times New Roman"/>
          <w:szCs w:val="24"/>
          <w:lang w:val="fr-FR"/>
        </w:rPr>
        <w:t>Rémocéans</w:t>
      </w:r>
      <w:proofErr w:type="spellEnd"/>
      <w:r w:rsidRPr="00B965D4">
        <w:rPr>
          <w:rFonts w:ascii="Times New Roman" w:hAnsi="Times New Roman" w:cs="Times New Roman"/>
          <w:szCs w:val="24"/>
          <w:lang w:val="fr-FR"/>
        </w:rPr>
        <w:t xml:space="preserve"> ne nécessitent pas de préparation.</w:t>
      </w:r>
    </w:p>
    <w:p w:rsidR="00C87896" w:rsidRPr="00B965D4" w:rsidRDefault="00C87896" w:rsidP="00C87896">
      <w:pPr>
        <w:spacing w:line="240" w:lineRule="auto"/>
        <w:rPr>
          <w:rFonts w:ascii="Times New Roman" w:hAnsi="Times New Roman" w:cs="Times New Roman"/>
          <w:szCs w:val="24"/>
          <w:lang w:val="fr-FR"/>
        </w:rPr>
      </w:pPr>
      <w:r w:rsidRPr="00B965D4">
        <w:rPr>
          <w:rFonts w:ascii="Times New Roman" w:hAnsi="Times New Roman" w:cs="Times New Roman"/>
          <w:szCs w:val="24"/>
          <w:lang w:val="fr-FR"/>
        </w:rPr>
        <w:t>Pour en effectuer le décodage (décodage de contrôle par l'opérateur) il est toutefois nécessaire d'effectuer une copie des données reçues, de l'espace d'archivage (</w:t>
      </w:r>
      <w:r w:rsidRPr="00B965D4">
        <w:rPr>
          <w:rStyle w:val="informatiqueCar"/>
          <w:rFonts w:eastAsiaTheme="minorHAnsi"/>
          <w:lang w:val="fr-FR"/>
        </w:rPr>
        <w:t>DIR_INPUT_RSYNC_DATA</w:t>
      </w:r>
      <w:r w:rsidRPr="00B965D4">
        <w:rPr>
          <w:rFonts w:ascii="Times New Roman" w:hAnsi="Times New Roman" w:cs="Times New Roman"/>
          <w:szCs w:val="24"/>
          <w:lang w:val="fr-FR"/>
        </w:rPr>
        <w:t>) vers l'espace d'exploitation (</w:t>
      </w:r>
      <w:r w:rsidRPr="00B965D4">
        <w:rPr>
          <w:rStyle w:val="informatiqueCar"/>
          <w:rFonts w:eastAsiaTheme="minorHAnsi"/>
          <w:lang w:val="fr-FR"/>
        </w:rPr>
        <w:t>IRIDIUM_DATA_DIRECTORY</w:t>
      </w:r>
      <w:r w:rsidRPr="00B965D4">
        <w:rPr>
          <w:rFonts w:ascii="Times New Roman" w:hAnsi="Times New Roman" w:cs="Times New Roman"/>
          <w:szCs w:val="24"/>
          <w:lang w:val="fr-FR"/>
        </w:rPr>
        <w:t>).</w:t>
      </w:r>
    </w:p>
    <w:p w:rsidR="00C87896" w:rsidRPr="00B965D4" w:rsidRDefault="00C87896" w:rsidP="00C87896">
      <w:pPr>
        <w:spacing w:line="240" w:lineRule="auto"/>
        <w:rPr>
          <w:rFonts w:ascii="Times New Roman" w:hAnsi="Times New Roman" w:cs="Times New Roman"/>
          <w:szCs w:val="24"/>
          <w:lang w:val="fr-FR"/>
        </w:rPr>
      </w:pPr>
      <w:r w:rsidRPr="00B965D4">
        <w:rPr>
          <w:rFonts w:ascii="Times New Roman" w:hAnsi="Times New Roman" w:cs="Times New Roman"/>
          <w:szCs w:val="24"/>
          <w:lang w:val="fr-FR"/>
        </w:rPr>
        <w:t xml:space="preserve">Cette opération s'effectue avec l’outil </w:t>
      </w:r>
      <w:proofErr w:type="spellStart"/>
      <w:r w:rsidRPr="00B965D4">
        <w:rPr>
          <w:rFonts w:ascii="Times New Roman" w:hAnsi="Times New Roman" w:cs="Times New Roman"/>
          <w:b/>
          <w:szCs w:val="24"/>
          <w:lang w:val="fr-FR"/>
        </w:rPr>
        <w:t>copy_remocean_sbd_files</w:t>
      </w:r>
      <w:proofErr w:type="spellEnd"/>
      <w:r w:rsidRPr="00B965D4">
        <w:rPr>
          <w:rFonts w:ascii="Times New Roman" w:hAnsi="Times New Roman" w:cs="Times New Roman"/>
          <w:szCs w:val="24"/>
          <w:lang w:val="fr-FR"/>
        </w:rPr>
        <w:t xml:space="preserve"> (</w:t>
      </w:r>
      <w:proofErr w:type="spellStart"/>
      <w:r w:rsidRPr="00B965D4">
        <w:rPr>
          <w:rFonts w:ascii="Times New Roman" w:hAnsi="Times New Roman" w:cs="Times New Roman"/>
          <w:szCs w:val="24"/>
          <w:lang w:val="fr-FR"/>
        </w:rPr>
        <w:t>Remocean</w:t>
      </w:r>
      <w:proofErr w:type="spellEnd"/>
      <w:r w:rsidRPr="00B965D4">
        <w:rPr>
          <w:rFonts w:ascii="Times New Roman" w:hAnsi="Times New Roman" w:cs="Times New Roman"/>
          <w:szCs w:val="24"/>
          <w:lang w:val="fr-FR"/>
        </w:rPr>
        <w:t xml:space="preserve"> de Villefranche) ou </w:t>
      </w:r>
      <w:proofErr w:type="spellStart"/>
      <w:r w:rsidRPr="00B965D4">
        <w:rPr>
          <w:rFonts w:ascii="Times New Roman" w:hAnsi="Times New Roman" w:cs="Times New Roman"/>
          <w:b/>
          <w:szCs w:val="24"/>
          <w:lang w:val="fr-FR"/>
        </w:rPr>
        <w:t>copy_iridium_mail_files</w:t>
      </w:r>
      <w:proofErr w:type="spellEnd"/>
      <w:r w:rsidRPr="00B965D4">
        <w:rPr>
          <w:rFonts w:ascii="Times New Roman" w:hAnsi="Times New Roman" w:cs="Times New Roman"/>
          <w:szCs w:val="24"/>
          <w:lang w:val="fr-FR"/>
        </w:rPr>
        <w:t xml:space="preserve"> (FLBB indiens).</w:t>
      </w:r>
    </w:p>
    <w:p w:rsidR="00A11B50" w:rsidRPr="00B965D4" w:rsidRDefault="00A11B50" w:rsidP="00A11B50">
      <w:pPr>
        <w:pStyle w:val="Titre2"/>
      </w:pPr>
      <w:bookmarkStart w:id="271" w:name="_Toc422910745"/>
      <w:r w:rsidRPr="00B965D4">
        <w:t>Décodage des données</w:t>
      </w:r>
      <w:bookmarkEnd w:id="271"/>
    </w:p>
    <w:p w:rsidR="00A11B50" w:rsidRDefault="00A11B50" w:rsidP="00A11B50">
      <w:pPr>
        <w:spacing w:line="240" w:lineRule="auto"/>
        <w:rPr>
          <w:ins w:id="272" w:author="RANNOU Jean-Philippe" w:date="2015-06-24T11:48:00Z"/>
          <w:rFonts w:ascii="Times New Roman" w:hAnsi="Times New Roman" w:cs="Times New Roman"/>
          <w:szCs w:val="24"/>
          <w:lang w:val="fr-FR"/>
        </w:rPr>
      </w:pPr>
      <w:r w:rsidRPr="00B965D4">
        <w:rPr>
          <w:rFonts w:ascii="Times New Roman" w:hAnsi="Times New Roman" w:cs="Times New Roman"/>
          <w:szCs w:val="24"/>
          <w:lang w:val="fr-FR"/>
        </w:rPr>
        <w:t xml:space="preserve">Les données peuvent ensuite être décodées (avec </w:t>
      </w:r>
      <w:r w:rsidRPr="00B965D4">
        <w:rPr>
          <w:rFonts w:ascii="Times New Roman" w:hAnsi="Times New Roman" w:cs="Times New Roman"/>
          <w:b/>
          <w:szCs w:val="24"/>
          <w:lang w:val="fr-FR"/>
        </w:rPr>
        <w:t>decode_provor_2_csv</w:t>
      </w:r>
      <w:r w:rsidRPr="00B965D4">
        <w:rPr>
          <w:rFonts w:ascii="Times New Roman" w:hAnsi="Times New Roman" w:cs="Times New Roman"/>
          <w:szCs w:val="24"/>
          <w:lang w:val="fr-FR"/>
        </w:rPr>
        <w:t xml:space="preserve"> et </w:t>
      </w:r>
      <w:r w:rsidRPr="00B965D4">
        <w:rPr>
          <w:rFonts w:ascii="Times New Roman" w:hAnsi="Times New Roman" w:cs="Times New Roman"/>
          <w:b/>
          <w:szCs w:val="24"/>
          <w:lang w:val="fr-FR"/>
        </w:rPr>
        <w:t>decode_provor_2_nc</w:t>
      </w:r>
      <w:r w:rsidRPr="00B965D4">
        <w:rPr>
          <w:rFonts w:ascii="Times New Roman" w:hAnsi="Times New Roman" w:cs="Times New Roman"/>
          <w:szCs w:val="24"/>
          <w:lang w:val="fr-FR"/>
        </w:rPr>
        <w:t>).</w:t>
      </w:r>
      <w:ins w:id="273" w:author="RANNOU Jean-Philippe" w:date="2015-06-24T11:48:00Z">
        <w:r w:rsidR="00546FE2">
          <w:rPr>
            <w:rFonts w:ascii="Times New Roman" w:hAnsi="Times New Roman" w:cs="Times New Roman"/>
            <w:szCs w:val="24"/>
            <w:lang w:val="fr-FR"/>
          </w:rPr>
          <w:t xml:space="preserve"> </w:t>
        </w:r>
      </w:ins>
    </w:p>
    <w:p w:rsidR="00546FE2" w:rsidRPr="00B965D4" w:rsidRDefault="00546FE2" w:rsidP="00A11B50">
      <w:pPr>
        <w:spacing w:line="240" w:lineRule="auto"/>
        <w:rPr>
          <w:rFonts w:ascii="Times New Roman" w:hAnsi="Times New Roman" w:cs="Times New Roman"/>
          <w:szCs w:val="24"/>
          <w:lang w:val="fr-FR"/>
        </w:rPr>
      </w:pPr>
      <w:ins w:id="274" w:author="RANNOU Jean-Philippe" w:date="2015-06-24T11:48:00Z">
        <w:r>
          <w:rPr>
            <w:rFonts w:ascii="Times New Roman" w:hAnsi="Times New Roman" w:cs="Times New Roman"/>
            <w:szCs w:val="24"/>
            <w:lang w:val="fr-FR"/>
          </w:rPr>
          <w:t xml:space="preserve">Lors de la génération des fichiers </w:t>
        </w:r>
        <w:proofErr w:type="spellStart"/>
        <w:r>
          <w:rPr>
            <w:rFonts w:ascii="Times New Roman" w:hAnsi="Times New Roman" w:cs="Times New Roman"/>
            <w:szCs w:val="24"/>
            <w:lang w:val="fr-FR"/>
          </w:rPr>
          <w:t>NetCDF</w:t>
        </w:r>
        <w:proofErr w:type="spellEnd"/>
        <w:r>
          <w:rPr>
            <w:rFonts w:ascii="Times New Roman" w:hAnsi="Times New Roman" w:cs="Times New Roman"/>
            <w:szCs w:val="24"/>
            <w:lang w:val="fr-FR"/>
          </w:rPr>
          <w:t xml:space="preserve">, il faut penser à positionner le flag </w:t>
        </w:r>
        <w:r w:rsidRPr="00546FE2">
          <w:rPr>
            <w:rStyle w:val="informatiqueCar"/>
            <w:rFonts w:eastAsiaTheme="minorHAnsi"/>
            <w:rPrChange w:id="275" w:author="RANNOU Jean-Philippe" w:date="2015-06-24T11:50:00Z">
              <w:rPr>
                <w:rFonts w:ascii="Times New Roman" w:hAnsi="Times New Roman" w:cs="Times New Roman"/>
                <w:szCs w:val="24"/>
                <w:lang w:val="fr-FR"/>
              </w:rPr>
            </w:rPrChange>
          </w:rPr>
          <w:t>APPLY_RTQC</w:t>
        </w:r>
        <w:r>
          <w:rPr>
            <w:rFonts w:ascii="Times New Roman" w:hAnsi="Times New Roman" w:cs="Times New Roman"/>
            <w:szCs w:val="24"/>
            <w:lang w:val="fr-FR"/>
          </w:rPr>
          <w:t xml:space="preserve"> à 1 </w:t>
        </w:r>
      </w:ins>
      <w:ins w:id="276" w:author="RANNOU Jean-Philippe" w:date="2015-06-24T11:49:00Z">
        <w:r>
          <w:rPr>
            <w:rFonts w:ascii="Times New Roman" w:hAnsi="Times New Roman" w:cs="Times New Roman"/>
            <w:szCs w:val="24"/>
            <w:lang w:val="fr-FR"/>
          </w:rPr>
          <w:t>pour l’étape finale de contrôle présentée au §</w:t>
        </w:r>
        <w:r>
          <w:rPr>
            <w:rFonts w:ascii="Times New Roman" w:hAnsi="Times New Roman" w:cs="Times New Roman"/>
            <w:szCs w:val="24"/>
            <w:lang w:val="fr-FR"/>
          </w:rPr>
          <w:fldChar w:fldCharType="begin"/>
        </w:r>
        <w:r>
          <w:rPr>
            <w:rFonts w:ascii="Times New Roman" w:hAnsi="Times New Roman" w:cs="Times New Roman"/>
            <w:szCs w:val="24"/>
            <w:lang w:val="fr-FR"/>
          </w:rPr>
          <w:instrText xml:space="preserve"> REF _Ref422909923 \r \h </w:instrText>
        </w:r>
        <w:r>
          <w:rPr>
            <w:rFonts w:ascii="Times New Roman" w:hAnsi="Times New Roman" w:cs="Times New Roman"/>
            <w:szCs w:val="24"/>
            <w:lang w:val="fr-FR"/>
          </w:rPr>
        </w:r>
      </w:ins>
      <w:r>
        <w:rPr>
          <w:rFonts w:ascii="Times New Roman" w:hAnsi="Times New Roman" w:cs="Times New Roman"/>
          <w:szCs w:val="24"/>
          <w:lang w:val="fr-FR"/>
        </w:rPr>
        <w:fldChar w:fldCharType="separate"/>
      </w:r>
      <w:ins w:id="277" w:author="RANNOU Jean-Philippe" w:date="2015-06-24T11:49:00Z">
        <w:r>
          <w:rPr>
            <w:rFonts w:ascii="Times New Roman" w:hAnsi="Times New Roman" w:cs="Times New Roman"/>
            <w:szCs w:val="24"/>
            <w:lang w:val="fr-FR"/>
          </w:rPr>
          <w:t>3.4</w:t>
        </w:r>
        <w:r>
          <w:rPr>
            <w:rFonts w:ascii="Times New Roman" w:hAnsi="Times New Roman" w:cs="Times New Roman"/>
            <w:szCs w:val="24"/>
            <w:lang w:val="fr-FR"/>
          </w:rPr>
          <w:fldChar w:fldCharType="end"/>
        </w:r>
      </w:ins>
      <w:ins w:id="278" w:author="RANNOU Jean-Philippe" w:date="2015-06-24T11:50:00Z">
        <w:r>
          <w:rPr>
            <w:rFonts w:ascii="Times New Roman" w:hAnsi="Times New Roman" w:cs="Times New Roman"/>
            <w:szCs w:val="24"/>
            <w:lang w:val="fr-FR"/>
          </w:rPr>
          <w:t>.</w:t>
        </w:r>
      </w:ins>
    </w:p>
    <w:p w:rsidR="00A11B50" w:rsidRPr="00B965D4" w:rsidRDefault="00A11B50" w:rsidP="00A11B50">
      <w:pPr>
        <w:pStyle w:val="Titre2"/>
      </w:pPr>
      <w:bookmarkStart w:id="279" w:name="_Toc422910746"/>
      <w:r w:rsidRPr="00B965D4">
        <w:t xml:space="preserve">Contrôle </w:t>
      </w:r>
      <w:ins w:id="280" w:author="RANNOU Jean-Philippe" w:date="2015-06-24T11:42:00Z">
        <w:r w:rsidR="009111F5">
          <w:t xml:space="preserve">‘visuel’ </w:t>
        </w:r>
      </w:ins>
      <w:r w:rsidRPr="00B965D4">
        <w:t>des données décodées</w:t>
      </w:r>
      <w:bookmarkEnd w:id="279"/>
    </w:p>
    <w:p w:rsidR="00A11B50" w:rsidRPr="00B965D4" w:rsidRDefault="00A11B50" w:rsidP="00A11B50">
      <w:pPr>
        <w:spacing w:line="240" w:lineRule="auto"/>
        <w:rPr>
          <w:rFonts w:ascii="Times New Roman" w:hAnsi="Times New Roman" w:cs="Times New Roman"/>
          <w:szCs w:val="24"/>
          <w:lang w:val="fr-FR"/>
        </w:rPr>
      </w:pPr>
      <w:r w:rsidRPr="00B965D4">
        <w:rPr>
          <w:rFonts w:ascii="Times New Roman" w:hAnsi="Times New Roman" w:cs="Times New Roman"/>
          <w:szCs w:val="24"/>
          <w:lang w:val="fr-FR"/>
        </w:rPr>
        <w:t>Un parcours rapide du fichier CSV issu du décodage permet de vérifier que le décodage semble correct (regarder par exemple l'offset de l'horloge et quelques données mesurées).</w:t>
      </w:r>
    </w:p>
    <w:p w:rsidR="00A11B50" w:rsidRPr="00B965D4" w:rsidRDefault="00A11B50" w:rsidP="00A11B50">
      <w:pPr>
        <w:spacing w:line="240" w:lineRule="auto"/>
        <w:rPr>
          <w:rFonts w:ascii="Times New Roman" w:hAnsi="Times New Roman" w:cs="Times New Roman"/>
          <w:szCs w:val="24"/>
          <w:lang w:val="fr-FR"/>
        </w:rPr>
      </w:pPr>
      <w:r w:rsidRPr="00B965D4">
        <w:rPr>
          <w:rFonts w:ascii="Times New Roman" w:hAnsi="Times New Roman" w:cs="Times New Roman"/>
          <w:szCs w:val="24"/>
          <w:lang w:val="fr-FR"/>
        </w:rPr>
        <w:lastRenderedPageBreak/>
        <w:t xml:space="preserve">Un contrôle visuel des données permet de vérifier globalement qu'il n'y a pas de problème, de </w:t>
      </w:r>
      <w:proofErr w:type="spellStart"/>
      <w:r w:rsidRPr="00B965D4">
        <w:rPr>
          <w:rFonts w:ascii="Times New Roman" w:hAnsi="Times New Roman" w:cs="Times New Roman"/>
          <w:szCs w:val="24"/>
          <w:lang w:val="fr-FR"/>
        </w:rPr>
        <w:t>re-caler</w:t>
      </w:r>
      <w:proofErr w:type="spellEnd"/>
      <w:r w:rsidRPr="00B965D4">
        <w:rPr>
          <w:rFonts w:ascii="Times New Roman" w:hAnsi="Times New Roman" w:cs="Times New Roman"/>
          <w:szCs w:val="24"/>
          <w:lang w:val="fr-FR"/>
        </w:rPr>
        <w:t xml:space="preserve"> le flotteur si nécessaire et de vérifier ses </w:t>
      </w:r>
      <w:proofErr w:type="spellStart"/>
      <w:r w:rsidRPr="00B965D4">
        <w:rPr>
          <w:rFonts w:ascii="Times New Roman" w:hAnsi="Times New Roman" w:cs="Times New Roman"/>
          <w:szCs w:val="24"/>
          <w:lang w:val="fr-FR"/>
        </w:rPr>
        <w:t>méta-données</w:t>
      </w:r>
      <w:proofErr w:type="spellEnd"/>
      <w:r w:rsidRPr="00B965D4">
        <w:rPr>
          <w:rFonts w:ascii="Times New Roman" w:hAnsi="Times New Roman" w:cs="Times New Roman"/>
          <w:szCs w:val="24"/>
          <w:lang w:val="fr-FR"/>
        </w:rPr>
        <w:t>. En cas d'anomalie, on reviendra au détail des données du fichier CSV.</w:t>
      </w:r>
    </w:p>
    <w:p w:rsidR="00A11B50" w:rsidRPr="00B965D4" w:rsidRDefault="00A11B50" w:rsidP="00A11B50">
      <w:pPr>
        <w:spacing w:line="240" w:lineRule="auto"/>
        <w:rPr>
          <w:rFonts w:ascii="Times New Roman" w:hAnsi="Times New Roman" w:cs="Times New Roman"/>
          <w:szCs w:val="24"/>
          <w:lang w:val="fr-FR"/>
        </w:rPr>
      </w:pPr>
      <w:r w:rsidRPr="00B965D4">
        <w:rPr>
          <w:rFonts w:ascii="Times New Roman" w:hAnsi="Times New Roman" w:cs="Times New Roman"/>
          <w:szCs w:val="24"/>
          <w:lang w:val="fr-FR"/>
        </w:rPr>
        <w:t xml:space="preserve">L'outil </w:t>
      </w:r>
      <w:proofErr w:type="spellStart"/>
      <w:r w:rsidRPr="00B965D4">
        <w:rPr>
          <w:rFonts w:ascii="Times New Roman" w:hAnsi="Times New Roman" w:cs="Times New Roman"/>
          <w:b/>
          <w:szCs w:val="24"/>
          <w:lang w:val="fr-FR"/>
        </w:rPr>
        <w:t>nc_trace_times</w:t>
      </w:r>
      <w:proofErr w:type="spellEnd"/>
      <w:r w:rsidRPr="00B965D4">
        <w:rPr>
          <w:rFonts w:ascii="Times New Roman" w:hAnsi="Times New Roman" w:cs="Times New Roman"/>
          <w:szCs w:val="24"/>
          <w:lang w:val="fr-FR"/>
        </w:rPr>
        <w:t xml:space="preserve"> permet de vérifier, la durée du cycle, la périodicité des mesures en dérive, les immersions de parking et de profil et plus généralement la qualité de la transmission et la cohérence des informations temporelles.</w:t>
      </w:r>
    </w:p>
    <w:p w:rsidR="00A11B50" w:rsidRPr="00B965D4" w:rsidRDefault="00A11B50" w:rsidP="00A11B50">
      <w:pPr>
        <w:spacing w:line="240" w:lineRule="auto"/>
        <w:rPr>
          <w:rFonts w:ascii="Times New Roman" w:hAnsi="Times New Roman" w:cs="Times New Roman"/>
          <w:szCs w:val="24"/>
          <w:lang w:val="fr-FR"/>
        </w:rPr>
      </w:pPr>
      <w:r w:rsidRPr="00B965D4">
        <w:rPr>
          <w:rFonts w:ascii="Times New Roman" w:hAnsi="Times New Roman" w:cs="Times New Roman"/>
          <w:szCs w:val="24"/>
          <w:lang w:val="fr-FR"/>
        </w:rPr>
        <w:t xml:space="preserve">L'outil </w:t>
      </w:r>
      <w:proofErr w:type="spellStart"/>
      <w:r w:rsidRPr="00B965D4">
        <w:rPr>
          <w:rFonts w:ascii="Times New Roman" w:hAnsi="Times New Roman" w:cs="Times New Roman"/>
          <w:b/>
          <w:szCs w:val="24"/>
          <w:lang w:val="fr-FR"/>
        </w:rPr>
        <w:t>nc_trace_disp</w:t>
      </w:r>
      <w:proofErr w:type="spellEnd"/>
      <w:r w:rsidRPr="00B965D4">
        <w:rPr>
          <w:rFonts w:ascii="Times New Roman" w:hAnsi="Times New Roman" w:cs="Times New Roman"/>
          <w:szCs w:val="24"/>
          <w:lang w:val="fr-FR"/>
        </w:rPr>
        <w:t xml:space="preserve"> permet de vérifier la position de lâcher et les déplacements du flotteur.</w:t>
      </w:r>
    </w:p>
    <w:p w:rsidR="00A11B50" w:rsidRDefault="00A11B50" w:rsidP="00A11B50">
      <w:pPr>
        <w:spacing w:line="240" w:lineRule="auto"/>
        <w:rPr>
          <w:ins w:id="281" w:author="RANNOU Jean-Philippe" w:date="2015-06-24T11:16:00Z"/>
          <w:rFonts w:ascii="Times New Roman" w:hAnsi="Times New Roman" w:cs="Times New Roman"/>
          <w:szCs w:val="24"/>
          <w:lang w:val="fr-FR"/>
        </w:rPr>
      </w:pPr>
      <w:r w:rsidRPr="00B965D4">
        <w:rPr>
          <w:rFonts w:ascii="Times New Roman" w:hAnsi="Times New Roman" w:cs="Times New Roman"/>
          <w:szCs w:val="24"/>
          <w:lang w:val="fr-FR"/>
        </w:rPr>
        <w:t xml:space="preserve">L'outil </w:t>
      </w:r>
      <w:proofErr w:type="spellStart"/>
      <w:r w:rsidRPr="00B965D4">
        <w:rPr>
          <w:rFonts w:ascii="Times New Roman" w:hAnsi="Times New Roman" w:cs="Times New Roman"/>
          <w:b/>
          <w:szCs w:val="24"/>
          <w:lang w:val="fr-FR"/>
        </w:rPr>
        <w:t>nc_trace_param</w:t>
      </w:r>
      <w:proofErr w:type="spellEnd"/>
      <w:r w:rsidRPr="00B965D4">
        <w:rPr>
          <w:rFonts w:ascii="Times New Roman" w:hAnsi="Times New Roman" w:cs="Times New Roman"/>
          <w:szCs w:val="24"/>
          <w:lang w:val="fr-FR"/>
        </w:rPr>
        <w:t xml:space="preserve"> permet de vérifier les mesures des profils.</w:t>
      </w:r>
    </w:p>
    <w:p w:rsidR="00032BB1" w:rsidRDefault="00032BB1" w:rsidP="00A11B50">
      <w:pPr>
        <w:spacing w:line="240" w:lineRule="auto"/>
        <w:rPr>
          <w:ins w:id="282" w:author="RANNOU Jean-Philippe" w:date="2015-06-24T11:41:00Z"/>
          <w:rFonts w:ascii="Times New Roman" w:hAnsi="Times New Roman" w:cs="Times New Roman"/>
          <w:szCs w:val="24"/>
          <w:lang w:val="fr-FR"/>
        </w:rPr>
      </w:pPr>
      <w:ins w:id="283" w:author="RANNOU Jean-Philippe" w:date="2015-06-24T11:16:00Z">
        <w:r>
          <w:rPr>
            <w:rFonts w:ascii="Times New Roman" w:hAnsi="Times New Roman" w:cs="Times New Roman"/>
            <w:szCs w:val="24"/>
            <w:lang w:val="fr-FR"/>
          </w:rPr>
          <w:t xml:space="preserve">La correction de certaines </w:t>
        </w:r>
        <w:proofErr w:type="spellStart"/>
        <w:r>
          <w:rPr>
            <w:rFonts w:ascii="Times New Roman" w:hAnsi="Times New Roman" w:cs="Times New Roman"/>
            <w:szCs w:val="24"/>
            <w:lang w:val="fr-FR"/>
          </w:rPr>
          <w:t>méta-données</w:t>
        </w:r>
        <w:proofErr w:type="spellEnd"/>
        <w:r>
          <w:rPr>
            <w:rFonts w:ascii="Times New Roman" w:hAnsi="Times New Roman" w:cs="Times New Roman"/>
            <w:szCs w:val="24"/>
            <w:lang w:val="fr-FR"/>
          </w:rPr>
          <w:t xml:space="preserve"> </w:t>
        </w:r>
      </w:ins>
      <w:ins w:id="284" w:author="RANNOU Jean-Philippe" w:date="2015-06-24T11:17:00Z">
        <w:r>
          <w:rPr>
            <w:rFonts w:ascii="Times New Roman" w:hAnsi="Times New Roman" w:cs="Times New Roman"/>
            <w:szCs w:val="24"/>
            <w:lang w:val="fr-FR"/>
          </w:rPr>
          <w:t xml:space="preserve">peut </w:t>
        </w:r>
      </w:ins>
      <w:ins w:id="285" w:author="RANNOU Jean-Philippe" w:date="2015-06-24T11:16:00Z">
        <w:r>
          <w:rPr>
            <w:rFonts w:ascii="Times New Roman" w:hAnsi="Times New Roman" w:cs="Times New Roman"/>
            <w:szCs w:val="24"/>
            <w:lang w:val="fr-FR"/>
          </w:rPr>
          <w:t>nécessite</w:t>
        </w:r>
      </w:ins>
      <w:ins w:id="286" w:author="RANNOU Jean-Philippe" w:date="2015-06-24T11:17:00Z">
        <w:r>
          <w:rPr>
            <w:rFonts w:ascii="Times New Roman" w:hAnsi="Times New Roman" w:cs="Times New Roman"/>
            <w:szCs w:val="24"/>
            <w:lang w:val="fr-FR"/>
          </w:rPr>
          <w:t>r une mise à jour du fichier</w:t>
        </w:r>
      </w:ins>
      <w:ins w:id="287" w:author="RANNOU Jean-Philippe" w:date="2015-06-24T11:18:00Z">
        <w:r>
          <w:rPr>
            <w:rFonts w:ascii="Times New Roman" w:hAnsi="Times New Roman" w:cs="Times New Roman"/>
            <w:szCs w:val="24"/>
            <w:lang w:val="fr-FR"/>
          </w:rPr>
          <w:t xml:space="preserve"> </w:t>
        </w:r>
        <w:r w:rsidRPr="00B965D4">
          <w:rPr>
            <w:rFonts w:ascii="Times New Roman" w:hAnsi="Times New Roman" w:cs="Times New Roman"/>
            <w:b/>
            <w:i/>
            <w:szCs w:val="24"/>
            <w:lang w:val="fr-FR"/>
          </w:rPr>
          <w:t>_provor_floats_information_co.txt</w:t>
        </w:r>
        <w:r w:rsidRPr="00B965D4">
          <w:rPr>
            <w:rFonts w:ascii="Times New Roman" w:hAnsi="Times New Roman" w:cs="Times New Roman"/>
            <w:szCs w:val="24"/>
            <w:lang w:val="fr-FR"/>
          </w:rPr>
          <w:t>)</w:t>
        </w:r>
        <w:r>
          <w:rPr>
            <w:rFonts w:ascii="Times New Roman" w:hAnsi="Times New Roman" w:cs="Times New Roman"/>
            <w:szCs w:val="24"/>
            <w:lang w:val="fr-FR"/>
          </w:rPr>
          <w:t xml:space="preserve"> ou des fichiers JSON de </w:t>
        </w:r>
        <w:proofErr w:type="spellStart"/>
        <w:r>
          <w:rPr>
            <w:rFonts w:ascii="Times New Roman" w:hAnsi="Times New Roman" w:cs="Times New Roman"/>
            <w:szCs w:val="24"/>
            <w:lang w:val="fr-FR"/>
          </w:rPr>
          <w:t>méta-données</w:t>
        </w:r>
        <w:proofErr w:type="spellEnd"/>
        <w:r>
          <w:rPr>
            <w:rFonts w:ascii="Times New Roman" w:hAnsi="Times New Roman" w:cs="Times New Roman"/>
            <w:szCs w:val="24"/>
            <w:lang w:val="fr-FR"/>
          </w:rPr>
          <w:t>.</w:t>
        </w:r>
      </w:ins>
    </w:p>
    <w:p w:rsidR="009111F5" w:rsidRDefault="009111F5" w:rsidP="009111F5">
      <w:pPr>
        <w:pStyle w:val="Titre2"/>
        <w:rPr>
          <w:ins w:id="288" w:author="RANNOU Jean-Philippe" w:date="2015-06-24T11:42:00Z"/>
        </w:rPr>
        <w:pPrChange w:id="289" w:author="RANNOU Jean-Philippe" w:date="2015-06-24T11:43:00Z">
          <w:pPr>
            <w:spacing w:line="240" w:lineRule="auto"/>
          </w:pPr>
        </w:pPrChange>
      </w:pPr>
      <w:bookmarkStart w:id="290" w:name="_Ref422909923"/>
      <w:bookmarkStart w:id="291" w:name="_Toc422910747"/>
      <w:ins w:id="292" w:author="RANNOU Jean-Philippe" w:date="2015-06-24T11:42:00Z">
        <w:r>
          <w:t xml:space="preserve">Contrôle </w:t>
        </w:r>
      </w:ins>
      <w:ins w:id="293" w:author="RANNOU Jean-Philippe" w:date="2015-06-24T11:50:00Z">
        <w:r w:rsidR="00546FE2">
          <w:t>final</w:t>
        </w:r>
      </w:ins>
      <w:ins w:id="294" w:author="RANNOU Jean-Philippe" w:date="2015-06-24T11:42:00Z">
        <w:r>
          <w:t xml:space="preserve"> des données décodées</w:t>
        </w:r>
        <w:bookmarkEnd w:id="290"/>
        <w:bookmarkEnd w:id="291"/>
      </w:ins>
    </w:p>
    <w:p w:rsidR="009111F5" w:rsidRDefault="009111F5" w:rsidP="00A11B50">
      <w:pPr>
        <w:spacing w:line="240" w:lineRule="auto"/>
        <w:rPr>
          <w:ins w:id="295" w:author="RANNOU Jean-Philippe" w:date="2015-06-24T11:45:00Z"/>
          <w:rFonts w:ascii="Times New Roman" w:hAnsi="Times New Roman" w:cs="Times New Roman"/>
          <w:szCs w:val="24"/>
          <w:lang w:val="fr-FR"/>
        </w:rPr>
      </w:pPr>
      <w:ins w:id="296" w:author="RANNOU Jean-Philippe" w:date="2015-06-24T11:42:00Z">
        <w:r>
          <w:rPr>
            <w:rFonts w:ascii="Times New Roman" w:hAnsi="Times New Roman" w:cs="Times New Roman"/>
            <w:szCs w:val="24"/>
            <w:lang w:val="fr-FR"/>
          </w:rPr>
          <w:t xml:space="preserve">Le </w:t>
        </w:r>
      </w:ins>
      <w:ins w:id="297" w:author="RANNOU Jean-Philippe" w:date="2015-06-24T11:43:00Z">
        <w:r>
          <w:rPr>
            <w:rFonts w:ascii="Times New Roman" w:hAnsi="Times New Roman" w:cs="Times New Roman"/>
            <w:szCs w:val="24"/>
            <w:lang w:val="fr-FR"/>
          </w:rPr>
          <w:t xml:space="preserve">dernier contrôle </w:t>
        </w:r>
        <w:r w:rsidR="00546FE2">
          <w:rPr>
            <w:rFonts w:ascii="Times New Roman" w:hAnsi="Times New Roman" w:cs="Times New Roman"/>
            <w:szCs w:val="24"/>
            <w:lang w:val="fr-FR"/>
          </w:rPr>
          <w:t>à appliquer</w:t>
        </w:r>
        <w:r>
          <w:rPr>
            <w:rFonts w:ascii="Times New Roman" w:hAnsi="Times New Roman" w:cs="Times New Roman"/>
            <w:szCs w:val="24"/>
            <w:lang w:val="fr-FR"/>
          </w:rPr>
          <w:t xml:space="preserve"> aux fichiers </w:t>
        </w:r>
        <w:proofErr w:type="spellStart"/>
        <w:r>
          <w:rPr>
            <w:rFonts w:ascii="Times New Roman" w:hAnsi="Times New Roman" w:cs="Times New Roman"/>
            <w:szCs w:val="24"/>
            <w:lang w:val="fr-FR"/>
          </w:rPr>
          <w:t>NetCDF</w:t>
        </w:r>
        <w:proofErr w:type="spellEnd"/>
        <w:r w:rsidR="00546FE2">
          <w:rPr>
            <w:rFonts w:ascii="Times New Roman" w:hAnsi="Times New Roman" w:cs="Times New Roman"/>
            <w:szCs w:val="24"/>
            <w:lang w:val="fr-FR"/>
          </w:rPr>
          <w:t xml:space="preserve"> </w:t>
        </w:r>
      </w:ins>
      <w:ins w:id="298" w:author="RANNOU Jean-Philippe" w:date="2015-06-24T11:47:00Z">
        <w:r w:rsidR="00546FE2">
          <w:rPr>
            <w:rFonts w:ascii="Times New Roman" w:hAnsi="Times New Roman" w:cs="Times New Roman"/>
            <w:szCs w:val="24"/>
            <w:lang w:val="fr-FR"/>
          </w:rPr>
          <w:t>produits</w:t>
        </w:r>
      </w:ins>
      <w:ins w:id="299" w:author="RANNOU Jean-Philippe" w:date="2015-06-24T11:44:00Z">
        <w:r w:rsidR="00546FE2">
          <w:rPr>
            <w:rFonts w:ascii="Times New Roman" w:hAnsi="Times New Roman" w:cs="Times New Roman"/>
            <w:szCs w:val="24"/>
            <w:lang w:val="fr-FR"/>
          </w:rPr>
          <w:t xml:space="preserve"> </w:t>
        </w:r>
      </w:ins>
      <w:ins w:id="300" w:author="RANNOU Jean-Philippe" w:date="2015-06-24T11:43:00Z">
        <w:r w:rsidR="00546FE2">
          <w:rPr>
            <w:rFonts w:ascii="Times New Roman" w:hAnsi="Times New Roman" w:cs="Times New Roman"/>
            <w:szCs w:val="24"/>
            <w:lang w:val="fr-FR"/>
          </w:rPr>
          <w:t xml:space="preserve">concerne </w:t>
        </w:r>
      </w:ins>
      <w:ins w:id="301" w:author="RANNOU Jean-Philippe" w:date="2015-06-24T11:44:00Z">
        <w:r w:rsidR="00546FE2">
          <w:rPr>
            <w:rFonts w:ascii="Times New Roman" w:hAnsi="Times New Roman" w:cs="Times New Roman"/>
            <w:szCs w:val="24"/>
            <w:lang w:val="fr-FR"/>
          </w:rPr>
          <w:t xml:space="preserve">le passage des contrôles du </w:t>
        </w:r>
        <w:proofErr w:type="spellStart"/>
        <w:r w:rsidR="00546FE2">
          <w:rPr>
            <w:rFonts w:ascii="Times New Roman" w:hAnsi="Times New Roman" w:cs="Times New Roman"/>
            <w:szCs w:val="24"/>
            <w:lang w:val="fr-FR"/>
          </w:rPr>
          <w:t>checker</w:t>
        </w:r>
        <w:proofErr w:type="spellEnd"/>
        <w:r w:rsidR="00546FE2">
          <w:rPr>
            <w:rFonts w:ascii="Times New Roman" w:hAnsi="Times New Roman" w:cs="Times New Roman"/>
            <w:szCs w:val="24"/>
            <w:lang w:val="fr-FR"/>
          </w:rPr>
          <w:t xml:space="preserve"> du GDAC </w:t>
        </w:r>
        <w:proofErr w:type="spellStart"/>
        <w:r w:rsidR="00546FE2">
          <w:rPr>
            <w:rFonts w:ascii="Times New Roman" w:hAnsi="Times New Roman" w:cs="Times New Roman"/>
            <w:szCs w:val="24"/>
            <w:lang w:val="fr-FR"/>
          </w:rPr>
          <w:t>Argo</w:t>
        </w:r>
        <w:proofErr w:type="spellEnd"/>
        <w:r w:rsidR="00546FE2">
          <w:rPr>
            <w:rFonts w:ascii="Times New Roman" w:hAnsi="Times New Roman" w:cs="Times New Roman"/>
            <w:szCs w:val="24"/>
            <w:lang w:val="fr-FR"/>
          </w:rPr>
          <w:t>.</w:t>
        </w:r>
      </w:ins>
    </w:p>
    <w:p w:rsidR="00546FE2" w:rsidRDefault="00546FE2" w:rsidP="00546FE2">
      <w:pPr>
        <w:spacing w:line="240" w:lineRule="auto"/>
        <w:rPr>
          <w:ins w:id="302" w:author="RANNOU Jean-Philippe" w:date="2015-06-24T11:46:00Z"/>
          <w:rFonts w:ascii="Times New Roman" w:hAnsi="Times New Roman" w:cs="Times New Roman"/>
          <w:szCs w:val="24"/>
          <w:lang w:val="fr-FR"/>
        </w:rPr>
      </w:pPr>
      <w:ins w:id="303" w:author="RANNOU Jean-Philippe" w:date="2015-06-24T11:45:00Z">
        <w:r>
          <w:rPr>
            <w:rFonts w:ascii="Times New Roman" w:hAnsi="Times New Roman" w:cs="Times New Roman"/>
            <w:szCs w:val="24"/>
            <w:lang w:val="fr-FR"/>
          </w:rPr>
          <w:t xml:space="preserve">Ceci est effectué avec l’outil </w:t>
        </w:r>
        <w:proofErr w:type="spellStart"/>
        <w:r w:rsidRPr="00546FE2">
          <w:rPr>
            <w:rFonts w:ascii="Times New Roman" w:hAnsi="Times New Roman" w:cs="Times New Roman"/>
            <w:b/>
            <w:szCs w:val="24"/>
            <w:lang w:val="fr-FR"/>
            <w:rPrChange w:id="304" w:author="RANNOU Jean-Philippe" w:date="2015-06-24T11:47:00Z">
              <w:rPr>
                <w:rFonts w:ascii="Times New Roman" w:hAnsi="Times New Roman" w:cs="Times New Roman"/>
                <w:szCs w:val="24"/>
                <w:lang w:val="fr-FR"/>
              </w:rPr>
            </w:rPrChange>
          </w:rPr>
          <w:t>nc_check_file_format</w:t>
        </w:r>
      </w:ins>
      <w:proofErr w:type="spellEnd"/>
      <w:ins w:id="305" w:author="RANNOU Jean-Philippe" w:date="2015-06-24T11:46:00Z">
        <w:r>
          <w:rPr>
            <w:rFonts w:ascii="Times New Roman" w:hAnsi="Times New Roman" w:cs="Times New Roman"/>
            <w:szCs w:val="24"/>
            <w:lang w:val="fr-FR"/>
          </w:rPr>
          <w:t xml:space="preserve"> en</w:t>
        </w:r>
      </w:ins>
      <w:ins w:id="306" w:author="RANNOU Jean-Philippe" w:date="2015-06-24T11:45:00Z">
        <w:r>
          <w:rPr>
            <w:rFonts w:ascii="Times New Roman" w:hAnsi="Times New Roman" w:cs="Times New Roman"/>
            <w:szCs w:val="24"/>
            <w:lang w:val="fr-FR"/>
          </w:rPr>
          <w:t xml:space="preserve"> s’assura</w:t>
        </w:r>
      </w:ins>
      <w:ins w:id="307" w:author="RANNOU Jean-Philippe" w:date="2015-06-24T11:46:00Z">
        <w:r>
          <w:rPr>
            <w:rFonts w:ascii="Times New Roman" w:hAnsi="Times New Roman" w:cs="Times New Roman"/>
            <w:szCs w:val="24"/>
            <w:lang w:val="fr-FR"/>
          </w:rPr>
          <w:t>nt</w:t>
        </w:r>
      </w:ins>
      <w:ins w:id="308" w:author="RANNOU Jean-Philippe" w:date="2015-06-24T11:45:00Z">
        <w:r>
          <w:rPr>
            <w:rFonts w:ascii="Times New Roman" w:hAnsi="Times New Roman" w:cs="Times New Roman"/>
            <w:szCs w:val="24"/>
            <w:lang w:val="fr-FR"/>
          </w:rPr>
          <w:t xml:space="preserve"> au pr</w:t>
        </w:r>
      </w:ins>
      <w:ins w:id="309" w:author="RANNOU Jean-Philippe" w:date="2015-06-24T11:46:00Z">
        <w:r>
          <w:rPr>
            <w:rFonts w:ascii="Times New Roman" w:hAnsi="Times New Roman" w:cs="Times New Roman"/>
            <w:szCs w:val="24"/>
            <w:lang w:val="fr-FR"/>
          </w:rPr>
          <w:t>éalable que </w:t>
        </w:r>
      </w:ins>
      <w:ins w:id="310" w:author="RANNOU Jean-Philippe" w:date="2015-06-24T11:47:00Z">
        <w:r>
          <w:rPr>
            <w:rFonts w:ascii="Times New Roman" w:hAnsi="Times New Roman" w:cs="Times New Roman"/>
            <w:szCs w:val="24"/>
            <w:lang w:val="fr-FR"/>
          </w:rPr>
          <w:t xml:space="preserve">la version utilisée du </w:t>
        </w:r>
        <w:proofErr w:type="spellStart"/>
        <w:r>
          <w:rPr>
            <w:rFonts w:ascii="Times New Roman" w:hAnsi="Times New Roman" w:cs="Times New Roman"/>
            <w:szCs w:val="24"/>
            <w:lang w:val="fr-FR"/>
          </w:rPr>
          <w:t>checker</w:t>
        </w:r>
        <w:proofErr w:type="spellEnd"/>
        <w:r>
          <w:rPr>
            <w:rFonts w:ascii="Times New Roman" w:hAnsi="Times New Roman" w:cs="Times New Roman"/>
            <w:szCs w:val="24"/>
            <w:lang w:val="fr-FR"/>
          </w:rPr>
          <w:t xml:space="preserve"> est à jour.</w:t>
        </w:r>
      </w:ins>
    </w:p>
    <w:p w:rsidR="00546FE2" w:rsidRDefault="00546FE2">
      <w:pPr>
        <w:rPr>
          <w:ins w:id="311" w:author="RANNOU Jean-Philippe" w:date="2015-06-24T11:51:00Z"/>
          <w:rFonts w:ascii="Arial" w:eastAsia="Times New Roman" w:hAnsi="Arial" w:cs="Times New Roman"/>
          <w:b/>
          <w:smallCaps/>
          <w:kern w:val="28"/>
          <w:sz w:val="36"/>
          <w:szCs w:val="20"/>
          <w:lang w:val="fr-FR" w:eastAsia="fr-FR"/>
        </w:rPr>
      </w:pPr>
      <w:ins w:id="312" w:author="RANNOU Jean-Philippe" w:date="2015-06-24T11:51:00Z">
        <w:r>
          <w:rPr>
            <w:lang w:val="fr-FR"/>
          </w:rPr>
          <w:br w:type="page"/>
        </w:r>
      </w:ins>
    </w:p>
    <w:p w:rsidR="009817E9" w:rsidRDefault="009817E9" w:rsidP="009817E9">
      <w:pPr>
        <w:pStyle w:val="Titre1"/>
        <w:rPr>
          <w:ins w:id="313" w:author="RANNOU Jean-Philippe" w:date="2015-06-24T11:19:00Z"/>
          <w:lang w:val="fr-FR"/>
        </w:rPr>
        <w:pPrChange w:id="314" w:author="RANNOU Jean-Philippe" w:date="2015-06-24T11:31:00Z">
          <w:pPr>
            <w:spacing w:line="240" w:lineRule="auto"/>
          </w:pPr>
        </w:pPrChange>
      </w:pPr>
      <w:bookmarkStart w:id="315" w:name="_Toc422910748"/>
      <w:ins w:id="316" w:author="RANNOU Jean-Philippe" w:date="2015-06-24T11:31:00Z">
        <w:r>
          <w:rPr>
            <w:lang w:val="fr-FR"/>
          </w:rPr>
          <w:lastRenderedPageBreak/>
          <w:t>Finalisation de la déclaration</w:t>
        </w:r>
      </w:ins>
      <w:ins w:id="317" w:author="RANNOU Jean-Philippe" w:date="2015-06-24T11:51:00Z">
        <w:r w:rsidR="00546FE2">
          <w:rPr>
            <w:lang w:val="fr-FR"/>
          </w:rPr>
          <w:t xml:space="preserve"> des flotteurs</w:t>
        </w:r>
      </w:ins>
      <w:bookmarkEnd w:id="315"/>
    </w:p>
    <w:p w:rsidR="005C4191" w:rsidRDefault="005C4191" w:rsidP="005C4191">
      <w:pPr>
        <w:pStyle w:val="Titre2"/>
        <w:rPr>
          <w:ins w:id="318" w:author="RANNOU Jean-Philippe" w:date="2015-06-24T11:19:00Z"/>
        </w:rPr>
        <w:pPrChange w:id="319" w:author="RANNOU Jean-Philippe" w:date="2015-06-24T11:20:00Z">
          <w:pPr>
            <w:spacing w:line="240" w:lineRule="auto"/>
          </w:pPr>
        </w:pPrChange>
      </w:pPr>
      <w:bookmarkStart w:id="320" w:name="_Toc422910749"/>
      <w:ins w:id="321" w:author="RANNOU Jean-Philippe" w:date="2015-06-24T11:19:00Z">
        <w:r>
          <w:t>Génération des fichiers JSON d</w:t>
        </w:r>
      </w:ins>
      <w:ins w:id="322" w:author="RANNOU Jean-Philippe" w:date="2015-06-24T11:20:00Z">
        <w:r>
          <w:t>’</w:t>
        </w:r>
      </w:ins>
      <w:ins w:id="323" w:author="RANNOU Jean-Philippe" w:date="2015-06-24T11:19:00Z">
        <w:r>
          <w:t>information</w:t>
        </w:r>
        <w:bookmarkEnd w:id="320"/>
      </w:ins>
    </w:p>
    <w:p w:rsidR="005C4191" w:rsidRDefault="005C4191" w:rsidP="00A11B50">
      <w:pPr>
        <w:spacing w:line="240" w:lineRule="auto"/>
        <w:rPr>
          <w:ins w:id="324" w:author="RANNOU Jean-Philippe" w:date="2015-06-24T11:24:00Z"/>
          <w:rFonts w:ascii="Times New Roman" w:hAnsi="Times New Roman" w:cs="Times New Roman"/>
          <w:szCs w:val="24"/>
          <w:lang w:val="fr-FR"/>
        </w:rPr>
      </w:pPr>
      <w:ins w:id="325" w:author="RANNOU Jean-Philippe" w:date="2015-06-24T11:20:00Z">
        <w:r>
          <w:rPr>
            <w:rFonts w:ascii="Times New Roman" w:hAnsi="Times New Roman" w:cs="Times New Roman"/>
            <w:szCs w:val="24"/>
            <w:lang w:val="fr-FR"/>
          </w:rPr>
          <w:t>L</w:t>
        </w:r>
      </w:ins>
      <w:ins w:id="326" w:author="RANNOU Jean-Philippe" w:date="2015-06-24T11:21:00Z">
        <w:r>
          <w:rPr>
            <w:rFonts w:ascii="Times New Roman" w:hAnsi="Times New Roman" w:cs="Times New Roman"/>
            <w:szCs w:val="24"/>
            <w:lang w:val="fr-FR"/>
          </w:rPr>
          <w:t xml:space="preserve">es versions </w:t>
        </w:r>
        <w:r w:rsidR="008978EA">
          <w:rPr>
            <w:rFonts w:ascii="Times New Roman" w:hAnsi="Times New Roman" w:cs="Times New Roman"/>
            <w:b/>
            <w:szCs w:val="24"/>
            <w:lang w:val="fr-FR"/>
          </w:rPr>
          <w:t>decode_provor_2_</w:t>
        </w:r>
      </w:ins>
      <w:ins w:id="327" w:author="RANNOU Jean-Philippe" w:date="2015-06-24T11:22:00Z">
        <w:r w:rsidR="008978EA">
          <w:rPr>
            <w:rFonts w:ascii="Times New Roman" w:hAnsi="Times New Roman" w:cs="Times New Roman"/>
            <w:b/>
            <w:szCs w:val="24"/>
            <w:lang w:val="fr-FR"/>
          </w:rPr>
          <w:t>nc_rt</w:t>
        </w:r>
      </w:ins>
      <w:ins w:id="328" w:author="RANNOU Jean-Philippe" w:date="2015-06-24T11:21:00Z">
        <w:r w:rsidRPr="00B965D4">
          <w:rPr>
            <w:rFonts w:ascii="Times New Roman" w:hAnsi="Times New Roman" w:cs="Times New Roman"/>
            <w:szCs w:val="24"/>
            <w:lang w:val="fr-FR"/>
          </w:rPr>
          <w:t xml:space="preserve"> et </w:t>
        </w:r>
        <w:r w:rsidRPr="00B965D4">
          <w:rPr>
            <w:rFonts w:ascii="Times New Roman" w:hAnsi="Times New Roman" w:cs="Times New Roman"/>
            <w:b/>
            <w:szCs w:val="24"/>
            <w:lang w:val="fr-FR"/>
          </w:rPr>
          <w:t>decode_provor_2_nc</w:t>
        </w:r>
      </w:ins>
      <w:ins w:id="329" w:author="RANNOU Jean-Philippe" w:date="2015-06-24T11:22:00Z">
        <w:r w:rsidR="008978EA">
          <w:rPr>
            <w:rFonts w:ascii="Times New Roman" w:hAnsi="Times New Roman" w:cs="Times New Roman"/>
            <w:b/>
            <w:szCs w:val="24"/>
            <w:lang w:val="fr-FR"/>
          </w:rPr>
          <w:t>_dm</w:t>
        </w:r>
      </w:ins>
      <w:ins w:id="330" w:author="RANNOU Jean-Philippe" w:date="2015-06-24T11:23:00Z">
        <w:r w:rsidR="008978EA">
          <w:rPr>
            <w:rFonts w:ascii="Times New Roman" w:hAnsi="Times New Roman" w:cs="Times New Roman"/>
            <w:szCs w:val="24"/>
            <w:lang w:val="fr-FR"/>
          </w:rPr>
          <w:t xml:space="preserve"> </w:t>
        </w:r>
      </w:ins>
      <w:ins w:id="331" w:author="RANNOU Jean-Philippe" w:date="2015-06-24T11:21:00Z">
        <w:r>
          <w:rPr>
            <w:rFonts w:ascii="Times New Roman" w:hAnsi="Times New Roman" w:cs="Times New Roman"/>
            <w:szCs w:val="24"/>
            <w:lang w:val="fr-FR"/>
          </w:rPr>
          <w:t>du décodeur sont utilisées en exploitation</w:t>
        </w:r>
      </w:ins>
      <w:ins w:id="332" w:author="RANNOU Jean-Philippe" w:date="2015-06-24T11:23:00Z">
        <w:r w:rsidR="008978EA">
          <w:rPr>
            <w:rFonts w:ascii="Times New Roman" w:hAnsi="Times New Roman" w:cs="Times New Roman"/>
            <w:szCs w:val="24"/>
            <w:lang w:val="fr-FR"/>
          </w:rPr>
          <w:t xml:space="preserve"> pour assurer le décodage </w:t>
        </w:r>
        <w:r w:rsidR="008978EA">
          <w:rPr>
            <w:rFonts w:ascii="Times New Roman" w:hAnsi="Times New Roman" w:cs="Times New Roman"/>
            <w:szCs w:val="24"/>
            <w:lang w:val="fr-FR"/>
          </w:rPr>
          <w:t xml:space="preserve">‘temps réel’ </w:t>
        </w:r>
        <w:r w:rsidR="008978EA">
          <w:rPr>
            <w:rFonts w:ascii="Times New Roman" w:hAnsi="Times New Roman" w:cs="Times New Roman"/>
            <w:szCs w:val="24"/>
            <w:lang w:val="fr-FR"/>
          </w:rPr>
          <w:t>des données</w:t>
        </w:r>
      </w:ins>
      <w:ins w:id="333" w:author="RANNOU Jean-Philippe" w:date="2015-06-24T11:24:00Z">
        <w:r w:rsidR="008978EA">
          <w:rPr>
            <w:rFonts w:ascii="Times New Roman" w:hAnsi="Times New Roman" w:cs="Times New Roman"/>
            <w:szCs w:val="24"/>
            <w:lang w:val="fr-FR"/>
          </w:rPr>
          <w:t xml:space="preserve"> arrivant à Coriolis.</w:t>
        </w:r>
      </w:ins>
    </w:p>
    <w:p w:rsidR="008978EA" w:rsidRDefault="008978EA" w:rsidP="00A11B50">
      <w:pPr>
        <w:spacing w:line="240" w:lineRule="auto"/>
        <w:rPr>
          <w:ins w:id="334" w:author="RANNOU Jean-Philippe" w:date="2015-06-24T11:30:00Z"/>
          <w:rFonts w:ascii="Times New Roman" w:hAnsi="Times New Roman" w:cs="Times New Roman"/>
          <w:szCs w:val="24"/>
          <w:lang w:val="fr-FR"/>
        </w:rPr>
      </w:pPr>
      <w:ins w:id="335" w:author="RANNOU Jean-Philippe" w:date="2015-06-24T11:24:00Z">
        <w:r>
          <w:rPr>
            <w:rFonts w:ascii="Times New Roman" w:hAnsi="Times New Roman" w:cs="Times New Roman"/>
            <w:szCs w:val="24"/>
            <w:lang w:val="fr-FR"/>
          </w:rPr>
          <w:t xml:space="preserve">Ces décodeurs n’utilisent pas le fichier </w:t>
        </w:r>
      </w:ins>
      <w:ins w:id="336" w:author="RANNOU Jean-Philippe" w:date="2015-06-24T11:25:00Z">
        <w:r w:rsidRPr="00B965D4">
          <w:rPr>
            <w:rFonts w:ascii="Times New Roman" w:hAnsi="Times New Roman" w:cs="Times New Roman"/>
            <w:b/>
            <w:i/>
            <w:szCs w:val="24"/>
            <w:lang w:val="fr-FR"/>
          </w:rPr>
          <w:t>_provor_floats_information_co.txt</w:t>
        </w:r>
        <w:r>
          <w:rPr>
            <w:rFonts w:ascii="Times New Roman" w:hAnsi="Times New Roman" w:cs="Times New Roman"/>
            <w:szCs w:val="24"/>
            <w:lang w:val="fr-FR"/>
          </w:rPr>
          <w:t xml:space="preserve">  </w:t>
        </w:r>
      </w:ins>
      <w:ins w:id="337" w:author="RANNOU Jean-Philippe" w:date="2015-06-24T11:24:00Z">
        <w:r>
          <w:rPr>
            <w:rFonts w:ascii="Times New Roman" w:hAnsi="Times New Roman" w:cs="Times New Roman"/>
            <w:szCs w:val="24"/>
            <w:lang w:val="fr-FR"/>
          </w:rPr>
          <w:t>mais des fichiers JSON d</w:t>
        </w:r>
      </w:ins>
      <w:ins w:id="338" w:author="RANNOU Jean-Philippe" w:date="2015-06-24T11:25:00Z">
        <w:r>
          <w:rPr>
            <w:rFonts w:ascii="Times New Roman" w:hAnsi="Times New Roman" w:cs="Times New Roman"/>
            <w:szCs w:val="24"/>
            <w:lang w:val="fr-FR"/>
          </w:rPr>
          <w:t>’information spécifique</w:t>
        </w:r>
      </w:ins>
      <w:ins w:id="339" w:author="RANNOU Jean-Philippe" w:date="2015-06-24T11:26:00Z">
        <w:r>
          <w:rPr>
            <w:rFonts w:ascii="Times New Roman" w:hAnsi="Times New Roman" w:cs="Times New Roman"/>
            <w:szCs w:val="24"/>
            <w:lang w:val="fr-FR"/>
          </w:rPr>
          <w:t>s</w:t>
        </w:r>
      </w:ins>
      <w:ins w:id="340" w:author="RANNOU Jean-Philippe" w:date="2015-06-24T11:25:00Z">
        <w:r>
          <w:rPr>
            <w:rFonts w:ascii="Times New Roman" w:hAnsi="Times New Roman" w:cs="Times New Roman"/>
            <w:szCs w:val="24"/>
            <w:lang w:val="fr-FR"/>
          </w:rPr>
          <w:t xml:space="preserve"> à chaque flotteur.</w:t>
        </w:r>
      </w:ins>
      <w:ins w:id="341" w:author="RANNOU Jean-Philippe" w:date="2015-06-24T11:26:00Z">
        <w:r>
          <w:rPr>
            <w:rFonts w:ascii="Times New Roman" w:hAnsi="Times New Roman" w:cs="Times New Roman"/>
            <w:szCs w:val="24"/>
            <w:lang w:val="fr-FR"/>
          </w:rPr>
          <w:t xml:space="preserve"> L’outil </w:t>
        </w:r>
        <w:proofErr w:type="spellStart"/>
        <w:r w:rsidRPr="009817E9">
          <w:rPr>
            <w:rFonts w:ascii="Times New Roman" w:hAnsi="Times New Roman" w:cs="Times New Roman"/>
            <w:b/>
            <w:szCs w:val="24"/>
            <w:lang w:val="fr-FR"/>
            <w:rPrChange w:id="342" w:author="RANNOU Jean-Philippe" w:date="2015-06-24T11:30:00Z">
              <w:rPr>
                <w:rFonts w:ascii="Times New Roman" w:hAnsi="Times New Roman" w:cs="Times New Roman"/>
                <w:szCs w:val="24"/>
                <w:lang w:val="fr-FR"/>
              </w:rPr>
            </w:rPrChange>
          </w:rPr>
          <w:t>generate_json_float_info</w:t>
        </w:r>
        <w:proofErr w:type="spellEnd"/>
        <w:r>
          <w:rPr>
            <w:rFonts w:ascii="Times New Roman" w:hAnsi="Times New Roman" w:cs="Times New Roman"/>
            <w:szCs w:val="24"/>
            <w:lang w:val="fr-FR"/>
          </w:rPr>
          <w:t xml:space="preserve"> permet de générer, à partir d’un fichier</w:t>
        </w:r>
      </w:ins>
      <w:ins w:id="343" w:author="RANNOU Jean-Philippe" w:date="2015-06-24T11:27:00Z">
        <w:r>
          <w:rPr>
            <w:rFonts w:ascii="Times New Roman" w:hAnsi="Times New Roman" w:cs="Times New Roman"/>
            <w:szCs w:val="24"/>
            <w:lang w:val="fr-FR"/>
          </w:rPr>
          <w:t xml:space="preserve"> </w:t>
        </w:r>
        <w:r>
          <w:rPr>
            <w:rFonts w:ascii="Times New Roman" w:hAnsi="Times New Roman" w:cs="Times New Roman"/>
            <w:b/>
            <w:i/>
            <w:szCs w:val="24"/>
            <w:lang w:val="fr-FR"/>
          </w:rPr>
          <w:t>_provor_floats_info.txt</w:t>
        </w:r>
        <w:r>
          <w:rPr>
            <w:rFonts w:ascii="Times New Roman" w:hAnsi="Times New Roman" w:cs="Times New Roman"/>
            <w:b/>
            <w:szCs w:val="24"/>
            <w:lang w:val="fr-FR"/>
          </w:rPr>
          <w:t xml:space="preserve"> (</w:t>
        </w:r>
        <w:r>
          <w:rPr>
            <w:rFonts w:ascii="Times New Roman" w:hAnsi="Times New Roman" w:cs="Times New Roman"/>
            <w:szCs w:val="24"/>
            <w:lang w:val="fr-FR"/>
          </w:rPr>
          <w:t xml:space="preserve">obtenu en copiant les colonnes </w:t>
        </w:r>
      </w:ins>
      <w:ins w:id="344" w:author="RANNOU Jean-Philippe" w:date="2015-06-24T11:28:00Z">
        <w:r>
          <w:rPr>
            <w:rFonts w:ascii="Times New Roman" w:hAnsi="Times New Roman" w:cs="Times New Roman"/>
            <w:szCs w:val="24"/>
            <w:lang w:val="fr-FR"/>
          </w:rPr>
          <w:t xml:space="preserve">« A » à « N » du fichier </w:t>
        </w:r>
      </w:ins>
      <w:ins w:id="345" w:author="RANNOU Jean-Philippe" w:date="2015-06-24T11:27:00Z">
        <w:r>
          <w:rPr>
            <w:rFonts w:ascii="Times New Roman" w:hAnsi="Times New Roman" w:cs="Times New Roman"/>
            <w:szCs w:val="24"/>
            <w:lang w:val="fr-FR"/>
          </w:rPr>
          <w:t xml:space="preserve"> </w:t>
        </w:r>
      </w:ins>
      <w:ins w:id="346" w:author="RANNOU Jean-Philippe" w:date="2015-06-24T11:29:00Z">
        <w:r w:rsidRPr="00B965D4">
          <w:rPr>
            <w:rFonts w:ascii="Times New Roman" w:hAnsi="Times New Roman" w:cs="Times New Roman"/>
            <w:b/>
            <w:i/>
            <w:szCs w:val="24"/>
            <w:lang w:val="fr-FR"/>
          </w:rPr>
          <w:t>_</w:t>
        </w:r>
        <w:r>
          <w:rPr>
            <w:rFonts w:ascii="Times New Roman" w:hAnsi="Times New Roman" w:cs="Times New Roman"/>
            <w:b/>
            <w:i/>
            <w:szCs w:val="24"/>
            <w:lang w:val="fr-FR"/>
          </w:rPr>
          <w:t>provor_floats_information_co.</w:t>
        </w:r>
        <w:r w:rsidR="009817E9">
          <w:rPr>
            <w:rFonts w:ascii="Times New Roman" w:hAnsi="Times New Roman" w:cs="Times New Roman"/>
            <w:b/>
            <w:i/>
            <w:szCs w:val="24"/>
            <w:lang w:val="fr-FR"/>
          </w:rPr>
          <w:t>xls</w:t>
        </w:r>
        <w:r w:rsidR="009817E9">
          <w:rPr>
            <w:rFonts w:ascii="Times New Roman" w:hAnsi="Times New Roman" w:cs="Times New Roman"/>
            <w:szCs w:val="24"/>
            <w:lang w:val="fr-FR"/>
          </w:rPr>
          <w:t>)</w:t>
        </w:r>
      </w:ins>
      <w:ins w:id="347" w:author="RANNOU Jean-Philippe" w:date="2015-06-24T11:30:00Z">
        <w:r w:rsidR="009817E9">
          <w:rPr>
            <w:rFonts w:ascii="Times New Roman" w:hAnsi="Times New Roman" w:cs="Times New Roman"/>
            <w:szCs w:val="24"/>
            <w:lang w:val="fr-FR"/>
          </w:rPr>
          <w:t>, les fichiers JSON d’information</w:t>
        </w:r>
      </w:ins>
      <w:ins w:id="348" w:author="RANNOU Jean-Philippe" w:date="2015-06-24T11:53:00Z">
        <w:r w:rsidR="00546FE2">
          <w:rPr>
            <w:rFonts w:ascii="Times New Roman" w:hAnsi="Times New Roman" w:cs="Times New Roman"/>
            <w:szCs w:val="24"/>
            <w:lang w:val="fr-FR"/>
          </w:rPr>
          <w:t xml:space="preserve"> (un fichier JSON est généré pour chaque ligne du fichier d’entrée)</w:t>
        </w:r>
      </w:ins>
      <w:ins w:id="349" w:author="RANNOU Jean-Philippe" w:date="2015-06-24T11:30:00Z">
        <w:r w:rsidR="009817E9">
          <w:rPr>
            <w:rFonts w:ascii="Times New Roman" w:hAnsi="Times New Roman" w:cs="Times New Roman"/>
            <w:szCs w:val="24"/>
            <w:lang w:val="fr-FR"/>
          </w:rPr>
          <w:t>.</w:t>
        </w:r>
      </w:ins>
    </w:p>
    <w:p w:rsidR="009817E9" w:rsidRDefault="009817E9" w:rsidP="009111F5">
      <w:pPr>
        <w:pStyle w:val="Titre2"/>
        <w:rPr>
          <w:ins w:id="350" w:author="RANNOU Jean-Philippe" w:date="2015-06-24T11:33:00Z"/>
        </w:rPr>
        <w:pPrChange w:id="351" w:author="RANNOU Jean-Philippe" w:date="2015-06-24T11:34:00Z">
          <w:pPr>
            <w:spacing w:line="240" w:lineRule="auto"/>
          </w:pPr>
        </w:pPrChange>
      </w:pPr>
      <w:bookmarkStart w:id="352" w:name="_Toc422910750"/>
      <w:ins w:id="353" w:author="RANNOU Jean-Philippe" w:date="2015-06-24T11:32:00Z">
        <w:r>
          <w:t>Copie des fichiers vers l’espace d’exploitation</w:t>
        </w:r>
      </w:ins>
      <w:bookmarkEnd w:id="352"/>
    </w:p>
    <w:p w:rsidR="009111F5" w:rsidRDefault="009111F5" w:rsidP="00A11B50">
      <w:pPr>
        <w:spacing w:line="240" w:lineRule="auto"/>
        <w:rPr>
          <w:ins w:id="354" w:author="RANNOU Jean-Philippe" w:date="2015-06-24T11:37:00Z"/>
          <w:rFonts w:ascii="Times New Roman" w:hAnsi="Times New Roman" w:cs="Times New Roman"/>
          <w:szCs w:val="24"/>
          <w:lang w:val="fr-FR"/>
        </w:rPr>
      </w:pPr>
      <w:ins w:id="355" w:author="RANNOU Jean-Philippe" w:date="2015-06-24T11:35:00Z">
        <w:r>
          <w:rPr>
            <w:rFonts w:ascii="Times New Roman" w:hAnsi="Times New Roman" w:cs="Times New Roman"/>
            <w:szCs w:val="24"/>
            <w:lang w:val="fr-FR"/>
          </w:rPr>
          <w:t>Rappelons</w:t>
        </w:r>
      </w:ins>
      <w:ins w:id="356" w:author="RANNOU Jean-Philippe" w:date="2015-06-24T11:37:00Z">
        <w:r>
          <w:rPr>
            <w:rFonts w:ascii="Times New Roman" w:hAnsi="Times New Roman" w:cs="Times New Roman"/>
            <w:szCs w:val="24"/>
            <w:lang w:val="fr-FR"/>
          </w:rPr>
          <w:t> :</w:t>
        </w:r>
      </w:ins>
    </w:p>
    <w:p w:rsidR="009111F5" w:rsidRDefault="009111F5" w:rsidP="009111F5">
      <w:pPr>
        <w:pStyle w:val="Paragraphedeliste"/>
        <w:numPr>
          <w:ilvl w:val="0"/>
          <w:numId w:val="41"/>
        </w:numPr>
        <w:spacing w:line="240" w:lineRule="auto"/>
        <w:rPr>
          <w:ins w:id="357" w:author="RANNOU Jean-Philippe" w:date="2015-06-24T11:38:00Z"/>
          <w:rFonts w:ascii="Times New Roman" w:hAnsi="Times New Roman" w:cs="Times New Roman"/>
          <w:szCs w:val="24"/>
          <w:lang w:val="fr-FR"/>
        </w:rPr>
        <w:pPrChange w:id="358" w:author="RANNOU Jean-Philippe" w:date="2015-06-24T11:37:00Z">
          <w:pPr>
            <w:spacing w:line="240" w:lineRule="auto"/>
          </w:pPr>
        </w:pPrChange>
      </w:pPr>
      <w:ins w:id="359" w:author="RANNOU Jean-Philippe" w:date="2015-06-24T11:37:00Z">
        <w:r>
          <w:rPr>
            <w:rFonts w:ascii="Times New Roman" w:hAnsi="Times New Roman" w:cs="Times New Roman"/>
            <w:szCs w:val="24"/>
            <w:lang w:val="fr-FR"/>
          </w:rPr>
          <w:t>Q</w:t>
        </w:r>
      </w:ins>
      <w:ins w:id="360" w:author="RANNOU Jean-Philippe" w:date="2015-06-24T11:35:00Z">
        <w:r w:rsidRPr="009111F5">
          <w:rPr>
            <w:rFonts w:ascii="Times New Roman" w:hAnsi="Times New Roman" w:cs="Times New Roman"/>
            <w:szCs w:val="24"/>
            <w:lang w:val="fr-FR"/>
            <w:rPrChange w:id="361" w:author="RANNOU Jean-Philippe" w:date="2015-06-24T11:37:00Z">
              <w:rPr>
                <w:lang w:val="fr-FR"/>
              </w:rPr>
            </w:rPrChange>
          </w:rPr>
          <w:t xml:space="preserve">ue les nouveaux fichiers JSON de </w:t>
        </w:r>
        <w:proofErr w:type="spellStart"/>
        <w:r w:rsidRPr="009111F5">
          <w:rPr>
            <w:rFonts w:ascii="Times New Roman" w:hAnsi="Times New Roman" w:cs="Times New Roman"/>
            <w:szCs w:val="24"/>
            <w:lang w:val="fr-FR"/>
            <w:rPrChange w:id="362" w:author="RANNOU Jean-Philippe" w:date="2015-06-24T11:37:00Z">
              <w:rPr>
                <w:lang w:val="fr-FR"/>
              </w:rPr>
            </w:rPrChange>
          </w:rPr>
          <w:t>méta-données</w:t>
        </w:r>
        <w:proofErr w:type="spellEnd"/>
        <w:r w:rsidRPr="009111F5">
          <w:rPr>
            <w:rFonts w:ascii="Times New Roman" w:hAnsi="Times New Roman" w:cs="Times New Roman"/>
            <w:szCs w:val="24"/>
            <w:lang w:val="fr-FR"/>
            <w:rPrChange w:id="363" w:author="RANNOU Jean-Philippe" w:date="2015-06-24T11:37:00Z">
              <w:rPr>
                <w:lang w:val="fr-FR"/>
              </w:rPr>
            </w:rPrChange>
          </w:rPr>
          <w:t xml:space="preserve"> ont été copiés </w:t>
        </w:r>
      </w:ins>
      <w:ins w:id="364" w:author="RANNOU Jean-Philippe" w:date="2015-06-24T11:36:00Z">
        <w:r w:rsidRPr="009111F5">
          <w:rPr>
            <w:rFonts w:ascii="Times New Roman" w:hAnsi="Times New Roman" w:cs="Times New Roman"/>
            <w:szCs w:val="24"/>
            <w:lang w:val="fr-FR"/>
            <w:rPrChange w:id="365" w:author="RANNOU Jean-Philippe" w:date="2015-06-24T11:37:00Z">
              <w:rPr>
                <w:lang w:val="fr-FR"/>
              </w:rPr>
            </w:rPrChange>
          </w:rPr>
          <w:t>dans les</w:t>
        </w:r>
        <w:r w:rsidRPr="009111F5">
          <w:rPr>
            <w:rFonts w:ascii="Times New Roman" w:hAnsi="Times New Roman" w:cs="Times New Roman"/>
            <w:szCs w:val="24"/>
            <w:lang w:val="fr-FR"/>
            <w:rPrChange w:id="366" w:author="RANNOU Jean-Philippe" w:date="2015-06-24T11:37:00Z">
              <w:rPr>
                <w:lang w:val="fr-FR"/>
              </w:rPr>
            </w:rPrChange>
          </w:rPr>
          <w:t xml:space="preserve"> répertoires ad hoc du décodeur (cf.</w:t>
        </w:r>
      </w:ins>
      <w:ins w:id="367" w:author="RANNOU Jean-Philippe" w:date="2015-06-24T11:37:00Z">
        <w:r>
          <w:rPr>
            <w:rFonts w:ascii="Times New Roman" w:hAnsi="Times New Roman" w:cs="Times New Roman"/>
            <w:szCs w:val="24"/>
            <w:lang w:val="fr-FR"/>
          </w:rPr>
          <w:t xml:space="preserve"> </w:t>
        </w:r>
        <w:r>
          <w:rPr>
            <w:rFonts w:ascii="Times New Roman" w:hAnsi="Times New Roman" w:cs="Times New Roman"/>
            <w:szCs w:val="24"/>
            <w:lang w:val="fr-FR"/>
          </w:rPr>
          <w:fldChar w:fldCharType="begin"/>
        </w:r>
        <w:r>
          <w:rPr>
            <w:rFonts w:ascii="Times New Roman" w:hAnsi="Times New Roman" w:cs="Times New Roman"/>
            <w:szCs w:val="24"/>
            <w:lang w:val="fr-FR"/>
          </w:rPr>
          <w:instrText xml:space="preserve"> REF _Ref422909191 \r \h </w:instrText>
        </w:r>
        <w:r>
          <w:rPr>
            <w:rFonts w:ascii="Times New Roman" w:hAnsi="Times New Roman" w:cs="Times New Roman"/>
            <w:szCs w:val="24"/>
            <w:lang w:val="fr-FR"/>
          </w:rPr>
        </w:r>
      </w:ins>
      <w:r>
        <w:rPr>
          <w:rFonts w:ascii="Times New Roman" w:hAnsi="Times New Roman" w:cs="Times New Roman"/>
          <w:szCs w:val="24"/>
          <w:lang w:val="fr-FR"/>
        </w:rPr>
        <w:fldChar w:fldCharType="separate"/>
      </w:r>
      <w:ins w:id="368" w:author="RANNOU Jean-Philippe" w:date="2015-06-24T11:37:00Z">
        <w:r>
          <w:rPr>
            <w:rFonts w:ascii="Times New Roman" w:hAnsi="Times New Roman" w:cs="Times New Roman"/>
            <w:szCs w:val="24"/>
            <w:lang w:val="fr-FR"/>
          </w:rPr>
          <w:t>1.5</w:t>
        </w:r>
        <w:r>
          <w:rPr>
            <w:rFonts w:ascii="Times New Roman" w:hAnsi="Times New Roman" w:cs="Times New Roman"/>
            <w:szCs w:val="24"/>
            <w:lang w:val="fr-FR"/>
          </w:rPr>
          <w:fldChar w:fldCharType="end"/>
        </w:r>
      </w:ins>
      <w:ins w:id="369" w:author="RANNOU Jean-Philippe" w:date="2015-06-24T11:36:00Z">
        <w:r w:rsidRPr="009111F5">
          <w:rPr>
            <w:rFonts w:ascii="Times New Roman" w:hAnsi="Times New Roman" w:cs="Times New Roman"/>
            <w:szCs w:val="24"/>
            <w:lang w:val="fr-FR"/>
            <w:rPrChange w:id="370" w:author="RANNOU Jean-Philippe" w:date="2015-06-24T11:37:00Z">
              <w:rPr>
                <w:lang w:val="fr-FR"/>
              </w:rPr>
            </w:rPrChange>
          </w:rPr>
          <w:t xml:space="preserve"> et </w:t>
        </w:r>
      </w:ins>
      <w:ins w:id="371" w:author="RANNOU Jean-Philippe" w:date="2015-06-24T11:37:00Z">
        <w:r>
          <w:rPr>
            <w:rFonts w:ascii="Times New Roman" w:hAnsi="Times New Roman" w:cs="Times New Roman"/>
            <w:szCs w:val="24"/>
            <w:lang w:val="fr-FR"/>
          </w:rPr>
          <w:fldChar w:fldCharType="begin"/>
        </w:r>
        <w:r>
          <w:rPr>
            <w:rFonts w:ascii="Times New Roman" w:hAnsi="Times New Roman" w:cs="Times New Roman"/>
            <w:szCs w:val="24"/>
            <w:lang w:val="fr-FR"/>
          </w:rPr>
          <w:instrText xml:space="preserve"> REF _Ref422909202 \r \h </w:instrText>
        </w:r>
        <w:r>
          <w:rPr>
            <w:rFonts w:ascii="Times New Roman" w:hAnsi="Times New Roman" w:cs="Times New Roman"/>
            <w:szCs w:val="24"/>
            <w:lang w:val="fr-FR"/>
          </w:rPr>
        </w:r>
      </w:ins>
      <w:r>
        <w:rPr>
          <w:rFonts w:ascii="Times New Roman" w:hAnsi="Times New Roman" w:cs="Times New Roman"/>
          <w:szCs w:val="24"/>
          <w:lang w:val="fr-FR"/>
        </w:rPr>
        <w:fldChar w:fldCharType="separate"/>
      </w:r>
      <w:ins w:id="372" w:author="RANNOU Jean-Philippe" w:date="2015-06-24T11:37:00Z">
        <w:r>
          <w:rPr>
            <w:rFonts w:ascii="Times New Roman" w:hAnsi="Times New Roman" w:cs="Times New Roman"/>
            <w:szCs w:val="24"/>
            <w:lang w:val="fr-FR"/>
          </w:rPr>
          <w:t>2.8</w:t>
        </w:r>
        <w:r>
          <w:rPr>
            <w:rFonts w:ascii="Times New Roman" w:hAnsi="Times New Roman" w:cs="Times New Roman"/>
            <w:szCs w:val="24"/>
            <w:lang w:val="fr-FR"/>
          </w:rPr>
          <w:fldChar w:fldCharType="end"/>
        </w:r>
      </w:ins>
      <w:ins w:id="373" w:author="RANNOU Jean-Philippe" w:date="2015-06-24T11:36:00Z">
        <w:r w:rsidRPr="00BE7545">
          <w:rPr>
            <w:rFonts w:ascii="Times New Roman" w:hAnsi="Times New Roman" w:cs="Times New Roman"/>
            <w:szCs w:val="24"/>
            <w:lang w:val="fr-FR"/>
          </w:rPr>
          <w:t>)</w:t>
        </w:r>
      </w:ins>
      <w:ins w:id="374" w:author="RANNOU Jean-Philippe" w:date="2015-06-24T11:38:00Z">
        <w:r>
          <w:rPr>
            <w:rFonts w:ascii="Times New Roman" w:hAnsi="Times New Roman" w:cs="Times New Roman"/>
            <w:szCs w:val="24"/>
            <w:lang w:val="fr-FR"/>
          </w:rPr>
          <w:t>,</w:t>
        </w:r>
      </w:ins>
    </w:p>
    <w:p w:rsidR="009111F5" w:rsidRDefault="009111F5" w:rsidP="009111F5">
      <w:pPr>
        <w:pStyle w:val="Paragraphedeliste"/>
        <w:numPr>
          <w:ilvl w:val="0"/>
          <w:numId w:val="41"/>
        </w:numPr>
        <w:spacing w:line="240" w:lineRule="auto"/>
        <w:rPr>
          <w:ins w:id="375" w:author="RANNOU Jean-Philippe" w:date="2015-06-24T11:39:00Z"/>
          <w:rFonts w:ascii="Times New Roman" w:hAnsi="Times New Roman" w:cs="Times New Roman"/>
          <w:szCs w:val="24"/>
          <w:lang w:val="fr-FR"/>
        </w:rPr>
        <w:pPrChange w:id="376" w:author="RANNOU Jean-Philippe" w:date="2015-06-24T11:37:00Z">
          <w:pPr>
            <w:spacing w:line="240" w:lineRule="auto"/>
          </w:pPr>
        </w:pPrChange>
      </w:pPr>
      <w:ins w:id="377" w:author="RANNOU Jean-Philippe" w:date="2015-06-24T11:38:00Z">
        <w:r>
          <w:rPr>
            <w:rFonts w:ascii="Times New Roman" w:hAnsi="Times New Roman" w:cs="Times New Roman"/>
            <w:szCs w:val="24"/>
            <w:lang w:val="fr-FR"/>
          </w:rPr>
          <w:t xml:space="preserve">Que les données Argos préparées ont été copiées </w:t>
        </w:r>
        <w:r w:rsidRPr="00B965D4">
          <w:rPr>
            <w:rFonts w:ascii="Times New Roman" w:hAnsi="Times New Roman" w:cs="Times New Roman"/>
            <w:szCs w:val="24"/>
            <w:lang w:val="fr-FR"/>
          </w:rPr>
          <w:t>dans l'espace d'archivage des données Argos</w:t>
        </w:r>
      </w:ins>
      <w:ins w:id="378" w:author="RANNOU Jean-Philippe" w:date="2015-06-24T11:39:00Z">
        <w:r>
          <w:rPr>
            <w:rFonts w:ascii="Times New Roman" w:hAnsi="Times New Roman" w:cs="Times New Roman"/>
            <w:szCs w:val="24"/>
            <w:lang w:val="fr-FR"/>
          </w:rPr>
          <w:t>.</w:t>
        </w:r>
      </w:ins>
    </w:p>
    <w:p w:rsidR="009111F5" w:rsidRPr="009111F5" w:rsidRDefault="009111F5" w:rsidP="00BE7545">
      <w:pPr>
        <w:spacing w:line="240" w:lineRule="auto"/>
        <w:rPr>
          <w:ins w:id="379" w:author="RANNOU Jean-Philippe" w:date="2015-06-24T11:32:00Z"/>
          <w:rFonts w:ascii="Times New Roman" w:hAnsi="Times New Roman" w:cs="Times New Roman"/>
          <w:szCs w:val="24"/>
          <w:lang w:val="fr-FR"/>
          <w:rPrChange w:id="380" w:author="RANNOU Jean-Philippe" w:date="2015-06-24T11:39:00Z">
            <w:rPr>
              <w:ins w:id="381" w:author="RANNOU Jean-Philippe" w:date="2015-06-24T11:32:00Z"/>
              <w:lang w:val="fr-FR"/>
            </w:rPr>
          </w:rPrChange>
        </w:rPr>
      </w:pPr>
      <w:ins w:id="382" w:author="RANNOU Jean-Philippe" w:date="2015-06-24T11:39:00Z">
        <w:r>
          <w:rPr>
            <w:rFonts w:ascii="Times New Roman" w:hAnsi="Times New Roman" w:cs="Times New Roman"/>
            <w:szCs w:val="24"/>
            <w:lang w:val="fr-FR"/>
          </w:rPr>
          <w:t>Il reste alors à copier les nouveaux fichiers JSON d’information dans le répertoire ad hoc du décodeur.</w:t>
        </w:r>
      </w:ins>
    </w:p>
    <w:p w:rsidR="009817E9" w:rsidRDefault="009111F5" w:rsidP="0068032A">
      <w:pPr>
        <w:pStyle w:val="Titre2"/>
        <w:rPr>
          <w:ins w:id="383" w:author="RANNOU Jean-Philippe" w:date="2015-06-24T11:40:00Z"/>
        </w:rPr>
        <w:pPrChange w:id="384" w:author="RANNOU Jean-Philippe" w:date="2015-06-24T11:54:00Z">
          <w:pPr>
            <w:spacing w:line="240" w:lineRule="auto"/>
          </w:pPr>
        </w:pPrChange>
      </w:pPr>
      <w:bookmarkStart w:id="385" w:name="_Toc422910751"/>
      <w:ins w:id="386" w:author="RANNOU Jean-Philippe" w:date="2015-06-24T11:32:00Z">
        <w:r>
          <w:t>Finalisation de la déclaration</w:t>
        </w:r>
      </w:ins>
      <w:bookmarkEnd w:id="385"/>
    </w:p>
    <w:p w:rsidR="009111F5" w:rsidRDefault="0068032A" w:rsidP="00A11B50">
      <w:pPr>
        <w:spacing w:line="240" w:lineRule="auto"/>
        <w:rPr>
          <w:ins w:id="387" w:author="RANNOU Jean-Philippe" w:date="2015-06-24T11:55:00Z"/>
          <w:rFonts w:ascii="Times New Roman" w:hAnsi="Times New Roman" w:cs="Times New Roman"/>
          <w:szCs w:val="24"/>
          <w:lang w:val="fr-FR"/>
        </w:rPr>
      </w:pPr>
      <w:ins w:id="388" w:author="RANNOU Jean-Philippe" w:date="2015-06-24T11:54:00Z">
        <w:r>
          <w:rPr>
            <w:rFonts w:ascii="Times New Roman" w:hAnsi="Times New Roman" w:cs="Times New Roman"/>
            <w:szCs w:val="24"/>
            <w:lang w:val="fr-FR"/>
          </w:rPr>
          <w:t>La déclaration des nouveaux flotteurs s</w:t>
        </w:r>
      </w:ins>
      <w:ins w:id="389" w:author="RANNOU Jean-Philippe" w:date="2015-06-24T11:55:00Z">
        <w:r>
          <w:rPr>
            <w:rFonts w:ascii="Times New Roman" w:hAnsi="Times New Roman" w:cs="Times New Roman"/>
            <w:szCs w:val="24"/>
            <w:lang w:val="fr-FR"/>
          </w:rPr>
          <w:t>’achève alors par les actions suivantes.</w:t>
        </w:r>
      </w:ins>
    </w:p>
    <w:p w:rsidR="0068032A" w:rsidRDefault="0068032A" w:rsidP="0068032A">
      <w:pPr>
        <w:pStyle w:val="Titre3"/>
        <w:rPr>
          <w:ins w:id="390" w:author="RANNOU Jean-Philippe" w:date="2015-06-24T11:55:00Z"/>
          <w:lang w:val="fr-FR"/>
        </w:rPr>
        <w:pPrChange w:id="391" w:author="RANNOU Jean-Philippe" w:date="2015-06-24T11:56:00Z">
          <w:pPr>
            <w:spacing w:line="240" w:lineRule="auto"/>
          </w:pPr>
        </w:pPrChange>
      </w:pPr>
      <w:bookmarkStart w:id="392" w:name="_Toc422910752"/>
      <w:ins w:id="393" w:author="RANNOU Jean-Philippe" w:date="2015-06-24T11:55:00Z">
        <w:r>
          <w:rPr>
            <w:lang w:val="fr-FR"/>
          </w:rPr>
          <w:t>Flotteurs Argos</w:t>
        </w:r>
        <w:bookmarkEnd w:id="392"/>
      </w:ins>
    </w:p>
    <w:p w:rsidR="0068032A" w:rsidRDefault="0068032A" w:rsidP="00A11B50">
      <w:pPr>
        <w:spacing w:line="240" w:lineRule="auto"/>
        <w:rPr>
          <w:ins w:id="394" w:author="RANNOU Jean-Philippe" w:date="2015-06-24T11:56:00Z"/>
          <w:rFonts w:ascii="Times New Roman" w:hAnsi="Times New Roman" w:cs="Times New Roman"/>
          <w:szCs w:val="24"/>
          <w:lang w:val="fr-FR"/>
        </w:rPr>
      </w:pPr>
      <w:ins w:id="395" w:author="RANNOU Jean-Philippe" w:date="2015-06-24T11:57:00Z">
        <w:r>
          <w:rPr>
            <w:rFonts w:ascii="Times New Roman" w:hAnsi="Times New Roman" w:cs="Times New Roman"/>
            <w:szCs w:val="24"/>
            <w:lang w:val="fr-FR"/>
          </w:rPr>
          <w:t xml:space="preserve">Supprimer les identifiants Argos concernés </w:t>
        </w:r>
      </w:ins>
      <w:ins w:id="396" w:author="RANNOU Jean-Philippe" w:date="2015-06-24T12:02:00Z">
        <w:r w:rsidR="00BE7545">
          <w:rPr>
            <w:rFonts w:ascii="Times New Roman" w:hAnsi="Times New Roman" w:cs="Times New Roman"/>
            <w:szCs w:val="24"/>
            <w:lang w:val="fr-FR"/>
          </w:rPr>
          <w:t>dans le</w:t>
        </w:r>
      </w:ins>
      <w:ins w:id="397" w:author="RANNOU Jean-Philippe" w:date="2015-06-24T11:57:00Z">
        <w:r>
          <w:rPr>
            <w:rFonts w:ascii="Times New Roman" w:hAnsi="Times New Roman" w:cs="Times New Roman"/>
            <w:szCs w:val="24"/>
            <w:lang w:val="fr-FR"/>
          </w:rPr>
          <w:t xml:space="preserve"> fichier </w:t>
        </w:r>
        <w:r w:rsidRPr="0068032A">
          <w:rPr>
            <w:rFonts w:ascii="Times New Roman" w:hAnsi="Times New Roman" w:cs="Times New Roman"/>
            <w:i/>
            <w:szCs w:val="24"/>
            <w:highlight w:val="yellow"/>
            <w:lang w:val="fr-FR"/>
            <w:rPrChange w:id="398" w:author="RANNOU Jean-Philippe" w:date="2015-06-24T11:58:00Z">
              <w:rPr>
                <w:rFonts w:ascii="Times New Roman" w:hAnsi="Times New Roman" w:cs="Times New Roman"/>
                <w:szCs w:val="24"/>
                <w:lang w:val="fr-FR"/>
              </w:rPr>
            </w:rPrChange>
          </w:rPr>
          <w:t>XXX</w:t>
        </w:r>
        <w:r>
          <w:rPr>
            <w:rFonts w:ascii="Times New Roman" w:hAnsi="Times New Roman" w:cs="Times New Roman"/>
            <w:szCs w:val="24"/>
            <w:lang w:val="fr-FR"/>
          </w:rPr>
          <w:t xml:space="preserve"> (cf. </w:t>
        </w:r>
      </w:ins>
      <w:ins w:id="399" w:author="RANNOU Jean-Philippe" w:date="2015-06-24T11:58:00Z">
        <w:r>
          <w:rPr>
            <w:rFonts w:ascii="Times New Roman" w:hAnsi="Times New Roman" w:cs="Times New Roman"/>
            <w:szCs w:val="24"/>
            <w:lang w:val="fr-FR"/>
          </w:rPr>
          <w:fldChar w:fldCharType="begin"/>
        </w:r>
        <w:r>
          <w:rPr>
            <w:rFonts w:ascii="Times New Roman" w:hAnsi="Times New Roman" w:cs="Times New Roman"/>
            <w:szCs w:val="24"/>
            <w:lang w:val="fr-FR"/>
          </w:rPr>
          <w:instrText xml:space="preserve"> REF _Ref422910433 \r \h </w:instrText>
        </w:r>
        <w:r>
          <w:rPr>
            <w:rFonts w:ascii="Times New Roman" w:hAnsi="Times New Roman" w:cs="Times New Roman"/>
            <w:szCs w:val="24"/>
            <w:lang w:val="fr-FR"/>
          </w:rPr>
        </w:r>
      </w:ins>
      <w:r>
        <w:rPr>
          <w:rFonts w:ascii="Times New Roman" w:hAnsi="Times New Roman" w:cs="Times New Roman"/>
          <w:szCs w:val="24"/>
          <w:lang w:val="fr-FR"/>
        </w:rPr>
        <w:fldChar w:fldCharType="separate"/>
      </w:r>
      <w:ins w:id="400" w:author="RANNOU Jean-Philippe" w:date="2015-06-24T11:58:00Z">
        <w:r>
          <w:rPr>
            <w:rFonts w:ascii="Times New Roman" w:hAnsi="Times New Roman" w:cs="Times New Roman"/>
            <w:szCs w:val="24"/>
            <w:lang w:val="fr-FR"/>
          </w:rPr>
          <w:t>3.1.1.1</w:t>
        </w:r>
        <w:r>
          <w:rPr>
            <w:rFonts w:ascii="Times New Roman" w:hAnsi="Times New Roman" w:cs="Times New Roman"/>
            <w:szCs w:val="24"/>
            <w:lang w:val="fr-FR"/>
          </w:rPr>
          <w:fldChar w:fldCharType="end"/>
        </w:r>
        <w:r>
          <w:rPr>
            <w:rFonts w:ascii="Times New Roman" w:hAnsi="Times New Roman" w:cs="Times New Roman"/>
            <w:szCs w:val="24"/>
            <w:lang w:val="fr-FR"/>
          </w:rPr>
          <w:t>).</w:t>
        </w:r>
      </w:ins>
    </w:p>
    <w:p w:rsidR="0068032A" w:rsidRDefault="0068032A" w:rsidP="0068032A">
      <w:pPr>
        <w:pStyle w:val="Titre3"/>
        <w:rPr>
          <w:ins w:id="401" w:author="RANNOU Jean-Philippe" w:date="2015-06-24T11:33:00Z"/>
          <w:lang w:val="fr-FR"/>
        </w:rPr>
        <w:pPrChange w:id="402" w:author="RANNOU Jean-Philippe" w:date="2015-06-24T11:56:00Z">
          <w:pPr>
            <w:spacing w:line="240" w:lineRule="auto"/>
          </w:pPr>
        </w:pPrChange>
      </w:pPr>
      <w:bookmarkStart w:id="403" w:name="_Toc422910753"/>
      <w:ins w:id="404" w:author="RANNOU Jean-Philippe" w:date="2015-06-24T11:56:00Z">
        <w:r>
          <w:rPr>
            <w:lang w:val="fr-FR"/>
          </w:rPr>
          <w:t>Flotteurs Iridium</w:t>
        </w:r>
      </w:ins>
      <w:bookmarkEnd w:id="403"/>
    </w:p>
    <w:p w:rsidR="009111F5" w:rsidRPr="0068032A" w:rsidRDefault="0068032A" w:rsidP="00A11B50">
      <w:pPr>
        <w:spacing w:line="240" w:lineRule="auto"/>
        <w:rPr>
          <w:ins w:id="405" w:author="RANNOU Jean-Philippe" w:date="2015-06-24T11:56:00Z"/>
          <w:rFonts w:ascii="Times New Roman" w:hAnsi="Times New Roman" w:cs="Times New Roman"/>
          <w:i/>
          <w:szCs w:val="24"/>
          <w:lang w:val="fr-FR"/>
          <w:rPrChange w:id="406" w:author="RANNOU Jean-Philippe" w:date="2015-06-24T11:58:00Z">
            <w:rPr>
              <w:ins w:id="407" w:author="RANNOU Jean-Philippe" w:date="2015-06-24T11:56:00Z"/>
              <w:rFonts w:ascii="Times New Roman" w:hAnsi="Times New Roman" w:cs="Times New Roman"/>
              <w:szCs w:val="24"/>
              <w:lang w:val="fr-FR"/>
            </w:rPr>
          </w:rPrChange>
        </w:rPr>
      </w:pPr>
      <w:ins w:id="408" w:author="RANNOU Jean-Philippe" w:date="2015-06-24T11:58:00Z">
        <w:r w:rsidRPr="0068032A">
          <w:rPr>
            <w:rFonts w:ascii="Times New Roman" w:hAnsi="Times New Roman" w:cs="Times New Roman"/>
            <w:i/>
            <w:szCs w:val="24"/>
            <w:highlight w:val="yellow"/>
            <w:lang w:val="fr-FR"/>
            <w:rPrChange w:id="409" w:author="RANNOU Jean-Philippe" w:date="2015-06-24T11:58:00Z">
              <w:rPr>
                <w:rFonts w:ascii="Times New Roman" w:hAnsi="Times New Roman" w:cs="Times New Roman"/>
                <w:szCs w:val="24"/>
                <w:lang w:val="fr-FR"/>
              </w:rPr>
            </w:rPrChange>
          </w:rPr>
          <w:t>XXX</w:t>
        </w:r>
      </w:ins>
    </w:p>
    <w:p w:rsidR="0068032A" w:rsidRDefault="0068032A" w:rsidP="0068032A">
      <w:pPr>
        <w:pStyle w:val="Titre3"/>
        <w:rPr>
          <w:ins w:id="410" w:author="RANNOU Jean-Philippe" w:date="2015-06-24T11:56:00Z"/>
          <w:lang w:val="fr-FR"/>
        </w:rPr>
        <w:pPrChange w:id="411" w:author="RANNOU Jean-Philippe" w:date="2015-06-24T11:57:00Z">
          <w:pPr>
            <w:spacing w:line="240" w:lineRule="auto"/>
          </w:pPr>
        </w:pPrChange>
      </w:pPr>
      <w:bookmarkStart w:id="412" w:name="_Toc422910754"/>
      <w:ins w:id="413" w:author="RANNOU Jean-Philippe" w:date="2015-06-24T11:56:00Z">
        <w:r>
          <w:rPr>
            <w:lang w:val="fr-FR"/>
          </w:rPr>
          <w:t xml:space="preserve">Flotteurs </w:t>
        </w:r>
        <w:proofErr w:type="spellStart"/>
        <w:r w:rsidR="00894A27">
          <w:rPr>
            <w:lang w:val="fr-FR"/>
          </w:rPr>
          <w:t>Remocean</w:t>
        </w:r>
        <w:bookmarkEnd w:id="412"/>
        <w:proofErr w:type="spellEnd"/>
      </w:ins>
    </w:p>
    <w:p w:rsidR="0068032A" w:rsidRPr="00B13A55" w:rsidRDefault="0068032A" w:rsidP="0068032A">
      <w:pPr>
        <w:spacing w:line="240" w:lineRule="auto"/>
        <w:rPr>
          <w:ins w:id="414" w:author="RANNOU Jean-Philippe" w:date="2015-06-24T11:58:00Z"/>
          <w:rFonts w:ascii="Times New Roman" w:hAnsi="Times New Roman" w:cs="Times New Roman"/>
          <w:i/>
          <w:szCs w:val="24"/>
          <w:lang w:val="fr-FR"/>
        </w:rPr>
      </w:pPr>
      <w:ins w:id="415" w:author="RANNOU Jean-Philippe" w:date="2015-06-24T11:58:00Z">
        <w:r w:rsidRPr="00B13A55">
          <w:rPr>
            <w:rFonts w:ascii="Times New Roman" w:hAnsi="Times New Roman" w:cs="Times New Roman"/>
            <w:i/>
            <w:szCs w:val="24"/>
            <w:highlight w:val="yellow"/>
            <w:lang w:val="fr-FR"/>
          </w:rPr>
          <w:t>XXX</w:t>
        </w:r>
      </w:ins>
    </w:p>
    <w:p w:rsidR="0068032A" w:rsidRDefault="0068032A" w:rsidP="00A11B50">
      <w:pPr>
        <w:spacing w:line="240" w:lineRule="auto"/>
        <w:rPr>
          <w:ins w:id="416" w:author="RANNOU Jean-Philippe" w:date="2015-06-24T11:56:00Z"/>
          <w:rFonts w:ascii="Times New Roman" w:hAnsi="Times New Roman" w:cs="Times New Roman"/>
          <w:szCs w:val="24"/>
          <w:lang w:val="fr-FR"/>
        </w:rPr>
      </w:pPr>
    </w:p>
    <w:p w:rsidR="0068032A" w:rsidRDefault="0068032A" w:rsidP="00A11B50">
      <w:pPr>
        <w:spacing w:line="240" w:lineRule="auto"/>
        <w:rPr>
          <w:ins w:id="417" w:author="RANNOU Jean-Philippe" w:date="2015-06-24T11:33:00Z"/>
          <w:rFonts w:ascii="Times New Roman" w:hAnsi="Times New Roman" w:cs="Times New Roman"/>
          <w:szCs w:val="24"/>
          <w:lang w:val="fr-FR"/>
        </w:rPr>
      </w:pPr>
    </w:p>
    <w:p w:rsidR="009111F5" w:rsidRDefault="009111F5" w:rsidP="00A11B50">
      <w:pPr>
        <w:spacing w:line="240" w:lineRule="auto"/>
        <w:rPr>
          <w:ins w:id="418" w:author="RANNOU Jean-Philippe" w:date="2015-06-24T11:33:00Z"/>
          <w:rFonts w:ascii="Times New Roman" w:hAnsi="Times New Roman" w:cs="Times New Roman"/>
          <w:szCs w:val="24"/>
          <w:lang w:val="fr-FR"/>
        </w:rPr>
      </w:pPr>
    </w:p>
    <w:p w:rsidR="009111F5" w:rsidRPr="00BE7545" w:rsidRDefault="009111F5" w:rsidP="00A11B50">
      <w:pPr>
        <w:spacing w:line="240" w:lineRule="auto"/>
        <w:rPr>
          <w:ins w:id="419" w:author="RANNOU Jean-Philippe" w:date="2015-06-24T11:19:00Z"/>
          <w:rFonts w:ascii="Times New Roman" w:hAnsi="Times New Roman" w:cs="Times New Roman"/>
          <w:szCs w:val="24"/>
          <w:lang w:val="fr-FR"/>
        </w:rPr>
      </w:pPr>
    </w:p>
    <w:p w:rsidR="005C4191" w:rsidRDefault="005C4191" w:rsidP="00A11B50">
      <w:pPr>
        <w:spacing w:line="240" w:lineRule="auto"/>
        <w:rPr>
          <w:ins w:id="420" w:author="RANNOU Jean-Philippe" w:date="2015-06-24T11:19:00Z"/>
          <w:rFonts w:ascii="Times New Roman" w:hAnsi="Times New Roman" w:cs="Times New Roman"/>
          <w:szCs w:val="24"/>
          <w:lang w:val="fr-FR"/>
        </w:rPr>
      </w:pPr>
    </w:p>
    <w:p w:rsidR="005C4191" w:rsidRPr="00B965D4" w:rsidRDefault="005C4191" w:rsidP="00A11B50">
      <w:pPr>
        <w:spacing w:line="240" w:lineRule="auto"/>
        <w:rPr>
          <w:rFonts w:ascii="Times New Roman" w:hAnsi="Times New Roman" w:cs="Times New Roman"/>
          <w:szCs w:val="24"/>
          <w:lang w:val="fr-FR"/>
        </w:rPr>
      </w:pPr>
    </w:p>
    <w:p w:rsidR="00546FE2" w:rsidRDefault="00546FE2">
      <w:pPr>
        <w:rPr>
          <w:ins w:id="421" w:author="RANNOU Jean-Philippe" w:date="2015-06-24T11:51:00Z"/>
          <w:rFonts w:ascii="Arial" w:eastAsia="Times New Roman" w:hAnsi="Arial" w:cs="Times New Roman"/>
          <w:b/>
          <w:smallCaps/>
          <w:kern w:val="28"/>
          <w:sz w:val="36"/>
          <w:szCs w:val="20"/>
          <w:lang w:val="fr-FR" w:eastAsia="fr-FR"/>
        </w:rPr>
      </w:pPr>
      <w:ins w:id="422" w:author="RANNOU Jean-Philippe" w:date="2015-06-24T11:51:00Z">
        <w:r>
          <w:rPr>
            <w:lang w:val="fr-FR"/>
          </w:rPr>
          <w:br w:type="page"/>
        </w:r>
      </w:ins>
    </w:p>
    <w:p w:rsidR="00D019B5" w:rsidRPr="00B965D4" w:rsidRDefault="00741E07" w:rsidP="00741E07">
      <w:pPr>
        <w:pStyle w:val="Titre1"/>
        <w:rPr>
          <w:lang w:val="fr-FR"/>
        </w:rPr>
      </w:pPr>
      <w:bookmarkStart w:id="423" w:name="_Toc422910755"/>
      <w:r w:rsidRPr="00B965D4">
        <w:rPr>
          <w:lang w:val="fr-FR"/>
        </w:rPr>
        <w:lastRenderedPageBreak/>
        <w:t>Contrôles de routine</w:t>
      </w:r>
      <w:bookmarkEnd w:id="423"/>
    </w:p>
    <w:p w:rsidR="00D019B5" w:rsidRPr="00B965D4" w:rsidRDefault="00741E07" w:rsidP="00741E07">
      <w:pPr>
        <w:pStyle w:val="Titre2"/>
      </w:pPr>
      <w:bookmarkStart w:id="424" w:name="_Toc422910756"/>
      <w:r w:rsidRPr="00B965D4">
        <w:t>Contrôle des fichiers Argos cycle</w:t>
      </w:r>
      <w:bookmarkEnd w:id="424"/>
    </w:p>
    <w:p w:rsidR="00D019B5" w:rsidRPr="00B965D4" w:rsidRDefault="00D019B5" w:rsidP="00D019B5">
      <w:pPr>
        <w:spacing w:line="240" w:lineRule="auto"/>
        <w:rPr>
          <w:rFonts w:ascii="Times New Roman" w:hAnsi="Times New Roman" w:cs="Times New Roman"/>
          <w:szCs w:val="24"/>
          <w:lang w:val="fr-FR"/>
        </w:rPr>
      </w:pPr>
      <w:r w:rsidRPr="00B965D4">
        <w:rPr>
          <w:rFonts w:ascii="Times New Roman" w:hAnsi="Times New Roman" w:cs="Times New Roman"/>
          <w:szCs w:val="24"/>
          <w:lang w:val="fr-FR"/>
        </w:rPr>
        <w:t>Le numéro de cycle de chaque fichier Argos est déterminé</w:t>
      </w:r>
      <w:r w:rsidR="00741E07" w:rsidRPr="00B965D4">
        <w:rPr>
          <w:rFonts w:ascii="Times New Roman" w:hAnsi="Times New Roman" w:cs="Times New Roman"/>
          <w:szCs w:val="24"/>
          <w:lang w:val="fr-FR"/>
        </w:rPr>
        <w:t xml:space="preserve"> de manière automatique</w:t>
      </w:r>
      <w:r w:rsidRPr="00B965D4">
        <w:rPr>
          <w:rFonts w:ascii="Times New Roman" w:hAnsi="Times New Roman" w:cs="Times New Roman"/>
          <w:szCs w:val="24"/>
          <w:lang w:val="fr-FR"/>
        </w:rPr>
        <w:t xml:space="preserve"> lors de l'archivage du fichier en question.</w:t>
      </w:r>
    </w:p>
    <w:p w:rsidR="00D019B5" w:rsidRPr="00B965D4" w:rsidRDefault="00D019B5" w:rsidP="00D019B5">
      <w:pPr>
        <w:spacing w:line="240" w:lineRule="auto"/>
        <w:rPr>
          <w:rFonts w:ascii="Times New Roman" w:hAnsi="Times New Roman" w:cs="Times New Roman"/>
          <w:szCs w:val="24"/>
          <w:lang w:val="fr-FR"/>
        </w:rPr>
      </w:pPr>
      <w:r w:rsidRPr="00B965D4">
        <w:rPr>
          <w:rFonts w:ascii="Times New Roman" w:hAnsi="Times New Roman" w:cs="Times New Roman"/>
          <w:szCs w:val="24"/>
          <w:lang w:val="fr-FR"/>
        </w:rPr>
        <w:t>Ces numéros doivent être vérifiés en particulier lorsque le flotteur dysfonctionne (mauvaise transmission, saut d'horloge, remontée d'urgence</w:t>
      </w:r>
      <w:r w:rsidR="00741E07" w:rsidRPr="00B965D4">
        <w:rPr>
          <w:rFonts w:ascii="Times New Roman" w:hAnsi="Times New Roman" w:cs="Times New Roman"/>
          <w:szCs w:val="24"/>
          <w:lang w:val="fr-FR"/>
        </w:rPr>
        <w:t>, etc…</w:t>
      </w:r>
      <w:r w:rsidRPr="00B965D4">
        <w:rPr>
          <w:rFonts w:ascii="Times New Roman" w:hAnsi="Times New Roman" w:cs="Times New Roman"/>
          <w:szCs w:val="24"/>
          <w:lang w:val="fr-FR"/>
        </w:rPr>
        <w:t>) ou émet en mode EOL.</w:t>
      </w:r>
    </w:p>
    <w:p w:rsidR="00D019B5" w:rsidRPr="00B965D4" w:rsidRDefault="00D019B5" w:rsidP="00D019B5">
      <w:pPr>
        <w:spacing w:line="240" w:lineRule="auto"/>
        <w:rPr>
          <w:rFonts w:ascii="Times New Roman" w:hAnsi="Times New Roman" w:cs="Times New Roman"/>
          <w:szCs w:val="24"/>
          <w:lang w:val="fr-FR"/>
        </w:rPr>
      </w:pPr>
      <w:r w:rsidRPr="00B965D4">
        <w:rPr>
          <w:rFonts w:ascii="Times New Roman" w:hAnsi="Times New Roman" w:cs="Times New Roman"/>
          <w:szCs w:val="24"/>
          <w:lang w:val="fr-FR"/>
        </w:rPr>
        <w:t>Ce contrôle permet d'éviter que des données soient diffusées avec des numéro</w:t>
      </w:r>
      <w:r w:rsidR="00AF40ED" w:rsidRPr="00B965D4">
        <w:rPr>
          <w:rFonts w:ascii="Times New Roman" w:hAnsi="Times New Roman" w:cs="Times New Roman"/>
          <w:szCs w:val="24"/>
          <w:lang w:val="fr-FR"/>
        </w:rPr>
        <w:t>s</w:t>
      </w:r>
      <w:r w:rsidRPr="00B965D4">
        <w:rPr>
          <w:rFonts w:ascii="Times New Roman" w:hAnsi="Times New Roman" w:cs="Times New Roman"/>
          <w:szCs w:val="24"/>
          <w:lang w:val="fr-FR"/>
        </w:rPr>
        <w:t xml:space="preserve"> de cycles incorrects (en particulier pour les opérateurs </w:t>
      </w:r>
      <w:r w:rsidR="00AF40ED" w:rsidRPr="00B965D4">
        <w:rPr>
          <w:rFonts w:ascii="Times New Roman" w:hAnsi="Times New Roman" w:cs="Times New Roman"/>
          <w:szCs w:val="24"/>
          <w:lang w:val="fr-FR"/>
        </w:rPr>
        <w:t>chargés du temps différé</w:t>
      </w:r>
      <w:r w:rsidRPr="00B965D4">
        <w:rPr>
          <w:rFonts w:ascii="Times New Roman" w:hAnsi="Times New Roman" w:cs="Times New Roman"/>
          <w:szCs w:val="24"/>
          <w:lang w:val="fr-FR"/>
        </w:rPr>
        <w:t>).</w:t>
      </w:r>
    </w:p>
    <w:p w:rsidR="00D019B5" w:rsidRPr="00B965D4" w:rsidRDefault="00D019B5" w:rsidP="00D019B5">
      <w:pPr>
        <w:spacing w:line="240" w:lineRule="auto"/>
        <w:rPr>
          <w:rFonts w:ascii="Times New Roman" w:hAnsi="Times New Roman" w:cs="Times New Roman"/>
          <w:szCs w:val="24"/>
          <w:lang w:val="fr-FR"/>
        </w:rPr>
      </w:pPr>
      <w:r w:rsidRPr="00B965D4">
        <w:rPr>
          <w:rFonts w:ascii="Times New Roman" w:hAnsi="Times New Roman" w:cs="Times New Roman"/>
          <w:szCs w:val="24"/>
          <w:lang w:val="fr-FR"/>
        </w:rPr>
        <w:t xml:space="preserve">L'outil </w:t>
      </w:r>
      <w:proofErr w:type="spellStart"/>
      <w:r w:rsidRPr="00B965D4">
        <w:rPr>
          <w:rFonts w:ascii="Times New Roman" w:hAnsi="Times New Roman" w:cs="Times New Roman"/>
          <w:b/>
          <w:szCs w:val="24"/>
          <w:lang w:val="fr-FR"/>
        </w:rPr>
        <w:t>check_argos_hidden_cycle_files</w:t>
      </w:r>
      <w:proofErr w:type="spellEnd"/>
      <w:r w:rsidRPr="00B965D4">
        <w:rPr>
          <w:rFonts w:ascii="Times New Roman" w:hAnsi="Times New Roman" w:cs="Times New Roman"/>
          <w:szCs w:val="24"/>
          <w:lang w:val="fr-FR"/>
        </w:rPr>
        <w:t xml:space="preserve"> permet de vérifier qu'aucun </w:t>
      </w:r>
      <w:r w:rsidR="00AF40ED" w:rsidRPr="00B965D4">
        <w:rPr>
          <w:rFonts w:ascii="Times New Roman" w:hAnsi="Times New Roman" w:cs="Times New Roman"/>
          <w:szCs w:val="24"/>
          <w:lang w:val="fr-FR"/>
        </w:rPr>
        <w:t>fichier</w:t>
      </w:r>
      <w:r w:rsidRPr="00B965D4">
        <w:rPr>
          <w:rFonts w:ascii="Times New Roman" w:hAnsi="Times New Roman" w:cs="Times New Roman"/>
          <w:szCs w:val="24"/>
          <w:lang w:val="fr-FR"/>
        </w:rPr>
        <w:t xml:space="preserve"> Argos cycle n'est masqué au décodeur (pas de numéro WMO de flotteur dans le nom du fichier</w:t>
      </w:r>
      <w:r w:rsidR="00AF40ED" w:rsidRPr="00B965D4">
        <w:rPr>
          <w:rFonts w:ascii="Times New Roman" w:hAnsi="Times New Roman" w:cs="Times New Roman"/>
          <w:szCs w:val="24"/>
          <w:lang w:val="fr-FR"/>
        </w:rPr>
        <w:t>). Cette anomalie ne peut intervenir que suite à une erreur de l’opérateur.</w:t>
      </w:r>
    </w:p>
    <w:p w:rsidR="00D019B5" w:rsidRPr="00B965D4" w:rsidRDefault="00D019B5" w:rsidP="00D019B5">
      <w:pPr>
        <w:spacing w:line="240" w:lineRule="auto"/>
        <w:rPr>
          <w:rFonts w:ascii="Times New Roman" w:hAnsi="Times New Roman" w:cs="Times New Roman"/>
          <w:szCs w:val="24"/>
          <w:lang w:val="fr-FR"/>
        </w:rPr>
      </w:pPr>
      <w:r w:rsidRPr="00B965D4">
        <w:rPr>
          <w:rFonts w:ascii="Times New Roman" w:hAnsi="Times New Roman" w:cs="Times New Roman"/>
          <w:szCs w:val="24"/>
          <w:lang w:val="fr-FR"/>
        </w:rPr>
        <w:t xml:space="preserve">L'outil </w:t>
      </w:r>
      <w:proofErr w:type="spellStart"/>
      <w:r w:rsidRPr="00B965D4">
        <w:rPr>
          <w:rFonts w:ascii="Times New Roman" w:hAnsi="Times New Roman" w:cs="Times New Roman"/>
          <w:b/>
          <w:szCs w:val="24"/>
          <w:lang w:val="fr-FR"/>
        </w:rPr>
        <w:t>check_argos_cycle_files</w:t>
      </w:r>
      <w:proofErr w:type="spellEnd"/>
      <w:r w:rsidRPr="00B965D4">
        <w:rPr>
          <w:rFonts w:ascii="Times New Roman" w:hAnsi="Times New Roman" w:cs="Times New Roman"/>
          <w:szCs w:val="24"/>
          <w:lang w:val="fr-FR"/>
        </w:rPr>
        <w:t xml:space="preserve"> permet de contrôler les fichiers Argos cycle.</w:t>
      </w:r>
    </w:p>
    <w:p w:rsidR="00D019B5" w:rsidRPr="00B965D4" w:rsidRDefault="00D019B5" w:rsidP="00AF40ED">
      <w:pPr>
        <w:pStyle w:val="Titre2"/>
      </w:pPr>
      <w:bookmarkStart w:id="425" w:name="_Toc422910757"/>
      <w:r w:rsidRPr="00B965D4">
        <w:t xml:space="preserve">Comparaison des informations </w:t>
      </w:r>
      <w:r w:rsidR="00AF40ED" w:rsidRPr="00B965D4">
        <w:t>de la</w:t>
      </w:r>
      <w:r w:rsidRPr="00B965D4">
        <w:t xml:space="preserve"> base </w:t>
      </w:r>
      <w:r w:rsidR="00AF40ED" w:rsidRPr="00B965D4">
        <w:t>avec celles</w:t>
      </w:r>
      <w:r w:rsidRPr="00B965D4">
        <w:t xml:space="preserve"> </w:t>
      </w:r>
      <w:r w:rsidR="00AF40ED" w:rsidRPr="00B965D4">
        <w:t xml:space="preserve">des fichiers JSON de </w:t>
      </w:r>
      <w:proofErr w:type="spellStart"/>
      <w:r w:rsidR="00AF40ED" w:rsidRPr="00B965D4">
        <w:t>méta-données</w:t>
      </w:r>
      <w:bookmarkEnd w:id="425"/>
      <w:proofErr w:type="spellEnd"/>
    </w:p>
    <w:p w:rsidR="00D019B5" w:rsidRPr="00B965D4" w:rsidRDefault="00D019B5" w:rsidP="00D019B5">
      <w:pPr>
        <w:spacing w:line="240" w:lineRule="auto"/>
        <w:rPr>
          <w:rFonts w:ascii="Times New Roman" w:hAnsi="Times New Roman" w:cs="Times New Roman"/>
          <w:szCs w:val="24"/>
          <w:lang w:val="fr-FR"/>
        </w:rPr>
      </w:pPr>
      <w:r w:rsidRPr="00B965D4">
        <w:rPr>
          <w:rFonts w:ascii="Times New Roman" w:hAnsi="Times New Roman" w:cs="Times New Roman"/>
          <w:szCs w:val="24"/>
          <w:lang w:val="fr-FR"/>
        </w:rPr>
        <w:t xml:space="preserve">Toute modification en base d'une information </w:t>
      </w:r>
      <w:r w:rsidR="00AF40ED" w:rsidRPr="00B965D4">
        <w:rPr>
          <w:rFonts w:ascii="Times New Roman" w:hAnsi="Times New Roman" w:cs="Times New Roman"/>
          <w:szCs w:val="24"/>
          <w:lang w:val="fr-FR"/>
        </w:rPr>
        <w:t>utilisée</w:t>
      </w:r>
      <w:r w:rsidRPr="00B965D4">
        <w:rPr>
          <w:rFonts w:ascii="Times New Roman" w:hAnsi="Times New Roman" w:cs="Times New Roman"/>
          <w:szCs w:val="24"/>
          <w:lang w:val="fr-FR"/>
        </w:rPr>
        <w:t xml:space="preserve"> dans le fichier meta.nc</w:t>
      </w:r>
      <w:r w:rsidR="009848EE">
        <w:rPr>
          <w:rFonts w:ascii="Times New Roman" w:hAnsi="Times New Roman" w:cs="Times New Roman"/>
          <w:szCs w:val="24"/>
          <w:lang w:val="fr-FR"/>
        </w:rPr>
        <w:t xml:space="preserve"> ou d’un coefficient de calibration doit être également reportée</w:t>
      </w:r>
      <w:r w:rsidRPr="00B965D4">
        <w:rPr>
          <w:rFonts w:ascii="Times New Roman" w:hAnsi="Times New Roman" w:cs="Times New Roman"/>
          <w:szCs w:val="24"/>
          <w:lang w:val="fr-FR"/>
        </w:rPr>
        <w:t xml:space="preserve"> dans l</w:t>
      </w:r>
      <w:r w:rsidR="00AF40ED" w:rsidRPr="00B965D4">
        <w:rPr>
          <w:rFonts w:ascii="Times New Roman" w:hAnsi="Times New Roman" w:cs="Times New Roman"/>
          <w:szCs w:val="24"/>
          <w:lang w:val="fr-FR"/>
        </w:rPr>
        <w:t xml:space="preserve">e fichier JSON de </w:t>
      </w:r>
      <w:proofErr w:type="spellStart"/>
      <w:r w:rsidR="00AF40ED" w:rsidRPr="00B965D4">
        <w:rPr>
          <w:rFonts w:ascii="Times New Roman" w:hAnsi="Times New Roman" w:cs="Times New Roman"/>
          <w:szCs w:val="24"/>
          <w:lang w:val="fr-FR"/>
        </w:rPr>
        <w:t>méta-données</w:t>
      </w:r>
      <w:proofErr w:type="spellEnd"/>
      <w:r w:rsidR="00AF40ED" w:rsidRPr="00B965D4">
        <w:rPr>
          <w:rFonts w:ascii="Times New Roman" w:hAnsi="Times New Roman" w:cs="Times New Roman"/>
          <w:szCs w:val="24"/>
          <w:lang w:val="fr-FR"/>
        </w:rPr>
        <w:t>.</w:t>
      </w:r>
    </w:p>
    <w:p w:rsidR="00D019B5" w:rsidRPr="00B965D4" w:rsidRDefault="00D019B5" w:rsidP="00D019B5">
      <w:pPr>
        <w:spacing w:line="240" w:lineRule="auto"/>
        <w:rPr>
          <w:rFonts w:ascii="Times New Roman" w:hAnsi="Times New Roman" w:cs="Times New Roman"/>
          <w:szCs w:val="24"/>
          <w:lang w:val="fr-FR"/>
        </w:rPr>
      </w:pPr>
      <w:r w:rsidRPr="00B965D4">
        <w:rPr>
          <w:rFonts w:ascii="Times New Roman" w:hAnsi="Times New Roman" w:cs="Times New Roman"/>
          <w:szCs w:val="24"/>
          <w:lang w:val="fr-FR"/>
        </w:rPr>
        <w:t xml:space="preserve">Une génération de tous les fichiers JSON de </w:t>
      </w:r>
      <w:proofErr w:type="spellStart"/>
      <w:r w:rsidRPr="00B965D4">
        <w:rPr>
          <w:rFonts w:ascii="Times New Roman" w:hAnsi="Times New Roman" w:cs="Times New Roman"/>
          <w:szCs w:val="24"/>
          <w:lang w:val="fr-FR"/>
        </w:rPr>
        <w:t>méta-données</w:t>
      </w:r>
      <w:proofErr w:type="spellEnd"/>
      <w:r w:rsidRPr="00B965D4">
        <w:rPr>
          <w:rFonts w:ascii="Times New Roman" w:hAnsi="Times New Roman" w:cs="Times New Roman"/>
          <w:szCs w:val="24"/>
          <w:lang w:val="fr-FR"/>
        </w:rPr>
        <w:t xml:space="preserve"> à partir d'un export de la base puis leur comparaison avec les fichiers en exploitation permet de s'assurer que les fichiers meta.nc seront conformes au contenu de la base.</w:t>
      </w:r>
    </w:p>
    <w:sectPr w:rsidR="00D019B5" w:rsidRPr="00B965D4" w:rsidSect="000E7A64">
      <w:headerReference w:type="default" r:id="rId10"/>
      <w:foot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E2589" w:rsidRDefault="00DE2589" w:rsidP="0069305F">
      <w:pPr>
        <w:spacing w:after="0" w:line="240" w:lineRule="auto"/>
      </w:pPr>
      <w:r>
        <w:separator/>
      </w:r>
    </w:p>
  </w:endnote>
  <w:endnote w:type="continuationSeparator" w:id="0">
    <w:p w:rsidR="00DE2589" w:rsidRDefault="00DE2589" w:rsidP="006930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288"/>
    </w:tblGrid>
    <w:tr w:rsidR="00536ABD" w:rsidTr="00542F41">
      <w:tc>
        <w:tcPr>
          <w:tcW w:w="9288" w:type="dxa"/>
        </w:tcPr>
        <w:p w:rsidR="00536ABD" w:rsidRPr="00F579DE" w:rsidRDefault="00536ABD" w:rsidP="00F579DE">
          <w:pPr>
            <w:pStyle w:val="Pieddepage"/>
            <w:jc w:val="center"/>
            <w:rPr>
              <w:sz w:val="20"/>
              <w:szCs w:val="20"/>
            </w:rPr>
          </w:pPr>
          <w:r w:rsidRPr="00F579DE">
            <w:rPr>
              <w:sz w:val="20"/>
              <w:szCs w:val="20"/>
            </w:rPr>
            <w:t xml:space="preserve">Page </w:t>
          </w:r>
          <w:r w:rsidRPr="00F579DE">
            <w:rPr>
              <w:sz w:val="20"/>
              <w:szCs w:val="20"/>
            </w:rPr>
            <w:fldChar w:fldCharType="begin"/>
          </w:r>
          <w:r w:rsidRPr="00F579DE">
            <w:rPr>
              <w:sz w:val="20"/>
              <w:szCs w:val="20"/>
            </w:rPr>
            <w:instrText xml:space="preserve"> PAGE   \* MERGEFORMAT </w:instrText>
          </w:r>
          <w:r w:rsidRPr="00F579DE">
            <w:rPr>
              <w:sz w:val="20"/>
              <w:szCs w:val="20"/>
            </w:rPr>
            <w:fldChar w:fldCharType="separate"/>
          </w:r>
          <w:r w:rsidR="00DE0B7C">
            <w:rPr>
              <w:noProof/>
              <w:sz w:val="20"/>
              <w:szCs w:val="20"/>
            </w:rPr>
            <w:t>6</w:t>
          </w:r>
          <w:r w:rsidRPr="00F579DE">
            <w:rPr>
              <w:sz w:val="20"/>
              <w:szCs w:val="20"/>
            </w:rPr>
            <w:fldChar w:fldCharType="end"/>
          </w:r>
        </w:p>
      </w:tc>
    </w:tr>
  </w:tbl>
  <w:p w:rsidR="00536ABD" w:rsidRDefault="00536ABD">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E2589" w:rsidRDefault="00DE2589" w:rsidP="0069305F">
      <w:pPr>
        <w:spacing w:after="0" w:line="240" w:lineRule="auto"/>
      </w:pPr>
      <w:r>
        <w:separator/>
      </w:r>
    </w:p>
  </w:footnote>
  <w:footnote w:type="continuationSeparator" w:id="0">
    <w:p w:rsidR="00DE2589" w:rsidRDefault="00DE2589" w:rsidP="0069305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7061"/>
      <w:gridCol w:w="2241"/>
    </w:tblGrid>
    <w:tr w:rsidR="00536ABD" w:rsidRPr="00F579DE" w:rsidTr="00E01C4F">
      <w:trPr>
        <w:trHeight w:val="288"/>
      </w:trPr>
      <w:tc>
        <w:tcPr>
          <w:tcW w:w="7061" w:type="dxa"/>
        </w:tcPr>
        <w:p w:rsidR="00536ABD" w:rsidRPr="00F579DE" w:rsidRDefault="00536ABD" w:rsidP="00BE7545">
          <w:pPr>
            <w:pStyle w:val="En-tte"/>
            <w:rPr>
              <w:rFonts w:eastAsiaTheme="majorEastAsia" w:cstheme="majorBidi"/>
              <w:sz w:val="20"/>
              <w:szCs w:val="20"/>
            </w:rPr>
          </w:pPr>
          <w:r w:rsidRPr="00F579DE">
            <w:rPr>
              <w:rFonts w:eastAsiaTheme="majorEastAsia" w:cstheme="majorBidi"/>
              <w:sz w:val="20"/>
              <w:szCs w:val="20"/>
            </w:rPr>
            <w:t>J.P. RANNOU</w:t>
          </w:r>
        </w:p>
      </w:tc>
      <w:tc>
        <w:tcPr>
          <w:tcW w:w="2241" w:type="dxa"/>
        </w:tcPr>
        <w:p w:rsidR="00536ABD" w:rsidRPr="00F579DE" w:rsidRDefault="00536ABD" w:rsidP="00BE7545">
          <w:pPr>
            <w:pStyle w:val="En-tte"/>
            <w:rPr>
              <w:rFonts w:eastAsiaTheme="majorEastAsia" w:cstheme="majorBidi"/>
              <w:bCs/>
              <w:sz w:val="20"/>
              <w:szCs w:val="20"/>
            </w:rPr>
          </w:pPr>
          <w:r>
            <w:rPr>
              <w:rFonts w:eastAsiaTheme="majorEastAsia" w:cstheme="majorBidi"/>
              <w:bCs/>
              <w:sz w:val="20"/>
              <w:szCs w:val="20"/>
            </w:rPr>
            <w:t>V</w:t>
          </w:r>
          <w:del w:id="426" w:author="RANNOU Jean-Philippe" w:date="2015-06-24T11:44:00Z">
            <w:r w:rsidDel="00546FE2">
              <w:rPr>
                <w:rFonts w:eastAsiaTheme="majorEastAsia" w:cstheme="majorBidi"/>
                <w:bCs/>
                <w:sz w:val="20"/>
                <w:szCs w:val="20"/>
              </w:rPr>
              <w:delText>0.</w:delText>
            </w:r>
          </w:del>
          <w:del w:id="427" w:author="RANNOU Jean-Philippe" w:date="2015-06-24T11:02:00Z">
            <w:r w:rsidDel="0046290B">
              <w:rPr>
                <w:rFonts w:eastAsiaTheme="majorEastAsia" w:cstheme="majorBidi"/>
                <w:bCs/>
                <w:sz w:val="20"/>
                <w:szCs w:val="20"/>
              </w:rPr>
              <w:delText xml:space="preserve">1 </w:delText>
            </w:r>
          </w:del>
          <w:ins w:id="428" w:author="RANNOU Jean-Philippe" w:date="2015-06-24T11:44:00Z">
            <w:r w:rsidR="00546FE2">
              <w:rPr>
                <w:rFonts w:eastAsiaTheme="majorEastAsia" w:cstheme="majorBidi"/>
                <w:bCs/>
                <w:sz w:val="20"/>
                <w:szCs w:val="20"/>
              </w:rPr>
              <w:t xml:space="preserve">1.0 </w:t>
            </w:r>
          </w:ins>
          <w:r>
            <w:rPr>
              <w:rFonts w:eastAsiaTheme="majorEastAsia" w:cstheme="majorBidi"/>
              <w:bCs/>
              <w:sz w:val="20"/>
              <w:szCs w:val="20"/>
            </w:rPr>
            <w:t xml:space="preserve">du </w:t>
          </w:r>
          <w:del w:id="429" w:author="RANNOU Jean-Philippe" w:date="2015-06-24T11:02:00Z">
            <w:r w:rsidDel="0046290B">
              <w:rPr>
                <w:rFonts w:eastAsiaTheme="majorEastAsia" w:cstheme="majorBidi"/>
                <w:bCs/>
                <w:sz w:val="20"/>
                <w:szCs w:val="20"/>
              </w:rPr>
              <w:delText>29/05</w:delText>
            </w:r>
          </w:del>
          <w:ins w:id="430" w:author="RANNOU Jean-Philippe" w:date="2015-06-24T11:02:00Z">
            <w:r w:rsidR="0046290B">
              <w:rPr>
                <w:rFonts w:eastAsiaTheme="majorEastAsia" w:cstheme="majorBidi"/>
                <w:bCs/>
                <w:sz w:val="20"/>
                <w:szCs w:val="20"/>
              </w:rPr>
              <w:t>24/06</w:t>
            </w:r>
          </w:ins>
          <w:r>
            <w:rPr>
              <w:rFonts w:eastAsiaTheme="majorEastAsia" w:cstheme="majorBidi"/>
              <w:bCs/>
              <w:sz w:val="20"/>
              <w:szCs w:val="20"/>
            </w:rPr>
            <w:t>/2015</w:t>
          </w:r>
        </w:p>
      </w:tc>
    </w:tr>
  </w:tbl>
  <w:p w:rsidR="00536ABD" w:rsidRDefault="00536ABD">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37BA5206"/>
    <w:lvl w:ilvl="0">
      <w:start w:val="1"/>
      <w:numFmt w:val="decimal"/>
      <w:pStyle w:val="Titre1"/>
      <w:suff w:val="space"/>
      <w:lvlText w:val="%1."/>
      <w:lvlJc w:val="left"/>
      <w:pPr>
        <w:ind w:left="708" w:hanging="708"/>
      </w:pPr>
    </w:lvl>
    <w:lvl w:ilvl="1">
      <w:start w:val="1"/>
      <w:numFmt w:val="decimal"/>
      <w:pStyle w:val="Titre2"/>
      <w:suff w:val="space"/>
      <w:lvlText w:val="%1.%2."/>
      <w:lvlJc w:val="left"/>
      <w:pPr>
        <w:ind w:left="709" w:hanging="709"/>
      </w:pPr>
    </w:lvl>
    <w:lvl w:ilvl="2">
      <w:start w:val="1"/>
      <w:numFmt w:val="decimal"/>
      <w:pStyle w:val="Titre3"/>
      <w:suff w:val="space"/>
      <w:lvlText w:val="%1.%2.%3."/>
      <w:lvlJc w:val="left"/>
      <w:pPr>
        <w:ind w:left="851" w:hanging="284"/>
      </w:pPr>
    </w:lvl>
    <w:lvl w:ilvl="3">
      <w:start w:val="1"/>
      <w:numFmt w:val="decimal"/>
      <w:pStyle w:val="Titre4"/>
      <w:suff w:val="space"/>
      <w:lvlText w:val="%1.%2.%3.%4."/>
      <w:lvlJc w:val="left"/>
      <w:pPr>
        <w:ind w:left="1560" w:hanging="539"/>
      </w:pPr>
    </w:lvl>
    <w:lvl w:ilvl="4">
      <w:start w:val="1"/>
      <w:numFmt w:val="decimal"/>
      <w:pStyle w:val="Titre5"/>
      <w:suff w:val="space"/>
      <w:lvlText w:val="%1.%2.%3.%4.%5."/>
      <w:lvlJc w:val="left"/>
      <w:pPr>
        <w:ind w:left="3540" w:hanging="1952"/>
      </w:pPr>
    </w:lvl>
    <w:lvl w:ilvl="5">
      <w:start w:val="1"/>
      <w:numFmt w:val="decimal"/>
      <w:pStyle w:val="Titre6"/>
      <w:suff w:val="space"/>
      <w:lvlText w:val="%1.%2.%3.%4.%5.%6."/>
      <w:lvlJc w:val="left"/>
      <w:pPr>
        <w:ind w:left="4248" w:hanging="198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6">
      <w:start w:val="1"/>
      <w:numFmt w:val="decimal"/>
      <w:pStyle w:val="Titre7"/>
      <w:suff w:val="space"/>
      <w:lvlText w:val="%1.%2.%3.%4.%5.%6.%7."/>
      <w:lvlJc w:val="left"/>
      <w:pPr>
        <w:ind w:left="4956" w:hanging="2121"/>
      </w:pPr>
    </w:lvl>
    <w:lvl w:ilvl="7">
      <w:start w:val="1"/>
      <w:numFmt w:val="decimal"/>
      <w:pStyle w:val="Titre8"/>
      <w:suff w:val="space"/>
      <w:lvlText w:val="%1.%2.%3.%4.%5.%6.%7.%8."/>
      <w:lvlJc w:val="left"/>
      <w:pPr>
        <w:ind w:left="5330" w:hanging="1928"/>
      </w:pPr>
    </w:lvl>
    <w:lvl w:ilvl="8">
      <w:start w:val="1"/>
      <w:numFmt w:val="decimal"/>
      <w:pStyle w:val="Titre9"/>
      <w:suff w:val="space"/>
      <w:lvlText w:val="%1.%2.%3.%4.%5.%6.%7.%8.%9."/>
      <w:lvlJc w:val="left"/>
      <w:pPr>
        <w:ind w:left="6372" w:hanging="2346"/>
      </w:pPr>
    </w:lvl>
  </w:abstractNum>
  <w:abstractNum w:abstractNumId="1">
    <w:nsid w:val="02AE02A9"/>
    <w:multiLevelType w:val="hybridMultilevel"/>
    <w:tmpl w:val="FC749808"/>
    <w:lvl w:ilvl="0" w:tplc="F81AC764">
      <w:start w:val="1"/>
      <w:numFmt w:val="decimal"/>
      <w:lvlText w:val="%1."/>
      <w:lvlJc w:val="left"/>
      <w:pPr>
        <w:ind w:left="720" w:hanging="360"/>
      </w:pPr>
      <w:rPr>
        <w:rFont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2C43C8B"/>
    <w:multiLevelType w:val="hybridMultilevel"/>
    <w:tmpl w:val="D812B6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03FA315E"/>
    <w:multiLevelType w:val="hybridMultilevel"/>
    <w:tmpl w:val="3F5C046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1">
      <w:start w:val="1"/>
      <w:numFmt w:val="bullet"/>
      <w:lvlText w:val=""/>
      <w:lvlJc w:val="left"/>
      <w:pPr>
        <w:ind w:left="2160" w:hanging="360"/>
      </w:pPr>
      <w:rPr>
        <w:rFonts w:ascii="Symbol" w:hAnsi="Symbol" w:hint="default"/>
      </w:rPr>
    </w:lvl>
    <w:lvl w:ilvl="3" w:tplc="040C0003">
      <w:start w:val="1"/>
      <w:numFmt w:val="bullet"/>
      <w:lvlText w:val="o"/>
      <w:lvlJc w:val="left"/>
      <w:pPr>
        <w:ind w:left="2880" w:hanging="360"/>
      </w:pPr>
      <w:rPr>
        <w:rFonts w:ascii="Courier New" w:hAnsi="Courier New" w:cs="Courier New"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05BE68AB"/>
    <w:multiLevelType w:val="hybridMultilevel"/>
    <w:tmpl w:val="4E86CCC4"/>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095376CA"/>
    <w:multiLevelType w:val="hybridMultilevel"/>
    <w:tmpl w:val="E414757A"/>
    <w:lvl w:ilvl="0" w:tplc="040C0001">
      <w:start w:val="1"/>
      <w:numFmt w:val="bullet"/>
      <w:lvlText w:val=""/>
      <w:lvlJc w:val="left"/>
      <w:pPr>
        <w:ind w:left="764" w:hanging="360"/>
      </w:pPr>
      <w:rPr>
        <w:rFonts w:ascii="Symbol" w:hAnsi="Symbol" w:hint="default"/>
      </w:rPr>
    </w:lvl>
    <w:lvl w:ilvl="1" w:tplc="040C0003">
      <w:start w:val="1"/>
      <w:numFmt w:val="bullet"/>
      <w:lvlText w:val="o"/>
      <w:lvlJc w:val="left"/>
      <w:pPr>
        <w:ind w:left="1484" w:hanging="360"/>
      </w:pPr>
      <w:rPr>
        <w:rFonts w:ascii="Courier New" w:hAnsi="Courier New" w:cs="Courier New" w:hint="default"/>
      </w:rPr>
    </w:lvl>
    <w:lvl w:ilvl="2" w:tplc="040C0005" w:tentative="1">
      <w:start w:val="1"/>
      <w:numFmt w:val="bullet"/>
      <w:lvlText w:val=""/>
      <w:lvlJc w:val="left"/>
      <w:pPr>
        <w:ind w:left="2204" w:hanging="360"/>
      </w:pPr>
      <w:rPr>
        <w:rFonts w:ascii="Wingdings" w:hAnsi="Wingdings" w:hint="default"/>
      </w:rPr>
    </w:lvl>
    <w:lvl w:ilvl="3" w:tplc="040C0001" w:tentative="1">
      <w:start w:val="1"/>
      <w:numFmt w:val="bullet"/>
      <w:lvlText w:val=""/>
      <w:lvlJc w:val="left"/>
      <w:pPr>
        <w:ind w:left="2924" w:hanging="360"/>
      </w:pPr>
      <w:rPr>
        <w:rFonts w:ascii="Symbol" w:hAnsi="Symbol" w:hint="default"/>
      </w:rPr>
    </w:lvl>
    <w:lvl w:ilvl="4" w:tplc="040C0003" w:tentative="1">
      <w:start w:val="1"/>
      <w:numFmt w:val="bullet"/>
      <w:lvlText w:val="o"/>
      <w:lvlJc w:val="left"/>
      <w:pPr>
        <w:ind w:left="3644" w:hanging="360"/>
      </w:pPr>
      <w:rPr>
        <w:rFonts w:ascii="Courier New" w:hAnsi="Courier New" w:cs="Courier New" w:hint="default"/>
      </w:rPr>
    </w:lvl>
    <w:lvl w:ilvl="5" w:tplc="040C0005" w:tentative="1">
      <w:start w:val="1"/>
      <w:numFmt w:val="bullet"/>
      <w:lvlText w:val=""/>
      <w:lvlJc w:val="left"/>
      <w:pPr>
        <w:ind w:left="4364" w:hanging="360"/>
      </w:pPr>
      <w:rPr>
        <w:rFonts w:ascii="Wingdings" w:hAnsi="Wingdings" w:hint="default"/>
      </w:rPr>
    </w:lvl>
    <w:lvl w:ilvl="6" w:tplc="040C0001" w:tentative="1">
      <w:start w:val="1"/>
      <w:numFmt w:val="bullet"/>
      <w:lvlText w:val=""/>
      <w:lvlJc w:val="left"/>
      <w:pPr>
        <w:ind w:left="5084" w:hanging="360"/>
      </w:pPr>
      <w:rPr>
        <w:rFonts w:ascii="Symbol" w:hAnsi="Symbol" w:hint="default"/>
      </w:rPr>
    </w:lvl>
    <w:lvl w:ilvl="7" w:tplc="040C0003" w:tentative="1">
      <w:start w:val="1"/>
      <w:numFmt w:val="bullet"/>
      <w:lvlText w:val="o"/>
      <w:lvlJc w:val="left"/>
      <w:pPr>
        <w:ind w:left="5804" w:hanging="360"/>
      </w:pPr>
      <w:rPr>
        <w:rFonts w:ascii="Courier New" w:hAnsi="Courier New" w:cs="Courier New" w:hint="default"/>
      </w:rPr>
    </w:lvl>
    <w:lvl w:ilvl="8" w:tplc="040C0005" w:tentative="1">
      <w:start w:val="1"/>
      <w:numFmt w:val="bullet"/>
      <w:lvlText w:val=""/>
      <w:lvlJc w:val="left"/>
      <w:pPr>
        <w:ind w:left="6524" w:hanging="360"/>
      </w:pPr>
      <w:rPr>
        <w:rFonts w:ascii="Wingdings" w:hAnsi="Wingdings" w:hint="default"/>
      </w:rPr>
    </w:lvl>
  </w:abstractNum>
  <w:abstractNum w:abstractNumId="6">
    <w:nsid w:val="0C972053"/>
    <w:multiLevelType w:val="hybridMultilevel"/>
    <w:tmpl w:val="954C1518"/>
    <w:lvl w:ilvl="0" w:tplc="040C0001">
      <w:start w:val="1"/>
      <w:numFmt w:val="bullet"/>
      <w:lvlText w:val=""/>
      <w:lvlJc w:val="left"/>
      <w:pPr>
        <w:ind w:left="1287" w:hanging="360"/>
      </w:pPr>
      <w:rPr>
        <w:rFonts w:ascii="Symbol" w:hAnsi="Symbol"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7">
    <w:nsid w:val="0F2E1322"/>
    <w:multiLevelType w:val="hybridMultilevel"/>
    <w:tmpl w:val="6FFC96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123F3AF8"/>
    <w:multiLevelType w:val="hybridMultilevel"/>
    <w:tmpl w:val="167E4C32"/>
    <w:lvl w:ilvl="0" w:tplc="040C0001">
      <w:start w:val="1"/>
      <w:numFmt w:val="bullet"/>
      <w:lvlText w:val=""/>
      <w:lvlJc w:val="left"/>
      <w:pPr>
        <w:ind w:left="2136" w:hanging="360"/>
      </w:pPr>
      <w:rPr>
        <w:rFonts w:ascii="Symbol" w:hAnsi="Symbol" w:hint="default"/>
      </w:rPr>
    </w:lvl>
    <w:lvl w:ilvl="1" w:tplc="040C0003" w:tentative="1">
      <w:start w:val="1"/>
      <w:numFmt w:val="bullet"/>
      <w:lvlText w:val="o"/>
      <w:lvlJc w:val="left"/>
      <w:pPr>
        <w:ind w:left="2856" w:hanging="360"/>
      </w:pPr>
      <w:rPr>
        <w:rFonts w:ascii="Courier New" w:hAnsi="Courier New" w:cs="Courier New" w:hint="default"/>
      </w:rPr>
    </w:lvl>
    <w:lvl w:ilvl="2" w:tplc="040C0005" w:tentative="1">
      <w:start w:val="1"/>
      <w:numFmt w:val="bullet"/>
      <w:lvlText w:val=""/>
      <w:lvlJc w:val="left"/>
      <w:pPr>
        <w:ind w:left="3576" w:hanging="360"/>
      </w:pPr>
      <w:rPr>
        <w:rFonts w:ascii="Wingdings" w:hAnsi="Wingdings" w:hint="default"/>
      </w:rPr>
    </w:lvl>
    <w:lvl w:ilvl="3" w:tplc="040C0001" w:tentative="1">
      <w:start w:val="1"/>
      <w:numFmt w:val="bullet"/>
      <w:lvlText w:val=""/>
      <w:lvlJc w:val="left"/>
      <w:pPr>
        <w:ind w:left="4296" w:hanging="360"/>
      </w:pPr>
      <w:rPr>
        <w:rFonts w:ascii="Symbol" w:hAnsi="Symbol" w:hint="default"/>
      </w:rPr>
    </w:lvl>
    <w:lvl w:ilvl="4" w:tplc="040C0003" w:tentative="1">
      <w:start w:val="1"/>
      <w:numFmt w:val="bullet"/>
      <w:lvlText w:val="o"/>
      <w:lvlJc w:val="left"/>
      <w:pPr>
        <w:ind w:left="5016" w:hanging="360"/>
      </w:pPr>
      <w:rPr>
        <w:rFonts w:ascii="Courier New" w:hAnsi="Courier New" w:cs="Courier New" w:hint="default"/>
      </w:rPr>
    </w:lvl>
    <w:lvl w:ilvl="5" w:tplc="040C0005" w:tentative="1">
      <w:start w:val="1"/>
      <w:numFmt w:val="bullet"/>
      <w:lvlText w:val=""/>
      <w:lvlJc w:val="left"/>
      <w:pPr>
        <w:ind w:left="5736" w:hanging="360"/>
      </w:pPr>
      <w:rPr>
        <w:rFonts w:ascii="Wingdings" w:hAnsi="Wingdings" w:hint="default"/>
      </w:rPr>
    </w:lvl>
    <w:lvl w:ilvl="6" w:tplc="040C0001" w:tentative="1">
      <w:start w:val="1"/>
      <w:numFmt w:val="bullet"/>
      <w:lvlText w:val=""/>
      <w:lvlJc w:val="left"/>
      <w:pPr>
        <w:ind w:left="6456" w:hanging="360"/>
      </w:pPr>
      <w:rPr>
        <w:rFonts w:ascii="Symbol" w:hAnsi="Symbol" w:hint="default"/>
      </w:rPr>
    </w:lvl>
    <w:lvl w:ilvl="7" w:tplc="040C0003" w:tentative="1">
      <w:start w:val="1"/>
      <w:numFmt w:val="bullet"/>
      <w:lvlText w:val="o"/>
      <w:lvlJc w:val="left"/>
      <w:pPr>
        <w:ind w:left="7176" w:hanging="360"/>
      </w:pPr>
      <w:rPr>
        <w:rFonts w:ascii="Courier New" w:hAnsi="Courier New" w:cs="Courier New" w:hint="default"/>
      </w:rPr>
    </w:lvl>
    <w:lvl w:ilvl="8" w:tplc="040C0005" w:tentative="1">
      <w:start w:val="1"/>
      <w:numFmt w:val="bullet"/>
      <w:lvlText w:val=""/>
      <w:lvlJc w:val="left"/>
      <w:pPr>
        <w:ind w:left="7896" w:hanging="360"/>
      </w:pPr>
      <w:rPr>
        <w:rFonts w:ascii="Wingdings" w:hAnsi="Wingdings" w:hint="default"/>
      </w:rPr>
    </w:lvl>
  </w:abstractNum>
  <w:abstractNum w:abstractNumId="9">
    <w:nsid w:val="12CE2A1C"/>
    <w:multiLevelType w:val="hybridMultilevel"/>
    <w:tmpl w:val="705E41B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13611381"/>
    <w:multiLevelType w:val="hybridMultilevel"/>
    <w:tmpl w:val="DF346C3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160E4DAE"/>
    <w:multiLevelType w:val="hybridMultilevel"/>
    <w:tmpl w:val="6122B6F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16AB5129"/>
    <w:multiLevelType w:val="hybridMultilevel"/>
    <w:tmpl w:val="90EC3D06"/>
    <w:lvl w:ilvl="0" w:tplc="040C0001">
      <w:start w:val="1"/>
      <w:numFmt w:val="bullet"/>
      <w:lvlText w:val=""/>
      <w:lvlJc w:val="left"/>
      <w:pPr>
        <w:ind w:left="1287" w:hanging="360"/>
      </w:pPr>
      <w:rPr>
        <w:rFonts w:ascii="Symbol" w:hAnsi="Symbol" w:hint="default"/>
      </w:rPr>
    </w:lvl>
    <w:lvl w:ilvl="1" w:tplc="040C0003">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13">
    <w:nsid w:val="1D284F52"/>
    <w:multiLevelType w:val="hybridMultilevel"/>
    <w:tmpl w:val="4D0C233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nsid w:val="1EE02D2F"/>
    <w:multiLevelType w:val="hybridMultilevel"/>
    <w:tmpl w:val="58925CD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1FF52392"/>
    <w:multiLevelType w:val="hybridMultilevel"/>
    <w:tmpl w:val="B96A9F72"/>
    <w:lvl w:ilvl="0" w:tplc="F81AC764">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nsid w:val="23EF32D1"/>
    <w:multiLevelType w:val="hybridMultilevel"/>
    <w:tmpl w:val="6F8E2EA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27884F12"/>
    <w:multiLevelType w:val="hybridMultilevel"/>
    <w:tmpl w:val="39F6DCF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28F27F31"/>
    <w:multiLevelType w:val="hybridMultilevel"/>
    <w:tmpl w:val="7AA69674"/>
    <w:lvl w:ilvl="0" w:tplc="E6922324">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2991608D"/>
    <w:multiLevelType w:val="hybridMultilevel"/>
    <w:tmpl w:val="8F0E8D4C"/>
    <w:lvl w:ilvl="0" w:tplc="40AECE9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nsid w:val="3B334D5E"/>
    <w:multiLevelType w:val="hybridMultilevel"/>
    <w:tmpl w:val="C1985C6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3BB30902"/>
    <w:multiLevelType w:val="hybridMultilevel"/>
    <w:tmpl w:val="A7B8EBB4"/>
    <w:lvl w:ilvl="0" w:tplc="040C0001">
      <w:start w:val="1"/>
      <w:numFmt w:val="bullet"/>
      <w:lvlText w:val=""/>
      <w:lvlJc w:val="left"/>
      <w:pPr>
        <w:ind w:left="1287" w:hanging="360"/>
      </w:pPr>
      <w:rPr>
        <w:rFonts w:ascii="Symbol" w:hAnsi="Symbol"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22">
    <w:nsid w:val="3FED1B98"/>
    <w:multiLevelType w:val="hybridMultilevel"/>
    <w:tmpl w:val="A9CEF6A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1">
      <w:start w:val="1"/>
      <w:numFmt w:val="bullet"/>
      <w:lvlText w:val=""/>
      <w:lvlJc w:val="left"/>
      <w:pPr>
        <w:ind w:left="2160" w:hanging="360"/>
      </w:pPr>
      <w:rPr>
        <w:rFonts w:ascii="Symbol" w:hAnsi="Symbol" w:hint="default"/>
      </w:rPr>
    </w:lvl>
    <w:lvl w:ilvl="3" w:tplc="040C0003">
      <w:start w:val="1"/>
      <w:numFmt w:val="bullet"/>
      <w:lvlText w:val="o"/>
      <w:lvlJc w:val="left"/>
      <w:pPr>
        <w:ind w:left="2880" w:hanging="360"/>
      </w:pPr>
      <w:rPr>
        <w:rFonts w:ascii="Courier New" w:hAnsi="Courier New" w:cs="Courier New" w:hint="default"/>
      </w:rPr>
    </w:lvl>
    <w:lvl w:ilvl="4" w:tplc="040C0005">
      <w:start w:val="1"/>
      <w:numFmt w:val="bullet"/>
      <w:lvlText w:val=""/>
      <w:lvlJc w:val="left"/>
      <w:pPr>
        <w:ind w:left="3600" w:hanging="360"/>
      </w:pPr>
      <w:rPr>
        <w:rFonts w:ascii="Wingdings" w:hAnsi="Wingdings"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nsid w:val="4259242E"/>
    <w:multiLevelType w:val="hybridMultilevel"/>
    <w:tmpl w:val="88A237E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nsid w:val="4CF065EC"/>
    <w:multiLevelType w:val="hybridMultilevel"/>
    <w:tmpl w:val="962469E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1">
      <w:start w:val="1"/>
      <w:numFmt w:val="bullet"/>
      <w:lvlText w:val=""/>
      <w:lvlJc w:val="left"/>
      <w:pPr>
        <w:ind w:left="2160" w:hanging="360"/>
      </w:pPr>
      <w:rPr>
        <w:rFonts w:ascii="Symbol" w:hAnsi="Symbol" w:hint="default"/>
      </w:rPr>
    </w:lvl>
    <w:lvl w:ilvl="3" w:tplc="040C0003">
      <w:start w:val="1"/>
      <w:numFmt w:val="bullet"/>
      <w:lvlText w:val="o"/>
      <w:lvlJc w:val="left"/>
      <w:pPr>
        <w:ind w:left="2880" w:hanging="360"/>
      </w:pPr>
      <w:rPr>
        <w:rFonts w:ascii="Courier New" w:hAnsi="Courier New" w:cs="Courier New" w:hint="default"/>
      </w:rPr>
    </w:lvl>
    <w:lvl w:ilvl="4" w:tplc="040C0005">
      <w:start w:val="1"/>
      <w:numFmt w:val="bullet"/>
      <w:lvlText w:val=""/>
      <w:lvlJc w:val="left"/>
      <w:pPr>
        <w:ind w:left="3600" w:hanging="360"/>
      </w:pPr>
      <w:rPr>
        <w:rFonts w:ascii="Wingdings" w:hAnsi="Wingdings"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nsid w:val="4D9344F3"/>
    <w:multiLevelType w:val="hybridMultilevel"/>
    <w:tmpl w:val="4826403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nsid w:val="50FE76EE"/>
    <w:multiLevelType w:val="hybridMultilevel"/>
    <w:tmpl w:val="3A5C3BCA"/>
    <w:lvl w:ilvl="0" w:tplc="040C0001">
      <w:start w:val="1"/>
      <w:numFmt w:val="bullet"/>
      <w:lvlText w:val=""/>
      <w:lvlJc w:val="left"/>
      <w:pPr>
        <w:ind w:left="2136" w:hanging="360"/>
      </w:pPr>
      <w:rPr>
        <w:rFonts w:ascii="Symbol" w:hAnsi="Symbol" w:hint="default"/>
      </w:rPr>
    </w:lvl>
    <w:lvl w:ilvl="1" w:tplc="040C0003">
      <w:start w:val="1"/>
      <w:numFmt w:val="bullet"/>
      <w:lvlText w:val="o"/>
      <w:lvlJc w:val="left"/>
      <w:pPr>
        <w:ind w:left="2856" w:hanging="360"/>
      </w:pPr>
      <w:rPr>
        <w:rFonts w:ascii="Courier New" w:hAnsi="Courier New" w:cs="Courier New" w:hint="default"/>
      </w:rPr>
    </w:lvl>
    <w:lvl w:ilvl="2" w:tplc="040C0005" w:tentative="1">
      <w:start w:val="1"/>
      <w:numFmt w:val="bullet"/>
      <w:lvlText w:val=""/>
      <w:lvlJc w:val="left"/>
      <w:pPr>
        <w:ind w:left="3576" w:hanging="360"/>
      </w:pPr>
      <w:rPr>
        <w:rFonts w:ascii="Wingdings" w:hAnsi="Wingdings" w:hint="default"/>
      </w:rPr>
    </w:lvl>
    <w:lvl w:ilvl="3" w:tplc="040C0001" w:tentative="1">
      <w:start w:val="1"/>
      <w:numFmt w:val="bullet"/>
      <w:lvlText w:val=""/>
      <w:lvlJc w:val="left"/>
      <w:pPr>
        <w:ind w:left="4296" w:hanging="360"/>
      </w:pPr>
      <w:rPr>
        <w:rFonts w:ascii="Symbol" w:hAnsi="Symbol" w:hint="default"/>
      </w:rPr>
    </w:lvl>
    <w:lvl w:ilvl="4" w:tplc="040C0003" w:tentative="1">
      <w:start w:val="1"/>
      <w:numFmt w:val="bullet"/>
      <w:lvlText w:val="o"/>
      <w:lvlJc w:val="left"/>
      <w:pPr>
        <w:ind w:left="5016" w:hanging="360"/>
      </w:pPr>
      <w:rPr>
        <w:rFonts w:ascii="Courier New" w:hAnsi="Courier New" w:cs="Courier New" w:hint="default"/>
      </w:rPr>
    </w:lvl>
    <w:lvl w:ilvl="5" w:tplc="040C0005" w:tentative="1">
      <w:start w:val="1"/>
      <w:numFmt w:val="bullet"/>
      <w:lvlText w:val=""/>
      <w:lvlJc w:val="left"/>
      <w:pPr>
        <w:ind w:left="5736" w:hanging="360"/>
      </w:pPr>
      <w:rPr>
        <w:rFonts w:ascii="Wingdings" w:hAnsi="Wingdings" w:hint="default"/>
      </w:rPr>
    </w:lvl>
    <w:lvl w:ilvl="6" w:tplc="040C0001" w:tentative="1">
      <w:start w:val="1"/>
      <w:numFmt w:val="bullet"/>
      <w:lvlText w:val=""/>
      <w:lvlJc w:val="left"/>
      <w:pPr>
        <w:ind w:left="6456" w:hanging="360"/>
      </w:pPr>
      <w:rPr>
        <w:rFonts w:ascii="Symbol" w:hAnsi="Symbol" w:hint="default"/>
      </w:rPr>
    </w:lvl>
    <w:lvl w:ilvl="7" w:tplc="040C0003" w:tentative="1">
      <w:start w:val="1"/>
      <w:numFmt w:val="bullet"/>
      <w:lvlText w:val="o"/>
      <w:lvlJc w:val="left"/>
      <w:pPr>
        <w:ind w:left="7176" w:hanging="360"/>
      </w:pPr>
      <w:rPr>
        <w:rFonts w:ascii="Courier New" w:hAnsi="Courier New" w:cs="Courier New" w:hint="default"/>
      </w:rPr>
    </w:lvl>
    <w:lvl w:ilvl="8" w:tplc="040C0005" w:tentative="1">
      <w:start w:val="1"/>
      <w:numFmt w:val="bullet"/>
      <w:lvlText w:val=""/>
      <w:lvlJc w:val="left"/>
      <w:pPr>
        <w:ind w:left="7896" w:hanging="360"/>
      </w:pPr>
      <w:rPr>
        <w:rFonts w:ascii="Wingdings" w:hAnsi="Wingdings" w:hint="default"/>
      </w:rPr>
    </w:lvl>
  </w:abstractNum>
  <w:abstractNum w:abstractNumId="27">
    <w:nsid w:val="529E44B6"/>
    <w:multiLevelType w:val="hybridMultilevel"/>
    <w:tmpl w:val="AB74F73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nsid w:val="5A053E23"/>
    <w:multiLevelType w:val="hybridMultilevel"/>
    <w:tmpl w:val="1FBE295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nsid w:val="603757FE"/>
    <w:multiLevelType w:val="hybridMultilevel"/>
    <w:tmpl w:val="08865FD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nsid w:val="60B30ED2"/>
    <w:multiLevelType w:val="hybridMultilevel"/>
    <w:tmpl w:val="63C045E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nsid w:val="62883EEA"/>
    <w:multiLevelType w:val="hybridMultilevel"/>
    <w:tmpl w:val="C40A58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nsid w:val="69047924"/>
    <w:multiLevelType w:val="hybridMultilevel"/>
    <w:tmpl w:val="7E24A07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nsid w:val="6FCE74D9"/>
    <w:multiLevelType w:val="hybridMultilevel"/>
    <w:tmpl w:val="33CC6DB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nsid w:val="79767C45"/>
    <w:multiLevelType w:val="hybridMultilevel"/>
    <w:tmpl w:val="4C4E9BB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nsid w:val="79DD778B"/>
    <w:multiLevelType w:val="hybridMultilevel"/>
    <w:tmpl w:val="AAC6E1F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nsid w:val="7A44575A"/>
    <w:multiLevelType w:val="hybridMultilevel"/>
    <w:tmpl w:val="A67C80B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nsid w:val="7C882EE9"/>
    <w:multiLevelType w:val="hybridMultilevel"/>
    <w:tmpl w:val="A87E713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
    <w:nsid w:val="7D834EF2"/>
    <w:multiLevelType w:val="hybridMultilevel"/>
    <w:tmpl w:val="D282649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1">
      <w:start w:val="1"/>
      <w:numFmt w:val="bullet"/>
      <w:lvlText w:val=""/>
      <w:lvlJc w:val="left"/>
      <w:pPr>
        <w:ind w:left="2160" w:hanging="360"/>
      </w:pPr>
      <w:rPr>
        <w:rFonts w:ascii="Symbol" w:hAnsi="Symbol" w:hint="default"/>
      </w:rPr>
    </w:lvl>
    <w:lvl w:ilvl="3" w:tplc="040C0003">
      <w:start w:val="1"/>
      <w:numFmt w:val="bullet"/>
      <w:lvlText w:val="o"/>
      <w:lvlJc w:val="left"/>
      <w:pPr>
        <w:ind w:left="2880" w:hanging="360"/>
      </w:pPr>
      <w:rPr>
        <w:rFonts w:ascii="Courier New" w:hAnsi="Courier New" w:cs="Courier New" w:hint="default"/>
      </w:rPr>
    </w:lvl>
    <w:lvl w:ilvl="4" w:tplc="040C0003">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7"/>
  </w:num>
  <w:num w:numId="3">
    <w:abstractNumId w:val="12"/>
  </w:num>
  <w:num w:numId="4">
    <w:abstractNumId w:val="2"/>
  </w:num>
  <w:num w:numId="5">
    <w:abstractNumId w:val="31"/>
  </w:num>
  <w:num w:numId="6">
    <w:abstractNumId w:val="25"/>
  </w:num>
  <w:num w:numId="7">
    <w:abstractNumId w:val="33"/>
  </w:num>
  <w:num w:numId="8">
    <w:abstractNumId w:val="29"/>
  </w:num>
  <w:num w:numId="9">
    <w:abstractNumId w:val="4"/>
  </w:num>
  <w:num w:numId="10">
    <w:abstractNumId w:val="20"/>
  </w:num>
  <w:num w:numId="11">
    <w:abstractNumId w:val="5"/>
  </w:num>
  <w:num w:numId="12">
    <w:abstractNumId w:val="37"/>
  </w:num>
  <w:num w:numId="13">
    <w:abstractNumId w:val="27"/>
  </w:num>
  <w:num w:numId="14">
    <w:abstractNumId w:val="13"/>
  </w:num>
  <w:num w:numId="15">
    <w:abstractNumId w:val="36"/>
  </w:num>
  <w:num w:numId="16">
    <w:abstractNumId w:val="19"/>
  </w:num>
  <w:num w:numId="17">
    <w:abstractNumId w:val="32"/>
  </w:num>
  <w:num w:numId="18">
    <w:abstractNumId w:val="1"/>
  </w:num>
  <w:num w:numId="19">
    <w:abstractNumId w:val="15"/>
  </w:num>
  <w:num w:numId="2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1"/>
  </w:num>
  <w:num w:numId="23">
    <w:abstractNumId w:val="23"/>
  </w:num>
  <w:num w:numId="24">
    <w:abstractNumId w:val="6"/>
  </w:num>
  <w:num w:numId="25">
    <w:abstractNumId w:val="7"/>
  </w:num>
  <w:num w:numId="26">
    <w:abstractNumId w:val="11"/>
  </w:num>
  <w:num w:numId="27">
    <w:abstractNumId w:val="8"/>
  </w:num>
  <w:num w:numId="28">
    <w:abstractNumId w:val="26"/>
  </w:num>
  <w:num w:numId="29">
    <w:abstractNumId w:val="38"/>
  </w:num>
  <w:num w:numId="30">
    <w:abstractNumId w:val="3"/>
  </w:num>
  <w:num w:numId="31">
    <w:abstractNumId w:val="22"/>
  </w:num>
  <w:num w:numId="32">
    <w:abstractNumId w:val="24"/>
  </w:num>
  <w:num w:numId="33">
    <w:abstractNumId w:val="28"/>
  </w:num>
  <w:num w:numId="34">
    <w:abstractNumId w:val="16"/>
  </w:num>
  <w:num w:numId="35">
    <w:abstractNumId w:val="18"/>
  </w:num>
  <w:num w:numId="3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0"/>
  </w:num>
  <w:num w:numId="38">
    <w:abstractNumId w:val="35"/>
  </w:num>
  <w:num w:numId="39">
    <w:abstractNumId w:val="14"/>
  </w:num>
  <w:num w:numId="40">
    <w:abstractNumId w:val="9"/>
  </w:num>
  <w:num w:numId="41">
    <w:abstractNumId w:val="30"/>
  </w:num>
  <w:num w:numId="42">
    <w:abstractNumId w:val="34"/>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5"/>
  <w:proofState w:spelling="clean" w:grammar="clean"/>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E773A6"/>
    <w:rsid w:val="000033BE"/>
    <w:rsid w:val="000042F2"/>
    <w:rsid w:val="00011EFF"/>
    <w:rsid w:val="00020120"/>
    <w:rsid w:val="00022CAB"/>
    <w:rsid w:val="00026F82"/>
    <w:rsid w:val="00031461"/>
    <w:rsid w:val="00032BB1"/>
    <w:rsid w:val="00036DA6"/>
    <w:rsid w:val="00042B4D"/>
    <w:rsid w:val="00043721"/>
    <w:rsid w:val="000611CC"/>
    <w:rsid w:val="000613DE"/>
    <w:rsid w:val="0006314A"/>
    <w:rsid w:val="00063A11"/>
    <w:rsid w:val="00064998"/>
    <w:rsid w:val="00064D08"/>
    <w:rsid w:val="00074769"/>
    <w:rsid w:val="000837E4"/>
    <w:rsid w:val="0008449F"/>
    <w:rsid w:val="0009101F"/>
    <w:rsid w:val="000965D4"/>
    <w:rsid w:val="00097B04"/>
    <w:rsid w:val="000B7B47"/>
    <w:rsid w:val="000C1549"/>
    <w:rsid w:val="000D0F42"/>
    <w:rsid w:val="000D2962"/>
    <w:rsid w:val="000E274B"/>
    <w:rsid w:val="000E6327"/>
    <w:rsid w:val="000E6B49"/>
    <w:rsid w:val="000E7099"/>
    <w:rsid w:val="000E7A64"/>
    <w:rsid w:val="00100B8E"/>
    <w:rsid w:val="00110789"/>
    <w:rsid w:val="00111757"/>
    <w:rsid w:val="001145D6"/>
    <w:rsid w:val="001153A3"/>
    <w:rsid w:val="00122DD0"/>
    <w:rsid w:val="00124C21"/>
    <w:rsid w:val="001260C9"/>
    <w:rsid w:val="00133674"/>
    <w:rsid w:val="00135A11"/>
    <w:rsid w:val="0013768F"/>
    <w:rsid w:val="001377B5"/>
    <w:rsid w:val="00145771"/>
    <w:rsid w:val="0015482F"/>
    <w:rsid w:val="00154BB0"/>
    <w:rsid w:val="0015512B"/>
    <w:rsid w:val="0015797A"/>
    <w:rsid w:val="0016486C"/>
    <w:rsid w:val="001748A5"/>
    <w:rsid w:val="00186DD9"/>
    <w:rsid w:val="001939CA"/>
    <w:rsid w:val="001A1B05"/>
    <w:rsid w:val="001A5958"/>
    <w:rsid w:val="001A60B0"/>
    <w:rsid w:val="001B0813"/>
    <w:rsid w:val="001B282F"/>
    <w:rsid w:val="001B562F"/>
    <w:rsid w:val="001B5C13"/>
    <w:rsid w:val="001B6469"/>
    <w:rsid w:val="001C5B5E"/>
    <w:rsid w:val="001C6896"/>
    <w:rsid w:val="001C6FA8"/>
    <w:rsid w:val="001D0287"/>
    <w:rsid w:val="001D12C9"/>
    <w:rsid w:val="001D16BD"/>
    <w:rsid w:val="001D406C"/>
    <w:rsid w:val="001D464A"/>
    <w:rsid w:val="001E7659"/>
    <w:rsid w:val="001F4765"/>
    <w:rsid w:val="001F4BB4"/>
    <w:rsid w:val="001F700F"/>
    <w:rsid w:val="0020143F"/>
    <w:rsid w:val="0020768D"/>
    <w:rsid w:val="00225E5B"/>
    <w:rsid w:val="002363EC"/>
    <w:rsid w:val="002546D6"/>
    <w:rsid w:val="002579E3"/>
    <w:rsid w:val="002616E2"/>
    <w:rsid w:val="002646FF"/>
    <w:rsid w:val="00270DF5"/>
    <w:rsid w:val="002711A3"/>
    <w:rsid w:val="0027327F"/>
    <w:rsid w:val="002744FE"/>
    <w:rsid w:val="00275AF6"/>
    <w:rsid w:val="00276A9B"/>
    <w:rsid w:val="00276D78"/>
    <w:rsid w:val="002775F1"/>
    <w:rsid w:val="00284F7C"/>
    <w:rsid w:val="00293D5A"/>
    <w:rsid w:val="00294F74"/>
    <w:rsid w:val="00297ABD"/>
    <w:rsid w:val="002A11DC"/>
    <w:rsid w:val="002A2C50"/>
    <w:rsid w:val="002A73BA"/>
    <w:rsid w:val="002A7400"/>
    <w:rsid w:val="002A7A2A"/>
    <w:rsid w:val="002A7D02"/>
    <w:rsid w:val="002B06FD"/>
    <w:rsid w:val="002B09D9"/>
    <w:rsid w:val="002C22D1"/>
    <w:rsid w:val="002C4B3D"/>
    <w:rsid w:val="002D466F"/>
    <w:rsid w:val="002E19B1"/>
    <w:rsid w:val="002E1B11"/>
    <w:rsid w:val="002E7859"/>
    <w:rsid w:val="002F102D"/>
    <w:rsid w:val="002F1C42"/>
    <w:rsid w:val="002F703A"/>
    <w:rsid w:val="002F7503"/>
    <w:rsid w:val="0030216C"/>
    <w:rsid w:val="00305331"/>
    <w:rsid w:val="00317410"/>
    <w:rsid w:val="00317873"/>
    <w:rsid w:val="00320A14"/>
    <w:rsid w:val="00327E45"/>
    <w:rsid w:val="0033127A"/>
    <w:rsid w:val="003372F9"/>
    <w:rsid w:val="00344C04"/>
    <w:rsid w:val="003450BF"/>
    <w:rsid w:val="00350E8E"/>
    <w:rsid w:val="0035314F"/>
    <w:rsid w:val="00355096"/>
    <w:rsid w:val="00356B1F"/>
    <w:rsid w:val="00356FA3"/>
    <w:rsid w:val="0036295B"/>
    <w:rsid w:val="003666AD"/>
    <w:rsid w:val="003754B7"/>
    <w:rsid w:val="00375507"/>
    <w:rsid w:val="003846C3"/>
    <w:rsid w:val="003878F4"/>
    <w:rsid w:val="00390EDD"/>
    <w:rsid w:val="003A3BC4"/>
    <w:rsid w:val="003A5932"/>
    <w:rsid w:val="003B0DB5"/>
    <w:rsid w:val="003C109C"/>
    <w:rsid w:val="003C20A7"/>
    <w:rsid w:val="003C2AE5"/>
    <w:rsid w:val="003D3E3B"/>
    <w:rsid w:val="003D7A04"/>
    <w:rsid w:val="003E44F7"/>
    <w:rsid w:val="003E7DFB"/>
    <w:rsid w:val="003F1787"/>
    <w:rsid w:val="003F2AFC"/>
    <w:rsid w:val="003F2E2F"/>
    <w:rsid w:val="003F7680"/>
    <w:rsid w:val="0040160A"/>
    <w:rsid w:val="004035D0"/>
    <w:rsid w:val="00415845"/>
    <w:rsid w:val="00421963"/>
    <w:rsid w:val="00431DA5"/>
    <w:rsid w:val="00435A4F"/>
    <w:rsid w:val="00444EFF"/>
    <w:rsid w:val="00446B3A"/>
    <w:rsid w:val="00450E7F"/>
    <w:rsid w:val="0045447A"/>
    <w:rsid w:val="00454521"/>
    <w:rsid w:val="0046290B"/>
    <w:rsid w:val="0046356C"/>
    <w:rsid w:val="0046392F"/>
    <w:rsid w:val="00464C5D"/>
    <w:rsid w:val="00474964"/>
    <w:rsid w:val="004752DE"/>
    <w:rsid w:val="004757A8"/>
    <w:rsid w:val="0047729E"/>
    <w:rsid w:val="004813B2"/>
    <w:rsid w:val="00482507"/>
    <w:rsid w:val="00482C6F"/>
    <w:rsid w:val="00484336"/>
    <w:rsid w:val="004902F4"/>
    <w:rsid w:val="004A3DD5"/>
    <w:rsid w:val="004A3EDC"/>
    <w:rsid w:val="004A6F71"/>
    <w:rsid w:val="004B6A39"/>
    <w:rsid w:val="004D4E8B"/>
    <w:rsid w:val="004D629E"/>
    <w:rsid w:val="004E0F9A"/>
    <w:rsid w:val="004E3D6A"/>
    <w:rsid w:val="004E5AD8"/>
    <w:rsid w:val="004E7B62"/>
    <w:rsid w:val="004F61AC"/>
    <w:rsid w:val="00500F1B"/>
    <w:rsid w:val="0050145B"/>
    <w:rsid w:val="00505E36"/>
    <w:rsid w:val="005101ED"/>
    <w:rsid w:val="00510BA5"/>
    <w:rsid w:val="00523270"/>
    <w:rsid w:val="0052327C"/>
    <w:rsid w:val="00536ABD"/>
    <w:rsid w:val="00542F41"/>
    <w:rsid w:val="0054440C"/>
    <w:rsid w:val="00546344"/>
    <w:rsid w:val="00546FE2"/>
    <w:rsid w:val="00552552"/>
    <w:rsid w:val="00552C2B"/>
    <w:rsid w:val="00571B06"/>
    <w:rsid w:val="00573309"/>
    <w:rsid w:val="005736D1"/>
    <w:rsid w:val="0058791E"/>
    <w:rsid w:val="00590A4B"/>
    <w:rsid w:val="0059260F"/>
    <w:rsid w:val="005A2E71"/>
    <w:rsid w:val="005C4191"/>
    <w:rsid w:val="005C6219"/>
    <w:rsid w:val="005D168B"/>
    <w:rsid w:val="005D3F05"/>
    <w:rsid w:val="005D49B6"/>
    <w:rsid w:val="005D6763"/>
    <w:rsid w:val="005E5702"/>
    <w:rsid w:val="005F06BD"/>
    <w:rsid w:val="005F1B1B"/>
    <w:rsid w:val="005F4042"/>
    <w:rsid w:val="005F7C1C"/>
    <w:rsid w:val="0060261C"/>
    <w:rsid w:val="0060314B"/>
    <w:rsid w:val="0060528F"/>
    <w:rsid w:val="00605B20"/>
    <w:rsid w:val="00610F45"/>
    <w:rsid w:val="00616FFE"/>
    <w:rsid w:val="00617CE0"/>
    <w:rsid w:val="006240A2"/>
    <w:rsid w:val="0064383F"/>
    <w:rsid w:val="00645A5E"/>
    <w:rsid w:val="00655B78"/>
    <w:rsid w:val="0065733B"/>
    <w:rsid w:val="0067275A"/>
    <w:rsid w:val="0067478A"/>
    <w:rsid w:val="00674FBF"/>
    <w:rsid w:val="0068032A"/>
    <w:rsid w:val="00681BC5"/>
    <w:rsid w:val="0069305F"/>
    <w:rsid w:val="006961F9"/>
    <w:rsid w:val="006A2AB9"/>
    <w:rsid w:val="006A5CCB"/>
    <w:rsid w:val="006A69F3"/>
    <w:rsid w:val="006A6AAC"/>
    <w:rsid w:val="006B0A45"/>
    <w:rsid w:val="006B33FC"/>
    <w:rsid w:val="006B6E98"/>
    <w:rsid w:val="006C2A56"/>
    <w:rsid w:val="006C50FB"/>
    <w:rsid w:val="006E572B"/>
    <w:rsid w:val="006E6214"/>
    <w:rsid w:val="006F1AC3"/>
    <w:rsid w:val="006F26C7"/>
    <w:rsid w:val="006F312A"/>
    <w:rsid w:val="006F4328"/>
    <w:rsid w:val="006F7322"/>
    <w:rsid w:val="00701115"/>
    <w:rsid w:val="007022F1"/>
    <w:rsid w:val="007044DD"/>
    <w:rsid w:val="007100D4"/>
    <w:rsid w:val="00710BF2"/>
    <w:rsid w:val="00711726"/>
    <w:rsid w:val="007179A1"/>
    <w:rsid w:val="00721FCD"/>
    <w:rsid w:val="00723D46"/>
    <w:rsid w:val="00732DD1"/>
    <w:rsid w:val="00735DF1"/>
    <w:rsid w:val="00741E07"/>
    <w:rsid w:val="00745444"/>
    <w:rsid w:val="00751A60"/>
    <w:rsid w:val="0075291A"/>
    <w:rsid w:val="00752C6C"/>
    <w:rsid w:val="00753D6F"/>
    <w:rsid w:val="00756C83"/>
    <w:rsid w:val="0076001C"/>
    <w:rsid w:val="0076459D"/>
    <w:rsid w:val="00771677"/>
    <w:rsid w:val="00771DBF"/>
    <w:rsid w:val="007823CC"/>
    <w:rsid w:val="00783F35"/>
    <w:rsid w:val="007863FD"/>
    <w:rsid w:val="0079744C"/>
    <w:rsid w:val="007A6EB6"/>
    <w:rsid w:val="007B12DF"/>
    <w:rsid w:val="007B6058"/>
    <w:rsid w:val="007B606A"/>
    <w:rsid w:val="007D0FAD"/>
    <w:rsid w:val="007D48EC"/>
    <w:rsid w:val="007E0801"/>
    <w:rsid w:val="007E0D00"/>
    <w:rsid w:val="007E204B"/>
    <w:rsid w:val="007E2249"/>
    <w:rsid w:val="007E3501"/>
    <w:rsid w:val="007E3B05"/>
    <w:rsid w:val="007E504B"/>
    <w:rsid w:val="007E64CE"/>
    <w:rsid w:val="007E68D8"/>
    <w:rsid w:val="007F038F"/>
    <w:rsid w:val="007F2C7E"/>
    <w:rsid w:val="007F4699"/>
    <w:rsid w:val="007F5734"/>
    <w:rsid w:val="007F7DBB"/>
    <w:rsid w:val="008128EA"/>
    <w:rsid w:val="008159E8"/>
    <w:rsid w:val="0082042F"/>
    <w:rsid w:val="00836281"/>
    <w:rsid w:val="00836C9F"/>
    <w:rsid w:val="0085512B"/>
    <w:rsid w:val="00860A9C"/>
    <w:rsid w:val="00862487"/>
    <w:rsid w:val="00870727"/>
    <w:rsid w:val="0087194F"/>
    <w:rsid w:val="00876EB2"/>
    <w:rsid w:val="00881A27"/>
    <w:rsid w:val="00882F4D"/>
    <w:rsid w:val="008879AB"/>
    <w:rsid w:val="00890B5C"/>
    <w:rsid w:val="00894A27"/>
    <w:rsid w:val="008978EA"/>
    <w:rsid w:val="008A17FB"/>
    <w:rsid w:val="008A1CE3"/>
    <w:rsid w:val="008A482F"/>
    <w:rsid w:val="008B0A7D"/>
    <w:rsid w:val="008B4639"/>
    <w:rsid w:val="008B7628"/>
    <w:rsid w:val="008C077F"/>
    <w:rsid w:val="008C1C7C"/>
    <w:rsid w:val="008C486B"/>
    <w:rsid w:val="008C4BD1"/>
    <w:rsid w:val="008C4D59"/>
    <w:rsid w:val="008C5359"/>
    <w:rsid w:val="008D15F4"/>
    <w:rsid w:val="008D437F"/>
    <w:rsid w:val="008E3126"/>
    <w:rsid w:val="008E3A3D"/>
    <w:rsid w:val="008E3C6C"/>
    <w:rsid w:val="008E74C3"/>
    <w:rsid w:val="008F7BB3"/>
    <w:rsid w:val="009054E3"/>
    <w:rsid w:val="009103D9"/>
    <w:rsid w:val="009111F5"/>
    <w:rsid w:val="00912210"/>
    <w:rsid w:val="009150A9"/>
    <w:rsid w:val="00927246"/>
    <w:rsid w:val="00930A85"/>
    <w:rsid w:val="00933225"/>
    <w:rsid w:val="0094393B"/>
    <w:rsid w:val="00961003"/>
    <w:rsid w:val="0097196C"/>
    <w:rsid w:val="00971AD4"/>
    <w:rsid w:val="00972487"/>
    <w:rsid w:val="00975C57"/>
    <w:rsid w:val="009817E9"/>
    <w:rsid w:val="009848EE"/>
    <w:rsid w:val="00986DBE"/>
    <w:rsid w:val="00993E18"/>
    <w:rsid w:val="00996BA2"/>
    <w:rsid w:val="009A05E6"/>
    <w:rsid w:val="009A5D1E"/>
    <w:rsid w:val="009B05A7"/>
    <w:rsid w:val="009B1AAB"/>
    <w:rsid w:val="009C4E6B"/>
    <w:rsid w:val="009C51B7"/>
    <w:rsid w:val="009F4614"/>
    <w:rsid w:val="009F48FA"/>
    <w:rsid w:val="009F6459"/>
    <w:rsid w:val="00A014CF"/>
    <w:rsid w:val="00A03F07"/>
    <w:rsid w:val="00A10946"/>
    <w:rsid w:val="00A11B50"/>
    <w:rsid w:val="00A13CF9"/>
    <w:rsid w:val="00A14C69"/>
    <w:rsid w:val="00A16227"/>
    <w:rsid w:val="00A2501D"/>
    <w:rsid w:val="00A4155F"/>
    <w:rsid w:val="00A4440D"/>
    <w:rsid w:val="00A444DE"/>
    <w:rsid w:val="00A44A03"/>
    <w:rsid w:val="00A45A70"/>
    <w:rsid w:val="00A541FA"/>
    <w:rsid w:val="00A561F9"/>
    <w:rsid w:val="00A569BA"/>
    <w:rsid w:val="00A61BCF"/>
    <w:rsid w:val="00A632CF"/>
    <w:rsid w:val="00A756DE"/>
    <w:rsid w:val="00A91E12"/>
    <w:rsid w:val="00A9502B"/>
    <w:rsid w:val="00AA3576"/>
    <w:rsid w:val="00AA479D"/>
    <w:rsid w:val="00AA6F29"/>
    <w:rsid w:val="00AB6FB9"/>
    <w:rsid w:val="00AC056F"/>
    <w:rsid w:val="00AC5457"/>
    <w:rsid w:val="00AC57D6"/>
    <w:rsid w:val="00AC7CFC"/>
    <w:rsid w:val="00AD30BA"/>
    <w:rsid w:val="00AD387A"/>
    <w:rsid w:val="00AD5544"/>
    <w:rsid w:val="00AD7854"/>
    <w:rsid w:val="00AE1702"/>
    <w:rsid w:val="00AE4AF2"/>
    <w:rsid w:val="00AF40ED"/>
    <w:rsid w:val="00B0077D"/>
    <w:rsid w:val="00B05017"/>
    <w:rsid w:val="00B0653C"/>
    <w:rsid w:val="00B073C0"/>
    <w:rsid w:val="00B169D0"/>
    <w:rsid w:val="00B231E2"/>
    <w:rsid w:val="00B25FB3"/>
    <w:rsid w:val="00B32B3B"/>
    <w:rsid w:val="00B33590"/>
    <w:rsid w:val="00B415FD"/>
    <w:rsid w:val="00B456A8"/>
    <w:rsid w:val="00B50AAF"/>
    <w:rsid w:val="00B53B3C"/>
    <w:rsid w:val="00B63549"/>
    <w:rsid w:val="00B7130F"/>
    <w:rsid w:val="00B87297"/>
    <w:rsid w:val="00B954FA"/>
    <w:rsid w:val="00B965D4"/>
    <w:rsid w:val="00BA23B8"/>
    <w:rsid w:val="00BA5956"/>
    <w:rsid w:val="00BA623C"/>
    <w:rsid w:val="00BA7E2A"/>
    <w:rsid w:val="00BB191E"/>
    <w:rsid w:val="00BB5E3A"/>
    <w:rsid w:val="00BC43EB"/>
    <w:rsid w:val="00BD0859"/>
    <w:rsid w:val="00BD18DE"/>
    <w:rsid w:val="00BE21DE"/>
    <w:rsid w:val="00BE6F62"/>
    <w:rsid w:val="00BE7545"/>
    <w:rsid w:val="00BF6916"/>
    <w:rsid w:val="00BF6D8F"/>
    <w:rsid w:val="00BF78E9"/>
    <w:rsid w:val="00C06E27"/>
    <w:rsid w:val="00C10BC8"/>
    <w:rsid w:val="00C14C8F"/>
    <w:rsid w:val="00C20D71"/>
    <w:rsid w:val="00C21354"/>
    <w:rsid w:val="00C26CD5"/>
    <w:rsid w:val="00C27B97"/>
    <w:rsid w:val="00C30B03"/>
    <w:rsid w:val="00C36AC4"/>
    <w:rsid w:val="00C44488"/>
    <w:rsid w:val="00C47AC5"/>
    <w:rsid w:val="00C5032C"/>
    <w:rsid w:val="00C523BB"/>
    <w:rsid w:val="00C64260"/>
    <w:rsid w:val="00C64C54"/>
    <w:rsid w:val="00C729C1"/>
    <w:rsid w:val="00C743C5"/>
    <w:rsid w:val="00C7482D"/>
    <w:rsid w:val="00C76F62"/>
    <w:rsid w:val="00C87896"/>
    <w:rsid w:val="00C920B4"/>
    <w:rsid w:val="00CA4D5E"/>
    <w:rsid w:val="00CA75F7"/>
    <w:rsid w:val="00CC41C8"/>
    <w:rsid w:val="00CC7F93"/>
    <w:rsid w:val="00CE10CD"/>
    <w:rsid w:val="00CF1A9C"/>
    <w:rsid w:val="00D007D2"/>
    <w:rsid w:val="00D019B5"/>
    <w:rsid w:val="00D03998"/>
    <w:rsid w:val="00D03B58"/>
    <w:rsid w:val="00D119FD"/>
    <w:rsid w:val="00D1486A"/>
    <w:rsid w:val="00D15A1E"/>
    <w:rsid w:val="00D15B24"/>
    <w:rsid w:val="00D22D23"/>
    <w:rsid w:val="00D4292E"/>
    <w:rsid w:val="00D42CAD"/>
    <w:rsid w:val="00D449D6"/>
    <w:rsid w:val="00D45F3C"/>
    <w:rsid w:val="00D5328B"/>
    <w:rsid w:val="00D56359"/>
    <w:rsid w:val="00D61FC7"/>
    <w:rsid w:val="00D9027E"/>
    <w:rsid w:val="00D972DE"/>
    <w:rsid w:val="00DA652B"/>
    <w:rsid w:val="00DB46C7"/>
    <w:rsid w:val="00DB7CA6"/>
    <w:rsid w:val="00DD05FC"/>
    <w:rsid w:val="00DD162B"/>
    <w:rsid w:val="00DE0B7C"/>
    <w:rsid w:val="00DE2589"/>
    <w:rsid w:val="00DE666B"/>
    <w:rsid w:val="00DF18DA"/>
    <w:rsid w:val="00DF279A"/>
    <w:rsid w:val="00DF4760"/>
    <w:rsid w:val="00E00B74"/>
    <w:rsid w:val="00E00F13"/>
    <w:rsid w:val="00E01C4F"/>
    <w:rsid w:val="00E10B1B"/>
    <w:rsid w:val="00E20473"/>
    <w:rsid w:val="00E22F12"/>
    <w:rsid w:val="00E31E68"/>
    <w:rsid w:val="00E31EE9"/>
    <w:rsid w:val="00E338C8"/>
    <w:rsid w:val="00E3713C"/>
    <w:rsid w:val="00E422BD"/>
    <w:rsid w:val="00E42BB4"/>
    <w:rsid w:val="00E50FDB"/>
    <w:rsid w:val="00E55613"/>
    <w:rsid w:val="00E576F9"/>
    <w:rsid w:val="00E60D66"/>
    <w:rsid w:val="00E66118"/>
    <w:rsid w:val="00E71E81"/>
    <w:rsid w:val="00E773A6"/>
    <w:rsid w:val="00E77AE8"/>
    <w:rsid w:val="00E801C1"/>
    <w:rsid w:val="00E83BE3"/>
    <w:rsid w:val="00E86D07"/>
    <w:rsid w:val="00E91494"/>
    <w:rsid w:val="00E926EC"/>
    <w:rsid w:val="00E94771"/>
    <w:rsid w:val="00E94ED6"/>
    <w:rsid w:val="00EA2224"/>
    <w:rsid w:val="00EA70EA"/>
    <w:rsid w:val="00EA736B"/>
    <w:rsid w:val="00EB5B1C"/>
    <w:rsid w:val="00EC3F5B"/>
    <w:rsid w:val="00EC45A6"/>
    <w:rsid w:val="00EC797F"/>
    <w:rsid w:val="00ED3155"/>
    <w:rsid w:val="00EE05AB"/>
    <w:rsid w:val="00EE07A7"/>
    <w:rsid w:val="00EE4942"/>
    <w:rsid w:val="00EE67F8"/>
    <w:rsid w:val="00F042C8"/>
    <w:rsid w:val="00F05C07"/>
    <w:rsid w:val="00F06C3E"/>
    <w:rsid w:val="00F06D90"/>
    <w:rsid w:val="00F1068D"/>
    <w:rsid w:val="00F10E25"/>
    <w:rsid w:val="00F1503A"/>
    <w:rsid w:val="00F222AE"/>
    <w:rsid w:val="00F41606"/>
    <w:rsid w:val="00F42FF3"/>
    <w:rsid w:val="00F43E78"/>
    <w:rsid w:val="00F44E8D"/>
    <w:rsid w:val="00F5357B"/>
    <w:rsid w:val="00F579DE"/>
    <w:rsid w:val="00F65608"/>
    <w:rsid w:val="00F67ED9"/>
    <w:rsid w:val="00F7146A"/>
    <w:rsid w:val="00F81F8A"/>
    <w:rsid w:val="00F82453"/>
    <w:rsid w:val="00F84696"/>
    <w:rsid w:val="00F90168"/>
    <w:rsid w:val="00F904E7"/>
    <w:rsid w:val="00F90648"/>
    <w:rsid w:val="00F91F15"/>
    <w:rsid w:val="00F943BD"/>
    <w:rsid w:val="00FA489A"/>
    <w:rsid w:val="00FA6ED5"/>
    <w:rsid w:val="00FB249A"/>
    <w:rsid w:val="00FB4D95"/>
    <w:rsid w:val="00FC107D"/>
    <w:rsid w:val="00FC22F2"/>
    <w:rsid w:val="00FC5ED0"/>
    <w:rsid w:val="00FC5F7C"/>
    <w:rsid w:val="00FC78A4"/>
    <w:rsid w:val="00FD0C0C"/>
    <w:rsid w:val="00FD1A5C"/>
    <w:rsid w:val="00FE594B"/>
    <w:rsid w:val="00FF0184"/>
    <w:rsid w:val="00FF6DA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footer" w:uiPriority="0"/>
    <w:lsdException w:name="caption" w:uiPriority="0"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2210"/>
    <w:rPr>
      <w:sz w:val="24"/>
      <w:lang w:val="en-US"/>
    </w:rPr>
  </w:style>
  <w:style w:type="paragraph" w:styleId="Titre1">
    <w:name w:val="heading 1"/>
    <w:basedOn w:val="Normal"/>
    <w:next w:val="Paragraphejustifi"/>
    <w:link w:val="Titre1Car"/>
    <w:qFormat/>
    <w:rsid w:val="00F44E8D"/>
    <w:pPr>
      <w:keepNext/>
      <w:numPr>
        <w:numId w:val="1"/>
      </w:numPr>
      <w:pBdr>
        <w:bottom w:val="single" w:sz="4" w:space="0" w:color="auto"/>
      </w:pBdr>
      <w:tabs>
        <w:tab w:val="left" w:pos="432"/>
      </w:tabs>
      <w:spacing w:before="240" w:after="240" w:line="240" w:lineRule="auto"/>
      <w:ind w:left="709" w:hanging="709"/>
      <w:outlineLvl w:val="0"/>
    </w:pPr>
    <w:rPr>
      <w:rFonts w:ascii="Arial" w:eastAsia="Times New Roman" w:hAnsi="Arial" w:cs="Times New Roman"/>
      <w:b/>
      <w:smallCaps/>
      <w:kern w:val="28"/>
      <w:sz w:val="36"/>
      <w:szCs w:val="20"/>
      <w:lang w:eastAsia="fr-FR"/>
    </w:rPr>
  </w:style>
  <w:style w:type="paragraph" w:styleId="Titre2">
    <w:name w:val="heading 2"/>
    <w:basedOn w:val="Paragraphejustifi"/>
    <w:next w:val="Paragraphejustifi"/>
    <w:link w:val="Titre2Car"/>
    <w:qFormat/>
    <w:rsid w:val="004D629E"/>
    <w:pPr>
      <w:keepNext/>
      <w:numPr>
        <w:ilvl w:val="1"/>
        <w:numId w:val="1"/>
      </w:numPr>
      <w:tabs>
        <w:tab w:val="left" w:pos="0"/>
      </w:tabs>
      <w:spacing w:before="240" w:after="120"/>
      <w:ind w:left="0" w:firstLine="0"/>
      <w:jc w:val="left"/>
      <w:outlineLvl w:val="1"/>
    </w:pPr>
    <w:rPr>
      <w:rFonts w:ascii="Arial" w:hAnsi="Arial"/>
      <w:b/>
      <w:sz w:val="28"/>
      <w:lang w:val="fr-FR"/>
    </w:rPr>
  </w:style>
  <w:style w:type="paragraph" w:styleId="Titre3">
    <w:name w:val="heading 3"/>
    <w:basedOn w:val="Normal"/>
    <w:next w:val="Paragraphejustifi"/>
    <w:link w:val="Titre3Car"/>
    <w:qFormat/>
    <w:rsid w:val="00B169D0"/>
    <w:pPr>
      <w:keepNext/>
      <w:numPr>
        <w:ilvl w:val="2"/>
        <w:numId w:val="1"/>
      </w:numPr>
      <w:tabs>
        <w:tab w:val="left" w:pos="720"/>
      </w:tabs>
      <w:spacing w:before="240" w:after="120" w:line="240" w:lineRule="auto"/>
      <w:outlineLvl w:val="2"/>
    </w:pPr>
    <w:rPr>
      <w:rFonts w:ascii="Arial" w:eastAsia="Times New Roman" w:hAnsi="Arial" w:cs="Times New Roman"/>
      <w:b/>
      <w:i/>
      <w:szCs w:val="20"/>
      <w:lang w:eastAsia="fr-FR"/>
    </w:rPr>
  </w:style>
  <w:style w:type="paragraph" w:styleId="Titre4">
    <w:name w:val="heading 4"/>
    <w:basedOn w:val="Titre3"/>
    <w:next w:val="Paragraphejustifi"/>
    <w:link w:val="Titre4Car"/>
    <w:qFormat/>
    <w:rsid w:val="00B169D0"/>
    <w:pPr>
      <w:numPr>
        <w:ilvl w:val="3"/>
      </w:numPr>
      <w:tabs>
        <w:tab w:val="left" w:pos="864"/>
      </w:tabs>
      <w:outlineLvl w:val="3"/>
    </w:pPr>
    <w:rPr>
      <w:b w:val="0"/>
    </w:rPr>
  </w:style>
  <w:style w:type="paragraph" w:styleId="Titre5">
    <w:name w:val="heading 5"/>
    <w:basedOn w:val="Normal"/>
    <w:next w:val="Paragraphejustifi"/>
    <w:link w:val="Titre5Car"/>
    <w:qFormat/>
    <w:rsid w:val="00B169D0"/>
    <w:pPr>
      <w:numPr>
        <w:ilvl w:val="4"/>
        <w:numId w:val="1"/>
      </w:numPr>
      <w:tabs>
        <w:tab w:val="left" w:pos="1008"/>
      </w:tabs>
      <w:spacing w:before="240" w:after="60" w:line="240" w:lineRule="auto"/>
      <w:outlineLvl w:val="4"/>
    </w:pPr>
    <w:rPr>
      <w:rFonts w:ascii="Arial" w:eastAsia="Times New Roman" w:hAnsi="Arial" w:cs="Times New Roman"/>
      <w:szCs w:val="20"/>
      <w:lang w:eastAsia="fr-FR"/>
    </w:rPr>
  </w:style>
  <w:style w:type="paragraph" w:styleId="Titre6">
    <w:name w:val="heading 6"/>
    <w:basedOn w:val="Normal"/>
    <w:next w:val="Paragraphejustifi"/>
    <w:link w:val="Titre6Car"/>
    <w:qFormat/>
    <w:rsid w:val="00B169D0"/>
    <w:pPr>
      <w:numPr>
        <w:ilvl w:val="5"/>
        <w:numId w:val="1"/>
      </w:numPr>
      <w:tabs>
        <w:tab w:val="left" w:pos="1152"/>
      </w:tabs>
      <w:spacing w:before="240" w:after="60" w:line="240" w:lineRule="auto"/>
      <w:outlineLvl w:val="5"/>
    </w:pPr>
    <w:rPr>
      <w:rFonts w:ascii="Arial" w:eastAsia="Times New Roman" w:hAnsi="Arial" w:cs="Times New Roman"/>
      <w:i/>
      <w:szCs w:val="20"/>
      <w:lang w:eastAsia="fr-FR"/>
    </w:rPr>
  </w:style>
  <w:style w:type="paragraph" w:styleId="Titre7">
    <w:name w:val="heading 7"/>
    <w:basedOn w:val="Normal"/>
    <w:next w:val="Paragraphejustifi"/>
    <w:link w:val="Titre7Car"/>
    <w:qFormat/>
    <w:rsid w:val="00B169D0"/>
    <w:pPr>
      <w:numPr>
        <w:ilvl w:val="6"/>
        <w:numId w:val="1"/>
      </w:numPr>
      <w:tabs>
        <w:tab w:val="left" w:pos="1296"/>
      </w:tabs>
      <w:spacing w:before="240" w:after="60" w:line="240" w:lineRule="auto"/>
      <w:outlineLvl w:val="6"/>
    </w:pPr>
    <w:rPr>
      <w:rFonts w:ascii="Arial" w:eastAsia="Times New Roman" w:hAnsi="Arial" w:cs="Times New Roman"/>
      <w:sz w:val="20"/>
      <w:szCs w:val="20"/>
      <w:lang w:eastAsia="fr-FR"/>
    </w:rPr>
  </w:style>
  <w:style w:type="paragraph" w:styleId="Titre8">
    <w:name w:val="heading 8"/>
    <w:basedOn w:val="Normal"/>
    <w:next w:val="Paragraphejustifi"/>
    <w:link w:val="Titre8Car"/>
    <w:qFormat/>
    <w:rsid w:val="00B169D0"/>
    <w:pPr>
      <w:numPr>
        <w:ilvl w:val="7"/>
        <w:numId w:val="1"/>
      </w:numPr>
      <w:tabs>
        <w:tab w:val="left" w:pos="1440"/>
      </w:tabs>
      <w:spacing w:before="240" w:after="60" w:line="240" w:lineRule="auto"/>
      <w:outlineLvl w:val="7"/>
    </w:pPr>
    <w:rPr>
      <w:rFonts w:ascii="Arial" w:eastAsia="Times New Roman" w:hAnsi="Arial" w:cs="Times New Roman"/>
      <w:i/>
      <w:sz w:val="20"/>
      <w:szCs w:val="20"/>
      <w:lang w:eastAsia="fr-FR"/>
    </w:rPr>
  </w:style>
  <w:style w:type="paragraph" w:styleId="Titre9">
    <w:name w:val="heading 9"/>
    <w:basedOn w:val="Normal"/>
    <w:next w:val="Paragraphejustifi"/>
    <w:link w:val="Titre9Car"/>
    <w:qFormat/>
    <w:rsid w:val="00B169D0"/>
    <w:pPr>
      <w:numPr>
        <w:ilvl w:val="8"/>
        <w:numId w:val="1"/>
      </w:numPr>
      <w:tabs>
        <w:tab w:val="left" w:pos="1584"/>
      </w:tabs>
      <w:spacing w:before="240" w:after="60" w:line="240" w:lineRule="auto"/>
      <w:outlineLvl w:val="8"/>
    </w:pPr>
    <w:rPr>
      <w:rFonts w:ascii="Arial" w:eastAsia="Times New Roman" w:hAnsi="Arial" w:cs="Times New Roman"/>
      <w:i/>
      <w:sz w:val="18"/>
      <w:szCs w:val="20"/>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45771"/>
    <w:pPr>
      <w:ind w:left="720"/>
      <w:contextualSpacing/>
    </w:pPr>
  </w:style>
  <w:style w:type="paragraph" w:styleId="En-tte">
    <w:name w:val="header"/>
    <w:basedOn w:val="Normal"/>
    <w:link w:val="En-tteCar"/>
    <w:unhideWhenUsed/>
    <w:rsid w:val="0069305F"/>
    <w:pPr>
      <w:tabs>
        <w:tab w:val="center" w:pos="4536"/>
        <w:tab w:val="right" w:pos="9072"/>
      </w:tabs>
      <w:spacing w:after="0" w:line="240" w:lineRule="auto"/>
    </w:pPr>
  </w:style>
  <w:style w:type="character" w:customStyle="1" w:styleId="En-tteCar">
    <w:name w:val="En-tête Car"/>
    <w:basedOn w:val="Policepardfaut"/>
    <w:link w:val="En-tte"/>
    <w:uiPriority w:val="99"/>
    <w:rsid w:val="0069305F"/>
    <w:rPr>
      <w:lang w:val="en-US"/>
    </w:rPr>
  </w:style>
  <w:style w:type="paragraph" w:styleId="Pieddepage">
    <w:name w:val="footer"/>
    <w:basedOn w:val="Normal"/>
    <w:link w:val="PieddepageCar"/>
    <w:unhideWhenUsed/>
    <w:rsid w:val="0069305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9305F"/>
    <w:rPr>
      <w:lang w:val="en-US"/>
    </w:rPr>
  </w:style>
  <w:style w:type="paragraph" w:styleId="Textedebulles">
    <w:name w:val="Balloon Text"/>
    <w:basedOn w:val="Normal"/>
    <w:link w:val="TextedebullesCar"/>
    <w:uiPriority w:val="99"/>
    <w:semiHidden/>
    <w:unhideWhenUsed/>
    <w:rsid w:val="0069305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9305F"/>
    <w:rPr>
      <w:rFonts w:ascii="Tahoma" w:hAnsi="Tahoma" w:cs="Tahoma"/>
      <w:sz w:val="16"/>
      <w:szCs w:val="16"/>
      <w:lang w:val="en-US"/>
    </w:rPr>
  </w:style>
  <w:style w:type="character" w:customStyle="1" w:styleId="Titre1Car">
    <w:name w:val="Titre 1 Car"/>
    <w:basedOn w:val="Policepardfaut"/>
    <w:link w:val="Titre1"/>
    <w:rsid w:val="00F44E8D"/>
    <w:rPr>
      <w:rFonts w:ascii="Arial" w:eastAsia="Times New Roman" w:hAnsi="Arial" w:cs="Times New Roman"/>
      <w:b/>
      <w:smallCaps/>
      <w:kern w:val="28"/>
      <w:sz w:val="36"/>
      <w:szCs w:val="20"/>
      <w:lang w:val="en-US" w:eastAsia="fr-FR"/>
    </w:rPr>
  </w:style>
  <w:style w:type="character" w:customStyle="1" w:styleId="Titre2Car">
    <w:name w:val="Titre 2 Car"/>
    <w:basedOn w:val="Policepardfaut"/>
    <w:link w:val="Titre2"/>
    <w:rsid w:val="004D629E"/>
    <w:rPr>
      <w:rFonts w:ascii="Arial" w:eastAsia="Times New Roman" w:hAnsi="Arial" w:cs="Times New Roman"/>
      <w:b/>
      <w:color w:val="000000"/>
      <w:sz w:val="28"/>
      <w:szCs w:val="20"/>
      <w:lang w:eastAsia="fr-FR"/>
    </w:rPr>
  </w:style>
  <w:style w:type="character" w:customStyle="1" w:styleId="Titre3Car">
    <w:name w:val="Titre 3 Car"/>
    <w:basedOn w:val="Policepardfaut"/>
    <w:link w:val="Titre3"/>
    <w:rsid w:val="00B169D0"/>
    <w:rPr>
      <w:rFonts w:ascii="Arial" w:eastAsia="Times New Roman" w:hAnsi="Arial" w:cs="Times New Roman"/>
      <w:b/>
      <w:i/>
      <w:sz w:val="24"/>
      <w:szCs w:val="20"/>
      <w:lang w:val="en-US" w:eastAsia="fr-FR"/>
    </w:rPr>
  </w:style>
  <w:style w:type="character" w:customStyle="1" w:styleId="Titre4Car">
    <w:name w:val="Titre 4 Car"/>
    <w:basedOn w:val="Policepardfaut"/>
    <w:link w:val="Titre4"/>
    <w:rsid w:val="00B169D0"/>
    <w:rPr>
      <w:rFonts w:ascii="Arial" w:eastAsia="Times New Roman" w:hAnsi="Arial" w:cs="Times New Roman"/>
      <w:i/>
      <w:sz w:val="24"/>
      <w:szCs w:val="20"/>
      <w:lang w:val="en-US" w:eastAsia="fr-FR"/>
    </w:rPr>
  </w:style>
  <w:style w:type="character" w:customStyle="1" w:styleId="Titre5Car">
    <w:name w:val="Titre 5 Car"/>
    <w:basedOn w:val="Policepardfaut"/>
    <w:link w:val="Titre5"/>
    <w:rsid w:val="00B169D0"/>
    <w:rPr>
      <w:rFonts w:ascii="Arial" w:eastAsia="Times New Roman" w:hAnsi="Arial" w:cs="Times New Roman"/>
      <w:sz w:val="24"/>
      <w:szCs w:val="20"/>
      <w:lang w:val="en-US" w:eastAsia="fr-FR"/>
    </w:rPr>
  </w:style>
  <w:style w:type="character" w:customStyle="1" w:styleId="Titre6Car">
    <w:name w:val="Titre 6 Car"/>
    <w:basedOn w:val="Policepardfaut"/>
    <w:link w:val="Titre6"/>
    <w:rsid w:val="00B169D0"/>
    <w:rPr>
      <w:rFonts w:ascii="Arial" w:eastAsia="Times New Roman" w:hAnsi="Arial" w:cs="Times New Roman"/>
      <w:i/>
      <w:sz w:val="24"/>
      <w:szCs w:val="20"/>
      <w:lang w:val="en-US" w:eastAsia="fr-FR"/>
    </w:rPr>
  </w:style>
  <w:style w:type="character" w:customStyle="1" w:styleId="Titre7Car">
    <w:name w:val="Titre 7 Car"/>
    <w:basedOn w:val="Policepardfaut"/>
    <w:link w:val="Titre7"/>
    <w:rsid w:val="00B169D0"/>
    <w:rPr>
      <w:rFonts w:ascii="Arial" w:eastAsia="Times New Roman" w:hAnsi="Arial" w:cs="Times New Roman"/>
      <w:sz w:val="20"/>
      <w:szCs w:val="20"/>
      <w:lang w:val="en-US" w:eastAsia="fr-FR"/>
    </w:rPr>
  </w:style>
  <w:style w:type="character" w:customStyle="1" w:styleId="Titre8Car">
    <w:name w:val="Titre 8 Car"/>
    <w:basedOn w:val="Policepardfaut"/>
    <w:link w:val="Titre8"/>
    <w:rsid w:val="00B169D0"/>
    <w:rPr>
      <w:rFonts w:ascii="Arial" w:eastAsia="Times New Roman" w:hAnsi="Arial" w:cs="Times New Roman"/>
      <w:i/>
      <w:sz w:val="20"/>
      <w:szCs w:val="20"/>
      <w:lang w:val="en-US" w:eastAsia="fr-FR"/>
    </w:rPr>
  </w:style>
  <w:style w:type="character" w:customStyle="1" w:styleId="Titre9Car">
    <w:name w:val="Titre 9 Car"/>
    <w:basedOn w:val="Policepardfaut"/>
    <w:link w:val="Titre9"/>
    <w:rsid w:val="00B169D0"/>
    <w:rPr>
      <w:rFonts w:ascii="Arial" w:eastAsia="Times New Roman" w:hAnsi="Arial" w:cs="Times New Roman"/>
      <w:i/>
      <w:sz w:val="18"/>
      <w:szCs w:val="20"/>
      <w:lang w:val="en-US" w:eastAsia="fr-FR"/>
    </w:rPr>
  </w:style>
  <w:style w:type="paragraph" w:customStyle="1" w:styleId="Paragraphejustifi">
    <w:name w:val="Paragraphe justifié"/>
    <w:basedOn w:val="Normal"/>
    <w:link w:val="ParagraphejustifiCar"/>
    <w:rsid w:val="00B169D0"/>
    <w:pPr>
      <w:spacing w:after="0" w:line="240" w:lineRule="auto"/>
      <w:ind w:left="567"/>
      <w:jc w:val="both"/>
    </w:pPr>
    <w:rPr>
      <w:rFonts w:ascii="Times New Roman" w:eastAsia="Times New Roman" w:hAnsi="Times New Roman" w:cs="Times New Roman"/>
      <w:color w:val="000000"/>
      <w:szCs w:val="20"/>
      <w:lang w:eastAsia="fr-FR"/>
    </w:rPr>
  </w:style>
  <w:style w:type="character" w:customStyle="1" w:styleId="ParagraphejustifiCar">
    <w:name w:val="Paragraphe justifié Car"/>
    <w:basedOn w:val="Policepardfaut"/>
    <w:link w:val="Paragraphejustifi"/>
    <w:rsid w:val="00B169D0"/>
    <w:rPr>
      <w:rFonts w:ascii="Times New Roman" w:eastAsia="Times New Roman" w:hAnsi="Times New Roman" w:cs="Times New Roman"/>
      <w:color w:val="000000"/>
      <w:sz w:val="24"/>
      <w:szCs w:val="20"/>
      <w:lang w:val="en-US" w:eastAsia="fr-FR"/>
    </w:rPr>
  </w:style>
  <w:style w:type="character" w:styleId="Lienhypertexte">
    <w:name w:val="Hyperlink"/>
    <w:basedOn w:val="Policepardfaut"/>
    <w:uiPriority w:val="99"/>
    <w:rsid w:val="00B169D0"/>
    <w:rPr>
      <w:color w:val="0000FF"/>
      <w:u w:val="single"/>
    </w:rPr>
  </w:style>
  <w:style w:type="paragraph" w:styleId="Lgende">
    <w:name w:val="caption"/>
    <w:aliases w:val="Légende Car,Car1 Car,Car1"/>
    <w:basedOn w:val="Normal"/>
    <w:next w:val="Normal"/>
    <w:link w:val="LgendeCar1"/>
    <w:qFormat/>
    <w:rsid w:val="00B169D0"/>
    <w:pPr>
      <w:spacing w:before="120" w:after="120" w:line="240" w:lineRule="auto"/>
    </w:pPr>
    <w:rPr>
      <w:rFonts w:ascii="Times New Roman" w:eastAsia="Times New Roman" w:hAnsi="Times New Roman" w:cs="Times New Roman"/>
      <w:b/>
      <w:sz w:val="20"/>
      <w:szCs w:val="20"/>
      <w:lang w:eastAsia="fr-FR"/>
    </w:rPr>
  </w:style>
  <w:style w:type="character" w:customStyle="1" w:styleId="LgendeCar1">
    <w:name w:val="Légende Car1"/>
    <w:aliases w:val="Légende Car Car,Car1 Car Car,Car1 Car1"/>
    <w:link w:val="Lgende"/>
    <w:rsid w:val="00B169D0"/>
    <w:rPr>
      <w:rFonts w:ascii="Times New Roman" w:eastAsia="Times New Roman" w:hAnsi="Times New Roman" w:cs="Times New Roman"/>
      <w:b/>
      <w:sz w:val="20"/>
      <w:szCs w:val="20"/>
      <w:lang w:val="en-US" w:eastAsia="fr-FR"/>
    </w:rPr>
  </w:style>
  <w:style w:type="paragraph" w:customStyle="1" w:styleId="Default">
    <w:name w:val="Default"/>
    <w:rsid w:val="00B169D0"/>
    <w:pPr>
      <w:autoSpaceDE w:val="0"/>
      <w:autoSpaceDN w:val="0"/>
      <w:adjustRightInd w:val="0"/>
      <w:spacing w:after="0" w:line="240" w:lineRule="auto"/>
    </w:pPr>
    <w:rPr>
      <w:rFonts w:ascii="Times New Roman" w:hAnsi="Times New Roman" w:cs="Times New Roman"/>
      <w:color w:val="000000"/>
      <w:sz w:val="24"/>
      <w:szCs w:val="24"/>
    </w:rPr>
  </w:style>
  <w:style w:type="paragraph" w:styleId="Retraitnormal">
    <w:name w:val="Normal Indent"/>
    <w:basedOn w:val="Default"/>
    <w:next w:val="Default"/>
    <w:uiPriority w:val="99"/>
    <w:rsid w:val="00B169D0"/>
    <w:rPr>
      <w:color w:val="auto"/>
    </w:rPr>
  </w:style>
  <w:style w:type="character" w:styleId="Numrodepage">
    <w:name w:val="page number"/>
    <w:basedOn w:val="Policepardfaut"/>
    <w:rsid w:val="00B169D0"/>
  </w:style>
  <w:style w:type="paragraph" w:styleId="TM1">
    <w:name w:val="toc 1"/>
    <w:basedOn w:val="Normal"/>
    <w:next w:val="Normal"/>
    <w:autoRedefine/>
    <w:uiPriority w:val="39"/>
    <w:rsid w:val="006B0A45"/>
    <w:pPr>
      <w:tabs>
        <w:tab w:val="right" w:leader="dot" w:pos="9062"/>
      </w:tabs>
      <w:spacing w:before="120" w:after="120" w:line="240" w:lineRule="auto"/>
    </w:pPr>
    <w:rPr>
      <w:rFonts w:ascii="Times New Roman" w:eastAsia="Times New Roman" w:hAnsi="Times New Roman" w:cs="Times New Roman"/>
      <w:b/>
      <w:caps/>
      <w:sz w:val="20"/>
      <w:szCs w:val="20"/>
      <w:lang w:eastAsia="fr-FR"/>
    </w:rPr>
  </w:style>
  <w:style w:type="paragraph" w:styleId="TM2">
    <w:name w:val="toc 2"/>
    <w:basedOn w:val="Normal"/>
    <w:next w:val="Normal"/>
    <w:autoRedefine/>
    <w:uiPriority w:val="39"/>
    <w:rsid w:val="00B169D0"/>
    <w:pPr>
      <w:spacing w:after="0" w:line="240" w:lineRule="auto"/>
      <w:ind w:left="200"/>
    </w:pPr>
    <w:rPr>
      <w:rFonts w:ascii="Times New Roman" w:eastAsia="Times New Roman" w:hAnsi="Times New Roman" w:cs="Times New Roman"/>
      <w:smallCaps/>
      <w:sz w:val="20"/>
      <w:szCs w:val="20"/>
      <w:lang w:eastAsia="fr-FR"/>
    </w:rPr>
  </w:style>
  <w:style w:type="paragraph" w:styleId="TM3">
    <w:name w:val="toc 3"/>
    <w:basedOn w:val="Normal"/>
    <w:next w:val="Normal"/>
    <w:autoRedefine/>
    <w:uiPriority w:val="39"/>
    <w:rsid w:val="00B169D0"/>
    <w:pPr>
      <w:spacing w:after="0" w:line="240" w:lineRule="auto"/>
      <w:ind w:left="400"/>
    </w:pPr>
    <w:rPr>
      <w:rFonts w:ascii="Times New Roman" w:eastAsia="Times New Roman" w:hAnsi="Times New Roman" w:cs="Times New Roman"/>
      <w:i/>
      <w:sz w:val="20"/>
      <w:szCs w:val="20"/>
      <w:lang w:eastAsia="fr-FR"/>
    </w:rPr>
  </w:style>
  <w:style w:type="paragraph" w:styleId="Notedebasdepage">
    <w:name w:val="footnote text"/>
    <w:basedOn w:val="Normal"/>
    <w:link w:val="NotedebasdepageCar"/>
    <w:semiHidden/>
    <w:rsid w:val="00B169D0"/>
    <w:pPr>
      <w:spacing w:after="0" w:line="240" w:lineRule="auto"/>
    </w:pPr>
    <w:rPr>
      <w:rFonts w:ascii="Times New Roman" w:eastAsia="Times New Roman" w:hAnsi="Times New Roman" w:cs="Times New Roman"/>
      <w:sz w:val="20"/>
      <w:szCs w:val="20"/>
      <w:lang w:eastAsia="fr-FR"/>
    </w:rPr>
  </w:style>
  <w:style w:type="character" w:customStyle="1" w:styleId="NotedebasdepageCar">
    <w:name w:val="Note de bas de page Car"/>
    <w:basedOn w:val="Policepardfaut"/>
    <w:link w:val="Notedebasdepage"/>
    <w:semiHidden/>
    <w:rsid w:val="00B169D0"/>
    <w:rPr>
      <w:rFonts w:ascii="Times New Roman" w:eastAsia="Times New Roman" w:hAnsi="Times New Roman" w:cs="Times New Roman"/>
      <w:sz w:val="20"/>
      <w:szCs w:val="20"/>
      <w:lang w:val="en-US" w:eastAsia="fr-FR"/>
    </w:rPr>
  </w:style>
  <w:style w:type="character" w:customStyle="1" w:styleId="st">
    <w:name w:val="st"/>
    <w:basedOn w:val="Policepardfaut"/>
    <w:rsid w:val="00B169D0"/>
  </w:style>
  <w:style w:type="table" w:styleId="Grilledutableau">
    <w:name w:val="Table Grid"/>
    <w:basedOn w:val="TableauNormal"/>
    <w:uiPriority w:val="59"/>
    <w:rsid w:val="00B169D0"/>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M4">
    <w:name w:val="toc 4"/>
    <w:basedOn w:val="Normal"/>
    <w:next w:val="Normal"/>
    <w:autoRedefine/>
    <w:uiPriority w:val="39"/>
    <w:unhideWhenUsed/>
    <w:rsid w:val="00B169D0"/>
    <w:pPr>
      <w:spacing w:after="100"/>
      <w:ind w:left="660"/>
    </w:pPr>
    <w:rPr>
      <w:rFonts w:ascii="Times New Roman" w:hAnsi="Times New Roman"/>
    </w:rPr>
  </w:style>
  <w:style w:type="paragraph" w:styleId="TM5">
    <w:name w:val="toc 5"/>
    <w:basedOn w:val="Normal"/>
    <w:next w:val="Normal"/>
    <w:autoRedefine/>
    <w:uiPriority w:val="39"/>
    <w:unhideWhenUsed/>
    <w:rsid w:val="00B169D0"/>
    <w:pPr>
      <w:spacing w:after="100"/>
      <w:ind w:left="880"/>
    </w:pPr>
    <w:rPr>
      <w:rFonts w:ascii="Times New Roman" w:hAnsi="Times New Roman"/>
    </w:rPr>
  </w:style>
  <w:style w:type="paragraph" w:styleId="TM6">
    <w:name w:val="toc 6"/>
    <w:basedOn w:val="Normal"/>
    <w:next w:val="Normal"/>
    <w:autoRedefine/>
    <w:uiPriority w:val="39"/>
    <w:unhideWhenUsed/>
    <w:rsid w:val="00B169D0"/>
    <w:pPr>
      <w:spacing w:after="100"/>
      <w:ind w:left="1100"/>
    </w:pPr>
    <w:rPr>
      <w:rFonts w:ascii="Times New Roman" w:hAnsi="Times New Roman"/>
    </w:rPr>
  </w:style>
  <w:style w:type="paragraph" w:styleId="TM7">
    <w:name w:val="toc 7"/>
    <w:basedOn w:val="Normal"/>
    <w:next w:val="Normal"/>
    <w:autoRedefine/>
    <w:uiPriority w:val="39"/>
    <w:unhideWhenUsed/>
    <w:rsid w:val="00B169D0"/>
    <w:pPr>
      <w:spacing w:after="100"/>
      <w:ind w:left="1320"/>
    </w:pPr>
    <w:rPr>
      <w:rFonts w:eastAsiaTheme="minorEastAsia"/>
      <w:lang w:val="fr-FR" w:eastAsia="fr-FR"/>
    </w:rPr>
  </w:style>
  <w:style w:type="paragraph" w:styleId="TM8">
    <w:name w:val="toc 8"/>
    <w:basedOn w:val="Normal"/>
    <w:next w:val="Normal"/>
    <w:autoRedefine/>
    <w:uiPriority w:val="39"/>
    <w:unhideWhenUsed/>
    <w:rsid w:val="00B169D0"/>
    <w:pPr>
      <w:spacing w:after="100"/>
      <w:ind w:left="1540"/>
    </w:pPr>
    <w:rPr>
      <w:rFonts w:eastAsiaTheme="minorEastAsia"/>
      <w:lang w:val="fr-FR" w:eastAsia="fr-FR"/>
    </w:rPr>
  </w:style>
  <w:style w:type="paragraph" w:styleId="TM9">
    <w:name w:val="toc 9"/>
    <w:basedOn w:val="Normal"/>
    <w:next w:val="Normal"/>
    <w:autoRedefine/>
    <w:uiPriority w:val="39"/>
    <w:unhideWhenUsed/>
    <w:rsid w:val="00B169D0"/>
    <w:pPr>
      <w:spacing w:after="100"/>
      <w:ind w:left="1760"/>
    </w:pPr>
    <w:rPr>
      <w:rFonts w:eastAsiaTheme="minorEastAsia"/>
      <w:lang w:val="fr-FR" w:eastAsia="fr-FR"/>
    </w:rPr>
  </w:style>
  <w:style w:type="paragraph" w:styleId="En-ttedetabledesmatires">
    <w:name w:val="TOC Heading"/>
    <w:basedOn w:val="Titre1"/>
    <w:next w:val="Normal"/>
    <w:uiPriority w:val="39"/>
    <w:semiHidden/>
    <w:unhideWhenUsed/>
    <w:qFormat/>
    <w:rsid w:val="00B169D0"/>
    <w:pPr>
      <w:keepLines/>
      <w:numPr>
        <w:numId w:val="0"/>
      </w:numPr>
      <w:pBdr>
        <w:bottom w:val="none" w:sz="0" w:space="0" w:color="auto"/>
      </w:pBdr>
      <w:tabs>
        <w:tab w:val="clear" w:pos="432"/>
      </w:tabs>
      <w:spacing w:before="480" w:after="0" w:line="276" w:lineRule="auto"/>
      <w:outlineLvl w:val="9"/>
    </w:pPr>
    <w:rPr>
      <w:rFonts w:asciiTheme="majorHAnsi" w:eastAsiaTheme="majorEastAsia" w:hAnsiTheme="majorHAnsi" w:cstheme="majorBidi"/>
      <w:bCs/>
      <w:smallCaps w:val="0"/>
      <w:color w:val="365F91" w:themeColor="accent1" w:themeShade="BF"/>
      <w:kern w:val="0"/>
      <w:sz w:val="28"/>
      <w:szCs w:val="28"/>
      <w:lang w:val="fr-FR" w:eastAsia="en-US"/>
    </w:rPr>
  </w:style>
  <w:style w:type="paragraph" w:customStyle="1" w:styleId="TitreSommaire">
    <w:name w:val="Titre_Sommaire"/>
    <w:basedOn w:val="Normal"/>
    <w:rsid w:val="00B169D0"/>
    <w:pPr>
      <w:spacing w:after="0" w:line="240" w:lineRule="auto"/>
      <w:ind w:left="72"/>
    </w:pPr>
    <w:rPr>
      <w:rFonts w:ascii="Times New Roman" w:eastAsia="Times New Roman" w:hAnsi="Times New Roman" w:cs="Times New Roman"/>
      <w:b/>
      <w:szCs w:val="20"/>
      <w:lang w:val="fr-FR" w:eastAsia="fr-FR"/>
    </w:rPr>
  </w:style>
  <w:style w:type="paragraph" w:styleId="Tabledesillustrations">
    <w:name w:val="table of figures"/>
    <w:basedOn w:val="Normal"/>
    <w:next w:val="Normal"/>
    <w:uiPriority w:val="99"/>
    <w:rsid w:val="00B169D0"/>
    <w:pPr>
      <w:tabs>
        <w:tab w:val="right" w:leader="dot" w:pos="9072"/>
      </w:tabs>
      <w:spacing w:after="0" w:line="240" w:lineRule="auto"/>
      <w:ind w:left="400" w:hanging="400"/>
    </w:pPr>
    <w:rPr>
      <w:rFonts w:ascii="Times New Roman" w:eastAsia="Times New Roman" w:hAnsi="Times New Roman" w:cs="Times New Roman"/>
      <w:smallCaps/>
      <w:sz w:val="20"/>
      <w:szCs w:val="20"/>
      <w:lang w:val="fr-FR" w:eastAsia="fr-FR"/>
    </w:rPr>
  </w:style>
  <w:style w:type="paragraph" w:customStyle="1" w:styleId="informatique">
    <w:name w:val="informatique"/>
    <w:basedOn w:val="Paragraphejustifi"/>
    <w:link w:val="informatiqueCar"/>
    <w:qFormat/>
    <w:rsid w:val="002646FF"/>
    <w:pPr>
      <w:ind w:left="0"/>
    </w:pPr>
    <w:rPr>
      <w:rFonts w:ascii="Courier New" w:hAnsi="Courier New" w:cs="Courier New"/>
      <w:sz w:val="20"/>
      <w:lang w:val="fr-FR"/>
    </w:rPr>
  </w:style>
  <w:style w:type="character" w:customStyle="1" w:styleId="informatiqueCar">
    <w:name w:val="informatique Car"/>
    <w:basedOn w:val="ParagraphejustifiCar"/>
    <w:link w:val="informatique"/>
    <w:rsid w:val="002646FF"/>
    <w:rPr>
      <w:rFonts w:ascii="Courier New" w:eastAsia="Times New Roman" w:hAnsi="Courier New" w:cs="Courier New"/>
      <w:color w:val="000000"/>
      <w:sz w:val="20"/>
      <w:szCs w:val="20"/>
      <w:lang w:val="en-US" w:eastAsia="fr-FR"/>
    </w:rPr>
  </w:style>
  <w:style w:type="paragraph" w:styleId="Titre">
    <w:name w:val="Title"/>
    <w:basedOn w:val="Titre1"/>
    <w:next w:val="Normal"/>
    <w:link w:val="TitreCar"/>
    <w:uiPriority w:val="10"/>
    <w:qFormat/>
    <w:rsid w:val="006B0A45"/>
    <w:pPr>
      <w:numPr>
        <w:numId w:val="0"/>
      </w:numPr>
      <w:pBdr>
        <w:bottom w:val="none" w:sz="0" w:space="0" w:color="auto"/>
      </w:pBdr>
      <w:jc w:val="center"/>
    </w:pPr>
    <w:rPr>
      <w:lang w:val="fr-FR"/>
    </w:rPr>
  </w:style>
  <w:style w:type="character" w:customStyle="1" w:styleId="TitreCar">
    <w:name w:val="Titre Car"/>
    <w:basedOn w:val="Policepardfaut"/>
    <w:link w:val="Titre"/>
    <w:uiPriority w:val="10"/>
    <w:rsid w:val="006B0A45"/>
    <w:rPr>
      <w:rFonts w:ascii="Arial" w:eastAsia="Times New Roman" w:hAnsi="Arial" w:cs="Times New Roman"/>
      <w:b/>
      <w:smallCaps/>
      <w:kern w:val="28"/>
      <w:sz w:val="36"/>
      <w:szCs w:val="20"/>
      <w:lang w:eastAsia="fr-FR"/>
    </w:rPr>
  </w:style>
  <w:style w:type="character" w:styleId="Lienhypertextesuivivisit">
    <w:name w:val="FollowedHyperlink"/>
    <w:basedOn w:val="Policepardfaut"/>
    <w:uiPriority w:val="99"/>
    <w:semiHidden/>
    <w:unhideWhenUsed/>
    <w:rsid w:val="00AC056F"/>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699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www.oao.obs-vlfr.fr/BD_FLOAT/moteurRechercheFloat2.php"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4931E3-746E-438E-ABBB-32103DAE7C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756</TotalTime>
  <Pages>11</Pages>
  <Words>4073</Words>
  <Characters>22406</Characters>
  <Application>Microsoft Office Word</Application>
  <DocSecurity>0</DocSecurity>
  <Lines>186</Lines>
  <Paragraphs>52</Paragraphs>
  <ScaleCrop>false</ScaleCrop>
  <HeadingPairs>
    <vt:vector size="2" baseType="variant">
      <vt:variant>
        <vt:lpstr>Titre</vt:lpstr>
      </vt:variant>
      <vt:variant>
        <vt:i4>1</vt:i4>
      </vt:variant>
    </vt:vector>
  </HeadingPairs>
  <TitlesOfParts>
    <vt:vector size="1" baseType="lpstr">
      <vt:lpstr/>
    </vt:vector>
  </TitlesOfParts>
  <Company>Altran</Company>
  <LinksUpToDate>false</LinksUpToDate>
  <CharactersWithSpaces>26427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jprannou</dc:creator>
  <cp:keywords/>
  <dc:description/>
  <cp:lastModifiedBy>RANNOU Jean-Philippe</cp:lastModifiedBy>
  <cp:revision>44</cp:revision>
  <cp:lastPrinted>2014-01-28T11:13:00Z</cp:lastPrinted>
  <dcterms:created xsi:type="dcterms:W3CDTF">2014-04-11T08:36:00Z</dcterms:created>
  <dcterms:modified xsi:type="dcterms:W3CDTF">2015-06-24T10:03:00Z</dcterms:modified>
</cp:coreProperties>
</file>
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9087DB" w14:textId="77777777" w:rsidR="002E7859" w:rsidRPr="003F1D9F" w:rsidRDefault="009F11D2" w:rsidP="00205D50">
      <w:pPr>
        <w:pStyle w:val="Titre"/>
        <w:rPr>
          <w:lang w:val="en-GB"/>
        </w:rPr>
      </w:pPr>
      <w:bookmarkStart w:id="0" w:name="_Toc525206629"/>
      <w:r w:rsidRPr="003F1D9F">
        <w:rPr>
          <w:lang w:val="en-GB"/>
        </w:rPr>
        <w:t xml:space="preserve">Note on </w:t>
      </w:r>
      <w:r w:rsidR="006357F3" w:rsidRPr="003F1D9F">
        <w:rPr>
          <w:lang w:val="en-GB"/>
        </w:rPr>
        <w:t xml:space="preserve">“near surface” and “in air” data processing in </w:t>
      </w:r>
      <w:r w:rsidRPr="003F1D9F">
        <w:rPr>
          <w:lang w:val="en-GB"/>
        </w:rPr>
        <w:t>the Coriolis Matlab decoder</w:t>
      </w:r>
      <w:bookmarkEnd w:id="0"/>
    </w:p>
    <w:p w14:paraId="12B88D57" w14:textId="77777777" w:rsidR="002363EC" w:rsidRPr="003F1D9F" w:rsidRDefault="002363EC" w:rsidP="00205D50">
      <w:pPr>
        <w:pStyle w:val="Paragraphejustifi"/>
        <w:ind w:left="0"/>
        <w:jc w:val="left"/>
        <w:rPr>
          <w:lang w:val="en-GB"/>
        </w:rPr>
      </w:pPr>
    </w:p>
    <w:p w14:paraId="4D12FF99" w14:textId="77777777" w:rsidR="006B6D24" w:rsidRPr="003F1D9F" w:rsidRDefault="00BF43DD" w:rsidP="001D2314">
      <w:pPr>
        <w:rPr>
          <w:lang w:val="en-GB"/>
        </w:rPr>
      </w:pPr>
      <w:r w:rsidRPr="003F1D9F">
        <w:rPr>
          <w:lang w:val="en-GB"/>
        </w:rPr>
        <w:t>At the 18</w:t>
      </w:r>
      <w:r w:rsidRPr="003F1D9F">
        <w:rPr>
          <w:vertAlign w:val="superscript"/>
          <w:lang w:val="en-GB"/>
        </w:rPr>
        <w:t>th</w:t>
      </w:r>
      <w:r w:rsidRPr="003F1D9F">
        <w:rPr>
          <w:lang w:val="en-GB"/>
        </w:rPr>
        <w:t xml:space="preserve"> Argo Data Management (Hamburg/Germany, 29 Nov - 1 Dec 2017), a decision was reached about how to store surface oxygen data in the Btraj files (see Annex A).</w:t>
      </w:r>
    </w:p>
    <w:p w14:paraId="6CE464E0" w14:textId="77777777" w:rsidR="001D2314" w:rsidRPr="003F1D9F" w:rsidRDefault="00BF43DD" w:rsidP="001D2314">
      <w:pPr>
        <w:rPr>
          <w:lang w:val="en-GB"/>
        </w:rPr>
      </w:pPr>
      <w:r w:rsidRPr="003F1D9F">
        <w:rPr>
          <w:lang w:val="en-GB"/>
        </w:rPr>
        <w:t>This note explains how “Near surface” and “I</w:t>
      </w:r>
      <w:r w:rsidR="006357F3" w:rsidRPr="003F1D9F">
        <w:rPr>
          <w:lang w:val="en-GB"/>
        </w:rPr>
        <w:t xml:space="preserve">n air” data are processed and stored </w:t>
      </w:r>
      <w:r w:rsidRPr="003F1D9F">
        <w:rPr>
          <w:lang w:val="en-GB"/>
        </w:rPr>
        <w:t>by</w:t>
      </w:r>
      <w:r w:rsidR="006357F3" w:rsidRPr="003F1D9F">
        <w:rPr>
          <w:lang w:val="en-GB"/>
        </w:rPr>
        <w:t xml:space="preserve"> the Coriolis Argo Matlab decoder.</w:t>
      </w:r>
      <w:r w:rsidRPr="003F1D9F">
        <w:rPr>
          <w:lang w:val="en-GB"/>
        </w:rPr>
        <w:t xml:space="preserve"> Only </w:t>
      </w:r>
      <w:r w:rsidR="001D2314" w:rsidRPr="003F1D9F">
        <w:rPr>
          <w:lang w:val="en-GB"/>
        </w:rPr>
        <w:t>float versions managed at Coriolis</w:t>
      </w:r>
      <w:r w:rsidRPr="003F1D9F">
        <w:rPr>
          <w:lang w:val="en-GB"/>
        </w:rPr>
        <w:t xml:space="preserve"> are concerned</w:t>
      </w:r>
      <w:r w:rsidR="001D2314" w:rsidRPr="003F1D9F">
        <w:rPr>
          <w:lang w:val="en-GB"/>
        </w:rPr>
        <w:t>.</w:t>
      </w:r>
    </w:p>
    <w:p w14:paraId="10FECC7B" w14:textId="77777777" w:rsidR="002363EC" w:rsidRPr="003F1D9F" w:rsidRDefault="002363EC" w:rsidP="00205D50">
      <w:pPr>
        <w:pStyle w:val="Paragraphejustifi"/>
        <w:ind w:left="0"/>
        <w:rPr>
          <w:lang w:val="en-GB"/>
        </w:rPr>
      </w:pPr>
    </w:p>
    <w:p w14:paraId="109E8D45" w14:textId="77777777" w:rsidR="007B20FD" w:rsidRDefault="00870733">
      <w:pPr>
        <w:pStyle w:val="TM1"/>
        <w:tabs>
          <w:tab w:val="right" w:leader="dot" w:pos="9062"/>
        </w:tabs>
        <w:rPr>
          <w:ins w:id="1" w:author="RANNOU Jean-Philippe" w:date="2018-09-20T11:35:00Z"/>
          <w:rFonts w:asciiTheme="minorHAnsi" w:eastAsiaTheme="minorEastAsia" w:hAnsiTheme="minorHAnsi" w:cstheme="minorBidi"/>
          <w:b w:val="0"/>
          <w:caps w:val="0"/>
          <w:noProof/>
          <w:sz w:val="22"/>
          <w:szCs w:val="22"/>
          <w:lang w:val="en-GB" w:eastAsia="en-GB"/>
        </w:rPr>
      </w:pPr>
      <w:r w:rsidRPr="003F1D9F">
        <w:rPr>
          <w:lang w:val="en-GB"/>
        </w:rPr>
        <w:fldChar w:fldCharType="begin"/>
      </w:r>
      <w:r w:rsidR="00C76F62" w:rsidRPr="003F1D9F">
        <w:rPr>
          <w:lang w:val="en-GB"/>
        </w:rPr>
        <w:instrText xml:space="preserve"> TOC \o "1-3" \h \z \u </w:instrText>
      </w:r>
      <w:r w:rsidRPr="003F1D9F">
        <w:rPr>
          <w:lang w:val="en-GB"/>
        </w:rPr>
        <w:fldChar w:fldCharType="separate"/>
      </w:r>
      <w:bookmarkStart w:id="2" w:name="_GoBack"/>
      <w:ins w:id="3" w:author="RANNOU Jean-Philippe" w:date="2018-09-20T11:35:00Z">
        <w:r w:rsidR="007B20FD" w:rsidRPr="00CB1AD0">
          <w:rPr>
            <w:rStyle w:val="Lienhypertexte"/>
            <w:noProof/>
          </w:rPr>
          <w:fldChar w:fldCharType="begin"/>
        </w:r>
        <w:r w:rsidR="007B20FD" w:rsidRPr="00CB1AD0">
          <w:rPr>
            <w:rStyle w:val="Lienhypertexte"/>
            <w:noProof/>
          </w:rPr>
          <w:instrText xml:space="preserve"> </w:instrText>
        </w:r>
        <w:r w:rsidR="007B20FD">
          <w:rPr>
            <w:noProof/>
          </w:rPr>
          <w:instrText>HYPERLINK \l "_Toc525206629"</w:instrText>
        </w:r>
        <w:r w:rsidR="007B20FD" w:rsidRPr="00CB1AD0">
          <w:rPr>
            <w:rStyle w:val="Lienhypertexte"/>
            <w:noProof/>
          </w:rPr>
          <w:instrText xml:space="preserve"> </w:instrText>
        </w:r>
        <w:r w:rsidR="007B20FD" w:rsidRPr="00CB1AD0">
          <w:rPr>
            <w:rStyle w:val="Lienhypertexte"/>
            <w:noProof/>
          </w:rPr>
        </w:r>
        <w:r w:rsidR="007B20FD" w:rsidRPr="00CB1AD0">
          <w:rPr>
            <w:rStyle w:val="Lienhypertexte"/>
            <w:noProof/>
          </w:rPr>
          <w:fldChar w:fldCharType="separate"/>
        </w:r>
        <w:r w:rsidR="007B20FD" w:rsidRPr="00CB1AD0">
          <w:rPr>
            <w:rStyle w:val="Lienhypertexte"/>
            <w:noProof/>
            <w:lang w:val="en-GB"/>
          </w:rPr>
          <w:t>Note on “near surface” and “in air” data processing in the Coriolis Matlab decoder</w:t>
        </w:r>
        <w:r w:rsidR="007B20FD">
          <w:rPr>
            <w:noProof/>
            <w:webHidden/>
          </w:rPr>
          <w:tab/>
        </w:r>
        <w:r w:rsidR="007B20FD">
          <w:rPr>
            <w:noProof/>
            <w:webHidden/>
          </w:rPr>
          <w:fldChar w:fldCharType="begin"/>
        </w:r>
        <w:r w:rsidR="007B20FD">
          <w:rPr>
            <w:noProof/>
            <w:webHidden/>
          </w:rPr>
          <w:instrText xml:space="preserve"> PAGEREF _Toc525206629 \h </w:instrText>
        </w:r>
        <w:r w:rsidR="007B20FD">
          <w:rPr>
            <w:noProof/>
            <w:webHidden/>
          </w:rPr>
        </w:r>
      </w:ins>
      <w:r w:rsidR="007B20FD">
        <w:rPr>
          <w:noProof/>
          <w:webHidden/>
        </w:rPr>
        <w:fldChar w:fldCharType="separate"/>
      </w:r>
      <w:ins w:id="4" w:author="RANNOU Jean-Philippe" w:date="2018-09-20T11:35:00Z">
        <w:r w:rsidR="007B20FD">
          <w:rPr>
            <w:noProof/>
            <w:webHidden/>
          </w:rPr>
          <w:t>1</w:t>
        </w:r>
        <w:r w:rsidR="007B20FD">
          <w:rPr>
            <w:noProof/>
            <w:webHidden/>
          </w:rPr>
          <w:fldChar w:fldCharType="end"/>
        </w:r>
        <w:r w:rsidR="007B20FD" w:rsidRPr="00CB1AD0">
          <w:rPr>
            <w:rStyle w:val="Lienhypertexte"/>
            <w:noProof/>
          </w:rPr>
          <w:fldChar w:fldCharType="end"/>
        </w:r>
      </w:ins>
    </w:p>
    <w:p w14:paraId="2D9E40EC" w14:textId="77777777" w:rsidR="007B20FD" w:rsidRDefault="007B20FD">
      <w:pPr>
        <w:pStyle w:val="TM1"/>
        <w:tabs>
          <w:tab w:val="right" w:leader="dot" w:pos="9062"/>
        </w:tabs>
        <w:rPr>
          <w:ins w:id="5" w:author="RANNOU Jean-Philippe" w:date="2018-09-20T11:35:00Z"/>
          <w:rFonts w:asciiTheme="minorHAnsi" w:eastAsiaTheme="minorEastAsia" w:hAnsiTheme="minorHAnsi" w:cstheme="minorBidi"/>
          <w:b w:val="0"/>
          <w:caps w:val="0"/>
          <w:noProof/>
          <w:sz w:val="22"/>
          <w:szCs w:val="22"/>
          <w:lang w:val="en-GB" w:eastAsia="en-GB"/>
        </w:rPr>
      </w:pPr>
      <w:ins w:id="6" w:author="RANNOU Jean-Philippe" w:date="2018-09-20T11:35:00Z">
        <w:r w:rsidRPr="00CB1AD0">
          <w:rPr>
            <w:rStyle w:val="Lienhypertexte"/>
            <w:noProof/>
          </w:rPr>
          <w:fldChar w:fldCharType="begin"/>
        </w:r>
        <w:r w:rsidRPr="00CB1AD0">
          <w:rPr>
            <w:rStyle w:val="Lienhypertexte"/>
            <w:noProof/>
          </w:rPr>
          <w:instrText xml:space="preserve"> </w:instrText>
        </w:r>
        <w:r>
          <w:rPr>
            <w:noProof/>
          </w:rPr>
          <w:instrText>HYPERLINK \l "_Toc525206630"</w:instrText>
        </w:r>
        <w:r w:rsidRPr="00CB1AD0">
          <w:rPr>
            <w:rStyle w:val="Lienhypertexte"/>
            <w:noProof/>
          </w:rPr>
          <w:instrText xml:space="preserve"> </w:instrText>
        </w:r>
        <w:r w:rsidRPr="00CB1AD0">
          <w:rPr>
            <w:rStyle w:val="Lienhypertexte"/>
            <w:noProof/>
          </w:rPr>
        </w:r>
        <w:r w:rsidRPr="00CB1AD0">
          <w:rPr>
            <w:rStyle w:val="Lienhypertexte"/>
            <w:noProof/>
          </w:rPr>
          <w:fldChar w:fldCharType="separate"/>
        </w:r>
        <w:r w:rsidRPr="00CB1AD0">
          <w:rPr>
            <w:rStyle w:val="Lienhypertexte"/>
            <w:noProof/>
            <w:lang w:val="en-GB"/>
          </w:rPr>
          <w:t>1. End of ascending profiles for NKE floats</w:t>
        </w:r>
        <w:r>
          <w:rPr>
            <w:noProof/>
            <w:webHidden/>
          </w:rPr>
          <w:tab/>
        </w:r>
        <w:r>
          <w:rPr>
            <w:noProof/>
            <w:webHidden/>
          </w:rPr>
          <w:fldChar w:fldCharType="begin"/>
        </w:r>
        <w:r>
          <w:rPr>
            <w:noProof/>
            <w:webHidden/>
          </w:rPr>
          <w:instrText xml:space="preserve"> PAGEREF _Toc525206630 \h </w:instrText>
        </w:r>
        <w:r>
          <w:rPr>
            <w:noProof/>
            <w:webHidden/>
          </w:rPr>
        </w:r>
      </w:ins>
      <w:r>
        <w:rPr>
          <w:noProof/>
          <w:webHidden/>
        </w:rPr>
        <w:fldChar w:fldCharType="separate"/>
      </w:r>
      <w:ins w:id="7" w:author="RANNOU Jean-Philippe" w:date="2018-09-20T11:35:00Z">
        <w:r>
          <w:rPr>
            <w:noProof/>
            <w:webHidden/>
          </w:rPr>
          <w:t>2</w:t>
        </w:r>
        <w:r>
          <w:rPr>
            <w:noProof/>
            <w:webHidden/>
          </w:rPr>
          <w:fldChar w:fldCharType="end"/>
        </w:r>
        <w:r w:rsidRPr="00CB1AD0">
          <w:rPr>
            <w:rStyle w:val="Lienhypertexte"/>
            <w:noProof/>
          </w:rPr>
          <w:fldChar w:fldCharType="end"/>
        </w:r>
      </w:ins>
    </w:p>
    <w:p w14:paraId="2B2D7010" w14:textId="77777777" w:rsidR="007B20FD" w:rsidRDefault="007B20FD">
      <w:pPr>
        <w:pStyle w:val="TM2"/>
        <w:tabs>
          <w:tab w:val="right" w:leader="dot" w:pos="9062"/>
        </w:tabs>
        <w:rPr>
          <w:ins w:id="8" w:author="RANNOU Jean-Philippe" w:date="2018-09-20T11:35:00Z"/>
          <w:rFonts w:asciiTheme="minorHAnsi" w:eastAsiaTheme="minorEastAsia" w:hAnsiTheme="minorHAnsi" w:cstheme="minorBidi"/>
          <w:smallCaps w:val="0"/>
          <w:noProof/>
          <w:sz w:val="22"/>
          <w:szCs w:val="22"/>
          <w:lang w:val="en-GB" w:eastAsia="en-GB"/>
        </w:rPr>
      </w:pPr>
      <w:ins w:id="9" w:author="RANNOU Jean-Philippe" w:date="2018-09-20T11:35:00Z">
        <w:r w:rsidRPr="00CB1AD0">
          <w:rPr>
            <w:rStyle w:val="Lienhypertexte"/>
            <w:noProof/>
          </w:rPr>
          <w:fldChar w:fldCharType="begin"/>
        </w:r>
        <w:r w:rsidRPr="00CB1AD0">
          <w:rPr>
            <w:rStyle w:val="Lienhypertexte"/>
            <w:noProof/>
          </w:rPr>
          <w:instrText xml:space="preserve"> </w:instrText>
        </w:r>
        <w:r>
          <w:rPr>
            <w:noProof/>
          </w:rPr>
          <w:instrText>HYPERLINK \l "_Toc525206631"</w:instrText>
        </w:r>
        <w:r w:rsidRPr="00CB1AD0">
          <w:rPr>
            <w:rStyle w:val="Lienhypertexte"/>
            <w:noProof/>
          </w:rPr>
          <w:instrText xml:space="preserve"> </w:instrText>
        </w:r>
        <w:r w:rsidRPr="00CB1AD0">
          <w:rPr>
            <w:rStyle w:val="Lienhypertexte"/>
            <w:noProof/>
          </w:rPr>
        </w:r>
        <w:r w:rsidRPr="00CB1AD0">
          <w:rPr>
            <w:rStyle w:val="Lienhypertexte"/>
            <w:noProof/>
          </w:rPr>
          <w:fldChar w:fldCharType="separate"/>
        </w:r>
        <w:r w:rsidRPr="00CB1AD0">
          <w:rPr>
            <w:rStyle w:val="Lienhypertexte"/>
            <w:noProof/>
            <w:lang w:val="en-GB"/>
          </w:rPr>
          <w:t>1.1. Buoyancy management</w:t>
        </w:r>
        <w:r>
          <w:rPr>
            <w:noProof/>
            <w:webHidden/>
          </w:rPr>
          <w:tab/>
        </w:r>
        <w:r>
          <w:rPr>
            <w:noProof/>
            <w:webHidden/>
          </w:rPr>
          <w:fldChar w:fldCharType="begin"/>
        </w:r>
        <w:r>
          <w:rPr>
            <w:noProof/>
            <w:webHidden/>
          </w:rPr>
          <w:instrText xml:space="preserve"> PAGEREF _Toc525206631 \h </w:instrText>
        </w:r>
        <w:r>
          <w:rPr>
            <w:noProof/>
            <w:webHidden/>
          </w:rPr>
        </w:r>
      </w:ins>
      <w:r>
        <w:rPr>
          <w:noProof/>
          <w:webHidden/>
        </w:rPr>
        <w:fldChar w:fldCharType="separate"/>
      </w:r>
      <w:ins w:id="10" w:author="RANNOU Jean-Philippe" w:date="2018-09-20T11:35:00Z">
        <w:r>
          <w:rPr>
            <w:noProof/>
            <w:webHidden/>
          </w:rPr>
          <w:t>2</w:t>
        </w:r>
        <w:r>
          <w:rPr>
            <w:noProof/>
            <w:webHidden/>
          </w:rPr>
          <w:fldChar w:fldCharType="end"/>
        </w:r>
        <w:r w:rsidRPr="00CB1AD0">
          <w:rPr>
            <w:rStyle w:val="Lienhypertexte"/>
            <w:noProof/>
          </w:rPr>
          <w:fldChar w:fldCharType="end"/>
        </w:r>
      </w:ins>
    </w:p>
    <w:p w14:paraId="0930E910" w14:textId="77777777" w:rsidR="007B20FD" w:rsidRDefault="007B20FD">
      <w:pPr>
        <w:pStyle w:val="TM2"/>
        <w:tabs>
          <w:tab w:val="right" w:leader="dot" w:pos="9062"/>
        </w:tabs>
        <w:rPr>
          <w:ins w:id="11" w:author="RANNOU Jean-Philippe" w:date="2018-09-20T11:35:00Z"/>
          <w:rFonts w:asciiTheme="minorHAnsi" w:eastAsiaTheme="minorEastAsia" w:hAnsiTheme="minorHAnsi" w:cstheme="minorBidi"/>
          <w:smallCaps w:val="0"/>
          <w:noProof/>
          <w:sz w:val="22"/>
          <w:szCs w:val="22"/>
          <w:lang w:val="en-GB" w:eastAsia="en-GB"/>
        </w:rPr>
      </w:pPr>
      <w:ins w:id="12" w:author="RANNOU Jean-Philippe" w:date="2018-09-20T11:35:00Z">
        <w:r w:rsidRPr="00CB1AD0">
          <w:rPr>
            <w:rStyle w:val="Lienhypertexte"/>
            <w:noProof/>
          </w:rPr>
          <w:fldChar w:fldCharType="begin"/>
        </w:r>
        <w:r w:rsidRPr="00CB1AD0">
          <w:rPr>
            <w:rStyle w:val="Lienhypertexte"/>
            <w:noProof/>
          </w:rPr>
          <w:instrText xml:space="preserve"> </w:instrText>
        </w:r>
        <w:r>
          <w:rPr>
            <w:noProof/>
          </w:rPr>
          <w:instrText>HYPERLINK \l "_Toc525206632"</w:instrText>
        </w:r>
        <w:r w:rsidRPr="00CB1AD0">
          <w:rPr>
            <w:rStyle w:val="Lienhypertexte"/>
            <w:noProof/>
          </w:rPr>
          <w:instrText xml:space="preserve"> </w:instrText>
        </w:r>
        <w:r w:rsidRPr="00CB1AD0">
          <w:rPr>
            <w:rStyle w:val="Lienhypertexte"/>
            <w:noProof/>
          </w:rPr>
        </w:r>
        <w:r w:rsidRPr="00CB1AD0">
          <w:rPr>
            <w:rStyle w:val="Lienhypertexte"/>
            <w:noProof/>
          </w:rPr>
          <w:fldChar w:fldCharType="separate"/>
        </w:r>
        <w:r w:rsidRPr="00CB1AD0">
          <w:rPr>
            <w:rStyle w:val="Lienhypertexte"/>
            <w:noProof/>
            <w:lang w:val="en-GB"/>
          </w:rPr>
          <w:t>1.2. CTD pump management</w:t>
        </w:r>
        <w:r>
          <w:rPr>
            <w:noProof/>
            <w:webHidden/>
          </w:rPr>
          <w:tab/>
        </w:r>
        <w:r>
          <w:rPr>
            <w:noProof/>
            <w:webHidden/>
          </w:rPr>
          <w:fldChar w:fldCharType="begin"/>
        </w:r>
        <w:r>
          <w:rPr>
            <w:noProof/>
            <w:webHidden/>
          </w:rPr>
          <w:instrText xml:space="preserve"> PAGEREF _Toc525206632 \h </w:instrText>
        </w:r>
        <w:r>
          <w:rPr>
            <w:noProof/>
            <w:webHidden/>
          </w:rPr>
        </w:r>
      </w:ins>
      <w:r>
        <w:rPr>
          <w:noProof/>
          <w:webHidden/>
        </w:rPr>
        <w:fldChar w:fldCharType="separate"/>
      </w:r>
      <w:ins w:id="13" w:author="RANNOU Jean-Philippe" w:date="2018-09-20T11:35:00Z">
        <w:r>
          <w:rPr>
            <w:noProof/>
            <w:webHidden/>
          </w:rPr>
          <w:t>2</w:t>
        </w:r>
        <w:r>
          <w:rPr>
            <w:noProof/>
            <w:webHidden/>
          </w:rPr>
          <w:fldChar w:fldCharType="end"/>
        </w:r>
        <w:r w:rsidRPr="00CB1AD0">
          <w:rPr>
            <w:rStyle w:val="Lienhypertexte"/>
            <w:noProof/>
          </w:rPr>
          <w:fldChar w:fldCharType="end"/>
        </w:r>
      </w:ins>
    </w:p>
    <w:p w14:paraId="3469B6B9" w14:textId="77777777" w:rsidR="007B20FD" w:rsidRDefault="007B20FD">
      <w:pPr>
        <w:pStyle w:val="TM2"/>
        <w:tabs>
          <w:tab w:val="right" w:leader="dot" w:pos="9062"/>
        </w:tabs>
        <w:rPr>
          <w:ins w:id="14" w:author="RANNOU Jean-Philippe" w:date="2018-09-20T11:35:00Z"/>
          <w:rFonts w:asciiTheme="minorHAnsi" w:eastAsiaTheme="minorEastAsia" w:hAnsiTheme="minorHAnsi" w:cstheme="minorBidi"/>
          <w:smallCaps w:val="0"/>
          <w:noProof/>
          <w:sz w:val="22"/>
          <w:szCs w:val="22"/>
          <w:lang w:val="en-GB" w:eastAsia="en-GB"/>
        </w:rPr>
      </w:pPr>
      <w:ins w:id="15" w:author="RANNOU Jean-Philippe" w:date="2018-09-20T11:35:00Z">
        <w:r w:rsidRPr="00CB1AD0">
          <w:rPr>
            <w:rStyle w:val="Lienhypertexte"/>
            <w:noProof/>
          </w:rPr>
          <w:fldChar w:fldCharType="begin"/>
        </w:r>
        <w:r w:rsidRPr="00CB1AD0">
          <w:rPr>
            <w:rStyle w:val="Lienhypertexte"/>
            <w:noProof/>
          </w:rPr>
          <w:instrText xml:space="preserve"> </w:instrText>
        </w:r>
        <w:r>
          <w:rPr>
            <w:noProof/>
          </w:rPr>
          <w:instrText>HYPERLINK \l "_Toc525206633"</w:instrText>
        </w:r>
        <w:r w:rsidRPr="00CB1AD0">
          <w:rPr>
            <w:rStyle w:val="Lienhypertexte"/>
            <w:noProof/>
          </w:rPr>
          <w:instrText xml:space="preserve"> </w:instrText>
        </w:r>
        <w:r w:rsidRPr="00CB1AD0">
          <w:rPr>
            <w:rStyle w:val="Lienhypertexte"/>
            <w:noProof/>
          </w:rPr>
        </w:r>
        <w:r w:rsidRPr="00CB1AD0">
          <w:rPr>
            <w:rStyle w:val="Lienhypertexte"/>
            <w:noProof/>
          </w:rPr>
          <w:fldChar w:fldCharType="separate"/>
        </w:r>
        <w:r w:rsidRPr="00CB1AD0">
          <w:rPr>
            <w:rStyle w:val="Lienhypertexte"/>
            <w:noProof/>
            <w:lang w:val="en-GB"/>
          </w:rPr>
          <w:t>1.3. specific “Near surface” and “In air” data sampling</w:t>
        </w:r>
        <w:r>
          <w:rPr>
            <w:noProof/>
            <w:webHidden/>
          </w:rPr>
          <w:tab/>
        </w:r>
        <w:r>
          <w:rPr>
            <w:noProof/>
            <w:webHidden/>
          </w:rPr>
          <w:fldChar w:fldCharType="begin"/>
        </w:r>
        <w:r>
          <w:rPr>
            <w:noProof/>
            <w:webHidden/>
          </w:rPr>
          <w:instrText xml:space="preserve"> PAGEREF _Toc525206633 \h </w:instrText>
        </w:r>
        <w:r>
          <w:rPr>
            <w:noProof/>
            <w:webHidden/>
          </w:rPr>
        </w:r>
      </w:ins>
      <w:r>
        <w:rPr>
          <w:noProof/>
          <w:webHidden/>
        </w:rPr>
        <w:fldChar w:fldCharType="separate"/>
      </w:r>
      <w:ins w:id="16" w:author="RANNOU Jean-Philippe" w:date="2018-09-20T11:35:00Z">
        <w:r>
          <w:rPr>
            <w:noProof/>
            <w:webHidden/>
          </w:rPr>
          <w:t>2</w:t>
        </w:r>
        <w:r>
          <w:rPr>
            <w:noProof/>
            <w:webHidden/>
          </w:rPr>
          <w:fldChar w:fldCharType="end"/>
        </w:r>
        <w:r w:rsidRPr="00CB1AD0">
          <w:rPr>
            <w:rStyle w:val="Lienhypertexte"/>
            <w:noProof/>
          </w:rPr>
          <w:fldChar w:fldCharType="end"/>
        </w:r>
      </w:ins>
    </w:p>
    <w:p w14:paraId="56939B9E" w14:textId="77777777" w:rsidR="007B20FD" w:rsidRDefault="007B20FD">
      <w:pPr>
        <w:pStyle w:val="TM3"/>
        <w:tabs>
          <w:tab w:val="right" w:leader="dot" w:pos="9062"/>
        </w:tabs>
        <w:rPr>
          <w:ins w:id="17" w:author="RANNOU Jean-Philippe" w:date="2018-09-20T11:35:00Z"/>
          <w:rFonts w:asciiTheme="minorHAnsi" w:eastAsiaTheme="minorEastAsia" w:hAnsiTheme="minorHAnsi" w:cstheme="minorBidi"/>
          <w:i w:val="0"/>
          <w:noProof/>
          <w:sz w:val="22"/>
          <w:szCs w:val="22"/>
          <w:lang w:val="en-GB" w:eastAsia="en-GB"/>
        </w:rPr>
      </w:pPr>
      <w:ins w:id="18" w:author="RANNOU Jean-Philippe" w:date="2018-09-20T11:35:00Z">
        <w:r w:rsidRPr="00CB1AD0">
          <w:rPr>
            <w:rStyle w:val="Lienhypertexte"/>
            <w:noProof/>
          </w:rPr>
          <w:fldChar w:fldCharType="begin"/>
        </w:r>
        <w:r w:rsidRPr="00CB1AD0">
          <w:rPr>
            <w:rStyle w:val="Lienhypertexte"/>
            <w:noProof/>
          </w:rPr>
          <w:instrText xml:space="preserve"> </w:instrText>
        </w:r>
        <w:r>
          <w:rPr>
            <w:noProof/>
          </w:rPr>
          <w:instrText>HYPERLINK \l "_Toc525206634"</w:instrText>
        </w:r>
        <w:r w:rsidRPr="00CB1AD0">
          <w:rPr>
            <w:rStyle w:val="Lienhypertexte"/>
            <w:noProof/>
          </w:rPr>
          <w:instrText xml:space="preserve"> </w:instrText>
        </w:r>
        <w:r w:rsidRPr="00CB1AD0">
          <w:rPr>
            <w:rStyle w:val="Lienhypertexte"/>
            <w:noProof/>
          </w:rPr>
        </w:r>
        <w:r w:rsidRPr="00CB1AD0">
          <w:rPr>
            <w:rStyle w:val="Lienhypertexte"/>
            <w:noProof/>
          </w:rPr>
          <w:fldChar w:fldCharType="separate"/>
        </w:r>
        <w:r w:rsidRPr="00CB1AD0">
          <w:rPr>
            <w:rStyle w:val="Lienhypertexte"/>
            <w:noProof/>
            <w:lang w:val="en-GB"/>
          </w:rPr>
          <w:t>1.3.1. Provor CTS3 and Arvor floats</w:t>
        </w:r>
        <w:r>
          <w:rPr>
            <w:noProof/>
            <w:webHidden/>
          </w:rPr>
          <w:tab/>
        </w:r>
        <w:r>
          <w:rPr>
            <w:noProof/>
            <w:webHidden/>
          </w:rPr>
          <w:fldChar w:fldCharType="begin"/>
        </w:r>
        <w:r>
          <w:rPr>
            <w:noProof/>
            <w:webHidden/>
          </w:rPr>
          <w:instrText xml:space="preserve"> PAGEREF _Toc525206634 \h </w:instrText>
        </w:r>
        <w:r>
          <w:rPr>
            <w:noProof/>
            <w:webHidden/>
          </w:rPr>
        </w:r>
      </w:ins>
      <w:r>
        <w:rPr>
          <w:noProof/>
          <w:webHidden/>
        </w:rPr>
        <w:fldChar w:fldCharType="separate"/>
      </w:r>
      <w:ins w:id="19" w:author="RANNOU Jean-Philippe" w:date="2018-09-20T11:35:00Z">
        <w:r>
          <w:rPr>
            <w:noProof/>
            <w:webHidden/>
          </w:rPr>
          <w:t>2</w:t>
        </w:r>
        <w:r>
          <w:rPr>
            <w:noProof/>
            <w:webHidden/>
          </w:rPr>
          <w:fldChar w:fldCharType="end"/>
        </w:r>
        <w:r w:rsidRPr="00CB1AD0">
          <w:rPr>
            <w:rStyle w:val="Lienhypertexte"/>
            <w:noProof/>
          </w:rPr>
          <w:fldChar w:fldCharType="end"/>
        </w:r>
      </w:ins>
    </w:p>
    <w:p w14:paraId="77C5D004" w14:textId="77777777" w:rsidR="007B20FD" w:rsidRDefault="007B20FD">
      <w:pPr>
        <w:pStyle w:val="TM3"/>
        <w:tabs>
          <w:tab w:val="right" w:leader="dot" w:pos="9062"/>
        </w:tabs>
        <w:rPr>
          <w:ins w:id="20" w:author="RANNOU Jean-Philippe" w:date="2018-09-20T11:35:00Z"/>
          <w:rFonts w:asciiTheme="minorHAnsi" w:eastAsiaTheme="minorEastAsia" w:hAnsiTheme="minorHAnsi" w:cstheme="minorBidi"/>
          <w:i w:val="0"/>
          <w:noProof/>
          <w:sz w:val="22"/>
          <w:szCs w:val="22"/>
          <w:lang w:val="en-GB" w:eastAsia="en-GB"/>
        </w:rPr>
      </w:pPr>
      <w:ins w:id="21" w:author="RANNOU Jean-Philippe" w:date="2018-09-20T11:35:00Z">
        <w:r w:rsidRPr="00CB1AD0">
          <w:rPr>
            <w:rStyle w:val="Lienhypertexte"/>
            <w:noProof/>
          </w:rPr>
          <w:fldChar w:fldCharType="begin"/>
        </w:r>
        <w:r w:rsidRPr="00CB1AD0">
          <w:rPr>
            <w:rStyle w:val="Lienhypertexte"/>
            <w:noProof/>
          </w:rPr>
          <w:instrText xml:space="preserve"> </w:instrText>
        </w:r>
        <w:r>
          <w:rPr>
            <w:noProof/>
          </w:rPr>
          <w:instrText>HYPERLINK \l "_Toc525206635"</w:instrText>
        </w:r>
        <w:r w:rsidRPr="00CB1AD0">
          <w:rPr>
            <w:rStyle w:val="Lienhypertexte"/>
            <w:noProof/>
          </w:rPr>
          <w:instrText xml:space="preserve"> </w:instrText>
        </w:r>
        <w:r w:rsidRPr="00CB1AD0">
          <w:rPr>
            <w:rStyle w:val="Lienhypertexte"/>
            <w:noProof/>
          </w:rPr>
        </w:r>
        <w:r w:rsidRPr="00CB1AD0">
          <w:rPr>
            <w:rStyle w:val="Lienhypertexte"/>
            <w:noProof/>
          </w:rPr>
          <w:fldChar w:fldCharType="separate"/>
        </w:r>
        <w:r w:rsidRPr="00CB1AD0">
          <w:rPr>
            <w:rStyle w:val="Lienhypertexte"/>
            <w:noProof/>
            <w:lang w:val="en-GB"/>
          </w:rPr>
          <w:t>1.3.2. Provor CTS5 floats</w:t>
        </w:r>
        <w:r>
          <w:rPr>
            <w:noProof/>
            <w:webHidden/>
          </w:rPr>
          <w:tab/>
        </w:r>
        <w:r>
          <w:rPr>
            <w:noProof/>
            <w:webHidden/>
          </w:rPr>
          <w:fldChar w:fldCharType="begin"/>
        </w:r>
        <w:r>
          <w:rPr>
            <w:noProof/>
            <w:webHidden/>
          </w:rPr>
          <w:instrText xml:space="preserve"> PAGEREF _Toc525206635 \h </w:instrText>
        </w:r>
        <w:r>
          <w:rPr>
            <w:noProof/>
            <w:webHidden/>
          </w:rPr>
        </w:r>
      </w:ins>
      <w:r>
        <w:rPr>
          <w:noProof/>
          <w:webHidden/>
        </w:rPr>
        <w:fldChar w:fldCharType="separate"/>
      </w:r>
      <w:ins w:id="22" w:author="RANNOU Jean-Philippe" w:date="2018-09-20T11:35:00Z">
        <w:r>
          <w:rPr>
            <w:noProof/>
            <w:webHidden/>
          </w:rPr>
          <w:t>3</w:t>
        </w:r>
        <w:r>
          <w:rPr>
            <w:noProof/>
            <w:webHidden/>
          </w:rPr>
          <w:fldChar w:fldCharType="end"/>
        </w:r>
        <w:r w:rsidRPr="00CB1AD0">
          <w:rPr>
            <w:rStyle w:val="Lienhypertexte"/>
            <w:noProof/>
          </w:rPr>
          <w:fldChar w:fldCharType="end"/>
        </w:r>
      </w:ins>
    </w:p>
    <w:p w14:paraId="7ACA1E90" w14:textId="77777777" w:rsidR="007B20FD" w:rsidRDefault="007B20FD">
      <w:pPr>
        <w:pStyle w:val="TM1"/>
        <w:tabs>
          <w:tab w:val="right" w:leader="dot" w:pos="9062"/>
        </w:tabs>
        <w:rPr>
          <w:ins w:id="23" w:author="RANNOU Jean-Philippe" w:date="2018-09-20T11:35:00Z"/>
          <w:rFonts w:asciiTheme="minorHAnsi" w:eastAsiaTheme="minorEastAsia" w:hAnsiTheme="minorHAnsi" w:cstheme="minorBidi"/>
          <w:b w:val="0"/>
          <w:caps w:val="0"/>
          <w:noProof/>
          <w:sz w:val="22"/>
          <w:szCs w:val="22"/>
          <w:lang w:val="en-GB" w:eastAsia="en-GB"/>
        </w:rPr>
      </w:pPr>
      <w:ins w:id="24" w:author="RANNOU Jean-Philippe" w:date="2018-09-20T11:35:00Z">
        <w:r w:rsidRPr="00CB1AD0">
          <w:rPr>
            <w:rStyle w:val="Lienhypertexte"/>
            <w:noProof/>
          </w:rPr>
          <w:fldChar w:fldCharType="begin"/>
        </w:r>
        <w:r w:rsidRPr="00CB1AD0">
          <w:rPr>
            <w:rStyle w:val="Lienhypertexte"/>
            <w:noProof/>
          </w:rPr>
          <w:instrText xml:space="preserve"> </w:instrText>
        </w:r>
        <w:r>
          <w:rPr>
            <w:noProof/>
          </w:rPr>
          <w:instrText>HYPERLINK \l "_Toc525206636"</w:instrText>
        </w:r>
        <w:r w:rsidRPr="00CB1AD0">
          <w:rPr>
            <w:rStyle w:val="Lienhypertexte"/>
            <w:noProof/>
          </w:rPr>
          <w:instrText xml:space="preserve"> </w:instrText>
        </w:r>
        <w:r w:rsidRPr="00CB1AD0">
          <w:rPr>
            <w:rStyle w:val="Lienhypertexte"/>
            <w:noProof/>
          </w:rPr>
        </w:r>
        <w:r w:rsidRPr="00CB1AD0">
          <w:rPr>
            <w:rStyle w:val="Lienhypertexte"/>
            <w:noProof/>
          </w:rPr>
          <w:fldChar w:fldCharType="separate"/>
        </w:r>
        <w:r w:rsidRPr="00CB1AD0">
          <w:rPr>
            <w:rStyle w:val="Lienhypertexte"/>
            <w:noProof/>
            <w:lang w:val="en-GB"/>
          </w:rPr>
          <w:t>2. Split of profiles</w:t>
        </w:r>
        <w:r>
          <w:rPr>
            <w:noProof/>
            <w:webHidden/>
          </w:rPr>
          <w:tab/>
        </w:r>
        <w:r>
          <w:rPr>
            <w:noProof/>
            <w:webHidden/>
          </w:rPr>
          <w:fldChar w:fldCharType="begin"/>
        </w:r>
        <w:r>
          <w:rPr>
            <w:noProof/>
            <w:webHidden/>
          </w:rPr>
          <w:instrText xml:space="preserve"> PAGEREF _Toc525206636 \h </w:instrText>
        </w:r>
        <w:r>
          <w:rPr>
            <w:noProof/>
            <w:webHidden/>
          </w:rPr>
        </w:r>
      </w:ins>
      <w:r>
        <w:rPr>
          <w:noProof/>
          <w:webHidden/>
        </w:rPr>
        <w:fldChar w:fldCharType="separate"/>
      </w:r>
      <w:ins w:id="25" w:author="RANNOU Jean-Philippe" w:date="2018-09-20T11:35:00Z">
        <w:r>
          <w:rPr>
            <w:noProof/>
            <w:webHidden/>
          </w:rPr>
          <w:t>4</w:t>
        </w:r>
        <w:r>
          <w:rPr>
            <w:noProof/>
            <w:webHidden/>
          </w:rPr>
          <w:fldChar w:fldCharType="end"/>
        </w:r>
        <w:r w:rsidRPr="00CB1AD0">
          <w:rPr>
            <w:rStyle w:val="Lienhypertexte"/>
            <w:noProof/>
          </w:rPr>
          <w:fldChar w:fldCharType="end"/>
        </w:r>
      </w:ins>
    </w:p>
    <w:p w14:paraId="370376EB" w14:textId="77777777" w:rsidR="007B20FD" w:rsidRDefault="007B20FD">
      <w:pPr>
        <w:pStyle w:val="TM2"/>
        <w:tabs>
          <w:tab w:val="right" w:leader="dot" w:pos="9062"/>
        </w:tabs>
        <w:rPr>
          <w:ins w:id="26" w:author="RANNOU Jean-Philippe" w:date="2018-09-20T11:35:00Z"/>
          <w:rFonts w:asciiTheme="minorHAnsi" w:eastAsiaTheme="minorEastAsia" w:hAnsiTheme="minorHAnsi" w:cstheme="minorBidi"/>
          <w:smallCaps w:val="0"/>
          <w:noProof/>
          <w:sz w:val="22"/>
          <w:szCs w:val="22"/>
          <w:lang w:val="en-GB" w:eastAsia="en-GB"/>
        </w:rPr>
      </w:pPr>
      <w:ins w:id="27" w:author="RANNOU Jean-Philippe" w:date="2018-09-20T11:35:00Z">
        <w:r w:rsidRPr="00CB1AD0">
          <w:rPr>
            <w:rStyle w:val="Lienhypertexte"/>
            <w:noProof/>
          </w:rPr>
          <w:fldChar w:fldCharType="begin"/>
        </w:r>
        <w:r w:rsidRPr="00CB1AD0">
          <w:rPr>
            <w:rStyle w:val="Lienhypertexte"/>
            <w:noProof/>
          </w:rPr>
          <w:instrText xml:space="preserve"> </w:instrText>
        </w:r>
        <w:r>
          <w:rPr>
            <w:noProof/>
          </w:rPr>
          <w:instrText>HYPERLINK \l "_Toc525206637"</w:instrText>
        </w:r>
        <w:r w:rsidRPr="00CB1AD0">
          <w:rPr>
            <w:rStyle w:val="Lienhypertexte"/>
            <w:noProof/>
          </w:rPr>
          <w:instrText xml:space="preserve"> </w:instrText>
        </w:r>
        <w:r w:rsidRPr="00CB1AD0">
          <w:rPr>
            <w:rStyle w:val="Lienhypertexte"/>
            <w:noProof/>
          </w:rPr>
        </w:r>
        <w:r w:rsidRPr="00CB1AD0">
          <w:rPr>
            <w:rStyle w:val="Lienhypertexte"/>
            <w:noProof/>
          </w:rPr>
          <w:fldChar w:fldCharType="separate"/>
        </w:r>
        <w:r w:rsidRPr="00CB1AD0">
          <w:rPr>
            <w:rStyle w:val="Lienhypertexte"/>
            <w:noProof/>
            <w:lang w:val="en-GB"/>
          </w:rPr>
          <w:t>2.1. NKE PTS floats</w:t>
        </w:r>
        <w:r>
          <w:rPr>
            <w:noProof/>
            <w:webHidden/>
          </w:rPr>
          <w:tab/>
        </w:r>
        <w:r>
          <w:rPr>
            <w:noProof/>
            <w:webHidden/>
          </w:rPr>
          <w:fldChar w:fldCharType="begin"/>
        </w:r>
        <w:r>
          <w:rPr>
            <w:noProof/>
            <w:webHidden/>
          </w:rPr>
          <w:instrText xml:space="preserve"> PAGEREF _Toc525206637 \h </w:instrText>
        </w:r>
        <w:r>
          <w:rPr>
            <w:noProof/>
            <w:webHidden/>
          </w:rPr>
        </w:r>
      </w:ins>
      <w:r>
        <w:rPr>
          <w:noProof/>
          <w:webHidden/>
        </w:rPr>
        <w:fldChar w:fldCharType="separate"/>
      </w:r>
      <w:ins w:id="28" w:author="RANNOU Jean-Philippe" w:date="2018-09-20T11:35:00Z">
        <w:r>
          <w:rPr>
            <w:noProof/>
            <w:webHidden/>
          </w:rPr>
          <w:t>4</w:t>
        </w:r>
        <w:r>
          <w:rPr>
            <w:noProof/>
            <w:webHidden/>
          </w:rPr>
          <w:fldChar w:fldCharType="end"/>
        </w:r>
        <w:r w:rsidRPr="00CB1AD0">
          <w:rPr>
            <w:rStyle w:val="Lienhypertexte"/>
            <w:noProof/>
          </w:rPr>
          <w:fldChar w:fldCharType="end"/>
        </w:r>
      </w:ins>
    </w:p>
    <w:p w14:paraId="1AF5F1E9" w14:textId="77777777" w:rsidR="007B20FD" w:rsidRDefault="007B20FD">
      <w:pPr>
        <w:pStyle w:val="TM2"/>
        <w:tabs>
          <w:tab w:val="right" w:leader="dot" w:pos="9062"/>
        </w:tabs>
        <w:rPr>
          <w:ins w:id="29" w:author="RANNOU Jean-Philippe" w:date="2018-09-20T11:35:00Z"/>
          <w:rFonts w:asciiTheme="minorHAnsi" w:eastAsiaTheme="minorEastAsia" w:hAnsiTheme="minorHAnsi" w:cstheme="minorBidi"/>
          <w:smallCaps w:val="0"/>
          <w:noProof/>
          <w:sz w:val="22"/>
          <w:szCs w:val="22"/>
          <w:lang w:val="en-GB" w:eastAsia="en-GB"/>
        </w:rPr>
      </w:pPr>
      <w:ins w:id="30" w:author="RANNOU Jean-Philippe" w:date="2018-09-20T11:35:00Z">
        <w:r w:rsidRPr="00CB1AD0">
          <w:rPr>
            <w:rStyle w:val="Lienhypertexte"/>
            <w:noProof/>
          </w:rPr>
          <w:fldChar w:fldCharType="begin"/>
        </w:r>
        <w:r w:rsidRPr="00CB1AD0">
          <w:rPr>
            <w:rStyle w:val="Lienhypertexte"/>
            <w:noProof/>
          </w:rPr>
          <w:instrText xml:space="preserve"> </w:instrText>
        </w:r>
        <w:r>
          <w:rPr>
            <w:noProof/>
          </w:rPr>
          <w:instrText>HYPERLINK \l "_Toc525206638"</w:instrText>
        </w:r>
        <w:r w:rsidRPr="00CB1AD0">
          <w:rPr>
            <w:rStyle w:val="Lienhypertexte"/>
            <w:noProof/>
          </w:rPr>
          <w:instrText xml:space="preserve"> </w:instrText>
        </w:r>
        <w:r w:rsidRPr="00CB1AD0">
          <w:rPr>
            <w:rStyle w:val="Lienhypertexte"/>
            <w:noProof/>
          </w:rPr>
        </w:r>
        <w:r w:rsidRPr="00CB1AD0">
          <w:rPr>
            <w:rStyle w:val="Lienhypertexte"/>
            <w:noProof/>
          </w:rPr>
          <w:fldChar w:fldCharType="separate"/>
        </w:r>
        <w:r w:rsidRPr="00CB1AD0">
          <w:rPr>
            <w:rStyle w:val="Lienhypertexte"/>
            <w:noProof/>
            <w:lang w:val="en-GB"/>
          </w:rPr>
          <w:t>2.2. NKE DO floats</w:t>
        </w:r>
        <w:r>
          <w:rPr>
            <w:noProof/>
            <w:webHidden/>
          </w:rPr>
          <w:tab/>
        </w:r>
        <w:r>
          <w:rPr>
            <w:noProof/>
            <w:webHidden/>
          </w:rPr>
          <w:fldChar w:fldCharType="begin"/>
        </w:r>
        <w:r>
          <w:rPr>
            <w:noProof/>
            <w:webHidden/>
          </w:rPr>
          <w:instrText xml:space="preserve"> PAGEREF _Toc525206638 \h </w:instrText>
        </w:r>
        <w:r>
          <w:rPr>
            <w:noProof/>
            <w:webHidden/>
          </w:rPr>
        </w:r>
      </w:ins>
      <w:r>
        <w:rPr>
          <w:noProof/>
          <w:webHidden/>
        </w:rPr>
        <w:fldChar w:fldCharType="separate"/>
      </w:r>
      <w:ins w:id="31" w:author="RANNOU Jean-Philippe" w:date="2018-09-20T11:35:00Z">
        <w:r>
          <w:rPr>
            <w:noProof/>
            <w:webHidden/>
          </w:rPr>
          <w:t>4</w:t>
        </w:r>
        <w:r>
          <w:rPr>
            <w:noProof/>
            <w:webHidden/>
          </w:rPr>
          <w:fldChar w:fldCharType="end"/>
        </w:r>
        <w:r w:rsidRPr="00CB1AD0">
          <w:rPr>
            <w:rStyle w:val="Lienhypertexte"/>
            <w:noProof/>
          </w:rPr>
          <w:fldChar w:fldCharType="end"/>
        </w:r>
      </w:ins>
    </w:p>
    <w:p w14:paraId="684E37A2" w14:textId="77777777" w:rsidR="007B20FD" w:rsidRDefault="007B20FD">
      <w:pPr>
        <w:pStyle w:val="TM2"/>
        <w:tabs>
          <w:tab w:val="right" w:leader="dot" w:pos="9062"/>
        </w:tabs>
        <w:rPr>
          <w:ins w:id="32" w:author="RANNOU Jean-Philippe" w:date="2018-09-20T11:35:00Z"/>
          <w:rFonts w:asciiTheme="minorHAnsi" w:eastAsiaTheme="minorEastAsia" w:hAnsiTheme="minorHAnsi" w:cstheme="minorBidi"/>
          <w:smallCaps w:val="0"/>
          <w:noProof/>
          <w:sz w:val="22"/>
          <w:szCs w:val="22"/>
          <w:lang w:val="en-GB" w:eastAsia="en-GB"/>
        </w:rPr>
      </w:pPr>
      <w:ins w:id="33" w:author="RANNOU Jean-Philippe" w:date="2018-09-20T11:35:00Z">
        <w:r w:rsidRPr="00CB1AD0">
          <w:rPr>
            <w:rStyle w:val="Lienhypertexte"/>
            <w:noProof/>
          </w:rPr>
          <w:fldChar w:fldCharType="begin"/>
        </w:r>
        <w:r w:rsidRPr="00CB1AD0">
          <w:rPr>
            <w:rStyle w:val="Lienhypertexte"/>
            <w:noProof/>
          </w:rPr>
          <w:instrText xml:space="preserve"> </w:instrText>
        </w:r>
        <w:r>
          <w:rPr>
            <w:noProof/>
          </w:rPr>
          <w:instrText>HYPERLINK \l "_Toc525206639"</w:instrText>
        </w:r>
        <w:r w:rsidRPr="00CB1AD0">
          <w:rPr>
            <w:rStyle w:val="Lienhypertexte"/>
            <w:noProof/>
          </w:rPr>
          <w:instrText xml:space="preserve"> </w:instrText>
        </w:r>
        <w:r w:rsidRPr="00CB1AD0">
          <w:rPr>
            <w:rStyle w:val="Lienhypertexte"/>
            <w:noProof/>
          </w:rPr>
        </w:r>
        <w:r w:rsidRPr="00CB1AD0">
          <w:rPr>
            <w:rStyle w:val="Lienhypertexte"/>
            <w:noProof/>
          </w:rPr>
          <w:fldChar w:fldCharType="separate"/>
        </w:r>
        <w:r w:rsidRPr="00CB1AD0">
          <w:rPr>
            <w:rStyle w:val="Lienhypertexte"/>
            <w:noProof/>
            <w:lang w:val="en-GB"/>
          </w:rPr>
          <w:t>2.3. NKE BGC floats</w:t>
        </w:r>
        <w:r>
          <w:rPr>
            <w:noProof/>
            <w:webHidden/>
          </w:rPr>
          <w:tab/>
        </w:r>
        <w:r>
          <w:rPr>
            <w:noProof/>
            <w:webHidden/>
          </w:rPr>
          <w:fldChar w:fldCharType="begin"/>
        </w:r>
        <w:r>
          <w:rPr>
            <w:noProof/>
            <w:webHidden/>
          </w:rPr>
          <w:instrText xml:space="preserve"> PAGEREF _Toc525206639 \h </w:instrText>
        </w:r>
        <w:r>
          <w:rPr>
            <w:noProof/>
            <w:webHidden/>
          </w:rPr>
        </w:r>
      </w:ins>
      <w:r>
        <w:rPr>
          <w:noProof/>
          <w:webHidden/>
        </w:rPr>
        <w:fldChar w:fldCharType="separate"/>
      </w:r>
      <w:ins w:id="34" w:author="RANNOU Jean-Philippe" w:date="2018-09-20T11:35:00Z">
        <w:r>
          <w:rPr>
            <w:noProof/>
            <w:webHidden/>
          </w:rPr>
          <w:t>4</w:t>
        </w:r>
        <w:r>
          <w:rPr>
            <w:noProof/>
            <w:webHidden/>
          </w:rPr>
          <w:fldChar w:fldCharType="end"/>
        </w:r>
        <w:r w:rsidRPr="00CB1AD0">
          <w:rPr>
            <w:rStyle w:val="Lienhypertexte"/>
            <w:noProof/>
          </w:rPr>
          <w:fldChar w:fldCharType="end"/>
        </w:r>
      </w:ins>
    </w:p>
    <w:p w14:paraId="1BB92057" w14:textId="77777777" w:rsidR="007B20FD" w:rsidRDefault="007B20FD">
      <w:pPr>
        <w:pStyle w:val="TM1"/>
        <w:tabs>
          <w:tab w:val="right" w:leader="dot" w:pos="9062"/>
        </w:tabs>
        <w:rPr>
          <w:ins w:id="35" w:author="RANNOU Jean-Philippe" w:date="2018-09-20T11:35:00Z"/>
          <w:rFonts w:asciiTheme="minorHAnsi" w:eastAsiaTheme="minorEastAsia" w:hAnsiTheme="minorHAnsi" w:cstheme="minorBidi"/>
          <w:b w:val="0"/>
          <w:caps w:val="0"/>
          <w:noProof/>
          <w:sz w:val="22"/>
          <w:szCs w:val="22"/>
          <w:lang w:val="en-GB" w:eastAsia="en-GB"/>
        </w:rPr>
      </w:pPr>
      <w:ins w:id="36" w:author="RANNOU Jean-Philippe" w:date="2018-09-20T11:35:00Z">
        <w:r w:rsidRPr="00CB1AD0">
          <w:rPr>
            <w:rStyle w:val="Lienhypertexte"/>
            <w:noProof/>
          </w:rPr>
          <w:fldChar w:fldCharType="begin"/>
        </w:r>
        <w:r w:rsidRPr="00CB1AD0">
          <w:rPr>
            <w:rStyle w:val="Lienhypertexte"/>
            <w:noProof/>
          </w:rPr>
          <w:instrText xml:space="preserve"> </w:instrText>
        </w:r>
        <w:r>
          <w:rPr>
            <w:noProof/>
          </w:rPr>
          <w:instrText>HYPERLINK \l "_Toc525206640"</w:instrText>
        </w:r>
        <w:r w:rsidRPr="00CB1AD0">
          <w:rPr>
            <w:rStyle w:val="Lienhypertexte"/>
            <w:noProof/>
          </w:rPr>
          <w:instrText xml:space="preserve"> </w:instrText>
        </w:r>
        <w:r w:rsidRPr="00CB1AD0">
          <w:rPr>
            <w:rStyle w:val="Lienhypertexte"/>
            <w:noProof/>
          </w:rPr>
        </w:r>
        <w:r w:rsidRPr="00CB1AD0">
          <w:rPr>
            <w:rStyle w:val="Lienhypertexte"/>
            <w:noProof/>
          </w:rPr>
          <w:fldChar w:fldCharType="separate"/>
        </w:r>
        <w:r w:rsidRPr="00CB1AD0">
          <w:rPr>
            <w:rStyle w:val="Lienhypertexte"/>
            <w:noProof/>
            <w:lang w:val="en-GB"/>
          </w:rPr>
          <w:t>3. “Near surface” and “In air” data processing and storage</w:t>
        </w:r>
        <w:r>
          <w:rPr>
            <w:noProof/>
            <w:webHidden/>
          </w:rPr>
          <w:tab/>
        </w:r>
        <w:r>
          <w:rPr>
            <w:noProof/>
            <w:webHidden/>
          </w:rPr>
          <w:fldChar w:fldCharType="begin"/>
        </w:r>
        <w:r>
          <w:rPr>
            <w:noProof/>
            <w:webHidden/>
          </w:rPr>
          <w:instrText xml:space="preserve"> PAGEREF _Toc525206640 \h </w:instrText>
        </w:r>
        <w:r>
          <w:rPr>
            <w:noProof/>
            <w:webHidden/>
          </w:rPr>
        </w:r>
      </w:ins>
      <w:r>
        <w:rPr>
          <w:noProof/>
          <w:webHidden/>
        </w:rPr>
        <w:fldChar w:fldCharType="separate"/>
      </w:r>
      <w:ins w:id="37" w:author="RANNOU Jean-Philippe" w:date="2018-09-20T11:35:00Z">
        <w:r>
          <w:rPr>
            <w:noProof/>
            <w:webHidden/>
          </w:rPr>
          <w:t>5</w:t>
        </w:r>
        <w:r>
          <w:rPr>
            <w:noProof/>
            <w:webHidden/>
          </w:rPr>
          <w:fldChar w:fldCharType="end"/>
        </w:r>
        <w:r w:rsidRPr="00CB1AD0">
          <w:rPr>
            <w:rStyle w:val="Lienhypertexte"/>
            <w:noProof/>
          </w:rPr>
          <w:fldChar w:fldCharType="end"/>
        </w:r>
      </w:ins>
    </w:p>
    <w:p w14:paraId="281A5EF5" w14:textId="77777777" w:rsidR="007B20FD" w:rsidRDefault="007B20FD">
      <w:pPr>
        <w:pStyle w:val="TM2"/>
        <w:tabs>
          <w:tab w:val="right" w:leader="dot" w:pos="9062"/>
        </w:tabs>
        <w:rPr>
          <w:ins w:id="38" w:author="RANNOU Jean-Philippe" w:date="2018-09-20T11:35:00Z"/>
          <w:rFonts w:asciiTheme="minorHAnsi" w:eastAsiaTheme="minorEastAsia" w:hAnsiTheme="minorHAnsi" w:cstheme="minorBidi"/>
          <w:smallCaps w:val="0"/>
          <w:noProof/>
          <w:sz w:val="22"/>
          <w:szCs w:val="22"/>
          <w:lang w:val="en-GB" w:eastAsia="en-GB"/>
        </w:rPr>
      </w:pPr>
      <w:ins w:id="39" w:author="RANNOU Jean-Philippe" w:date="2018-09-20T11:35:00Z">
        <w:r w:rsidRPr="00CB1AD0">
          <w:rPr>
            <w:rStyle w:val="Lienhypertexte"/>
            <w:noProof/>
          </w:rPr>
          <w:fldChar w:fldCharType="begin"/>
        </w:r>
        <w:r w:rsidRPr="00CB1AD0">
          <w:rPr>
            <w:rStyle w:val="Lienhypertexte"/>
            <w:noProof/>
          </w:rPr>
          <w:instrText xml:space="preserve"> </w:instrText>
        </w:r>
        <w:r>
          <w:rPr>
            <w:noProof/>
          </w:rPr>
          <w:instrText>HYPERLINK \l "_Toc525206641"</w:instrText>
        </w:r>
        <w:r w:rsidRPr="00CB1AD0">
          <w:rPr>
            <w:rStyle w:val="Lienhypertexte"/>
            <w:noProof/>
          </w:rPr>
          <w:instrText xml:space="preserve"> </w:instrText>
        </w:r>
        <w:r w:rsidRPr="00CB1AD0">
          <w:rPr>
            <w:rStyle w:val="Lienhypertexte"/>
            <w:noProof/>
          </w:rPr>
        </w:r>
        <w:r w:rsidRPr="00CB1AD0">
          <w:rPr>
            <w:rStyle w:val="Lienhypertexte"/>
            <w:noProof/>
          </w:rPr>
          <w:fldChar w:fldCharType="separate"/>
        </w:r>
        <w:r w:rsidRPr="00CB1AD0">
          <w:rPr>
            <w:rStyle w:val="Lienhypertexte"/>
            <w:noProof/>
            <w:lang w:val="en-GB"/>
          </w:rPr>
          <w:t>3.1. For NKE floats</w:t>
        </w:r>
        <w:r>
          <w:rPr>
            <w:noProof/>
            <w:webHidden/>
          </w:rPr>
          <w:tab/>
        </w:r>
        <w:r>
          <w:rPr>
            <w:noProof/>
            <w:webHidden/>
          </w:rPr>
          <w:fldChar w:fldCharType="begin"/>
        </w:r>
        <w:r>
          <w:rPr>
            <w:noProof/>
            <w:webHidden/>
          </w:rPr>
          <w:instrText xml:space="preserve"> PAGEREF _Toc525206641 \h </w:instrText>
        </w:r>
        <w:r>
          <w:rPr>
            <w:noProof/>
            <w:webHidden/>
          </w:rPr>
        </w:r>
      </w:ins>
      <w:r>
        <w:rPr>
          <w:noProof/>
          <w:webHidden/>
        </w:rPr>
        <w:fldChar w:fldCharType="separate"/>
      </w:r>
      <w:ins w:id="40" w:author="RANNOU Jean-Philippe" w:date="2018-09-20T11:35:00Z">
        <w:r>
          <w:rPr>
            <w:noProof/>
            <w:webHidden/>
          </w:rPr>
          <w:t>5</w:t>
        </w:r>
        <w:r>
          <w:rPr>
            <w:noProof/>
            <w:webHidden/>
          </w:rPr>
          <w:fldChar w:fldCharType="end"/>
        </w:r>
        <w:r w:rsidRPr="00CB1AD0">
          <w:rPr>
            <w:rStyle w:val="Lienhypertexte"/>
            <w:noProof/>
          </w:rPr>
          <w:fldChar w:fldCharType="end"/>
        </w:r>
      </w:ins>
    </w:p>
    <w:p w14:paraId="16B99D12" w14:textId="77777777" w:rsidR="007B20FD" w:rsidRDefault="007B20FD">
      <w:pPr>
        <w:pStyle w:val="TM3"/>
        <w:tabs>
          <w:tab w:val="right" w:leader="dot" w:pos="9062"/>
        </w:tabs>
        <w:rPr>
          <w:ins w:id="41" w:author="RANNOU Jean-Philippe" w:date="2018-09-20T11:35:00Z"/>
          <w:rFonts w:asciiTheme="minorHAnsi" w:eastAsiaTheme="minorEastAsia" w:hAnsiTheme="minorHAnsi" w:cstheme="minorBidi"/>
          <w:i w:val="0"/>
          <w:noProof/>
          <w:sz w:val="22"/>
          <w:szCs w:val="22"/>
          <w:lang w:val="en-GB" w:eastAsia="en-GB"/>
        </w:rPr>
      </w:pPr>
      <w:ins w:id="42" w:author="RANNOU Jean-Philippe" w:date="2018-09-20T11:35:00Z">
        <w:r w:rsidRPr="00CB1AD0">
          <w:rPr>
            <w:rStyle w:val="Lienhypertexte"/>
            <w:noProof/>
          </w:rPr>
          <w:fldChar w:fldCharType="begin"/>
        </w:r>
        <w:r w:rsidRPr="00CB1AD0">
          <w:rPr>
            <w:rStyle w:val="Lienhypertexte"/>
            <w:noProof/>
          </w:rPr>
          <w:instrText xml:space="preserve"> </w:instrText>
        </w:r>
        <w:r>
          <w:rPr>
            <w:noProof/>
          </w:rPr>
          <w:instrText>HYPERLINK \l "_Toc525206642"</w:instrText>
        </w:r>
        <w:r w:rsidRPr="00CB1AD0">
          <w:rPr>
            <w:rStyle w:val="Lienhypertexte"/>
            <w:noProof/>
          </w:rPr>
          <w:instrText xml:space="preserve"> </w:instrText>
        </w:r>
        <w:r w:rsidRPr="00CB1AD0">
          <w:rPr>
            <w:rStyle w:val="Lienhypertexte"/>
            <w:noProof/>
          </w:rPr>
        </w:r>
        <w:r w:rsidRPr="00CB1AD0">
          <w:rPr>
            <w:rStyle w:val="Lienhypertexte"/>
            <w:noProof/>
          </w:rPr>
          <w:fldChar w:fldCharType="separate"/>
        </w:r>
        <w:r w:rsidRPr="00CB1AD0">
          <w:rPr>
            <w:rStyle w:val="Lienhypertexte"/>
            <w:noProof/>
            <w:lang w:val="en-GB"/>
          </w:rPr>
          <w:t>3.1.1. For NKE DO floats without the “Near Surface &amp; In Air” feature</w:t>
        </w:r>
        <w:r>
          <w:rPr>
            <w:noProof/>
            <w:webHidden/>
          </w:rPr>
          <w:tab/>
        </w:r>
        <w:r>
          <w:rPr>
            <w:noProof/>
            <w:webHidden/>
          </w:rPr>
          <w:fldChar w:fldCharType="begin"/>
        </w:r>
        <w:r>
          <w:rPr>
            <w:noProof/>
            <w:webHidden/>
          </w:rPr>
          <w:instrText xml:space="preserve"> PAGEREF _Toc525206642 \h </w:instrText>
        </w:r>
        <w:r>
          <w:rPr>
            <w:noProof/>
            <w:webHidden/>
          </w:rPr>
        </w:r>
      </w:ins>
      <w:r>
        <w:rPr>
          <w:noProof/>
          <w:webHidden/>
        </w:rPr>
        <w:fldChar w:fldCharType="separate"/>
      </w:r>
      <w:ins w:id="43" w:author="RANNOU Jean-Philippe" w:date="2018-09-20T11:35:00Z">
        <w:r>
          <w:rPr>
            <w:noProof/>
            <w:webHidden/>
          </w:rPr>
          <w:t>5</w:t>
        </w:r>
        <w:r>
          <w:rPr>
            <w:noProof/>
            <w:webHidden/>
          </w:rPr>
          <w:fldChar w:fldCharType="end"/>
        </w:r>
        <w:r w:rsidRPr="00CB1AD0">
          <w:rPr>
            <w:rStyle w:val="Lienhypertexte"/>
            <w:noProof/>
          </w:rPr>
          <w:fldChar w:fldCharType="end"/>
        </w:r>
      </w:ins>
    </w:p>
    <w:p w14:paraId="69CB7AA0" w14:textId="77777777" w:rsidR="007B20FD" w:rsidRDefault="007B20FD">
      <w:pPr>
        <w:pStyle w:val="TM3"/>
        <w:tabs>
          <w:tab w:val="right" w:leader="dot" w:pos="9062"/>
        </w:tabs>
        <w:rPr>
          <w:ins w:id="44" w:author="RANNOU Jean-Philippe" w:date="2018-09-20T11:35:00Z"/>
          <w:rFonts w:asciiTheme="minorHAnsi" w:eastAsiaTheme="minorEastAsia" w:hAnsiTheme="minorHAnsi" w:cstheme="minorBidi"/>
          <w:i w:val="0"/>
          <w:noProof/>
          <w:sz w:val="22"/>
          <w:szCs w:val="22"/>
          <w:lang w:val="en-GB" w:eastAsia="en-GB"/>
        </w:rPr>
      </w:pPr>
      <w:ins w:id="45" w:author="RANNOU Jean-Philippe" w:date="2018-09-20T11:35:00Z">
        <w:r w:rsidRPr="00CB1AD0">
          <w:rPr>
            <w:rStyle w:val="Lienhypertexte"/>
            <w:noProof/>
          </w:rPr>
          <w:fldChar w:fldCharType="begin"/>
        </w:r>
        <w:r w:rsidRPr="00CB1AD0">
          <w:rPr>
            <w:rStyle w:val="Lienhypertexte"/>
            <w:noProof/>
          </w:rPr>
          <w:instrText xml:space="preserve"> </w:instrText>
        </w:r>
        <w:r>
          <w:rPr>
            <w:noProof/>
          </w:rPr>
          <w:instrText>HYPERLINK \l "_Toc525206643"</w:instrText>
        </w:r>
        <w:r w:rsidRPr="00CB1AD0">
          <w:rPr>
            <w:rStyle w:val="Lienhypertexte"/>
            <w:noProof/>
          </w:rPr>
          <w:instrText xml:space="preserve"> </w:instrText>
        </w:r>
        <w:r w:rsidRPr="00CB1AD0">
          <w:rPr>
            <w:rStyle w:val="Lienhypertexte"/>
            <w:noProof/>
          </w:rPr>
        </w:r>
        <w:r w:rsidRPr="00CB1AD0">
          <w:rPr>
            <w:rStyle w:val="Lienhypertexte"/>
            <w:noProof/>
          </w:rPr>
          <w:fldChar w:fldCharType="separate"/>
        </w:r>
        <w:r w:rsidRPr="00CB1AD0">
          <w:rPr>
            <w:rStyle w:val="Lienhypertexte"/>
            <w:noProof/>
            <w:lang w:val="en-GB"/>
          </w:rPr>
          <w:t>3.1.2. For NKE DO floats with the “Near Surface &amp; In Air” feature</w:t>
        </w:r>
        <w:r>
          <w:rPr>
            <w:noProof/>
            <w:webHidden/>
          </w:rPr>
          <w:tab/>
        </w:r>
        <w:r>
          <w:rPr>
            <w:noProof/>
            <w:webHidden/>
          </w:rPr>
          <w:fldChar w:fldCharType="begin"/>
        </w:r>
        <w:r>
          <w:rPr>
            <w:noProof/>
            <w:webHidden/>
          </w:rPr>
          <w:instrText xml:space="preserve"> PAGEREF _Toc525206643 \h </w:instrText>
        </w:r>
        <w:r>
          <w:rPr>
            <w:noProof/>
            <w:webHidden/>
          </w:rPr>
        </w:r>
      </w:ins>
      <w:r>
        <w:rPr>
          <w:noProof/>
          <w:webHidden/>
        </w:rPr>
        <w:fldChar w:fldCharType="separate"/>
      </w:r>
      <w:ins w:id="46" w:author="RANNOU Jean-Philippe" w:date="2018-09-20T11:35:00Z">
        <w:r>
          <w:rPr>
            <w:noProof/>
            <w:webHidden/>
          </w:rPr>
          <w:t>5</w:t>
        </w:r>
        <w:r>
          <w:rPr>
            <w:noProof/>
            <w:webHidden/>
          </w:rPr>
          <w:fldChar w:fldCharType="end"/>
        </w:r>
        <w:r w:rsidRPr="00CB1AD0">
          <w:rPr>
            <w:rStyle w:val="Lienhypertexte"/>
            <w:noProof/>
          </w:rPr>
          <w:fldChar w:fldCharType="end"/>
        </w:r>
      </w:ins>
    </w:p>
    <w:p w14:paraId="3E2C4A14" w14:textId="77777777" w:rsidR="007B20FD" w:rsidRDefault="007B20FD">
      <w:pPr>
        <w:pStyle w:val="TM3"/>
        <w:tabs>
          <w:tab w:val="right" w:leader="dot" w:pos="9062"/>
        </w:tabs>
        <w:rPr>
          <w:ins w:id="47" w:author="RANNOU Jean-Philippe" w:date="2018-09-20T11:35:00Z"/>
          <w:rFonts w:asciiTheme="minorHAnsi" w:eastAsiaTheme="minorEastAsia" w:hAnsiTheme="minorHAnsi" w:cstheme="minorBidi"/>
          <w:i w:val="0"/>
          <w:noProof/>
          <w:sz w:val="22"/>
          <w:szCs w:val="22"/>
          <w:lang w:val="en-GB" w:eastAsia="en-GB"/>
        </w:rPr>
      </w:pPr>
      <w:ins w:id="48" w:author="RANNOU Jean-Philippe" w:date="2018-09-20T11:35:00Z">
        <w:r w:rsidRPr="00CB1AD0">
          <w:rPr>
            <w:rStyle w:val="Lienhypertexte"/>
            <w:noProof/>
          </w:rPr>
          <w:fldChar w:fldCharType="begin"/>
        </w:r>
        <w:r w:rsidRPr="00CB1AD0">
          <w:rPr>
            <w:rStyle w:val="Lienhypertexte"/>
            <w:noProof/>
          </w:rPr>
          <w:instrText xml:space="preserve"> </w:instrText>
        </w:r>
        <w:r>
          <w:rPr>
            <w:noProof/>
          </w:rPr>
          <w:instrText>HYPERLINK \l "_Toc525206644"</w:instrText>
        </w:r>
        <w:r w:rsidRPr="00CB1AD0">
          <w:rPr>
            <w:rStyle w:val="Lienhypertexte"/>
            <w:noProof/>
          </w:rPr>
          <w:instrText xml:space="preserve"> </w:instrText>
        </w:r>
        <w:r w:rsidRPr="00CB1AD0">
          <w:rPr>
            <w:rStyle w:val="Lienhypertexte"/>
            <w:noProof/>
          </w:rPr>
        </w:r>
        <w:r w:rsidRPr="00CB1AD0">
          <w:rPr>
            <w:rStyle w:val="Lienhypertexte"/>
            <w:noProof/>
          </w:rPr>
          <w:fldChar w:fldCharType="separate"/>
        </w:r>
        <w:r w:rsidRPr="00CB1AD0">
          <w:rPr>
            <w:rStyle w:val="Lienhypertexte"/>
            <w:noProof/>
            <w:lang w:val="en-GB"/>
          </w:rPr>
          <w:t>3.1.3. For NKE BGC floats</w:t>
        </w:r>
        <w:r>
          <w:rPr>
            <w:noProof/>
            <w:webHidden/>
          </w:rPr>
          <w:tab/>
        </w:r>
        <w:r>
          <w:rPr>
            <w:noProof/>
            <w:webHidden/>
          </w:rPr>
          <w:fldChar w:fldCharType="begin"/>
        </w:r>
        <w:r>
          <w:rPr>
            <w:noProof/>
            <w:webHidden/>
          </w:rPr>
          <w:instrText xml:space="preserve"> PAGEREF _Toc525206644 \h </w:instrText>
        </w:r>
        <w:r>
          <w:rPr>
            <w:noProof/>
            <w:webHidden/>
          </w:rPr>
        </w:r>
      </w:ins>
      <w:r>
        <w:rPr>
          <w:noProof/>
          <w:webHidden/>
        </w:rPr>
        <w:fldChar w:fldCharType="separate"/>
      </w:r>
      <w:ins w:id="49" w:author="RANNOU Jean-Philippe" w:date="2018-09-20T11:35:00Z">
        <w:r>
          <w:rPr>
            <w:noProof/>
            <w:webHidden/>
          </w:rPr>
          <w:t>6</w:t>
        </w:r>
        <w:r>
          <w:rPr>
            <w:noProof/>
            <w:webHidden/>
          </w:rPr>
          <w:fldChar w:fldCharType="end"/>
        </w:r>
        <w:r w:rsidRPr="00CB1AD0">
          <w:rPr>
            <w:rStyle w:val="Lienhypertexte"/>
            <w:noProof/>
          </w:rPr>
          <w:fldChar w:fldCharType="end"/>
        </w:r>
      </w:ins>
    </w:p>
    <w:p w14:paraId="4422C811" w14:textId="77777777" w:rsidR="007B20FD" w:rsidRDefault="007B20FD">
      <w:pPr>
        <w:pStyle w:val="TM2"/>
        <w:tabs>
          <w:tab w:val="right" w:leader="dot" w:pos="9062"/>
        </w:tabs>
        <w:rPr>
          <w:ins w:id="50" w:author="RANNOU Jean-Philippe" w:date="2018-09-20T11:35:00Z"/>
          <w:rFonts w:asciiTheme="minorHAnsi" w:eastAsiaTheme="minorEastAsia" w:hAnsiTheme="minorHAnsi" w:cstheme="minorBidi"/>
          <w:smallCaps w:val="0"/>
          <w:noProof/>
          <w:sz w:val="22"/>
          <w:szCs w:val="22"/>
          <w:lang w:val="en-GB" w:eastAsia="en-GB"/>
        </w:rPr>
      </w:pPr>
      <w:ins w:id="51" w:author="RANNOU Jean-Philippe" w:date="2018-09-20T11:35:00Z">
        <w:r w:rsidRPr="00CB1AD0">
          <w:rPr>
            <w:rStyle w:val="Lienhypertexte"/>
            <w:noProof/>
          </w:rPr>
          <w:fldChar w:fldCharType="begin"/>
        </w:r>
        <w:r w:rsidRPr="00CB1AD0">
          <w:rPr>
            <w:rStyle w:val="Lienhypertexte"/>
            <w:noProof/>
          </w:rPr>
          <w:instrText xml:space="preserve"> </w:instrText>
        </w:r>
        <w:r>
          <w:rPr>
            <w:noProof/>
          </w:rPr>
          <w:instrText>HYPERLINK \l "_Toc525206645"</w:instrText>
        </w:r>
        <w:r w:rsidRPr="00CB1AD0">
          <w:rPr>
            <w:rStyle w:val="Lienhypertexte"/>
            <w:noProof/>
          </w:rPr>
          <w:instrText xml:space="preserve"> </w:instrText>
        </w:r>
        <w:r w:rsidRPr="00CB1AD0">
          <w:rPr>
            <w:rStyle w:val="Lienhypertexte"/>
            <w:noProof/>
          </w:rPr>
        </w:r>
        <w:r w:rsidRPr="00CB1AD0">
          <w:rPr>
            <w:rStyle w:val="Lienhypertexte"/>
            <w:noProof/>
          </w:rPr>
          <w:fldChar w:fldCharType="separate"/>
        </w:r>
        <w:r w:rsidRPr="00CB1AD0">
          <w:rPr>
            <w:rStyle w:val="Lienhypertexte"/>
            <w:noProof/>
            <w:lang w:val="en-GB"/>
          </w:rPr>
          <w:t>3.2. For Apex floats</w:t>
        </w:r>
        <w:r>
          <w:rPr>
            <w:noProof/>
            <w:webHidden/>
          </w:rPr>
          <w:tab/>
        </w:r>
        <w:r>
          <w:rPr>
            <w:noProof/>
            <w:webHidden/>
          </w:rPr>
          <w:fldChar w:fldCharType="begin"/>
        </w:r>
        <w:r>
          <w:rPr>
            <w:noProof/>
            <w:webHidden/>
          </w:rPr>
          <w:instrText xml:space="preserve"> PAGEREF _Toc525206645 \h </w:instrText>
        </w:r>
        <w:r>
          <w:rPr>
            <w:noProof/>
            <w:webHidden/>
          </w:rPr>
        </w:r>
      </w:ins>
      <w:r>
        <w:rPr>
          <w:noProof/>
          <w:webHidden/>
        </w:rPr>
        <w:fldChar w:fldCharType="separate"/>
      </w:r>
      <w:ins w:id="52" w:author="RANNOU Jean-Philippe" w:date="2018-09-20T11:35:00Z">
        <w:r>
          <w:rPr>
            <w:noProof/>
            <w:webHidden/>
          </w:rPr>
          <w:t>6</w:t>
        </w:r>
        <w:r>
          <w:rPr>
            <w:noProof/>
            <w:webHidden/>
          </w:rPr>
          <w:fldChar w:fldCharType="end"/>
        </w:r>
        <w:r w:rsidRPr="00CB1AD0">
          <w:rPr>
            <w:rStyle w:val="Lienhypertexte"/>
            <w:noProof/>
          </w:rPr>
          <w:fldChar w:fldCharType="end"/>
        </w:r>
      </w:ins>
    </w:p>
    <w:p w14:paraId="0562161C" w14:textId="77777777" w:rsidR="007B20FD" w:rsidRDefault="007B20FD">
      <w:pPr>
        <w:pStyle w:val="TM3"/>
        <w:tabs>
          <w:tab w:val="right" w:leader="dot" w:pos="9062"/>
        </w:tabs>
        <w:rPr>
          <w:ins w:id="53" w:author="RANNOU Jean-Philippe" w:date="2018-09-20T11:35:00Z"/>
          <w:rFonts w:asciiTheme="minorHAnsi" w:eastAsiaTheme="minorEastAsia" w:hAnsiTheme="minorHAnsi" w:cstheme="minorBidi"/>
          <w:i w:val="0"/>
          <w:noProof/>
          <w:sz w:val="22"/>
          <w:szCs w:val="22"/>
          <w:lang w:val="en-GB" w:eastAsia="en-GB"/>
        </w:rPr>
      </w:pPr>
      <w:ins w:id="54" w:author="RANNOU Jean-Philippe" w:date="2018-09-20T11:35:00Z">
        <w:r w:rsidRPr="00CB1AD0">
          <w:rPr>
            <w:rStyle w:val="Lienhypertexte"/>
            <w:noProof/>
          </w:rPr>
          <w:fldChar w:fldCharType="begin"/>
        </w:r>
        <w:r w:rsidRPr="00CB1AD0">
          <w:rPr>
            <w:rStyle w:val="Lienhypertexte"/>
            <w:noProof/>
          </w:rPr>
          <w:instrText xml:space="preserve"> </w:instrText>
        </w:r>
        <w:r>
          <w:rPr>
            <w:noProof/>
          </w:rPr>
          <w:instrText>HYPERLINK \l "_Toc525206646"</w:instrText>
        </w:r>
        <w:r w:rsidRPr="00CB1AD0">
          <w:rPr>
            <w:rStyle w:val="Lienhypertexte"/>
            <w:noProof/>
          </w:rPr>
          <w:instrText xml:space="preserve"> </w:instrText>
        </w:r>
        <w:r w:rsidRPr="00CB1AD0">
          <w:rPr>
            <w:rStyle w:val="Lienhypertexte"/>
            <w:noProof/>
          </w:rPr>
        </w:r>
        <w:r w:rsidRPr="00CB1AD0">
          <w:rPr>
            <w:rStyle w:val="Lienhypertexte"/>
            <w:noProof/>
          </w:rPr>
          <w:fldChar w:fldCharType="separate"/>
        </w:r>
        <w:r w:rsidRPr="00CB1AD0">
          <w:rPr>
            <w:rStyle w:val="Lienhypertexte"/>
            <w:noProof/>
            <w:lang w:val="en-GB"/>
          </w:rPr>
          <w:t>3.2.1. For Apex Argos floats</w:t>
        </w:r>
        <w:r>
          <w:rPr>
            <w:noProof/>
            <w:webHidden/>
          </w:rPr>
          <w:tab/>
        </w:r>
        <w:r>
          <w:rPr>
            <w:noProof/>
            <w:webHidden/>
          </w:rPr>
          <w:fldChar w:fldCharType="begin"/>
        </w:r>
        <w:r>
          <w:rPr>
            <w:noProof/>
            <w:webHidden/>
          </w:rPr>
          <w:instrText xml:space="preserve"> PAGEREF _Toc525206646 \h </w:instrText>
        </w:r>
        <w:r>
          <w:rPr>
            <w:noProof/>
            <w:webHidden/>
          </w:rPr>
        </w:r>
      </w:ins>
      <w:r>
        <w:rPr>
          <w:noProof/>
          <w:webHidden/>
        </w:rPr>
        <w:fldChar w:fldCharType="separate"/>
      </w:r>
      <w:ins w:id="55" w:author="RANNOU Jean-Philippe" w:date="2018-09-20T11:35:00Z">
        <w:r>
          <w:rPr>
            <w:noProof/>
            <w:webHidden/>
          </w:rPr>
          <w:t>6</w:t>
        </w:r>
        <w:r>
          <w:rPr>
            <w:noProof/>
            <w:webHidden/>
          </w:rPr>
          <w:fldChar w:fldCharType="end"/>
        </w:r>
        <w:r w:rsidRPr="00CB1AD0">
          <w:rPr>
            <w:rStyle w:val="Lienhypertexte"/>
            <w:noProof/>
          </w:rPr>
          <w:fldChar w:fldCharType="end"/>
        </w:r>
      </w:ins>
    </w:p>
    <w:p w14:paraId="1EF6F329" w14:textId="77777777" w:rsidR="007B20FD" w:rsidRDefault="007B20FD">
      <w:pPr>
        <w:pStyle w:val="TM3"/>
        <w:tabs>
          <w:tab w:val="right" w:leader="dot" w:pos="9062"/>
        </w:tabs>
        <w:rPr>
          <w:ins w:id="56" w:author="RANNOU Jean-Philippe" w:date="2018-09-20T11:35:00Z"/>
          <w:rFonts w:asciiTheme="minorHAnsi" w:eastAsiaTheme="minorEastAsia" w:hAnsiTheme="minorHAnsi" w:cstheme="minorBidi"/>
          <w:i w:val="0"/>
          <w:noProof/>
          <w:sz w:val="22"/>
          <w:szCs w:val="22"/>
          <w:lang w:val="en-GB" w:eastAsia="en-GB"/>
        </w:rPr>
      </w:pPr>
      <w:ins w:id="57" w:author="RANNOU Jean-Philippe" w:date="2018-09-20T11:35:00Z">
        <w:r w:rsidRPr="00CB1AD0">
          <w:rPr>
            <w:rStyle w:val="Lienhypertexte"/>
            <w:noProof/>
          </w:rPr>
          <w:fldChar w:fldCharType="begin"/>
        </w:r>
        <w:r w:rsidRPr="00CB1AD0">
          <w:rPr>
            <w:rStyle w:val="Lienhypertexte"/>
            <w:noProof/>
          </w:rPr>
          <w:instrText xml:space="preserve"> </w:instrText>
        </w:r>
        <w:r>
          <w:rPr>
            <w:noProof/>
          </w:rPr>
          <w:instrText>HYPERLINK \l "_Toc525206647"</w:instrText>
        </w:r>
        <w:r w:rsidRPr="00CB1AD0">
          <w:rPr>
            <w:rStyle w:val="Lienhypertexte"/>
            <w:noProof/>
          </w:rPr>
          <w:instrText xml:space="preserve"> </w:instrText>
        </w:r>
        <w:r w:rsidRPr="00CB1AD0">
          <w:rPr>
            <w:rStyle w:val="Lienhypertexte"/>
            <w:noProof/>
          </w:rPr>
        </w:r>
        <w:r w:rsidRPr="00CB1AD0">
          <w:rPr>
            <w:rStyle w:val="Lienhypertexte"/>
            <w:noProof/>
          </w:rPr>
          <w:fldChar w:fldCharType="separate"/>
        </w:r>
        <w:r w:rsidRPr="00CB1AD0">
          <w:rPr>
            <w:rStyle w:val="Lienhypertexte"/>
            <w:noProof/>
            <w:lang w:val="en-GB"/>
          </w:rPr>
          <w:t>3.2.2. For Apex Iridium floats</w:t>
        </w:r>
        <w:r>
          <w:rPr>
            <w:noProof/>
            <w:webHidden/>
          </w:rPr>
          <w:tab/>
        </w:r>
        <w:r>
          <w:rPr>
            <w:noProof/>
            <w:webHidden/>
          </w:rPr>
          <w:fldChar w:fldCharType="begin"/>
        </w:r>
        <w:r>
          <w:rPr>
            <w:noProof/>
            <w:webHidden/>
          </w:rPr>
          <w:instrText xml:space="preserve"> PAGEREF _Toc525206647 \h </w:instrText>
        </w:r>
        <w:r>
          <w:rPr>
            <w:noProof/>
            <w:webHidden/>
          </w:rPr>
        </w:r>
      </w:ins>
      <w:r>
        <w:rPr>
          <w:noProof/>
          <w:webHidden/>
        </w:rPr>
        <w:fldChar w:fldCharType="separate"/>
      </w:r>
      <w:ins w:id="58" w:author="RANNOU Jean-Philippe" w:date="2018-09-20T11:35:00Z">
        <w:r>
          <w:rPr>
            <w:noProof/>
            <w:webHidden/>
          </w:rPr>
          <w:t>6</w:t>
        </w:r>
        <w:r>
          <w:rPr>
            <w:noProof/>
            <w:webHidden/>
          </w:rPr>
          <w:fldChar w:fldCharType="end"/>
        </w:r>
        <w:r w:rsidRPr="00CB1AD0">
          <w:rPr>
            <w:rStyle w:val="Lienhypertexte"/>
            <w:noProof/>
          </w:rPr>
          <w:fldChar w:fldCharType="end"/>
        </w:r>
      </w:ins>
    </w:p>
    <w:p w14:paraId="02DB2E36" w14:textId="77777777" w:rsidR="007B20FD" w:rsidRDefault="007B20FD">
      <w:pPr>
        <w:pStyle w:val="TM2"/>
        <w:tabs>
          <w:tab w:val="right" w:leader="dot" w:pos="9062"/>
        </w:tabs>
        <w:rPr>
          <w:ins w:id="59" w:author="RANNOU Jean-Philippe" w:date="2018-09-20T11:35:00Z"/>
          <w:rFonts w:asciiTheme="minorHAnsi" w:eastAsiaTheme="minorEastAsia" w:hAnsiTheme="minorHAnsi" w:cstheme="minorBidi"/>
          <w:smallCaps w:val="0"/>
          <w:noProof/>
          <w:sz w:val="22"/>
          <w:szCs w:val="22"/>
          <w:lang w:val="en-GB" w:eastAsia="en-GB"/>
        </w:rPr>
      </w:pPr>
      <w:ins w:id="60" w:author="RANNOU Jean-Philippe" w:date="2018-09-20T11:35:00Z">
        <w:r w:rsidRPr="00CB1AD0">
          <w:rPr>
            <w:rStyle w:val="Lienhypertexte"/>
            <w:noProof/>
          </w:rPr>
          <w:fldChar w:fldCharType="begin"/>
        </w:r>
        <w:r w:rsidRPr="00CB1AD0">
          <w:rPr>
            <w:rStyle w:val="Lienhypertexte"/>
            <w:noProof/>
          </w:rPr>
          <w:instrText xml:space="preserve"> </w:instrText>
        </w:r>
        <w:r>
          <w:rPr>
            <w:noProof/>
          </w:rPr>
          <w:instrText>HYPERLINK \l "_Toc525206649"</w:instrText>
        </w:r>
        <w:r w:rsidRPr="00CB1AD0">
          <w:rPr>
            <w:rStyle w:val="Lienhypertexte"/>
            <w:noProof/>
          </w:rPr>
          <w:instrText xml:space="preserve"> </w:instrText>
        </w:r>
        <w:r w:rsidRPr="00CB1AD0">
          <w:rPr>
            <w:rStyle w:val="Lienhypertexte"/>
            <w:noProof/>
          </w:rPr>
        </w:r>
        <w:r w:rsidRPr="00CB1AD0">
          <w:rPr>
            <w:rStyle w:val="Lienhypertexte"/>
            <w:noProof/>
          </w:rPr>
          <w:fldChar w:fldCharType="separate"/>
        </w:r>
        <w:r w:rsidRPr="00CB1AD0">
          <w:rPr>
            <w:rStyle w:val="Lienhypertexte"/>
            <w:noProof/>
            <w:lang w:val="en-GB"/>
          </w:rPr>
          <w:t>3.3. For Navis floats</w:t>
        </w:r>
        <w:r>
          <w:rPr>
            <w:noProof/>
            <w:webHidden/>
          </w:rPr>
          <w:tab/>
        </w:r>
        <w:r>
          <w:rPr>
            <w:noProof/>
            <w:webHidden/>
          </w:rPr>
          <w:fldChar w:fldCharType="begin"/>
        </w:r>
        <w:r>
          <w:rPr>
            <w:noProof/>
            <w:webHidden/>
          </w:rPr>
          <w:instrText xml:space="preserve"> PAGEREF _Toc525206649 \h </w:instrText>
        </w:r>
        <w:r>
          <w:rPr>
            <w:noProof/>
            <w:webHidden/>
          </w:rPr>
        </w:r>
      </w:ins>
      <w:r>
        <w:rPr>
          <w:noProof/>
          <w:webHidden/>
        </w:rPr>
        <w:fldChar w:fldCharType="separate"/>
      </w:r>
      <w:ins w:id="61" w:author="RANNOU Jean-Philippe" w:date="2018-09-20T11:35:00Z">
        <w:r>
          <w:rPr>
            <w:noProof/>
            <w:webHidden/>
          </w:rPr>
          <w:t>7</w:t>
        </w:r>
        <w:r>
          <w:rPr>
            <w:noProof/>
            <w:webHidden/>
          </w:rPr>
          <w:fldChar w:fldCharType="end"/>
        </w:r>
        <w:r w:rsidRPr="00CB1AD0">
          <w:rPr>
            <w:rStyle w:val="Lienhypertexte"/>
            <w:noProof/>
          </w:rPr>
          <w:fldChar w:fldCharType="end"/>
        </w:r>
      </w:ins>
    </w:p>
    <w:p w14:paraId="2D887794" w14:textId="77777777" w:rsidR="007B20FD" w:rsidRDefault="007B20FD">
      <w:pPr>
        <w:pStyle w:val="TM1"/>
        <w:tabs>
          <w:tab w:val="right" w:leader="dot" w:pos="9062"/>
        </w:tabs>
        <w:rPr>
          <w:ins w:id="62" w:author="RANNOU Jean-Philippe" w:date="2018-09-20T11:35:00Z"/>
          <w:rFonts w:asciiTheme="minorHAnsi" w:eastAsiaTheme="minorEastAsia" w:hAnsiTheme="minorHAnsi" w:cstheme="minorBidi"/>
          <w:b w:val="0"/>
          <w:caps w:val="0"/>
          <w:noProof/>
          <w:sz w:val="22"/>
          <w:szCs w:val="22"/>
          <w:lang w:val="en-GB" w:eastAsia="en-GB"/>
        </w:rPr>
      </w:pPr>
      <w:ins w:id="63" w:author="RANNOU Jean-Philippe" w:date="2018-09-20T11:35:00Z">
        <w:r w:rsidRPr="00CB1AD0">
          <w:rPr>
            <w:rStyle w:val="Lienhypertexte"/>
            <w:noProof/>
          </w:rPr>
          <w:fldChar w:fldCharType="begin"/>
        </w:r>
        <w:r w:rsidRPr="00CB1AD0">
          <w:rPr>
            <w:rStyle w:val="Lienhypertexte"/>
            <w:noProof/>
          </w:rPr>
          <w:instrText xml:space="preserve"> </w:instrText>
        </w:r>
        <w:r>
          <w:rPr>
            <w:noProof/>
          </w:rPr>
          <w:instrText>HYPERLINK \l "_Toc525206650"</w:instrText>
        </w:r>
        <w:r w:rsidRPr="00CB1AD0">
          <w:rPr>
            <w:rStyle w:val="Lienhypertexte"/>
            <w:noProof/>
          </w:rPr>
          <w:instrText xml:space="preserve"> </w:instrText>
        </w:r>
        <w:r w:rsidRPr="00CB1AD0">
          <w:rPr>
            <w:rStyle w:val="Lienhypertexte"/>
            <w:noProof/>
          </w:rPr>
        </w:r>
        <w:r w:rsidRPr="00CB1AD0">
          <w:rPr>
            <w:rStyle w:val="Lienhypertexte"/>
            <w:noProof/>
          </w:rPr>
          <w:fldChar w:fldCharType="separate"/>
        </w:r>
        <w:r w:rsidRPr="00CB1AD0">
          <w:rPr>
            <w:rStyle w:val="Lienhypertexte"/>
            <w:noProof/>
            <w:lang w:val="en-GB"/>
          </w:rPr>
          <w:t>4. Annex A: Conclusion about how to store surface oxygen data in the Btraj files</w:t>
        </w:r>
        <w:r>
          <w:rPr>
            <w:noProof/>
            <w:webHidden/>
          </w:rPr>
          <w:tab/>
        </w:r>
        <w:r>
          <w:rPr>
            <w:noProof/>
            <w:webHidden/>
          </w:rPr>
          <w:fldChar w:fldCharType="begin"/>
        </w:r>
        <w:r>
          <w:rPr>
            <w:noProof/>
            <w:webHidden/>
          </w:rPr>
          <w:instrText xml:space="preserve"> PAGEREF _Toc525206650 \h </w:instrText>
        </w:r>
        <w:r>
          <w:rPr>
            <w:noProof/>
            <w:webHidden/>
          </w:rPr>
        </w:r>
      </w:ins>
      <w:r>
        <w:rPr>
          <w:noProof/>
          <w:webHidden/>
        </w:rPr>
        <w:fldChar w:fldCharType="separate"/>
      </w:r>
      <w:ins w:id="64" w:author="RANNOU Jean-Philippe" w:date="2018-09-20T11:35:00Z">
        <w:r>
          <w:rPr>
            <w:noProof/>
            <w:webHidden/>
          </w:rPr>
          <w:t>9</w:t>
        </w:r>
        <w:r>
          <w:rPr>
            <w:noProof/>
            <w:webHidden/>
          </w:rPr>
          <w:fldChar w:fldCharType="end"/>
        </w:r>
        <w:r w:rsidRPr="00CB1AD0">
          <w:rPr>
            <w:rStyle w:val="Lienhypertexte"/>
            <w:noProof/>
          </w:rPr>
          <w:fldChar w:fldCharType="end"/>
        </w:r>
      </w:ins>
    </w:p>
    <w:bookmarkEnd w:id="2"/>
    <w:p w14:paraId="19F73BC4" w14:textId="77777777" w:rsidR="0083358A" w:rsidDel="007B20FD" w:rsidRDefault="0083358A">
      <w:pPr>
        <w:pStyle w:val="TM1"/>
        <w:tabs>
          <w:tab w:val="right" w:leader="dot" w:pos="9062"/>
        </w:tabs>
        <w:rPr>
          <w:del w:id="65" w:author="RANNOU Jean-Philippe" w:date="2018-09-20T11:35:00Z"/>
          <w:rFonts w:asciiTheme="minorHAnsi" w:eastAsiaTheme="minorEastAsia" w:hAnsiTheme="minorHAnsi" w:cstheme="minorBidi"/>
          <w:b w:val="0"/>
          <w:caps w:val="0"/>
          <w:noProof/>
          <w:sz w:val="22"/>
          <w:szCs w:val="22"/>
          <w:lang w:val="fr-FR"/>
        </w:rPr>
      </w:pPr>
      <w:del w:id="66" w:author="RANNOU Jean-Philippe" w:date="2018-09-20T11:35:00Z">
        <w:r w:rsidRPr="007B20FD" w:rsidDel="007B20FD">
          <w:rPr>
            <w:rStyle w:val="Lienhypertexte"/>
            <w:noProof/>
            <w:lang w:val="en-GB"/>
          </w:rPr>
          <w:delText>Note on “near surface” and “in air” data processing in the Coriolis Matlab decoder</w:delText>
        </w:r>
        <w:r w:rsidDel="007B20FD">
          <w:rPr>
            <w:noProof/>
            <w:webHidden/>
          </w:rPr>
          <w:tab/>
          <w:delText>1</w:delText>
        </w:r>
      </w:del>
    </w:p>
    <w:p w14:paraId="3CBC80B5" w14:textId="77777777" w:rsidR="0083358A" w:rsidDel="007B20FD" w:rsidRDefault="0083358A">
      <w:pPr>
        <w:pStyle w:val="TM1"/>
        <w:tabs>
          <w:tab w:val="right" w:leader="dot" w:pos="9062"/>
        </w:tabs>
        <w:rPr>
          <w:del w:id="67" w:author="RANNOU Jean-Philippe" w:date="2018-09-20T11:35:00Z"/>
          <w:rFonts w:asciiTheme="minorHAnsi" w:eastAsiaTheme="minorEastAsia" w:hAnsiTheme="minorHAnsi" w:cstheme="minorBidi"/>
          <w:b w:val="0"/>
          <w:caps w:val="0"/>
          <w:noProof/>
          <w:sz w:val="22"/>
          <w:szCs w:val="22"/>
          <w:lang w:val="fr-FR"/>
        </w:rPr>
      </w:pPr>
      <w:del w:id="68" w:author="RANNOU Jean-Philippe" w:date="2018-09-20T11:35:00Z">
        <w:r w:rsidRPr="007B20FD" w:rsidDel="007B20FD">
          <w:rPr>
            <w:rStyle w:val="Lienhypertexte"/>
            <w:noProof/>
            <w:lang w:val="en-GB"/>
          </w:rPr>
          <w:delText>1. End of ascending profiles for NKE floats</w:delText>
        </w:r>
        <w:r w:rsidDel="007B20FD">
          <w:rPr>
            <w:noProof/>
            <w:webHidden/>
          </w:rPr>
          <w:tab/>
          <w:delText>2</w:delText>
        </w:r>
      </w:del>
    </w:p>
    <w:p w14:paraId="26A26391" w14:textId="77777777" w:rsidR="0083358A" w:rsidDel="007B20FD" w:rsidRDefault="0083358A">
      <w:pPr>
        <w:pStyle w:val="TM2"/>
        <w:tabs>
          <w:tab w:val="right" w:leader="dot" w:pos="9062"/>
        </w:tabs>
        <w:rPr>
          <w:del w:id="69" w:author="RANNOU Jean-Philippe" w:date="2018-09-20T11:35:00Z"/>
          <w:rFonts w:asciiTheme="minorHAnsi" w:eastAsiaTheme="minorEastAsia" w:hAnsiTheme="minorHAnsi" w:cstheme="minorBidi"/>
          <w:smallCaps w:val="0"/>
          <w:noProof/>
          <w:sz w:val="22"/>
          <w:szCs w:val="22"/>
          <w:lang w:val="fr-FR"/>
        </w:rPr>
      </w:pPr>
      <w:del w:id="70" w:author="RANNOU Jean-Philippe" w:date="2018-09-20T11:35:00Z">
        <w:r w:rsidRPr="007B20FD" w:rsidDel="007B20FD">
          <w:rPr>
            <w:rStyle w:val="Lienhypertexte"/>
            <w:noProof/>
            <w:lang w:val="en-GB"/>
          </w:rPr>
          <w:delText>1.1. Buoyancy management</w:delText>
        </w:r>
        <w:r w:rsidDel="007B20FD">
          <w:rPr>
            <w:noProof/>
            <w:webHidden/>
          </w:rPr>
          <w:tab/>
          <w:delText>2</w:delText>
        </w:r>
      </w:del>
    </w:p>
    <w:p w14:paraId="3ED273EA" w14:textId="77777777" w:rsidR="0083358A" w:rsidDel="007B20FD" w:rsidRDefault="0083358A">
      <w:pPr>
        <w:pStyle w:val="TM2"/>
        <w:tabs>
          <w:tab w:val="right" w:leader="dot" w:pos="9062"/>
        </w:tabs>
        <w:rPr>
          <w:del w:id="71" w:author="RANNOU Jean-Philippe" w:date="2018-09-20T11:35:00Z"/>
          <w:rFonts w:asciiTheme="minorHAnsi" w:eastAsiaTheme="minorEastAsia" w:hAnsiTheme="minorHAnsi" w:cstheme="minorBidi"/>
          <w:smallCaps w:val="0"/>
          <w:noProof/>
          <w:sz w:val="22"/>
          <w:szCs w:val="22"/>
          <w:lang w:val="fr-FR"/>
        </w:rPr>
      </w:pPr>
      <w:del w:id="72" w:author="RANNOU Jean-Philippe" w:date="2018-09-20T11:35:00Z">
        <w:r w:rsidRPr="007B20FD" w:rsidDel="007B20FD">
          <w:rPr>
            <w:rStyle w:val="Lienhypertexte"/>
            <w:noProof/>
            <w:lang w:val="en-GB"/>
          </w:rPr>
          <w:delText>1.2. CTD pump management</w:delText>
        </w:r>
        <w:r w:rsidDel="007B20FD">
          <w:rPr>
            <w:noProof/>
            <w:webHidden/>
          </w:rPr>
          <w:tab/>
          <w:delText>2</w:delText>
        </w:r>
      </w:del>
    </w:p>
    <w:p w14:paraId="2AB5A15D" w14:textId="77777777" w:rsidR="0083358A" w:rsidDel="007B20FD" w:rsidRDefault="0083358A">
      <w:pPr>
        <w:pStyle w:val="TM2"/>
        <w:tabs>
          <w:tab w:val="right" w:leader="dot" w:pos="9062"/>
        </w:tabs>
        <w:rPr>
          <w:del w:id="73" w:author="RANNOU Jean-Philippe" w:date="2018-09-20T11:35:00Z"/>
          <w:rFonts w:asciiTheme="minorHAnsi" w:eastAsiaTheme="minorEastAsia" w:hAnsiTheme="minorHAnsi" w:cstheme="minorBidi"/>
          <w:smallCaps w:val="0"/>
          <w:noProof/>
          <w:sz w:val="22"/>
          <w:szCs w:val="22"/>
          <w:lang w:val="fr-FR"/>
        </w:rPr>
      </w:pPr>
      <w:del w:id="74" w:author="RANNOU Jean-Philippe" w:date="2018-09-20T11:35:00Z">
        <w:r w:rsidRPr="007B20FD" w:rsidDel="007B20FD">
          <w:rPr>
            <w:rStyle w:val="Lienhypertexte"/>
            <w:noProof/>
            <w:lang w:val="en-GB"/>
          </w:rPr>
          <w:delText>1.3. specific “Near surface” and “In air” data sampling</w:delText>
        </w:r>
        <w:r w:rsidDel="007B20FD">
          <w:rPr>
            <w:noProof/>
            <w:webHidden/>
          </w:rPr>
          <w:tab/>
          <w:delText>2</w:delText>
        </w:r>
      </w:del>
    </w:p>
    <w:p w14:paraId="14FC3FF5" w14:textId="77777777" w:rsidR="0083358A" w:rsidDel="007B20FD" w:rsidRDefault="0083358A">
      <w:pPr>
        <w:pStyle w:val="TM3"/>
        <w:tabs>
          <w:tab w:val="right" w:leader="dot" w:pos="9062"/>
        </w:tabs>
        <w:rPr>
          <w:del w:id="75" w:author="RANNOU Jean-Philippe" w:date="2018-09-20T11:35:00Z"/>
          <w:rFonts w:asciiTheme="minorHAnsi" w:eastAsiaTheme="minorEastAsia" w:hAnsiTheme="minorHAnsi" w:cstheme="minorBidi"/>
          <w:i w:val="0"/>
          <w:noProof/>
          <w:sz w:val="22"/>
          <w:szCs w:val="22"/>
          <w:lang w:val="fr-FR"/>
        </w:rPr>
      </w:pPr>
      <w:del w:id="76" w:author="RANNOU Jean-Philippe" w:date="2018-09-20T11:35:00Z">
        <w:r w:rsidRPr="007B20FD" w:rsidDel="007B20FD">
          <w:rPr>
            <w:rStyle w:val="Lienhypertexte"/>
            <w:noProof/>
            <w:lang w:val="en-GB"/>
          </w:rPr>
          <w:delText>1.3.1. Provor CTS3 and Arvor floats</w:delText>
        </w:r>
        <w:r w:rsidDel="007B20FD">
          <w:rPr>
            <w:noProof/>
            <w:webHidden/>
          </w:rPr>
          <w:tab/>
          <w:delText>2</w:delText>
        </w:r>
      </w:del>
    </w:p>
    <w:p w14:paraId="2C2E654F" w14:textId="77777777" w:rsidR="0083358A" w:rsidDel="007B20FD" w:rsidRDefault="0083358A">
      <w:pPr>
        <w:pStyle w:val="TM3"/>
        <w:tabs>
          <w:tab w:val="right" w:leader="dot" w:pos="9062"/>
        </w:tabs>
        <w:rPr>
          <w:del w:id="77" w:author="RANNOU Jean-Philippe" w:date="2018-09-20T11:35:00Z"/>
          <w:rFonts w:asciiTheme="minorHAnsi" w:eastAsiaTheme="minorEastAsia" w:hAnsiTheme="minorHAnsi" w:cstheme="minorBidi"/>
          <w:i w:val="0"/>
          <w:noProof/>
          <w:sz w:val="22"/>
          <w:szCs w:val="22"/>
          <w:lang w:val="fr-FR"/>
        </w:rPr>
      </w:pPr>
      <w:del w:id="78" w:author="RANNOU Jean-Philippe" w:date="2018-09-20T11:35:00Z">
        <w:r w:rsidRPr="007B20FD" w:rsidDel="007B20FD">
          <w:rPr>
            <w:rStyle w:val="Lienhypertexte"/>
            <w:noProof/>
            <w:lang w:val="en-GB"/>
          </w:rPr>
          <w:delText>1.3.2. Provor CTS5 floats</w:delText>
        </w:r>
        <w:r w:rsidDel="007B20FD">
          <w:rPr>
            <w:noProof/>
            <w:webHidden/>
          </w:rPr>
          <w:tab/>
          <w:delText>3</w:delText>
        </w:r>
      </w:del>
    </w:p>
    <w:p w14:paraId="0AF1503C" w14:textId="77777777" w:rsidR="0083358A" w:rsidDel="007B20FD" w:rsidRDefault="0083358A">
      <w:pPr>
        <w:pStyle w:val="TM1"/>
        <w:tabs>
          <w:tab w:val="right" w:leader="dot" w:pos="9062"/>
        </w:tabs>
        <w:rPr>
          <w:del w:id="79" w:author="RANNOU Jean-Philippe" w:date="2018-09-20T11:35:00Z"/>
          <w:rFonts w:asciiTheme="minorHAnsi" w:eastAsiaTheme="minorEastAsia" w:hAnsiTheme="minorHAnsi" w:cstheme="minorBidi"/>
          <w:b w:val="0"/>
          <w:caps w:val="0"/>
          <w:noProof/>
          <w:sz w:val="22"/>
          <w:szCs w:val="22"/>
          <w:lang w:val="fr-FR"/>
        </w:rPr>
      </w:pPr>
      <w:del w:id="80" w:author="RANNOU Jean-Philippe" w:date="2018-09-20T11:35:00Z">
        <w:r w:rsidRPr="007B20FD" w:rsidDel="007B20FD">
          <w:rPr>
            <w:rStyle w:val="Lienhypertexte"/>
            <w:noProof/>
            <w:lang w:val="en-GB"/>
          </w:rPr>
          <w:delText>2. Split of profiles</w:delText>
        </w:r>
        <w:r w:rsidDel="007B20FD">
          <w:rPr>
            <w:noProof/>
            <w:webHidden/>
          </w:rPr>
          <w:tab/>
          <w:delText>4</w:delText>
        </w:r>
      </w:del>
    </w:p>
    <w:p w14:paraId="669FBAAD" w14:textId="77777777" w:rsidR="0083358A" w:rsidDel="007B20FD" w:rsidRDefault="0083358A">
      <w:pPr>
        <w:pStyle w:val="TM2"/>
        <w:tabs>
          <w:tab w:val="right" w:leader="dot" w:pos="9062"/>
        </w:tabs>
        <w:rPr>
          <w:del w:id="81" w:author="RANNOU Jean-Philippe" w:date="2018-09-20T11:35:00Z"/>
          <w:rFonts w:asciiTheme="minorHAnsi" w:eastAsiaTheme="minorEastAsia" w:hAnsiTheme="minorHAnsi" w:cstheme="minorBidi"/>
          <w:smallCaps w:val="0"/>
          <w:noProof/>
          <w:sz w:val="22"/>
          <w:szCs w:val="22"/>
          <w:lang w:val="fr-FR"/>
        </w:rPr>
      </w:pPr>
      <w:del w:id="82" w:author="RANNOU Jean-Philippe" w:date="2018-09-20T11:35:00Z">
        <w:r w:rsidRPr="007B20FD" w:rsidDel="007B20FD">
          <w:rPr>
            <w:rStyle w:val="Lienhypertexte"/>
            <w:noProof/>
            <w:lang w:val="en-GB"/>
          </w:rPr>
          <w:delText>2.1. NKE PTS floats</w:delText>
        </w:r>
        <w:r w:rsidDel="007B20FD">
          <w:rPr>
            <w:noProof/>
            <w:webHidden/>
          </w:rPr>
          <w:tab/>
          <w:delText>4</w:delText>
        </w:r>
      </w:del>
    </w:p>
    <w:p w14:paraId="18C9777C" w14:textId="77777777" w:rsidR="0083358A" w:rsidDel="007B20FD" w:rsidRDefault="0083358A">
      <w:pPr>
        <w:pStyle w:val="TM2"/>
        <w:tabs>
          <w:tab w:val="right" w:leader="dot" w:pos="9062"/>
        </w:tabs>
        <w:rPr>
          <w:del w:id="83" w:author="RANNOU Jean-Philippe" w:date="2018-09-20T11:35:00Z"/>
          <w:rFonts w:asciiTheme="minorHAnsi" w:eastAsiaTheme="minorEastAsia" w:hAnsiTheme="minorHAnsi" w:cstheme="minorBidi"/>
          <w:smallCaps w:val="0"/>
          <w:noProof/>
          <w:sz w:val="22"/>
          <w:szCs w:val="22"/>
          <w:lang w:val="fr-FR"/>
        </w:rPr>
      </w:pPr>
      <w:del w:id="84" w:author="RANNOU Jean-Philippe" w:date="2018-09-20T11:35:00Z">
        <w:r w:rsidRPr="007B20FD" w:rsidDel="007B20FD">
          <w:rPr>
            <w:rStyle w:val="Lienhypertexte"/>
            <w:noProof/>
            <w:lang w:val="en-GB"/>
          </w:rPr>
          <w:delText>2.2. NKE DO floats</w:delText>
        </w:r>
        <w:r w:rsidDel="007B20FD">
          <w:rPr>
            <w:noProof/>
            <w:webHidden/>
          </w:rPr>
          <w:tab/>
          <w:delText>4</w:delText>
        </w:r>
      </w:del>
    </w:p>
    <w:p w14:paraId="03F99476" w14:textId="77777777" w:rsidR="0083358A" w:rsidDel="007B20FD" w:rsidRDefault="0083358A">
      <w:pPr>
        <w:pStyle w:val="TM2"/>
        <w:tabs>
          <w:tab w:val="right" w:leader="dot" w:pos="9062"/>
        </w:tabs>
        <w:rPr>
          <w:del w:id="85" w:author="RANNOU Jean-Philippe" w:date="2018-09-20T11:35:00Z"/>
          <w:rFonts w:asciiTheme="minorHAnsi" w:eastAsiaTheme="minorEastAsia" w:hAnsiTheme="minorHAnsi" w:cstheme="minorBidi"/>
          <w:smallCaps w:val="0"/>
          <w:noProof/>
          <w:sz w:val="22"/>
          <w:szCs w:val="22"/>
          <w:lang w:val="fr-FR"/>
        </w:rPr>
      </w:pPr>
      <w:del w:id="86" w:author="RANNOU Jean-Philippe" w:date="2018-09-20T11:35:00Z">
        <w:r w:rsidRPr="007B20FD" w:rsidDel="007B20FD">
          <w:rPr>
            <w:rStyle w:val="Lienhypertexte"/>
            <w:noProof/>
            <w:lang w:val="en-GB"/>
          </w:rPr>
          <w:lastRenderedPageBreak/>
          <w:delText>2.3. NKE BGC floats</w:delText>
        </w:r>
        <w:r w:rsidDel="007B20FD">
          <w:rPr>
            <w:noProof/>
            <w:webHidden/>
          </w:rPr>
          <w:tab/>
          <w:delText>4</w:delText>
        </w:r>
      </w:del>
    </w:p>
    <w:p w14:paraId="18C12020" w14:textId="77777777" w:rsidR="0083358A" w:rsidDel="007B20FD" w:rsidRDefault="0083358A">
      <w:pPr>
        <w:pStyle w:val="TM1"/>
        <w:tabs>
          <w:tab w:val="right" w:leader="dot" w:pos="9062"/>
        </w:tabs>
        <w:rPr>
          <w:del w:id="87" w:author="RANNOU Jean-Philippe" w:date="2018-09-20T11:35:00Z"/>
          <w:rFonts w:asciiTheme="minorHAnsi" w:eastAsiaTheme="minorEastAsia" w:hAnsiTheme="minorHAnsi" w:cstheme="minorBidi"/>
          <w:b w:val="0"/>
          <w:caps w:val="0"/>
          <w:noProof/>
          <w:sz w:val="22"/>
          <w:szCs w:val="22"/>
          <w:lang w:val="fr-FR"/>
        </w:rPr>
      </w:pPr>
      <w:del w:id="88" w:author="RANNOU Jean-Philippe" w:date="2018-09-20T11:35:00Z">
        <w:r w:rsidRPr="007B20FD" w:rsidDel="007B20FD">
          <w:rPr>
            <w:rStyle w:val="Lienhypertexte"/>
            <w:noProof/>
            <w:lang w:val="en-GB"/>
          </w:rPr>
          <w:delText>3. “Near surface” and “In air” data processing and storage</w:delText>
        </w:r>
        <w:r w:rsidDel="007B20FD">
          <w:rPr>
            <w:noProof/>
            <w:webHidden/>
          </w:rPr>
          <w:tab/>
          <w:delText>5</w:delText>
        </w:r>
      </w:del>
    </w:p>
    <w:p w14:paraId="43FA3A60" w14:textId="77777777" w:rsidR="0083358A" w:rsidDel="007B20FD" w:rsidRDefault="0083358A">
      <w:pPr>
        <w:pStyle w:val="TM2"/>
        <w:tabs>
          <w:tab w:val="right" w:leader="dot" w:pos="9062"/>
        </w:tabs>
        <w:rPr>
          <w:del w:id="89" w:author="RANNOU Jean-Philippe" w:date="2018-09-20T11:35:00Z"/>
          <w:rFonts w:asciiTheme="minorHAnsi" w:eastAsiaTheme="minorEastAsia" w:hAnsiTheme="minorHAnsi" w:cstheme="minorBidi"/>
          <w:smallCaps w:val="0"/>
          <w:noProof/>
          <w:sz w:val="22"/>
          <w:szCs w:val="22"/>
          <w:lang w:val="fr-FR"/>
        </w:rPr>
      </w:pPr>
      <w:del w:id="90" w:author="RANNOU Jean-Philippe" w:date="2018-09-20T11:35:00Z">
        <w:r w:rsidRPr="007B20FD" w:rsidDel="007B20FD">
          <w:rPr>
            <w:rStyle w:val="Lienhypertexte"/>
            <w:noProof/>
            <w:lang w:val="en-GB"/>
          </w:rPr>
          <w:delText>3.1. For NKE floats</w:delText>
        </w:r>
        <w:r w:rsidDel="007B20FD">
          <w:rPr>
            <w:noProof/>
            <w:webHidden/>
          </w:rPr>
          <w:tab/>
          <w:delText>5</w:delText>
        </w:r>
      </w:del>
    </w:p>
    <w:p w14:paraId="719E4B0A" w14:textId="77777777" w:rsidR="0083358A" w:rsidDel="007B20FD" w:rsidRDefault="0083358A">
      <w:pPr>
        <w:pStyle w:val="TM3"/>
        <w:tabs>
          <w:tab w:val="right" w:leader="dot" w:pos="9062"/>
        </w:tabs>
        <w:rPr>
          <w:del w:id="91" w:author="RANNOU Jean-Philippe" w:date="2018-09-20T11:35:00Z"/>
          <w:rFonts w:asciiTheme="minorHAnsi" w:eastAsiaTheme="minorEastAsia" w:hAnsiTheme="minorHAnsi" w:cstheme="minorBidi"/>
          <w:i w:val="0"/>
          <w:noProof/>
          <w:sz w:val="22"/>
          <w:szCs w:val="22"/>
          <w:lang w:val="fr-FR"/>
        </w:rPr>
      </w:pPr>
      <w:del w:id="92" w:author="RANNOU Jean-Philippe" w:date="2018-09-20T11:35:00Z">
        <w:r w:rsidRPr="007B20FD" w:rsidDel="007B20FD">
          <w:rPr>
            <w:rStyle w:val="Lienhypertexte"/>
            <w:noProof/>
            <w:lang w:val="en-GB"/>
          </w:rPr>
          <w:delText>3.1.1. For NKE DO floats without the “Near Surface &amp; In Air” feature</w:delText>
        </w:r>
        <w:r w:rsidDel="007B20FD">
          <w:rPr>
            <w:noProof/>
            <w:webHidden/>
          </w:rPr>
          <w:tab/>
          <w:delText>5</w:delText>
        </w:r>
      </w:del>
    </w:p>
    <w:p w14:paraId="60B1BA7D" w14:textId="77777777" w:rsidR="0083358A" w:rsidDel="007B20FD" w:rsidRDefault="0083358A">
      <w:pPr>
        <w:pStyle w:val="TM3"/>
        <w:tabs>
          <w:tab w:val="right" w:leader="dot" w:pos="9062"/>
        </w:tabs>
        <w:rPr>
          <w:del w:id="93" w:author="RANNOU Jean-Philippe" w:date="2018-09-20T11:35:00Z"/>
          <w:rFonts w:asciiTheme="minorHAnsi" w:eastAsiaTheme="minorEastAsia" w:hAnsiTheme="minorHAnsi" w:cstheme="minorBidi"/>
          <w:i w:val="0"/>
          <w:noProof/>
          <w:sz w:val="22"/>
          <w:szCs w:val="22"/>
          <w:lang w:val="fr-FR"/>
        </w:rPr>
      </w:pPr>
      <w:del w:id="94" w:author="RANNOU Jean-Philippe" w:date="2018-09-20T11:35:00Z">
        <w:r w:rsidRPr="007B20FD" w:rsidDel="007B20FD">
          <w:rPr>
            <w:rStyle w:val="Lienhypertexte"/>
            <w:noProof/>
            <w:lang w:val="en-GB"/>
          </w:rPr>
          <w:delText>3.1.2. For NKE DO floats with the “Near Surface &amp; In Air” feature</w:delText>
        </w:r>
        <w:r w:rsidDel="007B20FD">
          <w:rPr>
            <w:noProof/>
            <w:webHidden/>
          </w:rPr>
          <w:tab/>
          <w:delText>5</w:delText>
        </w:r>
      </w:del>
    </w:p>
    <w:p w14:paraId="1D4C30FE" w14:textId="77777777" w:rsidR="0083358A" w:rsidDel="007B20FD" w:rsidRDefault="0083358A">
      <w:pPr>
        <w:pStyle w:val="TM3"/>
        <w:tabs>
          <w:tab w:val="right" w:leader="dot" w:pos="9062"/>
        </w:tabs>
        <w:rPr>
          <w:del w:id="95" w:author="RANNOU Jean-Philippe" w:date="2018-09-20T11:35:00Z"/>
          <w:rFonts w:asciiTheme="minorHAnsi" w:eastAsiaTheme="minorEastAsia" w:hAnsiTheme="minorHAnsi" w:cstheme="minorBidi"/>
          <w:i w:val="0"/>
          <w:noProof/>
          <w:sz w:val="22"/>
          <w:szCs w:val="22"/>
          <w:lang w:val="fr-FR"/>
        </w:rPr>
      </w:pPr>
      <w:del w:id="96" w:author="RANNOU Jean-Philippe" w:date="2018-09-20T11:35:00Z">
        <w:r w:rsidRPr="007B20FD" w:rsidDel="007B20FD">
          <w:rPr>
            <w:rStyle w:val="Lienhypertexte"/>
            <w:noProof/>
            <w:lang w:val="en-GB"/>
          </w:rPr>
          <w:delText>3.1.3. For NKE BGC floats</w:delText>
        </w:r>
        <w:r w:rsidDel="007B20FD">
          <w:rPr>
            <w:noProof/>
            <w:webHidden/>
          </w:rPr>
          <w:tab/>
          <w:delText>6</w:delText>
        </w:r>
      </w:del>
    </w:p>
    <w:p w14:paraId="0F00431D" w14:textId="77777777" w:rsidR="0083358A" w:rsidDel="007B20FD" w:rsidRDefault="0083358A">
      <w:pPr>
        <w:pStyle w:val="TM2"/>
        <w:tabs>
          <w:tab w:val="right" w:leader="dot" w:pos="9062"/>
        </w:tabs>
        <w:rPr>
          <w:del w:id="97" w:author="RANNOU Jean-Philippe" w:date="2018-09-20T11:35:00Z"/>
          <w:rFonts w:asciiTheme="minorHAnsi" w:eastAsiaTheme="minorEastAsia" w:hAnsiTheme="minorHAnsi" w:cstheme="minorBidi"/>
          <w:smallCaps w:val="0"/>
          <w:noProof/>
          <w:sz w:val="22"/>
          <w:szCs w:val="22"/>
          <w:lang w:val="fr-FR"/>
        </w:rPr>
      </w:pPr>
      <w:del w:id="98" w:author="RANNOU Jean-Philippe" w:date="2018-09-20T11:35:00Z">
        <w:r w:rsidRPr="007B20FD" w:rsidDel="007B20FD">
          <w:rPr>
            <w:rStyle w:val="Lienhypertexte"/>
            <w:noProof/>
            <w:lang w:val="en-GB"/>
          </w:rPr>
          <w:delText>3.2. For Apex floats</w:delText>
        </w:r>
        <w:r w:rsidDel="007B20FD">
          <w:rPr>
            <w:noProof/>
            <w:webHidden/>
          </w:rPr>
          <w:tab/>
          <w:delText>6</w:delText>
        </w:r>
      </w:del>
    </w:p>
    <w:p w14:paraId="181B63EA" w14:textId="77777777" w:rsidR="0083358A" w:rsidDel="007B20FD" w:rsidRDefault="0083358A">
      <w:pPr>
        <w:pStyle w:val="TM3"/>
        <w:tabs>
          <w:tab w:val="right" w:leader="dot" w:pos="9062"/>
        </w:tabs>
        <w:rPr>
          <w:del w:id="99" w:author="RANNOU Jean-Philippe" w:date="2018-09-20T11:35:00Z"/>
          <w:rFonts w:asciiTheme="minorHAnsi" w:eastAsiaTheme="minorEastAsia" w:hAnsiTheme="minorHAnsi" w:cstheme="minorBidi"/>
          <w:i w:val="0"/>
          <w:noProof/>
          <w:sz w:val="22"/>
          <w:szCs w:val="22"/>
          <w:lang w:val="fr-FR"/>
        </w:rPr>
      </w:pPr>
      <w:del w:id="100" w:author="RANNOU Jean-Philippe" w:date="2018-09-20T11:35:00Z">
        <w:r w:rsidRPr="007B20FD" w:rsidDel="007B20FD">
          <w:rPr>
            <w:rStyle w:val="Lienhypertexte"/>
            <w:noProof/>
            <w:lang w:val="en-GB"/>
          </w:rPr>
          <w:delText>3.2.1. For Apex Argos floats</w:delText>
        </w:r>
        <w:r w:rsidDel="007B20FD">
          <w:rPr>
            <w:noProof/>
            <w:webHidden/>
          </w:rPr>
          <w:tab/>
          <w:delText>6</w:delText>
        </w:r>
      </w:del>
    </w:p>
    <w:p w14:paraId="6DD4BA35" w14:textId="77777777" w:rsidR="0083358A" w:rsidDel="007B20FD" w:rsidRDefault="0083358A">
      <w:pPr>
        <w:pStyle w:val="TM3"/>
        <w:tabs>
          <w:tab w:val="right" w:leader="dot" w:pos="9062"/>
        </w:tabs>
        <w:rPr>
          <w:del w:id="101" w:author="RANNOU Jean-Philippe" w:date="2018-09-20T11:35:00Z"/>
          <w:rFonts w:asciiTheme="minorHAnsi" w:eastAsiaTheme="minorEastAsia" w:hAnsiTheme="minorHAnsi" w:cstheme="minorBidi"/>
          <w:i w:val="0"/>
          <w:noProof/>
          <w:sz w:val="22"/>
          <w:szCs w:val="22"/>
          <w:lang w:val="fr-FR"/>
        </w:rPr>
      </w:pPr>
      <w:del w:id="102" w:author="RANNOU Jean-Philippe" w:date="2018-09-20T11:35:00Z">
        <w:r w:rsidRPr="007B20FD" w:rsidDel="007B20FD">
          <w:rPr>
            <w:rStyle w:val="Lienhypertexte"/>
            <w:noProof/>
            <w:lang w:val="en-GB"/>
          </w:rPr>
          <w:delText>3.2.2. For Apex Iridium floats</w:delText>
        </w:r>
        <w:r w:rsidDel="007B20FD">
          <w:rPr>
            <w:noProof/>
            <w:webHidden/>
          </w:rPr>
          <w:tab/>
          <w:delText>6</w:delText>
        </w:r>
      </w:del>
    </w:p>
    <w:p w14:paraId="14F877EC" w14:textId="77777777" w:rsidR="0083358A" w:rsidDel="007B20FD" w:rsidRDefault="0083358A">
      <w:pPr>
        <w:pStyle w:val="TM2"/>
        <w:tabs>
          <w:tab w:val="right" w:leader="dot" w:pos="9062"/>
        </w:tabs>
        <w:rPr>
          <w:del w:id="103" w:author="RANNOU Jean-Philippe" w:date="2018-09-20T11:35:00Z"/>
          <w:rFonts w:asciiTheme="minorHAnsi" w:eastAsiaTheme="minorEastAsia" w:hAnsiTheme="minorHAnsi" w:cstheme="minorBidi"/>
          <w:smallCaps w:val="0"/>
          <w:noProof/>
          <w:sz w:val="22"/>
          <w:szCs w:val="22"/>
          <w:lang w:val="fr-FR"/>
        </w:rPr>
      </w:pPr>
      <w:del w:id="104" w:author="RANNOU Jean-Philippe" w:date="2018-09-20T11:35:00Z">
        <w:r w:rsidRPr="007B20FD" w:rsidDel="007B20FD">
          <w:rPr>
            <w:rStyle w:val="Lienhypertexte"/>
            <w:noProof/>
            <w:lang w:val="en-GB"/>
          </w:rPr>
          <w:delText>3.3. For Navis floats</w:delText>
        </w:r>
        <w:r w:rsidDel="007B20FD">
          <w:rPr>
            <w:noProof/>
            <w:webHidden/>
          </w:rPr>
          <w:tab/>
          <w:delText>7</w:delText>
        </w:r>
      </w:del>
    </w:p>
    <w:p w14:paraId="1B1D452B" w14:textId="77777777" w:rsidR="0083358A" w:rsidDel="007B20FD" w:rsidRDefault="0083358A">
      <w:pPr>
        <w:pStyle w:val="TM1"/>
        <w:tabs>
          <w:tab w:val="right" w:leader="dot" w:pos="9062"/>
        </w:tabs>
        <w:rPr>
          <w:del w:id="105" w:author="RANNOU Jean-Philippe" w:date="2018-09-20T11:35:00Z"/>
          <w:rFonts w:asciiTheme="minorHAnsi" w:eastAsiaTheme="minorEastAsia" w:hAnsiTheme="minorHAnsi" w:cstheme="minorBidi"/>
          <w:b w:val="0"/>
          <w:caps w:val="0"/>
          <w:noProof/>
          <w:sz w:val="22"/>
          <w:szCs w:val="22"/>
          <w:lang w:val="fr-FR"/>
        </w:rPr>
      </w:pPr>
      <w:del w:id="106" w:author="RANNOU Jean-Philippe" w:date="2018-09-20T11:35:00Z">
        <w:r w:rsidRPr="007B20FD" w:rsidDel="007B20FD">
          <w:rPr>
            <w:rStyle w:val="Lienhypertexte"/>
            <w:noProof/>
            <w:lang w:val="en-GB"/>
          </w:rPr>
          <w:delText>4. Annex A: Conclusion about how to store surface oxygen data in the Btraj files</w:delText>
        </w:r>
        <w:r w:rsidDel="007B20FD">
          <w:rPr>
            <w:noProof/>
            <w:webHidden/>
          </w:rPr>
          <w:tab/>
          <w:delText>8</w:delText>
        </w:r>
      </w:del>
    </w:p>
    <w:p w14:paraId="2F652398" w14:textId="77777777" w:rsidR="00A762CE" w:rsidRPr="003F1D9F" w:rsidRDefault="00870733">
      <w:pPr>
        <w:rPr>
          <w:rFonts w:ascii="Arial" w:eastAsia="Times New Roman" w:hAnsi="Arial" w:cs="Times New Roman"/>
          <w:b/>
          <w:smallCaps/>
          <w:kern w:val="28"/>
          <w:sz w:val="36"/>
          <w:szCs w:val="20"/>
          <w:lang w:val="en-GB" w:eastAsia="fr-FR"/>
        </w:rPr>
      </w:pPr>
      <w:r w:rsidRPr="003F1D9F">
        <w:rPr>
          <w:rFonts w:eastAsia="Times New Roman" w:cs="Times New Roman"/>
          <w:color w:val="000000"/>
          <w:szCs w:val="20"/>
          <w:lang w:val="en-GB" w:eastAsia="fr-FR"/>
        </w:rPr>
        <w:fldChar w:fldCharType="end"/>
      </w:r>
      <w:r w:rsidR="00A762CE" w:rsidRPr="003F1D9F">
        <w:rPr>
          <w:lang w:val="en-GB"/>
        </w:rPr>
        <w:br w:type="page"/>
      </w:r>
    </w:p>
    <w:p w14:paraId="56135AC1" w14:textId="77777777" w:rsidR="00D45F3C" w:rsidRPr="003F1D9F" w:rsidRDefault="006357F3" w:rsidP="00205D50">
      <w:pPr>
        <w:pStyle w:val="Titre1"/>
        <w:rPr>
          <w:lang w:val="en-GB"/>
        </w:rPr>
      </w:pPr>
      <w:bookmarkStart w:id="107" w:name="_Toc525206630"/>
      <w:r w:rsidRPr="003F1D9F">
        <w:rPr>
          <w:lang w:val="en-GB"/>
        </w:rPr>
        <w:lastRenderedPageBreak/>
        <w:t xml:space="preserve">End of ascending profiles </w:t>
      </w:r>
      <w:r w:rsidR="001F6719" w:rsidRPr="003F1D9F">
        <w:rPr>
          <w:lang w:val="en-GB"/>
        </w:rPr>
        <w:t>for</w:t>
      </w:r>
      <w:r w:rsidRPr="003F1D9F">
        <w:rPr>
          <w:lang w:val="en-GB"/>
        </w:rPr>
        <w:t xml:space="preserve"> NKE floats</w:t>
      </w:r>
      <w:bookmarkEnd w:id="107"/>
    </w:p>
    <w:p w14:paraId="3F8D8FF8" w14:textId="77777777" w:rsidR="006357F3" w:rsidRPr="003F1D9F" w:rsidRDefault="00902A73" w:rsidP="006357F3">
      <w:pPr>
        <w:rPr>
          <w:lang w:val="en-GB"/>
        </w:rPr>
      </w:pPr>
      <w:r w:rsidRPr="003F1D9F">
        <w:rPr>
          <w:lang w:val="en-GB"/>
        </w:rPr>
        <w:t>NKE float</w:t>
      </w:r>
      <w:r w:rsidR="006357F3" w:rsidRPr="003F1D9F">
        <w:rPr>
          <w:lang w:val="en-GB"/>
        </w:rPr>
        <w:t xml:space="preserve"> </w:t>
      </w:r>
      <w:r w:rsidR="003C7889" w:rsidRPr="003F1D9F">
        <w:rPr>
          <w:lang w:val="en-GB"/>
        </w:rPr>
        <w:t>profiles</w:t>
      </w:r>
      <w:r w:rsidR="005155A5" w:rsidRPr="003F1D9F">
        <w:rPr>
          <w:lang w:val="en-GB"/>
        </w:rPr>
        <w:t xml:space="preserve"> span from pro</w:t>
      </w:r>
      <w:r w:rsidR="00AC38DD" w:rsidRPr="003F1D9F">
        <w:rPr>
          <w:lang w:val="en-GB"/>
        </w:rPr>
        <w:t>file start depth to the surface. During the shallowest phase of the ascent, 3 mechanisms are simultaneously involved: buoyancy management, CTD pump management and specific “Near surface” and “In air” data sampling.</w:t>
      </w:r>
    </w:p>
    <w:p w14:paraId="34D8E3D4" w14:textId="77777777" w:rsidR="00AC38DD" w:rsidRPr="003F1D9F" w:rsidRDefault="00AC38DD" w:rsidP="00AC38DD">
      <w:pPr>
        <w:pStyle w:val="Titre2"/>
        <w:rPr>
          <w:lang w:val="en-GB"/>
        </w:rPr>
      </w:pPr>
      <w:bookmarkStart w:id="108" w:name="_Toc525206631"/>
      <w:r w:rsidRPr="003F1D9F">
        <w:rPr>
          <w:lang w:val="en-GB"/>
        </w:rPr>
        <w:t>Buoyancy management</w:t>
      </w:r>
      <w:bookmarkEnd w:id="108"/>
    </w:p>
    <w:p w14:paraId="7FA90178" w14:textId="77777777" w:rsidR="005155A5" w:rsidRPr="003F1D9F" w:rsidRDefault="009C3E1F" w:rsidP="006357F3">
      <w:pPr>
        <w:rPr>
          <w:lang w:val="en-GB"/>
        </w:rPr>
      </w:pPr>
      <w:r w:rsidRPr="003F1D9F">
        <w:rPr>
          <w:lang w:val="en-GB"/>
        </w:rPr>
        <w:t>At the end of the ascending</w:t>
      </w:r>
      <w:r w:rsidR="00AC38DD" w:rsidRPr="003F1D9F">
        <w:rPr>
          <w:lang w:val="en-GB"/>
        </w:rPr>
        <w:t xml:space="preserve"> phase, w</w:t>
      </w:r>
      <w:r w:rsidR="005155A5" w:rsidRPr="003F1D9F">
        <w:rPr>
          <w:lang w:val="en-GB"/>
        </w:rPr>
        <w:t>hen the float reach</w:t>
      </w:r>
      <w:r w:rsidR="00AC38DD" w:rsidRPr="003F1D9F">
        <w:rPr>
          <w:lang w:val="en-GB"/>
        </w:rPr>
        <w:t>es</w:t>
      </w:r>
      <w:r w:rsidR="005155A5" w:rsidRPr="003F1D9F">
        <w:rPr>
          <w:lang w:val="en-GB"/>
        </w:rPr>
        <w:t xml:space="preserve"> a 10 dbar d</w:t>
      </w:r>
      <w:r w:rsidR="00AC38DD" w:rsidRPr="003F1D9F">
        <w:rPr>
          <w:lang w:val="en-GB"/>
        </w:rPr>
        <w:t xml:space="preserve">epth, the buoyancy control </w:t>
      </w:r>
      <w:r w:rsidRPr="003F1D9F">
        <w:rPr>
          <w:lang w:val="en-GB"/>
        </w:rPr>
        <w:t xml:space="preserve">mechanism </w:t>
      </w:r>
      <w:r w:rsidR="00AC38DD" w:rsidRPr="003F1D9F">
        <w:rPr>
          <w:lang w:val="en-GB"/>
        </w:rPr>
        <w:t>is switched-off and no additional pump activity is performed during a 10 minutes period.</w:t>
      </w:r>
    </w:p>
    <w:p w14:paraId="11AA6769" w14:textId="77777777" w:rsidR="00AC38DD" w:rsidRPr="003F1D9F" w:rsidRDefault="00AC38DD" w:rsidP="006357F3">
      <w:pPr>
        <w:rPr>
          <w:lang w:val="en-GB"/>
        </w:rPr>
      </w:pPr>
      <w:r w:rsidRPr="003F1D9F">
        <w:rPr>
          <w:lang w:val="en-GB"/>
        </w:rPr>
        <w:t xml:space="preserve">After this 10 minutes period, the float activates its pump during a </w:t>
      </w:r>
      <w:r w:rsidR="003251F8" w:rsidRPr="003F1D9F">
        <w:rPr>
          <w:lang w:val="en-GB"/>
        </w:rPr>
        <w:t xml:space="preserve">given </w:t>
      </w:r>
      <w:r w:rsidRPr="003F1D9F">
        <w:rPr>
          <w:lang w:val="en-GB"/>
        </w:rPr>
        <w:t xml:space="preserve">period </w:t>
      </w:r>
      <w:r w:rsidR="00DB4B0F" w:rsidRPr="003F1D9F">
        <w:rPr>
          <w:lang w:val="en-GB"/>
        </w:rPr>
        <w:t xml:space="preserve">of N seconds (N is set by the </w:t>
      </w:r>
      <w:r w:rsidR="00DB4B0F" w:rsidRPr="003F1D9F">
        <w:rPr>
          <w:i/>
          <w:lang w:val="en-GB"/>
        </w:rPr>
        <w:t>CONFIG_PumpActionTimeBuoyancyAcquisition_csec</w:t>
      </w:r>
      <w:r w:rsidR="003251F8" w:rsidRPr="003F1D9F">
        <w:rPr>
          <w:lang w:val="en-GB"/>
        </w:rPr>
        <w:t xml:space="preserve"> configuration parameter) </w:t>
      </w:r>
      <w:r w:rsidRPr="003F1D9F">
        <w:rPr>
          <w:lang w:val="en-GB"/>
        </w:rPr>
        <w:t>to acquire the final buoyancy needed for transmission.</w:t>
      </w:r>
    </w:p>
    <w:p w14:paraId="514DE2B6" w14:textId="77777777" w:rsidR="003251F8" w:rsidRPr="003F1D9F" w:rsidRDefault="003251F8" w:rsidP="006357F3">
      <w:pPr>
        <w:rPr>
          <w:lang w:val="en-GB"/>
        </w:rPr>
      </w:pPr>
      <w:r w:rsidRPr="003F1D9F">
        <w:rPr>
          <w:lang w:val="en-GB"/>
        </w:rPr>
        <w:t xml:space="preserve">After this 10 minutes + N seconds period, the float starts </w:t>
      </w:r>
      <w:r w:rsidR="00DB4B0F" w:rsidRPr="003F1D9F">
        <w:rPr>
          <w:lang w:val="en-GB"/>
        </w:rPr>
        <w:t>the</w:t>
      </w:r>
      <w:r w:rsidRPr="003F1D9F">
        <w:rPr>
          <w:lang w:val="en-GB"/>
        </w:rPr>
        <w:t xml:space="preserve"> transmission phase.</w:t>
      </w:r>
    </w:p>
    <w:p w14:paraId="33FF4978" w14:textId="77777777" w:rsidR="003251F8" w:rsidRPr="003F1D9F" w:rsidRDefault="003251F8" w:rsidP="003251F8">
      <w:pPr>
        <w:pStyle w:val="Titre2"/>
        <w:rPr>
          <w:lang w:val="en-GB"/>
        </w:rPr>
      </w:pPr>
      <w:bookmarkStart w:id="109" w:name="_Toc525206632"/>
      <w:r w:rsidRPr="003F1D9F">
        <w:rPr>
          <w:lang w:val="en-GB"/>
        </w:rPr>
        <w:t>CTD pump management</w:t>
      </w:r>
      <w:bookmarkEnd w:id="109"/>
    </w:p>
    <w:p w14:paraId="63B242E7" w14:textId="77777777" w:rsidR="003251F8" w:rsidRPr="003F1D9F" w:rsidRDefault="003251F8" w:rsidP="006357F3">
      <w:pPr>
        <w:rPr>
          <w:lang w:val="en-GB"/>
        </w:rPr>
      </w:pPr>
      <w:r w:rsidRPr="003F1D9F">
        <w:rPr>
          <w:lang w:val="en-GB"/>
        </w:rPr>
        <w:t>The float switches-off the pump of the CTD senso</w:t>
      </w:r>
      <w:r w:rsidR="00DB4B0F" w:rsidRPr="003F1D9F">
        <w:rPr>
          <w:lang w:val="en-GB"/>
        </w:rPr>
        <w:t xml:space="preserve">r at a prescribed depth (set by the </w:t>
      </w:r>
      <w:r w:rsidR="00DB4B0F" w:rsidRPr="003F1D9F">
        <w:rPr>
          <w:i/>
          <w:lang w:val="en-GB"/>
        </w:rPr>
        <w:t>CONFIG_CTDPumpStopPressure_dbar</w:t>
      </w:r>
      <w:r w:rsidR="00DB4B0F" w:rsidRPr="003F1D9F">
        <w:rPr>
          <w:lang w:val="en-GB"/>
        </w:rPr>
        <w:t xml:space="preserve"> </w:t>
      </w:r>
      <w:r w:rsidRPr="003F1D9F">
        <w:rPr>
          <w:lang w:val="en-GB"/>
        </w:rPr>
        <w:t xml:space="preserve"> configuration parameter</w:t>
      </w:r>
      <w:r w:rsidR="00DB4B0F" w:rsidRPr="003F1D9F">
        <w:rPr>
          <w:lang w:val="en-GB"/>
        </w:rPr>
        <w:t>)</w:t>
      </w:r>
      <w:r w:rsidRPr="003F1D9F">
        <w:rPr>
          <w:lang w:val="en-GB"/>
        </w:rPr>
        <w:t xml:space="preserve">. It is generally set to ~5 dbar for Argos floats; for Iridium floats it can be modified </w:t>
      </w:r>
      <w:r w:rsidR="00DB4B0F" w:rsidRPr="003F1D9F">
        <w:rPr>
          <w:lang w:val="en-GB"/>
        </w:rPr>
        <w:t>during</w:t>
      </w:r>
      <w:r w:rsidRPr="003F1D9F">
        <w:rPr>
          <w:lang w:val="en-GB"/>
        </w:rPr>
        <w:t xml:space="preserve"> each surface session (generally set between 2 and 5 dbar).</w:t>
      </w:r>
    </w:p>
    <w:p w14:paraId="48BD8E9B" w14:textId="77777777" w:rsidR="003251F8" w:rsidRPr="003F1D9F" w:rsidRDefault="003251F8" w:rsidP="003251F8">
      <w:pPr>
        <w:pStyle w:val="Titre2"/>
        <w:rPr>
          <w:lang w:val="en-GB"/>
        </w:rPr>
      </w:pPr>
      <w:r w:rsidRPr="003F1D9F">
        <w:rPr>
          <w:lang w:val="en-GB"/>
        </w:rPr>
        <w:t xml:space="preserve"> </w:t>
      </w:r>
      <w:bookmarkStart w:id="110" w:name="_Toc525206633"/>
      <w:r w:rsidRPr="003F1D9F">
        <w:rPr>
          <w:lang w:val="en-GB"/>
        </w:rPr>
        <w:t>specific “Near surface” and “In air” data sampling</w:t>
      </w:r>
      <w:bookmarkEnd w:id="110"/>
    </w:p>
    <w:p w14:paraId="2B149F5C" w14:textId="77777777" w:rsidR="003251F8" w:rsidRPr="003F1D9F" w:rsidRDefault="003251F8" w:rsidP="003251F8">
      <w:pPr>
        <w:pStyle w:val="Titre3"/>
        <w:rPr>
          <w:lang w:val="en-GB"/>
        </w:rPr>
      </w:pPr>
      <w:bookmarkStart w:id="111" w:name="_Toc525206634"/>
      <w:r w:rsidRPr="003F1D9F">
        <w:rPr>
          <w:lang w:val="en-GB"/>
        </w:rPr>
        <w:t>Provor CTS3 and Arvor</w:t>
      </w:r>
      <w:r w:rsidR="00C941EB" w:rsidRPr="003F1D9F">
        <w:rPr>
          <w:lang w:val="en-GB"/>
        </w:rPr>
        <w:t xml:space="preserve"> floats</w:t>
      </w:r>
      <w:bookmarkEnd w:id="111"/>
    </w:p>
    <w:p w14:paraId="51325819" w14:textId="77777777" w:rsidR="003251F8" w:rsidRPr="003F1D9F" w:rsidRDefault="003251F8" w:rsidP="006357F3">
      <w:pPr>
        <w:rPr>
          <w:lang w:val="en-GB"/>
        </w:rPr>
      </w:pPr>
      <w:r w:rsidRPr="003F1D9F">
        <w:rPr>
          <w:lang w:val="en-GB"/>
        </w:rPr>
        <w:t xml:space="preserve">Some </w:t>
      </w:r>
      <w:r w:rsidR="00177880" w:rsidRPr="003F1D9F">
        <w:rPr>
          <w:lang w:val="en-GB"/>
        </w:rPr>
        <w:t xml:space="preserve">Provor CTS3 and Arvor </w:t>
      </w:r>
      <w:r w:rsidRPr="003F1D9F">
        <w:rPr>
          <w:lang w:val="en-GB"/>
        </w:rPr>
        <w:t xml:space="preserve">float versions </w:t>
      </w:r>
      <w:r w:rsidR="00482680" w:rsidRPr="003F1D9F">
        <w:rPr>
          <w:lang w:val="en-GB"/>
        </w:rPr>
        <w:t>(</w:t>
      </w:r>
      <w:r w:rsidR="00DB4B0F" w:rsidRPr="003F1D9F">
        <w:rPr>
          <w:lang w:val="en-GB"/>
        </w:rPr>
        <w:t>Coriolis versions 5.43, 5.44, 5.45, 5.74, 5.75, 5.64 and 5.65</w:t>
      </w:r>
      <w:r w:rsidR="00482680" w:rsidRPr="003F1D9F">
        <w:rPr>
          <w:lang w:val="en-GB"/>
        </w:rPr>
        <w:t xml:space="preserve">) </w:t>
      </w:r>
      <w:r w:rsidRPr="003F1D9F">
        <w:rPr>
          <w:lang w:val="en-GB"/>
        </w:rPr>
        <w:t>have the ability to sample 2 additionnal sets of data: the “Near surface” and the “In air” ones.</w:t>
      </w:r>
    </w:p>
    <w:p w14:paraId="136AA275" w14:textId="77777777" w:rsidR="00177880" w:rsidRPr="003F1D9F" w:rsidRDefault="00177880" w:rsidP="006357F3">
      <w:pPr>
        <w:rPr>
          <w:lang w:val="en-GB"/>
        </w:rPr>
      </w:pPr>
      <w:r w:rsidRPr="003F1D9F">
        <w:rPr>
          <w:lang w:val="en-GB"/>
        </w:rPr>
        <w:t>Both sets of data are sampled during the same cycle</w:t>
      </w:r>
      <w:r w:rsidR="00482680" w:rsidRPr="003F1D9F">
        <w:rPr>
          <w:lang w:val="en-GB"/>
        </w:rPr>
        <w:t xml:space="preserve"> (whose repetition rate is set by </w:t>
      </w:r>
      <w:r w:rsidR="00DB4B0F" w:rsidRPr="003F1D9F">
        <w:rPr>
          <w:lang w:val="en-GB"/>
        </w:rPr>
        <w:t xml:space="preserve">the </w:t>
      </w:r>
      <w:r w:rsidR="00DB4B0F" w:rsidRPr="003F1D9F">
        <w:rPr>
          <w:i/>
          <w:lang w:val="en-GB"/>
        </w:rPr>
        <w:t>CONFIG_InAirMeasurementPeriodicity_NUMBER</w:t>
      </w:r>
      <w:r w:rsidR="00482680" w:rsidRPr="003F1D9F">
        <w:rPr>
          <w:lang w:val="en-GB"/>
        </w:rPr>
        <w:t xml:space="preserve"> configuration parameter)</w:t>
      </w:r>
      <w:r w:rsidRPr="003F1D9F">
        <w:rPr>
          <w:lang w:val="en-GB"/>
        </w:rPr>
        <w:t xml:space="preserve">, at the same </w:t>
      </w:r>
      <w:r w:rsidR="00482680" w:rsidRPr="003F1D9F">
        <w:rPr>
          <w:lang w:val="en-GB"/>
        </w:rPr>
        <w:t xml:space="preserve">sampling </w:t>
      </w:r>
      <w:r w:rsidRPr="003F1D9F">
        <w:rPr>
          <w:lang w:val="en-GB"/>
        </w:rPr>
        <w:t>period</w:t>
      </w:r>
      <w:r w:rsidR="00DB4B0F" w:rsidRPr="003F1D9F">
        <w:rPr>
          <w:lang w:val="en-GB"/>
        </w:rPr>
        <w:t xml:space="preserve"> (</w:t>
      </w:r>
      <w:r w:rsidR="00E14C9B" w:rsidRPr="003F1D9F">
        <w:rPr>
          <w:i/>
          <w:lang w:val="en-GB"/>
        </w:rPr>
        <w:t>CONFIG_InAirMeasurementSamplingPeriod_seconds</w:t>
      </w:r>
      <w:r w:rsidR="00DB4B0F" w:rsidRPr="003F1D9F">
        <w:rPr>
          <w:lang w:val="en-GB"/>
        </w:rPr>
        <w:t>)</w:t>
      </w:r>
      <w:r w:rsidRPr="003F1D9F">
        <w:rPr>
          <w:lang w:val="en-GB"/>
        </w:rPr>
        <w:t xml:space="preserve"> and during the same </w:t>
      </w:r>
      <w:r w:rsidR="00482680" w:rsidRPr="003F1D9F">
        <w:rPr>
          <w:lang w:val="en-GB"/>
        </w:rPr>
        <w:t xml:space="preserve">duration </w:t>
      </w:r>
      <w:r w:rsidRPr="003F1D9F">
        <w:rPr>
          <w:lang w:val="en-GB"/>
        </w:rPr>
        <w:t>period</w:t>
      </w:r>
      <w:r w:rsidR="00DB4B0F" w:rsidRPr="003F1D9F">
        <w:rPr>
          <w:lang w:val="en-GB"/>
        </w:rPr>
        <w:t xml:space="preserve"> (</w:t>
      </w:r>
      <w:r w:rsidR="00E14C9B" w:rsidRPr="003F1D9F">
        <w:rPr>
          <w:i/>
          <w:lang w:val="en-GB"/>
        </w:rPr>
        <w:t>CONFIG_InAirMeasurementTime_minutes</w:t>
      </w:r>
      <w:r w:rsidR="00DB4B0F" w:rsidRPr="003F1D9F">
        <w:rPr>
          <w:lang w:val="en-GB"/>
        </w:rPr>
        <w:t>)</w:t>
      </w:r>
      <w:r w:rsidRPr="003F1D9F">
        <w:rPr>
          <w:lang w:val="en-GB"/>
        </w:rPr>
        <w:t xml:space="preserve">. Thus, for the concerned cycles, 2 sets </w:t>
      </w:r>
      <w:r w:rsidR="00E14C9B" w:rsidRPr="003F1D9F">
        <w:rPr>
          <w:lang w:val="en-GB"/>
        </w:rPr>
        <w:t xml:space="preserve">(with </w:t>
      </w:r>
      <w:r w:rsidRPr="003F1D9F">
        <w:rPr>
          <w:lang w:val="en-GB"/>
        </w:rPr>
        <w:t>the same number of samples</w:t>
      </w:r>
      <w:r w:rsidR="00E14C9B" w:rsidRPr="003F1D9F">
        <w:rPr>
          <w:lang w:val="en-GB"/>
        </w:rPr>
        <w:t>)</w:t>
      </w:r>
      <w:r w:rsidRPr="003F1D9F">
        <w:rPr>
          <w:lang w:val="en-GB"/>
        </w:rPr>
        <w:t xml:space="preserve"> are collected. These measurements are dated by the decoder (the date of the first measurement of each</w:t>
      </w:r>
      <w:r w:rsidR="00482680" w:rsidRPr="003F1D9F">
        <w:rPr>
          <w:lang w:val="en-GB"/>
        </w:rPr>
        <w:t xml:space="preserve"> float me</w:t>
      </w:r>
      <w:r w:rsidRPr="003F1D9F">
        <w:rPr>
          <w:lang w:val="en-GB"/>
        </w:rPr>
        <w:t>ssage is provided by the float, the following dates are set by the decoder a</w:t>
      </w:r>
      <w:r w:rsidR="00482680" w:rsidRPr="003F1D9F">
        <w:rPr>
          <w:lang w:val="en-GB"/>
        </w:rPr>
        <w:t>ccording to the sampling period</w:t>
      </w:r>
      <w:r w:rsidRPr="003F1D9F">
        <w:rPr>
          <w:lang w:val="en-GB"/>
        </w:rPr>
        <w:t>).</w:t>
      </w:r>
    </w:p>
    <w:p w14:paraId="7CE72124" w14:textId="77777777" w:rsidR="003251F8" w:rsidRPr="003F1D9F" w:rsidRDefault="003251F8" w:rsidP="006357F3">
      <w:pPr>
        <w:rPr>
          <w:lang w:val="en-GB"/>
        </w:rPr>
      </w:pPr>
      <w:r w:rsidRPr="003F1D9F">
        <w:rPr>
          <w:lang w:val="en-GB"/>
        </w:rPr>
        <w:t>The</w:t>
      </w:r>
      <w:r w:rsidR="00177880" w:rsidRPr="003F1D9F">
        <w:rPr>
          <w:lang w:val="en-GB"/>
        </w:rPr>
        <w:t xml:space="preserve"> sampling of</w:t>
      </w:r>
      <w:r w:rsidRPr="003F1D9F">
        <w:rPr>
          <w:lang w:val="en-GB"/>
        </w:rPr>
        <w:t xml:space="preserve"> </w:t>
      </w:r>
      <w:r w:rsidR="00177880" w:rsidRPr="003F1D9F">
        <w:rPr>
          <w:lang w:val="en-GB"/>
        </w:rPr>
        <w:t>“Near surface” data starts after the 10 minutes period of pump inactivity.</w:t>
      </w:r>
    </w:p>
    <w:p w14:paraId="49EF5C96" w14:textId="77777777" w:rsidR="00177880" w:rsidRPr="003F1D9F" w:rsidRDefault="00177880" w:rsidP="00177880">
      <w:pPr>
        <w:rPr>
          <w:lang w:val="en-GB"/>
        </w:rPr>
      </w:pPr>
      <w:r w:rsidRPr="003F1D9F">
        <w:rPr>
          <w:lang w:val="en-GB"/>
        </w:rPr>
        <w:t>The sampling of “In air” data starts after the N seconds period of pump final activation.</w:t>
      </w:r>
    </w:p>
    <w:p w14:paraId="7EBFBFBA" w14:textId="3504781B" w:rsidR="00F96B34" w:rsidRPr="003F1D9F" w:rsidRDefault="009C36E4" w:rsidP="00902A73">
      <w:pPr>
        <w:rPr>
          <w:lang w:val="en-GB"/>
        </w:rPr>
      </w:pPr>
      <w:r>
        <w:rPr>
          <w:noProof/>
          <w:lang w:val="en-GB" w:eastAsia="en-GB"/>
        </w:rPr>
        <w:lastRenderedPageBreak/>
        <mc:AlternateContent>
          <mc:Choice Requires="wpg">
            <w:drawing>
              <wp:inline distT="0" distB="0" distL="0" distR="0" wp14:anchorId="6A8BC325" wp14:editId="0F93D2A3">
                <wp:extent cx="6347460" cy="3696335"/>
                <wp:effectExtent l="0" t="0" r="2540" b="0"/>
                <wp:docPr id="1"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347460" cy="3696335"/>
                          <a:chOff x="1417" y="1978"/>
                          <a:chExt cx="9996" cy="5821"/>
                        </a:xfrm>
                      </wpg:grpSpPr>
                      <wps:wsp>
                        <wps:cNvPr id="2" name="AutoShape 3"/>
                        <wps:cNvSpPr>
                          <a:spLocks noChangeAspect="1" noChangeArrowheads="1" noTextEdit="1"/>
                        </wps:cNvSpPr>
                        <wps:spPr bwMode="auto">
                          <a:xfrm>
                            <a:off x="1417" y="1978"/>
                            <a:ext cx="9996" cy="5821"/>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 name="AutoShape 4"/>
                        <wps:cNvCnPr>
                          <a:cxnSpLocks noChangeShapeType="1"/>
                          <a:endCxn id="15" idx="0"/>
                        </wps:cNvCnPr>
                        <wps:spPr bwMode="auto">
                          <a:xfrm flipV="1">
                            <a:off x="2234" y="3306"/>
                            <a:ext cx="884" cy="4200"/>
                          </a:xfrm>
                          <a:prstGeom prst="straightConnector1">
                            <a:avLst/>
                          </a:prstGeom>
                          <a:noFill/>
                          <a:ln w="28575">
                            <a:solidFill>
                              <a:srgbClr val="8496B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 name="AutoShape 5"/>
                        <wps:cNvCnPr>
                          <a:cxnSpLocks noChangeShapeType="1"/>
                        </wps:cNvCnPr>
                        <wps:spPr bwMode="auto">
                          <a:xfrm>
                            <a:off x="3118" y="3304"/>
                            <a:ext cx="6345" cy="2"/>
                          </a:xfrm>
                          <a:prstGeom prst="straightConnector1">
                            <a:avLst/>
                          </a:prstGeom>
                          <a:noFill/>
                          <a:ln w="28575">
                            <a:solidFill>
                              <a:srgbClr val="8496B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 name="AutoShape 6"/>
                        <wps:cNvCnPr>
                          <a:cxnSpLocks noChangeShapeType="1"/>
                        </wps:cNvCnPr>
                        <wps:spPr bwMode="auto">
                          <a:xfrm>
                            <a:off x="9463" y="3304"/>
                            <a:ext cx="1455" cy="3840"/>
                          </a:xfrm>
                          <a:prstGeom prst="straightConnector1">
                            <a:avLst/>
                          </a:prstGeom>
                          <a:noFill/>
                          <a:ln w="28575">
                            <a:solidFill>
                              <a:srgbClr val="8496B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 name="AutoShape 7"/>
                        <wps:cNvCnPr>
                          <a:cxnSpLocks noChangeShapeType="1"/>
                        </wps:cNvCnPr>
                        <wps:spPr bwMode="auto">
                          <a:xfrm>
                            <a:off x="1633" y="6805"/>
                            <a:ext cx="2535" cy="2"/>
                          </a:xfrm>
                          <a:prstGeom prst="straightConnector1">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 name="Text Box 8"/>
                        <wps:cNvSpPr txBox="1">
                          <a:spLocks noChangeArrowheads="1"/>
                        </wps:cNvSpPr>
                        <wps:spPr bwMode="auto">
                          <a:xfrm>
                            <a:off x="4214" y="6565"/>
                            <a:ext cx="4257" cy="41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1905120" w14:textId="77777777" w:rsidR="00F96B34" w:rsidRPr="00D33B98" w:rsidRDefault="00F96B34" w:rsidP="00F96B34">
                              <w:pPr>
                                <w:rPr>
                                  <w:color w:val="A6A6A6"/>
                                </w:rPr>
                              </w:pPr>
                              <w:r w:rsidRPr="00D33B98">
                                <w:rPr>
                                  <w:color w:val="A6A6A6"/>
                                </w:rPr>
                                <w:t>E</w:t>
                              </w:r>
                              <w:r>
                                <w:rPr>
                                  <w:color w:val="A6A6A6"/>
                                </w:rPr>
                                <w:t>nd of Ascent threshold (typ :</w:t>
                              </w:r>
                              <w:r w:rsidRPr="00D33B98">
                                <w:rPr>
                                  <w:color w:val="A6A6A6"/>
                                </w:rPr>
                                <w:t xml:space="preserve"> 10 </w:t>
                              </w:r>
                              <w:r w:rsidR="00697893">
                                <w:rPr>
                                  <w:color w:val="A6A6A6"/>
                                </w:rPr>
                                <w:t>dbar</w:t>
                              </w:r>
                              <w:r>
                                <w:rPr>
                                  <w:color w:val="A6A6A6"/>
                                </w:rPr>
                                <w:t>)</w:t>
                              </w:r>
                            </w:p>
                          </w:txbxContent>
                        </wps:txbx>
                        <wps:bodyPr rot="0" vert="horz" wrap="square" lIns="91440" tIns="45720" rIns="91440" bIns="45720" anchor="t" anchorCtr="0" upright="1">
                          <a:noAutofit/>
                        </wps:bodyPr>
                      </wps:wsp>
                      <wps:wsp>
                        <wps:cNvPr id="8" name="AutoShape 9"/>
                        <wps:cNvCnPr>
                          <a:cxnSpLocks noChangeShapeType="1"/>
                        </wps:cNvCnPr>
                        <wps:spPr bwMode="auto">
                          <a:xfrm>
                            <a:off x="1918" y="5261"/>
                            <a:ext cx="2535" cy="2"/>
                          </a:xfrm>
                          <a:prstGeom prst="straightConnector1">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 name="Text Box 10"/>
                        <wps:cNvSpPr txBox="1">
                          <a:spLocks noChangeArrowheads="1"/>
                        </wps:cNvSpPr>
                        <wps:spPr bwMode="auto">
                          <a:xfrm>
                            <a:off x="3076" y="5885"/>
                            <a:ext cx="6369" cy="41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26D448F" w14:textId="77777777" w:rsidR="00F96B34" w:rsidRPr="00264AFC" w:rsidRDefault="00F96B34" w:rsidP="00F96B34">
                              <w:pPr>
                                <w:rPr>
                                  <w:color w:val="000000"/>
                                </w:rPr>
                              </w:pPr>
                              <w:r w:rsidRPr="00264AFC">
                                <w:rPr>
                                  <w:color w:val="000000"/>
                                </w:rPr>
                                <w:t>10mn acquisition before End of Ascent decided by float</w:t>
                              </w:r>
                            </w:p>
                          </w:txbxContent>
                        </wps:txbx>
                        <wps:bodyPr rot="0" vert="horz" wrap="square" lIns="91440" tIns="45720" rIns="91440" bIns="45720" anchor="t" anchorCtr="0" upright="1">
                          <a:noAutofit/>
                        </wps:bodyPr>
                      </wps:wsp>
                      <wps:wsp>
                        <wps:cNvPr id="10" name="AutoShape 11"/>
                        <wps:cNvSpPr>
                          <a:spLocks/>
                        </wps:cNvSpPr>
                        <wps:spPr bwMode="auto">
                          <a:xfrm>
                            <a:off x="2728" y="5269"/>
                            <a:ext cx="239" cy="1540"/>
                          </a:xfrm>
                          <a:prstGeom prst="rightBrace">
                            <a:avLst>
                              <a:gd name="adj1" fmla="val 53696"/>
                              <a:gd name="adj2" fmla="val 50000"/>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1" name="AutoShape 12"/>
                        <wps:cNvCnPr>
                          <a:cxnSpLocks noChangeShapeType="1"/>
                        </wps:cNvCnPr>
                        <wps:spPr bwMode="auto">
                          <a:xfrm>
                            <a:off x="2127" y="4158"/>
                            <a:ext cx="2536" cy="2"/>
                          </a:xfrm>
                          <a:prstGeom prst="straightConnector1">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 name="Text Box 13"/>
                        <wps:cNvSpPr txBox="1">
                          <a:spLocks noChangeArrowheads="1"/>
                        </wps:cNvSpPr>
                        <wps:spPr bwMode="auto">
                          <a:xfrm>
                            <a:off x="3118" y="4474"/>
                            <a:ext cx="3632" cy="419"/>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DF8F12E" w14:textId="77777777" w:rsidR="00F96B34" w:rsidRPr="00F207AA" w:rsidRDefault="00F96B34" w:rsidP="00F96B34">
                              <w:pPr>
                                <w:rPr>
                                  <w:b/>
                                  <w:color w:val="FF0000"/>
                                </w:rPr>
                              </w:pPr>
                              <w:r>
                                <w:rPr>
                                  <w:b/>
                                  <w:color w:val="FF0000"/>
                                </w:rPr>
                                <w:t>“Near Surface” measurement</w:t>
                              </w:r>
                            </w:p>
                          </w:txbxContent>
                        </wps:txbx>
                        <wps:bodyPr rot="0" vert="horz" wrap="square" lIns="91440" tIns="45720" rIns="91440" bIns="45720" anchor="t" anchorCtr="0" upright="1">
                          <a:noAutofit/>
                        </wps:bodyPr>
                      </wps:wsp>
                      <wps:wsp>
                        <wps:cNvPr id="13" name="AutoShape 14"/>
                        <wps:cNvSpPr>
                          <a:spLocks/>
                        </wps:cNvSpPr>
                        <wps:spPr bwMode="auto">
                          <a:xfrm>
                            <a:off x="2952" y="4168"/>
                            <a:ext cx="224" cy="1101"/>
                          </a:xfrm>
                          <a:prstGeom prst="rightBrace">
                            <a:avLst>
                              <a:gd name="adj1" fmla="val 40960"/>
                              <a:gd name="adj2" fmla="val 50000"/>
                            </a:avLst>
                          </a:prstGeom>
                          <a:noFill/>
                          <a:ln w="9525">
                            <a:solidFill>
                              <a:srgbClr val="FF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4" name="Text Box 15"/>
                        <wps:cNvSpPr txBox="1">
                          <a:spLocks noChangeArrowheads="1"/>
                        </wps:cNvSpPr>
                        <wps:spPr bwMode="auto">
                          <a:xfrm>
                            <a:off x="3341" y="3500"/>
                            <a:ext cx="5581" cy="419"/>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F8E2149" w14:textId="77777777" w:rsidR="00F96B34" w:rsidRPr="001B5FC3" w:rsidRDefault="00F96B34" w:rsidP="00F96B34">
                              <w:pPr>
                                <w:rPr>
                                  <w:b/>
                                  <w:color w:val="00B050"/>
                                </w:rPr>
                              </w:pPr>
                              <w:r w:rsidRPr="001B5FC3">
                                <w:rPr>
                                  <w:b/>
                                  <w:color w:val="00B050"/>
                                </w:rPr>
                                <w:t>Pump Action to retrieve nominal bu</w:t>
                              </w:r>
                              <w:r>
                                <w:rPr>
                                  <w:b/>
                                  <w:color w:val="00B050"/>
                                </w:rPr>
                                <w:t>o</w:t>
                              </w:r>
                              <w:r w:rsidRPr="001B5FC3">
                                <w:rPr>
                                  <w:b/>
                                  <w:color w:val="00B050"/>
                                </w:rPr>
                                <w:t>yancy</w:t>
                              </w:r>
                            </w:p>
                          </w:txbxContent>
                        </wps:txbx>
                        <wps:bodyPr rot="0" vert="horz" wrap="square" lIns="91440" tIns="45720" rIns="91440" bIns="45720" anchor="t" anchorCtr="0" upright="1">
                          <a:noAutofit/>
                        </wps:bodyPr>
                      </wps:wsp>
                      <wps:wsp>
                        <wps:cNvPr id="15" name="AutoShape 16"/>
                        <wps:cNvSpPr>
                          <a:spLocks/>
                        </wps:cNvSpPr>
                        <wps:spPr bwMode="auto">
                          <a:xfrm>
                            <a:off x="3118" y="3306"/>
                            <a:ext cx="223" cy="862"/>
                          </a:xfrm>
                          <a:prstGeom prst="rightBrace">
                            <a:avLst>
                              <a:gd name="adj1" fmla="val 32212"/>
                              <a:gd name="adj2" fmla="val 50000"/>
                            </a:avLst>
                          </a:prstGeom>
                          <a:noFill/>
                          <a:ln w="9525">
                            <a:solidFill>
                              <a:srgbClr val="00B05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6" name="AutoShape 17"/>
                        <wps:cNvSpPr>
                          <a:spLocks/>
                        </wps:cNvSpPr>
                        <wps:spPr bwMode="auto">
                          <a:xfrm rot="16200000">
                            <a:off x="4051" y="2002"/>
                            <a:ext cx="402" cy="2202"/>
                          </a:xfrm>
                          <a:prstGeom prst="rightBrace">
                            <a:avLst>
                              <a:gd name="adj1" fmla="val 45647"/>
                              <a:gd name="adj2" fmla="val 50000"/>
                            </a:avLst>
                          </a:prstGeom>
                          <a:noFill/>
                          <a:ln w="9525">
                            <a:solidFill>
                              <a:srgbClr val="FF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7" name="AutoShape 18"/>
                        <wps:cNvSpPr>
                          <a:spLocks/>
                        </wps:cNvSpPr>
                        <wps:spPr bwMode="auto">
                          <a:xfrm rot="16200000">
                            <a:off x="6203" y="2167"/>
                            <a:ext cx="313" cy="1916"/>
                          </a:xfrm>
                          <a:prstGeom prst="rightBrace">
                            <a:avLst>
                              <a:gd name="adj1" fmla="val 51012"/>
                              <a:gd name="adj2" fmla="val 50000"/>
                            </a:avLst>
                          </a:prstGeom>
                          <a:noFill/>
                          <a:ln w="9525">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8" name="Text Box 19"/>
                        <wps:cNvSpPr txBox="1">
                          <a:spLocks noChangeArrowheads="1"/>
                        </wps:cNvSpPr>
                        <wps:spPr bwMode="auto">
                          <a:xfrm>
                            <a:off x="3271" y="2212"/>
                            <a:ext cx="1963" cy="69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D5F9539" w14:textId="77777777" w:rsidR="00F96B34" w:rsidRPr="00F207AA" w:rsidRDefault="00F96B34" w:rsidP="00F96B34">
                              <w:pPr>
                                <w:jc w:val="center"/>
                                <w:rPr>
                                  <w:b/>
                                  <w:color w:val="FF0000"/>
                                </w:rPr>
                              </w:pPr>
                              <w:r>
                                <w:rPr>
                                  <w:b/>
                                  <w:color w:val="FF0000"/>
                                </w:rPr>
                                <w:t>“In Air” measurement</w:t>
                              </w:r>
                            </w:p>
                          </w:txbxContent>
                        </wps:txbx>
                        <wps:bodyPr rot="0" vert="horz" wrap="square" lIns="91440" tIns="45720" rIns="91440" bIns="45720" anchor="t" anchorCtr="0" upright="1">
                          <a:noAutofit/>
                        </wps:bodyPr>
                      </wps:wsp>
                      <wps:wsp>
                        <wps:cNvPr id="19" name="Text Box 20"/>
                        <wps:cNvSpPr txBox="1">
                          <a:spLocks noChangeArrowheads="1"/>
                        </wps:cNvSpPr>
                        <wps:spPr bwMode="auto">
                          <a:xfrm>
                            <a:off x="5560" y="2255"/>
                            <a:ext cx="1667" cy="689"/>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E02388C" w14:textId="77777777" w:rsidR="00F96B34" w:rsidRPr="00D33B98" w:rsidRDefault="00F96B34" w:rsidP="00F96B34">
                              <w:pPr>
                                <w:jc w:val="center"/>
                                <w:rPr>
                                  <w:color w:val="A6A6A6"/>
                                </w:rPr>
                              </w:pPr>
                              <w:r w:rsidRPr="00D33B98">
                                <w:rPr>
                                  <w:color w:val="A6A6A6"/>
                                </w:rPr>
                                <w:t xml:space="preserve">Transmission </w:t>
                              </w:r>
                            </w:p>
                          </w:txbxContent>
                        </wps:txbx>
                        <wps:bodyPr rot="0" vert="horz" wrap="square" lIns="91440" tIns="45720" rIns="91440" bIns="45720" anchor="t" anchorCtr="0" upright="1">
                          <a:noAutofit/>
                        </wps:bodyPr>
                      </wps:wsp>
                      <wps:wsp>
                        <wps:cNvPr id="20" name="Text Box 21"/>
                        <wps:cNvSpPr txBox="1">
                          <a:spLocks noChangeArrowheads="1"/>
                        </wps:cNvSpPr>
                        <wps:spPr bwMode="auto">
                          <a:xfrm>
                            <a:off x="3841" y="7012"/>
                            <a:ext cx="4725" cy="411"/>
                          </a:xfrm>
                          <a:prstGeom prst="rect">
                            <a:avLst/>
                          </a:prstGeom>
                          <a:solidFill>
                            <a:srgbClr val="FFFFFF"/>
                          </a:solidFill>
                          <a:ln w="9525">
                            <a:solidFill>
                              <a:srgbClr val="000000"/>
                            </a:solidFill>
                            <a:miter lim="800000"/>
                            <a:headEnd/>
                            <a:tailEnd/>
                          </a:ln>
                        </wps:spPr>
                        <wps:txbx>
                          <w:txbxContent>
                            <w:p w14:paraId="02C6D154" w14:textId="77777777" w:rsidR="00F96B34" w:rsidRDefault="00F96B34" w:rsidP="00F96B34">
                              <w:pPr>
                                <w:jc w:val="center"/>
                              </w:pPr>
                              <w:r>
                                <w:rPr>
                                  <w:i/>
                                </w:rPr>
                                <w:t>« In Air » acquisition strategy</w:t>
                              </w:r>
                            </w:p>
                          </w:txbxContent>
                        </wps:txbx>
                        <wps:bodyPr rot="0" vert="horz" wrap="square" lIns="91440" tIns="45720" rIns="91440" bIns="45720" anchor="t" anchorCtr="0" upright="1">
                          <a:noAutofit/>
                        </wps:bodyPr>
                      </wps:wsp>
                      <wps:wsp>
                        <wps:cNvPr id="21" name="Text Box 22"/>
                        <wps:cNvSpPr txBox="1">
                          <a:spLocks noChangeArrowheads="1"/>
                        </wps:cNvSpPr>
                        <wps:spPr bwMode="auto">
                          <a:xfrm>
                            <a:off x="4454" y="5081"/>
                            <a:ext cx="6117" cy="417"/>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BCD26DC" w14:textId="77777777" w:rsidR="00F96B34" w:rsidRPr="00D33B98" w:rsidRDefault="00F96B34" w:rsidP="00F96B34">
                              <w:pPr>
                                <w:rPr>
                                  <w:color w:val="A6A6A6"/>
                                </w:rPr>
                              </w:pPr>
                              <w:r>
                                <w:rPr>
                                  <w:color w:val="A6A6A6"/>
                                </w:rPr>
                                <w:t>Float has reached surface, with small positive buoyancy</w:t>
                              </w:r>
                            </w:p>
                          </w:txbxContent>
                        </wps:txbx>
                        <wps:bodyPr rot="0" vert="horz" wrap="square" lIns="91440" tIns="45720" rIns="91440" bIns="45720" anchor="t" anchorCtr="0" upright="1">
                          <a:noAutofit/>
                        </wps:bodyPr>
                      </wps:wsp>
                      <wps:wsp>
                        <wps:cNvPr id="22" name="Text Box 23"/>
                        <wps:cNvSpPr txBox="1">
                          <a:spLocks noChangeArrowheads="1"/>
                        </wps:cNvSpPr>
                        <wps:spPr bwMode="auto">
                          <a:xfrm>
                            <a:off x="1633" y="2471"/>
                            <a:ext cx="1967" cy="163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82FE31" w14:textId="77777777" w:rsidR="00F96B34" w:rsidRPr="00D33B98" w:rsidRDefault="00F96B34" w:rsidP="00F96B34">
                              <w:pPr>
                                <w:rPr>
                                  <w:color w:val="A6A6A6"/>
                                </w:rPr>
                              </w:pPr>
                              <w:r>
                                <w:rPr>
                                  <w:color w:val="A6A6A6"/>
                                </w:rPr>
                                <w:t>Float has nominal buoyancy for transmission</w:t>
                              </w:r>
                            </w:p>
                          </w:txbxContent>
                        </wps:txbx>
                        <wps:bodyPr rot="0" vert="horz" wrap="square" lIns="91440" tIns="45720" rIns="91440" bIns="45720" anchor="t" anchorCtr="0" upright="1">
                          <a:noAutofit/>
                        </wps:bodyPr>
                      </wps:wsp>
                      <wps:wsp>
                        <wps:cNvPr id="23" name="AutoShape 24"/>
                        <wps:cNvCnPr>
                          <a:cxnSpLocks noChangeShapeType="1"/>
                        </wps:cNvCnPr>
                        <wps:spPr bwMode="auto">
                          <a:xfrm>
                            <a:off x="2367" y="3306"/>
                            <a:ext cx="2536" cy="2"/>
                          </a:xfrm>
                          <a:prstGeom prst="straightConnector1">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6A8BC325" id="Group 2" o:spid="_x0000_s1026" style="width:499.8pt;height:291.05pt;mso-position-horizontal-relative:char;mso-position-vertical-relative:line" coordorigin="1417,1978" coordsize="9996,5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">
                <o:lock v:ext="edit" aspectratio="t"/>
                <v:rect id="AutoShape 3" o:spid="_x0000_s1027" style="position:absolute;left:1417;top:1978;width:9996;height:58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F9acMA&#10;AADaAAAADwAAAGRycy9kb3ducmV2LnhtbESPT4vCMBTE78J+h/AWvMia6kGka5RFWCyLINY/50fz&#10;bIvNS22ybf32RhA8DjPzG2ax6k0lWmpcaVnBZByBIM6sLjlXcDz8fs1BOI+ssbJMCu7kYLX8GCww&#10;1rbjPbWpz0WAsItRQeF9HUvpsoIMurGtiYN3sY1BH2STS91gF+CmktMomkmDJYeFAmtaF5Rd03+j&#10;oMt27fmw3cjd6JxYviW3dXr6U2r42f98g/DU+3f41U60gik8r4Qb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F9acMAAADaAAAADwAAAAAAAAAAAAAAAACYAgAAZHJzL2Rv&#10;d25yZXYueG1sUEsFBgAAAAAEAAQA9QAAAIgDAAAAAA==&#10;" filled="f" stroked="f">
                  <o:lock v:ext="edit" aspectratio="t" text="t"/>
                </v:rect>
                <v:shapetype id="_x0000_t32" coordsize="21600,21600" o:spt="32" o:oned="t" path="m,l21600,21600e" filled="f">
                  <v:path arrowok="t" fillok="f" o:connecttype="none"/>
                  <o:lock v:ext="edit" shapetype="t"/>
                </v:shapetype>
                <v:shape id="AutoShape 4" o:spid="_x0000_s1028" type="#_x0000_t32" style="position:absolute;left:2234;top:3306;width:884;height:42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xtKcQAAADaAAAADwAAAGRycy9kb3ducmV2LnhtbESPT2vCQBTE7wW/w/IKvYhuGlEkukps&#10;qUg8+YfS4yP7TEKzb0N2q8m3dwWhx2FmfsMs152pxZVaV1lW8D6OQBDnVldcKDifvkZzEM4ja6wt&#10;k4KeHKxXg5clJtre+EDXoy9EgLBLUEHpfZNI6fKSDLqxbYiDd7GtQR9kW0jd4i3ATS3jKJpJgxWH&#10;hRIb+igp/z3+GQWHNPveV02/+clS7qdDGX9us1ipt9cuXYDw1Pn/8LO90wom8LgSboB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HG0pxAAAANoAAAAPAAAAAAAAAAAA&#10;AAAAAKECAABkcnMvZG93bnJldi54bWxQSwUGAAAAAAQABAD5AAAAkgMAAAAA&#10;" strokecolor="#8496b0" strokeweight="2.25pt"/>
                <v:shape id="AutoShape 5" o:spid="_x0000_s1029" type="#_x0000_t32" style="position:absolute;left:3118;top:3304;width:6345;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6KmsIAAADaAAAADwAAAGRycy9kb3ducmV2LnhtbESPQWvCQBSE74L/YXlCb3UTKVWiaxCx&#10;UNoibdT7I/vMBrNvQ3bV1F/vFgoeh5n5hlnkvW3EhTpfO1aQjhMQxKXTNVcK9ru35xkIH5A1No5J&#10;wS95yJfDwQIz7a78Q5ciVCJC2GeowITQZlL60pBFP3YtcfSOrrMYouwqqTu8Rrht5CRJXqXFmuOC&#10;wZbWhspTcbYKiuRw/vhe89R+mq1uNqn0Xzep1NOoX81BBOrDI/zfftcKXuDvSrwBcn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F6KmsIAAADaAAAADwAAAAAAAAAAAAAA&#10;AAChAgAAZHJzL2Rvd25yZXYueG1sUEsFBgAAAAAEAAQA+QAAAJADAAAAAA==&#10;" strokecolor="#8496b0" strokeweight="2.25pt"/>
                <v:shape id="AutoShape 6" o:spid="_x0000_s1030" type="#_x0000_t32" style="position:absolute;left:9463;top:3304;width:1455;height:38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IvAcIAAADaAAAADwAAAGRycy9kb3ducmV2LnhtbESPQWvCQBSE74L/YXlCb3UToVWiaxCx&#10;UNoibdT7I/vMBrNvQ3bV1F/vFgoeh5n5hlnkvW3EhTpfO1aQjhMQxKXTNVcK9ru35xkIH5A1No5J&#10;wS95yJfDwQIz7a78Q5ciVCJC2GeowITQZlL60pBFP3YtcfSOrrMYouwqqTu8Rrht5CRJXqXFmuOC&#10;wZbWhspTcbYKiuRw/vhe89R+mq1uNqn0Xzep1NOoX81BBOrDI/zfftcKXuDvSrwBcn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xIvAcIAAADaAAAADwAAAAAAAAAAAAAA&#10;AAChAgAAZHJzL2Rvd25yZXYueG1sUEsFBgAAAAAEAAQA+QAAAJADAAAAAA==&#10;" strokecolor="#8496b0" strokeweight="2.25pt"/>
                <v:shape id="AutoShape 7" o:spid="_x0000_s1031" type="#_x0000_t32" style="position:absolute;left:1633;top:6805;width:2535;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K6uMQAAADaAAAADwAAAGRycy9kb3ducmV2LnhtbESPUUvDMBSF3wX/Q7iCL+JSHRapy8YY&#10;CMoYs1Pw9dJcm9LmJjRZ1+3XLwNhj4dzznc4s8VoOzFQHxrHCp4mGQjiyumGawU/3++PryBCRNbY&#10;OSYFRwqwmN/ezLDQ7sAlDbtYiwThUKACE6MvpAyVIYth4jxx8v5cbzEm2ddS93hIcNvJ5yzLpcWG&#10;04JBTytDVbvbWwXt0G7Lr5fgH/YnytfebD6nv1qp+7tx+QYi0hiv4f/2h1aQw+VKugFyf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4rq4xAAAANoAAAAPAAAAAAAAAAAA&#10;AAAAAKECAABkcnMvZG93bnJldi54bWxQSwUGAAAAAAQABAD5AAAAkgMAAAAA&#10;">
                  <v:stroke dashstyle="dash"/>
                </v:shape>
                <v:shapetype id="_x0000_t202" coordsize="21600,21600" o:spt="202" path="m,l,21600r21600,l21600,xe">
                  <v:stroke joinstyle="miter"/>
                  <v:path gradientshapeok="t" o:connecttype="rect"/>
                </v:shapetype>
                <v:shape id="Text Box 8" o:spid="_x0000_s1032" type="#_x0000_t202" style="position:absolute;left:4214;top:6565;width:4257;height: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14:paraId="31905120" w14:textId="77777777" w:rsidR="00F96B34" w:rsidRPr="00D33B98" w:rsidRDefault="00F96B34" w:rsidP="00F96B34">
                        <w:pPr>
                          <w:rPr>
                            <w:color w:val="A6A6A6"/>
                          </w:rPr>
                        </w:pPr>
                        <w:r w:rsidRPr="00D33B98">
                          <w:rPr>
                            <w:color w:val="A6A6A6"/>
                          </w:rPr>
                          <w:t>E</w:t>
                        </w:r>
                        <w:r>
                          <w:rPr>
                            <w:color w:val="A6A6A6"/>
                          </w:rPr>
                          <w:t>nd of Ascent threshold (typ :</w:t>
                        </w:r>
                        <w:r w:rsidRPr="00D33B98">
                          <w:rPr>
                            <w:color w:val="A6A6A6"/>
                          </w:rPr>
                          <w:t xml:space="preserve"> 10 </w:t>
                        </w:r>
                        <w:r w:rsidR="00697893">
                          <w:rPr>
                            <w:color w:val="A6A6A6"/>
                          </w:rPr>
                          <w:t>dbar</w:t>
                        </w:r>
                        <w:r>
                          <w:rPr>
                            <w:color w:val="A6A6A6"/>
                          </w:rPr>
                          <w:t>)</w:t>
                        </w:r>
                      </w:p>
                    </w:txbxContent>
                  </v:textbox>
                </v:shape>
                <v:shape id="AutoShape 9" o:spid="_x0000_s1033" type="#_x0000_t32" style="position:absolute;left:1918;top:5261;width:2535;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GLUcEAAADaAAAADwAAAGRycy9kb3ducmV2LnhtbERPXWvCMBR9F/Yfwh3sRWbqxmR0RhmC&#10;oAyZdYO9Xpq7prS5CU2s1V9vHgQfD+d7vhxsK3rqQu1YwXSSgSAuna65UvD7s35+BxEissbWMSk4&#10;U4Dl4mE0x1y7ExfUH2IlUgiHHBWYGH0uZSgNWQwT54kT9+86izHBrpK6w1MKt618ybKZtFhzajDo&#10;aWWobA5Hq6Dpm+9i/xb8+Hih2Zc3u+3rn1bq6XH4/AARaYh38c290QrS1nQl3QC5u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MYtRwQAAANoAAAAPAAAAAAAAAAAAAAAA&#10;AKECAABkcnMvZG93bnJldi54bWxQSwUGAAAAAAQABAD5AAAAjwMAAAAA&#10;">
                  <v:stroke dashstyle="dash"/>
                </v:shape>
                <v:shape id="Text Box 10" o:spid="_x0000_s1034" type="#_x0000_t202" style="position:absolute;left:3076;top:5885;width:6369;height: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14:paraId="726D448F" w14:textId="77777777" w:rsidR="00F96B34" w:rsidRPr="00264AFC" w:rsidRDefault="00F96B34" w:rsidP="00F96B34">
                        <w:pPr>
                          <w:rPr>
                            <w:color w:val="000000"/>
                          </w:rPr>
                        </w:pPr>
                        <w:r w:rsidRPr="00264AFC">
                          <w:rPr>
                            <w:color w:val="000000"/>
                          </w:rPr>
                          <w:t>10mn acquisition before End of Ascent decided by float</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1" o:spid="_x0000_s1035" type="#_x0000_t88" style="position:absolute;left:2728;top:5269;width:239;height:1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BUYMYA&#10;AADbAAAADwAAAGRycy9kb3ducmV2LnhtbESPQUsDMRCF74L/IYzQW5tVocjatFRFEK0Ua0G8TTfT&#10;zeJmsiRpd/vvO4eCtxnem/e+mS0G36ojxdQENnA7KUARV8E2XBvYfr+OH0CljGyxDUwGTpRgMb++&#10;mmFpQ89fdNzkWkkIpxINuJy7UutUOfKYJqEjFm0foscsa6y1jdhLuG/1XVFMtceGpcFhR8+Oqr/N&#10;wRvY/7r78L56+dj5+PO5bZ+W611fGzO6GZaPoDIN+d98uX6zgi/08osMoOd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BUYMYAAADbAAAADwAAAAAAAAAAAAAAAACYAgAAZHJz&#10;L2Rvd25yZXYueG1sUEsFBgAAAAAEAAQA9QAAAIsDAAAAAA==&#10;"/>
                <v:shape id="AutoShape 12" o:spid="_x0000_s1036" type="#_x0000_t32" style="position:absolute;left:2127;top:4158;width:2536;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Mx8MMAAADbAAAADwAAAGRycy9kb3ducmV2LnhtbERP22oCMRB9L/gPYQq+FM1aqcjWKCII&#10;lSKtF+jrsJlult1MwiauW7/eFAp9m8O5zmLV20Z01IbKsYLJOANBXDhdcangfNqO5iBCRNbYOCYF&#10;PxRgtRw8LDDX7soH6o6xFCmEQ44KTIw+lzIUhiyGsfPEift2rcWYYFtK3eI1hdtGPmfZTFqsODUY&#10;9LQxVNTHi1VQd/XH4fMl+KfLjWbv3ux30y+t1PCxX7+CiNTHf/Gf+02n+RP4/SUdI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JTMfDDAAAA2wAAAA8AAAAAAAAAAAAA&#10;AAAAoQIAAGRycy9kb3ducmV2LnhtbFBLBQYAAAAABAAEAPkAAACRAwAAAAA=&#10;">
                  <v:stroke dashstyle="dash"/>
                </v:shape>
                <v:shape id="Text Box 13" o:spid="_x0000_s1037" type="#_x0000_t202" style="position:absolute;left:3118;top:4474;width:3632;height: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14:paraId="4DF8F12E" w14:textId="77777777" w:rsidR="00F96B34" w:rsidRPr="00F207AA" w:rsidRDefault="00F96B34" w:rsidP="00F96B34">
                        <w:pPr>
                          <w:rPr>
                            <w:b/>
                            <w:color w:val="FF0000"/>
                          </w:rPr>
                        </w:pPr>
                        <w:r>
                          <w:rPr>
                            <w:b/>
                            <w:color w:val="FF0000"/>
                          </w:rPr>
                          <w:t>“Near Surface” measurement</w:t>
                        </w:r>
                      </w:p>
                    </w:txbxContent>
                  </v:textbox>
                </v:shape>
                <v:shape id="AutoShape 14" o:spid="_x0000_s1038" type="#_x0000_t88" style="position:absolute;left:2952;top:4168;width:224;height:1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QrY8IA&#10;AADbAAAADwAAAGRycy9kb3ducmV2LnhtbERPTWvCQBC9C/6HZQRvurHSIqmriFAI0kvUg8cxO022&#10;zc7G7Jqk/fXdQsHbPN7nrLeDrUVHrTeOFSzmCQjiwmnDpYLz6W22AuEDssbaMSn4Jg/bzXi0xlS7&#10;nnPqjqEUMYR9igqqEJpUSl9UZNHPXUMcuQ/XWgwRtqXULfYx3NbyKUlepEXDsaHChvYVFV/Hu1WQ&#10;H267TLrLtf6k1fOPW5jT5d0oNZ0Mu1cQgYbwEP+7Mx3nL+Hvl3i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VCtjwgAAANsAAAAPAAAAAAAAAAAAAAAAAJgCAABkcnMvZG93&#10;bnJldi54bWxQSwUGAAAAAAQABAD1AAAAhwMAAAAA&#10;" strokecolor="red"/>
                <v:shape id="Text Box 15" o:spid="_x0000_s1039" type="#_x0000_t202" style="position:absolute;left:3341;top:3500;width:5581;height: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14:paraId="2F8E2149" w14:textId="77777777" w:rsidR="00F96B34" w:rsidRPr="001B5FC3" w:rsidRDefault="00F96B34" w:rsidP="00F96B34">
                        <w:pPr>
                          <w:rPr>
                            <w:b/>
                            <w:color w:val="00B050"/>
                          </w:rPr>
                        </w:pPr>
                        <w:r w:rsidRPr="001B5FC3">
                          <w:rPr>
                            <w:b/>
                            <w:color w:val="00B050"/>
                          </w:rPr>
                          <w:t>Pump Action to retrieve nominal bu</w:t>
                        </w:r>
                        <w:r>
                          <w:rPr>
                            <w:b/>
                            <w:color w:val="00B050"/>
                          </w:rPr>
                          <w:t>o</w:t>
                        </w:r>
                        <w:r w:rsidRPr="001B5FC3">
                          <w:rPr>
                            <w:b/>
                            <w:color w:val="00B050"/>
                          </w:rPr>
                          <w:t>yancy</w:t>
                        </w:r>
                      </w:p>
                    </w:txbxContent>
                  </v:textbox>
                </v:shape>
                <v:shape id="AutoShape 16" o:spid="_x0000_s1040" type="#_x0000_t88" style="position:absolute;left:3118;top:3306;width:223;height: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wpYsAA&#10;AADbAAAADwAAAGRycy9kb3ducmV2LnhtbERPTYvCMBC9C/6HMII3TRUqpWuUZUG6oJetXrwNzdiU&#10;bSalydb6742w4G0e73O2+9G2YqDeN44VrJYJCOLK6YZrBZfzYZGB8AFZY+uYFDzIw343nWwx1+7O&#10;PzSUoRYxhH2OCkwIXS6lrwxZ9EvXEUfu5nqLIcK+lrrHewy3rVwnyUZabDg2GOzoy1D1W/5ZBVlZ&#10;HIv0OqT2PNwKU62zhMaTUvPZ+PkBItAY3uJ/97eO81N4/RIPkL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bwpYsAAAADbAAAADwAAAAAAAAAAAAAAAACYAgAAZHJzL2Rvd25y&#10;ZXYueG1sUEsFBgAAAAAEAAQA9QAAAIUDAAAAAA==&#10;" strokecolor="#00b050"/>
                <v:shape id="AutoShape 17" o:spid="_x0000_s1041" type="#_x0000_t88" style="position:absolute;left:4051;top:2002;width:402;height:220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CzK8MA&#10;AADbAAAADwAAAGRycy9kb3ducmV2LnhtbERPTWvCQBC9F/wPywje6sYKUqJrCBahlJZSFcXbmB2T&#10;aHY2ZDcm/ffdguBtHu9zFklvKnGjxpWWFUzGEQjizOqScwW77fr5FYTzyBory6Tglxwky8HTAmNt&#10;O/6h28bnIoSwi1FB4X0dS+myggy6sa2JA3e2jUEfYJNL3WAXwk0lX6JoJg2WHBoKrGlVUHbdtEZB&#10;+h1N88ta1u3nZN+9fRz16dB+KTUa9ukchKfeP8R397sO82fw/0s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CzK8MAAADbAAAADwAAAAAAAAAAAAAAAACYAgAAZHJzL2Rv&#10;d25yZXYueG1sUEsFBgAAAAAEAAQA9QAAAIgDAAAAAA==&#10;" strokecolor="red"/>
                <v:shape id="AutoShape 18" o:spid="_x0000_s1042" type="#_x0000_t88" style="position:absolute;left:6203;top:2167;width:313;height:191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1Pu8MA&#10;AADbAAAADwAAAGRycy9kb3ducmV2LnhtbERPyWrDMBC9B/oPYgq9hFpuD4lxo4TSUGhvzUavgzW1&#10;HVsjx1K95OujQCC3ebx1FqvB1KKj1pWWFbxEMQjizOqScwX73edzAsJ5ZI21ZVIwkoPV8mGywFTb&#10;njfUbX0uQgi7FBUU3jeplC4ryKCLbEMcuD/bGvQBtrnULfYh3NTyNY5n0mDJoaHAhj4Kyqrtv1Hw&#10;0x9m01OyPvrvPD5WstyNv9VZqafH4f0NhKfB38U395cO8+dw/SUcI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1Pu8MAAADbAAAADwAAAAAAAAAAAAAAAACYAgAAZHJzL2Rv&#10;d25yZXYueG1sUEsFBgAAAAAEAAQA9QAAAIgDAAAAAA==&#10;" strokecolor="#a5a5a5"/>
                <v:shape id="Text Box 19" o:spid="_x0000_s1043" type="#_x0000_t202" style="position:absolute;left:3271;top:2212;width:1963;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14:paraId="5D5F9539" w14:textId="77777777" w:rsidR="00F96B34" w:rsidRPr="00F207AA" w:rsidRDefault="00F96B34" w:rsidP="00F96B34">
                        <w:pPr>
                          <w:jc w:val="center"/>
                          <w:rPr>
                            <w:b/>
                            <w:color w:val="FF0000"/>
                          </w:rPr>
                        </w:pPr>
                        <w:r>
                          <w:rPr>
                            <w:b/>
                            <w:color w:val="FF0000"/>
                          </w:rPr>
                          <w:t>“In Air” measurement</w:t>
                        </w:r>
                      </w:p>
                    </w:txbxContent>
                  </v:textbox>
                </v:shape>
                <v:shape id="Text Box 20" o:spid="_x0000_s1044" type="#_x0000_t202" style="position:absolute;left:5560;top:2255;width:1667;height: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14:paraId="2E02388C" w14:textId="77777777" w:rsidR="00F96B34" w:rsidRPr="00D33B98" w:rsidRDefault="00F96B34" w:rsidP="00F96B34">
                        <w:pPr>
                          <w:jc w:val="center"/>
                          <w:rPr>
                            <w:color w:val="A6A6A6"/>
                          </w:rPr>
                        </w:pPr>
                        <w:r w:rsidRPr="00D33B98">
                          <w:rPr>
                            <w:color w:val="A6A6A6"/>
                          </w:rPr>
                          <w:t xml:space="preserve">Transmission </w:t>
                        </w:r>
                      </w:p>
                    </w:txbxContent>
                  </v:textbox>
                </v:shape>
                <v:shape id="Text Box 21" o:spid="_x0000_s1045" type="#_x0000_t202" style="position:absolute;left:3841;top:7012;width:4725;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14:paraId="02C6D154" w14:textId="77777777" w:rsidR="00F96B34" w:rsidRDefault="00F96B34" w:rsidP="00F96B34">
                        <w:pPr>
                          <w:jc w:val="center"/>
                        </w:pPr>
                        <w:r>
                          <w:rPr>
                            <w:i/>
                          </w:rPr>
                          <w:t>« In Air » acquisition strategy</w:t>
                        </w:r>
                      </w:p>
                    </w:txbxContent>
                  </v:textbox>
                </v:shape>
                <v:shape id="Text Box 22" o:spid="_x0000_s1046" type="#_x0000_t202" style="position:absolute;left:4454;top:5081;width:6117;height: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14:paraId="1BCD26DC" w14:textId="77777777" w:rsidR="00F96B34" w:rsidRPr="00D33B98" w:rsidRDefault="00F96B34" w:rsidP="00F96B34">
                        <w:pPr>
                          <w:rPr>
                            <w:color w:val="A6A6A6"/>
                          </w:rPr>
                        </w:pPr>
                        <w:r>
                          <w:rPr>
                            <w:color w:val="A6A6A6"/>
                          </w:rPr>
                          <w:t>Float has reached surface, with small positive buoyancy</w:t>
                        </w:r>
                      </w:p>
                    </w:txbxContent>
                  </v:textbox>
                </v:shape>
                <v:shape id="Text Box 23" o:spid="_x0000_s1047" type="#_x0000_t202" style="position:absolute;left:1633;top:2471;width:1967;height:1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14:paraId="6982FE31" w14:textId="77777777" w:rsidR="00F96B34" w:rsidRPr="00D33B98" w:rsidRDefault="00F96B34" w:rsidP="00F96B34">
                        <w:pPr>
                          <w:rPr>
                            <w:color w:val="A6A6A6"/>
                          </w:rPr>
                        </w:pPr>
                        <w:r>
                          <w:rPr>
                            <w:color w:val="A6A6A6"/>
                          </w:rPr>
                          <w:t>Float has nominal buoyancy for transmission</w:t>
                        </w:r>
                      </w:p>
                    </w:txbxContent>
                  </v:textbox>
                </v:shape>
                <v:shape id="AutoShape 24" o:spid="_x0000_s1048" type="#_x0000_t32" style="position:absolute;left:2367;top:3306;width:2536;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HAocUAAADbAAAADwAAAGRycy9kb3ducmV2LnhtbESPQWsCMRSE70L/Q3iFXqRmq1TK1igi&#10;FCoiVlvo9bF53Sy7eQmbuK7+eiMUPA4z8w0zW/S2ER21oXKs4GWUgSAunK64VPDz/fH8BiJEZI2N&#10;Y1JwpgCL+cNghrl2J95Td4ilSBAOOSowMfpcylAYshhGzhMn78+1FmOSbSl1i6cEt40cZ9lUWqw4&#10;LRj0tDJU1IejVVB39W7/9Rr88Hih6cab7Xryq5V6euyX7yAi9fEe/m9/agXjCdy+pB8g5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6HAocUAAADbAAAADwAAAAAAAAAA&#10;AAAAAAChAgAAZHJzL2Rvd25yZXYueG1sUEsFBgAAAAAEAAQA+QAAAJMDAAAAAA==&#10;">
                  <v:stroke dashstyle="dash"/>
                </v:shape>
                <w10:anchorlock/>
              </v:group>
            </w:pict>
          </mc:Fallback>
        </mc:AlternateContent>
      </w:r>
    </w:p>
    <w:p w14:paraId="1D2B4F96" w14:textId="77777777" w:rsidR="00C941EB" w:rsidRPr="003F1D9F" w:rsidRDefault="00C941EB" w:rsidP="009B36F7">
      <w:pPr>
        <w:pStyle w:val="Titre3"/>
        <w:rPr>
          <w:lang w:val="en-GB"/>
        </w:rPr>
      </w:pPr>
      <w:bookmarkStart w:id="112" w:name="_Toc525206635"/>
      <w:r w:rsidRPr="003F1D9F">
        <w:rPr>
          <w:lang w:val="en-GB"/>
        </w:rPr>
        <w:t>Provor CTS5 floats</w:t>
      </w:r>
      <w:bookmarkEnd w:id="112"/>
    </w:p>
    <w:p w14:paraId="219901A4" w14:textId="77777777" w:rsidR="00C941EB" w:rsidRPr="003F1D9F" w:rsidRDefault="00C941EB" w:rsidP="00177880">
      <w:pPr>
        <w:rPr>
          <w:lang w:val="en-GB"/>
        </w:rPr>
      </w:pPr>
      <w:r w:rsidRPr="003F1D9F">
        <w:rPr>
          <w:lang w:val="en-GB"/>
        </w:rPr>
        <w:t xml:space="preserve">Provor CTS5 floats are able to sample </w:t>
      </w:r>
      <w:r w:rsidR="009B36F7" w:rsidRPr="003F1D9F">
        <w:rPr>
          <w:lang w:val="en-GB"/>
        </w:rPr>
        <w:t>“In air” data.</w:t>
      </w:r>
    </w:p>
    <w:p w14:paraId="05E0A362" w14:textId="77777777" w:rsidR="009B36F7" w:rsidRPr="003F1D9F" w:rsidRDefault="009B36F7" w:rsidP="009B36F7">
      <w:pPr>
        <w:rPr>
          <w:lang w:val="en-GB"/>
        </w:rPr>
      </w:pPr>
      <w:r w:rsidRPr="003F1D9F">
        <w:rPr>
          <w:lang w:val="en-GB"/>
        </w:rPr>
        <w:t xml:space="preserve">The sampling of “In air” data starts </w:t>
      </w:r>
      <w:r w:rsidR="00047BD6" w:rsidRPr="003F1D9F">
        <w:rPr>
          <w:lang w:val="en-GB"/>
        </w:rPr>
        <w:t xml:space="preserve">after the 10 minutes period of pump inactivity, </w:t>
      </w:r>
      <w:r w:rsidRPr="003F1D9F">
        <w:rPr>
          <w:lang w:val="en-GB"/>
        </w:rPr>
        <w:t>at the beginning of the N seconds period of pump final activation.</w:t>
      </w:r>
    </w:p>
    <w:p w14:paraId="15E89FED" w14:textId="77777777" w:rsidR="006A5AC8" w:rsidRPr="003F1D9F" w:rsidRDefault="006A5AC8">
      <w:pPr>
        <w:rPr>
          <w:rFonts w:ascii="Arial" w:eastAsia="Times New Roman" w:hAnsi="Arial" w:cs="Times New Roman"/>
          <w:b/>
          <w:smallCaps/>
          <w:kern w:val="28"/>
          <w:sz w:val="36"/>
          <w:szCs w:val="20"/>
          <w:lang w:val="en-GB" w:eastAsia="fr-FR"/>
        </w:rPr>
      </w:pPr>
      <w:r w:rsidRPr="003F1D9F">
        <w:rPr>
          <w:lang w:val="en-GB"/>
        </w:rPr>
        <w:br w:type="page"/>
      </w:r>
    </w:p>
    <w:p w14:paraId="184BF8DA" w14:textId="77777777" w:rsidR="00680E53" w:rsidRPr="003F1D9F" w:rsidRDefault="001F6719" w:rsidP="00205D50">
      <w:pPr>
        <w:pStyle w:val="Titre1"/>
        <w:rPr>
          <w:lang w:val="en-GB"/>
        </w:rPr>
      </w:pPr>
      <w:bookmarkStart w:id="113" w:name="_Toc525206636"/>
      <w:r w:rsidRPr="003F1D9F">
        <w:rPr>
          <w:lang w:val="en-GB"/>
        </w:rPr>
        <w:lastRenderedPageBreak/>
        <w:t>Split of profile</w:t>
      </w:r>
      <w:r w:rsidR="00D43849" w:rsidRPr="003F1D9F">
        <w:rPr>
          <w:lang w:val="en-GB"/>
        </w:rPr>
        <w:t>s</w:t>
      </w:r>
      <w:bookmarkEnd w:id="113"/>
    </w:p>
    <w:p w14:paraId="35968E0D" w14:textId="77777777" w:rsidR="002B7F4E" w:rsidRPr="003F1D9F" w:rsidRDefault="002B7F4E" w:rsidP="002B7F4E">
      <w:pPr>
        <w:pStyle w:val="Titre2"/>
        <w:rPr>
          <w:lang w:val="en-GB"/>
        </w:rPr>
      </w:pPr>
      <w:bookmarkStart w:id="114" w:name="_Toc525206637"/>
      <w:r w:rsidRPr="003F1D9F">
        <w:rPr>
          <w:lang w:val="en-GB"/>
        </w:rPr>
        <w:t>NKE PTS floats</w:t>
      </w:r>
      <w:bookmarkEnd w:id="114"/>
    </w:p>
    <w:p w14:paraId="6BD44DCE" w14:textId="77777777" w:rsidR="0006603D" w:rsidRPr="003F1D9F" w:rsidRDefault="002B7F4E" w:rsidP="00324BA8">
      <w:pPr>
        <w:spacing w:line="240" w:lineRule="auto"/>
        <w:rPr>
          <w:rFonts w:cs="Times New Roman"/>
          <w:szCs w:val="24"/>
          <w:lang w:val="en-GB"/>
        </w:rPr>
      </w:pPr>
      <w:r w:rsidRPr="003F1D9F">
        <w:rPr>
          <w:rFonts w:cs="Times New Roman"/>
          <w:szCs w:val="24"/>
          <w:lang w:val="en-GB"/>
        </w:rPr>
        <w:t xml:space="preserve">The </w:t>
      </w:r>
      <w:r w:rsidR="0006603D" w:rsidRPr="003F1D9F">
        <w:rPr>
          <w:rFonts w:cs="Times New Roman"/>
          <w:szCs w:val="24"/>
          <w:lang w:val="en-GB"/>
        </w:rPr>
        <w:t>NKE PTS</w:t>
      </w:r>
      <w:r w:rsidRPr="003F1D9F">
        <w:rPr>
          <w:rFonts w:cs="Times New Roman"/>
          <w:szCs w:val="24"/>
          <w:lang w:val="en-GB"/>
        </w:rPr>
        <w:t xml:space="preserve"> floats (Provor CTS3 and Arvor) provide a PTS profile </w:t>
      </w:r>
      <w:r w:rsidR="000229D8" w:rsidRPr="003F1D9F">
        <w:rPr>
          <w:rFonts w:cs="Times New Roman"/>
          <w:szCs w:val="24"/>
          <w:lang w:val="en-GB"/>
        </w:rPr>
        <w:t>which spans</w:t>
      </w:r>
      <w:r w:rsidRPr="003F1D9F">
        <w:rPr>
          <w:rFonts w:cs="Times New Roman"/>
          <w:szCs w:val="24"/>
          <w:lang w:val="en-GB"/>
        </w:rPr>
        <w:t xml:space="preserve"> from profile starting depth until the surface.</w:t>
      </w:r>
    </w:p>
    <w:p w14:paraId="4AB9C3CF" w14:textId="77777777" w:rsidR="0006603D" w:rsidRPr="003F1D9F" w:rsidRDefault="002B7F4E" w:rsidP="00324BA8">
      <w:pPr>
        <w:spacing w:line="240" w:lineRule="auto"/>
        <w:rPr>
          <w:rFonts w:cs="Times New Roman"/>
          <w:szCs w:val="24"/>
          <w:lang w:val="en-GB"/>
        </w:rPr>
      </w:pPr>
      <w:r w:rsidRPr="003F1D9F">
        <w:rPr>
          <w:rFonts w:cs="Times New Roman"/>
          <w:szCs w:val="24"/>
          <w:lang w:val="en-GB"/>
        </w:rPr>
        <w:t xml:space="preserve">As the CTD pump is switched-off during the ascent, this profile is split by the decoder at the pump cut-off pressure to create a “Primary sampling: averaged []” profile (stored </w:t>
      </w:r>
      <w:r w:rsidR="000229D8" w:rsidRPr="003F1D9F">
        <w:rPr>
          <w:rFonts w:cs="Times New Roman"/>
          <w:szCs w:val="24"/>
          <w:lang w:val="en-GB"/>
        </w:rPr>
        <w:t>in PROF file at</w:t>
      </w:r>
      <w:r w:rsidRPr="003F1D9F">
        <w:rPr>
          <w:rFonts w:cs="Times New Roman"/>
          <w:szCs w:val="24"/>
          <w:lang w:val="en-GB"/>
        </w:rPr>
        <w:t xml:space="preserve"> N_PROF=1 index) and a “Near-surface sampling: averaged, unpumped []” profile (stored </w:t>
      </w:r>
      <w:r w:rsidR="000229D8" w:rsidRPr="003F1D9F">
        <w:rPr>
          <w:rFonts w:cs="Times New Roman"/>
          <w:szCs w:val="24"/>
          <w:lang w:val="en-GB"/>
        </w:rPr>
        <w:t>in PROF file at</w:t>
      </w:r>
      <w:r w:rsidRPr="003F1D9F">
        <w:rPr>
          <w:rFonts w:cs="Times New Roman"/>
          <w:szCs w:val="24"/>
          <w:lang w:val="en-GB"/>
        </w:rPr>
        <w:t xml:space="preserve"> N_PROF&gt;1 index)</w:t>
      </w:r>
      <w:r w:rsidR="0006603D" w:rsidRPr="003F1D9F">
        <w:rPr>
          <w:rFonts w:cs="Times New Roman"/>
          <w:szCs w:val="24"/>
          <w:lang w:val="en-GB"/>
        </w:rPr>
        <w:t>.</w:t>
      </w:r>
    </w:p>
    <w:p w14:paraId="5399AC4C" w14:textId="77777777" w:rsidR="00047BD6" w:rsidRPr="003F1D9F" w:rsidRDefault="002B7F4E" w:rsidP="00324BA8">
      <w:pPr>
        <w:spacing w:line="240" w:lineRule="auto"/>
        <w:rPr>
          <w:rFonts w:cs="Times New Roman"/>
          <w:szCs w:val="24"/>
          <w:lang w:val="en-GB"/>
        </w:rPr>
      </w:pPr>
      <w:r w:rsidRPr="003F1D9F">
        <w:rPr>
          <w:rFonts w:cs="Times New Roman"/>
          <w:szCs w:val="24"/>
          <w:lang w:val="en-GB"/>
        </w:rPr>
        <w:t>The pressure value</w:t>
      </w:r>
      <w:r w:rsidR="0006603D" w:rsidRPr="003F1D9F">
        <w:rPr>
          <w:rFonts w:cs="Times New Roman"/>
          <w:szCs w:val="24"/>
          <w:lang w:val="en-GB"/>
        </w:rPr>
        <w:t xml:space="preserve"> used to split the profile is retrieved:</w:t>
      </w:r>
    </w:p>
    <w:p w14:paraId="4973C01E" w14:textId="77777777" w:rsidR="0006603D" w:rsidRPr="003F1D9F" w:rsidRDefault="0006603D" w:rsidP="002F2440">
      <w:pPr>
        <w:pStyle w:val="Paragraphedeliste"/>
        <w:numPr>
          <w:ilvl w:val="0"/>
          <w:numId w:val="2"/>
        </w:numPr>
        <w:spacing w:line="240" w:lineRule="auto"/>
        <w:rPr>
          <w:rFonts w:cs="Times New Roman"/>
          <w:szCs w:val="24"/>
          <w:lang w:val="en-GB"/>
        </w:rPr>
      </w:pPr>
      <w:r w:rsidRPr="003F1D9F">
        <w:rPr>
          <w:rFonts w:cs="Times New Roman"/>
          <w:szCs w:val="24"/>
          <w:lang w:val="en-GB"/>
        </w:rPr>
        <w:t xml:space="preserve">For Argos floats: from the </w:t>
      </w:r>
      <w:r w:rsidRPr="003F1D9F">
        <w:rPr>
          <w:rFonts w:cs="Times New Roman"/>
          <w:i/>
          <w:szCs w:val="24"/>
          <w:lang w:val="en-GB"/>
        </w:rPr>
        <w:t>CONFIG_CTDPumpStopPressurePlusThreshold_dbar</w:t>
      </w:r>
      <w:r w:rsidRPr="003F1D9F">
        <w:rPr>
          <w:rFonts w:cs="Times New Roman"/>
          <w:szCs w:val="24"/>
          <w:lang w:val="en-GB"/>
        </w:rPr>
        <w:t xml:space="preserve">  configuration parameter;</w:t>
      </w:r>
    </w:p>
    <w:p w14:paraId="789E16F0" w14:textId="77777777" w:rsidR="0006603D" w:rsidRPr="003F1D9F" w:rsidRDefault="0006603D" w:rsidP="002F2440">
      <w:pPr>
        <w:pStyle w:val="Paragraphedeliste"/>
        <w:numPr>
          <w:ilvl w:val="0"/>
          <w:numId w:val="2"/>
        </w:numPr>
        <w:spacing w:line="240" w:lineRule="auto"/>
        <w:rPr>
          <w:rFonts w:cs="Times New Roman"/>
          <w:szCs w:val="24"/>
          <w:lang w:val="en-GB"/>
        </w:rPr>
      </w:pPr>
      <w:r w:rsidRPr="003F1D9F">
        <w:rPr>
          <w:rFonts w:cs="Times New Roman"/>
          <w:szCs w:val="24"/>
          <w:lang w:val="en-GB"/>
        </w:rPr>
        <w:t>For Iridium floats: from the PTS value of the last ‘raw’ pumped measurement of the profile (transmitted by the float and stored in the TRAJ file with the MC=599).</w:t>
      </w:r>
    </w:p>
    <w:p w14:paraId="63E2DF6F" w14:textId="77777777" w:rsidR="002B7F4E" w:rsidRPr="003F1D9F" w:rsidRDefault="002B7F4E" w:rsidP="002B7F4E">
      <w:pPr>
        <w:pStyle w:val="Titre2"/>
        <w:rPr>
          <w:lang w:val="en-GB"/>
        </w:rPr>
      </w:pPr>
      <w:bookmarkStart w:id="115" w:name="_Toc525206638"/>
      <w:r w:rsidRPr="003F1D9F">
        <w:rPr>
          <w:lang w:val="en-GB"/>
        </w:rPr>
        <w:t xml:space="preserve">NKE </w:t>
      </w:r>
      <w:r w:rsidR="0006603D" w:rsidRPr="003F1D9F">
        <w:rPr>
          <w:lang w:val="en-GB"/>
        </w:rPr>
        <w:t xml:space="preserve">DO </w:t>
      </w:r>
      <w:r w:rsidRPr="003F1D9F">
        <w:rPr>
          <w:lang w:val="en-GB"/>
        </w:rPr>
        <w:t>floats</w:t>
      </w:r>
      <w:bookmarkEnd w:id="115"/>
    </w:p>
    <w:p w14:paraId="11A2950C" w14:textId="77777777" w:rsidR="0006603D" w:rsidRPr="003F1D9F" w:rsidRDefault="0006603D" w:rsidP="0006603D">
      <w:pPr>
        <w:spacing w:line="240" w:lineRule="auto"/>
        <w:rPr>
          <w:rFonts w:cs="Times New Roman"/>
          <w:szCs w:val="24"/>
          <w:lang w:val="en-GB"/>
        </w:rPr>
      </w:pPr>
      <w:r w:rsidRPr="003F1D9F">
        <w:rPr>
          <w:rFonts w:cs="Times New Roman"/>
          <w:szCs w:val="24"/>
          <w:lang w:val="en-GB"/>
        </w:rPr>
        <w:t xml:space="preserve">The NKE DO (only) floats (Provor CTS3 and Deep Arvor) provide a PTSO profile </w:t>
      </w:r>
      <w:r w:rsidR="00B018FB" w:rsidRPr="003F1D9F">
        <w:rPr>
          <w:rFonts w:cs="Times New Roman"/>
          <w:szCs w:val="24"/>
          <w:lang w:val="en-GB"/>
        </w:rPr>
        <w:t xml:space="preserve">which spans </w:t>
      </w:r>
      <w:r w:rsidRPr="003F1D9F">
        <w:rPr>
          <w:rFonts w:cs="Times New Roman"/>
          <w:szCs w:val="24"/>
          <w:lang w:val="en-GB"/>
        </w:rPr>
        <w:t>from profile starting depth until the surface.</w:t>
      </w:r>
    </w:p>
    <w:p w14:paraId="253C9A2B" w14:textId="77777777" w:rsidR="0006603D" w:rsidRPr="003F1D9F" w:rsidRDefault="0006603D" w:rsidP="0006603D">
      <w:pPr>
        <w:spacing w:line="240" w:lineRule="auto"/>
        <w:rPr>
          <w:rFonts w:cs="Times New Roman"/>
          <w:szCs w:val="24"/>
          <w:lang w:val="en-GB"/>
        </w:rPr>
      </w:pPr>
      <w:r w:rsidRPr="003F1D9F">
        <w:rPr>
          <w:rFonts w:cs="Times New Roman"/>
          <w:szCs w:val="24"/>
          <w:lang w:val="en-GB"/>
        </w:rPr>
        <w:t>The oxygen measurements are aligned, by the float firmware, at the CTD pressure levels.</w:t>
      </w:r>
    </w:p>
    <w:p w14:paraId="20F32EED" w14:textId="77777777" w:rsidR="002B7F4E" w:rsidRPr="003F1D9F" w:rsidRDefault="00792D69" w:rsidP="00324BA8">
      <w:pPr>
        <w:spacing w:line="240" w:lineRule="auto"/>
        <w:rPr>
          <w:rFonts w:cs="Times New Roman"/>
          <w:szCs w:val="24"/>
          <w:lang w:val="en-GB"/>
        </w:rPr>
      </w:pPr>
      <w:r w:rsidRPr="003F1D9F">
        <w:rPr>
          <w:rFonts w:cs="Times New Roman"/>
          <w:szCs w:val="24"/>
          <w:lang w:val="en-GB"/>
        </w:rPr>
        <w:t>The provided profile is split by the decoder along the sames rules as for the NKE PTS floats.</w:t>
      </w:r>
    </w:p>
    <w:p w14:paraId="2C5C02A1" w14:textId="77777777" w:rsidR="002B7F4E" w:rsidRPr="003F1D9F" w:rsidRDefault="0006603D" w:rsidP="0006603D">
      <w:pPr>
        <w:pStyle w:val="Titre2"/>
        <w:rPr>
          <w:lang w:val="en-GB"/>
        </w:rPr>
      </w:pPr>
      <w:bookmarkStart w:id="116" w:name="_Toc525206639"/>
      <w:r w:rsidRPr="003F1D9F">
        <w:rPr>
          <w:lang w:val="en-GB"/>
        </w:rPr>
        <w:t xml:space="preserve">NKE </w:t>
      </w:r>
      <w:r w:rsidR="002B7F4E" w:rsidRPr="003F1D9F">
        <w:rPr>
          <w:lang w:val="en-GB"/>
        </w:rPr>
        <w:t>BGC floats</w:t>
      </w:r>
      <w:bookmarkEnd w:id="116"/>
    </w:p>
    <w:p w14:paraId="60DDADBB" w14:textId="77777777" w:rsidR="002B7F4E" w:rsidRPr="003F1D9F" w:rsidRDefault="00792D69" w:rsidP="00324BA8">
      <w:pPr>
        <w:spacing w:line="240" w:lineRule="auto"/>
        <w:rPr>
          <w:rFonts w:cs="Times New Roman"/>
          <w:szCs w:val="24"/>
          <w:lang w:val="en-GB"/>
        </w:rPr>
      </w:pPr>
      <w:r w:rsidRPr="003F1D9F">
        <w:rPr>
          <w:rFonts w:cs="Times New Roman"/>
          <w:szCs w:val="24"/>
          <w:lang w:val="en-GB"/>
        </w:rPr>
        <w:t>The NKE BGC floats (Provor CTS4 and CTS5) provide a profile for each sensor mounted on the float.</w:t>
      </w:r>
    </w:p>
    <w:p w14:paraId="335ED792" w14:textId="155C58DE" w:rsidR="00792D69" w:rsidRPr="003F1D9F" w:rsidRDefault="00792D69" w:rsidP="00324BA8">
      <w:pPr>
        <w:spacing w:line="240" w:lineRule="auto"/>
        <w:rPr>
          <w:rFonts w:cs="Times New Roman"/>
          <w:szCs w:val="24"/>
          <w:lang w:val="en-GB"/>
        </w:rPr>
      </w:pPr>
      <w:r w:rsidRPr="003F1D9F">
        <w:rPr>
          <w:rFonts w:cs="Times New Roman"/>
          <w:szCs w:val="24"/>
          <w:lang w:val="en-GB"/>
        </w:rPr>
        <w:t xml:space="preserve">Each profile includes the measurements sampled by the sensor and have its own pressure axis, i.e. the measurements are not necessarily aligned </w:t>
      </w:r>
      <w:r w:rsidR="00DD4CD5" w:rsidRPr="003F1D9F">
        <w:rPr>
          <w:rFonts w:cs="Times New Roman"/>
          <w:szCs w:val="24"/>
          <w:lang w:val="en-GB"/>
        </w:rPr>
        <w:t>at</w:t>
      </w:r>
      <w:r w:rsidRPr="003F1D9F">
        <w:rPr>
          <w:rFonts w:cs="Times New Roman"/>
          <w:szCs w:val="24"/>
          <w:lang w:val="en-GB"/>
        </w:rPr>
        <w:t xml:space="preserve"> the CTD pressure levels.</w:t>
      </w:r>
    </w:p>
    <w:p w14:paraId="5E63CF65" w14:textId="7335B525" w:rsidR="00792D69" w:rsidRPr="00AC701F" w:rsidRDefault="00792D69" w:rsidP="00792D69">
      <w:pPr>
        <w:spacing w:line="240" w:lineRule="auto"/>
        <w:rPr>
          <w:rFonts w:cs="Times New Roman"/>
          <w:b/>
          <w:szCs w:val="24"/>
          <w:lang w:val="en-GB"/>
          <w:rPrChange w:id="117" w:author="RANNOU Jean-Philippe" w:date="2018-09-20T09:40:00Z">
            <w:rPr>
              <w:rFonts w:cs="Times New Roman"/>
              <w:szCs w:val="24"/>
              <w:lang w:val="en-GB"/>
            </w:rPr>
          </w:rPrChange>
        </w:rPr>
      </w:pPr>
      <w:r w:rsidRPr="003F1D9F">
        <w:rPr>
          <w:rFonts w:cs="Times New Roman"/>
          <w:szCs w:val="24"/>
          <w:lang w:val="en-GB"/>
        </w:rPr>
        <w:t>The CTD sensor profile is split by the decoder along the same rules as for the NKE PTS floats.</w:t>
      </w:r>
      <w:r w:rsidR="00641368">
        <w:rPr>
          <w:rFonts w:cs="Times New Roman"/>
          <w:szCs w:val="24"/>
          <w:lang w:val="en-GB"/>
        </w:rPr>
        <w:t xml:space="preserve"> </w:t>
      </w:r>
      <w:r w:rsidR="00641368" w:rsidRPr="00AC701F">
        <w:rPr>
          <w:rFonts w:cs="Times New Roman"/>
          <w:b/>
          <w:szCs w:val="24"/>
          <w:lang w:val="en-GB"/>
          <w:rPrChange w:id="118" w:author="RANNOU Jean-Philippe" w:date="2018-09-20T09:40:00Z">
            <w:rPr>
              <w:rFonts w:cs="Times New Roman"/>
              <w:szCs w:val="24"/>
              <w:lang w:val="en-GB"/>
            </w:rPr>
          </w:rPrChange>
        </w:rPr>
        <w:t>This is not the case for</w:t>
      </w:r>
      <w:r w:rsidRPr="00AC701F">
        <w:rPr>
          <w:rFonts w:cs="Times New Roman"/>
          <w:b/>
          <w:szCs w:val="24"/>
          <w:lang w:val="en-GB"/>
          <w:rPrChange w:id="119" w:author="RANNOU Jean-Philippe" w:date="2018-09-20T09:40:00Z">
            <w:rPr>
              <w:rFonts w:cs="Times New Roman"/>
              <w:szCs w:val="24"/>
              <w:lang w:val="en-GB"/>
            </w:rPr>
          </w:rPrChange>
        </w:rPr>
        <w:t xml:space="preserve"> the optode sensor profile.</w:t>
      </w:r>
    </w:p>
    <w:p w14:paraId="36184ACE" w14:textId="77777777" w:rsidR="006A5AC8" w:rsidRPr="003F1D9F" w:rsidRDefault="006A5AC8">
      <w:pPr>
        <w:rPr>
          <w:rFonts w:cs="Times New Roman"/>
          <w:szCs w:val="24"/>
          <w:lang w:val="en-GB"/>
        </w:rPr>
      </w:pPr>
      <w:r w:rsidRPr="003F1D9F">
        <w:rPr>
          <w:rFonts w:cs="Times New Roman"/>
          <w:szCs w:val="24"/>
          <w:lang w:val="en-GB"/>
        </w:rPr>
        <w:br w:type="page"/>
      </w:r>
    </w:p>
    <w:p w14:paraId="5CFA9701" w14:textId="77777777" w:rsidR="00574EEB" w:rsidRPr="003F1D9F" w:rsidRDefault="006B6D24" w:rsidP="00574EEB">
      <w:pPr>
        <w:pStyle w:val="Titre1"/>
        <w:rPr>
          <w:lang w:val="en-GB"/>
        </w:rPr>
      </w:pPr>
      <w:bookmarkStart w:id="120" w:name="_Toc525206640"/>
      <w:r w:rsidRPr="003F1D9F">
        <w:rPr>
          <w:lang w:val="en-GB"/>
        </w:rPr>
        <w:lastRenderedPageBreak/>
        <w:t xml:space="preserve">“Near surface” and “In air” </w:t>
      </w:r>
      <w:r w:rsidR="006A5AC8" w:rsidRPr="003F1D9F">
        <w:rPr>
          <w:lang w:val="en-GB"/>
        </w:rPr>
        <w:t>data</w:t>
      </w:r>
      <w:r w:rsidR="001F6719" w:rsidRPr="003F1D9F">
        <w:rPr>
          <w:lang w:val="en-GB"/>
        </w:rPr>
        <w:t xml:space="preserve"> processing and storage</w:t>
      </w:r>
      <w:bookmarkEnd w:id="120"/>
    </w:p>
    <w:p w14:paraId="147FD6DC" w14:textId="77777777" w:rsidR="006B6D24" w:rsidRPr="003F1D9F" w:rsidRDefault="006B6D24" w:rsidP="005D00EC">
      <w:pPr>
        <w:pStyle w:val="Titre2"/>
        <w:rPr>
          <w:lang w:val="en-GB"/>
        </w:rPr>
      </w:pPr>
      <w:bookmarkStart w:id="121" w:name="_Toc525206641"/>
      <w:r w:rsidRPr="003F1D9F">
        <w:rPr>
          <w:lang w:val="en-GB"/>
        </w:rPr>
        <w:t>For NKE floats</w:t>
      </w:r>
      <w:bookmarkEnd w:id="121"/>
    </w:p>
    <w:p w14:paraId="07627311" w14:textId="77777777" w:rsidR="005D00EC" w:rsidRPr="003F1D9F" w:rsidRDefault="005D00EC" w:rsidP="005D00EC">
      <w:pPr>
        <w:pStyle w:val="Titre3"/>
        <w:rPr>
          <w:lang w:val="en-GB"/>
        </w:rPr>
      </w:pPr>
      <w:bookmarkStart w:id="122" w:name="_Toc525206642"/>
      <w:r w:rsidRPr="003F1D9F">
        <w:rPr>
          <w:lang w:val="en-GB"/>
        </w:rPr>
        <w:t>For NKE DO floats with</w:t>
      </w:r>
      <w:r w:rsidR="00BF5639" w:rsidRPr="003F1D9F">
        <w:rPr>
          <w:lang w:val="en-GB"/>
        </w:rPr>
        <w:t>out</w:t>
      </w:r>
      <w:r w:rsidRPr="003F1D9F">
        <w:rPr>
          <w:lang w:val="en-GB"/>
        </w:rPr>
        <w:t xml:space="preserve"> the “Near Surface &amp; In Air” feature</w:t>
      </w:r>
      <w:bookmarkEnd w:id="122"/>
    </w:p>
    <w:p w14:paraId="66E50F0B" w14:textId="6E733D0E" w:rsidR="006B6D24" w:rsidRPr="003F1D9F" w:rsidRDefault="00BF5639" w:rsidP="00574EEB">
      <w:pPr>
        <w:spacing w:line="240" w:lineRule="auto"/>
        <w:rPr>
          <w:rFonts w:cs="Times New Roman"/>
          <w:szCs w:val="24"/>
          <w:lang w:val="en-GB"/>
        </w:rPr>
      </w:pPr>
      <w:r w:rsidRPr="003F1D9F">
        <w:rPr>
          <w:rFonts w:cs="Times New Roman"/>
          <w:szCs w:val="24"/>
          <w:lang w:val="en-GB"/>
        </w:rPr>
        <w:t>For these floats</w:t>
      </w:r>
      <w:r w:rsidR="00490DC7">
        <w:rPr>
          <w:rFonts w:cs="Times New Roman"/>
          <w:szCs w:val="24"/>
          <w:lang w:val="en-GB"/>
        </w:rPr>
        <w:t xml:space="preserve"> </w:t>
      </w:r>
      <w:r w:rsidR="00095396" w:rsidRPr="003F1D9F">
        <w:rPr>
          <w:lang w:val="en-GB"/>
        </w:rPr>
        <w:t>no additional informa</w:t>
      </w:r>
      <w:r w:rsidR="00095396">
        <w:rPr>
          <w:lang w:val="en-GB"/>
        </w:rPr>
        <w:t>tion is stored in the TRAJ file</w:t>
      </w:r>
      <w:r w:rsidR="00490DC7">
        <w:rPr>
          <w:rFonts w:cs="Times New Roman"/>
          <w:szCs w:val="24"/>
          <w:lang w:val="en-GB"/>
        </w:rPr>
        <w:t>.</w:t>
      </w:r>
    </w:p>
    <w:p w14:paraId="7DBD073B" w14:textId="7335395E" w:rsidR="00BF5639" w:rsidRPr="003F1D9F" w:rsidRDefault="00BF5639" w:rsidP="00900376">
      <w:pPr>
        <w:pStyle w:val="Titre3"/>
        <w:rPr>
          <w:lang w:val="en-GB"/>
        </w:rPr>
      </w:pPr>
      <w:bookmarkStart w:id="123" w:name="_Toc525206643"/>
      <w:r w:rsidRPr="003F1D9F">
        <w:rPr>
          <w:lang w:val="en-GB"/>
        </w:rPr>
        <w:t>For NKE DO floats with the “Near Surface &amp; In Air” feature</w:t>
      </w:r>
      <w:bookmarkEnd w:id="123"/>
    </w:p>
    <w:p w14:paraId="57CB7105" w14:textId="77777777" w:rsidR="00BF5639" w:rsidRPr="003F1D9F" w:rsidRDefault="00BF5639" w:rsidP="00BF5639">
      <w:pPr>
        <w:rPr>
          <w:lang w:val="en-GB"/>
        </w:rPr>
      </w:pPr>
      <w:r w:rsidRPr="003F1D9F">
        <w:rPr>
          <w:lang w:val="en-GB"/>
        </w:rPr>
        <w:t>The “Near Surface &amp; In Air” feature</w:t>
      </w:r>
      <w:r w:rsidR="00900376" w:rsidRPr="003F1D9F">
        <w:rPr>
          <w:lang w:val="en-GB"/>
        </w:rPr>
        <w:t xml:space="preserve"> is activated on some cycles (w</w:t>
      </w:r>
      <w:r w:rsidR="00DC73FC" w:rsidRPr="003F1D9F">
        <w:rPr>
          <w:lang w:val="en-GB"/>
        </w:rPr>
        <w:t>hich repetition rate is set by</w:t>
      </w:r>
      <w:r w:rsidR="00900376" w:rsidRPr="003F1D9F">
        <w:rPr>
          <w:lang w:val="en-GB"/>
        </w:rPr>
        <w:t xml:space="preserve"> the </w:t>
      </w:r>
      <w:r w:rsidR="00900376" w:rsidRPr="003F1D9F">
        <w:rPr>
          <w:i/>
          <w:lang w:val="en-GB"/>
        </w:rPr>
        <w:t>CONFIG_InAirMeasurementPeriodicity_NUMBER</w:t>
      </w:r>
      <w:r w:rsidR="00900376" w:rsidRPr="003F1D9F">
        <w:rPr>
          <w:lang w:val="en-GB"/>
        </w:rPr>
        <w:t xml:space="preserve"> configuration parameter).</w:t>
      </w:r>
    </w:p>
    <w:p w14:paraId="32BBC022" w14:textId="77777777" w:rsidR="00900376" w:rsidRPr="003F1D9F" w:rsidRDefault="00DC73FC" w:rsidP="00BF5639">
      <w:pPr>
        <w:rPr>
          <w:rFonts w:cs="Times New Roman"/>
          <w:szCs w:val="24"/>
          <w:lang w:val="en-GB"/>
        </w:rPr>
      </w:pPr>
      <w:r w:rsidRPr="003F1D9F">
        <w:rPr>
          <w:lang w:val="en-GB"/>
        </w:rPr>
        <w:t>When</w:t>
      </w:r>
      <w:r w:rsidR="00900376" w:rsidRPr="003F1D9F">
        <w:rPr>
          <w:lang w:val="en-GB"/>
        </w:rPr>
        <w:t xml:space="preserve"> this feature is not activated, no additional information is stored in the TRAJ file (i.e. no duplication of the </w:t>
      </w:r>
      <w:r w:rsidR="00900376" w:rsidRPr="003F1D9F">
        <w:rPr>
          <w:rFonts w:cs="Times New Roman"/>
          <w:szCs w:val="24"/>
          <w:lang w:val="en-GB"/>
        </w:rPr>
        <w:t>“Near-surface sampling: averaged, unpumped []” profile measurements).</w:t>
      </w:r>
    </w:p>
    <w:p w14:paraId="67C6A0BB" w14:textId="77777777" w:rsidR="00900376" w:rsidRPr="003F1D9F" w:rsidRDefault="00DC73FC" w:rsidP="00BF5639">
      <w:pPr>
        <w:rPr>
          <w:rFonts w:cs="Times New Roman"/>
          <w:szCs w:val="24"/>
          <w:lang w:val="en-GB"/>
        </w:rPr>
      </w:pPr>
      <w:r w:rsidRPr="003F1D9F">
        <w:rPr>
          <w:rFonts w:cs="Times New Roman"/>
          <w:szCs w:val="24"/>
          <w:lang w:val="en-GB"/>
        </w:rPr>
        <w:t>When</w:t>
      </w:r>
      <w:r w:rsidR="00900376" w:rsidRPr="003F1D9F">
        <w:rPr>
          <w:rFonts w:cs="Times New Roman"/>
          <w:szCs w:val="24"/>
          <w:lang w:val="en-GB"/>
        </w:rPr>
        <w:t xml:space="preserve"> </w:t>
      </w:r>
      <w:r w:rsidR="005127EA" w:rsidRPr="003F1D9F">
        <w:rPr>
          <w:rFonts w:cs="Times New Roman"/>
          <w:szCs w:val="24"/>
          <w:lang w:val="en-GB"/>
        </w:rPr>
        <w:t>this feature is activated</w:t>
      </w:r>
      <w:r w:rsidR="00CF334C">
        <w:rPr>
          <w:rFonts w:cs="Times New Roman"/>
          <w:szCs w:val="24"/>
          <w:lang w:val="en-GB"/>
        </w:rPr>
        <w:t>, additional information is stored in the TRAJ file</w:t>
      </w:r>
      <w:r w:rsidR="005127EA" w:rsidRPr="003F1D9F">
        <w:rPr>
          <w:rFonts w:cs="Times New Roman"/>
          <w:szCs w:val="24"/>
          <w:lang w:val="en-GB"/>
        </w:rPr>
        <w:t>:</w:t>
      </w:r>
    </w:p>
    <w:p w14:paraId="4A11119B" w14:textId="77777777" w:rsidR="005127EA" w:rsidRPr="003F1D9F" w:rsidRDefault="00E84615" w:rsidP="002F2440">
      <w:pPr>
        <w:pStyle w:val="Paragraphedeliste"/>
        <w:numPr>
          <w:ilvl w:val="0"/>
          <w:numId w:val="4"/>
        </w:numPr>
        <w:rPr>
          <w:rFonts w:cs="Times New Roman"/>
          <w:szCs w:val="24"/>
          <w:lang w:val="en-GB"/>
        </w:rPr>
      </w:pPr>
      <w:r w:rsidRPr="003F1D9F">
        <w:rPr>
          <w:rFonts w:cs="Times New Roman"/>
          <w:szCs w:val="24"/>
          <w:lang w:val="en-GB"/>
        </w:rPr>
        <w:t>Concerning</w:t>
      </w:r>
      <w:r w:rsidR="005127EA" w:rsidRPr="003F1D9F">
        <w:rPr>
          <w:rFonts w:cs="Times New Roman"/>
          <w:szCs w:val="24"/>
          <w:lang w:val="en-GB"/>
        </w:rPr>
        <w:t xml:space="preserve"> “Near surface” data set:</w:t>
      </w:r>
    </w:p>
    <w:p w14:paraId="0BDD41D3" w14:textId="77777777" w:rsidR="00CF334C" w:rsidRDefault="00CF334C" w:rsidP="002F2440">
      <w:pPr>
        <w:pStyle w:val="Paragraphedeliste"/>
        <w:numPr>
          <w:ilvl w:val="1"/>
          <w:numId w:val="4"/>
        </w:numPr>
        <w:rPr>
          <w:rFonts w:cs="Times New Roman"/>
          <w:szCs w:val="24"/>
          <w:lang w:val="en-GB"/>
        </w:rPr>
      </w:pPr>
      <w:r w:rsidRPr="003F1D9F">
        <w:rPr>
          <w:rFonts w:cs="Times New Roman"/>
          <w:szCs w:val="24"/>
          <w:lang w:val="en-GB"/>
        </w:rPr>
        <w:t>PPOX_DOXY parameter is computed and added to the data</w:t>
      </w:r>
      <w:r>
        <w:rPr>
          <w:rFonts w:cs="Times New Roman"/>
          <w:szCs w:val="24"/>
          <w:lang w:val="en-GB"/>
        </w:rPr>
        <w:t xml:space="preserve"> (with oxygen intermediated parameters)</w:t>
      </w:r>
      <w:r w:rsidRPr="003F1D9F">
        <w:rPr>
          <w:rFonts w:cs="Times New Roman"/>
          <w:szCs w:val="24"/>
          <w:lang w:val="en-GB"/>
        </w:rPr>
        <w:t>;</w:t>
      </w:r>
    </w:p>
    <w:p w14:paraId="0466032C" w14:textId="158B4BB9" w:rsidR="005127EA" w:rsidRPr="003F1D9F" w:rsidRDefault="005127EA" w:rsidP="002F2440">
      <w:pPr>
        <w:pStyle w:val="Paragraphedeliste"/>
        <w:numPr>
          <w:ilvl w:val="1"/>
          <w:numId w:val="4"/>
        </w:numPr>
        <w:spacing w:line="240" w:lineRule="auto"/>
        <w:rPr>
          <w:rFonts w:cs="Times New Roman"/>
          <w:szCs w:val="24"/>
          <w:lang w:val="en-GB"/>
        </w:rPr>
      </w:pPr>
      <w:r w:rsidRPr="003F1D9F">
        <w:rPr>
          <w:rFonts w:cs="Times New Roman"/>
          <w:szCs w:val="24"/>
          <w:lang w:val="en-GB"/>
        </w:rPr>
        <w:t>As these measurements are sampled after Ascent End Time (10 dbar)  (associated MC=600) and before Transmission Start Time (associated MC=700), the reference MC used is MC=700 and they are stored in the TRAJ file with the MC=700</w:t>
      </w:r>
      <w:r w:rsidR="00A007FF">
        <w:rPr>
          <w:rFonts w:cs="Times New Roman"/>
          <w:szCs w:val="24"/>
          <w:lang w:val="en-GB"/>
        </w:rPr>
        <w:t>+1</w:t>
      </w:r>
      <w:r w:rsidRPr="003F1D9F">
        <w:rPr>
          <w:rFonts w:cs="Times New Roman"/>
          <w:szCs w:val="24"/>
          <w:lang w:val="en-GB"/>
        </w:rPr>
        <w:t>0=</w:t>
      </w:r>
      <w:r w:rsidR="00AF03C5">
        <w:rPr>
          <w:rFonts w:cs="Times New Roman"/>
          <w:szCs w:val="24"/>
          <w:lang w:val="en-GB"/>
        </w:rPr>
        <w:t>710</w:t>
      </w:r>
      <w:r w:rsidRPr="003F1D9F">
        <w:rPr>
          <w:rFonts w:cs="Times New Roman"/>
          <w:szCs w:val="24"/>
          <w:lang w:val="en-GB"/>
        </w:rPr>
        <w:t>.</w:t>
      </w:r>
    </w:p>
    <w:p w14:paraId="58945B0B" w14:textId="77777777" w:rsidR="005127EA" w:rsidRPr="003F1D9F" w:rsidRDefault="00E84615" w:rsidP="002F2440">
      <w:pPr>
        <w:pStyle w:val="Paragraphedeliste"/>
        <w:numPr>
          <w:ilvl w:val="0"/>
          <w:numId w:val="4"/>
        </w:numPr>
        <w:rPr>
          <w:rFonts w:cs="Times New Roman"/>
          <w:szCs w:val="24"/>
          <w:lang w:val="en-GB"/>
        </w:rPr>
      </w:pPr>
      <w:r w:rsidRPr="003F1D9F">
        <w:rPr>
          <w:rFonts w:cs="Times New Roman"/>
          <w:szCs w:val="24"/>
          <w:lang w:val="en-GB"/>
        </w:rPr>
        <w:t>Concerning</w:t>
      </w:r>
      <w:r w:rsidR="005127EA" w:rsidRPr="003F1D9F">
        <w:rPr>
          <w:rFonts w:cs="Times New Roman"/>
          <w:szCs w:val="24"/>
          <w:lang w:val="en-GB"/>
        </w:rPr>
        <w:t xml:space="preserve"> “In air” data set:</w:t>
      </w:r>
    </w:p>
    <w:p w14:paraId="4E758757" w14:textId="77777777" w:rsidR="00CF334C" w:rsidRDefault="00CF334C" w:rsidP="00CF334C">
      <w:pPr>
        <w:pStyle w:val="Paragraphedeliste"/>
        <w:numPr>
          <w:ilvl w:val="1"/>
          <w:numId w:val="4"/>
        </w:numPr>
        <w:rPr>
          <w:rFonts w:cs="Times New Roman"/>
          <w:szCs w:val="24"/>
          <w:lang w:val="en-GB"/>
        </w:rPr>
      </w:pPr>
      <w:r w:rsidRPr="003F1D9F">
        <w:rPr>
          <w:rFonts w:cs="Times New Roman"/>
          <w:szCs w:val="24"/>
          <w:lang w:val="en-GB"/>
        </w:rPr>
        <w:t>PPOX_DOXY parameter is computed and added to the data</w:t>
      </w:r>
      <w:r>
        <w:rPr>
          <w:rFonts w:cs="Times New Roman"/>
          <w:szCs w:val="24"/>
          <w:lang w:val="en-GB"/>
        </w:rPr>
        <w:t xml:space="preserve"> (with oxygen intermediated parameters)</w:t>
      </w:r>
      <w:r w:rsidRPr="003F1D9F">
        <w:rPr>
          <w:rFonts w:cs="Times New Roman"/>
          <w:szCs w:val="24"/>
          <w:lang w:val="en-GB"/>
        </w:rPr>
        <w:t>;</w:t>
      </w:r>
    </w:p>
    <w:p w14:paraId="2EA2E181" w14:textId="3B61E0B1" w:rsidR="005127EA" w:rsidRPr="003F1D9F" w:rsidRDefault="005127EA" w:rsidP="002F2440">
      <w:pPr>
        <w:pStyle w:val="Paragraphedeliste"/>
        <w:numPr>
          <w:ilvl w:val="1"/>
          <w:numId w:val="4"/>
        </w:numPr>
        <w:spacing w:line="240" w:lineRule="auto"/>
        <w:rPr>
          <w:rFonts w:cs="Times New Roman"/>
          <w:szCs w:val="24"/>
          <w:lang w:val="en-GB"/>
        </w:rPr>
      </w:pPr>
      <w:r w:rsidRPr="003F1D9F">
        <w:rPr>
          <w:rFonts w:cs="Times New Roman"/>
          <w:szCs w:val="24"/>
          <w:lang w:val="en-GB"/>
        </w:rPr>
        <w:t>As these measurements are sampled after Ascent End Time (10 dbar)  (associated MC=600) and before Transmission Start Time (associated MC=700), the reference MC used is MC=700 and they are stored in the TRAJ file with the MC=700</w:t>
      </w:r>
      <w:r w:rsidR="00A007FF">
        <w:rPr>
          <w:rFonts w:cs="Times New Roman"/>
          <w:szCs w:val="24"/>
          <w:lang w:val="en-GB"/>
        </w:rPr>
        <w:t>+11</w:t>
      </w:r>
      <w:r w:rsidRPr="003F1D9F">
        <w:rPr>
          <w:rFonts w:cs="Times New Roman"/>
          <w:szCs w:val="24"/>
          <w:lang w:val="en-GB"/>
        </w:rPr>
        <w:t>=</w:t>
      </w:r>
      <w:r w:rsidR="00F3467C">
        <w:rPr>
          <w:rFonts w:cs="Times New Roman"/>
          <w:szCs w:val="24"/>
          <w:lang w:val="en-GB"/>
        </w:rPr>
        <w:t>711</w:t>
      </w:r>
      <w:r w:rsidR="00A007FF">
        <w:rPr>
          <w:rFonts w:cs="Times New Roman"/>
          <w:szCs w:val="24"/>
          <w:lang w:val="en-GB"/>
        </w:rPr>
        <w:t>.</w:t>
      </w:r>
    </w:p>
    <w:p w14:paraId="39B1E483" w14:textId="77777777" w:rsidR="006A5AC8" w:rsidRPr="003F1D9F" w:rsidRDefault="006A5AC8">
      <w:pPr>
        <w:rPr>
          <w:rFonts w:ascii="Arial" w:eastAsia="Times New Roman" w:hAnsi="Arial" w:cs="Times New Roman"/>
          <w:b/>
          <w:i/>
          <w:szCs w:val="20"/>
          <w:lang w:val="en-GB" w:eastAsia="fr-FR"/>
        </w:rPr>
      </w:pPr>
      <w:r w:rsidRPr="003F1D9F">
        <w:rPr>
          <w:lang w:val="en-GB"/>
        </w:rPr>
        <w:br w:type="page"/>
      </w:r>
    </w:p>
    <w:p w14:paraId="7898367A" w14:textId="77777777" w:rsidR="005127EA" w:rsidRPr="003F1D9F" w:rsidRDefault="005127EA" w:rsidP="005127EA">
      <w:pPr>
        <w:pStyle w:val="Titre3"/>
        <w:rPr>
          <w:lang w:val="en-GB"/>
        </w:rPr>
      </w:pPr>
      <w:bookmarkStart w:id="124" w:name="_Toc525206644"/>
      <w:r w:rsidRPr="003F1D9F">
        <w:rPr>
          <w:lang w:val="en-GB"/>
        </w:rPr>
        <w:lastRenderedPageBreak/>
        <w:t>For NKE BGC floats</w:t>
      </w:r>
      <w:bookmarkEnd w:id="124"/>
    </w:p>
    <w:p w14:paraId="026ECBB4" w14:textId="77777777" w:rsidR="005127EA" w:rsidRPr="003F1D9F" w:rsidRDefault="005127EA" w:rsidP="00BF5639">
      <w:pPr>
        <w:rPr>
          <w:lang w:val="en-GB"/>
        </w:rPr>
      </w:pPr>
      <w:r w:rsidRPr="003F1D9F">
        <w:rPr>
          <w:lang w:val="en-GB"/>
        </w:rPr>
        <w:t xml:space="preserve">Only Provor CTS5 </w:t>
      </w:r>
      <w:r w:rsidR="00ED67C5" w:rsidRPr="003F1D9F">
        <w:rPr>
          <w:lang w:val="en-GB"/>
        </w:rPr>
        <w:t>floats provide “In air” measurements.</w:t>
      </w:r>
    </w:p>
    <w:p w14:paraId="6F8962B9" w14:textId="77777777" w:rsidR="00ED67C5" w:rsidRPr="003F1D9F" w:rsidRDefault="00ED67C5" w:rsidP="00BF5639">
      <w:pPr>
        <w:rPr>
          <w:lang w:val="en-GB"/>
        </w:rPr>
      </w:pPr>
      <w:r w:rsidRPr="003F1D9F">
        <w:rPr>
          <w:lang w:val="en-GB"/>
        </w:rPr>
        <w:t xml:space="preserve">For these </w:t>
      </w:r>
      <w:r w:rsidR="000A40BD" w:rsidRPr="003F1D9F">
        <w:rPr>
          <w:lang w:val="en-GB"/>
        </w:rPr>
        <w:t>data</w:t>
      </w:r>
      <w:r w:rsidR="00580A92">
        <w:rPr>
          <w:rFonts w:cs="Times New Roman"/>
          <w:szCs w:val="24"/>
          <w:lang w:val="en-GB"/>
        </w:rPr>
        <w:t>, additional information is stored in the TRAJ file</w:t>
      </w:r>
      <w:r w:rsidRPr="003F1D9F">
        <w:rPr>
          <w:lang w:val="en-GB"/>
        </w:rPr>
        <w:t>:</w:t>
      </w:r>
    </w:p>
    <w:p w14:paraId="2070C499" w14:textId="77777777" w:rsidR="00ED67C5" w:rsidRPr="003F1D9F" w:rsidRDefault="00ED67C5" w:rsidP="002F2440">
      <w:pPr>
        <w:pStyle w:val="Paragraphedeliste"/>
        <w:numPr>
          <w:ilvl w:val="0"/>
          <w:numId w:val="3"/>
        </w:numPr>
        <w:spacing w:line="240" w:lineRule="auto"/>
        <w:rPr>
          <w:rFonts w:cs="Times New Roman"/>
          <w:szCs w:val="24"/>
          <w:lang w:val="en-GB"/>
        </w:rPr>
      </w:pPr>
      <w:r w:rsidRPr="003F1D9F">
        <w:rPr>
          <w:rFonts w:cs="Times New Roman"/>
          <w:szCs w:val="24"/>
          <w:lang w:val="en-GB"/>
        </w:rPr>
        <w:t xml:space="preserve">PPOX_DOXY </w:t>
      </w:r>
      <w:r w:rsidR="003F1D9F" w:rsidRPr="003F1D9F">
        <w:rPr>
          <w:rFonts w:cs="Times New Roman"/>
          <w:szCs w:val="24"/>
          <w:lang w:val="en-GB"/>
        </w:rPr>
        <w:t xml:space="preserve">parameter </w:t>
      </w:r>
      <w:r w:rsidRPr="003F1D9F">
        <w:rPr>
          <w:rFonts w:cs="Times New Roman"/>
          <w:szCs w:val="24"/>
          <w:lang w:val="en-GB"/>
        </w:rPr>
        <w:t xml:space="preserve">is </w:t>
      </w:r>
      <w:r w:rsidR="003F1D9F" w:rsidRPr="003F1D9F">
        <w:rPr>
          <w:rFonts w:cs="Times New Roman"/>
          <w:szCs w:val="24"/>
          <w:lang w:val="en-GB"/>
        </w:rPr>
        <w:t xml:space="preserve">computed and </w:t>
      </w:r>
      <w:r w:rsidRPr="003F1D9F">
        <w:rPr>
          <w:rFonts w:cs="Times New Roman"/>
          <w:szCs w:val="24"/>
          <w:lang w:val="en-GB"/>
        </w:rPr>
        <w:t>added to these measurements</w:t>
      </w:r>
      <w:r w:rsidR="00580A92">
        <w:rPr>
          <w:rFonts w:cs="Times New Roman"/>
          <w:szCs w:val="24"/>
          <w:lang w:val="en-GB"/>
        </w:rPr>
        <w:t xml:space="preserve"> (with oxygen intermediated parameters)</w:t>
      </w:r>
      <w:r w:rsidRPr="003F1D9F">
        <w:rPr>
          <w:rFonts w:cs="Times New Roman"/>
          <w:szCs w:val="24"/>
          <w:lang w:val="en-GB"/>
        </w:rPr>
        <w:t>;</w:t>
      </w:r>
    </w:p>
    <w:p w14:paraId="2132E65E" w14:textId="5F029E3E" w:rsidR="00ED67C5" w:rsidRDefault="00ED67C5" w:rsidP="002F2440">
      <w:pPr>
        <w:pStyle w:val="Paragraphedeliste"/>
        <w:numPr>
          <w:ilvl w:val="0"/>
          <w:numId w:val="3"/>
        </w:numPr>
        <w:spacing w:line="240" w:lineRule="auto"/>
        <w:rPr>
          <w:ins w:id="125" w:author="RANNOU Jean-Philippe" w:date="2018-09-20T09:44:00Z"/>
          <w:rFonts w:cs="Times New Roman"/>
          <w:szCs w:val="24"/>
          <w:lang w:val="en-GB"/>
        </w:rPr>
      </w:pPr>
      <w:r w:rsidRPr="003F1D9F">
        <w:rPr>
          <w:rFonts w:cs="Times New Roman"/>
          <w:szCs w:val="24"/>
          <w:lang w:val="en-GB"/>
        </w:rPr>
        <w:t>As these measurements are sampled after Ascent End Time (10 dbar)  (associated MC=600) and before Transmission Start Time (associated MC=700), the reference MC used is MC=700 and they are stored in the TRAJ file with the MC=700</w:t>
      </w:r>
      <w:r w:rsidR="00A007FF">
        <w:rPr>
          <w:rFonts w:cs="Times New Roman"/>
          <w:szCs w:val="24"/>
          <w:lang w:val="en-GB"/>
        </w:rPr>
        <w:t>+11=711</w:t>
      </w:r>
      <w:r w:rsidRPr="003F1D9F">
        <w:rPr>
          <w:rFonts w:cs="Times New Roman"/>
          <w:szCs w:val="24"/>
          <w:lang w:val="en-GB"/>
        </w:rPr>
        <w:t>.</w:t>
      </w:r>
    </w:p>
    <w:p w14:paraId="3CA99269" w14:textId="343BBB71" w:rsidR="00B216E6" w:rsidRPr="007B20FD" w:rsidRDefault="00B216E6" w:rsidP="00B216E6">
      <w:pPr>
        <w:spacing w:line="240" w:lineRule="auto"/>
        <w:rPr>
          <w:rFonts w:cs="Times New Roman"/>
          <w:szCs w:val="24"/>
          <w:lang w:val="en-GB"/>
        </w:rPr>
        <w:pPrChange w:id="126" w:author="RANNOU Jean-Philippe" w:date="2018-09-20T09:44:00Z">
          <w:pPr>
            <w:pStyle w:val="Paragraphedeliste"/>
            <w:numPr>
              <w:numId w:val="3"/>
            </w:numPr>
            <w:spacing w:line="240" w:lineRule="auto"/>
            <w:ind w:hanging="360"/>
          </w:pPr>
        </w:pPrChange>
      </w:pPr>
      <w:ins w:id="127" w:author="RANNOU Jean-Philippe" w:date="2018-09-20T09:44:00Z">
        <w:r>
          <w:rPr>
            <w:rFonts w:cs="Times New Roman"/>
            <w:szCs w:val="24"/>
            <w:lang w:val="en-GB"/>
          </w:rPr>
          <w:t xml:space="preserve">Provor CTS5 floats also provide temperature measurements sampled during the transmission phase. </w:t>
        </w:r>
      </w:ins>
      <w:ins w:id="128" w:author="RANNOU Jean-Philippe" w:date="2018-09-20T09:45:00Z">
        <w:r>
          <w:rPr>
            <w:rFonts w:cs="Times New Roman"/>
            <w:szCs w:val="24"/>
            <w:lang w:val="en-GB"/>
          </w:rPr>
          <w:t>They are stored in the TRAJ file with the MC=800-1=799.</w:t>
        </w:r>
      </w:ins>
    </w:p>
    <w:p w14:paraId="38BC743F" w14:textId="77777777" w:rsidR="00BF5639" w:rsidRPr="003F1D9F" w:rsidRDefault="00BF5639" w:rsidP="001D37EB">
      <w:pPr>
        <w:pStyle w:val="Titre2"/>
        <w:rPr>
          <w:lang w:val="en-GB"/>
        </w:rPr>
      </w:pPr>
      <w:bookmarkStart w:id="129" w:name="_Toc525206645"/>
      <w:r w:rsidRPr="003F1D9F">
        <w:rPr>
          <w:lang w:val="en-GB"/>
        </w:rPr>
        <w:t>For Apex floats</w:t>
      </w:r>
      <w:bookmarkEnd w:id="129"/>
    </w:p>
    <w:p w14:paraId="30C47565" w14:textId="77777777" w:rsidR="00BF5639" w:rsidRPr="003F1D9F" w:rsidRDefault="001D37EB" w:rsidP="001D2314">
      <w:pPr>
        <w:pStyle w:val="Titre3"/>
        <w:rPr>
          <w:lang w:val="en-GB"/>
        </w:rPr>
      </w:pPr>
      <w:bookmarkStart w:id="130" w:name="_Toc525206646"/>
      <w:r w:rsidRPr="003F1D9F">
        <w:rPr>
          <w:lang w:val="en-GB"/>
        </w:rPr>
        <w:t>For Apex Argos floats</w:t>
      </w:r>
      <w:bookmarkEnd w:id="130"/>
    </w:p>
    <w:p w14:paraId="7BD87BBB" w14:textId="77777777" w:rsidR="001D37EB" w:rsidRPr="003F1D9F" w:rsidRDefault="001D37EB" w:rsidP="00574EEB">
      <w:pPr>
        <w:spacing w:line="240" w:lineRule="auto"/>
        <w:rPr>
          <w:rFonts w:cs="Times New Roman"/>
          <w:szCs w:val="24"/>
          <w:lang w:val="en-GB"/>
        </w:rPr>
      </w:pPr>
      <w:r w:rsidRPr="003F1D9F">
        <w:rPr>
          <w:rFonts w:cs="Times New Roman"/>
          <w:szCs w:val="24"/>
          <w:lang w:val="en-GB"/>
        </w:rPr>
        <w:t>Some Apex Argos float versions (</w:t>
      </w:r>
      <w:r w:rsidR="0099597B" w:rsidRPr="003F1D9F">
        <w:rPr>
          <w:rFonts w:cs="Times New Roman"/>
          <w:szCs w:val="24"/>
          <w:lang w:val="en-GB"/>
        </w:rPr>
        <w:t xml:space="preserve">APF9 </w:t>
      </w:r>
      <w:r w:rsidR="003F1D9F" w:rsidRPr="003F1D9F">
        <w:rPr>
          <w:rFonts w:cs="Times New Roman"/>
          <w:szCs w:val="24"/>
          <w:lang w:val="en-GB"/>
        </w:rPr>
        <w:t xml:space="preserve">floats with Coriolis </w:t>
      </w:r>
      <w:r w:rsidR="0099597B" w:rsidRPr="003F1D9F">
        <w:rPr>
          <w:rFonts w:cs="Times New Roman"/>
          <w:szCs w:val="24"/>
          <w:lang w:val="en-GB"/>
        </w:rPr>
        <w:t xml:space="preserve">versions </w:t>
      </w:r>
      <w:del w:id="131" w:author="RANNOU Jean-Philippe" w:date="2018-09-20T09:52:00Z">
        <w:r w:rsidR="0099597B" w:rsidRPr="003F1D9F" w:rsidDel="005840BE">
          <w:rPr>
            <w:rFonts w:cs="Times New Roman"/>
            <w:szCs w:val="24"/>
            <w:lang w:val="en-GB"/>
          </w:rPr>
          <w:delText xml:space="preserve">071412, </w:delText>
        </w:r>
      </w:del>
      <w:r w:rsidR="0099597B" w:rsidRPr="003F1D9F">
        <w:rPr>
          <w:rFonts w:cs="Times New Roman"/>
          <w:szCs w:val="24"/>
          <w:lang w:val="en-GB"/>
        </w:rPr>
        <w:t>093008, 021208, 032213, 082807, 020110 and 090810</w:t>
      </w:r>
      <w:r w:rsidRPr="003F1D9F">
        <w:rPr>
          <w:rFonts w:cs="Times New Roman"/>
          <w:szCs w:val="24"/>
          <w:lang w:val="en-GB"/>
        </w:rPr>
        <w:t>) provide surface measurements</w:t>
      </w:r>
      <w:r w:rsidR="001D2314" w:rsidRPr="003F1D9F">
        <w:rPr>
          <w:rFonts w:cs="Times New Roman"/>
          <w:szCs w:val="24"/>
          <w:lang w:val="en-GB"/>
        </w:rPr>
        <w:t xml:space="preserve"> sampled by DO, FLNTU or FLBB sensors</w:t>
      </w:r>
      <w:r w:rsidRPr="003F1D9F">
        <w:rPr>
          <w:rFonts w:cs="Times New Roman"/>
          <w:szCs w:val="24"/>
          <w:lang w:val="en-GB"/>
        </w:rPr>
        <w:t>.</w:t>
      </w:r>
    </w:p>
    <w:p w14:paraId="3B0F9F2F" w14:textId="77777777" w:rsidR="001D2314" w:rsidRPr="003F1D9F" w:rsidRDefault="001D2314" w:rsidP="00574EEB">
      <w:pPr>
        <w:spacing w:line="240" w:lineRule="auto"/>
        <w:rPr>
          <w:rFonts w:cs="Times New Roman"/>
          <w:szCs w:val="24"/>
          <w:lang w:val="en-GB"/>
        </w:rPr>
      </w:pPr>
      <w:r w:rsidRPr="003F1D9F">
        <w:rPr>
          <w:rFonts w:cs="Times New Roman"/>
          <w:szCs w:val="24"/>
          <w:lang w:val="en-GB"/>
        </w:rPr>
        <w:t xml:space="preserve">In some of </w:t>
      </w:r>
      <w:r w:rsidR="003F1D9F" w:rsidRPr="003F1D9F">
        <w:rPr>
          <w:rFonts w:cs="Times New Roman"/>
          <w:szCs w:val="24"/>
          <w:lang w:val="en-GB"/>
        </w:rPr>
        <w:t>the concerned</w:t>
      </w:r>
      <w:r w:rsidRPr="003F1D9F">
        <w:rPr>
          <w:rFonts w:cs="Times New Roman"/>
          <w:szCs w:val="24"/>
          <w:lang w:val="en-GB"/>
        </w:rPr>
        <w:t xml:space="preserve"> float manuals we can read that "A new optode/FLNTU surface measurement is made each time a new message block is transmitted." (extract </w:t>
      </w:r>
      <w:r w:rsidR="003F1D9F" w:rsidRPr="003F1D9F">
        <w:rPr>
          <w:rFonts w:cs="Times New Roman"/>
          <w:szCs w:val="24"/>
          <w:lang w:val="en-GB"/>
        </w:rPr>
        <w:t xml:space="preserve">from float version  </w:t>
      </w:r>
      <w:r w:rsidRPr="003F1D9F">
        <w:rPr>
          <w:rFonts w:cs="Times New Roman"/>
          <w:szCs w:val="24"/>
          <w:lang w:val="en-GB"/>
        </w:rPr>
        <w:t>082807 manual).</w:t>
      </w:r>
      <w:r w:rsidR="000675CE" w:rsidRPr="003F1D9F">
        <w:rPr>
          <w:rFonts w:cs="Times New Roman"/>
          <w:szCs w:val="24"/>
          <w:lang w:val="en-GB"/>
        </w:rPr>
        <w:t xml:space="preserve"> </w:t>
      </w:r>
      <w:r w:rsidRPr="003F1D9F">
        <w:rPr>
          <w:rFonts w:cs="Times New Roman"/>
          <w:szCs w:val="24"/>
          <w:lang w:val="en-GB"/>
        </w:rPr>
        <w:t>Thus in that case the reference MC to use is Transmission End Time (MC=800).</w:t>
      </w:r>
    </w:p>
    <w:p w14:paraId="615A976D" w14:textId="77777777" w:rsidR="001D37EB" w:rsidRPr="003F1D9F" w:rsidRDefault="001D2314" w:rsidP="00574EEB">
      <w:pPr>
        <w:spacing w:line="240" w:lineRule="auto"/>
        <w:rPr>
          <w:rFonts w:cs="Times New Roman"/>
          <w:szCs w:val="24"/>
          <w:lang w:val="en-GB"/>
        </w:rPr>
      </w:pPr>
      <w:r w:rsidRPr="003F1D9F">
        <w:rPr>
          <w:rFonts w:cs="Times New Roman"/>
          <w:szCs w:val="24"/>
          <w:lang w:val="en-GB"/>
        </w:rPr>
        <w:t>For these floats</w:t>
      </w:r>
      <w:r w:rsidR="00580A92">
        <w:rPr>
          <w:rFonts w:cs="Times New Roman"/>
          <w:szCs w:val="24"/>
          <w:lang w:val="en-GB"/>
        </w:rPr>
        <w:t>, additional information is stored in the TRAJ file</w:t>
      </w:r>
      <w:r w:rsidRPr="003F1D9F">
        <w:rPr>
          <w:rFonts w:cs="Times New Roman"/>
          <w:szCs w:val="24"/>
          <w:lang w:val="en-GB"/>
        </w:rPr>
        <w:t>:</w:t>
      </w:r>
    </w:p>
    <w:p w14:paraId="490D25A7" w14:textId="77777777" w:rsidR="001D2314" w:rsidRPr="003F1D9F" w:rsidRDefault="001D2314" w:rsidP="002F2440">
      <w:pPr>
        <w:pStyle w:val="Paragraphedeliste"/>
        <w:numPr>
          <w:ilvl w:val="0"/>
          <w:numId w:val="3"/>
        </w:numPr>
        <w:spacing w:line="240" w:lineRule="auto"/>
        <w:rPr>
          <w:rFonts w:cs="Times New Roman"/>
          <w:szCs w:val="24"/>
          <w:lang w:val="en-GB"/>
        </w:rPr>
      </w:pPr>
      <w:r w:rsidRPr="003F1D9F">
        <w:rPr>
          <w:rFonts w:cs="Times New Roman"/>
          <w:szCs w:val="24"/>
          <w:lang w:val="en-GB"/>
        </w:rPr>
        <w:t xml:space="preserve">PPOX_DOXY </w:t>
      </w:r>
      <w:r w:rsidR="003F1D9F" w:rsidRPr="003F1D9F">
        <w:rPr>
          <w:rFonts w:cs="Times New Roman"/>
          <w:szCs w:val="24"/>
          <w:lang w:val="en-GB"/>
        </w:rPr>
        <w:t xml:space="preserve">parameter </w:t>
      </w:r>
      <w:r w:rsidRPr="003F1D9F">
        <w:rPr>
          <w:rFonts w:cs="Times New Roman"/>
          <w:szCs w:val="24"/>
          <w:lang w:val="en-GB"/>
        </w:rPr>
        <w:t xml:space="preserve">is </w:t>
      </w:r>
      <w:r w:rsidR="003F1D9F" w:rsidRPr="003F1D9F">
        <w:rPr>
          <w:rFonts w:cs="Times New Roman"/>
          <w:szCs w:val="24"/>
          <w:lang w:val="en-GB"/>
        </w:rPr>
        <w:t xml:space="preserve">computed and </w:t>
      </w:r>
      <w:r w:rsidRPr="003F1D9F">
        <w:rPr>
          <w:rFonts w:cs="Times New Roman"/>
          <w:szCs w:val="24"/>
          <w:lang w:val="en-GB"/>
        </w:rPr>
        <w:t>added to these measurements</w:t>
      </w:r>
      <w:r w:rsidR="00580A92">
        <w:rPr>
          <w:rFonts w:cs="Times New Roman"/>
          <w:szCs w:val="24"/>
          <w:lang w:val="en-GB"/>
        </w:rPr>
        <w:t xml:space="preserve"> (with oxygen intermediated parameters)</w:t>
      </w:r>
      <w:r w:rsidRPr="003F1D9F">
        <w:rPr>
          <w:rFonts w:cs="Times New Roman"/>
          <w:szCs w:val="24"/>
          <w:lang w:val="en-GB"/>
        </w:rPr>
        <w:t>;</w:t>
      </w:r>
    </w:p>
    <w:p w14:paraId="186A66A4" w14:textId="77777777" w:rsidR="001D2314" w:rsidRPr="003F1D9F" w:rsidRDefault="001D2314" w:rsidP="002F2440">
      <w:pPr>
        <w:pStyle w:val="Paragraphedeliste"/>
        <w:numPr>
          <w:ilvl w:val="0"/>
          <w:numId w:val="3"/>
        </w:numPr>
        <w:spacing w:line="240" w:lineRule="auto"/>
        <w:rPr>
          <w:rFonts w:cs="Times New Roman"/>
          <w:szCs w:val="24"/>
          <w:lang w:val="en-GB"/>
        </w:rPr>
      </w:pPr>
      <w:r w:rsidRPr="003F1D9F">
        <w:rPr>
          <w:rFonts w:cs="Times New Roman"/>
          <w:szCs w:val="24"/>
          <w:lang w:val="en-GB"/>
        </w:rPr>
        <w:t>The reference MC used is MC=800 and they are stored in the TRAJ file with the MC=800-1=799.</w:t>
      </w:r>
    </w:p>
    <w:p w14:paraId="44F0556E" w14:textId="77777777" w:rsidR="001D37EB" w:rsidRDefault="001D37EB" w:rsidP="000A40BD">
      <w:pPr>
        <w:pStyle w:val="Titre3"/>
        <w:rPr>
          <w:ins w:id="132" w:author="RANNOU Jean-Philippe" w:date="2018-09-20T11:22:00Z"/>
          <w:lang w:val="en-GB"/>
        </w:rPr>
      </w:pPr>
      <w:bookmarkStart w:id="133" w:name="_Toc525206647"/>
      <w:r w:rsidRPr="003F1D9F">
        <w:rPr>
          <w:lang w:val="en-GB"/>
        </w:rPr>
        <w:t>For Apex Iridium floats</w:t>
      </w:r>
      <w:bookmarkEnd w:id="133"/>
    </w:p>
    <w:p w14:paraId="33C749D1" w14:textId="4565BE5C" w:rsidR="003876FE" w:rsidRPr="007B20FD" w:rsidRDefault="003876FE" w:rsidP="003876FE">
      <w:pPr>
        <w:pStyle w:val="Titre4"/>
        <w:rPr>
          <w:lang w:val="en-GB"/>
        </w:rPr>
        <w:pPrChange w:id="134" w:author="RANNOU Jean-Philippe" w:date="2018-09-20T11:22:00Z">
          <w:pPr>
            <w:pStyle w:val="Titre3"/>
          </w:pPr>
        </w:pPrChange>
      </w:pPr>
      <w:ins w:id="135" w:author="RANNOU Jean-Philippe" w:date="2018-09-20T11:23:00Z">
        <w:r>
          <w:rPr>
            <w:lang w:val="en-GB"/>
          </w:rPr>
          <w:t>Apex APF9 floats</w:t>
        </w:r>
      </w:ins>
    </w:p>
    <w:p w14:paraId="530A2B1C" w14:textId="77777777" w:rsidR="000675CE" w:rsidRPr="003F1D9F" w:rsidRDefault="000675CE" w:rsidP="000675CE">
      <w:pPr>
        <w:spacing w:line="240" w:lineRule="auto"/>
        <w:rPr>
          <w:rFonts w:cs="Times New Roman"/>
          <w:szCs w:val="24"/>
          <w:lang w:val="en-GB"/>
        </w:rPr>
      </w:pPr>
      <w:r w:rsidRPr="003F1D9F">
        <w:rPr>
          <w:rFonts w:cs="Times New Roman"/>
          <w:szCs w:val="24"/>
          <w:lang w:val="en-GB"/>
        </w:rPr>
        <w:t xml:space="preserve">Some Apex Iridium float versions (APF9 </w:t>
      </w:r>
      <w:r w:rsidR="003F1D9F" w:rsidRPr="003F1D9F">
        <w:rPr>
          <w:rFonts w:cs="Times New Roman"/>
          <w:szCs w:val="24"/>
          <w:lang w:val="en-GB"/>
        </w:rPr>
        <w:t xml:space="preserve">floats with Coriolis </w:t>
      </w:r>
      <w:r w:rsidRPr="003F1D9F">
        <w:rPr>
          <w:rFonts w:cs="Times New Roman"/>
          <w:szCs w:val="24"/>
          <w:lang w:val="en-GB"/>
        </w:rPr>
        <w:t>versions 030410, 030512, 092813, 073014 and 102815) provide surface measurements sampled by DO or FLBB sensors.</w:t>
      </w:r>
    </w:p>
    <w:p w14:paraId="4824BC52" w14:textId="77777777" w:rsidR="000675CE" w:rsidRPr="003F1D9F" w:rsidRDefault="000675CE" w:rsidP="000675CE">
      <w:pPr>
        <w:spacing w:line="240" w:lineRule="auto"/>
        <w:rPr>
          <w:rFonts w:cs="Times New Roman"/>
          <w:szCs w:val="24"/>
          <w:lang w:val="en-GB"/>
        </w:rPr>
      </w:pPr>
      <w:r w:rsidRPr="003F1D9F">
        <w:rPr>
          <w:rFonts w:cs="Times New Roman"/>
          <w:szCs w:val="24"/>
          <w:lang w:val="en-GB"/>
        </w:rPr>
        <w:t>In these float version manuals we can read that</w:t>
      </w:r>
      <w:r w:rsidR="00580A92">
        <w:rPr>
          <w:rFonts w:cs="Times New Roman"/>
          <w:szCs w:val="24"/>
          <w:lang w:val="en-GB"/>
        </w:rPr>
        <w:t xml:space="preserve"> </w:t>
      </w:r>
      <w:r w:rsidRPr="003F1D9F">
        <w:rPr>
          <w:rFonts w:cs="Times New Roman"/>
          <w:szCs w:val="24"/>
          <w:lang w:val="en-GB"/>
        </w:rPr>
        <w:t>"Usually, only one telemetry cycle is required to upload the data to the remote host computer. However, sometimes the iridium connection is broken or the quality of the connection is so poor that the float will abort the telemetry attempt, wait a few minutes, and then try again. Data blocks 4 and 5 will be repeated for each telemetry cycle of a given profile." (note that surface measurements are in Data block 4).</w:t>
      </w:r>
    </w:p>
    <w:p w14:paraId="445965E3" w14:textId="77777777" w:rsidR="000675CE" w:rsidRPr="003F1D9F" w:rsidRDefault="000675CE" w:rsidP="000675CE">
      <w:pPr>
        <w:spacing w:line="240" w:lineRule="auto"/>
        <w:rPr>
          <w:rFonts w:cs="Times New Roman"/>
          <w:szCs w:val="24"/>
          <w:lang w:val="en-GB"/>
        </w:rPr>
      </w:pPr>
      <w:r w:rsidRPr="003F1D9F">
        <w:rPr>
          <w:rFonts w:cs="Times New Roman"/>
          <w:szCs w:val="24"/>
          <w:lang w:val="en-GB"/>
        </w:rPr>
        <w:t>In the .log files we also see that surface measurement is done just before GPS location determination and could be repeated when something failed during the transmission phase.</w:t>
      </w:r>
    </w:p>
    <w:p w14:paraId="34A695F9" w14:textId="77777777" w:rsidR="000675CE" w:rsidRPr="003F1D9F" w:rsidRDefault="000675CE" w:rsidP="000675CE">
      <w:pPr>
        <w:spacing w:line="240" w:lineRule="auto"/>
        <w:rPr>
          <w:rFonts w:cs="Times New Roman"/>
          <w:szCs w:val="24"/>
          <w:lang w:val="en-GB"/>
        </w:rPr>
      </w:pPr>
      <w:r w:rsidRPr="003F1D9F">
        <w:rPr>
          <w:rFonts w:cs="Times New Roman"/>
          <w:szCs w:val="24"/>
          <w:lang w:val="en-GB"/>
        </w:rPr>
        <w:lastRenderedPageBreak/>
        <w:t>Thus in that case the reference MC to use is Transmission Start Time (MC=700).</w:t>
      </w:r>
    </w:p>
    <w:p w14:paraId="75D4497F" w14:textId="77777777" w:rsidR="000675CE" w:rsidRPr="003F1D9F" w:rsidRDefault="000675CE" w:rsidP="000675CE">
      <w:pPr>
        <w:spacing w:line="240" w:lineRule="auto"/>
        <w:rPr>
          <w:rFonts w:cs="Times New Roman"/>
          <w:szCs w:val="24"/>
          <w:lang w:val="en-GB"/>
        </w:rPr>
      </w:pPr>
      <w:r w:rsidRPr="003F1D9F">
        <w:rPr>
          <w:rFonts w:cs="Times New Roman"/>
          <w:szCs w:val="24"/>
          <w:lang w:val="en-GB"/>
        </w:rPr>
        <w:t>For these floats</w:t>
      </w:r>
      <w:r w:rsidR="00580A92">
        <w:rPr>
          <w:rFonts w:cs="Times New Roman"/>
          <w:szCs w:val="24"/>
          <w:lang w:val="en-GB"/>
        </w:rPr>
        <w:t>, additional information is stored in the TRAJ file</w:t>
      </w:r>
      <w:r w:rsidRPr="003F1D9F">
        <w:rPr>
          <w:rFonts w:cs="Times New Roman"/>
          <w:szCs w:val="24"/>
          <w:lang w:val="en-GB"/>
        </w:rPr>
        <w:t>:</w:t>
      </w:r>
    </w:p>
    <w:p w14:paraId="6834DA51" w14:textId="77777777" w:rsidR="000675CE" w:rsidRPr="003F1D9F" w:rsidRDefault="000675CE" w:rsidP="002F2440">
      <w:pPr>
        <w:pStyle w:val="Paragraphedeliste"/>
        <w:numPr>
          <w:ilvl w:val="0"/>
          <w:numId w:val="3"/>
        </w:numPr>
        <w:spacing w:line="240" w:lineRule="auto"/>
        <w:rPr>
          <w:rFonts w:cs="Times New Roman"/>
          <w:szCs w:val="24"/>
          <w:lang w:val="en-GB"/>
        </w:rPr>
      </w:pPr>
      <w:r w:rsidRPr="003F1D9F">
        <w:rPr>
          <w:rFonts w:cs="Times New Roman"/>
          <w:szCs w:val="24"/>
          <w:lang w:val="en-GB"/>
        </w:rPr>
        <w:t xml:space="preserve">PPOX_DOXY </w:t>
      </w:r>
      <w:r w:rsidR="003F1D9F" w:rsidRPr="003F1D9F">
        <w:rPr>
          <w:rFonts w:cs="Times New Roman"/>
          <w:szCs w:val="24"/>
          <w:lang w:val="en-GB"/>
        </w:rPr>
        <w:t xml:space="preserve">parameter </w:t>
      </w:r>
      <w:r w:rsidRPr="003F1D9F">
        <w:rPr>
          <w:rFonts w:cs="Times New Roman"/>
          <w:szCs w:val="24"/>
          <w:lang w:val="en-GB"/>
        </w:rPr>
        <w:t xml:space="preserve">is </w:t>
      </w:r>
      <w:r w:rsidR="003F1D9F" w:rsidRPr="003F1D9F">
        <w:rPr>
          <w:rFonts w:cs="Times New Roman"/>
          <w:szCs w:val="24"/>
          <w:lang w:val="en-GB"/>
        </w:rPr>
        <w:t xml:space="preserve">computed and </w:t>
      </w:r>
      <w:r w:rsidRPr="003F1D9F">
        <w:rPr>
          <w:rFonts w:cs="Times New Roman"/>
          <w:szCs w:val="24"/>
          <w:lang w:val="en-GB"/>
        </w:rPr>
        <w:t>added to these measurements</w:t>
      </w:r>
      <w:r w:rsidR="00580A92">
        <w:rPr>
          <w:rFonts w:cs="Times New Roman"/>
          <w:szCs w:val="24"/>
          <w:lang w:val="en-GB"/>
        </w:rPr>
        <w:t xml:space="preserve"> (with oxygen intermediated parameters)</w:t>
      </w:r>
      <w:r w:rsidRPr="003F1D9F">
        <w:rPr>
          <w:rFonts w:cs="Times New Roman"/>
          <w:szCs w:val="24"/>
          <w:lang w:val="en-GB"/>
        </w:rPr>
        <w:t>;</w:t>
      </w:r>
    </w:p>
    <w:p w14:paraId="4EA84F09" w14:textId="77777777" w:rsidR="000675CE" w:rsidRDefault="000675CE" w:rsidP="002F2440">
      <w:pPr>
        <w:pStyle w:val="Paragraphedeliste"/>
        <w:numPr>
          <w:ilvl w:val="0"/>
          <w:numId w:val="3"/>
        </w:numPr>
        <w:spacing w:line="240" w:lineRule="auto"/>
        <w:rPr>
          <w:ins w:id="136" w:author="RANNOU Jean-Philippe" w:date="2018-09-20T11:23:00Z"/>
          <w:rFonts w:cs="Times New Roman"/>
          <w:szCs w:val="24"/>
          <w:lang w:val="en-GB"/>
        </w:rPr>
      </w:pPr>
      <w:r w:rsidRPr="003F1D9F">
        <w:rPr>
          <w:rFonts w:cs="Times New Roman"/>
          <w:szCs w:val="24"/>
          <w:lang w:val="en-GB"/>
        </w:rPr>
        <w:t>The reference MC used is MC=700 and they are stored in the TRAJ file with the MC=700-1=</w:t>
      </w:r>
      <w:r w:rsidR="000A40BD" w:rsidRPr="003F1D9F">
        <w:rPr>
          <w:rFonts w:cs="Times New Roman"/>
          <w:szCs w:val="24"/>
          <w:lang w:val="en-GB"/>
        </w:rPr>
        <w:t>699</w:t>
      </w:r>
      <w:r w:rsidRPr="003F1D9F">
        <w:rPr>
          <w:rFonts w:cs="Times New Roman"/>
          <w:szCs w:val="24"/>
          <w:lang w:val="en-GB"/>
        </w:rPr>
        <w:t>.</w:t>
      </w:r>
    </w:p>
    <w:p w14:paraId="1D460FE6" w14:textId="7207C57B" w:rsidR="003876FE" w:rsidRPr="00CB05BD" w:rsidRDefault="003876FE" w:rsidP="003876FE">
      <w:pPr>
        <w:pStyle w:val="Titre4"/>
        <w:rPr>
          <w:ins w:id="137" w:author="RANNOU Jean-Philippe" w:date="2018-09-20T11:23:00Z"/>
          <w:lang w:val="en-GB"/>
        </w:rPr>
      </w:pPr>
      <w:ins w:id="138" w:author="RANNOU Jean-Philippe" w:date="2018-09-20T11:23:00Z">
        <w:r>
          <w:rPr>
            <w:lang w:val="en-GB"/>
          </w:rPr>
          <w:t>A</w:t>
        </w:r>
        <w:r>
          <w:rPr>
            <w:lang w:val="en-GB"/>
          </w:rPr>
          <w:t>pex APF11</w:t>
        </w:r>
        <w:r>
          <w:rPr>
            <w:lang w:val="en-GB"/>
          </w:rPr>
          <w:t xml:space="preserve"> floats</w:t>
        </w:r>
      </w:ins>
    </w:p>
    <w:p w14:paraId="2F300043" w14:textId="07DDB72E" w:rsidR="003876FE" w:rsidRDefault="003876FE" w:rsidP="003876FE">
      <w:pPr>
        <w:spacing w:line="240" w:lineRule="auto"/>
        <w:rPr>
          <w:ins w:id="139" w:author="RANNOU Jean-Philippe" w:date="2018-09-20T11:24:00Z"/>
          <w:rFonts w:cs="Times New Roman"/>
          <w:szCs w:val="24"/>
          <w:lang w:val="en-GB"/>
        </w:rPr>
      </w:pPr>
      <w:ins w:id="140" w:author="RANNOU Jean-Philippe" w:date="2018-09-20T11:23:00Z">
        <w:r>
          <w:rPr>
            <w:rFonts w:cs="Times New Roman"/>
            <w:szCs w:val="24"/>
            <w:lang w:val="en-GB"/>
          </w:rPr>
          <w:t xml:space="preserve">Apex APF11 Iridium float versions, </w:t>
        </w:r>
      </w:ins>
      <w:ins w:id="141" w:author="RANNOU Jean-Philippe" w:date="2018-09-20T11:24:00Z">
        <w:r>
          <w:rPr>
            <w:rFonts w:cs="Times New Roman"/>
            <w:szCs w:val="24"/>
            <w:lang w:val="en-GB"/>
          </w:rPr>
          <w:t>equipped</w:t>
        </w:r>
      </w:ins>
      <w:ins w:id="142" w:author="RANNOU Jean-Philippe" w:date="2018-09-20T11:23:00Z">
        <w:r>
          <w:rPr>
            <w:rFonts w:cs="Times New Roman"/>
            <w:szCs w:val="24"/>
            <w:lang w:val="en-GB"/>
          </w:rPr>
          <w:t xml:space="preserve"> </w:t>
        </w:r>
      </w:ins>
      <w:ins w:id="143" w:author="RANNOU Jean-Philippe" w:date="2018-09-20T11:24:00Z">
        <w:r>
          <w:rPr>
            <w:rFonts w:cs="Times New Roman"/>
            <w:szCs w:val="24"/>
            <w:lang w:val="en-GB"/>
          </w:rPr>
          <w:t xml:space="preserve">with an </w:t>
        </w:r>
      </w:ins>
      <w:ins w:id="144" w:author="RANNOU Jean-Philippe" w:date="2018-09-20T11:26:00Z">
        <w:r>
          <w:rPr>
            <w:rFonts w:cs="Times New Roman"/>
            <w:szCs w:val="24"/>
            <w:lang w:val="en-GB"/>
          </w:rPr>
          <w:t>oxygen sensor (Coriolis version 2.11.1) provide DO surface measurements</w:t>
        </w:r>
      </w:ins>
    </w:p>
    <w:p w14:paraId="4D7CC0DE" w14:textId="2DAC044D" w:rsidR="003876FE" w:rsidRDefault="003876FE" w:rsidP="003876FE">
      <w:pPr>
        <w:spacing w:line="240" w:lineRule="auto"/>
        <w:rPr>
          <w:ins w:id="145" w:author="RANNOU Jean-Philippe" w:date="2018-09-20T11:30:00Z"/>
          <w:rFonts w:cs="Times New Roman"/>
          <w:szCs w:val="24"/>
          <w:lang w:val="en-GB"/>
        </w:rPr>
      </w:pPr>
      <w:ins w:id="146" w:author="RANNOU Jean-Philippe" w:date="2018-09-20T11:29:00Z">
        <w:r>
          <w:rPr>
            <w:rFonts w:cs="Times New Roman"/>
            <w:szCs w:val="24"/>
            <w:lang w:val="en-GB"/>
          </w:rPr>
          <w:t>Hugh FAR</w:t>
        </w:r>
      </w:ins>
      <w:ins w:id="147" w:author="RANNOU Jean-Philippe" w:date="2018-09-20T11:30:00Z">
        <w:r>
          <w:rPr>
            <w:rFonts w:cs="Times New Roman"/>
            <w:szCs w:val="24"/>
            <w:lang w:val="en-GB"/>
          </w:rPr>
          <w:t>GHER from TWRC informed us that:</w:t>
        </w:r>
      </w:ins>
    </w:p>
    <w:p w14:paraId="0B6E9DE5" w14:textId="0DD101F4" w:rsidR="003876FE" w:rsidRDefault="003876FE" w:rsidP="003876FE">
      <w:pPr>
        <w:spacing w:line="240" w:lineRule="auto"/>
        <w:rPr>
          <w:ins w:id="148" w:author="RANNOU Jean-Philippe" w:date="2018-09-20T11:24:00Z"/>
          <w:rFonts w:cs="Times New Roman"/>
          <w:szCs w:val="24"/>
          <w:lang w:val="en-GB"/>
        </w:rPr>
      </w:pPr>
      <w:ins w:id="149" w:author="RANNOU Jean-Philippe" w:date="2018-09-20T11:30:00Z">
        <w:r>
          <w:rPr>
            <w:rFonts w:cs="Times New Roman"/>
            <w:szCs w:val="24"/>
            <w:lang w:val="en-GB"/>
          </w:rPr>
          <w:t>“</w:t>
        </w:r>
        <w:r w:rsidRPr="003876FE">
          <w:rPr>
            <w:rFonts w:cs="Times New Roman"/>
            <w:szCs w:val="24"/>
            <w:lang w:val="en-GB"/>
          </w:rPr>
          <w:t>The ‘MEASURE’ command is based on the SCOR Working Group 142 recommendation. In particular, on surfacing, 10 oxygen measurements are taken at 15-second intervals before &amp; after inflating the are bladder. The resulting data (recorded in the science_log file) should provide enough quality control data to ensure high long-term accuracy for oxygen readings.</w:t>
        </w:r>
        <w:r>
          <w:rPr>
            <w:rFonts w:cs="Times New Roman"/>
            <w:szCs w:val="24"/>
            <w:lang w:val="en-GB"/>
          </w:rPr>
          <w:t>”</w:t>
        </w:r>
      </w:ins>
    </w:p>
    <w:p w14:paraId="7781CA79" w14:textId="1DDAAC2E" w:rsidR="003876FE" w:rsidRPr="003F1D9F" w:rsidRDefault="00900510" w:rsidP="003876FE">
      <w:pPr>
        <w:spacing w:line="240" w:lineRule="auto"/>
        <w:rPr>
          <w:ins w:id="150" w:author="RANNOU Jean-Philippe" w:date="2018-09-20T11:31:00Z"/>
          <w:rFonts w:cs="Times New Roman"/>
          <w:szCs w:val="24"/>
          <w:lang w:val="en-GB"/>
        </w:rPr>
      </w:pPr>
      <w:ins w:id="151" w:author="RANNOU Jean-Philippe" w:date="2018-09-20T11:33:00Z">
        <w:r>
          <w:rPr>
            <w:rFonts w:cs="Times New Roman"/>
            <w:szCs w:val="24"/>
            <w:lang w:val="en-GB"/>
          </w:rPr>
          <w:t>Thus, f</w:t>
        </w:r>
      </w:ins>
      <w:ins w:id="152" w:author="RANNOU Jean-Philippe" w:date="2018-09-20T11:31:00Z">
        <w:r w:rsidR="003876FE" w:rsidRPr="003F1D9F">
          <w:rPr>
            <w:rFonts w:cs="Times New Roman"/>
            <w:szCs w:val="24"/>
            <w:lang w:val="en-GB"/>
          </w:rPr>
          <w:t>or these floats</w:t>
        </w:r>
        <w:r w:rsidR="003876FE">
          <w:rPr>
            <w:rFonts w:cs="Times New Roman"/>
            <w:szCs w:val="24"/>
            <w:lang w:val="en-GB"/>
          </w:rPr>
          <w:t>, additional information is stored in the TRAJ file</w:t>
        </w:r>
        <w:r w:rsidR="003876FE" w:rsidRPr="003F1D9F">
          <w:rPr>
            <w:rFonts w:cs="Times New Roman"/>
            <w:szCs w:val="24"/>
            <w:lang w:val="en-GB"/>
          </w:rPr>
          <w:t>:</w:t>
        </w:r>
      </w:ins>
    </w:p>
    <w:p w14:paraId="7C529BF7" w14:textId="136C2EB3" w:rsidR="003876FE" w:rsidRPr="003F1D9F" w:rsidRDefault="003876FE" w:rsidP="003876FE">
      <w:pPr>
        <w:pStyle w:val="Paragraphedeliste"/>
        <w:numPr>
          <w:ilvl w:val="0"/>
          <w:numId w:val="6"/>
        </w:numPr>
        <w:spacing w:line="240" w:lineRule="auto"/>
        <w:rPr>
          <w:ins w:id="153" w:author="RANNOU Jean-Philippe" w:date="2018-09-20T11:31:00Z"/>
          <w:rFonts w:cs="Times New Roman"/>
          <w:szCs w:val="24"/>
          <w:lang w:val="en-GB"/>
        </w:rPr>
      </w:pPr>
      <w:ins w:id="154" w:author="RANNOU Jean-Philippe" w:date="2018-09-20T11:31:00Z">
        <w:r>
          <w:rPr>
            <w:rFonts w:cs="Times New Roman"/>
            <w:szCs w:val="24"/>
            <w:lang w:val="en-GB"/>
          </w:rPr>
          <w:t xml:space="preserve">Concerning </w:t>
        </w:r>
      </w:ins>
      <w:ins w:id="155" w:author="RANNOU Jean-Philippe" w:date="2018-09-20T11:32:00Z">
        <w:r>
          <w:rPr>
            <w:rFonts w:cs="Times New Roman"/>
            <w:szCs w:val="24"/>
            <w:lang w:val="en-GB"/>
          </w:rPr>
          <w:t>measurements sampled before bladder inflation</w:t>
        </w:r>
      </w:ins>
      <w:ins w:id="156" w:author="RANNOU Jean-Philippe" w:date="2018-09-20T11:31:00Z">
        <w:r w:rsidRPr="003F1D9F">
          <w:rPr>
            <w:rFonts w:cs="Times New Roman"/>
            <w:szCs w:val="24"/>
            <w:lang w:val="en-GB"/>
          </w:rPr>
          <w:t>:</w:t>
        </w:r>
      </w:ins>
    </w:p>
    <w:p w14:paraId="083657A8" w14:textId="77777777" w:rsidR="003876FE" w:rsidRPr="003F1D9F" w:rsidRDefault="003876FE" w:rsidP="003876FE">
      <w:pPr>
        <w:pStyle w:val="Paragraphedeliste"/>
        <w:numPr>
          <w:ilvl w:val="1"/>
          <w:numId w:val="6"/>
        </w:numPr>
        <w:spacing w:line="240" w:lineRule="auto"/>
        <w:rPr>
          <w:ins w:id="157" w:author="RANNOU Jean-Philippe" w:date="2018-09-20T11:31:00Z"/>
          <w:rFonts w:cs="Times New Roman"/>
          <w:szCs w:val="24"/>
          <w:lang w:val="en-GB"/>
        </w:rPr>
      </w:pPr>
      <w:ins w:id="158" w:author="RANNOU Jean-Philippe" w:date="2018-09-20T11:31:00Z">
        <w:r w:rsidRPr="003F1D9F">
          <w:rPr>
            <w:rFonts w:cs="Times New Roman"/>
            <w:szCs w:val="24"/>
            <w:lang w:val="en-GB"/>
          </w:rPr>
          <w:t xml:space="preserve">PPOX_DOXY </w:t>
        </w:r>
        <w:r>
          <w:rPr>
            <w:rFonts w:cs="Times New Roman"/>
            <w:szCs w:val="24"/>
            <w:lang w:val="en-GB"/>
          </w:rPr>
          <w:t xml:space="preserve">parameter </w:t>
        </w:r>
        <w:r w:rsidRPr="003F1D9F">
          <w:rPr>
            <w:rFonts w:cs="Times New Roman"/>
            <w:szCs w:val="24"/>
            <w:lang w:val="en-GB"/>
          </w:rPr>
          <w:t xml:space="preserve">is computed </w:t>
        </w:r>
        <w:r>
          <w:rPr>
            <w:rFonts w:cs="Times New Roman"/>
            <w:szCs w:val="24"/>
            <w:lang w:val="en-GB"/>
          </w:rPr>
          <w:t>and added to</w:t>
        </w:r>
        <w:r w:rsidRPr="003F1D9F">
          <w:rPr>
            <w:rFonts w:cs="Times New Roman"/>
            <w:szCs w:val="24"/>
            <w:lang w:val="en-GB"/>
          </w:rPr>
          <w:t xml:space="preserve"> these measurements;</w:t>
        </w:r>
      </w:ins>
    </w:p>
    <w:p w14:paraId="27CD8480" w14:textId="77777777" w:rsidR="003876FE" w:rsidRPr="003F1D9F" w:rsidRDefault="003876FE" w:rsidP="003876FE">
      <w:pPr>
        <w:pStyle w:val="Paragraphedeliste"/>
        <w:numPr>
          <w:ilvl w:val="1"/>
          <w:numId w:val="6"/>
        </w:numPr>
        <w:spacing w:line="240" w:lineRule="auto"/>
        <w:rPr>
          <w:ins w:id="159" w:author="RANNOU Jean-Philippe" w:date="2018-09-20T11:31:00Z"/>
          <w:rFonts w:cs="Times New Roman"/>
          <w:szCs w:val="24"/>
          <w:lang w:val="en-GB"/>
        </w:rPr>
      </w:pPr>
      <w:ins w:id="160" w:author="RANNOU Jean-Philippe" w:date="2018-09-20T11:31:00Z">
        <w:r w:rsidRPr="003F1D9F">
          <w:rPr>
            <w:rFonts w:cs="Times New Roman"/>
            <w:szCs w:val="24"/>
            <w:lang w:val="en-GB"/>
          </w:rPr>
          <w:t>As these measurements are sampled after Ascent End Time (associated MC=600) and before Transmission Start Time (associated MC=700), the reference MC used is MC=700 and they are stored in the TRAJ file with the MC=700</w:t>
        </w:r>
        <w:r>
          <w:rPr>
            <w:rFonts w:cs="Times New Roman"/>
            <w:szCs w:val="24"/>
            <w:lang w:val="en-GB"/>
          </w:rPr>
          <w:t>+10</w:t>
        </w:r>
        <w:r w:rsidRPr="003F1D9F">
          <w:rPr>
            <w:rFonts w:cs="Times New Roman"/>
            <w:szCs w:val="24"/>
            <w:lang w:val="en-GB"/>
          </w:rPr>
          <w:t>=</w:t>
        </w:r>
        <w:r>
          <w:rPr>
            <w:rFonts w:cs="Times New Roman"/>
            <w:szCs w:val="24"/>
            <w:lang w:val="en-GB"/>
          </w:rPr>
          <w:t>71</w:t>
        </w:r>
        <w:r w:rsidRPr="003F1D9F">
          <w:rPr>
            <w:rFonts w:cs="Times New Roman"/>
            <w:szCs w:val="24"/>
            <w:lang w:val="en-GB"/>
          </w:rPr>
          <w:t>0.</w:t>
        </w:r>
      </w:ins>
    </w:p>
    <w:p w14:paraId="1260EC62" w14:textId="0E91ACBD" w:rsidR="003876FE" w:rsidRPr="003F1D9F" w:rsidRDefault="00900510" w:rsidP="003876FE">
      <w:pPr>
        <w:pStyle w:val="Paragraphedeliste"/>
        <w:numPr>
          <w:ilvl w:val="0"/>
          <w:numId w:val="6"/>
        </w:numPr>
        <w:spacing w:line="240" w:lineRule="auto"/>
        <w:rPr>
          <w:ins w:id="161" w:author="RANNOU Jean-Philippe" w:date="2018-09-20T11:31:00Z"/>
          <w:rFonts w:cs="Times New Roman"/>
          <w:szCs w:val="24"/>
          <w:lang w:val="en-GB"/>
        </w:rPr>
      </w:pPr>
      <w:ins w:id="162" w:author="RANNOU Jean-Philippe" w:date="2018-09-20T11:33:00Z">
        <w:r>
          <w:rPr>
            <w:rFonts w:cs="Times New Roman"/>
            <w:szCs w:val="24"/>
            <w:lang w:val="en-GB"/>
          </w:rPr>
          <w:t xml:space="preserve">Concerning measurements sampled </w:t>
        </w:r>
        <w:r>
          <w:rPr>
            <w:rFonts w:cs="Times New Roman"/>
            <w:szCs w:val="24"/>
            <w:lang w:val="en-GB"/>
          </w:rPr>
          <w:t>after</w:t>
        </w:r>
        <w:r>
          <w:rPr>
            <w:rFonts w:cs="Times New Roman"/>
            <w:szCs w:val="24"/>
            <w:lang w:val="en-GB"/>
          </w:rPr>
          <w:t xml:space="preserve"> bladder inflation</w:t>
        </w:r>
      </w:ins>
      <w:ins w:id="163" w:author="RANNOU Jean-Philippe" w:date="2018-09-20T11:31:00Z">
        <w:r w:rsidR="003876FE" w:rsidRPr="003F1D9F">
          <w:rPr>
            <w:rFonts w:cs="Times New Roman"/>
            <w:szCs w:val="24"/>
            <w:lang w:val="en-GB"/>
          </w:rPr>
          <w:t>:</w:t>
        </w:r>
      </w:ins>
    </w:p>
    <w:p w14:paraId="2B5922D3" w14:textId="77777777" w:rsidR="003876FE" w:rsidRPr="003F1D9F" w:rsidRDefault="003876FE" w:rsidP="003876FE">
      <w:pPr>
        <w:pStyle w:val="Paragraphedeliste"/>
        <w:numPr>
          <w:ilvl w:val="1"/>
          <w:numId w:val="6"/>
        </w:numPr>
        <w:spacing w:line="240" w:lineRule="auto"/>
        <w:rPr>
          <w:ins w:id="164" w:author="RANNOU Jean-Philippe" w:date="2018-09-20T11:31:00Z"/>
          <w:rFonts w:cs="Times New Roman"/>
          <w:szCs w:val="24"/>
          <w:lang w:val="en-GB"/>
        </w:rPr>
      </w:pPr>
      <w:ins w:id="165" w:author="RANNOU Jean-Philippe" w:date="2018-09-20T11:31:00Z">
        <w:r w:rsidRPr="003F1D9F">
          <w:rPr>
            <w:rFonts w:cs="Times New Roman"/>
            <w:szCs w:val="24"/>
            <w:lang w:val="en-GB"/>
          </w:rPr>
          <w:t xml:space="preserve">PPOX_DOXY </w:t>
        </w:r>
        <w:r>
          <w:rPr>
            <w:rFonts w:cs="Times New Roman"/>
            <w:szCs w:val="24"/>
            <w:lang w:val="en-GB"/>
          </w:rPr>
          <w:t xml:space="preserve">parameter </w:t>
        </w:r>
        <w:r w:rsidRPr="003F1D9F">
          <w:rPr>
            <w:rFonts w:cs="Times New Roman"/>
            <w:szCs w:val="24"/>
            <w:lang w:val="en-GB"/>
          </w:rPr>
          <w:t xml:space="preserve">is computed </w:t>
        </w:r>
        <w:r>
          <w:rPr>
            <w:rFonts w:cs="Times New Roman"/>
            <w:szCs w:val="24"/>
            <w:lang w:val="en-GB"/>
          </w:rPr>
          <w:t>and added to</w:t>
        </w:r>
        <w:r w:rsidRPr="003F1D9F">
          <w:rPr>
            <w:rFonts w:cs="Times New Roman"/>
            <w:szCs w:val="24"/>
            <w:lang w:val="en-GB"/>
          </w:rPr>
          <w:t xml:space="preserve"> these measurements;</w:t>
        </w:r>
      </w:ins>
    </w:p>
    <w:p w14:paraId="1599CD79" w14:textId="77777777" w:rsidR="003876FE" w:rsidRPr="004A2572" w:rsidRDefault="003876FE" w:rsidP="003876FE">
      <w:pPr>
        <w:pStyle w:val="Paragraphedeliste"/>
        <w:numPr>
          <w:ilvl w:val="1"/>
          <w:numId w:val="6"/>
        </w:numPr>
        <w:spacing w:line="240" w:lineRule="auto"/>
        <w:rPr>
          <w:ins w:id="166" w:author="RANNOU Jean-Philippe" w:date="2018-09-20T11:31:00Z"/>
          <w:rFonts w:cs="Times New Roman"/>
          <w:szCs w:val="24"/>
          <w:lang w:val="en-GB"/>
        </w:rPr>
      </w:pPr>
      <w:ins w:id="167" w:author="RANNOU Jean-Philippe" w:date="2018-09-20T11:31:00Z">
        <w:r w:rsidRPr="004A2572">
          <w:rPr>
            <w:rFonts w:cs="Times New Roman"/>
            <w:szCs w:val="24"/>
            <w:lang w:val="en-GB"/>
          </w:rPr>
          <w:t>As these measurements are sampled after Ascent End Time (associated MC=600) and before Transmission Start Time (associated MC=700), the reference MC used is MC=700 and they are stored in the TRAJ file with the MC=700</w:t>
        </w:r>
        <w:r>
          <w:rPr>
            <w:rFonts w:cs="Times New Roman"/>
            <w:szCs w:val="24"/>
            <w:lang w:val="en-GB"/>
          </w:rPr>
          <w:t>+11</w:t>
        </w:r>
        <w:r w:rsidRPr="004A2572">
          <w:rPr>
            <w:rFonts w:cs="Times New Roman"/>
            <w:szCs w:val="24"/>
            <w:lang w:val="en-GB"/>
          </w:rPr>
          <w:t>=</w:t>
        </w:r>
        <w:r>
          <w:rPr>
            <w:rFonts w:cs="Times New Roman"/>
            <w:szCs w:val="24"/>
            <w:lang w:val="en-GB"/>
          </w:rPr>
          <w:t>711</w:t>
        </w:r>
        <w:r w:rsidRPr="004A2572">
          <w:rPr>
            <w:rFonts w:cs="Times New Roman"/>
            <w:szCs w:val="24"/>
            <w:lang w:val="en-GB"/>
          </w:rPr>
          <w:t>.</w:t>
        </w:r>
      </w:ins>
    </w:p>
    <w:p w14:paraId="4FF40982" w14:textId="7F7AE174" w:rsidR="003876FE" w:rsidRPr="007B20FD" w:rsidDel="00900510" w:rsidRDefault="003876FE" w:rsidP="003876FE">
      <w:pPr>
        <w:spacing w:line="240" w:lineRule="auto"/>
        <w:rPr>
          <w:del w:id="168" w:author="RANNOU Jean-Philippe" w:date="2018-09-20T11:34:00Z"/>
          <w:rFonts w:cs="Times New Roman"/>
          <w:szCs w:val="24"/>
          <w:lang w:val="en-GB"/>
        </w:rPr>
        <w:pPrChange w:id="169" w:author="RANNOU Jean-Philippe" w:date="2018-09-20T11:23:00Z">
          <w:pPr>
            <w:pStyle w:val="Paragraphedeliste"/>
            <w:numPr>
              <w:numId w:val="3"/>
            </w:numPr>
            <w:spacing w:line="240" w:lineRule="auto"/>
            <w:ind w:hanging="360"/>
          </w:pPr>
        </w:pPrChange>
      </w:pPr>
      <w:bookmarkStart w:id="170" w:name="_Toc525206648"/>
      <w:bookmarkEnd w:id="170"/>
    </w:p>
    <w:p w14:paraId="29ECDE8B" w14:textId="77777777" w:rsidR="001D37EB" w:rsidRPr="003F1D9F" w:rsidRDefault="001D37EB" w:rsidP="001D37EB">
      <w:pPr>
        <w:pStyle w:val="Titre2"/>
        <w:rPr>
          <w:lang w:val="en-GB"/>
        </w:rPr>
      </w:pPr>
      <w:bookmarkStart w:id="171" w:name="_Toc525206649"/>
      <w:commentRangeStart w:id="172"/>
      <w:r w:rsidRPr="003F1D9F">
        <w:rPr>
          <w:lang w:val="en-GB"/>
        </w:rPr>
        <w:t>For Navis floats</w:t>
      </w:r>
      <w:commentRangeEnd w:id="172"/>
      <w:r w:rsidR="00C46E28">
        <w:rPr>
          <w:rStyle w:val="Marquedecommentaire"/>
          <w:rFonts w:ascii="Times New Roman" w:eastAsiaTheme="minorHAnsi" w:hAnsi="Times New Roman" w:cstheme="minorBidi"/>
          <w:b w:val="0"/>
          <w:color w:val="auto"/>
          <w:lang w:val="en-US" w:eastAsia="en-US"/>
        </w:rPr>
        <w:commentReference w:id="172"/>
      </w:r>
      <w:bookmarkEnd w:id="171"/>
    </w:p>
    <w:p w14:paraId="7F223EE7" w14:textId="77777777" w:rsidR="000A40BD" w:rsidRPr="003F1D9F" w:rsidRDefault="003F1D9F" w:rsidP="00574EEB">
      <w:pPr>
        <w:spacing w:line="240" w:lineRule="auto"/>
        <w:rPr>
          <w:rFonts w:cs="Times New Roman"/>
          <w:szCs w:val="24"/>
          <w:lang w:val="en-GB"/>
        </w:rPr>
      </w:pPr>
      <w:r w:rsidRPr="003F1D9F">
        <w:rPr>
          <w:rFonts w:cs="Times New Roman"/>
          <w:szCs w:val="24"/>
          <w:lang w:val="en-GB"/>
        </w:rPr>
        <w:t>Navis floats provide 3 distinct</w:t>
      </w:r>
      <w:r w:rsidR="000A40BD" w:rsidRPr="003F1D9F">
        <w:rPr>
          <w:rFonts w:cs="Times New Roman"/>
          <w:szCs w:val="24"/>
          <w:lang w:val="en-GB"/>
        </w:rPr>
        <w:t xml:space="preserve"> set</w:t>
      </w:r>
      <w:r w:rsidRPr="003F1D9F">
        <w:rPr>
          <w:rFonts w:cs="Times New Roman"/>
          <w:szCs w:val="24"/>
          <w:lang w:val="en-GB"/>
        </w:rPr>
        <w:t>s</w:t>
      </w:r>
      <w:r w:rsidR="000A40BD" w:rsidRPr="003F1D9F">
        <w:rPr>
          <w:rFonts w:cs="Times New Roman"/>
          <w:szCs w:val="24"/>
          <w:lang w:val="en-GB"/>
        </w:rPr>
        <w:t xml:space="preserve"> of “Near surface” or “In air” measurements:</w:t>
      </w:r>
    </w:p>
    <w:p w14:paraId="5FD41DE6" w14:textId="77777777" w:rsidR="000A40BD" w:rsidRPr="003F1D9F" w:rsidRDefault="000A40BD" w:rsidP="002F2440">
      <w:pPr>
        <w:pStyle w:val="Paragraphedeliste"/>
        <w:numPr>
          <w:ilvl w:val="0"/>
          <w:numId w:val="5"/>
        </w:numPr>
        <w:spacing w:line="240" w:lineRule="auto"/>
        <w:rPr>
          <w:rFonts w:cs="Times New Roman"/>
          <w:szCs w:val="24"/>
          <w:lang w:val="en-GB"/>
        </w:rPr>
      </w:pPr>
      <w:r w:rsidRPr="003F1D9F">
        <w:rPr>
          <w:rFonts w:cs="Times New Roman"/>
          <w:szCs w:val="24"/>
          <w:lang w:val="en-GB"/>
        </w:rPr>
        <w:t>One set of “Near surface” samples;</w:t>
      </w:r>
    </w:p>
    <w:p w14:paraId="678BF5AA" w14:textId="77777777" w:rsidR="000A40BD" w:rsidRPr="003F1D9F" w:rsidRDefault="000A40BD" w:rsidP="002F2440">
      <w:pPr>
        <w:pStyle w:val="Paragraphedeliste"/>
        <w:numPr>
          <w:ilvl w:val="0"/>
          <w:numId w:val="5"/>
        </w:numPr>
        <w:spacing w:line="240" w:lineRule="auto"/>
        <w:rPr>
          <w:rFonts w:cs="Times New Roman"/>
          <w:szCs w:val="24"/>
          <w:lang w:val="en-GB"/>
        </w:rPr>
      </w:pPr>
      <w:r w:rsidRPr="003F1D9F">
        <w:rPr>
          <w:rFonts w:cs="Times New Roman"/>
          <w:szCs w:val="24"/>
          <w:lang w:val="en-GB"/>
        </w:rPr>
        <w:t>Two sets of “Surface” samples: one sa</w:t>
      </w:r>
      <w:r w:rsidR="003F1D9F" w:rsidRPr="003F1D9F">
        <w:rPr>
          <w:rFonts w:cs="Times New Roman"/>
          <w:szCs w:val="24"/>
          <w:lang w:val="en-GB"/>
        </w:rPr>
        <w:t>m</w:t>
      </w:r>
      <w:r w:rsidRPr="003F1D9F">
        <w:rPr>
          <w:rFonts w:cs="Times New Roman"/>
          <w:szCs w:val="24"/>
          <w:lang w:val="en-GB"/>
        </w:rPr>
        <w:t>pled with the bladder deflated, the secon</w:t>
      </w:r>
      <w:r w:rsidR="003F1D9F" w:rsidRPr="003F1D9F">
        <w:rPr>
          <w:rFonts w:cs="Times New Roman"/>
          <w:szCs w:val="24"/>
          <w:lang w:val="en-GB"/>
        </w:rPr>
        <w:t>d sampled with the bladder infla</w:t>
      </w:r>
      <w:r w:rsidRPr="003F1D9F">
        <w:rPr>
          <w:rFonts w:cs="Times New Roman"/>
          <w:szCs w:val="24"/>
          <w:lang w:val="en-GB"/>
        </w:rPr>
        <w:t>ted.</w:t>
      </w:r>
    </w:p>
    <w:p w14:paraId="7F5C7749" w14:textId="77777777" w:rsidR="000A40BD" w:rsidRPr="003F1D9F" w:rsidRDefault="000A40BD" w:rsidP="000A40BD">
      <w:pPr>
        <w:spacing w:line="240" w:lineRule="auto"/>
        <w:rPr>
          <w:rFonts w:cs="Times New Roman"/>
          <w:szCs w:val="24"/>
          <w:lang w:val="en-GB"/>
        </w:rPr>
      </w:pPr>
      <w:r w:rsidRPr="003F1D9F">
        <w:rPr>
          <w:rFonts w:cs="Times New Roman"/>
          <w:szCs w:val="24"/>
          <w:lang w:val="en-GB"/>
        </w:rPr>
        <w:t>For these data</w:t>
      </w:r>
      <w:r w:rsidR="00580A92">
        <w:rPr>
          <w:rFonts w:cs="Times New Roman"/>
          <w:szCs w:val="24"/>
          <w:lang w:val="en-GB"/>
        </w:rPr>
        <w:t>,</w:t>
      </w:r>
      <w:r w:rsidR="00580A92" w:rsidRPr="00580A92">
        <w:rPr>
          <w:rFonts w:cs="Times New Roman"/>
          <w:szCs w:val="24"/>
          <w:lang w:val="en-GB"/>
        </w:rPr>
        <w:t xml:space="preserve"> </w:t>
      </w:r>
      <w:r w:rsidR="00580A92">
        <w:rPr>
          <w:rFonts w:cs="Times New Roman"/>
          <w:szCs w:val="24"/>
          <w:lang w:val="en-GB"/>
        </w:rPr>
        <w:t>additional information is stored in the TRAJ file</w:t>
      </w:r>
      <w:r w:rsidRPr="003F1D9F">
        <w:rPr>
          <w:rFonts w:cs="Times New Roman"/>
          <w:szCs w:val="24"/>
          <w:lang w:val="en-GB"/>
        </w:rPr>
        <w:t>:</w:t>
      </w:r>
    </w:p>
    <w:p w14:paraId="19592761" w14:textId="4651DF7A" w:rsidR="00E84615" w:rsidRPr="003F1D9F" w:rsidRDefault="00E84615" w:rsidP="002F2440">
      <w:pPr>
        <w:pStyle w:val="Paragraphedeliste"/>
        <w:numPr>
          <w:ilvl w:val="0"/>
          <w:numId w:val="6"/>
        </w:numPr>
        <w:spacing w:line="240" w:lineRule="auto"/>
        <w:rPr>
          <w:rFonts w:cs="Times New Roman"/>
          <w:szCs w:val="24"/>
          <w:lang w:val="en-GB"/>
        </w:rPr>
      </w:pPr>
      <w:r w:rsidRPr="003F1D9F">
        <w:rPr>
          <w:rFonts w:cs="Times New Roman"/>
          <w:szCs w:val="24"/>
          <w:lang w:val="en-GB"/>
        </w:rPr>
        <w:t>Concerning “Near Surface” samples</w:t>
      </w:r>
      <w:ins w:id="173" w:author="RANNOU Jean-Philippe" w:date="2018-09-20T11:16:00Z">
        <w:r w:rsidR="00AF1397">
          <w:rPr>
            <w:rFonts w:cs="Times New Roman"/>
            <w:szCs w:val="24"/>
            <w:lang w:val="en-GB"/>
          </w:rPr>
          <w:t xml:space="preserve"> (provided by the Aanderaa 4330 optode)</w:t>
        </w:r>
      </w:ins>
      <w:r w:rsidRPr="003F1D9F">
        <w:rPr>
          <w:rFonts w:cs="Times New Roman"/>
          <w:szCs w:val="24"/>
          <w:lang w:val="en-GB"/>
        </w:rPr>
        <w:t>:</w:t>
      </w:r>
    </w:p>
    <w:p w14:paraId="0C487175" w14:textId="3E2B55FD" w:rsidR="000A40BD" w:rsidRPr="003F1D9F" w:rsidRDefault="000A40BD" w:rsidP="002F2440">
      <w:pPr>
        <w:pStyle w:val="Paragraphedeliste"/>
        <w:numPr>
          <w:ilvl w:val="1"/>
          <w:numId w:val="3"/>
        </w:numPr>
        <w:spacing w:line="240" w:lineRule="auto"/>
        <w:rPr>
          <w:rFonts w:cs="Times New Roman"/>
          <w:szCs w:val="24"/>
          <w:lang w:val="en-GB"/>
        </w:rPr>
      </w:pPr>
      <w:r w:rsidRPr="003F1D9F">
        <w:rPr>
          <w:rFonts w:cs="Times New Roman"/>
          <w:szCs w:val="24"/>
          <w:lang w:val="en-GB"/>
        </w:rPr>
        <w:lastRenderedPageBreak/>
        <w:t>DOXY</w:t>
      </w:r>
      <w:r w:rsidR="00E84615" w:rsidRPr="003F1D9F">
        <w:rPr>
          <w:rFonts w:cs="Times New Roman"/>
          <w:szCs w:val="24"/>
          <w:lang w:val="en-GB"/>
        </w:rPr>
        <w:t xml:space="preserve"> and PPOX_DOXY</w:t>
      </w:r>
      <w:r w:rsidRPr="003F1D9F">
        <w:rPr>
          <w:rFonts w:cs="Times New Roman"/>
          <w:szCs w:val="24"/>
          <w:lang w:val="en-GB"/>
        </w:rPr>
        <w:t xml:space="preserve"> </w:t>
      </w:r>
      <w:r w:rsidR="003F1D9F">
        <w:rPr>
          <w:rFonts w:cs="Times New Roman"/>
          <w:szCs w:val="24"/>
          <w:lang w:val="en-GB"/>
        </w:rPr>
        <w:t xml:space="preserve">parameters </w:t>
      </w:r>
      <w:r w:rsidR="00E84615" w:rsidRPr="003F1D9F">
        <w:rPr>
          <w:rFonts w:cs="Times New Roman"/>
          <w:szCs w:val="24"/>
          <w:lang w:val="en-GB"/>
        </w:rPr>
        <w:t>are</w:t>
      </w:r>
      <w:r w:rsidRPr="003F1D9F">
        <w:rPr>
          <w:rFonts w:cs="Times New Roman"/>
          <w:szCs w:val="24"/>
          <w:lang w:val="en-GB"/>
        </w:rPr>
        <w:t xml:space="preserve"> computed </w:t>
      </w:r>
      <w:r w:rsidR="003F1D9F">
        <w:rPr>
          <w:rFonts w:cs="Times New Roman"/>
          <w:szCs w:val="24"/>
          <w:lang w:val="en-GB"/>
        </w:rPr>
        <w:t>and added to</w:t>
      </w:r>
      <w:r w:rsidRPr="003F1D9F">
        <w:rPr>
          <w:rFonts w:cs="Times New Roman"/>
          <w:szCs w:val="24"/>
          <w:lang w:val="en-GB"/>
        </w:rPr>
        <w:t xml:space="preserve"> these measurements</w:t>
      </w:r>
      <w:ins w:id="174" w:author="RANNOU Jean-Philippe" w:date="2018-09-20T11:17:00Z">
        <w:r w:rsidR="00AF1397">
          <w:rPr>
            <w:rFonts w:cs="Times New Roman"/>
            <w:szCs w:val="24"/>
            <w:lang w:val="en-GB"/>
          </w:rPr>
          <w:t xml:space="preserve"> </w:t>
        </w:r>
      </w:ins>
      <w:ins w:id="175" w:author="RANNOU Jean-Philippe" w:date="2018-09-20T11:20:00Z">
        <w:r w:rsidR="00AF1397">
          <w:rPr>
            <w:rFonts w:cs="Times New Roman"/>
            <w:szCs w:val="24"/>
            <w:lang w:val="en-GB"/>
          </w:rPr>
          <w:t xml:space="preserve">and stored </w:t>
        </w:r>
      </w:ins>
      <w:ins w:id="176" w:author="RANNOU Jean-Philippe" w:date="2018-09-20T11:17:00Z">
        <w:r w:rsidR="00AF1397">
          <w:rPr>
            <w:rFonts w:cs="Times New Roman"/>
            <w:szCs w:val="24"/>
            <w:lang w:val="en-GB"/>
          </w:rPr>
          <w:t>in the TRAJ file</w:t>
        </w:r>
      </w:ins>
      <w:r w:rsidRPr="003F1D9F">
        <w:rPr>
          <w:rFonts w:cs="Times New Roman"/>
          <w:szCs w:val="24"/>
          <w:lang w:val="en-GB"/>
        </w:rPr>
        <w:t>;</w:t>
      </w:r>
    </w:p>
    <w:p w14:paraId="246044CA" w14:textId="02819450" w:rsidR="00AF1397" w:rsidRPr="003F1D9F" w:rsidRDefault="00AF1397" w:rsidP="00AF1397">
      <w:pPr>
        <w:pStyle w:val="Paragraphedeliste"/>
        <w:numPr>
          <w:ilvl w:val="1"/>
          <w:numId w:val="3"/>
        </w:numPr>
        <w:spacing w:line="240" w:lineRule="auto"/>
        <w:rPr>
          <w:ins w:id="177" w:author="RANNOU Jean-Philippe" w:date="2018-09-20T11:20:00Z"/>
          <w:rFonts w:cs="Times New Roman"/>
          <w:szCs w:val="24"/>
          <w:lang w:val="en-GB"/>
        </w:rPr>
      </w:pPr>
      <w:ins w:id="178" w:author="RANNOU Jean-Philippe" w:date="2018-09-20T11:20:00Z">
        <w:r w:rsidRPr="003F1D9F">
          <w:rPr>
            <w:rFonts w:cs="Times New Roman"/>
            <w:szCs w:val="24"/>
            <w:lang w:val="en-GB"/>
          </w:rPr>
          <w:t xml:space="preserve">DOXY </w:t>
        </w:r>
        <w:r>
          <w:rPr>
            <w:rFonts w:cs="Times New Roman"/>
            <w:szCs w:val="24"/>
            <w:lang w:val="en-GB"/>
          </w:rPr>
          <w:t>parameter</w:t>
        </w:r>
        <w:r>
          <w:rPr>
            <w:rFonts w:cs="Times New Roman"/>
            <w:szCs w:val="24"/>
            <w:lang w:val="en-GB"/>
          </w:rPr>
          <w:t xml:space="preserve"> </w:t>
        </w:r>
      </w:ins>
      <w:ins w:id="179" w:author="RANNOU Jean-Philippe" w:date="2018-09-20T11:21:00Z">
        <w:r>
          <w:rPr>
            <w:rFonts w:cs="Times New Roman"/>
            <w:szCs w:val="24"/>
            <w:lang w:val="en-GB"/>
          </w:rPr>
          <w:t>is</w:t>
        </w:r>
      </w:ins>
      <w:ins w:id="180" w:author="RANNOU Jean-Philippe" w:date="2018-09-20T11:20:00Z">
        <w:r w:rsidRPr="003F1D9F">
          <w:rPr>
            <w:rFonts w:cs="Times New Roman"/>
            <w:szCs w:val="24"/>
            <w:lang w:val="en-GB"/>
          </w:rPr>
          <w:t xml:space="preserve"> computed </w:t>
        </w:r>
        <w:r>
          <w:rPr>
            <w:rFonts w:cs="Times New Roman"/>
            <w:szCs w:val="24"/>
            <w:lang w:val="en-GB"/>
          </w:rPr>
          <w:t>and added to</w:t>
        </w:r>
        <w:r w:rsidRPr="003F1D9F">
          <w:rPr>
            <w:rFonts w:cs="Times New Roman"/>
            <w:szCs w:val="24"/>
            <w:lang w:val="en-GB"/>
          </w:rPr>
          <w:t xml:space="preserve"> these measurements</w:t>
        </w:r>
        <w:r>
          <w:rPr>
            <w:rFonts w:cs="Times New Roman"/>
            <w:szCs w:val="24"/>
            <w:lang w:val="en-GB"/>
          </w:rPr>
          <w:t xml:space="preserve"> and stored </w:t>
        </w:r>
        <w:r>
          <w:rPr>
            <w:rFonts w:cs="Times New Roman"/>
            <w:szCs w:val="24"/>
            <w:lang w:val="en-GB"/>
          </w:rPr>
          <w:t xml:space="preserve">in the PROF </w:t>
        </w:r>
        <w:r>
          <w:rPr>
            <w:rFonts w:cs="Times New Roman"/>
            <w:szCs w:val="24"/>
            <w:lang w:val="en-GB"/>
          </w:rPr>
          <w:t>file</w:t>
        </w:r>
      </w:ins>
      <w:ins w:id="181" w:author="RANNOU Jean-Philippe" w:date="2018-09-20T11:21:00Z">
        <w:r w:rsidRPr="003F1D9F">
          <w:rPr>
            <w:rFonts w:cs="Times New Roman"/>
            <w:szCs w:val="24"/>
            <w:lang w:val="en-GB"/>
          </w:rPr>
          <w:t xml:space="preserve">, in </w:t>
        </w:r>
        <w:r>
          <w:rPr>
            <w:rFonts w:cs="Times New Roman"/>
            <w:szCs w:val="24"/>
            <w:lang w:val="en-GB"/>
          </w:rPr>
          <w:t xml:space="preserve">the same profile as the remaining DOXY data </w:t>
        </w:r>
        <w:r>
          <w:rPr>
            <w:rFonts w:cs="Times New Roman"/>
            <w:szCs w:val="24"/>
            <w:lang w:val="en-GB"/>
          </w:rPr>
          <w:t xml:space="preserve">(i.e. </w:t>
        </w:r>
        <w:r>
          <w:rPr>
            <w:rFonts w:cs="Times New Roman"/>
            <w:szCs w:val="24"/>
            <w:lang w:val="en-GB"/>
          </w:rPr>
          <w:t>not</w:t>
        </w:r>
        <w:r w:rsidRPr="003F1D9F">
          <w:rPr>
            <w:rFonts w:cs="Times New Roman"/>
            <w:szCs w:val="24"/>
            <w:lang w:val="en-GB"/>
          </w:rPr>
          <w:t xml:space="preserve"> </w:t>
        </w:r>
        <w:r>
          <w:rPr>
            <w:rFonts w:cs="Times New Roman"/>
            <w:szCs w:val="24"/>
            <w:lang w:val="en-GB"/>
          </w:rPr>
          <w:t xml:space="preserve">in a </w:t>
        </w:r>
        <w:r w:rsidRPr="003F1D9F">
          <w:rPr>
            <w:rFonts w:cs="Times New Roman"/>
            <w:szCs w:val="24"/>
            <w:lang w:val="en-GB"/>
          </w:rPr>
          <w:t>dedicated “Near-surface sampling: []”</w:t>
        </w:r>
        <w:r>
          <w:rPr>
            <w:rFonts w:cs="Times New Roman"/>
            <w:szCs w:val="24"/>
            <w:lang w:val="en-GB"/>
          </w:rPr>
          <w:t xml:space="preserve"> profile</w:t>
        </w:r>
        <w:r>
          <w:rPr>
            <w:rFonts w:cs="Times New Roman"/>
            <w:szCs w:val="24"/>
            <w:lang w:val="en-GB"/>
          </w:rPr>
          <w:t>)</w:t>
        </w:r>
        <w:r>
          <w:rPr>
            <w:rFonts w:cs="Times New Roman"/>
            <w:szCs w:val="24"/>
            <w:lang w:val="en-GB"/>
          </w:rPr>
          <w:t>.</w:t>
        </w:r>
      </w:ins>
    </w:p>
    <w:p w14:paraId="52355857" w14:textId="5174056B" w:rsidR="00E84615" w:rsidRPr="003F1D9F" w:rsidDel="00AF1397" w:rsidRDefault="00E84615" w:rsidP="002F2440">
      <w:pPr>
        <w:pStyle w:val="Paragraphedeliste"/>
        <w:numPr>
          <w:ilvl w:val="1"/>
          <w:numId w:val="3"/>
        </w:numPr>
        <w:spacing w:line="240" w:lineRule="auto"/>
        <w:rPr>
          <w:del w:id="182" w:author="RANNOU Jean-Philippe" w:date="2018-09-20T11:21:00Z"/>
          <w:rFonts w:cs="Times New Roman"/>
          <w:szCs w:val="24"/>
          <w:lang w:val="en-GB"/>
        </w:rPr>
      </w:pPr>
      <w:del w:id="183" w:author="RANNOU Jean-Philippe" w:date="2018-09-20T11:21:00Z">
        <w:r w:rsidRPr="003F1D9F" w:rsidDel="00AF1397">
          <w:rPr>
            <w:rFonts w:cs="Times New Roman"/>
            <w:szCs w:val="24"/>
            <w:lang w:val="en-GB"/>
          </w:rPr>
          <w:delText xml:space="preserve">These measurements are stored in the PROF file, in </w:delText>
        </w:r>
        <w:r w:rsidR="00417021" w:rsidDel="00AF1397">
          <w:rPr>
            <w:rFonts w:cs="Times New Roman"/>
            <w:szCs w:val="24"/>
            <w:lang w:val="en-GB"/>
          </w:rPr>
          <w:delText>the same profile as the remaining DOXY data</w:delText>
        </w:r>
        <w:r w:rsidR="00AF03C5" w:rsidDel="00AF1397">
          <w:rPr>
            <w:rFonts w:cs="Times New Roman"/>
            <w:szCs w:val="24"/>
            <w:lang w:val="en-GB"/>
          </w:rPr>
          <w:delText>, not</w:delText>
        </w:r>
        <w:r w:rsidRPr="003F1D9F" w:rsidDel="00AF1397">
          <w:rPr>
            <w:rFonts w:cs="Times New Roman"/>
            <w:szCs w:val="24"/>
            <w:lang w:val="en-GB"/>
          </w:rPr>
          <w:delText xml:space="preserve"> </w:delText>
        </w:r>
        <w:r w:rsidR="00D14B35" w:rsidDel="00AF1397">
          <w:rPr>
            <w:rFonts w:cs="Times New Roman"/>
            <w:szCs w:val="24"/>
            <w:lang w:val="en-GB"/>
          </w:rPr>
          <w:delText xml:space="preserve">in </w:delText>
        </w:r>
        <w:r w:rsidR="00AF03C5" w:rsidDel="00AF1397">
          <w:rPr>
            <w:rFonts w:cs="Times New Roman"/>
            <w:szCs w:val="24"/>
            <w:lang w:val="en-GB"/>
          </w:rPr>
          <w:delText>a</w:delText>
        </w:r>
        <w:r w:rsidR="00D14B35" w:rsidDel="00AF1397">
          <w:rPr>
            <w:rFonts w:cs="Times New Roman"/>
            <w:szCs w:val="24"/>
            <w:lang w:val="en-GB"/>
          </w:rPr>
          <w:delText xml:space="preserve"> </w:delText>
        </w:r>
        <w:r w:rsidRPr="003F1D9F" w:rsidDel="00AF1397">
          <w:rPr>
            <w:rFonts w:cs="Times New Roman"/>
            <w:szCs w:val="24"/>
            <w:lang w:val="en-GB"/>
          </w:rPr>
          <w:delText>dedicated “Near-surface sampling: []”</w:delText>
        </w:r>
        <w:r w:rsidR="003F1D9F" w:rsidDel="00AF1397">
          <w:rPr>
            <w:rFonts w:cs="Times New Roman"/>
            <w:szCs w:val="24"/>
            <w:lang w:val="en-GB"/>
          </w:rPr>
          <w:delText xml:space="preserve"> profile. They are also stored </w:delText>
        </w:r>
        <w:r w:rsidR="00330529" w:rsidRPr="003F1D9F" w:rsidDel="00AF1397">
          <w:rPr>
            <w:rFonts w:cs="Times New Roman"/>
            <w:szCs w:val="24"/>
            <w:lang w:val="en-GB"/>
          </w:rPr>
          <w:delText>in the TRAJ file;</w:delText>
        </w:r>
      </w:del>
    </w:p>
    <w:p w14:paraId="638ADC57" w14:textId="67C551F1" w:rsidR="00E84615" w:rsidRPr="003F1D9F" w:rsidRDefault="00E84615" w:rsidP="002F2440">
      <w:pPr>
        <w:pStyle w:val="Paragraphedeliste"/>
        <w:numPr>
          <w:ilvl w:val="1"/>
          <w:numId w:val="3"/>
        </w:numPr>
        <w:spacing w:line="240" w:lineRule="auto"/>
        <w:rPr>
          <w:rFonts w:cs="Times New Roman"/>
          <w:szCs w:val="24"/>
          <w:lang w:val="en-GB"/>
        </w:rPr>
      </w:pPr>
      <w:r w:rsidRPr="003F1D9F">
        <w:rPr>
          <w:rFonts w:cs="Times New Roman"/>
          <w:szCs w:val="24"/>
          <w:lang w:val="en-GB"/>
        </w:rPr>
        <w:t>As these measurements are sampled after Ascent End Time</w:t>
      </w:r>
      <w:r w:rsidR="004E7121" w:rsidRPr="003F1D9F">
        <w:rPr>
          <w:rFonts w:cs="Times New Roman"/>
          <w:szCs w:val="24"/>
          <w:lang w:val="en-GB"/>
        </w:rPr>
        <w:t xml:space="preserve"> </w:t>
      </w:r>
      <w:r w:rsidRPr="003F1D9F">
        <w:rPr>
          <w:rFonts w:cs="Times New Roman"/>
          <w:szCs w:val="24"/>
          <w:lang w:val="en-GB"/>
        </w:rPr>
        <w:t>(associated MC=600) and before Transmission Start Time (associated MC=700), the reference MC used is MC=700 and they are stored in the TRAJ file with the MC=700-</w:t>
      </w:r>
      <w:r w:rsidR="00417021">
        <w:rPr>
          <w:rFonts w:cs="Times New Roman"/>
          <w:szCs w:val="24"/>
          <w:lang w:val="en-GB"/>
        </w:rPr>
        <w:t>1</w:t>
      </w:r>
      <w:r w:rsidR="00417021" w:rsidRPr="003F1D9F">
        <w:rPr>
          <w:rFonts w:cs="Times New Roman"/>
          <w:szCs w:val="24"/>
          <w:lang w:val="en-GB"/>
        </w:rPr>
        <w:t>0</w:t>
      </w:r>
      <w:r w:rsidRPr="003F1D9F">
        <w:rPr>
          <w:rFonts w:cs="Times New Roman"/>
          <w:szCs w:val="24"/>
          <w:lang w:val="en-GB"/>
        </w:rPr>
        <w:t>=</w:t>
      </w:r>
      <w:r w:rsidR="00417021" w:rsidRPr="003F1D9F">
        <w:rPr>
          <w:rFonts w:cs="Times New Roman"/>
          <w:szCs w:val="24"/>
          <w:lang w:val="en-GB"/>
        </w:rPr>
        <w:t>6</w:t>
      </w:r>
      <w:r w:rsidR="00417021">
        <w:rPr>
          <w:rFonts w:cs="Times New Roman"/>
          <w:szCs w:val="24"/>
          <w:lang w:val="en-GB"/>
        </w:rPr>
        <w:t>9</w:t>
      </w:r>
      <w:r w:rsidR="00417021" w:rsidRPr="003F1D9F">
        <w:rPr>
          <w:rFonts w:cs="Times New Roman"/>
          <w:szCs w:val="24"/>
          <w:lang w:val="en-GB"/>
        </w:rPr>
        <w:t>0</w:t>
      </w:r>
      <w:r w:rsidRPr="003F1D9F">
        <w:rPr>
          <w:rFonts w:cs="Times New Roman"/>
          <w:szCs w:val="24"/>
          <w:lang w:val="en-GB"/>
        </w:rPr>
        <w:t>.</w:t>
      </w:r>
    </w:p>
    <w:p w14:paraId="6133F488" w14:textId="77777777" w:rsidR="004E7121" w:rsidRPr="003F1D9F" w:rsidRDefault="004E7121" w:rsidP="002F2440">
      <w:pPr>
        <w:pStyle w:val="Paragraphedeliste"/>
        <w:numPr>
          <w:ilvl w:val="0"/>
          <w:numId w:val="6"/>
        </w:numPr>
        <w:spacing w:line="240" w:lineRule="auto"/>
        <w:rPr>
          <w:rFonts w:cs="Times New Roman"/>
          <w:szCs w:val="24"/>
          <w:lang w:val="en-GB"/>
        </w:rPr>
      </w:pPr>
      <w:r w:rsidRPr="003F1D9F">
        <w:rPr>
          <w:rFonts w:cs="Times New Roman"/>
          <w:szCs w:val="24"/>
          <w:lang w:val="en-GB"/>
        </w:rPr>
        <w:t>Concerning “</w:t>
      </w:r>
      <w:del w:id="184" w:author="RANNOU Jean-Philippe" w:date="2018-09-20T11:22:00Z">
        <w:r w:rsidRPr="003F1D9F" w:rsidDel="00D41621">
          <w:rPr>
            <w:rFonts w:cs="Times New Roman"/>
            <w:szCs w:val="24"/>
            <w:lang w:val="en-GB"/>
          </w:rPr>
          <w:delText xml:space="preserve">Near </w:delText>
        </w:r>
      </w:del>
      <w:r w:rsidRPr="003F1D9F">
        <w:rPr>
          <w:rFonts w:cs="Times New Roman"/>
          <w:szCs w:val="24"/>
          <w:lang w:val="en-GB"/>
        </w:rPr>
        <w:t>Surface</w:t>
      </w:r>
      <w:r w:rsidR="00330529" w:rsidRPr="003F1D9F">
        <w:rPr>
          <w:rFonts w:cs="Times New Roman"/>
          <w:szCs w:val="24"/>
          <w:lang w:val="en-GB"/>
        </w:rPr>
        <w:t xml:space="preserve"> Bladder deflated</w:t>
      </w:r>
      <w:r w:rsidRPr="003F1D9F">
        <w:rPr>
          <w:rFonts w:cs="Times New Roman"/>
          <w:szCs w:val="24"/>
          <w:lang w:val="en-GB"/>
        </w:rPr>
        <w:t>” samples:</w:t>
      </w:r>
    </w:p>
    <w:p w14:paraId="2138FA12" w14:textId="77777777" w:rsidR="00330529" w:rsidRPr="003F1D9F" w:rsidRDefault="00330529" w:rsidP="002F2440">
      <w:pPr>
        <w:pStyle w:val="Paragraphedeliste"/>
        <w:numPr>
          <w:ilvl w:val="1"/>
          <w:numId w:val="6"/>
        </w:numPr>
        <w:spacing w:line="240" w:lineRule="auto"/>
        <w:rPr>
          <w:rFonts w:cs="Times New Roman"/>
          <w:szCs w:val="24"/>
          <w:lang w:val="en-GB"/>
        </w:rPr>
      </w:pPr>
      <w:r w:rsidRPr="003F1D9F">
        <w:rPr>
          <w:rFonts w:cs="Times New Roman"/>
          <w:szCs w:val="24"/>
          <w:lang w:val="en-GB"/>
        </w:rPr>
        <w:t xml:space="preserve">PPOX_DOXY </w:t>
      </w:r>
      <w:r w:rsidR="004A2572">
        <w:rPr>
          <w:rFonts w:cs="Times New Roman"/>
          <w:szCs w:val="24"/>
          <w:lang w:val="en-GB"/>
        </w:rPr>
        <w:t xml:space="preserve">parameter </w:t>
      </w:r>
      <w:r w:rsidR="0032149C" w:rsidRPr="003F1D9F">
        <w:rPr>
          <w:rFonts w:cs="Times New Roman"/>
          <w:szCs w:val="24"/>
          <w:lang w:val="en-GB"/>
        </w:rPr>
        <w:t>is</w:t>
      </w:r>
      <w:r w:rsidRPr="003F1D9F">
        <w:rPr>
          <w:rFonts w:cs="Times New Roman"/>
          <w:szCs w:val="24"/>
          <w:lang w:val="en-GB"/>
        </w:rPr>
        <w:t xml:space="preserve"> computed </w:t>
      </w:r>
      <w:r w:rsidR="004A2572">
        <w:rPr>
          <w:rFonts w:cs="Times New Roman"/>
          <w:szCs w:val="24"/>
          <w:lang w:val="en-GB"/>
        </w:rPr>
        <w:t>and added to</w:t>
      </w:r>
      <w:r w:rsidRPr="003F1D9F">
        <w:rPr>
          <w:rFonts w:cs="Times New Roman"/>
          <w:szCs w:val="24"/>
          <w:lang w:val="en-GB"/>
        </w:rPr>
        <w:t xml:space="preserve"> these measurements;</w:t>
      </w:r>
    </w:p>
    <w:p w14:paraId="21DE5743" w14:textId="57E9EF3F" w:rsidR="00330529" w:rsidRPr="003F1D9F" w:rsidRDefault="00330529" w:rsidP="002F2440">
      <w:pPr>
        <w:pStyle w:val="Paragraphedeliste"/>
        <w:numPr>
          <w:ilvl w:val="1"/>
          <w:numId w:val="6"/>
        </w:numPr>
        <w:spacing w:line="240" w:lineRule="auto"/>
        <w:rPr>
          <w:rFonts w:cs="Times New Roman"/>
          <w:szCs w:val="24"/>
          <w:lang w:val="en-GB"/>
        </w:rPr>
      </w:pPr>
      <w:r w:rsidRPr="003F1D9F">
        <w:rPr>
          <w:rFonts w:cs="Times New Roman"/>
          <w:szCs w:val="24"/>
          <w:lang w:val="en-GB"/>
        </w:rPr>
        <w:t>As these measurements are sampled after Ascent End Time (associated MC=600) and before Transmission Start Time (associated MC=700), the reference MC used is MC=700 and they are stored in the TRAJ file with the MC=700</w:t>
      </w:r>
      <w:r w:rsidR="00417021">
        <w:rPr>
          <w:rFonts w:cs="Times New Roman"/>
          <w:szCs w:val="24"/>
          <w:lang w:val="en-GB"/>
        </w:rPr>
        <w:t>+10</w:t>
      </w:r>
      <w:r w:rsidRPr="003F1D9F">
        <w:rPr>
          <w:rFonts w:cs="Times New Roman"/>
          <w:szCs w:val="24"/>
          <w:lang w:val="en-GB"/>
        </w:rPr>
        <w:t>=</w:t>
      </w:r>
      <w:r w:rsidR="00417021">
        <w:rPr>
          <w:rFonts w:cs="Times New Roman"/>
          <w:szCs w:val="24"/>
          <w:lang w:val="en-GB"/>
        </w:rPr>
        <w:t>71</w:t>
      </w:r>
      <w:r w:rsidR="00417021" w:rsidRPr="003F1D9F">
        <w:rPr>
          <w:rFonts w:cs="Times New Roman"/>
          <w:szCs w:val="24"/>
          <w:lang w:val="en-GB"/>
        </w:rPr>
        <w:t>0</w:t>
      </w:r>
      <w:r w:rsidRPr="003F1D9F">
        <w:rPr>
          <w:rFonts w:cs="Times New Roman"/>
          <w:szCs w:val="24"/>
          <w:lang w:val="en-GB"/>
        </w:rPr>
        <w:t>.</w:t>
      </w:r>
    </w:p>
    <w:p w14:paraId="69C66D32" w14:textId="77777777" w:rsidR="0032149C" w:rsidRPr="003F1D9F" w:rsidRDefault="0032149C" w:rsidP="002F2440">
      <w:pPr>
        <w:pStyle w:val="Paragraphedeliste"/>
        <w:numPr>
          <w:ilvl w:val="0"/>
          <w:numId w:val="6"/>
        </w:numPr>
        <w:spacing w:line="240" w:lineRule="auto"/>
        <w:rPr>
          <w:rFonts w:cs="Times New Roman"/>
          <w:szCs w:val="24"/>
          <w:lang w:val="en-GB"/>
        </w:rPr>
      </w:pPr>
      <w:r w:rsidRPr="003F1D9F">
        <w:rPr>
          <w:rFonts w:cs="Times New Roman"/>
          <w:szCs w:val="24"/>
          <w:lang w:val="en-GB"/>
        </w:rPr>
        <w:t>Concerning “</w:t>
      </w:r>
      <w:del w:id="185" w:author="RANNOU Jean-Philippe" w:date="2018-09-20T11:22:00Z">
        <w:r w:rsidRPr="003F1D9F" w:rsidDel="00D41621">
          <w:rPr>
            <w:rFonts w:cs="Times New Roman"/>
            <w:szCs w:val="24"/>
            <w:lang w:val="en-GB"/>
          </w:rPr>
          <w:delText xml:space="preserve">Near </w:delText>
        </w:r>
      </w:del>
      <w:r w:rsidRPr="003F1D9F">
        <w:rPr>
          <w:rFonts w:cs="Times New Roman"/>
          <w:szCs w:val="24"/>
          <w:lang w:val="en-GB"/>
        </w:rPr>
        <w:t>Surface Bladder inflated” samples:</w:t>
      </w:r>
    </w:p>
    <w:p w14:paraId="7C57F86B" w14:textId="77777777" w:rsidR="0032149C" w:rsidRPr="003F1D9F" w:rsidRDefault="0032149C" w:rsidP="002F2440">
      <w:pPr>
        <w:pStyle w:val="Paragraphedeliste"/>
        <w:numPr>
          <w:ilvl w:val="1"/>
          <w:numId w:val="6"/>
        </w:numPr>
        <w:spacing w:line="240" w:lineRule="auto"/>
        <w:rPr>
          <w:rFonts w:cs="Times New Roman"/>
          <w:szCs w:val="24"/>
          <w:lang w:val="en-GB"/>
        </w:rPr>
      </w:pPr>
      <w:r w:rsidRPr="003F1D9F">
        <w:rPr>
          <w:rFonts w:cs="Times New Roman"/>
          <w:szCs w:val="24"/>
          <w:lang w:val="en-GB"/>
        </w:rPr>
        <w:t xml:space="preserve">PPOX_DOXY </w:t>
      </w:r>
      <w:r w:rsidR="004A2572">
        <w:rPr>
          <w:rFonts w:cs="Times New Roman"/>
          <w:szCs w:val="24"/>
          <w:lang w:val="en-GB"/>
        </w:rPr>
        <w:t xml:space="preserve">parameter </w:t>
      </w:r>
      <w:r w:rsidRPr="003F1D9F">
        <w:rPr>
          <w:rFonts w:cs="Times New Roman"/>
          <w:szCs w:val="24"/>
          <w:lang w:val="en-GB"/>
        </w:rPr>
        <w:t xml:space="preserve">is computed </w:t>
      </w:r>
      <w:r w:rsidR="004A2572">
        <w:rPr>
          <w:rFonts w:cs="Times New Roman"/>
          <w:szCs w:val="24"/>
          <w:lang w:val="en-GB"/>
        </w:rPr>
        <w:t>and added to</w:t>
      </w:r>
      <w:r w:rsidRPr="003F1D9F">
        <w:rPr>
          <w:rFonts w:cs="Times New Roman"/>
          <w:szCs w:val="24"/>
          <w:lang w:val="en-GB"/>
        </w:rPr>
        <w:t xml:space="preserve"> these measurements;</w:t>
      </w:r>
    </w:p>
    <w:p w14:paraId="55E2183B" w14:textId="50BBBEF4" w:rsidR="0032149C" w:rsidRPr="004A2572" w:rsidRDefault="0032149C" w:rsidP="002F2440">
      <w:pPr>
        <w:pStyle w:val="Paragraphedeliste"/>
        <w:numPr>
          <w:ilvl w:val="1"/>
          <w:numId w:val="6"/>
        </w:numPr>
        <w:spacing w:line="240" w:lineRule="auto"/>
        <w:rPr>
          <w:rFonts w:cs="Times New Roman"/>
          <w:szCs w:val="24"/>
          <w:lang w:val="en-GB"/>
        </w:rPr>
      </w:pPr>
      <w:r w:rsidRPr="004A2572">
        <w:rPr>
          <w:rFonts w:cs="Times New Roman"/>
          <w:szCs w:val="24"/>
          <w:lang w:val="en-GB"/>
        </w:rPr>
        <w:t>As these measurements are sampled after Ascent End Time (associated MC=600) and before Transmission Start Time (associated MC=700), the reference MC used is MC=700 and they are stored in the TRAJ file with the MC=700</w:t>
      </w:r>
      <w:r w:rsidR="00417021">
        <w:rPr>
          <w:rFonts w:cs="Times New Roman"/>
          <w:szCs w:val="24"/>
          <w:lang w:val="en-GB"/>
        </w:rPr>
        <w:t>+11</w:t>
      </w:r>
      <w:r w:rsidRPr="004A2572">
        <w:rPr>
          <w:rFonts w:cs="Times New Roman"/>
          <w:szCs w:val="24"/>
          <w:lang w:val="en-GB"/>
        </w:rPr>
        <w:t>=</w:t>
      </w:r>
      <w:r w:rsidR="00417021">
        <w:rPr>
          <w:rFonts w:cs="Times New Roman"/>
          <w:szCs w:val="24"/>
          <w:lang w:val="en-GB"/>
        </w:rPr>
        <w:t>711</w:t>
      </w:r>
      <w:r w:rsidRPr="004A2572">
        <w:rPr>
          <w:rFonts w:cs="Times New Roman"/>
          <w:szCs w:val="24"/>
          <w:lang w:val="en-GB"/>
        </w:rPr>
        <w:t>.</w:t>
      </w:r>
    </w:p>
    <w:p w14:paraId="5DC876E8" w14:textId="77777777" w:rsidR="005B07B5" w:rsidRPr="003F1D9F" w:rsidRDefault="005B07B5">
      <w:pPr>
        <w:rPr>
          <w:rFonts w:ascii="Arial" w:eastAsia="Times New Roman" w:hAnsi="Arial" w:cs="Times New Roman"/>
          <w:b/>
          <w:smallCaps/>
          <w:kern w:val="28"/>
          <w:sz w:val="36"/>
          <w:szCs w:val="20"/>
          <w:lang w:val="en-GB" w:eastAsia="fr-FR"/>
        </w:rPr>
      </w:pPr>
      <w:r w:rsidRPr="003F1D9F">
        <w:rPr>
          <w:lang w:val="en-GB"/>
        </w:rPr>
        <w:br w:type="page"/>
      </w:r>
    </w:p>
    <w:p w14:paraId="6E869C90" w14:textId="77777777" w:rsidR="00574EEB" w:rsidRPr="003F1D9F" w:rsidRDefault="0032149C" w:rsidP="00574EEB">
      <w:pPr>
        <w:pStyle w:val="Titre1"/>
        <w:rPr>
          <w:lang w:val="en-GB"/>
        </w:rPr>
      </w:pPr>
      <w:bookmarkStart w:id="186" w:name="_Toc525206650"/>
      <w:r w:rsidRPr="003F1D9F">
        <w:rPr>
          <w:lang w:val="en-GB"/>
        </w:rPr>
        <w:lastRenderedPageBreak/>
        <w:t>Annex A: Conclusion about how to store surface oxygen data in the Btraj files</w:t>
      </w:r>
      <w:bookmarkEnd w:id="186"/>
    </w:p>
    <w:p w14:paraId="3D312AF0" w14:textId="77777777" w:rsidR="00BF43DD" w:rsidRPr="003F1D9F" w:rsidRDefault="00BF43DD" w:rsidP="00BF43DD">
      <w:pPr>
        <w:rPr>
          <w:lang w:val="en-GB"/>
        </w:rPr>
      </w:pPr>
      <w:r w:rsidRPr="003F1D9F">
        <w:rPr>
          <w:lang w:val="en-GB"/>
        </w:rPr>
        <w:t>At the 18</w:t>
      </w:r>
      <w:r w:rsidRPr="003F1D9F">
        <w:rPr>
          <w:vertAlign w:val="superscript"/>
          <w:lang w:val="en-GB"/>
        </w:rPr>
        <w:t>th</w:t>
      </w:r>
      <w:r w:rsidRPr="003F1D9F">
        <w:rPr>
          <w:lang w:val="en-GB"/>
        </w:rPr>
        <w:t xml:space="preserve"> Argo Data Management (Hamburg/Germany, 29 Nov - 1 Dec 2017), a decision was reached to abolish MC=1100, and move the assignment of surface data in the Btraj files back to the “true” MCs in the following manner:</w:t>
      </w:r>
    </w:p>
    <w:p w14:paraId="2248FEF3" w14:textId="77777777" w:rsidR="00BF43DD" w:rsidRPr="00AC701F" w:rsidRDefault="00BF43DD" w:rsidP="00BF43DD">
      <w:pPr>
        <w:rPr>
          <w:strike/>
          <w:lang w:val="en-GB"/>
        </w:rPr>
      </w:pPr>
      <w:r w:rsidRPr="00AC701F">
        <w:rPr>
          <w:strike/>
          <w:lang w:val="en-GB"/>
        </w:rPr>
        <w:t>X – 10 = in-water samples, part of end of profile, shallower than nominal 10dbar</w:t>
      </w:r>
    </w:p>
    <w:p w14:paraId="656967DF" w14:textId="77777777" w:rsidR="00BF43DD" w:rsidRPr="00AC701F" w:rsidRDefault="00BF43DD" w:rsidP="00BF43DD">
      <w:pPr>
        <w:rPr>
          <w:strike/>
          <w:lang w:val="en-GB"/>
        </w:rPr>
      </w:pPr>
      <w:r w:rsidRPr="00AC701F">
        <w:rPr>
          <w:strike/>
          <w:lang w:val="en-GB"/>
        </w:rPr>
        <w:t>X – 20 = in-water samples, part of surface sequence</w:t>
      </w:r>
    </w:p>
    <w:p w14:paraId="17C2CDAD" w14:textId="77777777" w:rsidR="00BF43DD" w:rsidRPr="00AC701F" w:rsidRDefault="00BF43DD" w:rsidP="00BF43DD">
      <w:pPr>
        <w:rPr>
          <w:strike/>
          <w:lang w:val="en-GB"/>
        </w:rPr>
      </w:pPr>
      <w:r w:rsidRPr="00AC701F">
        <w:rPr>
          <w:strike/>
          <w:lang w:val="en-GB"/>
        </w:rPr>
        <w:t>X – 30 = in-air samples, part of surface sequence</w:t>
      </w:r>
    </w:p>
    <w:p w14:paraId="212092D8" w14:textId="77777777" w:rsidR="003657F4" w:rsidRPr="00AC701F" w:rsidRDefault="00BF43DD" w:rsidP="00AC701F">
      <w:pPr>
        <w:tabs>
          <w:tab w:val="center" w:pos="4536"/>
        </w:tabs>
        <w:rPr>
          <w:strike/>
          <w:lang w:val="en-GB"/>
        </w:rPr>
      </w:pPr>
      <w:r w:rsidRPr="00AC701F">
        <w:rPr>
          <w:strike/>
          <w:lang w:val="en-GB"/>
        </w:rPr>
        <w:t>X – 1 = individual surface observations</w:t>
      </w:r>
    </w:p>
    <w:p w14:paraId="2A52C37B" w14:textId="77777777" w:rsidR="003657F4" w:rsidRDefault="003657F4" w:rsidP="00AC701F">
      <w:pPr>
        <w:tabs>
          <w:tab w:val="center" w:pos="4536"/>
        </w:tabs>
        <w:rPr>
          <w:lang w:val="en-GB"/>
        </w:rPr>
      </w:pPr>
    </w:p>
    <w:p w14:paraId="3CBB9860" w14:textId="77777777" w:rsidR="003657F4" w:rsidRPr="003657F4" w:rsidRDefault="003657F4" w:rsidP="003657F4">
      <w:pPr>
        <w:tabs>
          <w:tab w:val="center" w:pos="4536"/>
        </w:tabs>
        <w:rPr>
          <w:lang w:val="en-GB"/>
        </w:rPr>
      </w:pPr>
      <w:r w:rsidRPr="003657F4">
        <w:rPr>
          <w:lang w:val="en-GB"/>
        </w:rPr>
        <w:t>X – 10 = in-water samples, part of end of profile, shallower than nominal 10 dbar</w:t>
      </w:r>
    </w:p>
    <w:p w14:paraId="03D17C96" w14:textId="77777777" w:rsidR="003657F4" w:rsidRPr="003657F4" w:rsidRDefault="003657F4" w:rsidP="003657F4">
      <w:pPr>
        <w:tabs>
          <w:tab w:val="center" w:pos="4536"/>
        </w:tabs>
        <w:rPr>
          <w:lang w:val="en-GB"/>
        </w:rPr>
      </w:pPr>
      <w:r w:rsidRPr="003657F4">
        <w:rPr>
          <w:lang w:val="en-GB"/>
        </w:rPr>
        <w:t xml:space="preserve">X + 10 = in-water samples, part of surface sequence (guidance in RT: before air-bladder inflation / before max. buoyancy) </w:t>
      </w:r>
    </w:p>
    <w:p w14:paraId="16A53493" w14:textId="77777777" w:rsidR="003657F4" w:rsidRPr="003657F4" w:rsidRDefault="003657F4" w:rsidP="003657F4">
      <w:pPr>
        <w:tabs>
          <w:tab w:val="center" w:pos="4536"/>
        </w:tabs>
        <w:rPr>
          <w:lang w:val="en-GB"/>
        </w:rPr>
      </w:pPr>
      <w:r w:rsidRPr="003657F4">
        <w:rPr>
          <w:lang w:val="en-GB"/>
        </w:rPr>
        <w:t>X + 11 = in-air samples, part of surface sequence (guidance in RT: after air-bladder inflation / after max. buoyancy)</w:t>
      </w:r>
    </w:p>
    <w:p w14:paraId="5ADEBA13" w14:textId="77777777" w:rsidR="003657F4" w:rsidRPr="003657F4" w:rsidRDefault="003657F4" w:rsidP="003657F4">
      <w:pPr>
        <w:tabs>
          <w:tab w:val="center" w:pos="4536"/>
        </w:tabs>
        <w:rPr>
          <w:lang w:val="en-GB"/>
        </w:rPr>
      </w:pPr>
      <w:r w:rsidRPr="003657F4">
        <w:rPr>
          <w:lang w:val="en-GB"/>
        </w:rPr>
        <w:t>X – 1 = individual surface observations</w:t>
      </w:r>
    </w:p>
    <w:p w14:paraId="27591C66" w14:textId="79AE2F1F" w:rsidR="00BF43DD" w:rsidRPr="003F1D9F" w:rsidRDefault="003657F4" w:rsidP="00AC701F">
      <w:pPr>
        <w:tabs>
          <w:tab w:val="center" w:pos="4536"/>
        </w:tabs>
        <w:rPr>
          <w:lang w:val="en-GB"/>
        </w:rPr>
      </w:pPr>
      <w:r>
        <w:rPr>
          <w:lang w:val="en-GB"/>
        </w:rPr>
        <w:tab/>
      </w:r>
    </w:p>
    <w:p w14:paraId="20A33186" w14:textId="77777777" w:rsidR="00BF43DD" w:rsidRPr="003F1D9F" w:rsidRDefault="00BF43DD" w:rsidP="00BF43DD">
      <w:pPr>
        <w:rPr>
          <w:lang w:val="en-GB"/>
        </w:rPr>
      </w:pPr>
    </w:p>
    <w:p w14:paraId="01556A8A" w14:textId="4D997CD8" w:rsidR="00BF43DD" w:rsidRPr="003F1D9F" w:rsidRDefault="00BF43DD" w:rsidP="00BF43DD">
      <w:pPr>
        <w:rPr>
          <w:lang w:val="en-GB"/>
        </w:rPr>
      </w:pPr>
      <w:r w:rsidRPr="003F1D9F">
        <w:rPr>
          <w:lang w:val="en-GB"/>
        </w:rPr>
        <w:tab/>
        <w:t>Data to include should all be in PPOX_DOXY.</w:t>
      </w:r>
    </w:p>
    <w:p w14:paraId="47A19D2D" w14:textId="0584912C" w:rsidR="003657F4" w:rsidRPr="00AC701F" w:rsidRDefault="00BF43DD" w:rsidP="00BF43DD">
      <w:pPr>
        <w:rPr>
          <w:strike/>
          <w:lang w:val="en-GB"/>
        </w:rPr>
      </w:pPr>
      <w:r w:rsidRPr="003F1D9F">
        <w:rPr>
          <w:lang w:val="en-GB"/>
        </w:rPr>
        <w:tab/>
      </w:r>
      <w:r w:rsidRPr="00AC701F">
        <w:rPr>
          <w:strike/>
          <w:lang w:val="en-GB"/>
        </w:rPr>
        <w:t>Users should be warned that the distinction between x-10, x-20, x-30 is known definitively for some floats (e.g. some newer Apf9i APEX with Optode), but is only a best guess estimate for other floats (e.g. PROVORs).</w:t>
      </w:r>
    </w:p>
    <w:p w14:paraId="17F32947" w14:textId="51657013" w:rsidR="003657F4" w:rsidRDefault="003657F4" w:rsidP="003657F4">
      <w:r>
        <w:t xml:space="preserve">Users should be warned that the distinction between </w:t>
      </w:r>
      <w:r w:rsidR="00AF03C5">
        <w:t>X</w:t>
      </w:r>
      <w:r>
        <w:t xml:space="preserve">-10, </w:t>
      </w:r>
      <w:r w:rsidR="00AF03C5">
        <w:t>X</w:t>
      </w:r>
      <w:r>
        <w:t>+1</w:t>
      </w:r>
      <w:r w:rsidR="00AF03C5">
        <w:t>0</w:t>
      </w:r>
      <w:r>
        <w:t xml:space="preserve">, </w:t>
      </w:r>
      <w:r w:rsidR="00AF03C5">
        <w:t>X</w:t>
      </w:r>
      <w:r>
        <w:t>+11 is known definitively for some floats (e.g. some newer Apf9i APEX with Optode), but is only a best guess estimate for other floats (e.g. PROVORs).</w:t>
      </w:r>
    </w:p>
    <w:p w14:paraId="66833E4A" w14:textId="77777777" w:rsidR="003657F4" w:rsidRDefault="003657F4" w:rsidP="003657F4">
      <w:r>
        <w:t>The X + 10 / X + 11 codes apply only for X = 600 (AET), 700 (TST) and 800 (TET), i.e., when the float is at the surface.</w:t>
      </w:r>
    </w:p>
    <w:p w14:paraId="790920C3" w14:textId="77777777" w:rsidR="003657F4" w:rsidRPr="00AC701F" w:rsidRDefault="003657F4" w:rsidP="00BF43DD"/>
    <w:p w14:paraId="1B3C1203" w14:textId="77777777" w:rsidR="00DB1EE7" w:rsidRPr="003F1D9F" w:rsidRDefault="00DB1EE7" w:rsidP="00755B02">
      <w:pPr>
        <w:rPr>
          <w:szCs w:val="24"/>
          <w:lang w:val="en-GB"/>
        </w:rPr>
      </w:pPr>
    </w:p>
    <w:sectPr w:rsidR="00DB1EE7" w:rsidRPr="003F1D9F" w:rsidSect="000E7A64">
      <w:headerReference w:type="default" r:id="rId10"/>
      <w:footerReference w:type="default" r:id="rId1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2" w:author="RANNOU Jean-Philippe" w:date="2018-06-26T15:14:00Z" w:initials="RNU">
    <w:p w14:paraId="2EDA6F97" w14:textId="77777777" w:rsidR="00C46E28" w:rsidRDefault="00C46E28">
      <w:pPr>
        <w:pStyle w:val="Commentaire"/>
      </w:pPr>
      <w:r>
        <w:rPr>
          <w:rStyle w:val="Marquedecommentaire"/>
        </w:rPr>
        <w:annotationRef/>
      </w:r>
      <w:r w:rsidR="00F315EE">
        <w:t>A valider par Henry</w:t>
      </w:r>
    </w:p>
    <w:p w14:paraId="0CF7B80B" w14:textId="77777777" w:rsidR="00C46E28" w:rsidRDefault="00C46E28">
      <w:pPr>
        <w:pStyle w:val="Commentaire"/>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F7B80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2CC3EE" w14:textId="77777777" w:rsidR="00A11C19" w:rsidRDefault="00A11C19" w:rsidP="0069305F">
      <w:pPr>
        <w:spacing w:after="0" w:line="240" w:lineRule="auto"/>
      </w:pPr>
      <w:r>
        <w:separator/>
      </w:r>
    </w:p>
    <w:p w14:paraId="0A653A1C" w14:textId="77777777" w:rsidR="00A11C19" w:rsidRDefault="00A11C19"/>
    <w:p w14:paraId="687303F0" w14:textId="77777777" w:rsidR="00A11C19" w:rsidRDefault="00A11C19" w:rsidP="005C15B0"/>
    <w:p w14:paraId="1F6AEEC3" w14:textId="77777777" w:rsidR="00A11C19" w:rsidRDefault="00A11C19" w:rsidP="005C15B0"/>
    <w:p w14:paraId="64567E90" w14:textId="77777777" w:rsidR="00A11C19" w:rsidRDefault="00A11C19"/>
  </w:endnote>
  <w:endnote w:type="continuationSeparator" w:id="0">
    <w:p w14:paraId="395E7C41" w14:textId="77777777" w:rsidR="00A11C19" w:rsidRDefault="00A11C19" w:rsidP="0069305F">
      <w:pPr>
        <w:spacing w:after="0" w:line="240" w:lineRule="auto"/>
      </w:pPr>
      <w:r>
        <w:continuationSeparator/>
      </w:r>
    </w:p>
    <w:p w14:paraId="78D18B9F" w14:textId="77777777" w:rsidR="00A11C19" w:rsidRDefault="00A11C19"/>
    <w:p w14:paraId="19E653F1" w14:textId="77777777" w:rsidR="00A11C19" w:rsidRDefault="00A11C19" w:rsidP="005C15B0"/>
    <w:p w14:paraId="342EFDB9" w14:textId="77777777" w:rsidR="00A11C19" w:rsidRDefault="00A11C19" w:rsidP="005C15B0"/>
    <w:p w14:paraId="09C86C64" w14:textId="77777777" w:rsidR="00A11C19" w:rsidRDefault="00A11C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288"/>
    </w:tblGrid>
    <w:tr w:rsidR="00BF43DD" w14:paraId="006D6DA9" w14:textId="77777777" w:rsidTr="00542F41">
      <w:tc>
        <w:tcPr>
          <w:tcW w:w="9288" w:type="dxa"/>
        </w:tcPr>
        <w:p w14:paraId="3A2389E2" w14:textId="77777777" w:rsidR="00BF43DD" w:rsidRPr="00F579DE" w:rsidRDefault="00BF43DD" w:rsidP="005C15B0">
          <w:pPr>
            <w:pStyle w:val="Pieddepage"/>
            <w:jc w:val="center"/>
            <w:rPr>
              <w:sz w:val="20"/>
              <w:szCs w:val="20"/>
            </w:rPr>
          </w:pPr>
          <w:r w:rsidRPr="00F579DE">
            <w:rPr>
              <w:sz w:val="20"/>
              <w:szCs w:val="20"/>
            </w:rPr>
            <w:t xml:space="preserve">Page </w:t>
          </w:r>
          <w:r w:rsidRPr="00F579DE">
            <w:rPr>
              <w:sz w:val="20"/>
              <w:szCs w:val="20"/>
            </w:rPr>
            <w:fldChar w:fldCharType="begin"/>
          </w:r>
          <w:r w:rsidRPr="00F579DE">
            <w:rPr>
              <w:sz w:val="20"/>
              <w:szCs w:val="20"/>
            </w:rPr>
            <w:instrText xml:space="preserve"> PAGE   \* MERGEFORMAT </w:instrText>
          </w:r>
          <w:r w:rsidRPr="00F579DE">
            <w:rPr>
              <w:sz w:val="20"/>
              <w:szCs w:val="20"/>
            </w:rPr>
            <w:fldChar w:fldCharType="separate"/>
          </w:r>
          <w:r w:rsidR="007B20FD">
            <w:rPr>
              <w:noProof/>
              <w:sz w:val="20"/>
              <w:szCs w:val="20"/>
            </w:rPr>
            <w:t>1</w:t>
          </w:r>
          <w:r w:rsidRPr="00F579DE">
            <w:rPr>
              <w:sz w:val="20"/>
              <w:szCs w:val="20"/>
            </w:rPr>
            <w:fldChar w:fldCharType="end"/>
          </w:r>
        </w:p>
      </w:tc>
    </w:tr>
  </w:tbl>
  <w:p w14:paraId="0114959C" w14:textId="77777777" w:rsidR="00BF43DD" w:rsidRDefault="00BF43DD" w:rsidP="005C15B0">
    <w:pPr>
      <w:pStyle w:val="Pieddepage"/>
    </w:pPr>
  </w:p>
  <w:p w14:paraId="0DBC3168" w14:textId="77777777" w:rsidR="00BF43DD" w:rsidRDefault="00BF43D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D49F6B" w14:textId="77777777" w:rsidR="00A11C19" w:rsidRDefault="00A11C19" w:rsidP="0069305F">
      <w:pPr>
        <w:spacing w:after="0" w:line="240" w:lineRule="auto"/>
      </w:pPr>
      <w:r>
        <w:separator/>
      </w:r>
    </w:p>
    <w:p w14:paraId="0AF4A39E" w14:textId="77777777" w:rsidR="00A11C19" w:rsidRDefault="00A11C19"/>
    <w:p w14:paraId="66358C68" w14:textId="77777777" w:rsidR="00A11C19" w:rsidRDefault="00A11C19" w:rsidP="005C15B0"/>
    <w:p w14:paraId="2F5871D6" w14:textId="77777777" w:rsidR="00A11C19" w:rsidRDefault="00A11C19" w:rsidP="005C15B0"/>
    <w:p w14:paraId="6F13E27A" w14:textId="77777777" w:rsidR="00A11C19" w:rsidRDefault="00A11C19"/>
  </w:footnote>
  <w:footnote w:type="continuationSeparator" w:id="0">
    <w:p w14:paraId="180FB532" w14:textId="77777777" w:rsidR="00A11C19" w:rsidRDefault="00A11C19" w:rsidP="0069305F">
      <w:pPr>
        <w:spacing w:after="0" w:line="240" w:lineRule="auto"/>
      </w:pPr>
      <w:r>
        <w:continuationSeparator/>
      </w:r>
    </w:p>
    <w:p w14:paraId="2DA6F291" w14:textId="77777777" w:rsidR="00A11C19" w:rsidRDefault="00A11C19"/>
    <w:p w14:paraId="78B46F60" w14:textId="77777777" w:rsidR="00A11C19" w:rsidRDefault="00A11C19" w:rsidP="005C15B0"/>
    <w:p w14:paraId="3D21B9C0" w14:textId="77777777" w:rsidR="00A11C19" w:rsidRDefault="00A11C19" w:rsidP="005C15B0"/>
    <w:p w14:paraId="51DFC89A" w14:textId="77777777" w:rsidR="00A11C19" w:rsidRDefault="00A11C1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061"/>
      <w:gridCol w:w="2241"/>
    </w:tblGrid>
    <w:tr w:rsidR="00BF43DD" w:rsidRPr="00AC701F" w14:paraId="68E711D2" w14:textId="77777777" w:rsidTr="00E01C4F">
      <w:trPr>
        <w:trHeight w:val="288"/>
      </w:trPr>
      <w:tc>
        <w:tcPr>
          <w:tcW w:w="7061" w:type="dxa"/>
        </w:tcPr>
        <w:p w14:paraId="6BD4A57C" w14:textId="3750B8FD" w:rsidR="00BF43DD" w:rsidRPr="00AC701F" w:rsidRDefault="00BF43DD" w:rsidP="00870727">
          <w:pPr>
            <w:pStyle w:val="En-tte"/>
            <w:rPr>
              <w:rFonts w:eastAsiaTheme="majorEastAsia" w:cstheme="majorBidi"/>
              <w:sz w:val="20"/>
              <w:szCs w:val="20"/>
              <w:lang w:val="en-GB"/>
            </w:rPr>
          </w:pPr>
          <w:r w:rsidRPr="00AC701F">
            <w:rPr>
              <w:rFonts w:eastAsiaTheme="majorEastAsia" w:cstheme="majorBidi"/>
              <w:sz w:val="20"/>
              <w:szCs w:val="20"/>
              <w:lang w:val="en-GB"/>
            </w:rPr>
            <w:t>J.P. RANNOU</w:t>
          </w:r>
          <w:r w:rsidR="00AC701F" w:rsidRPr="00AC701F">
            <w:rPr>
              <w:rFonts w:eastAsiaTheme="majorEastAsia" w:cstheme="majorBidi"/>
              <w:sz w:val="20"/>
              <w:szCs w:val="20"/>
              <w:lang w:val="en-GB"/>
            </w:rPr>
            <w:t>, V. THIERRY, H. BITTIG</w:t>
          </w:r>
        </w:p>
      </w:tc>
      <w:tc>
        <w:tcPr>
          <w:tcW w:w="2241" w:type="dxa"/>
        </w:tcPr>
        <w:p w14:paraId="57DD893F" w14:textId="21C037A3" w:rsidR="00BF43DD" w:rsidRPr="00AC701F" w:rsidRDefault="00BF43DD" w:rsidP="00AC701F">
          <w:pPr>
            <w:pStyle w:val="En-tte"/>
            <w:rPr>
              <w:rFonts w:eastAsiaTheme="majorEastAsia" w:cstheme="majorBidi"/>
              <w:bCs/>
              <w:sz w:val="20"/>
              <w:szCs w:val="20"/>
              <w:lang w:val="fr-FR"/>
            </w:rPr>
          </w:pPr>
          <w:r w:rsidRPr="00AC701F">
            <w:rPr>
              <w:rFonts w:eastAsiaTheme="majorEastAsia" w:cstheme="majorBidi"/>
              <w:bCs/>
              <w:sz w:val="20"/>
              <w:szCs w:val="20"/>
              <w:lang w:val="fr-FR"/>
            </w:rPr>
            <w:t>V</w:t>
          </w:r>
          <w:r w:rsidR="00AC701F">
            <w:rPr>
              <w:rFonts w:eastAsiaTheme="majorEastAsia" w:cstheme="majorBidi"/>
              <w:bCs/>
              <w:sz w:val="20"/>
              <w:szCs w:val="20"/>
              <w:lang w:val="fr-FR"/>
            </w:rPr>
            <w:t>2</w:t>
          </w:r>
          <w:r w:rsidRPr="00AC701F">
            <w:rPr>
              <w:rFonts w:eastAsiaTheme="majorEastAsia" w:cstheme="majorBidi"/>
              <w:bCs/>
              <w:sz w:val="20"/>
              <w:szCs w:val="20"/>
              <w:lang w:val="fr-FR"/>
            </w:rPr>
            <w:t xml:space="preserve">.0, </w:t>
          </w:r>
          <w:r w:rsidR="00AC701F">
            <w:rPr>
              <w:rFonts w:eastAsiaTheme="majorEastAsia" w:cstheme="majorBidi"/>
              <w:bCs/>
              <w:sz w:val="20"/>
              <w:szCs w:val="20"/>
              <w:lang w:val="fr-FR"/>
            </w:rPr>
            <w:t>20/09</w:t>
          </w:r>
          <w:r w:rsidRPr="00AC701F">
            <w:rPr>
              <w:rFonts w:eastAsiaTheme="majorEastAsia" w:cstheme="majorBidi"/>
              <w:bCs/>
              <w:sz w:val="20"/>
              <w:szCs w:val="20"/>
              <w:lang w:val="fr-FR"/>
            </w:rPr>
            <w:t>/2018</w:t>
          </w:r>
        </w:p>
      </w:tc>
    </w:tr>
  </w:tbl>
  <w:p w14:paraId="03A3A0A0" w14:textId="77777777" w:rsidR="00BF43DD" w:rsidRPr="00AC701F" w:rsidRDefault="00BF43DD" w:rsidP="005C15B0">
    <w:pPr>
      <w:pStyle w:val="En-tte"/>
      <w:rPr>
        <w:lang w:val="fr-FR"/>
      </w:rPr>
    </w:pPr>
  </w:p>
  <w:p w14:paraId="3755CCDA" w14:textId="77777777" w:rsidR="00BF43DD" w:rsidRPr="00AC701F" w:rsidRDefault="00BF43DD">
    <w:pPr>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AB62688"/>
    <w:lvl w:ilvl="0">
      <w:start w:val="1"/>
      <w:numFmt w:val="decimal"/>
      <w:pStyle w:val="Titre1"/>
      <w:suff w:val="space"/>
      <w:lvlText w:val="%1."/>
      <w:lvlJc w:val="left"/>
      <w:pPr>
        <w:ind w:left="708" w:hanging="708"/>
      </w:pPr>
    </w:lvl>
    <w:lvl w:ilvl="1">
      <w:start w:val="1"/>
      <w:numFmt w:val="decimal"/>
      <w:pStyle w:val="Titre2"/>
      <w:suff w:val="space"/>
      <w:lvlText w:val="%1.%2."/>
      <w:lvlJc w:val="left"/>
      <w:pPr>
        <w:ind w:left="709" w:hanging="709"/>
      </w:pPr>
    </w:lvl>
    <w:lvl w:ilvl="2">
      <w:start w:val="1"/>
      <w:numFmt w:val="decimal"/>
      <w:pStyle w:val="Titre3"/>
      <w:suff w:val="space"/>
      <w:lvlText w:val="%1.%2.%3."/>
      <w:lvlJc w:val="left"/>
      <w:pPr>
        <w:ind w:left="851" w:hanging="284"/>
      </w:pPr>
    </w:lvl>
    <w:lvl w:ilvl="3">
      <w:start w:val="1"/>
      <w:numFmt w:val="decimal"/>
      <w:pStyle w:val="Titre4"/>
      <w:suff w:val="space"/>
      <w:lvlText w:val="%1.%2.%3.%4."/>
      <w:lvlJc w:val="left"/>
      <w:pPr>
        <w:ind w:left="1560" w:hanging="539"/>
      </w:pPr>
    </w:lvl>
    <w:lvl w:ilvl="4">
      <w:start w:val="1"/>
      <w:numFmt w:val="decimal"/>
      <w:pStyle w:val="Titre5"/>
      <w:suff w:val="space"/>
      <w:lvlText w:val="%1.%2.%3.%4.%5."/>
      <w:lvlJc w:val="left"/>
      <w:pPr>
        <w:ind w:left="3540" w:hanging="1952"/>
      </w:pPr>
    </w:lvl>
    <w:lvl w:ilvl="5">
      <w:start w:val="1"/>
      <w:numFmt w:val="decimal"/>
      <w:pStyle w:val="Titre6"/>
      <w:suff w:val="space"/>
      <w:lvlText w:val="%1.%2.%3.%4.%5.%6."/>
      <w:lvlJc w:val="left"/>
      <w:pPr>
        <w:ind w:left="4248" w:hanging="198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Titre7"/>
      <w:suff w:val="space"/>
      <w:lvlText w:val="%1.%2.%3.%4.%5.%6.%7."/>
      <w:lvlJc w:val="left"/>
      <w:pPr>
        <w:ind w:left="4956" w:hanging="2121"/>
      </w:pPr>
    </w:lvl>
    <w:lvl w:ilvl="7">
      <w:start w:val="1"/>
      <w:numFmt w:val="decimal"/>
      <w:pStyle w:val="Titre8"/>
      <w:suff w:val="space"/>
      <w:lvlText w:val="%1.%2.%3.%4.%5.%6.%7.%8."/>
      <w:lvlJc w:val="left"/>
      <w:pPr>
        <w:ind w:left="5330" w:hanging="1928"/>
      </w:pPr>
    </w:lvl>
    <w:lvl w:ilvl="8">
      <w:start w:val="1"/>
      <w:numFmt w:val="decimal"/>
      <w:pStyle w:val="Titre9"/>
      <w:suff w:val="space"/>
      <w:lvlText w:val="%1.%2.%3.%4.%5.%6.%7.%8.%9."/>
      <w:lvlJc w:val="left"/>
      <w:pPr>
        <w:ind w:left="6372" w:hanging="2346"/>
      </w:pPr>
    </w:lvl>
  </w:abstractNum>
  <w:abstractNum w:abstractNumId="1" w15:restartNumberingAfterBreak="0">
    <w:nsid w:val="06E24E87"/>
    <w:multiLevelType w:val="hybridMultilevel"/>
    <w:tmpl w:val="C97AEA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C723D9"/>
    <w:multiLevelType w:val="hybridMultilevel"/>
    <w:tmpl w:val="075EFF9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99C2709"/>
    <w:multiLevelType w:val="hybridMultilevel"/>
    <w:tmpl w:val="665AE00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DE34E2F"/>
    <w:multiLevelType w:val="hybridMultilevel"/>
    <w:tmpl w:val="4D8C63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1C177A3"/>
    <w:multiLevelType w:val="hybridMultilevel"/>
    <w:tmpl w:val="DCA41E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FE133CE"/>
    <w:multiLevelType w:val="multilevel"/>
    <w:tmpl w:val="24FE974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5"/>
  </w:num>
  <w:num w:numId="3">
    <w:abstractNumId w:val="1"/>
  </w:num>
  <w:num w:numId="4">
    <w:abstractNumId w:val="3"/>
  </w:num>
  <w:num w:numId="5">
    <w:abstractNumId w:val="4"/>
  </w:num>
  <w:num w:numId="6">
    <w:abstractNumId w:val="2"/>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NNOU Jean-Philippe">
    <w15:presenceInfo w15:providerId="AD" w15:userId="S-1-5-21-3699563672-186465670-2874244790-160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3A6"/>
    <w:rsid w:val="000033BE"/>
    <w:rsid w:val="00003DFC"/>
    <w:rsid w:val="000042F2"/>
    <w:rsid w:val="00007ED4"/>
    <w:rsid w:val="00011721"/>
    <w:rsid w:val="00011EFF"/>
    <w:rsid w:val="0001511B"/>
    <w:rsid w:val="000155AE"/>
    <w:rsid w:val="00020120"/>
    <w:rsid w:val="00022492"/>
    <w:rsid w:val="000229D8"/>
    <w:rsid w:val="00022CAB"/>
    <w:rsid w:val="00026F82"/>
    <w:rsid w:val="00027101"/>
    <w:rsid w:val="00031461"/>
    <w:rsid w:val="00036DA6"/>
    <w:rsid w:val="00036F04"/>
    <w:rsid w:val="0004105E"/>
    <w:rsid w:val="00043721"/>
    <w:rsid w:val="00047BD6"/>
    <w:rsid w:val="000512F5"/>
    <w:rsid w:val="00051494"/>
    <w:rsid w:val="00052C6A"/>
    <w:rsid w:val="000613DE"/>
    <w:rsid w:val="00064998"/>
    <w:rsid w:val="00064D08"/>
    <w:rsid w:val="00064DF3"/>
    <w:rsid w:val="00065535"/>
    <w:rsid w:val="0006603D"/>
    <w:rsid w:val="000675CE"/>
    <w:rsid w:val="00071475"/>
    <w:rsid w:val="00074226"/>
    <w:rsid w:val="00074769"/>
    <w:rsid w:val="000837E4"/>
    <w:rsid w:val="0008504D"/>
    <w:rsid w:val="00086E70"/>
    <w:rsid w:val="0009101F"/>
    <w:rsid w:val="00095396"/>
    <w:rsid w:val="000965D4"/>
    <w:rsid w:val="00096B07"/>
    <w:rsid w:val="00097B04"/>
    <w:rsid w:val="000A0AB7"/>
    <w:rsid w:val="000A1027"/>
    <w:rsid w:val="000A311F"/>
    <w:rsid w:val="000A40BD"/>
    <w:rsid w:val="000A6910"/>
    <w:rsid w:val="000B7B47"/>
    <w:rsid w:val="000C1549"/>
    <w:rsid w:val="000C45B1"/>
    <w:rsid w:val="000D0F42"/>
    <w:rsid w:val="000D2962"/>
    <w:rsid w:val="000D48B9"/>
    <w:rsid w:val="000E23B9"/>
    <w:rsid w:val="000E274B"/>
    <w:rsid w:val="000E6327"/>
    <w:rsid w:val="000E6B49"/>
    <w:rsid w:val="000E7A64"/>
    <w:rsid w:val="00100B8E"/>
    <w:rsid w:val="00110789"/>
    <w:rsid w:val="00112D8E"/>
    <w:rsid w:val="001153A3"/>
    <w:rsid w:val="001211C2"/>
    <w:rsid w:val="00122DD0"/>
    <w:rsid w:val="00124B92"/>
    <w:rsid w:val="00124C21"/>
    <w:rsid w:val="001260C9"/>
    <w:rsid w:val="001319B9"/>
    <w:rsid w:val="00133674"/>
    <w:rsid w:val="00135A11"/>
    <w:rsid w:val="0013768F"/>
    <w:rsid w:val="00145771"/>
    <w:rsid w:val="00154BB0"/>
    <w:rsid w:val="0015512B"/>
    <w:rsid w:val="00157B45"/>
    <w:rsid w:val="0016486C"/>
    <w:rsid w:val="00171007"/>
    <w:rsid w:val="001748A5"/>
    <w:rsid w:val="00177880"/>
    <w:rsid w:val="00184DAD"/>
    <w:rsid w:val="00186DD9"/>
    <w:rsid w:val="001939CA"/>
    <w:rsid w:val="00195DD4"/>
    <w:rsid w:val="001A1B05"/>
    <w:rsid w:val="001A1D35"/>
    <w:rsid w:val="001A26CE"/>
    <w:rsid w:val="001A5958"/>
    <w:rsid w:val="001A60B0"/>
    <w:rsid w:val="001B0813"/>
    <w:rsid w:val="001B1FED"/>
    <w:rsid w:val="001B209E"/>
    <w:rsid w:val="001B282F"/>
    <w:rsid w:val="001B31DA"/>
    <w:rsid w:val="001B44D3"/>
    <w:rsid w:val="001B562F"/>
    <w:rsid w:val="001B6469"/>
    <w:rsid w:val="001C5B5E"/>
    <w:rsid w:val="001C6896"/>
    <w:rsid w:val="001C6947"/>
    <w:rsid w:val="001C6FA8"/>
    <w:rsid w:val="001D0287"/>
    <w:rsid w:val="001D12C9"/>
    <w:rsid w:val="001D16BD"/>
    <w:rsid w:val="001D2314"/>
    <w:rsid w:val="001D37EB"/>
    <w:rsid w:val="001D406C"/>
    <w:rsid w:val="001D464A"/>
    <w:rsid w:val="001D5EC0"/>
    <w:rsid w:val="001E7659"/>
    <w:rsid w:val="001F4765"/>
    <w:rsid w:val="001F6719"/>
    <w:rsid w:val="001F700F"/>
    <w:rsid w:val="002013B8"/>
    <w:rsid w:val="0020143F"/>
    <w:rsid w:val="00203471"/>
    <w:rsid w:val="00205D50"/>
    <w:rsid w:val="0020768D"/>
    <w:rsid w:val="00212B11"/>
    <w:rsid w:val="002240D1"/>
    <w:rsid w:val="0022418E"/>
    <w:rsid w:val="00226241"/>
    <w:rsid w:val="00226DD7"/>
    <w:rsid w:val="0023030F"/>
    <w:rsid w:val="00230B06"/>
    <w:rsid w:val="0023132E"/>
    <w:rsid w:val="002363EC"/>
    <w:rsid w:val="00245E32"/>
    <w:rsid w:val="00246C97"/>
    <w:rsid w:val="00252623"/>
    <w:rsid w:val="002546D6"/>
    <w:rsid w:val="002579E3"/>
    <w:rsid w:val="002616E2"/>
    <w:rsid w:val="002639F9"/>
    <w:rsid w:val="002646FF"/>
    <w:rsid w:val="00270DF5"/>
    <w:rsid w:val="002711A3"/>
    <w:rsid w:val="0027327F"/>
    <w:rsid w:val="002744FE"/>
    <w:rsid w:val="00275AF6"/>
    <w:rsid w:val="00276A9B"/>
    <w:rsid w:val="00276D78"/>
    <w:rsid w:val="002775F1"/>
    <w:rsid w:val="00284F7C"/>
    <w:rsid w:val="002873ED"/>
    <w:rsid w:val="00293A84"/>
    <w:rsid w:val="00295062"/>
    <w:rsid w:val="00297ABD"/>
    <w:rsid w:val="002A1F79"/>
    <w:rsid w:val="002A2C50"/>
    <w:rsid w:val="002A6692"/>
    <w:rsid w:val="002A6966"/>
    <w:rsid w:val="002A73BA"/>
    <w:rsid w:val="002A7400"/>
    <w:rsid w:val="002A7D02"/>
    <w:rsid w:val="002B06FD"/>
    <w:rsid w:val="002B09D9"/>
    <w:rsid w:val="002B2DD8"/>
    <w:rsid w:val="002B3ADF"/>
    <w:rsid w:val="002B7F4E"/>
    <w:rsid w:val="002C22D1"/>
    <w:rsid w:val="002C4B3D"/>
    <w:rsid w:val="002D466F"/>
    <w:rsid w:val="002E19B1"/>
    <w:rsid w:val="002E1B11"/>
    <w:rsid w:val="002E7859"/>
    <w:rsid w:val="002F038D"/>
    <w:rsid w:val="002F102D"/>
    <w:rsid w:val="002F1C42"/>
    <w:rsid w:val="002F2440"/>
    <w:rsid w:val="002F6D95"/>
    <w:rsid w:val="002F7503"/>
    <w:rsid w:val="0030216C"/>
    <w:rsid w:val="00304A72"/>
    <w:rsid w:val="003052DE"/>
    <w:rsid w:val="00305331"/>
    <w:rsid w:val="003056FB"/>
    <w:rsid w:val="00307474"/>
    <w:rsid w:val="003118ED"/>
    <w:rsid w:val="00316F6A"/>
    <w:rsid w:val="00320A14"/>
    <w:rsid w:val="00320C63"/>
    <w:rsid w:val="0032149C"/>
    <w:rsid w:val="00324698"/>
    <w:rsid w:val="00324BA8"/>
    <w:rsid w:val="003251F8"/>
    <w:rsid w:val="00330529"/>
    <w:rsid w:val="003372F9"/>
    <w:rsid w:val="00344C04"/>
    <w:rsid w:val="00344C90"/>
    <w:rsid w:val="003450BF"/>
    <w:rsid w:val="0035314F"/>
    <w:rsid w:val="00355096"/>
    <w:rsid w:val="00356B1F"/>
    <w:rsid w:val="00356FA3"/>
    <w:rsid w:val="0036295B"/>
    <w:rsid w:val="003657F4"/>
    <w:rsid w:val="00371ADF"/>
    <w:rsid w:val="00374E33"/>
    <w:rsid w:val="003754B7"/>
    <w:rsid w:val="00375507"/>
    <w:rsid w:val="003876FE"/>
    <w:rsid w:val="003878F4"/>
    <w:rsid w:val="00387B21"/>
    <w:rsid w:val="00390EDD"/>
    <w:rsid w:val="003A3BC4"/>
    <w:rsid w:val="003A5932"/>
    <w:rsid w:val="003B0DB5"/>
    <w:rsid w:val="003C1887"/>
    <w:rsid w:val="003C20A7"/>
    <w:rsid w:val="003C2AE5"/>
    <w:rsid w:val="003C7889"/>
    <w:rsid w:val="003D3E3B"/>
    <w:rsid w:val="003D7A04"/>
    <w:rsid w:val="003E44F7"/>
    <w:rsid w:val="003E7DFB"/>
    <w:rsid w:val="003F1787"/>
    <w:rsid w:val="003F1D9F"/>
    <w:rsid w:val="003F2AFC"/>
    <w:rsid w:val="003F2E2F"/>
    <w:rsid w:val="003F7680"/>
    <w:rsid w:val="003F7C5C"/>
    <w:rsid w:val="0040160A"/>
    <w:rsid w:val="004035D0"/>
    <w:rsid w:val="00413A63"/>
    <w:rsid w:val="00415845"/>
    <w:rsid w:val="00417021"/>
    <w:rsid w:val="004176B0"/>
    <w:rsid w:val="00421963"/>
    <w:rsid w:val="00421D78"/>
    <w:rsid w:val="004249B1"/>
    <w:rsid w:val="00431DA5"/>
    <w:rsid w:val="004379B9"/>
    <w:rsid w:val="00442D3F"/>
    <w:rsid w:val="00444EFF"/>
    <w:rsid w:val="00446B3A"/>
    <w:rsid w:val="00450E7F"/>
    <w:rsid w:val="00453536"/>
    <w:rsid w:val="0045447A"/>
    <w:rsid w:val="00454521"/>
    <w:rsid w:val="0046356C"/>
    <w:rsid w:val="0046392F"/>
    <w:rsid w:val="00464C5D"/>
    <w:rsid w:val="00474964"/>
    <w:rsid w:val="004752DE"/>
    <w:rsid w:val="004757A8"/>
    <w:rsid w:val="0047729E"/>
    <w:rsid w:val="004813B2"/>
    <w:rsid w:val="00482507"/>
    <w:rsid w:val="00482680"/>
    <w:rsid w:val="00482C6F"/>
    <w:rsid w:val="00484336"/>
    <w:rsid w:val="004902F4"/>
    <w:rsid w:val="00490DC7"/>
    <w:rsid w:val="004A2572"/>
    <w:rsid w:val="004A3DD5"/>
    <w:rsid w:val="004A3EDC"/>
    <w:rsid w:val="004A7C1B"/>
    <w:rsid w:val="004B6A39"/>
    <w:rsid w:val="004B6FDD"/>
    <w:rsid w:val="004C3C33"/>
    <w:rsid w:val="004C49F0"/>
    <w:rsid w:val="004D1316"/>
    <w:rsid w:val="004D629E"/>
    <w:rsid w:val="004E0A1F"/>
    <w:rsid w:val="004E0D17"/>
    <w:rsid w:val="004E0F9A"/>
    <w:rsid w:val="004E3D6A"/>
    <w:rsid w:val="004E7121"/>
    <w:rsid w:val="004E7404"/>
    <w:rsid w:val="004E7B62"/>
    <w:rsid w:val="004F61AC"/>
    <w:rsid w:val="004F643D"/>
    <w:rsid w:val="004F7C87"/>
    <w:rsid w:val="0050145B"/>
    <w:rsid w:val="00507F9A"/>
    <w:rsid w:val="00510BA5"/>
    <w:rsid w:val="005127EA"/>
    <w:rsid w:val="005155A5"/>
    <w:rsid w:val="00523270"/>
    <w:rsid w:val="0052327C"/>
    <w:rsid w:val="00542A93"/>
    <w:rsid w:val="00542F41"/>
    <w:rsid w:val="0054440C"/>
    <w:rsid w:val="00546344"/>
    <w:rsid w:val="00552552"/>
    <w:rsid w:val="00552C2B"/>
    <w:rsid w:val="00554973"/>
    <w:rsid w:val="00560432"/>
    <w:rsid w:val="005642C7"/>
    <w:rsid w:val="00570115"/>
    <w:rsid w:val="00571B06"/>
    <w:rsid w:val="00573309"/>
    <w:rsid w:val="005736D1"/>
    <w:rsid w:val="00574EEB"/>
    <w:rsid w:val="00576DC7"/>
    <w:rsid w:val="00580658"/>
    <w:rsid w:val="00580A92"/>
    <w:rsid w:val="00583379"/>
    <w:rsid w:val="005840BE"/>
    <w:rsid w:val="00586114"/>
    <w:rsid w:val="0058791E"/>
    <w:rsid w:val="00587D20"/>
    <w:rsid w:val="00590A4B"/>
    <w:rsid w:val="0059260F"/>
    <w:rsid w:val="00597B69"/>
    <w:rsid w:val="005A1878"/>
    <w:rsid w:val="005A2E71"/>
    <w:rsid w:val="005A5653"/>
    <w:rsid w:val="005B07B5"/>
    <w:rsid w:val="005B43F6"/>
    <w:rsid w:val="005C15B0"/>
    <w:rsid w:val="005C198D"/>
    <w:rsid w:val="005C1DB2"/>
    <w:rsid w:val="005C6219"/>
    <w:rsid w:val="005D00EC"/>
    <w:rsid w:val="005D168B"/>
    <w:rsid w:val="005D3F05"/>
    <w:rsid w:val="005D49B6"/>
    <w:rsid w:val="005E5702"/>
    <w:rsid w:val="005E7AE2"/>
    <w:rsid w:val="005F06BD"/>
    <w:rsid w:val="005F1B1B"/>
    <w:rsid w:val="005F4042"/>
    <w:rsid w:val="005F4E03"/>
    <w:rsid w:val="005F7C1C"/>
    <w:rsid w:val="0060261C"/>
    <w:rsid w:val="0060314B"/>
    <w:rsid w:val="0060528F"/>
    <w:rsid w:val="00605B20"/>
    <w:rsid w:val="00617CE0"/>
    <w:rsid w:val="00621731"/>
    <w:rsid w:val="006240A2"/>
    <w:rsid w:val="006357F3"/>
    <w:rsid w:val="00641368"/>
    <w:rsid w:val="0064383F"/>
    <w:rsid w:val="00655B78"/>
    <w:rsid w:val="0065733B"/>
    <w:rsid w:val="006630EE"/>
    <w:rsid w:val="00666050"/>
    <w:rsid w:val="0066765E"/>
    <w:rsid w:val="0067275A"/>
    <w:rsid w:val="006739A9"/>
    <w:rsid w:val="0067478A"/>
    <w:rsid w:val="00680E53"/>
    <w:rsid w:val="00681BC5"/>
    <w:rsid w:val="006912F2"/>
    <w:rsid w:val="0069305F"/>
    <w:rsid w:val="00697331"/>
    <w:rsid w:val="00697893"/>
    <w:rsid w:val="006A2AB9"/>
    <w:rsid w:val="006A388E"/>
    <w:rsid w:val="006A5AC8"/>
    <w:rsid w:val="006A5CCB"/>
    <w:rsid w:val="006A69F3"/>
    <w:rsid w:val="006B6D24"/>
    <w:rsid w:val="006B6E98"/>
    <w:rsid w:val="006C2A56"/>
    <w:rsid w:val="006C50FB"/>
    <w:rsid w:val="006C7B95"/>
    <w:rsid w:val="006D383B"/>
    <w:rsid w:val="006E459C"/>
    <w:rsid w:val="006E49A7"/>
    <w:rsid w:val="006E572B"/>
    <w:rsid w:val="006E78E3"/>
    <w:rsid w:val="006F0306"/>
    <w:rsid w:val="006F26C7"/>
    <w:rsid w:val="006F312A"/>
    <w:rsid w:val="006F4328"/>
    <w:rsid w:val="006F5CF5"/>
    <w:rsid w:val="006F7322"/>
    <w:rsid w:val="007022F1"/>
    <w:rsid w:val="007044DD"/>
    <w:rsid w:val="00704796"/>
    <w:rsid w:val="00704ABA"/>
    <w:rsid w:val="00704D6F"/>
    <w:rsid w:val="007100D4"/>
    <w:rsid w:val="00710BF2"/>
    <w:rsid w:val="00711726"/>
    <w:rsid w:val="00721FCD"/>
    <w:rsid w:val="00723798"/>
    <w:rsid w:val="00723D46"/>
    <w:rsid w:val="00730F5C"/>
    <w:rsid w:val="00732DD1"/>
    <w:rsid w:val="00745444"/>
    <w:rsid w:val="007463F9"/>
    <w:rsid w:val="007475C4"/>
    <w:rsid w:val="00751A60"/>
    <w:rsid w:val="0075291A"/>
    <w:rsid w:val="00752C6C"/>
    <w:rsid w:val="00753BDA"/>
    <w:rsid w:val="00753D6F"/>
    <w:rsid w:val="00755B02"/>
    <w:rsid w:val="00756C83"/>
    <w:rsid w:val="0076001C"/>
    <w:rsid w:val="00761A9D"/>
    <w:rsid w:val="0076658E"/>
    <w:rsid w:val="00766E4E"/>
    <w:rsid w:val="00771677"/>
    <w:rsid w:val="00771DBF"/>
    <w:rsid w:val="00772976"/>
    <w:rsid w:val="007823CC"/>
    <w:rsid w:val="00783F35"/>
    <w:rsid w:val="007863FD"/>
    <w:rsid w:val="00786A15"/>
    <w:rsid w:val="007902E8"/>
    <w:rsid w:val="00792D69"/>
    <w:rsid w:val="0079744C"/>
    <w:rsid w:val="007A6EB6"/>
    <w:rsid w:val="007B12DF"/>
    <w:rsid w:val="007B20FD"/>
    <w:rsid w:val="007B6058"/>
    <w:rsid w:val="007D48EC"/>
    <w:rsid w:val="007D717C"/>
    <w:rsid w:val="007E0801"/>
    <w:rsid w:val="007E0D00"/>
    <w:rsid w:val="007E204B"/>
    <w:rsid w:val="007E2249"/>
    <w:rsid w:val="007E3501"/>
    <w:rsid w:val="007E504B"/>
    <w:rsid w:val="007E64CE"/>
    <w:rsid w:val="007E68D8"/>
    <w:rsid w:val="007F2C7E"/>
    <w:rsid w:val="007F3ACC"/>
    <w:rsid w:val="007F4699"/>
    <w:rsid w:val="007F5444"/>
    <w:rsid w:val="007F5734"/>
    <w:rsid w:val="007F7DBB"/>
    <w:rsid w:val="00800D11"/>
    <w:rsid w:val="00807F9E"/>
    <w:rsid w:val="0081162E"/>
    <w:rsid w:val="008128EA"/>
    <w:rsid w:val="008159E8"/>
    <w:rsid w:val="00816E56"/>
    <w:rsid w:val="0082042F"/>
    <w:rsid w:val="0083358A"/>
    <w:rsid w:val="008336A9"/>
    <w:rsid w:val="00836281"/>
    <w:rsid w:val="00836C9F"/>
    <w:rsid w:val="00844C6C"/>
    <w:rsid w:val="0085512B"/>
    <w:rsid w:val="00856EB8"/>
    <w:rsid w:val="00860690"/>
    <w:rsid w:val="00860A9C"/>
    <w:rsid w:val="00860E22"/>
    <w:rsid w:val="008618C0"/>
    <w:rsid w:val="00862487"/>
    <w:rsid w:val="00870727"/>
    <w:rsid w:val="00870733"/>
    <w:rsid w:val="00871563"/>
    <w:rsid w:val="0087194F"/>
    <w:rsid w:val="00876EB2"/>
    <w:rsid w:val="008804C9"/>
    <w:rsid w:val="00880EB4"/>
    <w:rsid w:val="00881A27"/>
    <w:rsid w:val="00882F4D"/>
    <w:rsid w:val="00883B77"/>
    <w:rsid w:val="00885031"/>
    <w:rsid w:val="00887609"/>
    <w:rsid w:val="008879AB"/>
    <w:rsid w:val="00887DBE"/>
    <w:rsid w:val="0089052F"/>
    <w:rsid w:val="00890B5C"/>
    <w:rsid w:val="008A1CE3"/>
    <w:rsid w:val="008A482F"/>
    <w:rsid w:val="008A7609"/>
    <w:rsid w:val="008B0A7D"/>
    <w:rsid w:val="008B4639"/>
    <w:rsid w:val="008B57C9"/>
    <w:rsid w:val="008B7628"/>
    <w:rsid w:val="008C077F"/>
    <w:rsid w:val="008C1AC7"/>
    <w:rsid w:val="008C1C7C"/>
    <w:rsid w:val="008C486B"/>
    <w:rsid w:val="008C4BD1"/>
    <w:rsid w:val="008C5359"/>
    <w:rsid w:val="008D15F4"/>
    <w:rsid w:val="008D437F"/>
    <w:rsid w:val="008E3126"/>
    <w:rsid w:val="008E3A3D"/>
    <w:rsid w:val="008E3C6C"/>
    <w:rsid w:val="008E74C3"/>
    <w:rsid w:val="008F5AF1"/>
    <w:rsid w:val="00900376"/>
    <w:rsid w:val="00900510"/>
    <w:rsid w:val="0090166E"/>
    <w:rsid w:val="009024D9"/>
    <w:rsid w:val="00902A73"/>
    <w:rsid w:val="009032C5"/>
    <w:rsid w:val="009054E3"/>
    <w:rsid w:val="009103D9"/>
    <w:rsid w:val="00912210"/>
    <w:rsid w:val="009150A9"/>
    <w:rsid w:val="00915858"/>
    <w:rsid w:val="00927246"/>
    <w:rsid w:val="009279A3"/>
    <w:rsid w:val="00931FF0"/>
    <w:rsid w:val="00933225"/>
    <w:rsid w:val="0094393B"/>
    <w:rsid w:val="00944B7D"/>
    <w:rsid w:val="00957E96"/>
    <w:rsid w:val="00961003"/>
    <w:rsid w:val="0097196C"/>
    <w:rsid w:val="00971AD4"/>
    <w:rsid w:val="00972487"/>
    <w:rsid w:val="00975C57"/>
    <w:rsid w:val="0098097E"/>
    <w:rsid w:val="00986319"/>
    <w:rsid w:val="00986DBE"/>
    <w:rsid w:val="00990DAD"/>
    <w:rsid w:val="0099360B"/>
    <w:rsid w:val="00993A24"/>
    <w:rsid w:val="00993E18"/>
    <w:rsid w:val="0099597B"/>
    <w:rsid w:val="009A454E"/>
    <w:rsid w:val="009A5D1E"/>
    <w:rsid w:val="009B05A7"/>
    <w:rsid w:val="009B1AAB"/>
    <w:rsid w:val="009B36F7"/>
    <w:rsid w:val="009C3621"/>
    <w:rsid w:val="009C36E4"/>
    <w:rsid w:val="009C3E1F"/>
    <w:rsid w:val="009C4E6B"/>
    <w:rsid w:val="009C51B7"/>
    <w:rsid w:val="009E1258"/>
    <w:rsid w:val="009E1B75"/>
    <w:rsid w:val="009E51A6"/>
    <w:rsid w:val="009F11D2"/>
    <w:rsid w:val="009F1698"/>
    <w:rsid w:val="009F2D6F"/>
    <w:rsid w:val="009F48FA"/>
    <w:rsid w:val="009F4C65"/>
    <w:rsid w:val="009F6459"/>
    <w:rsid w:val="009F796A"/>
    <w:rsid w:val="00A007FF"/>
    <w:rsid w:val="00A014CF"/>
    <w:rsid w:val="00A02CB7"/>
    <w:rsid w:val="00A03F07"/>
    <w:rsid w:val="00A04BA5"/>
    <w:rsid w:val="00A068C6"/>
    <w:rsid w:val="00A11C19"/>
    <w:rsid w:val="00A1364A"/>
    <w:rsid w:val="00A13CF9"/>
    <w:rsid w:val="00A14C69"/>
    <w:rsid w:val="00A16227"/>
    <w:rsid w:val="00A20236"/>
    <w:rsid w:val="00A20491"/>
    <w:rsid w:val="00A31287"/>
    <w:rsid w:val="00A35FB7"/>
    <w:rsid w:val="00A4440D"/>
    <w:rsid w:val="00A44A03"/>
    <w:rsid w:val="00A45A70"/>
    <w:rsid w:val="00A50EC4"/>
    <w:rsid w:val="00A541FA"/>
    <w:rsid w:val="00A55593"/>
    <w:rsid w:val="00A569BA"/>
    <w:rsid w:val="00A61BCF"/>
    <w:rsid w:val="00A64AD8"/>
    <w:rsid w:val="00A756DE"/>
    <w:rsid w:val="00A76091"/>
    <w:rsid w:val="00A762CE"/>
    <w:rsid w:val="00A778AD"/>
    <w:rsid w:val="00A80A59"/>
    <w:rsid w:val="00A879AD"/>
    <w:rsid w:val="00A91E12"/>
    <w:rsid w:val="00A967DE"/>
    <w:rsid w:val="00AA3576"/>
    <w:rsid w:val="00AA479D"/>
    <w:rsid w:val="00AA6960"/>
    <w:rsid w:val="00AA6F29"/>
    <w:rsid w:val="00AB3B81"/>
    <w:rsid w:val="00AB6FB9"/>
    <w:rsid w:val="00AC38DD"/>
    <w:rsid w:val="00AC57D6"/>
    <w:rsid w:val="00AC701F"/>
    <w:rsid w:val="00AD30BA"/>
    <w:rsid w:val="00AD387A"/>
    <w:rsid w:val="00AD5544"/>
    <w:rsid w:val="00AD7854"/>
    <w:rsid w:val="00AE1702"/>
    <w:rsid w:val="00AE1F01"/>
    <w:rsid w:val="00AE265D"/>
    <w:rsid w:val="00AE4AF2"/>
    <w:rsid w:val="00AE556D"/>
    <w:rsid w:val="00AE7E44"/>
    <w:rsid w:val="00AF03C5"/>
    <w:rsid w:val="00AF1397"/>
    <w:rsid w:val="00AF62DD"/>
    <w:rsid w:val="00B0077D"/>
    <w:rsid w:val="00B018FB"/>
    <w:rsid w:val="00B05017"/>
    <w:rsid w:val="00B073C0"/>
    <w:rsid w:val="00B1571D"/>
    <w:rsid w:val="00B169D0"/>
    <w:rsid w:val="00B216E6"/>
    <w:rsid w:val="00B231E2"/>
    <w:rsid w:val="00B24C4D"/>
    <w:rsid w:val="00B25FB3"/>
    <w:rsid w:val="00B32B3B"/>
    <w:rsid w:val="00B33590"/>
    <w:rsid w:val="00B412E5"/>
    <w:rsid w:val="00B415FD"/>
    <w:rsid w:val="00B456A8"/>
    <w:rsid w:val="00B50AAF"/>
    <w:rsid w:val="00B53B3C"/>
    <w:rsid w:val="00B63549"/>
    <w:rsid w:val="00B7035F"/>
    <w:rsid w:val="00B7130F"/>
    <w:rsid w:val="00B7141B"/>
    <w:rsid w:val="00B82389"/>
    <w:rsid w:val="00B8292A"/>
    <w:rsid w:val="00B954FA"/>
    <w:rsid w:val="00BA23B8"/>
    <w:rsid w:val="00BA4A15"/>
    <w:rsid w:val="00BA5956"/>
    <w:rsid w:val="00BA66DE"/>
    <w:rsid w:val="00BA7E2A"/>
    <w:rsid w:val="00BB191E"/>
    <w:rsid w:val="00BB5DDD"/>
    <w:rsid w:val="00BB5E3A"/>
    <w:rsid w:val="00BB612F"/>
    <w:rsid w:val="00BC43EB"/>
    <w:rsid w:val="00BD0859"/>
    <w:rsid w:val="00BD0F24"/>
    <w:rsid w:val="00BD18DE"/>
    <w:rsid w:val="00BD3E89"/>
    <w:rsid w:val="00BE21DE"/>
    <w:rsid w:val="00BE6F62"/>
    <w:rsid w:val="00BF23F8"/>
    <w:rsid w:val="00BF43DD"/>
    <w:rsid w:val="00BF5639"/>
    <w:rsid w:val="00BF78E9"/>
    <w:rsid w:val="00C06E27"/>
    <w:rsid w:val="00C06E85"/>
    <w:rsid w:val="00C06F6A"/>
    <w:rsid w:val="00C13B95"/>
    <w:rsid w:val="00C13FDB"/>
    <w:rsid w:val="00C14698"/>
    <w:rsid w:val="00C14C8F"/>
    <w:rsid w:val="00C20D71"/>
    <w:rsid w:val="00C240C1"/>
    <w:rsid w:val="00C30B03"/>
    <w:rsid w:val="00C3395C"/>
    <w:rsid w:val="00C36992"/>
    <w:rsid w:val="00C36AC4"/>
    <w:rsid w:val="00C37C67"/>
    <w:rsid w:val="00C44488"/>
    <w:rsid w:val="00C46E28"/>
    <w:rsid w:val="00C47AC5"/>
    <w:rsid w:val="00C5032C"/>
    <w:rsid w:val="00C52135"/>
    <w:rsid w:val="00C523BB"/>
    <w:rsid w:val="00C6030F"/>
    <w:rsid w:val="00C6093C"/>
    <w:rsid w:val="00C64260"/>
    <w:rsid w:val="00C64C54"/>
    <w:rsid w:val="00C65E63"/>
    <w:rsid w:val="00C729C1"/>
    <w:rsid w:val="00C743C5"/>
    <w:rsid w:val="00C7482D"/>
    <w:rsid w:val="00C76177"/>
    <w:rsid w:val="00C76F62"/>
    <w:rsid w:val="00C90A53"/>
    <w:rsid w:val="00C941EB"/>
    <w:rsid w:val="00C95140"/>
    <w:rsid w:val="00CA38B1"/>
    <w:rsid w:val="00CA4D5E"/>
    <w:rsid w:val="00CA75F7"/>
    <w:rsid w:val="00CB2908"/>
    <w:rsid w:val="00CB2CD5"/>
    <w:rsid w:val="00CC4190"/>
    <w:rsid w:val="00CC41C8"/>
    <w:rsid w:val="00CD359E"/>
    <w:rsid w:val="00CE10CD"/>
    <w:rsid w:val="00CF1A9C"/>
    <w:rsid w:val="00CF334C"/>
    <w:rsid w:val="00D007D2"/>
    <w:rsid w:val="00D0086E"/>
    <w:rsid w:val="00D03998"/>
    <w:rsid w:val="00D03B58"/>
    <w:rsid w:val="00D1486A"/>
    <w:rsid w:val="00D14B35"/>
    <w:rsid w:val="00D15A1E"/>
    <w:rsid w:val="00D15B24"/>
    <w:rsid w:val="00D20584"/>
    <w:rsid w:val="00D22D23"/>
    <w:rsid w:val="00D23C88"/>
    <w:rsid w:val="00D30DB9"/>
    <w:rsid w:val="00D41621"/>
    <w:rsid w:val="00D4292E"/>
    <w:rsid w:val="00D43849"/>
    <w:rsid w:val="00D449D6"/>
    <w:rsid w:val="00D45F3C"/>
    <w:rsid w:val="00D5328B"/>
    <w:rsid w:val="00D53954"/>
    <w:rsid w:val="00D61FC7"/>
    <w:rsid w:val="00D7367B"/>
    <w:rsid w:val="00D74E4D"/>
    <w:rsid w:val="00D77F79"/>
    <w:rsid w:val="00D841B5"/>
    <w:rsid w:val="00D84860"/>
    <w:rsid w:val="00D87A37"/>
    <w:rsid w:val="00D9027E"/>
    <w:rsid w:val="00D972DE"/>
    <w:rsid w:val="00DA4BEF"/>
    <w:rsid w:val="00DA5143"/>
    <w:rsid w:val="00DA652B"/>
    <w:rsid w:val="00DB1EE7"/>
    <w:rsid w:val="00DB2964"/>
    <w:rsid w:val="00DB46C7"/>
    <w:rsid w:val="00DB4B0F"/>
    <w:rsid w:val="00DB7CA6"/>
    <w:rsid w:val="00DC73FC"/>
    <w:rsid w:val="00DD05FC"/>
    <w:rsid w:val="00DD162B"/>
    <w:rsid w:val="00DD4CD5"/>
    <w:rsid w:val="00DD785B"/>
    <w:rsid w:val="00DE666B"/>
    <w:rsid w:val="00DF279A"/>
    <w:rsid w:val="00DF297B"/>
    <w:rsid w:val="00DF4760"/>
    <w:rsid w:val="00DF7ED3"/>
    <w:rsid w:val="00E00B74"/>
    <w:rsid w:val="00E00F13"/>
    <w:rsid w:val="00E01A4D"/>
    <w:rsid w:val="00E01C4F"/>
    <w:rsid w:val="00E108B8"/>
    <w:rsid w:val="00E10B1B"/>
    <w:rsid w:val="00E14C9B"/>
    <w:rsid w:val="00E20473"/>
    <w:rsid w:val="00E2270F"/>
    <w:rsid w:val="00E22A2D"/>
    <w:rsid w:val="00E22F12"/>
    <w:rsid w:val="00E27C13"/>
    <w:rsid w:val="00E3189D"/>
    <w:rsid w:val="00E31E68"/>
    <w:rsid w:val="00E31EE9"/>
    <w:rsid w:val="00E33751"/>
    <w:rsid w:val="00E338C8"/>
    <w:rsid w:val="00E4157A"/>
    <w:rsid w:val="00E422BD"/>
    <w:rsid w:val="00E50FDB"/>
    <w:rsid w:val="00E55613"/>
    <w:rsid w:val="00E55750"/>
    <w:rsid w:val="00E576F9"/>
    <w:rsid w:val="00E60D66"/>
    <w:rsid w:val="00E61D7F"/>
    <w:rsid w:val="00E627C0"/>
    <w:rsid w:val="00E66118"/>
    <w:rsid w:val="00E71E81"/>
    <w:rsid w:val="00E773A6"/>
    <w:rsid w:val="00E77AE8"/>
    <w:rsid w:val="00E801C1"/>
    <w:rsid w:val="00E80C98"/>
    <w:rsid w:val="00E83655"/>
    <w:rsid w:val="00E83BE3"/>
    <w:rsid w:val="00E84615"/>
    <w:rsid w:val="00E86D07"/>
    <w:rsid w:val="00E8734B"/>
    <w:rsid w:val="00E91494"/>
    <w:rsid w:val="00E926EC"/>
    <w:rsid w:val="00E94771"/>
    <w:rsid w:val="00E9489A"/>
    <w:rsid w:val="00E97ADE"/>
    <w:rsid w:val="00EA1E03"/>
    <w:rsid w:val="00EA2224"/>
    <w:rsid w:val="00EA2814"/>
    <w:rsid w:val="00EA6A11"/>
    <w:rsid w:val="00EA70EA"/>
    <w:rsid w:val="00EA736B"/>
    <w:rsid w:val="00EB5257"/>
    <w:rsid w:val="00EC3F5B"/>
    <w:rsid w:val="00EC45A6"/>
    <w:rsid w:val="00EC4A2C"/>
    <w:rsid w:val="00EC5495"/>
    <w:rsid w:val="00EC5642"/>
    <w:rsid w:val="00EC797F"/>
    <w:rsid w:val="00ED3155"/>
    <w:rsid w:val="00ED67C5"/>
    <w:rsid w:val="00ED74ED"/>
    <w:rsid w:val="00EE05AB"/>
    <w:rsid w:val="00EE67F8"/>
    <w:rsid w:val="00EF3E7D"/>
    <w:rsid w:val="00EF4A96"/>
    <w:rsid w:val="00F027F2"/>
    <w:rsid w:val="00F05C07"/>
    <w:rsid w:val="00F06C3E"/>
    <w:rsid w:val="00F06D90"/>
    <w:rsid w:val="00F1068D"/>
    <w:rsid w:val="00F10E25"/>
    <w:rsid w:val="00F127B2"/>
    <w:rsid w:val="00F1503A"/>
    <w:rsid w:val="00F222AE"/>
    <w:rsid w:val="00F315EE"/>
    <w:rsid w:val="00F3467C"/>
    <w:rsid w:val="00F35C90"/>
    <w:rsid w:val="00F41606"/>
    <w:rsid w:val="00F42FF3"/>
    <w:rsid w:val="00F43E78"/>
    <w:rsid w:val="00F579DE"/>
    <w:rsid w:val="00F65347"/>
    <w:rsid w:val="00F7146A"/>
    <w:rsid w:val="00F73119"/>
    <w:rsid w:val="00F81F8A"/>
    <w:rsid w:val="00F82453"/>
    <w:rsid w:val="00F84696"/>
    <w:rsid w:val="00F90168"/>
    <w:rsid w:val="00F904E7"/>
    <w:rsid w:val="00F90648"/>
    <w:rsid w:val="00F91F15"/>
    <w:rsid w:val="00F9263E"/>
    <w:rsid w:val="00F943BD"/>
    <w:rsid w:val="00F96B34"/>
    <w:rsid w:val="00FA489A"/>
    <w:rsid w:val="00FA6ED5"/>
    <w:rsid w:val="00FB249A"/>
    <w:rsid w:val="00FB4D95"/>
    <w:rsid w:val="00FC22F2"/>
    <w:rsid w:val="00FC5ED0"/>
    <w:rsid w:val="00FC5F7C"/>
    <w:rsid w:val="00FD0C0C"/>
    <w:rsid w:val="00FD1A5C"/>
    <w:rsid w:val="00FD1FF8"/>
    <w:rsid w:val="00FE5B52"/>
    <w:rsid w:val="00FE62AF"/>
    <w:rsid w:val="00FF0184"/>
    <w:rsid w:val="00FF635A"/>
    <w:rsid w:val="00FF6DA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BD5999"/>
  <w15:docId w15:val="{698DBF46-0BC4-479A-9581-A2F493B66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376"/>
    <w:rPr>
      <w:rFonts w:ascii="Times New Roman" w:hAnsi="Times New Roman"/>
      <w:sz w:val="24"/>
      <w:lang w:val="en-US"/>
    </w:rPr>
  </w:style>
  <w:style w:type="paragraph" w:styleId="Titre1">
    <w:name w:val="heading 1"/>
    <w:basedOn w:val="Normal"/>
    <w:next w:val="Paragraphejustifi"/>
    <w:link w:val="Titre1Car"/>
    <w:qFormat/>
    <w:rsid w:val="00D30DB9"/>
    <w:pPr>
      <w:keepNext/>
      <w:numPr>
        <w:numId w:val="1"/>
      </w:numPr>
      <w:pBdr>
        <w:bottom w:val="single" w:sz="4" w:space="0" w:color="auto"/>
      </w:pBdr>
      <w:tabs>
        <w:tab w:val="left" w:pos="432"/>
      </w:tabs>
      <w:spacing w:before="240" w:after="240" w:line="240" w:lineRule="auto"/>
      <w:ind w:left="709" w:hanging="709"/>
      <w:outlineLvl w:val="0"/>
    </w:pPr>
    <w:rPr>
      <w:rFonts w:ascii="Arial" w:eastAsia="Times New Roman" w:hAnsi="Arial" w:cs="Times New Roman"/>
      <w:b/>
      <w:smallCaps/>
      <w:kern w:val="28"/>
      <w:sz w:val="36"/>
      <w:szCs w:val="20"/>
      <w:lang w:eastAsia="fr-FR"/>
    </w:rPr>
  </w:style>
  <w:style w:type="paragraph" w:styleId="Titre2">
    <w:name w:val="heading 2"/>
    <w:basedOn w:val="Paragraphejustifi"/>
    <w:next w:val="Paragraphejustifi"/>
    <w:link w:val="Titre2Car"/>
    <w:qFormat/>
    <w:rsid w:val="004D629E"/>
    <w:pPr>
      <w:keepNext/>
      <w:numPr>
        <w:ilvl w:val="1"/>
        <w:numId w:val="1"/>
      </w:numPr>
      <w:tabs>
        <w:tab w:val="left" w:pos="0"/>
      </w:tabs>
      <w:spacing w:before="240" w:after="120"/>
      <w:ind w:left="0" w:firstLine="0"/>
      <w:jc w:val="left"/>
      <w:outlineLvl w:val="1"/>
    </w:pPr>
    <w:rPr>
      <w:rFonts w:ascii="Arial" w:hAnsi="Arial"/>
      <w:b/>
      <w:sz w:val="28"/>
      <w:lang w:val="fr-FR"/>
    </w:rPr>
  </w:style>
  <w:style w:type="paragraph" w:styleId="Titre3">
    <w:name w:val="heading 3"/>
    <w:basedOn w:val="Normal"/>
    <w:next w:val="Paragraphejustifi"/>
    <w:link w:val="Titre3Car"/>
    <w:qFormat/>
    <w:rsid w:val="00B169D0"/>
    <w:pPr>
      <w:keepNext/>
      <w:numPr>
        <w:ilvl w:val="2"/>
        <w:numId w:val="1"/>
      </w:numPr>
      <w:tabs>
        <w:tab w:val="left" w:pos="720"/>
      </w:tabs>
      <w:spacing w:before="240" w:after="120" w:line="240" w:lineRule="auto"/>
      <w:outlineLvl w:val="2"/>
    </w:pPr>
    <w:rPr>
      <w:rFonts w:ascii="Arial" w:eastAsia="Times New Roman" w:hAnsi="Arial" w:cs="Times New Roman"/>
      <w:b/>
      <w:i/>
      <w:szCs w:val="20"/>
      <w:lang w:eastAsia="fr-FR"/>
    </w:rPr>
  </w:style>
  <w:style w:type="paragraph" w:styleId="Titre4">
    <w:name w:val="heading 4"/>
    <w:basedOn w:val="Titre3"/>
    <w:next w:val="Paragraphejustifi"/>
    <w:link w:val="Titre4Car"/>
    <w:qFormat/>
    <w:rsid w:val="00B169D0"/>
    <w:pPr>
      <w:numPr>
        <w:ilvl w:val="3"/>
      </w:numPr>
      <w:tabs>
        <w:tab w:val="left" w:pos="864"/>
      </w:tabs>
      <w:outlineLvl w:val="3"/>
    </w:pPr>
    <w:rPr>
      <w:b w:val="0"/>
    </w:rPr>
  </w:style>
  <w:style w:type="paragraph" w:styleId="Titre5">
    <w:name w:val="heading 5"/>
    <w:basedOn w:val="Normal"/>
    <w:next w:val="Paragraphejustifi"/>
    <w:link w:val="Titre5Car"/>
    <w:qFormat/>
    <w:rsid w:val="00B169D0"/>
    <w:pPr>
      <w:numPr>
        <w:ilvl w:val="4"/>
        <w:numId w:val="1"/>
      </w:numPr>
      <w:tabs>
        <w:tab w:val="left" w:pos="1008"/>
      </w:tabs>
      <w:spacing w:before="240" w:after="60" w:line="240" w:lineRule="auto"/>
      <w:outlineLvl w:val="4"/>
    </w:pPr>
    <w:rPr>
      <w:rFonts w:ascii="Arial" w:eastAsia="Times New Roman" w:hAnsi="Arial" w:cs="Times New Roman"/>
      <w:szCs w:val="20"/>
      <w:lang w:eastAsia="fr-FR"/>
    </w:rPr>
  </w:style>
  <w:style w:type="paragraph" w:styleId="Titre6">
    <w:name w:val="heading 6"/>
    <w:basedOn w:val="Normal"/>
    <w:next w:val="Paragraphejustifi"/>
    <w:link w:val="Titre6Car"/>
    <w:qFormat/>
    <w:rsid w:val="00B169D0"/>
    <w:pPr>
      <w:numPr>
        <w:ilvl w:val="5"/>
        <w:numId w:val="1"/>
      </w:numPr>
      <w:tabs>
        <w:tab w:val="left" w:pos="1152"/>
      </w:tabs>
      <w:spacing w:before="240" w:after="60" w:line="240" w:lineRule="auto"/>
      <w:outlineLvl w:val="5"/>
    </w:pPr>
    <w:rPr>
      <w:rFonts w:ascii="Arial" w:eastAsia="Times New Roman" w:hAnsi="Arial" w:cs="Times New Roman"/>
      <w:i/>
      <w:szCs w:val="20"/>
      <w:lang w:eastAsia="fr-FR"/>
    </w:rPr>
  </w:style>
  <w:style w:type="paragraph" w:styleId="Titre7">
    <w:name w:val="heading 7"/>
    <w:basedOn w:val="Normal"/>
    <w:next w:val="Paragraphejustifi"/>
    <w:link w:val="Titre7Car"/>
    <w:qFormat/>
    <w:rsid w:val="00B169D0"/>
    <w:pPr>
      <w:numPr>
        <w:ilvl w:val="6"/>
        <w:numId w:val="1"/>
      </w:numPr>
      <w:tabs>
        <w:tab w:val="left" w:pos="1296"/>
      </w:tabs>
      <w:spacing w:before="240" w:after="60" w:line="240" w:lineRule="auto"/>
      <w:outlineLvl w:val="6"/>
    </w:pPr>
    <w:rPr>
      <w:rFonts w:ascii="Arial" w:eastAsia="Times New Roman" w:hAnsi="Arial" w:cs="Times New Roman"/>
      <w:sz w:val="20"/>
      <w:szCs w:val="20"/>
      <w:lang w:eastAsia="fr-FR"/>
    </w:rPr>
  </w:style>
  <w:style w:type="paragraph" w:styleId="Titre8">
    <w:name w:val="heading 8"/>
    <w:basedOn w:val="Normal"/>
    <w:next w:val="Paragraphejustifi"/>
    <w:link w:val="Titre8Car"/>
    <w:qFormat/>
    <w:rsid w:val="00B169D0"/>
    <w:pPr>
      <w:numPr>
        <w:ilvl w:val="7"/>
        <w:numId w:val="1"/>
      </w:numPr>
      <w:tabs>
        <w:tab w:val="left" w:pos="1440"/>
      </w:tabs>
      <w:spacing w:before="240" w:after="60" w:line="240" w:lineRule="auto"/>
      <w:outlineLvl w:val="7"/>
    </w:pPr>
    <w:rPr>
      <w:rFonts w:ascii="Arial" w:eastAsia="Times New Roman" w:hAnsi="Arial" w:cs="Times New Roman"/>
      <w:i/>
      <w:sz w:val="20"/>
      <w:szCs w:val="20"/>
      <w:lang w:eastAsia="fr-FR"/>
    </w:rPr>
  </w:style>
  <w:style w:type="paragraph" w:styleId="Titre9">
    <w:name w:val="heading 9"/>
    <w:basedOn w:val="Normal"/>
    <w:next w:val="Paragraphejustifi"/>
    <w:link w:val="Titre9Car"/>
    <w:qFormat/>
    <w:rsid w:val="00B169D0"/>
    <w:pPr>
      <w:numPr>
        <w:ilvl w:val="8"/>
        <w:numId w:val="1"/>
      </w:numPr>
      <w:tabs>
        <w:tab w:val="left" w:pos="1584"/>
      </w:tabs>
      <w:spacing w:before="240" w:after="60" w:line="240" w:lineRule="auto"/>
      <w:outlineLvl w:val="8"/>
    </w:pPr>
    <w:rPr>
      <w:rFonts w:ascii="Arial" w:eastAsia="Times New Roman" w:hAnsi="Arial" w:cs="Times New Roman"/>
      <w:i/>
      <w:sz w:val="18"/>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45771"/>
    <w:pPr>
      <w:ind w:left="720"/>
      <w:contextualSpacing/>
    </w:pPr>
  </w:style>
  <w:style w:type="paragraph" w:styleId="En-tte">
    <w:name w:val="header"/>
    <w:basedOn w:val="Normal"/>
    <w:link w:val="En-tteCar"/>
    <w:unhideWhenUsed/>
    <w:rsid w:val="0069305F"/>
    <w:pPr>
      <w:tabs>
        <w:tab w:val="center" w:pos="4536"/>
        <w:tab w:val="right" w:pos="9072"/>
      </w:tabs>
      <w:spacing w:after="0" w:line="240" w:lineRule="auto"/>
    </w:pPr>
  </w:style>
  <w:style w:type="character" w:customStyle="1" w:styleId="En-tteCar">
    <w:name w:val="En-tête Car"/>
    <w:basedOn w:val="Policepardfaut"/>
    <w:link w:val="En-tte"/>
    <w:uiPriority w:val="99"/>
    <w:rsid w:val="0069305F"/>
    <w:rPr>
      <w:lang w:val="en-US"/>
    </w:rPr>
  </w:style>
  <w:style w:type="paragraph" w:styleId="Pieddepage">
    <w:name w:val="footer"/>
    <w:basedOn w:val="Normal"/>
    <w:link w:val="PieddepageCar"/>
    <w:unhideWhenUsed/>
    <w:rsid w:val="0069305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305F"/>
    <w:rPr>
      <w:lang w:val="en-US"/>
    </w:rPr>
  </w:style>
  <w:style w:type="paragraph" w:styleId="Textedebulles">
    <w:name w:val="Balloon Text"/>
    <w:basedOn w:val="Normal"/>
    <w:link w:val="TextedebullesCar"/>
    <w:uiPriority w:val="99"/>
    <w:semiHidden/>
    <w:unhideWhenUsed/>
    <w:rsid w:val="006930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9305F"/>
    <w:rPr>
      <w:rFonts w:ascii="Tahoma" w:hAnsi="Tahoma" w:cs="Tahoma"/>
      <w:sz w:val="16"/>
      <w:szCs w:val="16"/>
      <w:lang w:val="en-US"/>
    </w:rPr>
  </w:style>
  <w:style w:type="character" w:customStyle="1" w:styleId="Titre1Car">
    <w:name w:val="Titre 1 Car"/>
    <w:basedOn w:val="Policepardfaut"/>
    <w:link w:val="Titre1"/>
    <w:rsid w:val="00D30DB9"/>
    <w:rPr>
      <w:rFonts w:ascii="Arial" w:eastAsia="Times New Roman" w:hAnsi="Arial" w:cs="Times New Roman"/>
      <w:b/>
      <w:smallCaps/>
      <w:kern w:val="28"/>
      <w:sz w:val="36"/>
      <w:szCs w:val="20"/>
      <w:lang w:val="en-US" w:eastAsia="fr-FR"/>
    </w:rPr>
  </w:style>
  <w:style w:type="character" w:customStyle="1" w:styleId="Titre2Car">
    <w:name w:val="Titre 2 Car"/>
    <w:basedOn w:val="Policepardfaut"/>
    <w:link w:val="Titre2"/>
    <w:rsid w:val="004D629E"/>
    <w:rPr>
      <w:rFonts w:ascii="Arial" w:eastAsia="Times New Roman" w:hAnsi="Arial" w:cs="Times New Roman"/>
      <w:b/>
      <w:color w:val="000000"/>
      <w:sz w:val="28"/>
      <w:szCs w:val="20"/>
      <w:lang w:eastAsia="fr-FR"/>
    </w:rPr>
  </w:style>
  <w:style w:type="character" w:customStyle="1" w:styleId="Titre3Car">
    <w:name w:val="Titre 3 Car"/>
    <w:basedOn w:val="Policepardfaut"/>
    <w:link w:val="Titre3"/>
    <w:rsid w:val="00B169D0"/>
    <w:rPr>
      <w:rFonts w:ascii="Arial" w:eastAsia="Times New Roman" w:hAnsi="Arial" w:cs="Times New Roman"/>
      <w:b/>
      <w:i/>
      <w:sz w:val="24"/>
      <w:szCs w:val="20"/>
      <w:lang w:val="en-US" w:eastAsia="fr-FR"/>
    </w:rPr>
  </w:style>
  <w:style w:type="character" w:customStyle="1" w:styleId="Titre4Car">
    <w:name w:val="Titre 4 Car"/>
    <w:basedOn w:val="Policepardfaut"/>
    <w:link w:val="Titre4"/>
    <w:rsid w:val="00B169D0"/>
    <w:rPr>
      <w:rFonts w:ascii="Arial" w:eastAsia="Times New Roman" w:hAnsi="Arial" w:cs="Times New Roman"/>
      <w:i/>
      <w:sz w:val="24"/>
      <w:szCs w:val="20"/>
      <w:lang w:val="en-US" w:eastAsia="fr-FR"/>
    </w:rPr>
  </w:style>
  <w:style w:type="character" w:customStyle="1" w:styleId="Titre5Car">
    <w:name w:val="Titre 5 Car"/>
    <w:basedOn w:val="Policepardfaut"/>
    <w:link w:val="Titre5"/>
    <w:rsid w:val="00B169D0"/>
    <w:rPr>
      <w:rFonts w:ascii="Arial" w:eastAsia="Times New Roman" w:hAnsi="Arial" w:cs="Times New Roman"/>
      <w:sz w:val="24"/>
      <w:szCs w:val="20"/>
      <w:lang w:val="en-US" w:eastAsia="fr-FR"/>
    </w:rPr>
  </w:style>
  <w:style w:type="character" w:customStyle="1" w:styleId="Titre6Car">
    <w:name w:val="Titre 6 Car"/>
    <w:basedOn w:val="Policepardfaut"/>
    <w:link w:val="Titre6"/>
    <w:rsid w:val="00B169D0"/>
    <w:rPr>
      <w:rFonts w:ascii="Arial" w:eastAsia="Times New Roman" w:hAnsi="Arial" w:cs="Times New Roman"/>
      <w:i/>
      <w:sz w:val="24"/>
      <w:szCs w:val="20"/>
      <w:lang w:val="en-US" w:eastAsia="fr-FR"/>
    </w:rPr>
  </w:style>
  <w:style w:type="character" w:customStyle="1" w:styleId="Titre7Car">
    <w:name w:val="Titre 7 Car"/>
    <w:basedOn w:val="Policepardfaut"/>
    <w:link w:val="Titre7"/>
    <w:rsid w:val="00B169D0"/>
    <w:rPr>
      <w:rFonts w:ascii="Arial" w:eastAsia="Times New Roman" w:hAnsi="Arial" w:cs="Times New Roman"/>
      <w:sz w:val="20"/>
      <w:szCs w:val="20"/>
      <w:lang w:val="en-US" w:eastAsia="fr-FR"/>
    </w:rPr>
  </w:style>
  <w:style w:type="character" w:customStyle="1" w:styleId="Titre8Car">
    <w:name w:val="Titre 8 Car"/>
    <w:basedOn w:val="Policepardfaut"/>
    <w:link w:val="Titre8"/>
    <w:rsid w:val="00B169D0"/>
    <w:rPr>
      <w:rFonts w:ascii="Arial" w:eastAsia="Times New Roman" w:hAnsi="Arial" w:cs="Times New Roman"/>
      <w:i/>
      <w:sz w:val="20"/>
      <w:szCs w:val="20"/>
      <w:lang w:val="en-US" w:eastAsia="fr-FR"/>
    </w:rPr>
  </w:style>
  <w:style w:type="character" w:customStyle="1" w:styleId="Titre9Car">
    <w:name w:val="Titre 9 Car"/>
    <w:basedOn w:val="Policepardfaut"/>
    <w:link w:val="Titre9"/>
    <w:rsid w:val="00B169D0"/>
    <w:rPr>
      <w:rFonts w:ascii="Arial" w:eastAsia="Times New Roman" w:hAnsi="Arial" w:cs="Times New Roman"/>
      <w:i/>
      <w:sz w:val="18"/>
      <w:szCs w:val="20"/>
      <w:lang w:val="en-US" w:eastAsia="fr-FR"/>
    </w:rPr>
  </w:style>
  <w:style w:type="paragraph" w:customStyle="1" w:styleId="Paragraphejustifi">
    <w:name w:val="Paragraphe justifié"/>
    <w:basedOn w:val="Normal"/>
    <w:link w:val="ParagraphejustifiCar"/>
    <w:rsid w:val="00B169D0"/>
    <w:pPr>
      <w:spacing w:after="0" w:line="240" w:lineRule="auto"/>
      <w:ind w:left="567"/>
      <w:jc w:val="both"/>
    </w:pPr>
    <w:rPr>
      <w:rFonts w:eastAsia="Times New Roman" w:cs="Times New Roman"/>
      <w:color w:val="000000"/>
      <w:szCs w:val="20"/>
      <w:lang w:eastAsia="fr-FR"/>
    </w:rPr>
  </w:style>
  <w:style w:type="character" w:customStyle="1" w:styleId="ParagraphejustifiCar">
    <w:name w:val="Paragraphe justifié Car"/>
    <w:basedOn w:val="Policepardfaut"/>
    <w:link w:val="Paragraphejustifi"/>
    <w:rsid w:val="00B169D0"/>
    <w:rPr>
      <w:rFonts w:ascii="Times New Roman" w:eastAsia="Times New Roman" w:hAnsi="Times New Roman" w:cs="Times New Roman"/>
      <w:color w:val="000000"/>
      <w:sz w:val="24"/>
      <w:szCs w:val="20"/>
      <w:lang w:val="en-US" w:eastAsia="fr-FR"/>
    </w:rPr>
  </w:style>
  <w:style w:type="character" w:styleId="Lienhypertexte">
    <w:name w:val="Hyperlink"/>
    <w:basedOn w:val="Policepardfaut"/>
    <w:uiPriority w:val="99"/>
    <w:rsid w:val="00B169D0"/>
    <w:rPr>
      <w:color w:val="0000FF"/>
      <w:u w:val="single"/>
    </w:rPr>
  </w:style>
  <w:style w:type="paragraph" w:styleId="Lgende">
    <w:name w:val="caption"/>
    <w:aliases w:val="Légende Car,Car1 Car,Car1"/>
    <w:basedOn w:val="Normal"/>
    <w:next w:val="Normal"/>
    <w:link w:val="LgendeCar1"/>
    <w:qFormat/>
    <w:rsid w:val="00B169D0"/>
    <w:pPr>
      <w:spacing w:before="120" w:after="120" w:line="240" w:lineRule="auto"/>
    </w:pPr>
    <w:rPr>
      <w:rFonts w:eastAsia="Times New Roman" w:cs="Times New Roman"/>
      <w:b/>
      <w:sz w:val="20"/>
      <w:szCs w:val="20"/>
      <w:lang w:eastAsia="fr-FR"/>
    </w:rPr>
  </w:style>
  <w:style w:type="character" w:customStyle="1" w:styleId="LgendeCar1">
    <w:name w:val="Légende Car1"/>
    <w:aliases w:val="Légende Car Car,Car1 Car Car,Car1 Car1"/>
    <w:link w:val="Lgende"/>
    <w:rsid w:val="00B169D0"/>
    <w:rPr>
      <w:rFonts w:ascii="Times New Roman" w:eastAsia="Times New Roman" w:hAnsi="Times New Roman" w:cs="Times New Roman"/>
      <w:b/>
      <w:sz w:val="20"/>
      <w:szCs w:val="20"/>
      <w:lang w:val="en-US" w:eastAsia="fr-FR"/>
    </w:rPr>
  </w:style>
  <w:style w:type="paragraph" w:customStyle="1" w:styleId="Default">
    <w:name w:val="Default"/>
    <w:rsid w:val="00B169D0"/>
    <w:pPr>
      <w:autoSpaceDE w:val="0"/>
      <w:autoSpaceDN w:val="0"/>
      <w:adjustRightInd w:val="0"/>
      <w:spacing w:after="0" w:line="240" w:lineRule="auto"/>
    </w:pPr>
    <w:rPr>
      <w:rFonts w:ascii="Times New Roman" w:hAnsi="Times New Roman" w:cs="Times New Roman"/>
      <w:color w:val="000000"/>
      <w:sz w:val="24"/>
      <w:szCs w:val="24"/>
    </w:rPr>
  </w:style>
  <w:style w:type="paragraph" w:styleId="Retraitnormal">
    <w:name w:val="Normal Indent"/>
    <w:basedOn w:val="Default"/>
    <w:next w:val="Default"/>
    <w:uiPriority w:val="99"/>
    <w:rsid w:val="00B169D0"/>
    <w:rPr>
      <w:color w:val="auto"/>
    </w:rPr>
  </w:style>
  <w:style w:type="character" w:styleId="Numrodepage">
    <w:name w:val="page number"/>
    <w:basedOn w:val="Policepardfaut"/>
    <w:rsid w:val="00B169D0"/>
  </w:style>
  <w:style w:type="paragraph" w:styleId="TM1">
    <w:name w:val="toc 1"/>
    <w:basedOn w:val="Normal"/>
    <w:next w:val="Normal"/>
    <w:autoRedefine/>
    <w:uiPriority w:val="39"/>
    <w:rsid w:val="00B169D0"/>
    <w:pPr>
      <w:spacing w:before="120" w:after="120" w:line="240" w:lineRule="auto"/>
    </w:pPr>
    <w:rPr>
      <w:rFonts w:eastAsia="Times New Roman" w:cs="Times New Roman"/>
      <w:b/>
      <w:caps/>
      <w:sz w:val="20"/>
      <w:szCs w:val="20"/>
      <w:lang w:eastAsia="fr-FR"/>
    </w:rPr>
  </w:style>
  <w:style w:type="paragraph" w:styleId="TM2">
    <w:name w:val="toc 2"/>
    <w:basedOn w:val="Normal"/>
    <w:next w:val="Normal"/>
    <w:autoRedefine/>
    <w:uiPriority w:val="39"/>
    <w:rsid w:val="00B169D0"/>
    <w:pPr>
      <w:spacing w:after="0" w:line="240" w:lineRule="auto"/>
      <w:ind w:left="200"/>
    </w:pPr>
    <w:rPr>
      <w:rFonts w:eastAsia="Times New Roman" w:cs="Times New Roman"/>
      <w:smallCaps/>
      <w:sz w:val="20"/>
      <w:szCs w:val="20"/>
      <w:lang w:eastAsia="fr-FR"/>
    </w:rPr>
  </w:style>
  <w:style w:type="paragraph" w:styleId="TM3">
    <w:name w:val="toc 3"/>
    <w:basedOn w:val="Normal"/>
    <w:next w:val="Normal"/>
    <w:autoRedefine/>
    <w:uiPriority w:val="39"/>
    <w:rsid w:val="00B169D0"/>
    <w:pPr>
      <w:spacing w:after="0" w:line="240" w:lineRule="auto"/>
      <w:ind w:left="400"/>
    </w:pPr>
    <w:rPr>
      <w:rFonts w:eastAsia="Times New Roman" w:cs="Times New Roman"/>
      <w:i/>
      <w:sz w:val="20"/>
      <w:szCs w:val="20"/>
      <w:lang w:eastAsia="fr-FR"/>
    </w:rPr>
  </w:style>
  <w:style w:type="paragraph" w:styleId="Notedebasdepage">
    <w:name w:val="footnote text"/>
    <w:basedOn w:val="Normal"/>
    <w:link w:val="NotedebasdepageCar"/>
    <w:semiHidden/>
    <w:rsid w:val="00B169D0"/>
    <w:pPr>
      <w:spacing w:after="0" w:line="240" w:lineRule="auto"/>
    </w:pPr>
    <w:rPr>
      <w:rFonts w:eastAsia="Times New Roman" w:cs="Times New Roman"/>
      <w:sz w:val="20"/>
      <w:szCs w:val="20"/>
      <w:lang w:eastAsia="fr-FR"/>
    </w:rPr>
  </w:style>
  <w:style w:type="character" w:customStyle="1" w:styleId="NotedebasdepageCar">
    <w:name w:val="Note de bas de page Car"/>
    <w:basedOn w:val="Policepardfaut"/>
    <w:link w:val="Notedebasdepage"/>
    <w:semiHidden/>
    <w:rsid w:val="00B169D0"/>
    <w:rPr>
      <w:rFonts w:ascii="Times New Roman" w:eastAsia="Times New Roman" w:hAnsi="Times New Roman" w:cs="Times New Roman"/>
      <w:sz w:val="20"/>
      <w:szCs w:val="20"/>
      <w:lang w:val="en-US" w:eastAsia="fr-FR"/>
    </w:rPr>
  </w:style>
  <w:style w:type="character" w:customStyle="1" w:styleId="st">
    <w:name w:val="st"/>
    <w:basedOn w:val="Policepardfaut"/>
    <w:rsid w:val="00B169D0"/>
  </w:style>
  <w:style w:type="table" w:styleId="Grilledutableau">
    <w:name w:val="Table Grid"/>
    <w:basedOn w:val="TableauNormal"/>
    <w:uiPriority w:val="59"/>
    <w:rsid w:val="00B169D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4">
    <w:name w:val="toc 4"/>
    <w:basedOn w:val="Normal"/>
    <w:next w:val="Normal"/>
    <w:autoRedefine/>
    <w:uiPriority w:val="39"/>
    <w:unhideWhenUsed/>
    <w:rsid w:val="00B169D0"/>
    <w:pPr>
      <w:spacing w:after="100"/>
      <w:ind w:left="660"/>
    </w:pPr>
  </w:style>
  <w:style w:type="paragraph" w:styleId="TM5">
    <w:name w:val="toc 5"/>
    <w:basedOn w:val="Normal"/>
    <w:next w:val="Normal"/>
    <w:autoRedefine/>
    <w:uiPriority w:val="39"/>
    <w:unhideWhenUsed/>
    <w:rsid w:val="00B169D0"/>
    <w:pPr>
      <w:spacing w:after="100"/>
      <w:ind w:left="880"/>
    </w:pPr>
  </w:style>
  <w:style w:type="paragraph" w:styleId="TM6">
    <w:name w:val="toc 6"/>
    <w:basedOn w:val="Normal"/>
    <w:next w:val="Normal"/>
    <w:autoRedefine/>
    <w:uiPriority w:val="39"/>
    <w:unhideWhenUsed/>
    <w:rsid w:val="00B169D0"/>
    <w:pPr>
      <w:spacing w:after="100"/>
      <w:ind w:left="1100"/>
    </w:pPr>
  </w:style>
  <w:style w:type="paragraph" w:styleId="TM7">
    <w:name w:val="toc 7"/>
    <w:basedOn w:val="Normal"/>
    <w:next w:val="Normal"/>
    <w:autoRedefine/>
    <w:uiPriority w:val="39"/>
    <w:unhideWhenUsed/>
    <w:rsid w:val="00B169D0"/>
    <w:pPr>
      <w:spacing w:after="100"/>
      <w:ind w:left="1320"/>
    </w:pPr>
    <w:rPr>
      <w:rFonts w:eastAsiaTheme="minorEastAsia"/>
      <w:lang w:val="fr-FR" w:eastAsia="fr-FR"/>
    </w:rPr>
  </w:style>
  <w:style w:type="paragraph" w:styleId="TM8">
    <w:name w:val="toc 8"/>
    <w:basedOn w:val="Normal"/>
    <w:next w:val="Normal"/>
    <w:autoRedefine/>
    <w:uiPriority w:val="39"/>
    <w:unhideWhenUsed/>
    <w:rsid w:val="00B169D0"/>
    <w:pPr>
      <w:spacing w:after="100"/>
      <w:ind w:left="1540"/>
    </w:pPr>
    <w:rPr>
      <w:rFonts w:eastAsiaTheme="minorEastAsia"/>
      <w:lang w:val="fr-FR" w:eastAsia="fr-FR"/>
    </w:rPr>
  </w:style>
  <w:style w:type="paragraph" w:styleId="TM9">
    <w:name w:val="toc 9"/>
    <w:basedOn w:val="Normal"/>
    <w:next w:val="Normal"/>
    <w:autoRedefine/>
    <w:uiPriority w:val="39"/>
    <w:unhideWhenUsed/>
    <w:rsid w:val="00B169D0"/>
    <w:pPr>
      <w:spacing w:after="100"/>
      <w:ind w:left="1760"/>
    </w:pPr>
    <w:rPr>
      <w:rFonts w:eastAsiaTheme="minorEastAsia"/>
      <w:lang w:val="fr-FR" w:eastAsia="fr-FR"/>
    </w:rPr>
  </w:style>
  <w:style w:type="paragraph" w:styleId="En-ttedetabledesmatires">
    <w:name w:val="TOC Heading"/>
    <w:basedOn w:val="Titre1"/>
    <w:next w:val="Normal"/>
    <w:uiPriority w:val="39"/>
    <w:semiHidden/>
    <w:unhideWhenUsed/>
    <w:qFormat/>
    <w:rsid w:val="00B169D0"/>
    <w:pPr>
      <w:keepLines/>
      <w:numPr>
        <w:numId w:val="0"/>
      </w:numPr>
      <w:pBdr>
        <w:bottom w:val="none" w:sz="0" w:space="0" w:color="auto"/>
      </w:pBdr>
      <w:tabs>
        <w:tab w:val="clear" w:pos="432"/>
      </w:tabs>
      <w:spacing w:before="480" w:after="0" w:line="276" w:lineRule="auto"/>
      <w:outlineLvl w:val="9"/>
    </w:pPr>
    <w:rPr>
      <w:rFonts w:asciiTheme="majorHAnsi" w:eastAsiaTheme="majorEastAsia" w:hAnsiTheme="majorHAnsi" w:cstheme="majorBidi"/>
      <w:bCs/>
      <w:smallCaps w:val="0"/>
      <w:color w:val="365F91" w:themeColor="accent1" w:themeShade="BF"/>
      <w:kern w:val="0"/>
      <w:sz w:val="28"/>
      <w:szCs w:val="28"/>
      <w:lang w:val="fr-FR" w:eastAsia="en-US"/>
    </w:rPr>
  </w:style>
  <w:style w:type="paragraph" w:customStyle="1" w:styleId="TitreSommaire">
    <w:name w:val="Titre_Sommaire"/>
    <w:basedOn w:val="Normal"/>
    <w:rsid w:val="00B169D0"/>
    <w:pPr>
      <w:spacing w:after="0" w:line="240" w:lineRule="auto"/>
      <w:ind w:left="72"/>
    </w:pPr>
    <w:rPr>
      <w:rFonts w:eastAsia="Times New Roman" w:cs="Times New Roman"/>
      <w:b/>
      <w:szCs w:val="20"/>
      <w:lang w:val="fr-FR" w:eastAsia="fr-FR"/>
    </w:rPr>
  </w:style>
  <w:style w:type="paragraph" w:styleId="Tabledesillustrations">
    <w:name w:val="table of figures"/>
    <w:basedOn w:val="Normal"/>
    <w:next w:val="Normal"/>
    <w:uiPriority w:val="99"/>
    <w:rsid w:val="00B169D0"/>
    <w:pPr>
      <w:tabs>
        <w:tab w:val="right" w:leader="dot" w:pos="9072"/>
      </w:tabs>
      <w:spacing w:after="0" w:line="240" w:lineRule="auto"/>
      <w:ind w:left="400" w:hanging="400"/>
    </w:pPr>
    <w:rPr>
      <w:rFonts w:eastAsia="Times New Roman" w:cs="Times New Roman"/>
      <w:smallCaps/>
      <w:sz w:val="20"/>
      <w:szCs w:val="20"/>
      <w:lang w:val="fr-FR" w:eastAsia="fr-FR"/>
    </w:rPr>
  </w:style>
  <w:style w:type="paragraph" w:customStyle="1" w:styleId="informatique">
    <w:name w:val="informatique"/>
    <w:basedOn w:val="Paragraphejustifi"/>
    <w:link w:val="informatiqueCar"/>
    <w:qFormat/>
    <w:rsid w:val="002646FF"/>
    <w:pPr>
      <w:ind w:left="0"/>
    </w:pPr>
    <w:rPr>
      <w:rFonts w:ascii="Courier New" w:hAnsi="Courier New" w:cs="Courier New"/>
      <w:sz w:val="20"/>
      <w:lang w:val="fr-FR"/>
    </w:rPr>
  </w:style>
  <w:style w:type="character" w:customStyle="1" w:styleId="informatiqueCar">
    <w:name w:val="informatique Car"/>
    <w:basedOn w:val="ParagraphejustifiCar"/>
    <w:link w:val="informatique"/>
    <w:rsid w:val="002646FF"/>
    <w:rPr>
      <w:rFonts w:ascii="Courier New" w:eastAsia="Times New Roman" w:hAnsi="Courier New" w:cs="Courier New"/>
      <w:color w:val="000000"/>
      <w:sz w:val="20"/>
      <w:szCs w:val="20"/>
      <w:lang w:val="en-US" w:eastAsia="fr-FR"/>
    </w:rPr>
  </w:style>
  <w:style w:type="paragraph" w:styleId="Titre">
    <w:name w:val="Title"/>
    <w:basedOn w:val="Titre1"/>
    <w:next w:val="Normal"/>
    <w:link w:val="TitreCar"/>
    <w:uiPriority w:val="10"/>
    <w:qFormat/>
    <w:rsid w:val="00D30DB9"/>
    <w:pPr>
      <w:numPr>
        <w:numId w:val="0"/>
      </w:numPr>
      <w:pBdr>
        <w:bottom w:val="single" w:sz="4" w:space="1" w:color="auto"/>
      </w:pBdr>
    </w:pPr>
    <w:rPr>
      <w:lang w:val="fr-FR"/>
    </w:rPr>
  </w:style>
  <w:style w:type="character" w:customStyle="1" w:styleId="TitreCar">
    <w:name w:val="Titre Car"/>
    <w:basedOn w:val="Policepardfaut"/>
    <w:link w:val="Titre"/>
    <w:uiPriority w:val="10"/>
    <w:rsid w:val="00D30DB9"/>
    <w:rPr>
      <w:rFonts w:ascii="Arial" w:eastAsia="Times New Roman" w:hAnsi="Arial" w:cs="Times New Roman"/>
      <w:b/>
      <w:smallCaps/>
      <w:kern w:val="28"/>
      <w:sz w:val="36"/>
      <w:szCs w:val="20"/>
      <w:lang w:eastAsia="fr-FR"/>
    </w:rPr>
  </w:style>
  <w:style w:type="paragraph" w:styleId="Rvision">
    <w:name w:val="Revision"/>
    <w:hidden/>
    <w:uiPriority w:val="99"/>
    <w:semiHidden/>
    <w:rsid w:val="00755B02"/>
    <w:pPr>
      <w:spacing w:after="0" w:line="240" w:lineRule="auto"/>
    </w:pPr>
    <w:rPr>
      <w:sz w:val="24"/>
      <w:lang w:val="en-US"/>
    </w:rPr>
  </w:style>
  <w:style w:type="character" w:styleId="Lienhypertextesuivivisit">
    <w:name w:val="FollowedHyperlink"/>
    <w:basedOn w:val="Policepardfaut"/>
    <w:uiPriority w:val="99"/>
    <w:semiHidden/>
    <w:unhideWhenUsed/>
    <w:rsid w:val="006E49A7"/>
    <w:rPr>
      <w:color w:val="800080" w:themeColor="followedHyperlink"/>
      <w:u w:val="single"/>
    </w:rPr>
  </w:style>
  <w:style w:type="character" w:styleId="Marquedecommentaire">
    <w:name w:val="annotation reference"/>
    <w:basedOn w:val="Policepardfaut"/>
    <w:uiPriority w:val="99"/>
    <w:semiHidden/>
    <w:unhideWhenUsed/>
    <w:rsid w:val="001B209E"/>
    <w:rPr>
      <w:sz w:val="16"/>
      <w:szCs w:val="16"/>
    </w:rPr>
  </w:style>
  <w:style w:type="paragraph" w:styleId="Commentaire">
    <w:name w:val="annotation text"/>
    <w:basedOn w:val="Normal"/>
    <w:link w:val="CommentaireCar"/>
    <w:uiPriority w:val="99"/>
    <w:semiHidden/>
    <w:unhideWhenUsed/>
    <w:rsid w:val="001B209E"/>
    <w:pPr>
      <w:spacing w:line="240" w:lineRule="auto"/>
    </w:pPr>
    <w:rPr>
      <w:sz w:val="20"/>
      <w:szCs w:val="20"/>
    </w:rPr>
  </w:style>
  <w:style w:type="character" w:customStyle="1" w:styleId="CommentaireCar">
    <w:name w:val="Commentaire Car"/>
    <w:basedOn w:val="Policepardfaut"/>
    <w:link w:val="Commentaire"/>
    <w:uiPriority w:val="99"/>
    <w:semiHidden/>
    <w:rsid w:val="001B209E"/>
    <w:rPr>
      <w:rFonts w:ascii="Times New Roman" w:hAnsi="Times New Roman"/>
      <w:sz w:val="20"/>
      <w:szCs w:val="20"/>
      <w:lang w:val="en-US"/>
    </w:rPr>
  </w:style>
  <w:style w:type="paragraph" w:styleId="Objetducommentaire">
    <w:name w:val="annotation subject"/>
    <w:basedOn w:val="Commentaire"/>
    <w:next w:val="Commentaire"/>
    <w:link w:val="ObjetducommentaireCar"/>
    <w:uiPriority w:val="99"/>
    <w:semiHidden/>
    <w:unhideWhenUsed/>
    <w:rsid w:val="001B209E"/>
    <w:rPr>
      <w:b/>
      <w:bCs/>
    </w:rPr>
  </w:style>
  <w:style w:type="character" w:customStyle="1" w:styleId="ObjetducommentaireCar">
    <w:name w:val="Objet du commentaire Car"/>
    <w:basedOn w:val="CommentaireCar"/>
    <w:link w:val="Objetducommentaire"/>
    <w:uiPriority w:val="99"/>
    <w:semiHidden/>
    <w:rsid w:val="001B209E"/>
    <w:rPr>
      <w:rFonts w:ascii="Times New Roman" w:hAnsi="Times New Roman"/>
      <w:b/>
      <w:bCs/>
      <w:sz w:val="20"/>
      <w:szCs w:val="20"/>
      <w:lang w:val="en-US"/>
    </w:rPr>
  </w:style>
  <w:style w:type="paragraph" w:styleId="Explorateurdedocuments">
    <w:name w:val="Document Map"/>
    <w:basedOn w:val="Normal"/>
    <w:link w:val="ExplorateurdedocumentsCar"/>
    <w:uiPriority w:val="99"/>
    <w:semiHidden/>
    <w:unhideWhenUsed/>
    <w:rsid w:val="005F4E03"/>
    <w:pPr>
      <w:spacing w:after="0" w:line="240" w:lineRule="auto"/>
    </w:pPr>
    <w:rPr>
      <w:rFonts w:cs="Times New Roman"/>
      <w:szCs w:val="24"/>
    </w:rPr>
  </w:style>
  <w:style w:type="character" w:customStyle="1" w:styleId="ExplorateurdedocumentsCar">
    <w:name w:val="Explorateur de documents Car"/>
    <w:basedOn w:val="Policepardfaut"/>
    <w:link w:val="Explorateurdedocuments"/>
    <w:uiPriority w:val="99"/>
    <w:semiHidden/>
    <w:rsid w:val="005F4E03"/>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AB0B2B-9C3C-4365-8324-E2D46B6EB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Pages>
  <Words>2402</Words>
  <Characters>13695</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Altran</Company>
  <LinksUpToDate>false</LinksUpToDate>
  <CharactersWithSpaces>16065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jprannou</dc:creator>
  <cp:keywords/>
  <dc:description/>
  <cp:lastModifiedBy>RANNOU Jean-Philippe</cp:lastModifiedBy>
  <cp:revision>10</cp:revision>
  <cp:lastPrinted>2014-03-27T10:02:00Z</cp:lastPrinted>
  <dcterms:created xsi:type="dcterms:W3CDTF">2018-06-29T12:39:00Z</dcterms:created>
  <dcterms:modified xsi:type="dcterms:W3CDTF">2018-09-20T09:36:00Z</dcterms:modified>
</cp:coreProperties>
</file>
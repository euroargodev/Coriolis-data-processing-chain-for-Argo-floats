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28B" w:rsidRPr="000557AF" w:rsidRDefault="00837A6C" w:rsidP="00DD1BC8">
      <w:pPr>
        <w:pStyle w:val="Sansinterligne"/>
        <w:ind w:left="2127"/>
        <w:rPr>
          <w:rFonts w:ascii="Arial" w:hAnsi="Arial" w:cs="Arial"/>
          <w:lang w:val="en-US"/>
        </w:rPr>
      </w:pPr>
      <w:r w:rsidRPr="000557AF">
        <w:rPr>
          <w:rFonts w:ascii="Arial" w:hAnsi="Arial" w:cs="Arial"/>
          <w:lang w:val="en-US"/>
        </w:rPr>
        <w:t>Euro-Argo</w:t>
      </w:r>
      <w:r w:rsidR="007F228B" w:rsidRPr="000557AF">
        <w:rPr>
          <w:rFonts w:ascii="Arial" w:hAnsi="Arial" w:cs="Arial"/>
          <w:lang w:val="en-US"/>
        </w:rPr>
        <w:t xml:space="preserve"> data management </w:t>
      </w:r>
    </w:p>
    <w:p w:rsidR="007F228B" w:rsidRPr="000557AF" w:rsidRDefault="00F74A7B" w:rsidP="00DD1BC8">
      <w:pPr>
        <w:pStyle w:val="Sansinterligne"/>
        <w:ind w:left="2127"/>
        <w:rPr>
          <w:rFonts w:ascii="Arial" w:hAnsi="Arial" w:cs="Arial"/>
          <w:lang w:val="en-US"/>
        </w:rPr>
      </w:pPr>
      <w:hyperlink r:id="rId8" w:history="1">
        <w:r w:rsidR="00837A6C" w:rsidRPr="000557AF">
          <w:rPr>
            <w:rStyle w:val="Lienhypertexte"/>
            <w:rFonts w:ascii="Arial" w:hAnsi="Arial" w:cs="Arial"/>
            <w:lang w:val="en-US"/>
          </w:rPr>
          <w:t>http://dx.doi.org/10.17882/45589</w:t>
        </w:r>
      </w:hyperlink>
      <w:r w:rsidR="00837A6C" w:rsidRPr="000557AF">
        <w:rPr>
          <w:rFonts w:ascii="Arial" w:hAnsi="Arial" w:cs="Arial"/>
          <w:lang w:val="en-US"/>
        </w:rPr>
        <w:t xml:space="preserve"> </w:t>
      </w:r>
    </w:p>
    <w:p w:rsidR="007F228B" w:rsidRPr="000557AF" w:rsidRDefault="007F228B" w:rsidP="00DD1BC8">
      <w:pPr>
        <w:pStyle w:val="Sansinterligne"/>
        <w:rPr>
          <w:sz w:val="52"/>
          <w:lang w:val="en-US"/>
        </w:rPr>
      </w:pPr>
    </w:p>
    <w:p w:rsidR="007F228B" w:rsidRPr="000557AF" w:rsidRDefault="007F228B" w:rsidP="00DD1BC8">
      <w:pPr>
        <w:pStyle w:val="Sansinterligne"/>
        <w:rPr>
          <w:sz w:val="52"/>
          <w:lang w:val="en-US"/>
        </w:rPr>
      </w:pPr>
    </w:p>
    <w:p w:rsidR="007F228B" w:rsidRPr="000557AF" w:rsidRDefault="007F228B" w:rsidP="00DD1BC8">
      <w:pPr>
        <w:pStyle w:val="Sansinterligne"/>
        <w:rPr>
          <w:sz w:val="52"/>
          <w:lang w:val="en-US"/>
        </w:rPr>
      </w:pPr>
    </w:p>
    <w:p w:rsidR="007F228B" w:rsidRPr="000557AF" w:rsidRDefault="007F228B" w:rsidP="00DD1BC8">
      <w:pPr>
        <w:pStyle w:val="Sansinterligne"/>
        <w:ind w:left="2127"/>
        <w:rPr>
          <w:sz w:val="52"/>
          <w:lang w:val="en-US"/>
        </w:rPr>
      </w:pPr>
    </w:p>
    <w:p w:rsidR="007F228B" w:rsidRPr="000557AF" w:rsidRDefault="007F228B" w:rsidP="00DD1BC8">
      <w:pPr>
        <w:pStyle w:val="Sansinterligne"/>
        <w:ind w:left="2127"/>
        <w:rPr>
          <w:sz w:val="52"/>
          <w:lang w:val="en-US"/>
        </w:rPr>
      </w:pPr>
    </w:p>
    <w:p w:rsidR="007F228B" w:rsidRPr="000557AF" w:rsidRDefault="007F228B" w:rsidP="00DD1BC8">
      <w:pPr>
        <w:pStyle w:val="Sansinterligne"/>
        <w:ind w:left="2127"/>
        <w:rPr>
          <w:sz w:val="52"/>
          <w:lang w:val="en-US"/>
        </w:rPr>
      </w:pPr>
    </w:p>
    <w:p w:rsidR="00DD1BC8" w:rsidRPr="000557AF" w:rsidRDefault="00DD1BC8" w:rsidP="00DD1BC8">
      <w:pPr>
        <w:pStyle w:val="Sansinterligne"/>
        <w:ind w:left="2127"/>
        <w:rPr>
          <w:sz w:val="52"/>
          <w:lang w:val="en-US"/>
        </w:rPr>
      </w:pPr>
    </w:p>
    <w:p w:rsidR="00DD1BC8" w:rsidRPr="000557AF" w:rsidRDefault="00DD1BC8" w:rsidP="00DD1BC8">
      <w:pPr>
        <w:pStyle w:val="Sansinterligne"/>
        <w:ind w:left="2127"/>
        <w:rPr>
          <w:sz w:val="52"/>
          <w:lang w:val="en-US"/>
        </w:rPr>
      </w:pPr>
    </w:p>
    <w:p w:rsidR="007F228B" w:rsidRPr="000557AF" w:rsidRDefault="007F228B" w:rsidP="00DD1BC8">
      <w:pPr>
        <w:pStyle w:val="Sansinterligne"/>
        <w:ind w:left="2127"/>
        <w:rPr>
          <w:sz w:val="52"/>
          <w:lang w:val="en-US"/>
        </w:rPr>
      </w:pPr>
    </w:p>
    <w:p w:rsidR="007F228B" w:rsidRPr="000557AF" w:rsidRDefault="002F08BF" w:rsidP="002F08BF">
      <w:pPr>
        <w:pStyle w:val="Sansinterligne"/>
        <w:ind w:left="2127"/>
        <w:rPr>
          <w:rFonts w:ascii="Arial" w:hAnsi="Arial" w:cs="Arial"/>
          <w:sz w:val="36"/>
          <w:lang w:val="en-US"/>
        </w:rPr>
      </w:pPr>
      <w:r w:rsidRPr="000557AF">
        <w:rPr>
          <w:rFonts w:ascii="Arial" w:hAnsi="Arial" w:cs="Arial"/>
          <w:sz w:val="52"/>
          <w:lang w:val="en-US"/>
        </w:rPr>
        <w:t>Coriolis Argo floats</w:t>
      </w:r>
      <w:r w:rsidR="00470E43" w:rsidRPr="000557AF">
        <w:rPr>
          <w:rFonts w:ascii="Arial" w:hAnsi="Arial" w:cs="Arial"/>
          <w:sz w:val="52"/>
          <w:lang w:val="en-US"/>
        </w:rPr>
        <w:br/>
      </w:r>
      <w:r w:rsidRPr="000557AF">
        <w:rPr>
          <w:rFonts w:ascii="Arial" w:hAnsi="Arial" w:cs="Arial"/>
          <w:sz w:val="52"/>
          <w:lang w:val="en-US"/>
        </w:rPr>
        <w:t>data processing chain</w:t>
      </w:r>
    </w:p>
    <w:p w:rsidR="007F228B" w:rsidRPr="000557AF" w:rsidRDefault="007F228B" w:rsidP="00DD1BC8">
      <w:pPr>
        <w:pStyle w:val="Sansinterligne"/>
        <w:rPr>
          <w:rFonts w:ascii="Arial" w:hAnsi="Arial" w:cs="Arial"/>
          <w:sz w:val="36"/>
          <w:lang w:val="en-US"/>
        </w:rPr>
      </w:pPr>
      <w:r w:rsidRPr="000557AF">
        <w:rPr>
          <w:rFonts w:ascii="Arial" w:hAnsi="Arial" w:cs="Arial"/>
          <w:sz w:val="36"/>
          <w:lang w:val="en-US"/>
        </w:rPr>
        <w:tab/>
      </w:r>
      <w:r w:rsidRPr="000557AF">
        <w:rPr>
          <w:rFonts w:ascii="Arial" w:hAnsi="Arial" w:cs="Arial"/>
          <w:sz w:val="36"/>
          <w:lang w:val="en-US"/>
        </w:rPr>
        <w:tab/>
      </w:r>
      <w:r w:rsidRPr="000557AF">
        <w:rPr>
          <w:rFonts w:ascii="Arial" w:hAnsi="Arial" w:cs="Arial"/>
          <w:sz w:val="36"/>
          <w:lang w:val="en-US"/>
        </w:rPr>
        <w:tab/>
        <w:t xml:space="preserve">Version </w:t>
      </w:r>
      <w:r w:rsidR="005D0A05" w:rsidRPr="000557AF">
        <w:rPr>
          <w:rFonts w:ascii="Arial" w:hAnsi="Arial" w:cs="Arial"/>
          <w:sz w:val="36"/>
          <w:highlight w:val="green"/>
          <w:lang w:val="en-US"/>
        </w:rPr>
        <w:t>1</w:t>
      </w:r>
      <w:r w:rsidR="007F4273" w:rsidRPr="000557AF">
        <w:rPr>
          <w:rFonts w:ascii="Arial" w:hAnsi="Arial" w:cs="Arial"/>
          <w:sz w:val="36"/>
          <w:highlight w:val="green"/>
          <w:lang w:val="en-US"/>
        </w:rPr>
        <w:t>.</w:t>
      </w:r>
      <w:ins w:id="0" w:author="RANNOU Jean-Philippe" w:date="2021-10-20T11:37:00Z">
        <w:r w:rsidR="0092567C">
          <w:rPr>
            <w:rFonts w:ascii="Arial" w:hAnsi="Arial" w:cs="Arial"/>
            <w:sz w:val="36"/>
            <w:highlight w:val="green"/>
            <w:lang w:val="en-US"/>
          </w:rPr>
          <w:t>6</w:t>
        </w:r>
      </w:ins>
      <w:del w:id="1" w:author="RANNOU Jean-Philippe" w:date="2021-10-20T11:37:00Z">
        <w:r w:rsidR="001762DF" w:rsidDel="0092567C">
          <w:rPr>
            <w:rFonts w:ascii="Arial" w:hAnsi="Arial" w:cs="Arial"/>
            <w:sz w:val="36"/>
            <w:highlight w:val="green"/>
            <w:lang w:val="en-US"/>
          </w:rPr>
          <w:delText>5</w:delText>
        </w:r>
      </w:del>
    </w:p>
    <w:p w:rsidR="00D03BA7" w:rsidRPr="000557AF" w:rsidRDefault="007F228B" w:rsidP="00DD1BC8">
      <w:pPr>
        <w:pStyle w:val="Sansinterligne"/>
        <w:rPr>
          <w:rFonts w:ascii="Arial" w:hAnsi="Arial" w:cs="Arial"/>
          <w:sz w:val="36"/>
          <w:lang w:val="en-US"/>
        </w:rPr>
      </w:pPr>
      <w:r w:rsidRPr="000557AF">
        <w:rPr>
          <w:rFonts w:ascii="Arial" w:hAnsi="Arial" w:cs="Arial"/>
          <w:sz w:val="36"/>
          <w:lang w:val="en-US"/>
        </w:rPr>
        <w:tab/>
      </w:r>
      <w:r w:rsidRPr="000557AF">
        <w:rPr>
          <w:rFonts w:ascii="Arial" w:hAnsi="Arial" w:cs="Arial"/>
          <w:sz w:val="36"/>
          <w:lang w:val="en-US"/>
        </w:rPr>
        <w:tab/>
      </w:r>
      <w:r w:rsidRPr="000557AF">
        <w:rPr>
          <w:rFonts w:ascii="Arial" w:hAnsi="Arial" w:cs="Arial"/>
          <w:sz w:val="36"/>
          <w:lang w:val="en-US"/>
        </w:rPr>
        <w:tab/>
      </w:r>
      <w:del w:id="2" w:author="RANNOU Jean-Philippe" w:date="2021-10-20T11:37:00Z">
        <w:r w:rsidR="001762DF" w:rsidDel="0092567C">
          <w:rPr>
            <w:rFonts w:ascii="Arial" w:hAnsi="Arial" w:cs="Arial"/>
            <w:sz w:val="36"/>
            <w:highlight w:val="green"/>
            <w:lang w:val="en-US"/>
          </w:rPr>
          <w:delText>September</w:delText>
        </w:r>
        <w:r w:rsidR="001762DF" w:rsidRPr="000557AF" w:rsidDel="0092567C">
          <w:rPr>
            <w:rFonts w:ascii="Arial" w:hAnsi="Arial" w:cs="Arial"/>
            <w:sz w:val="36"/>
            <w:highlight w:val="green"/>
            <w:lang w:val="en-US"/>
          </w:rPr>
          <w:delText xml:space="preserve"> </w:delText>
        </w:r>
      </w:del>
      <w:ins w:id="3" w:author="RANNOU Jean-Philippe" w:date="2021-10-20T11:37:00Z">
        <w:r w:rsidR="0092567C">
          <w:rPr>
            <w:rFonts w:ascii="Arial" w:hAnsi="Arial" w:cs="Arial"/>
            <w:sz w:val="36"/>
            <w:highlight w:val="green"/>
            <w:lang w:val="en-US"/>
          </w:rPr>
          <w:t>October</w:t>
        </w:r>
        <w:r w:rsidR="0092567C" w:rsidRPr="000557AF">
          <w:rPr>
            <w:rFonts w:ascii="Arial" w:hAnsi="Arial" w:cs="Arial"/>
            <w:sz w:val="36"/>
            <w:highlight w:val="green"/>
            <w:lang w:val="en-US"/>
          </w:rPr>
          <w:t xml:space="preserve"> </w:t>
        </w:r>
      </w:ins>
      <w:ins w:id="4" w:author="RANNOU Jean-Philippe" w:date="2021-10-20T11:38:00Z">
        <w:r w:rsidR="0092567C">
          <w:rPr>
            <w:rFonts w:ascii="Arial" w:hAnsi="Arial" w:cs="Arial"/>
            <w:sz w:val="36"/>
            <w:highlight w:val="green"/>
            <w:lang w:val="en-US"/>
          </w:rPr>
          <w:t>20</w:t>
        </w:r>
      </w:ins>
      <w:del w:id="5" w:author="RANNOU Jean-Philippe" w:date="2021-10-20T11:38:00Z">
        <w:r w:rsidR="001762DF" w:rsidDel="0092567C">
          <w:rPr>
            <w:rFonts w:ascii="Arial" w:hAnsi="Arial" w:cs="Arial"/>
            <w:sz w:val="36"/>
            <w:highlight w:val="green"/>
            <w:lang w:val="en-US"/>
          </w:rPr>
          <w:delText>7</w:delText>
        </w:r>
      </w:del>
      <w:r w:rsidR="00B65B67" w:rsidRPr="000557AF">
        <w:rPr>
          <w:rFonts w:ascii="Arial" w:hAnsi="Arial" w:cs="Arial"/>
          <w:sz w:val="36"/>
          <w:highlight w:val="green"/>
          <w:vertAlign w:val="superscript"/>
          <w:lang w:val="en-US"/>
        </w:rPr>
        <w:t>th</w:t>
      </w:r>
      <w:r w:rsidR="002F08BF" w:rsidRPr="000557AF">
        <w:rPr>
          <w:rFonts w:ascii="Arial" w:hAnsi="Arial" w:cs="Arial"/>
          <w:sz w:val="36"/>
          <w:highlight w:val="green"/>
          <w:lang w:val="en-US"/>
        </w:rPr>
        <w:t xml:space="preserve">, </w:t>
      </w:r>
      <w:r w:rsidR="0067108E" w:rsidRPr="007E5DCD">
        <w:rPr>
          <w:rFonts w:ascii="Arial" w:hAnsi="Arial" w:cs="Arial"/>
          <w:sz w:val="36"/>
          <w:highlight w:val="green"/>
          <w:lang w:val="en-US"/>
        </w:rPr>
        <w:t>202</w:t>
      </w:r>
      <w:r w:rsidR="0067108E" w:rsidRPr="0092567C">
        <w:rPr>
          <w:rFonts w:ascii="Arial" w:hAnsi="Arial" w:cs="Arial"/>
          <w:sz w:val="36"/>
          <w:highlight w:val="green"/>
          <w:lang w:val="en-US"/>
        </w:rPr>
        <w:t>1</w:t>
      </w:r>
    </w:p>
    <w:p w:rsidR="00D03BA7" w:rsidRPr="000557AF" w:rsidRDefault="00D03BA7" w:rsidP="00DD1BC8">
      <w:pPr>
        <w:pStyle w:val="Sansinterligne"/>
        <w:rPr>
          <w:rFonts w:ascii="Arial" w:hAnsi="Arial" w:cs="Arial"/>
          <w:sz w:val="36"/>
          <w:lang w:val="en-US"/>
        </w:rPr>
      </w:pPr>
    </w:p>
    <w:p w:rsidR="00944DA9" w:rsidRPr="000557AF" w:rsidRDefault="00944DA9" w:rsidP="00B84542">
      <w:pPr>
        <w:pStyle w:val="Sansinterligne"/>
        <w:ind w:left="1418" w:firstLine="709"/>
        <w:rPr>
          <w:lang w:val="en-US"/>
        </w:rPr>
      </w:pPr>
    </w:p>
    <w:p w:rsidR="00206BFF" w:rsidRPr="000557AF" w:rsidRDefault="00206BFF" w:rsidP="00DD1BC8">
      <w:pPr>
        <w:pStyle w:val="Sansinterligne"/>
        <w:rPr>
          <w:lang w:val="en-US"/>
        </w:rPr>
      </w:pPr>
    </w:p>
    <w:p w:rsidR="00206BFF" w:rsidRPr="000557AF" w:rsidRDefault="00206BFF" w:rsidP="00DD1BC8">
      <w:pPr>
        <w:pStyle w:val="Sansinterligne"/>
        <w:rPr>
          <w:lang w:val="en-US"/>
        </w:rPr>
      </w:pPr>
    </w:p>
    <w:p w:rsidR="00206BFF" w:rsidRPr="000557AF" w:rsidRDefault="00206BFF" w:rsidP="00DD1BC8">
      <w:pPr>
        <w:pStyle w:val="Sansinterligne"/>
        <w:rPr>
          <w:lang w:val="en-US"/>
        </w:rPr>
      </w:pPr>
    </w:p>
    <w:p w:rsidR="00206BFF" w:rsidRPr="000557AF" w:rsidRDefault="00206BFF" w:rsidP="00DD1BC8">
      <w:pPr>
        <w:pStyle w:val="Sansinterligne"/>
        <w:rPr>
          <w:lang w:val="en-US"/>
        </w:rPr>
      </w:pPr>
    </w:p>
    <w:p w:rsidR="00206BFF" w:rsidRPr="000557AF" w:rsidRDefault="00206BFF" w:rsidP="00DD1BC8">
      <w:pPr>
        <w:pStyle w:val="Sansinterligne"/>
        <w:rPr>
          <w:lang w:val="en-US"/>
        </w:rPr>
      </w:pPr>
    </w:p>
    <w:p w:rsidR="00206BFF" w:rsidRPr="000557AF" w:rsidRDefault="00206BFF" w:rsidP="00DD1BC8">
      <w:pPr>
        <w:pStyle w:val="Sansinterligne"/>
        <w:rPr>
          <w:lang w:val="en-US"/>
        </w:rPr>
      </w:pPr>
    </w:p>
    <w:p w:rsidR="00206BFF" w:rsidRPr="000557AF" w:rsidRDefault="00206BFF" w:rsidP="00DD1BC8">
      <w:pPr>
        <w:pStyle w:val="Sansinterligne"/>
        <w:rPr>
          <w:lang w:val="en-US"/>
        </w:rPr>
      </w:pPr>
    </w:p>
    <w:p w:rsidR="00283728" w:rsidRPr="000557AF" w:rsidRDefault="00283728" w:rsidP="00DD1BC8">
      <w:pPr>
        <w:pStyle w:val="Sansinterligne"/>
        <w:rPr>
          <w:lang w:val="en-US"/>
        </w:rPr>
      </w:pPr>
    </w:p>
    <w:p w:rsidR="00283728" w:rsidRPr="000557AF" w:rsidRDefault="00283728" w:rsidP="00DD1BC8">
      <w:pPr>
        <w:pStyle w:val="Sansinterligne"/>
        <w:rPr>
          <w:lang w:val="en-US"/>
        </w:rPr>
      </w:pPr>
    </w:p>
    <w:p w:rsidR="00283728" w:rsidRPr="000557AF" w:rsidRDefault="00283728" w:rsidP="00DD1BC8">
      <w:pPr>
        <w:pStyle w:val="Sansinterligne"/>
        <w:rPr>
          <w:lang w:val="en-US"/>
        </w:rPr>
      </w:pPr>
    </w:p>
    <w:p w:rsidR="00283728" w:rsidRPr="000557AF" w:rsidRDefault="00283728" w:rsidP="00DD1BC8">
      <w:pPr>
        <w:pStyle w:val="Sansinterligne"/>
        <w:rPr>
          <w:lang w:val="en-US"/>
        </w:rPr>
      </w:pPr>
    </w:p>
    <w:p w:rsidR="0032266F" w:rsidRPr="000557AF" w:rsidRDefault="0032266F" w:rsidP="00DD1BC8">
      <w:pPr>
        <w:pStyle w:val="Sansinterligne"/>
        <w:rPr>
          <w:lang w:val="en-US"/>
        </w:rPr>
      </w:pPr>
    </w:p>
    <w:p w:rsidR="0032266F" w:rsidRPr="000557AF" w:rsidRDefault="0032266F" w:rsidP="00DD1BC8">
      <w:pPr>
        <w:pStyle w:val="Sansinterligne"/>
        <w:rPr>
          <w:lang w:val="en-US"/>
        </w:rPr>
      </w:pPr>
    </w:p>
    <w:p w:rsidR="007F228B" w:rsidRPr="000557AF" w:rsidRDefault="00EC4821" w:rsidP="00DD1BC8">
      <w:pPr>
        <w:pStyle w:val="Sansinterligne"/>
        <w:ind w:left="2127"/>
        <w:rPr>
          <w:rFonts w:ascii="Arial" w:hAnsi="Arial" w:cs="Arial"/>
          <w:b/>
          <w:bCs/>
          <w:color w:val="FF6600"/>
          <w:sz w:val="56"/>
          <w:lang w:val="en-US"/>
        </w:rPr>
        <w:sectPr w:rsidR="007F228B" w:rsidRPr="000557AF">
          <w:headerReference w:type="default" r:id="rId9"/>
          <w:footerReference w:type="default" r:id="rId10"/>
          <w:headerReference w:type="first" r:id="rId11"/>
          <w:pgSz w:w="11907" w:h="16840" w:code="9"/>
          <w:pgMar w:top="-1135" w:right="851" w:bottom="851" w:left="1701" w:header="0" w:footer="397" w:gutter="0"/>
          <w:cols w:space="720"/>
          <w:titlePg/>
        </w:sectPr>
      </w:pPr>
      <w:r w:rsidRPr="00B702B6">
        <w:rPr>
          <w:noProof/>
        </w:rPr>
        <w:drawing>
          <wp:inline distT="0" distB="0" distL="0" distR="0" wp14:anchorId="31BA76FB" wp14:editId="59735C24">
            <wp:extent cx="2857500" cy="895350"/>
            <wp:effectExtent l="0" t="0" r="0" b="0"/>
            <wp:docPr id="9" name="Image 1" descr="argo_logo_2004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go_logo_200410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0" cy="895350"/>
                    </a:xfrm>
                    <a:prstGeom prst="rect">
                      <a:avLst/>
                    </a:prstGeom>
                    <a:noFill/>
                    <a:ln>
                      <a:noFill/>
                    </a:ln>
                  </pic:spPr>
                </pic:pic>
              </a:graphicData>
            </a:graphic>
          </wp:inline>
        </w:drawing>
      </w:r>
    </w:p>
    <w:p w:rsidR="007F228B" w:rsidRPr="000557AF" w:rsidRDefault="00EC4821" w:rsidP="009F0AAC">
      <w:r w:rsidRPr="00B702B6">
        <w:rPr>
          <w:noProof/>
          <w:lang w:val="fr-FR"/>
        </w:rPr>
        <w:lastRenderedPageBreak/>
        <w:drawing>
          <wp:inline distT="0" distB="0" distL="0" distR="0" wp14:anchorId="39A2AC91" wp14:editId="30C30833">
            <wp:extent cx="2857500" cy="895350"/>
            <wp:effectExtent l="0" t="0" r="0" b="0"/>
            <wp:docPr id="8" name="Image 2" descr="argo_logo_2004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go_logo_200410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0" cy="895350"/>
                    </a:xfrm>
                    <a:prstGeom prst="rect">
                      <a:avLst/>
                    </a:prstGeom>
                    <a:noFill/>
                    <a:ln>
                      <a:noFill/>
                    </a:ln>
                  </pic:spPr>
                </pic:pic>
              </a:graphicData>
            </a:graphic>
          </wp:inline>
        </w:drawing>
      </w:r>
    </w:p>
    <w:p w:rsidR="007F228B" w:rsidRPr="00FE6751" w:rsidRDefault="00470E43" w:rsidP="00470E43">
      <w:pPr>
        <w:pStyle w:val="Sansinterligne"/>
        <w:rPr>
          <w:lang w:val="en-US"/>
        </w:rPr>
      </w:pPr>
      <w:r w:rsidRPr="00FE6751">
        <w:rPr>
          <w:lang w:val="en-US"/>
        </w:rPr>
        <w:t>Coriolis Argo floats data processing chain</w:t>
      </w:r>
    </w:p>
    <w:p w:rsidR="00806F87" w:rsidRPr="000557AF" w:rsidRDefault="00F74A7B" w:rsidP="009F0AAC">
      <w:pPr>
        <w:rPr>
          <w:lang w:val="fr-FR"/>
        </w:rPr>
      </w:pPr>
      <w:hyperlink r:id="rId13" w:history="1">
        <w:r w:rsidR="00837A6C" w:rsidRPr="000557AF">
          <w:rPr>
            <w:rStyle w:val="Lienhypertexte"/>
            <w:lang w:val="fr-FR"/>
          </w:rPr>
          <w:t>http://dx.doi.org/10.17882/45589</w:t>
        </w:r>
      </w:hyperlink>
      <w:r w:rsidR="00837A6C" w:rsidRPr="000557AF">
        <w:rPr>
          <w:lang w:val="fr-FR"/>
        </w:rPr>
        <w:t xml:space="preserve"> </w:t>
      </w:r>
    </w:p>
    <w:p w:rsidR="007F228B" w:rsidRPr="000557AF" w:rsidRDefault="007F228B" w:rsidP="009F0AAC">
      <w:pPr>
        <w:rPr>
          <w:lang w:val="fr-FR"/>
        </w:rPr>
      </w:pPr>
      <w:r w:rsidRPr="000557AF">
        <w:rPr>
          <w:lang w:val="fr-FR"/>
        </w:rPr>
        <w:t xml:space="preserve">Authors: </w:t>
      </w:r>
      <w:r w:rsidR="002F08BF" w:rsidRPr="000557AF">
        <w:rPr>
          <w:lang w:val="fr-FR"/>
        </w:rPr>
        <w:t>Jean-Philippe Rannou</w:t>
      </w:r>
    </w:p>
    <w:p w:rsidR="007F228B" w:rsidRPr="000557AF" w:rsidRDefault="007F228B" w:rsidP="009F0AAC">
      <w:pPr>
        <w:rPr>
          <w:lang w:val="fr-FR"/>
        </w:rPr>
      </w:pPr>
    </w:p>
    <w:p w:rsidR="007F228B" w:rsidRPr="000557AF" w:rsidRDefault="007F228B" w:rsidP="00EF65F5">
      <w:pPr>
        <w:pStyle w:val="Titre"/>
      </w:pPr>
      <w:bookmarkStart w:id="6" w:name="_Toc460855042"/>
      <w:bookmarkStart w:id="7" w:name="_Toc85622714"/>
      <w:r w:rsidRPr="000557AF">
        <w:lastRenderedPageBreak/>
        <w:t>Table of contents</w:t>
      </w:r>
      <w:bookmarkEnd w:id="6"/>
      <w:bookmarkEnd w:id="7"/>
    </w:p>
    <w:p w:rsidR="00971ED7" w:rsidRDefault="00305D54">
      <w:pPr>
        <w:pStyle w:val="TM1"/>
        <w:tabs>
          <w:tab w:val="right" w:leader="dot" w:pos="9063"/>
        </w:tabs>
        <w:rPr>
          <w:ins w:id="8" w:author="RANNOU Jean-Philippe" w:date="2021-10-20T11:44:00Z"/>
          <w:rFonts w:asciiTheme="minorHAnsi" w:hAnsiTheme="minorHAnsi"/>
          <w:b w:val="0"/>
          <w:bCs w:val="0"/>
          <w:caps w:val="0"/>
          <w:noProof/>
          <w:szCs w:val="22"/>
          <w:u w:val="none"/>
          <w:lang w:val="fr-FR"/>
        </w:rPr>
      </w:pPr>
      <w:r w:rsidRPr="000557AF">
        <w:fldChar w:fldCharType="begin"/>
      </w:r>
      <w:r w:rsidR="007F228B" w:rsidRPr="000557AF">
        <w:instrText xml:space="preserve"> TOC \o "1-4" \h \z </w:instrText>
      </w:r>
      <w:r w:rsidRPr="000557AF">
        <w:fldChar w:fldCharType="separate"/>
      </w:r>
      <w:ins w:id="9" w:author="RANNOU Jean-Philippe" w:date="2021-10-20T11:44:00Z">
        <w:r w:rsidR="00971ED7" w:rsidRPr="00C07BF2">
          <w:rPr>
            <w:rStyle w:val="Lienhypertexte"/>
            <w:noProof/>
          </w:rPr>
          <w:fldChar w:fldCharType="begin"/>
        </w:r>
        <w:r w:rsidR="00971ED7" w:rsidRPr="00C07BF2">
          <w:rPr>
            <w:rStyle w:val="Lienhypertexte"/>
            <w:noProof/>
          </w:rPr>
          <w:instrText xml:space="preserve"> </w:instrText>
        </w:r>
        <w:r w:rsidR="00971ED7">
          <w:rPr>
            <w:noProof/>
          </w:rPr>
          <w:instrText>HYPERLINK \l "_Toc85622714"</w:instrText>
        </w:r>
        <w:r w:rsidR="00971ED7" w:rsidRPr="00C07BF2">
          <w:rPr>
            <w:rStyle w:val="Lienhypertexte"/>
            <w:noProof/>
          </w:rPr>
          <w:instrText xml:space="preserve"> </w:instrText>
        </w:r>
        <w:r w:rsidR="00971ED7" w:rsidRPr="00C07BF2">
          <w:rPr>
            <w:rStyle w:val="Lienhypertexte"/>
            <w:noProof/>
          </w:rPr>
        </w:r>
        <w:r w:rsidR="00971ED7" w:rsidRPr="00C07BF2">
          <w:rPr>
            <w:rStyle w:val="Lienhypertexte"/>
            <w:noProof/>
          </w:rPr>
          <w:fldChar w:fldCharType="separate"/>
        </w:r>
        <w:r w:rsidR="00971ED7" w:rsidRPr="00C07BF2">
          <w:rPr>
            <w:rStyle w:val="Lienhypertexte"/>
            <w:noProof/>
          </w:rPr>
          <w:t>Table of contents</w:t>
        </w:r>
        <w:r w:rsidR="00971ED7">
          <w:rPr>
            <w:noProof/>
            <w:webHidden/>
          </w:rPr>
          <w:tab/>
        </w:r>
        <w:r w:rsidR="00971ED7">
          <w:rPr>
            <w:noProof/>
            <w:webHidden/>
          </w:rPr>
          <w:fldChar w:fldCharType="begin"/>
        </w:r>
        <w:r w:rsidR="00971ED7">
          <w:rPr>
            <w:noProof/>
            <w:webHidden/>
          </w:rPr>
          <w:instrText xml:space="preserve"> PAGEREF _Toc85622714 \h </w:instrText>
        </w:r>
        <w:r w:rsidR="00971ED7">
          <w:rPr>
            <w:noProof/>
            <w:webHidden/>
          </w:rPr>
        </w:r>
      </w:ins>
      <w:r w:rsidR="00971ED7">
        <w:rPr>
          <w:noProof/>
          <w:webHidden/>
        </w:rPr>
        <w:fldChar w:fldCharType="separate"/>
      </w:r>
      <w:ins w:id="10" w:author="RANNOU Jean-Philippe" w:date="2021-10-20T11:44:00Z">
        <w:r w:rsidR="00971ED7">
          <w:rPr>
            <w:noProof/>
            <w:webHidden/>
          </w:rPr>
          <w:t>3</w:t>
        </w:r>
        <w:r w:rsidR="00971ED7">
          <w:rPr>
            <w:noProof/>
            <w:webHidden/>
          </w:rPr>
          <w:fldChar w:fldCharType="end"/>
        </w:r>
        <w:r w:rsidR="00971ED7" w:rsidRPr="00C07BF2">
          <w:rPr>
            <w:rStyle w:val="Lienhypertexte"/>
            <w:noProof/>
          </w:rPr>
          <w:fldChar w:fldCharType="end"/>
        </w:r>
      </w:ins>
    </w:p>
    <w:p w:rsidR="00971ED7" w:rsidRDefault="00971ED7">
      <w:pPr>
        <w:pStyle w:val="TM1"/>
        <w:tabs>
          <w:tab w:val="right" w:leader="dot" w:pos="9063"/>
        </w:tabs>
        <w:rPr>
          <w:ins w:id="11" w:author="RANNOU Jean-Philippe" w:date="2021-10-20T11:44:00Z"/>
          <w:rFonts w:asciiTheme="minorHAnsi" w:hAnsiTheme="minorHAnsi"/>
          <w:b w:val="0"/>
          <w:bCs w:val="0"/>
          <w:caps w:val="0"/>
          <w:noProof/>
          <w:szCs w:val="22"/>
          <w:u w:val="none"/>
          <w:lang w:val="fr-FR"/>
        </w:rPr>
      </w:pPr>
      <w:ins w:id="12"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"_Toc85622715"</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History</w:t>
        </w:r>
        <w:r>
          <w:rPr>
            <w:noProof/>
            <w:webHidden/>
          </w:rPr>
          <w:tab/>
        </w:r>
        <w:r>
          <w:rPr>
            <w:noProof/>
            <w:webHidden/>
          </w:rPr>
          <w:fldChar w:fldCharType="begin"/>
        </w:r>
        <w:r>
          <w:rPr>
            <w:noProof/>
            <w:webHidden/>
          </w:rPr>
          <w:instrText xml:space="preserve"> PAGEREF _Toc85622715 \h </w:instrText>
        </w:r>
        <w:r>
          <w:rPr>
            <w:noProof/>
            <w:webHidden/>
          </w:rPr>
        </w:r>
      </w:ins>
      <w:r>
        <w:rPr>
          <w:noProof/>
          <w:webHidden/>
        </w:rPr>
        <w:fldChar w:fldCharType="separate"/>
      </w:r>
      <w:ins w:id="13" w:author="RANNOU Jean-Philippe" w:date="2021-10-20T11:44:00Z">
        <w:r>
          <w:rPr>
            <w:noProof/>
            <w:webHidden/>
          </w:rPr>
          <w:t>7</w:t>
        </w:r>
        <w:r>
          <w:rPr>
            <w:noProof/>
            <w:webHidden/>
          </w:rPr>
          <w:fldChar w:fldCharType="end"/>
        </w:r>
        <w:r w:rsidRPr="00C07BF2">
          <w:rPr>
            <w:rStyle w:val="Lienhypertexte"/>
            <w:noProof/>
          </w:rPr>
          <w:fldChar w:fldCharType="end"/>
        </w:r>
      </w:ins>
    </w:p>
    <w:p w:rsidR="00971ED7" w:rsidRDefault="00971ED7">
      <w:pPr>
        <w:pStyle w:val="TM1"/>
        <w:tabs>
          <w:tab w:val="right" w:leader="dot" w:pos="9063"/>
        </w:tabs>
        <w:rPr>
          <w:ins w:id="14" w:author="RANNOU Jean-Philippe" w:date="2021-10-20T11:44:00Z"/>
          <w:rFonts w:asciiTheme="minorHAnsi" w:hAnsiTheme="minorHAnsi"/>
          <w:b w:val="0"/>
          <w:bCs w:val="0"/>
          <w:caps w:val="0"/>
          <w:noProof/>
          <w:szCs w:val="22"/>
          <w:u w:val="none"/>
          <w:lang w:val="fr-FR"/>
        </w:rPr>
      </w:pPr>
      <w:ins w:id="15"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"_Toc85622716"</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Reference documents</w:t>
        </w:r>
        <w:r>
          <w:rPr>
            <w:noProof/>
            <w:webHidden/>
          </w:rPr>
          <w:tab/>
        </w:r>
        <w:r>
          <w:rPr>
            <w:noProof/>
            <w:webHidden/>
          </w:rPr>
          <w:fldChar w:fldCharType="begin"/>
        </w:r>
        <w:r>
          <w:rPr>
            <w:noProof/>
            <w:webHidden/>
          </w:rPr>
          <w:instrText xml:space="preserve"> PAGEREF _Toc85622716 \h </w:instrText>
        </w:r>
        <w:r>
          <w:rPr>
            <w:noProof/>
            <w:webHidden/>
          </w:rPr>
        </w:r>
      </w:ins>
      <w:r>
        <w:rPr>
          <w:noProof/>
          <w:webHidden/>
        </w:rPr>
        <w:fldChar w:fldCharType="separate"/>
      </w:r>
      <w:ins w:id="16" w:author="RANNOU Jean-Philippe" w:date="2021-10-20T11:44:00Z">
        <w:r>
          <w:rPr>
            <w:noProof/>
            <w:webHidden/>
          </w:rPr>
          <w:t>7</w:t>
        </w:r>
        <w:r>
          <w:rPr>
            <w:noProof/>
            <w:webHidden/>
          </w:rPr>
          <w:fldChar w:fldCharType="end"/>
        </w:r>
        <w:r w:rsidRPr="00C07BF2">
          <w:rPr>
            <w:rStyle w:val="Lienhypertexte"/>
            <w:noProof/>
          </w:rPr>
          <w:fldChar w:fldCharType="end"/>
        </w:r>
      </w:ins>
    </w:p>
    <w:p w:rsidR="00971ED7" w:rsidRDefault="00971ED7">
      <w:pPr>
        <w:pStyle w:val="TM1"/>
        <w:tabs>
          <w:tab w:val="left" w:pos="330"/>
          <w:tab w:val="right" w:leader="dot" w:pos="9063"/>
        </w:tabs>
        <w:rPr>
          <w:ins w:id="17" w:author="RANNOU Jean-Philippe" w:date="2021-10-20T11:44:00Z"/>
          <w:rFonts w:asciiTheme="minorHAnsi" w:hAnsiTheme="minorHAnsi"/>
          <w:b w:val="0"/>
          <w:bCs w:val="0"/>
          <w:caps w:val="0"/>
          <w:noProof/>
          <w:szCs w:val="22"/>
          <w:u w:val="none"/>
          <w:lang w:val="fr-FR"/>
        </w:rPr>
      </w:pPr>
      <w:ins w:id="18"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"_Toc85622717"</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1</w:t>
        </w:r>
        <w:r>
          <w:rPr>
            <w:rFonts w:asciiTheme="minorHAnsi" w:hAnsiTheme="minorHAnsi"/>
            <w:b w:val="0"/>
            <w:bCs w:val="0"/>
            <w:caps w:val="0"/>
            <w:noProof/>
            <w:szCs w:val="22"/>
            <w:u w:val="none"/>
            <w:lang w:val="fr-FR"/>
          </w:rPr>
          <w:tab/>
        </w:r>
        <w:r w:rsidRPr="00C07BF2">
          <w:rPr>
            <w:rStyle w:val="Lienhypertexte"/>
            <w:noProof/>
          </w:rPr>
          <w:t>Introduction</w:t>
        </w:r>
        <w:r>
          <w:rPr>
            <w:noProof/>
            <w:webHidden/>
          </w:rPr>
          <w:tab/>
        </w:r>
        <w:r>
          <w:rPr>
            <w:noProof/>
            <w:webHidden/>
          </w:rPr>
          <w:fldChar w:fldCharType="begin"/>
        </w:r>
        <w:r>
          <w:rPr>
            <w:noProof/>
            <w:webHidden/>
          </w:rPr>
          <w:instrText xml:space="preserve"> PAGEREF _Toc85622717 \h </w:instrText>
        </w:r>
        <w:r>
          <w:rPr>
            <w:noProof/>
            <w:webHidden/>
          </w:rPr>
        </w:r>
      </w:ins>
      <w:r>
        <w:rPr>
          <w:noProof/>
          <w:webHidden/>
        </w:rPr>
        <w:fldChar w:fldCharType="separate"/>
      </w:r>
      <w:ins w:id="19" w:author="RANNOU Jean-Philippe" w:date="2021-10-20T11:44:00Z">
        <w:r>
          <w:rPr>
            <w:noProof/>
            <w:webHidden/>
          </w:rPr>
          <w:t>9</w:t>
        </w:r>
        <w:r>
          <w:rPr>
            <w:noProof/>
            <w:webHidden/>
          </w:rPr>
          <w:fldChar w:fldCharType="end"/>
        </w:r>
        <w:r w:rsidRPr="00C07BF2">
          <w:rPr>
            <w:rStyle w:val="Lienhypertexte"/>
            <w:noProof/>
          </w:rPr>
          <w:fldChar w:fldCharType="end"/>
        </w:r>
      </w:ins>
    </w:p>
    <w:p w:rsidR="00971ED7" w:rsidRDefault="00971ED7">
      <w:pPr>
        <w:pStyle w:val="TM1"/>
        <w:tabs>
          <w:tab w:val="left" w:pos="330"/>
          <w:tab w:val="right" w:leader="dot" w:pos="9063"/>
        </w:tabs>
        <w:rPr>
          <w:ins w:id="20" w:author="RANNOU Jean-Philippe" w:date="2021-10-20T11:44:00Z"/>
          <w:rFonts w:asciiTheme="minorHAnsi" w:hAnsiTheme="minorHAnsi"/>
          <w:b w:val="0"/>
          <w:bCs w:val="0"/>
          <w:caps w:val="0"/>
          <w:noProof/>
          <w:szCs w:val="22"/>
          <w:u w:val="none"/>
          <w:lang w:val="fr-FR"/>
        </w:rPr>
      </w:pPr>
      <w:ins w:id="21"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"_Toc85622718"</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2</w:t>
        </w:r>
        <w:r>
          <w:rPr>
            <w:rFonts w:asciiTheme="minorHAnsi" w:hAnsiTheme="minorHAnsi"/>
            <w:b w:val="0"/>
            <w:bCs w:val="0"/>
            <w:caps w:val="0"/>
            <w:noProof/>
            <w:szCs w:val="22"/>
            <w:u w:val="none"/>
            <w:lang w:val="fr-FR"/>
          </w:rPr>
          <w:tab/>
        </w:r>
        <w:r w:rsidRPr="00C07BF2">
          <w:rPr>
            <w:rStyle w:val="Lienhypertexte"/>
            <w:noProof/>
          </w:rPr>
          <w:t>Floats managed by the decoder</w:t>
        </w:r>
        <w:r>
          <w:rPr>
            <w:noProof/>
            <w:webHidden/>
          </w:rPr>
          <w:tab/>
        </w:r>
        <w:r>
          <w:rPr>
            <w:noProof/>
            <w:webHidden/>
          </w:rPr>
          <w:fldChar w:fldCharType="begin"/>
        </w:r>
        <w:r>
          <w:rPr>
            <w:noProof/>
            <w:webHidden/>
          </w:rPr>
          <w:instrText xml:space="preserve"> PAGEREF _Toc85622718 \h </w:instrText>
        </w:r>
        <w:r>
          <w:rPr>
            <w:noProof/>
            <w:webHidden/>
          </w:rPr>
        </w:r>
      </w:ins>
      <w:r>
        <w:rPr>
          <w:noProof/>
          <w:webHidden/>
        </w:rPr>
        <w:fldChar w:fldCharType="separate"/>
      </w:r>
      <w:ins w:id="22" w:author="RANNOU Jean-Philippe" w:date="2021-10-20T11:44:00Z">
        <w:r>
          <w:rPr>
            <w:noProof/>
            <w:webHidden/>
          </w:rPr>
          <w:t>10</w:t>
        </w:r>
        <w:r>
          <w:rPr>
            <w:noProof/>
            <w:webHidden/>
          </w:rPr>
          <w:fldChar w:fldCharType="end"/>
        </w:r>
        <w:r w:rsidRPr="00C07BF2">
          <w:rPr>
            <w:rStyle w:val="Lienhypertexte"/>
            <w:noProof/>
          </w:rPr>
          <w:fldChar w:fldCharType="end"/>
        </w:r>
      </w:ins>
    </w:p>
    <w:p w:rsidR="00971ED7" w:rsidRDefault="00971ED7">
      <w:pPr>
        <w:pStyle w:val="TM1"/>
        <w:tabs>
          <w:tab w:val="left" w:pos="330"/>
          <w:tab w:val="right" w:leader="dot" w:pos="9063"/>
        </w:tabs>
        <w:rPr>
          <w:ins w:id="23" w:author="RANNOU Jean-Philippe" w:date="2021-10-20T11:44:00Z"/>
          <w:rFonts w:asciiTheme="minorHAnsi" w:hAnsiTheme="minorHAnsi"/>
          <w:b w:val="0"/>
          <w:bCs w:val="0"/>
          <w:caps w:val="0"/>
          <w:noProof/>
          <w:szCs w:val="22"/>
          <w:u w:val="none"/>
          <w:lang w:val="fr-FR"/>
        </w:rPr>
      </w:pPr>
      <w:ins w:id="24"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"_Toc85622719"</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3</w:t>
        </w:r>
        <w:r>
          <w:rPr>
            <w:rFonts w:asciiTheme="minorHAnsi" w:hAnsiTheme="minorHAnsi"/>
            <w:b w:val="0"/>
            <w:bCs w:val="0"/>
            <w:caps w:val="0"/>
            <w:noProof/>
            <w:szCs w:val="22"/>
            <w:u w:val="none"/>
            <w:lang w:val="fr-FR"/>
          </w:rPr>
          <w:tab/>
        </w:r>
        <w:r w:rsidRPr="00C07BF2">
          <w:rPr>
            <w:rStyle w:val="Lienhypertexte"/>
            <w:noProof/>
          </w:rPr>
          <w:t>Description of the decoder package</w:t>
        </w:r>
        <w:r>
          <w:rPr>
            <w:noProof/>
            <w:webHidden/>
          </w:rPr>
          <w:tab/>
        </w:r>
        <w:r>
          <w:rPr>
            <w:noProof/>
            <w:webHidden/>
          </w:rPr>
          <w:fldChar w:fldCharType="begin"/>
        </w:r>
        <w:r>
          <w:rPr>
            <w:noProof/>
            <w:webHidden/>
          </w:rPr>
          <w:instrText xml:space="preserve"> PAGEREF _Toc85622719 \h </w:instrText>
        </w:r>
        <w:r>
          <w:rPr>
            <w:noProof/>
            <w:webHidden/>
          </w:rPr>
        </w:r>
      </w:ins>
      <w:r>
        <w:rPr>
          <w:noProof/>
          <w:webHidden/>
        </w:rPr>
        <w:fldChar w:fldCharType="separate"/>
      </w:r>
      <w:ins w:id="25" w:author="RANNOU Jean-Philippe" w:date="2021-10-20T11:44:00Z">
        <w:r>
          <w:rPr>
            <w:noProof/>
            <w:webHidden/>
          </w:rPr>
          <w:t>10</w:t>
        </w:r>
        <w:r>
          <w:rPr>
            <w:noProof/>
            <w:webHidden/>
          </w:rPr>
          <w:fldChar w:fldCharType="end"/>
        </w:r>
        <w:r w:rsidRPr="00C07BF2">
          <w:rPr>
            <w:rStyle w:val="Lienhypertexte"/>
            <w:noProof/>
          </w:rPr>
          <w:fldChar w:fldCharType="end"/>
        </w:r>
      </w:ins>
    </w:p>
    <w:p w:rsidR="00971ED7" w:rsidRDefault="00971ED7">
      <w:pPr>
        <w:pStyle w:val="TM1"/>
        <w:tabs>
          <w:tab w:val="left" w:pos="330"/>
          <w:tab w:val="right" w:leader="dot" w:pos="9063"/>
        </w:tabs>
        <w:rPr>
          <w:ins w:id="26" w:author="RANNOU Jean-Philippe" w:date="2021-10-20T11:44:00Z"/>
          <w:rFonts w:asciiTheme="minorHAnsi" w:hAnsiTheme="minorHAnsi"/>
          <w:b w:val="0"/>
          <w:bCs w:val="0"/>
          <w:caps w:val="0"/>
          <w:noProof/>
          <w:szCs w:val="22"/>
          <w:u w:val="none"/>
          <w:lang w:val="fr-FR"/>
        </w:rPr>
      </w:pPr>
      <w:ins w:id="27"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"_Toc85622720"</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4</w:t>
        </w:r>
        <w:r>
          <w:rPr>
            <w:rFonts w:asciiTheme="minorHAnsi" w:hAnsiTheme="minorHAnsi"/>
            <w:b w:val="0"/>
            <w:bCs w:val="0"/>
            <w:caps w:val="0"/>
            <w:noProof/>
            <w:szCs w:val="22"/>
            <w:u w:val="none"/>
            <w:lang w:val="fr-FR"/>
          </w:rPr>
          <w:tab/>
        </w:r>
        <w:r w:rsidRPr="00C07BF2">
          <w:rPr>
            <w:rStyle w:val="Lienhypertexte"/>
            <w:noProof/>
          </w:rPr>
          <w:t>Decoder installation and configuration</w:t>
        </w:r>
        <w:r>
          <w:rPr>
            <w:noProof/>
            <w:webHidden/>
          </w:rPr>
          <w:tab/>
        </w:r>
        <w:r>
          <w:rPr>
            <w:noProof/>
            <w:webHidden/>
          </w:rPr>
          <w:fldChar w:fldCharType="begin"/>
        </w:r>
        <w:r>
          <w:rPr>
            <w:noProof/>
            <w:webHidden/>
          </w:rPr>
          <w:instrText xml:space="preserve"> PAGEREF _Toc85622720 \h </w:instrText>
        </w:r>
        <w:r>
          <w:rPr>
            <w:noProof/>
            <w:webHidden/>
          </w:rPr>
        </w:r>
      </w:ins>
      <w:r>
        <w:rPr>
          <w:noProof/>
          <w:webHidden/>
        </w:rPr>
        <w:fldChar w:fldCharType="separate"/>
      </w:r>
      <w:ins w:id="28" w:author="RANNOU Jean-Philippe" w:date="2021-10-20T11:44:00Z">
        <w:r>
          <w:rPr>
            <w:noProof/>
            <w:webHidden/>
          </w:rPr>
          <w:t>11</w:t>
        </w:r>
        <w:r>
          <w:rPr>
            <w:noProof/>
            <w:webHidden/>
          </w:rPr>
          <w:fldChar w:fldCharType="end"/>
        </w:r>
        <w:r w:rsidRPr="00C07BF2">
          <w:rPr>
            <w:rStyle w:val="Lienhypertexte"/>
            <w:noProof/>
          </w:rPr>
          <w:fldChar w:fldCharType="end"/>
        </w:r>
      </w:ins>
    </w:p>
    <w:p w:rsidR="00971ED7" w:rsidRDefault="00971ED7">
      <w:pPr>
        <w:pStyle w:val="TM2"/>
        <w:tabs>
          <w:tab w:val="left" w:pos="495"/>
          <w:tab w:val="right" w:leader="dot" w:pos="9063"/>
        </w:tabs>
        <w:rPr>
          <w:ins w:id="29" w:author="RANNOU Jean-Philippe" w:date="2021-10-20T11:44:00Z"/>
          <w:rFonts w:asciiTheme="minorHAnsi" w:hAnsiTheme="minorHAnsi"/>
          <w:b w:val="0"/>
          <w:bCs w:val="0"/>
          <w:smallCaps w:val="0"/>
          <w:noProof/>
          <w:szCs w:val="22"/>
          <w:lang w:val="fr-FR"/>
        </w:rPr>
      </w:pPr>
      <w:ins w:id="30"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"_Toc85622721"</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4.1</w:t>
        </w:r>
        <w:r>
          <w:rPr>
            <w:rFonts w:asciiTheme="minorHAnsi" w:hAnsiTheme="minorHAnsi"/>
            <w:b w:val="0"/>
            <w:bCs w:val="0"/>
            <w:smallCaps w:val="0"/>
            <w:noProof/>
            <w:szCs w:val="22"/>
            <w:lang w:val="fr-FR"/>
          </w:rPr>
          <w:tab/>
        </w:r>
        <w:r w:rsidRPr="00C07BF2">
          <w:rPr>
            <w:rStyle w:val="Lienhypertexte"/>
            <w:noProof/>
          </w:rPr>
          <w:t>Decoder installation</w:t>
        </w:r>
        <w:r>
          <w:rPr>
            <w:noProof/>
            <w:webHidden/>
          </w:rPr>
          <w:tab/>
        </w:r>
        <w:r>
          <w:rPr>
            <w:noProof/>
            <w:webHidden/>
          </w:rPr>
          <w:fldChar w:fldCharType="begin"/>
        </w:r>
        <w:r>
          <w:rPr>
            <w:noProof/>
            <w:webHidden/>
          </w:rPr>
          <w:instrText xml:space="preserve"> PAGEREF _Toc85622721 \h </w:instrText>
        </w:r>
        <w:r>
          <w:rPr>
            <w:noProof/>
            <w:webHidden/>
          </w:rPr>
        </w:r>
      </w:ins>
      <w:r>
        <w:rPr>
          <w:noProof/>
          <w:webHidden/>
        </w:rPr>
        <w:fldChar w:fldCharType="separate"/>
      </w:r>
      <w:ins w:id="31" w:author="RANNOU Jean-Philippe" w:date="2021-10-20T11:44:00Z">
        <w:r>
          <w:rPr>
            <w:noProof/>
            <w:webHidden/>
          </w:rPr>
          <w:t>11</w:t>
        </w:r>
        <w:r>
          <w:rPr>
            <w:noProof/>
            <w:webHidden/>
          </w:rPr>
          <w:fldChar w:fldCharType="end"/>
        </w:r>
        <w:r w:rsidRPr="00C07BF2">
          <w:rPr>
            <w:rStyle w:val="Lienhypertexte"/>
            <w:noProof/>
          </w:rPr>
          <w:fldChar w:fldCharType="end"/>
        </w:r>
      </w:ins>
    </w:p>
    <w:p w:rsidR="00971ED7" w:rsidRDefault="00971ED7">
      <w:pPr>
        <w:pStyle w:val="TM3"/>
        <w:tabs>
          <w:tab w:val="left" w:pos="660"/>
          <w:tab w:val="right" w:leader="dot" w:pos="9063"/>
        </w:tabs>
        <w:rPr>
          <w:ins w:id="32" w:author="RANNOU Jean-Philippe" w:date="2021-10-20T11:44:00Z"/>
          <w:rFonts w:asciiTheme="minorHAnsi" w:hAnsiTheme="minorHAnsi"/>
          <w:smallCaps w:val="0"/>
          <w:noProof/>
          <w:szCs w:val="22"/>
          <w:lang w:val="fr-FR"/>
        </w:rPr>
      </w:pPr>
      <w:ins w:id="33"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"_Toc85622722"</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4.1.1</w:t>
        </w:r>
        <w:r>
          <w:rPr>
            <w:rFonts w:asciiTheme="minorHAnsi" w:hAnsiTheme="minorHAnsi"/>
            <w:smallCaps w:val="0"/>
            <w:noProof/>
            <w:szCs w:val="22"/>
            <w:lang w:val="fr-FR"/>
          </w:rPr>
          <w:tab/>
        </w:r>
        <w:r w:rsidRPr="00C07BF2">
          <w:rPr>
            <w:rStyle w:val="Lienhypertexte"/>
            <w:noProof/>
          </w:rPr>
          <w:t>Hardware and software requirements</w:t>
        </w:r>
        <w:r>
          <w:rPr>
            <w:noProof/>
            <w:webHidden/>
          </w:rPr>
          <w:tab/>
        </w:r>
        <w:r>
          <w:rPr>
            <w:noProof/>
            <w:webHidden/>
          </w:rPr>
          <w:fldChar w:fldCharType="begin"/>
        </w:r>
        <w:r>
          <w:rPr>
            <w:noProof/>
            <w:webHidden/>
          </w:rPr>
          <w:instrText xml:space="preserve"> PAGEREF _Toc85622722 \h </w:instrText>
        </w:r>
        <w:r>
          <w:rPr>
            <w:noProof/>
            <w:webHidden/>
          </w:rPr>
        </w:r>
      </w:ins>
      <w:r>
        <w:rPr>
          <w:noProof/>
          <w:webHidden/>
        </w:rPr>
        <w:fldChar w:fldCharType="separate"/>
      </w:r>
      <w:ins w:id="34" w:author="RANNOU Jean-Philippe" w:date="2021-10-20T11:44:00Z">
        <w:r>
          <w:rPr>
            <w:noProof/>
            <w:webHidden/>
          </w:rPr>
          <w:t>11</w:t>
        </w:r>
        <w:r>
          <w:rPr>
            <w:noProof/>
            <w:webHidden/>
          </w:rPr>
          <w:fldChar w:fldCharType="end"/>
        </w:r>
        <w:r w:rsidRPr="00C07BF2">
          <w:rPr>
            <w:rStyle w:val="Lienhypertexte"/>
            <w:noProof/>
          </w:rPr>
          <w:fldChar w:fldCharType="end"/>
        </w:r>
      </w:ins>
    </w:p>
    <w:p w:rsidR="00971ED7" w:rsidRDefault="00971ED7">
      <w:pPr>
        <w:pStyle w:val="TM3"/>
        <w:tabs>
          <w:tab w:val="left" w:pos="660"/>
          <w:tab w:val="right" w:leader="dot" w:pos="9063"/>
        </w:tabs>
        <w:rPr>
          <w:ins w:id="35" w:author="RANNOU Jean-Philippe" w:date="2021-10-20T11:44:00Z"/>
          <w:rFonts w:asciiTheme="minorHAnsi" w:hAnsiTheme="minorHAnsi"/>
          <w:smallCaps w:val="0"/>
          <w:noProof/>
          <w:szCs w:val="22"/>
          <w:lang w:val="fr-FR"/>
        </w:rPr>
      </w:pPr>
      <w:ins w:id="36"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"_Toc85622723"</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4.1.2</w:t>
        </w:r>
        <w:r>
          <w:rPr>
            <w:rFonts w:asciiTheme="minorHAnsi" w:hAnsiTheme="minorHAnsi"/>
            <w:smallCaps w:val="0"/>
            <w:noProof/>
            <w:szCs w:val="22"/>
            <w:lang w:val="fr-FR"/>
          </w:rPr>
          <w:tab/>
        </w:r>
        <w:r w:rsidRPr="00C07BF2">
          <w:rPr>
            <w:rStyle w:val="Lienhypertexte"/>
            <w:noProof/>
          </w:rPr>
          <w:t>Installation of the decoder</w:t>
        </w:r>
        <w:r>
          <w:rPr>
            <w:noProof/>
            <w:webHidden/>
          </w:rPr>
          <w:tab/>
        </w:r>
        <w:r>
          <w:rPr>
            <w:noProof/>
            <w:webHidden/>
          </w:rPr>
          <w:fldChar w:fldCharType="begin"/>
        </w:r>
        <w:r>
          <w:rPr>
            <w:noProof/>
            <w:webHidden/>
          </w:rPr>
          <w:instrText xml:space="preserve"> PAGEREF _Toc85622723 \h </w:instrText>
        </w:r>
        <w:r>
          <w:rPr>
            <w:noProof/>
            <w:webHidden/>
          </w:rPr>
        </w:r>
      </w:ins>
      <w:r>
        <w:rPr>
          <w:noProof/>
          <w:webHidden/>
        </w:rPr>
        <w:fldChar w:fldCharType="separate"/>
      </w:r>
      <w:ins w:id="37" w:author="RANNOU Jean-Philippe" w:date="2021-10-20T11:44:00Z">
        <w:r>
          <w:rPr>
            <w:noProof/>
            <w:webHidden/>
          </w:rPr>
          <w:t>11</w:t>
        </w:r>
        <w:r>
          <w:rPr>
            <w:noProof/>
            <w:webHidden/>
          </w:rPr>
          <w:fldChar w:fldCharType="end"/>
        </w:r>
        <w:r w:rsidRPr="00C07BF2">
          <w:rPr>
            <w:rStyle w:val="Lienhypertexte"/>
            <w:noProof/>
          </w:rPr>
          <w:fldChar w:fldCharType="end"/>
        </w:r>
      </w:ins>
    </w:p>
    <w:p w:rsidR="00971ED7" w:rsidRDefault="00971ED7">
      <w:pPr>
        <w:pStyle w:val="TM2"/>
        <w:tabs>
          <w:tab w:val="left" w:pos="495"/>
          <w:tab w:val="right" w:leader="dot" w:pos="9063"/>
        </w:tabs>
        <w:rPr>
          <w:ins w:id="38" w:author="RANNOU Jean-Philippe" w:date="2021-10-20T11:44:00Z"/>
          <w:rFonts w:asciiTheme="minorHAnsi" w:hAnsiTheme="minorHAnsi"/>
          <w:b w:val="0"/>
          <w:bCs w:val="0"/>
          <w:smallCaps w:val="0"/>
          <w:noProof/>
          <w:szCs w:val="22"/>
          <w:lang w:val="fr-FR"/>
        </w:rPr>
      </w:pPr>
      <w:ins w:id="39"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"_Toc85622724"</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4.2</w:t>
        </w:r>
        <w:r>
          <w:rPr>
            <w:rFonts w:asciiTheme="minorHAnsi" w:hAnsiTheme="minorHAnsi"/>
            <w:b w:val="0"/>
            <w:bCs w:val="0"/>
            <w:smallCaps w:val="0"/>
            <w:noProof/>
            <w:szCs w:val="22"/>
            <w:lang w:val="fr-FR"/>
          </w:rPr>
          <w:tab/>
        </w:r>
        <w:r w:rsidRPr="00C07BF2">
          <w:rPr>
            <w:rStyle w:val="Lienhypertexte"/>
            <w:noProof/>
          </w:rPr>
          <w:t>Decoder configuration</w:t>
        </w:r>
        <w:r>
          <w:rPr>
            <w:noProof/>
            <w:webHidden/>
          </w:rPr>
          <w:tab/>
        </w:r>
        <w:r>
          <w:rPr>
            <w:noProof/>
            <w:webHidden/>
          </w:rPr>
          <w:fldChar w:fldCharType="begin"/>
        </w:r>
        <w:r>
          <w:rPr>
            <w:noProof/>
            <w:webHidden/>
          </w:rPr>
          <w:instrText xml:space="preserve"> PAGEREF _Toc85622724 \h </w:instrText>
        </w:r>
        <w:r>
          <w:rPr>
            <w:noProof/>
            <w:webHidden/>
          </w:rPr>
        </w:r>
      </w:ins>
      <w:r>
        <w:rPr>
          <w:noProof/>
          <w:webHidden/>
        </w:rPr>
        <w:fldChar w:fldCharType="separate"/>
      </w:r>
      <w:ins w:id="40" w:author="RANNOU Jean-Philippe" w:date="2021-10-20T11:44:00Z">
        <w:r>
          <w:rPr>
            <w:noProof/>
            <w:webHidden/>
          </w:rPr>
          <w:t>11</w:t>
        </w:r>
        <w:r>
          <w:rPr>
            <w:noProof/>
            <w:webHidden/>
          </w:rPr>
          <w:fldChar w:fldCharType="end"/>
        </w:r>
        <w:r w:rsidRPr="00C07BF2">
          <w:rPr>
            <w:rStyle w:val="Lienhypertexte"/>
            <w:noProof/>
          </w:rPr>
          <w:fldChar w:fldCharType="end"/>
        </w:r>
      </w:ins>
    </w:p>
    <w:p w:rsidR="00971ED7" w:rsidRDefault="00971ED7">
      <w:pPr>
        <w:pStyle w:val="TM3"/>
        <w:tabs>
          <w:tab w:val="left" w:pos="660"/>
          <w:tab w:val="right" w:leader="dot" w:pos="9063"/>
        </w:tabs>
        <w:rPr>
          <w:ins w:id="41" w:author="RANNOU Jean-Philippe" w:date="2021-10-20T11:44:00Z"/>
          <w:rFonts w:asciiTheme="minorHAnsi" w:hAnsiTheme="minorHAnsi"/>
          <w:smallCaps w:val="0"/>
          <w:noProof/>
          <w:szCs w:val="22"/>
          <w:lang w:val="fr-FR"/>
        </w:rPr>
      </w:pPr>
      <w:ins w:id="42"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"_Toc85622725"</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4.2.1</w:t>
        </w:r>
        <w:r>
          <w:rPr>
            <w:rFonts w:asciiTheme="minorHAnsi" w:hAnsiTheme="minorHAnsi"/>
            <w:smallCaps w:val="0"/>
            <w:noProof/>
            <w:szCs w:val="22"/>
            <w:lang w:val="fr-FR"/>
          </w:rPr>
          <w:tab/>
        </w:r>
        <w:r w:rsidRPr="00C07BF2">
          <w:rPr>
            <w:rStyle w:val="Lienhypertexte"/>
            <w:noProof/>
          </w:rPr>
          <w:t>PI decoder configuration</w:t>
        </w:r>
        <w:r>
          <w:rPr>
            <w:noProof/>
            <w:webHidden/>
          </w:rPr>
          <w:tab/>
        </w:r>
        <w:r>
          <w:rPr>
            <w:noProof/>
            <w:webHidden/>
          </w:rPr>
          <w:fldChar w:fldCharType="begin"/>
        </w:r>
        <w:r>
          <w:rPr>
            <w:noProof/>
            <w:webHidden/>
          </w:rPr>
          <w:instrText xml:space="preserve"> PAGEREF _Toc85622725 \h </w:instrText>
        </w:r>
        <w:r>
          <w:rPr>
            <w:noProof/>
            <w:webHidden/>
          </w:rPr>
        </w:r>
      </w:ins>
      <w:r>
        <w:rPr>
          <w:noProof/>
          <w:webHidden/>
        </w:rPr>
        <w:fldChar w:fldCharType="separate"/>
      </w:r>
      <w:ins w:id="43" w:author="RANNOU Jean-Philippe" w:date="2021-10-20T11:44:00Z">
        <w:r>
          <w:rPr>
            <w:noProof/>
            <w:webHidden/>
          </w:rPr>
          <w:t>12</w:t>
        </w:r>
        <w:r>
          <w:rPr>
            <w:noProof/>
            <w:webHidden/>
          </w:rPr>
          <w:fldChar w:fldCharType="end"/>
        </w:r>
        <w:r w:rsidRPr="00C07BF2">
          <w:rPr>
            <w:rStyle w:val="Lienhypertexte"/>
            <w:noProof/>
          </w:rPr>
          <w:fldChar w:fldCharType="end"/>
        </w:r>
      </w:ins>
    </w:p>
    <w:p w:rsidR="00971ED7" w:rsidRDefault="00971ED7">
      <w:pPr>
        <w:pStyle w:val="TM3"/>
        <w:tabs>
          <w:tab w:val="left" w:pos="660"/>
          <w:tab w:val="right" w:leader="dot" w:pos="9063"/>
        </w:tabs>
        <w:rPr>
          <w:ins w:id="44" w:author="RANNOU Jean-Philippe" w:date="2021-10-20T11:44:00Z"/>
          <w:rFonts w:asciiTheme="minorHAnsi" w:hAnsiTheme="minorHAnsi"/>
          <w:smallCaps w:val="0"/>
          <w:noProof/>
          <w:szCs w:val="22"/>
          <w:lang w:val="fr-FR"/>
        </w:rPr>
      </w:pPr>
      <w:ins w:id="45"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"_Toc85622726"</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4.2.2</w:t>
        </w:r>
        <w:r>
          <w:rPr>
            <w:rFonts w:asciiTheme="minorHAnsi" w:hAnsiTheme="minorHAnsi"/>
            <w:smallCaps w:val="0"/>
            <w:noProof/>
            <w:szCs w:val="22"/>
            <w:lang w:val="fr-FR"/>
          </w:rPr>
          <w:tab/>
        </w:r>
        <w:r w:rsidRPr="00C07BF2">
          <w:rPr>
            <w:rStyle w:val="Lienhypertexte"/>
            <w:noProof/>
          </w:rPr>
          <w:t>DAC decoder configuration</w:t>
        </w:r>
        <w:r>
          <w:rPr>
            <w:noProof/>
            <w:webHidden/>
          </w:rPr>
          <w:tab/>
        </w:r>
        <w:r>
          <w:rPr>
            <w:noProof/>
            <w:webHidden/>
          </w:rPr>
          <w:fldChar w:fldCharType="begin"/>
        </w:r>
        <w:r>
          <w:rPr>
            <w:noProof/>
            <w:webHidden/>
          </w:rPr>
          <w:instrText xml:space="preserve"> PAGEREF _Toc85622726 \h </w:instrText>
        </w:r>
        <w:r>
          <w:rPr>
            <w:noProof/>
            <w:webHidden/>
          </w:rPr>
        </w:r>
      </w:ins>
      <w:r>
        <w:rPr>
          <w:noProof/>
          <w:webHidden/>
        </w:rPr>
        <w:fldChar w:fldCharType="separate"/>
      </w:r>
      <w:ins w:id="46" w:author="RANNOU Jean-Philippe" w:date="2021-10-20T11:44:00Z">
        <w:r>
          <w:rPr>
            <w:noProof/>
            <w:webHidden/>
          </w:rPr>
          <w:t>13</w:t>
        </w:r>
        <w:r>
          <w:rPr>
            <w:noProof/>
            <w:webHidden/>
          </w:rPr>
          <w:fldChar w:fldCharType="end"/>
        </w:r>
        <w:r w:rsidRPr="00C07BF2">
          <w:rPr>
            <w:rStyle w:val="Lienhypertexte"/>
            <w:noProof/>
          </w:rPr>
          <w:fldChar w:fldCharType="end"/>
        </w:r>
      </w:ins>
    </w:p>
    <w:p w:rsidR="00971ED7" w:rsidRDefault="00971ED7">
      <w:pPr>
        <w:pStyle w:val="TM1"/>
        <w:tabs>
          <w:tab w:val="left" w:pos="330"/>
          <w:tab w:val="right" w:leader="dot" w:pos="9063"/>
        </w:tabs>
        <w:rPr>
          <w:ins w:id="47" w:author="RANNOU Jean-Philippe" w:date="2021-10-20T11:44:00Z"/>
          <w:rFonts w:asciiTheme="minorHAnsi" w:hAnsiTheme="minorHAnsi"/>
          <w:b w:val="0"/>
          <w:bCs w:val="0"/>
          <w:caps w:val="0"/>
          <w:noProof/>
          <w:szCs w:val="22"/>
          <w:u w:val="none"/>
          <w:lang w:val="fr-FR"/>
        </w:rPr>
      </w:pPr>
      <w:ins w:id="48"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"_Toc85622727"</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5</w:t>
        </w:r>
        <w:r>
          <w:rPr>
            <w:rFonts w:asciiTheme="minorHAnsi" w:hAnsiTheme="minorHAnsi"/>
            <w:b w:val="0"/>
            <w:bCs w:val="0"/>
            <w:caps w:val="0"/>
            <w:noProof/>
            <w:szCs w:val="22"/>
            <w:u w:val="none"/>
            <w:lang w:val="fr-FR"/>
          </w:rPr>
          <w:tab/>
        </w:r>
        <w:r w:rsidRPr="00C07BF2">
          <w:rPr>
            <w:rStyle w:val="Lienhypertexte"/>
            <w:noProof/>
          </w:rPr>
          <w:t>Float configuration</w:t>
        </w:r>
        <w:r>
          <w:rPr>
            <w:noProof/>
            <w:webHidden/>
          </w:rPr>
          <w:tab/>
        </w:r>
        <w:r>
          <w:rPr>
            <w:noProof/>
            <w:webHidden/>
          </w:rPr>
          <w:fldChar w:fldCharType="begin"/>
        </w:r>
        <w:r>
          <w:rPr>
            <w:noProof/>
            <w:webHidden/>
          </w:rPr>
          <w:instrText xml:space="preserve"> PAGEREF _Toc85622727 \h </w:instrText>
        </w:r>
        <w:r>
          <w:rPr>
            <w:noProof/>
            <w:webHidden/>
          </w:rPr>
        </w:r>
      </w:ins>
      <w:r>
        <w:rPr>
          <w:noProof/>
          <w:webHidden/>
        </w:rPr>
        <w:fldChar w:fldCharType="separate"/>
      </w:r>
      <w:ins w:id="49" w:author="RANNOU Jean-Philippe" w:date="2021-10-20T11:44:00Z">
        <w:r>
          <w:rPr>
            <w:noProof/>
            <w:webHidden/>
          </w:rPr>
          <w:t>15</w:t>
        </w:r>
        <w:r>
          <w:rPr>
            <w:noProof/>
            <w:webHidden/>
          </w:rPr>
          <w:fldChar w:fldCharType="end"/>
        </w:r>
        <w:r w:rsidRPr="00C07BF2">
          <w:rPr>
            <w:rStyle w:val="Lienhypertexte"/>
            <w:noProof/>
          </w:rPr>
          <w:fldChar w:fldCharType="end"/>
        </w:r>
      </w:ins>
    </w:p>
    <w:p w:rsidR="00971ED7" w:rsidRDefault="00971ED7">
      <w:pPr>
        <w:pStyle w:val="TM2"/>
        <w:tabs>
          <w:tab w:val="left" w:pos="495"/>
          <w:tab w:val="right" w:leader="dot" w:pos="9063"/>
        </w:tabs>
        <w:rPr>
          <w:ins w:id="50" w:author="RANNOU Jean-Philippe" w:date="2021-10-20T11:44:00Z"/>
          <w:rFonts w:asciiTheme="minorHAnsi" w:hAnsiTheme="minorHAnsi"/>
          <w:b w:val="0"/>
          <w:bCs w:val="0"/>
          <w:smallCaps w:val="0"/>
          <w:noProof/>
          <w:szCs w:val="22"/>
          <w:lang w:val="fr-FR"/>
        </w:rPr>
      </w:pPr>
      <w:ins w:id="51"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"_Toc85622728"</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5.1</w:t>
        </w:r>
        <w:r>
          <w:rPr>
            <w:rFonts w:asciiTheme="minorHAnsi" w:hAnsiTheme="minorHAnsi"/>
            <w:b w:val="0"/>
            <w:bCs w:val="0"/>
            <w:smallCaps w:val="0"/>
            <w:noProof/>
            <w:szCs w:val="22"/>
            <w:lang w:val="fr-FR"/>
          </w:rPr>
          <w:tab/>
        </w:r>
        <w:r w:rsidRPr="00C07BF2">
          <w:rPr>
            <w:rStyle w:val="Lienhypertexte"/>
            <w:noProof/>
          </w:rPr>
          <w:t>Float configuration files for PI decoder</w:t>
        </w:r>
        <w:r>
          <w:rPr>
            <w:noProof/>
            <w:webHidden/>
          </w:rPr>
          <w:tab/>
        </w:r>
        <w:r>
          <w:rPr>
            <w:noProof/>
            <w:webHidden/>
          </w:rPr>
          <w:fldChar w:fldCharType="begin"/>
        </w:r>
        <w:r>
          <w:rPr>
            <w:noProof/>
            <w:webHidden/>
          </w:rPr>
          <w:instrText xml:space="preserve"> PAGEREF _Toc85622728 \h </w:instrText>
        </w:r>
        <w:r>
          <w:rPr>
            <w:noProof/>
            <w:webHidden/>
          </w:rPr>
        </w:r>
      </w:ins>
      <w:r>
        <w:rPr>
          <w:noProof/>
          <w:webHidden/>
        </w:rPr>
        <w:fldChar w:fldCharType="separate"/>
      </w:r>
      <w:ins w:id="52" w:author="RANNOU Jean-Philippe" w:date="2021-10-20T11:44:00Z">
        <w:r>
          <w:rPr>
            <w:noProof/>
            <w:webHidden/>
          </w:rPr>
          <w:t>15</w:t>
        </w:r>
        <w:r>
          <w:rPr>
            <w:noProof/>
            <w:webHidden/>
          </w:rPr>
          <w:fldChar w:fldCharType="end"/>
        </w:r>
        <w:r w:rsidRPr="00C07BF2">
          <w:rPr>
            <w:rStyle w:val="Lienhypertexte"/>
            <w:noProof/>
          </w:rPr>
          <w:fldChar w:fldCharType="end"/>
        </w:r>
      </w:ins>
    </w:p>
    <w:p w:rsidR="00971ED7" w:rsidRDefault="00971ED7">
      <w:pPr>
        <w:pStyle w:val="TM3"/>
        <w:tabs>
          <w:tab w:val="left" w:pos="660"/>
          <w:tab w:val="right" w:leader="dot" w:pos="9063"/>
        </w:tabs>
        <w:rPr>
          <w:ins w:id="53" w:author="RANNOU Jean-Philippe" w:date="2021-10-20T11:44:00Z"/>
          <w:rFonts w:asciiTheme="minorHAnsi" w:hAnsiTheme="minorHAnsi"/>
          <w:smallCaps w:val="0"/>
          <w:noProof/>
          <w:szCs w:val="22"/>
          <w:lang w:val="fr-FR"/>
        </w:rPr>
      </w:pPr>
      <w:ins w:id="54"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"_Toc85622729"</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5.1.1</w:t>
        </w:r>
        <w:r>
          <w:rPr>
            <w:rFonts w:asciiTheme="minorHAnsi" w:hAnsiTheme="minorHAnsi"/>
            <w:smallCaps w:val="0"/>
            <w:noProof/>
            <w:szCs w:val="22"/>
            <w:lang w:val="fr-FR"/>
          </w:rPr>
          <w:tab/>
        </w:r>
        <w:r w:rsidRPr="00C07BF2">
          <w:rPr>
            <w:rStyle w:val="Lienhypertexte"/>
            <w:noProof/>
          </w:rPr>
          <w:t>Float decoder configuration information</w:t>
        </w:r>
        <w:r>
          <w:rPr>
            <w:noProof/>
            <w:webHidden/>
          </w:rPr>
          <w:tab/>
        </w:r>
        <w:r>
          <w:rPr>
            <w:noProof/>
            <w:webHidden/>
          </w:rPr>
          <w:fldChar w:fldCharType="begin"/>
        </w:r>
        <w:r>
          <w:rPr>
            <w:noProof/>
            <w:webHidden/>
          </w:rPr>
          <w:instrText xml:space="preserve"> PAGEREF _Toc85622729 \h </w:instrText>
        </w:r>
        <w:r>
          <w:rPr>
            <w:noProof/>
            <w:webHidden/>
          </w:rPr>
        </w:r>
      </w:ins>
      <w:r>
        <w:rPr>
          <w:noProof/>
          <w:webHidden/>
        </w:rPr>
        <w:fldChar w:fldCharType="separate"/>
      </w:r>
      <w:ins w:id="55" w:author="RANNOU Jean-Philippe" w:date="2021-10-20T11:44:00Z">
        <w:r>
          <w:rPr>
            <w:noProof/>
            <w:webHidden/>
          </w:rPr>
          <w:t>15</w:t>
        </w:r>
        <w:r>
          <w:rPr>
            <w:noProof/>
            <w:webHidden/>
          </w:rPr>
          <w:fldChar w:fldCharType="end"/>
        </w:r>
        <w:r w:rsidRPr="00C07BF2">
          <w:rPr>
            <w:rStyle w:val="Lienhypertexte"/>
            <w:noProof/>
          </w:rPr>
          <w:fldChar w:fldCharType="end"/>
        </w:r>
      </w:ins>
    </w:p>
    <w:p w:rsidR="00971ED7" w:rsidRDefault="00971ED7">
      <w:pPr>
        <w:pStyle w:val="TM3"/>
        <w:tabs>
          <w:tab w:val="left" w:pos="660"/>
          <w:tab w:val="right" w:leader="dot" w:pos="9063"/>
        </w:tabs>
        <w:rPr>
          <w:ins w:id="56" w:author="RANNOU Jean-Philippe" w:date="2021-10-20T11:44:00Z"/>
          <w:rFonts w:asciiTheme="minorHAnsi" w:hAnsiTheme="minorHAnsi"/>
          <w:smallCaps w:val="0"/>
          <w:noProof/>
          <w:szCs w:val="22"/>
          <w:lang w:val="fr-FR"/>
        </w:rPr>
      </w:pPr>
      <w:ins w:id="57"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"_Toc85622730"</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5.1.2</w:t>
        </w:r>
        <w:r>
          <w:rPr>
            <w:rFonts w:asciiTheme="minorHAnsi" w:hAnsiTheme="minorHAnsi"/>
            <w:smallCaps w:val="0"/>
            <w:noProof/>
            <w:szCs w:val="22"/>
            <w:lang w:val="fr-FR"/>
          </w:rPr>
          <w:tab/>
        </w:r>
        <w:r w:rsidRPr="00C07BF2">
          <w:rPr>
            <w:rStyle w:val="Lienhypertexte"/>
            <w:noProof/>
          </w:rPr>
          <w:t>Float meta-data file</w:t>
        </w:r>
        <w:r>
          <w:rPr>
            <w:noProof/>
            <w:webHidden/>
          </w:rPr>
          <w:tab/>
        </w:r>
        <w:r>
          <w:rPr>
            <w:noProof/>
            <w:webHidden/>
          </w:rPr>
          <w:fldChar w:fldCharType="begin"/>
        </w:r>
        <w:r>
          <w:rPr>
            <w:noProof/>
            <w:webHidden/>
          </w:rPr>
          <w:instrText xml:space="preserve"> PAGEREF _Toc85622730 \h </w:instrText>
        </w:r>
        <w:r>
          <w:rPr>
            <w:noProof/>
            <w:webHidden/>
          </w:rPr>
        </w:r>
      </w:ins>
      <w:r>
        <w:rPr>
          <w:noProof/>
          <w:webHidden/>
        </w:rPr>
        <w:fldChar w:fldCharType="separate"/>
      </w:r>
      <w:ins w:id="58" w:author="RANNOU Jean-Philippe" w:date="2021-10-20T11:44:00Z">
        <w:r>
          <w:rPr>
            <w:noProof/>
            <w:webHidden/>
          </w:rPr>
          <w:t>15</w:t>
        </w:r>
        <w:r>
          <w:rPr>
            <w:noProof/>
            <w:webHidden/>
          </w:rPr>
          <w:fldChar w:fldCharType="end"/>
        </w:r>
        <w:r w:rsidRPr="00C07BF2">
          <w:rPr>
            <w:rStyle w:val="Lienhypertexte"/>
            <w:noProof/>
          </w:rPr>
          <w:fldChar w:fldCharType="end"/>
        </w:r>
      </w:ins>
    </w:p>
    <w:p w:rsidR="00971ED7" w:rsidRDefault="00971ED7">
      <w:pPr>
        <w:pStyle w:val="TM4"/>
        <w:tabs>
          <w:tab w:val="left" w:pos="825"/>
          <w:tab w:val="right" w:leader="dot" w:pos="9063"/>
        </w:tabs>
        <w:rPr>
          <w:ins w:id="59" w:author="RANNOU Jean-Philippe" w:date="2021-10-20T11:44:00Z"/>
          <w:rFonts w:asciiTheme="minorHAnsi" w:hAnsiTheme="minorHAnsi"/>
          <w:noProof/>
          <w:szCs w:val="22"/>
          <w:lang w:val="fr-FR"/>
        </w:rPr>
      </w:pPr>
      <w:ins w:id="60"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"_Toc85622731"</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5.1.2.1</w:t>
        </w:r>
        <w:r>
          <w:rPr>
            <w:rFonts w:asciiTheme="minorHAnsi" w:hAnsiTheme="minorHAnsi"/>
            <w:noProof/>
            <w:szCs w:val="22"/>
            <w:lang w:val="fr-FR"/>
          </w:rPr>
          <w:tab/>
        </w:r>
        <w:r w:rsidRPr="00C07BF2">
          <w:rPr>
            <w:rStyle w:val="Lienhypertexte"/>
            <w:noProof/>
          </w:rPr>
          <w:t>Float meta-data file generation</w:t>
        </w:r>
        <w:r>
          <w:rPr>
            <w:noProof/>
            <w:webHidden/>
          </w:rPr>
          <w:tab/>
        </w:r>
        <w:r>
          <w:rPr>
            <w:noProof/>
            <w:webHidden/>
          </w:rPr>
          <w:fldChar w:fldCharType="begin"/>
        </w:r>
        <w:r>
          <w:rPr>
            <w:noProof/>
            <w:webHidden/>
          </w:rPr>
          <w:instrText xml:space="preserve"> PAGEREF _Toc85622731 \h </w:instrText>
        </w:r>
        <w:r>
          <w:rPr>
            <w:noProof/>
            <w:webHidden/>
          </w:rPr>
        </w:r>
      </w:ins>
      <w:r>
        <w:rPr>
          <w:noProof/>
          <w:webHidden/>
        </w:rPr>
        <w:fldChar w:fldCharType="separate"/>
      </w:r>
      <w:ins w:id="61" w:author="RANNOU Jean-Philippe" w:date="2021-10-20T11:44:00Z">
        <w:r>
          <w:rPr>
            <w:noProof/>
            <w:webHidden/>
          </w:rPr>
          <w:t>16</w:t>
        </w:r>
        <w:r>
          <w:rPr>
            <w:noProof/>
            <w:webHidden/>
          </w:rPr>
          <w:fldChar w:fldCharType="end"/>
        </w:r>
        <w:r w:rsidRPr="00C07BF2">
          <w:rPr>
            <w:rStyle w:val="Lienhypertexte"/>
            <w:noProof/>
          </w:rPr>
          <w:fldChar w:fldCharType="end"/>
        </w:r>
      </w:ins>
    </w:p>
    <w:p w:rsidR="00971ED7" w:rsidRDefault="00971ED7">
      <w:pPr>
        <w:pStyle w:val="TM2"/>
        <w:tabs>
          <w:tab w:val="left" w:pos="495"/>
          <w:tab w:val="right" w:leader="dot" w:pos="9063"/>
        </w:tabs>
        <w:rPr>
          <w:ins w:id="62" w:author="RANNOU Jean-Philippe" w:date="2021-10-20T11:44:00Z"/>
          <w:rFonts w:asciiTheme="minorHAnsi" w:hAnsiTheme="minorHAnsi"/>
          <w:b w:val="0"/>
          <w:bCs w:val="0"/>
          <w:smallCaps w:val="0"/>
          <w:noProof/>
          <w:szCs w:val="22"/>
          <w:lang w:val="fr-FR"/>
        </w:rPr>
      </w:pPr>
      <w:ins w:id="63"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"_Toc85622732"</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5.2</w:t>
        </w:r>
        <w:r>
          <w:rPr>
            <w:rFonts w:asciiTheme="minorHAnsi" w:hAnsiTheme="minorHAnsi"/>
            <w:b w:val="0"/>
            <w:bCs w:val="0"/>
            <w:smallCaps w:val="0"/>
            <w:noProof/>
            <w:szCs w:val="22"/>
            <w:lang w:val="fr-FR"/>
          </w:rPr>
          <w:tab/>
        </w:r>
        <w:r w:rsidRPr="00C07BF2">
          <w:rPr>
            <w:rStyle w:val="Lienhypertexte"/>
            <w:noProof/>
          </w:rPr>
          <w:t>Float configuration files for DAC decoder</w:t>
        </w:r>
        <w:r>
          <w:rPr>
            <w:noProof/>
            <w:webHidden/>
          </w:rPr>
          <w:tab/>
        </w:r>
        <w:r>
          <w:rPr>
            <w:noProof/>
            <w:webHidden/>
          </w:rPr>
          <w:fldChar w:fldCharType="begin"/>
        </w:r>
        <w:r>
          <w:rPr>
            <w:noProof/>
            <w:webHidden/>
          </w:rPr>
          <w:instrText xml:space="preserve"> PAGEREF _Toc85622732 \h </w:instrText>
        </w:r>
        <w:r>
          <w:rPr>
            <w:noProof/>
            <w:webHidden/>
          </w:rPr>
        </w:r>
      </w:ins>
      <w:r>
        <w:rPr>
          <w:noProof/>
          <w:webHidden/>
        </w:rPr>
        <w:fldChar w:fldCharType="separate"/>
      </w:r>
      <w:ins w:id="64" w:author="RANNOU Jean-Philippe" w:date="2021-10-20T11:44:00Z">
        <w:r>
          <w:rPr>
            <w:noProof/>
            <w:webHidden/>
          </w:rPr>
          <w:t>16</w:t>
        </w:r>
        <w:r>
          <w:rPr>
            <w:noProof/>
            <w:webHidden/>
          </w:rPr>
          <w:fldChar w:fldCharType="end"/>
        </w:r>
        <w:r w:rsidRPr="00C07BF2">
          <w:rPr>
            <w:rStyle w:val="Lienhypertexte"/>
            <w:noProof/>
          </w:rPr>
          <w:fldChar w:fldCharType="end"/>
        </w:r>
      </w:ins>
    </w:p>
    <w:p w:rsidR="00971ED7" w:rsidRDefault="00971ED7">
      <w:pPr>
        <w:pStyle w:val="TM3"/>
        <w:tabs>
          <w:tab w:val="left" w:pos="660"/>
          <w:tab w:val="right" w:leader="dot" w:pos="9063"/>
        </w:tabs>
        <w:rPr>
          <w:ins w:id="65" w:author="RANNOU Jean-Philippe" w:date="2021-10-20T11:44:00Z"/>
          <w:rFonts w:asciiTheme="minorHAnsi" w:hAnsiTheme="minorHAnsi"/>
          <w:smallCaps w:val="0"/>
          <w:noProof/>
          <w:szCs w:val="22"/>
          <w:lang w:val="fr-FR"/>
        </w:rPr>
      </w:pPr>
      <w:ins w:id="66"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"_Toc85622733"</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5.2.1</w:t>
        </w:r>
        <w:r>
          <w:rPr>
            <w:rFonts w:asciiTheme="minorHAnsi" w:hAnsiTheme="minorHAnsi"/>
            <w:smallCaps w:val="0"/>
            <w:noProof/>
            <w:szCs w:val="22"/>
            <w:lang w:val="fr-FR"/>
          </w:rPr>
          <w:tab/>
        </w:r>
        <w:r w:rsidRPr="00C07BF2">
          <w:rPr>
            <w:rStyle w:val="Lienhypertexte"/>
            <w:noProof/>
          </w:rPr>
          <w:t>Float decoder configuration information</w:t>
        </w:r>
        <w:r>
          <w:rPr>
            <w:noProof/>
            <w:webHidden/>
          </w:rPr>
          <w:tab/>
        </w:r>
        <w:r>
          <w:rPr>
            <w:noProof/>
            <w:webHidden/>
          </w:rPr>
          <w:fldChar w:fldCharType="begin"/>
        </w:r>
        <w:r>
          <w:rPr>
            <w:noProof/>
            <w:webHidden/>
          </w:rPr>
          <w:instrText xml:space="preserve"> PAGEREF _Toc85622733 \h </w:instrText>
        </w:r>
        <w:r>
          <w:rPr>
            <w:noProof/>
            <w:webHidden/>
          </w:rPr>
        </w:r>
      </w:ins>
      <w:r>
        <w:rPr>
          <w:noProof/>
          <w:webHidden/>
        </w:rPr>
        <w:fldChar w:fldCharType="separate"/>
      </w:r>
      <w:ins w:id="67" w:author="RANNOU Jean-Philippe" w:date="2021-10-20T11:44:00Z">
        <w:r>
          <w:rPr>
            <w:noProof/>
            <w:webHidden/>
          </w:rPr>
          <w:t>16</w:t>
        </w:r>
        <w:r>
          <w:rPr>
            <w:noProof/>
            <w:webHidden/>
          </w:rPr>
          <w:fldChar w:fldCharType="end"/>
        </w:r>
        <w:r w:rsidRPr="00C07BF2">
          <w:rPr>
            <w:rStyle w:val="Lienhypertexte"/>
            <w:noProof/>
          </w:rPr>
          <w:fldChar w:fldCharType="end"/>
        </w:r>
      </w:ins>
    </w:p>
    <w:p w:rsidR="00971ED7" w:rsidRDefault="00971ED7">
      <w:pPr>
        <w:pStyle w:val="TM4"/>
        <w:tabs>
          <w:tab w:val="left" w:pos="825"/>
          <w:tab w:val="right" w:leader="dot" w:pos="9063"/>
        </w:tabs>
        <w:rPr>
          <w:ins w:id="68" w:author="RANNOU Jean-Philippe" w:date="2021-10-20T11:44:00Z"/>
          <w:rFonts w:asciiTheme="minorHAnsi" w:hAnsiTheme="minorHAnsi"/>
          <w:noProof/>
          <w:szCs w:val="22"/>
          <w:lang w:val="fr-FR"/>
        </w:rPr>
      </w:pPr>
      <w:ins w:id="69"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"_Toc85622734"</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5.2.1.1</w:t>
        </w:r>
        <w:r>
          <w:rPr>
            <w:rFonts w:asciiTheme="minorHAnsi" w:hAnsiTheme="minorHAnsi"/>
            <w:noProof/>
            <w:szCs w:val="22"/>
            <w:lang w:val="fr-FR"/>
          </w:rPr>
          <w:tab/>
        </w:r>
        <w:r w:rsidRPr="00C07BF2">
          <w:rPr>
            <w:rStyle w:val="Lienhypertexte"/>
            <w:noProof/>
          </w:rPr>
          <w:t>Float configuration file generation</w:t>
        </w:r>
        <w:r>
          <w:rPr>
            <w:noProof/>
            <w:webHidden/>
          </w:rPr>
          <w:tab/>
        </w:r>
        <w:r>
          <w:rPr>
            <w:noProof/>
            <w:webHidden/>
          </w:rPr>
          <w:fldChar w:fldCharType="begin"/>
        </w:r>
        <w:r>
          <w:rPr>
            <w:noProof/>
            <w:webHidden/>
          </w:rPr>
          <w:instrText xml:space="preserve"> PAGEREF _Toc85622734 \h </w:instrText>
        </w:r>
        <w:r>
          <w:rPr>
            <w:noProof/>
            <w:webHidden/>
          </w:rPr>
        </w:r>
      </w:ins>
      <w:r>
        <w:rPr>
          <w:noProof/>
          <w:webHidden/>
        </w:rPr>
        <w:fldChar w:fldCharType="separate"/>
      </w:r>
      <w:ins w:id="70" w:author="RANNOU Jean-Philippe" w:date="2021-10-20T11:44:00Z">
        <w:r>
          <w:rPr>
            <w:noProof/>
            <w:webHidden/>
          </w:rPr>
          <w:t>17</w:t>
        </w:r>
        <w:r>
          <w:rPr>
            <w:noProof/>
            <w:webHidden/>
          </w:rPr>
          <w:fldChar w:fldCharType="end"/>
        </w:r>
        <w:r w:rsidRPr="00C07BF2">
          <w:rPr>
            <w:rStyle w:val="Lienhypertexte"/>
            <w:noProof/>
          </w:rPr>
          <w:fldChar w:fldCharType="end"/>
        </w:r>
      </w:ins>
    </w:p>
    <w:p w:rsidR="00971ED7" w:rsidRDefault="00971ED7">
      <w:pPr>
        <w:pStyle w:val="TM3"/>
        <w:tabs>
          <w:tab w:val="left" w:pos="660"/>
          <w:tab w:val="right" w:leader="dot" w:pos="9063"/>
        </w:tabs>
        <w:rPr>
          <w:ins w:id="71" w:author="RANNOU Jean-Philippe" w:date="2021-10-20T11:44:00Z"/>
          <w:rFonts w:asciiTheme="minorHAnsi" w:hAnsiTheme="minorHAnsi"/>
          <w:smallCaps w:val="0"/>
          <w:noProof/>
          <w:szCs w:val="22"/>
          <w:lang w:val="fr-FR"/>
        </w:rPr>
      </w:pPr>
      <w:ins w:id="72"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"_Toc85622735"</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5.2.2</w:t>
        </w:r>
        <w:r>
          <w:rPr>
            <w:rFonts w:asciiTheme="minorHAnsi" w:hAnsiTheme="minorHAnsi"/>
            <w:smallCaps w:val="0"/>
            <w:noProof/>
            <w:szCs w:val="22"/>
            <w:lang w:val="fr-FR"/>
          </w:rPr>
          <w:tab/>
        </w:r>
        <w:r w:rsidRPr="00C07BF2">
          <w:rPr>
            <w:rStyle w:val="Lienhypertexte"/>
            <w:noProof/>
          </w:rPr>
          <w:t>Float meta-data file</w:t>
        </w:r>
        <w:r>
          <w:rPr>
            <w:noProof/>
            <w:webHidden/>
          </w:rPr>
          <w:tab/>
        </w:r>
        <w:r>
          <w:rPr>
            <w:noProof/>
            <w:webHidden/>
          </w:rPr>
          <w:fldChar w:fldCharType="begin"/>
        </w:r>
        <w:r>
          <w:rPr>
            <w:noProof/>
            <w:webHidden/>
          </w:rPr>
          <w:instrText xml:space="preserve"> PAGEREF _Toc85622735 \h </w:instrText>
        </w:r>
        <w:r>
          <w:rPr>
            <w:noProof/>
            <w:webHidden/>
          </w:rPr>
        </w:r>
      </w:ins>
      <w:r>
        <w:rPr>
          <w:noProof/>
          <w:webHidden/>
        </w:rPr>
        <w:fldChar w:fldCharType="separate"/>
      </w:r>
      <w:ins w:id="73" w:author="RANNOU Jean-Philippe" w:date="2021-10-20T11:44:00Z">
        <w:r>
          <w:rPr>
            <w:noProof/>
            <w:webHidden/>
          </w:rPr>
          <w:t>17</w:t>
        </w:r>
        <w:r>
          <w:rPr>
            <w:noProof/>
            <w:webHidden/>
          </w:rPr>
          <w:fldChar w:fldCharType="end"/>
        </w:r>
        <w:r w:rsidRPr="00C07BF2">
          <w:rPr>
            <w:rStyle w:val="Lienhypertexte"/>
            <w:noProof/>
          </w:rPr>
          <w:fldChar w:fldCharType="end"/>
        </w:r>
      </w:ins>
    </w:p>
    <w:p w:rsidR="00971ED7" w:rsidRDefault="00971ED7">
      <w:pPr>
        <w:pStyle w:val="TM1"/>
        <w:tabs>
          <w:tab w:val="left" w:pos="330"/>
          <w:tab w:val="right" w:leader="dot" w:pos="9063"/>
        </w:tabs>
        <w:rPr>
          <w:ins w:id="74" w:author="RANNOU Jean-Philippe" w:date="2021-10-20T11:44:00Z"/>
          <w:rFonts w:asciiTheme="minorHAnsi" w:hAnsiTheme="minorHAnsi"/>
          <w:b w:val="0"/>
          <w:bCs w:val="0"/>
          <w:caps w:val="0"/>
          <w:noProof/>
          <w:szCs w:val="22"/>
          <w:u w:val="none"/>
          <w:lang w:val="fr-FR"/>
        </w:rPr>
      </w:pPr>
      <w:ins w:id="75"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"_Toc85622736"</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6</w:t>
        </w:r>
        <w:r>
          <w:rPr>
            <w:rFonts w:asciiTheme="minorHAnsi" w:hAnsiTheme="minorHAnsi"/>
            <w:b w:val="0"/>
            <w:bCs w:val="0"/>
            <w:caps w:val="0"/>
            <w:noProof/>
            <w:szCs w:val="22"/>
            <w:u w:val="none"/>
            <w:lang w:val="fr-FR"/>
          </w:rPr>
          <w:tab/>
        </w:r>
        <w:r w:rsidRPr="00C07BF2">
          <w:rPr>
            <w:rStyle w:val="Lienhypertexte"/>
            <w:noProof/>
          </w:rPr>
          <w:t>Using the PI decoder</w:t>
        </w:r>
        <w:r>
          <w:rPr>
            <w:noProof/>
            <w:webHidden/>
          </w:rPr>
          <w:tab/>
        </w:r>
        <w:r>
          <w:rPr>
            <w:noProof/>
            <w:webHidden/>
          </w:rPr>
          <w:fldChar w:fldCharType="begin"/>
        </w:r>
        <w:r>
          <w:rPr>
            <w:noProof/>
            <w:webHidden/>
          </w:rPr>
          <w:instrText xml:space="preserve"> PAGEREF _Toc85622736 \h </w:instrText>
        </w:r>
        <w:r>
          <w:rPr>
            <w:noProof/>
            <w:webHidden/>
          </w:rPr>
        </w:r>
      </w:ins>
      <w:r>
        <w:rPr>
          <w:noProof/>
          <w:webHidden/>
        </w:rPr>
        <w:fldChar w:fldCharType="separate"/>
      </w:r>
      <w:ins w:id="76" w:author="RANNOU Jean-Philippe" w:date="2021-10-20T11:44:00Z">
        <w:r>
          <w:rPr>
            <w:noProof/>
            <w:webHidden/>
          </w:rPr>
          <w:t>18</w:t>
        </w:r>
        <w:r>
          <w:rPr>
            <w:noProof/>
            <w:webHidden/>
          </w:rPr>
          <w:fldChar w:fldCharType="end"/>
        </w:r>
        <w:r w:rsidRPr="00C07BF2">
          <w:rPr>
            <w:rStyle w:val="Lienhypertexte"/>
            <w:noProof/>
          </w:rPr>
          <w:fldChar w:fldCharType="end"/>
        </w:r>
      </w:ins>
    </w:p>
    <w:p w:rsidR="00971ED7" w:rsidRDefault="00971ED7">
      <w:pPr>
        <w:pStyle w:val="TM2"/>
        <w:tabs>
          <w:tab w:val="left" w:pos="495"/>
          <w:tab w:val="right" w:leader="dot" w:pos="9063"/>
        </w:tabs>
        <w:rPr>
          <w:ins w:id="77" w:author="RANNOU Jean-Philippe" w:date="2021-10-20T11:44:00Z"/>
          <w:rFonts w:asciiTheme="minorHAnsi" w:hAnsiTheme="minorHAnsi"/>
          <w:b w:val="0"/>
          <w:bCs w:val="0"/>
          <w:smallCaps w:val="0"/>
          <w:noProof/>
          <w:szCs w:val="22"/>
          <w:lang w:val="fr-FR"/>
        </w:rPr>
      </w:pPr>
      <w:ins w:id="78"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"_Toc85622737"</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6.1</w:t>
        </w:r>
        <w:r>
          <w:rPr>
            <w:rFonts w:asciiTheme="minorHAnsi" w:hAnsiTheme="minorHAnsi"/>
            <w:b w:val="0"/>
            <w:bCs w:val="0"/>
            <w:smallCaps w:val="0"/>
            <w:noProof/>
            <w:szCs w:val="22"/>
            <w:lang w:val="fr-FR"/>
          </w:rPr>
          <w:tab/>
        </w:r>
        <w:r w:rsidRPr="00C07BF2">
          <w:rPr>
            <w:rStyle w:val="Lienhypertexte"/>
            <w:noProof/>
          </w:rPr>
          <w:t>Pre-processing of float transmitted data</w:t>
        </w:r>
        <w:r>
          <w:rPr>
            <w:noProof/>
            <w:webHidden/>
          </w:rPr>
          <w:tab/>
        </w:r>
        <w:r>
          <w:rPr>
            <w:noProof/>
            <w:webHidden/>
          </w:rPr>
          <w:fldChar w:fldCharType="begin"/>
        </w:r>
        <w:r>
          <w:rPr>
            <w:noProof/>
            <w:webHidden/>
          </w:rPr>
          <w:instrText xml:space="preserve"> PAGEREF _Toc85622737 \h </w:instrText>
        </w:r>
        <w:r>
          <w:rPr>
            <w:noProof/>
            <w:webHidden/>
          </w:rPr>
        </w:r>
      </w:ins>
      <w:r>
        <w:rPr>
          <w:noProof/>
          <w:webHidden/>
        </w:rPr>
        <w:fldChar w:fldCharType="separate"/>
      </w:r>
      <w:ins w:id="79" w:author="RANNOU Jean-Philippe" w:date="2021-10-20T11:44:00Z">
        <w:r>
          <w:rPr>
            <w:noProof/>
            <w:webHidden/>
          </w:rPr>
          <w:t>18</w:t>
        </w:r>
        <w:r>
          <w:rPr>
            <w:noProof/>
            <w:webHidden/>
          </w:rPr>
          <w:fldChar w:fldCharType="end"/>
        </w:r>
        <w:r w:rsidRPr="00C07BF2">
          <w:rPr>
            <w:rStyle w:val="Lienhypertexte"/>
            <w:noProof/>
          </w:rPr>
          <w:fldChar w:fldCharType="end"/>
        </w:r>
      </w:ins>
    </w:p>
    <w:p w:rsidR="00971ED7" w:rsidRDefault="00971ED7">
      <w:pPr>
        <w:pStyle w:val="TM3"/>
        <w:tabs>
          <w:tab w:val="left" w:pos="660"/>
          <w:tab w:val="right" w:leader="dot" w:pos="9063"/>
        </w:tabs>
        <w:rPr>
          <w:ins w:id="80" w:author="RANNOU Jean-Philippe" w:date="2021-10-20T11:44:00Z"/>
          <w:rFonts w:asciiTheme="minorHAnsi" w:hAnsiTheme="minorHAnsi"/>
          <w:smallCaps w:val="0"/>
          <w:noProof/>
          <w:szCs w:val="22"/>
          <w:lang w:val="fr-FR"/>
        </w:rPr>
      </w:pPr>
      <w:ins w:id="81" w:author="RANNOU Jean-Philippe" w:date="2021-10-20T11:44:00Z">
        <w:r w:rsidRPr="00C07BF2">
          <w:rPr>
            <w:rStyle w:val="Lienhypertexte"/>
            <w:noProof/>
          </w:rPr>
          <w:lastRenderedPageBreak/>
          <w:fldChar w:fldCharType="begin"/>
        </w:r>
        <w:r w:rsidRPr="00C07BF2">
          <w:rPr>
            <w:rStyle w:val="Lienhypertexte"/>
            <w:noProof/>
          </w:rPr>
          <w:instrText xml:space="preserve"> </w:instrText>
        </w:r>
        <w:r>
          <w:rPr>
            <w:noProof/>
          </w:rPr>
          <w:instrText>HYPERLINK \l "_Toc85622738"</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6.1.1</w:t>
        </w:r>
        <w:r>
          <w:rPr>
            <w:rFonts w:asciiTheme="minorHAnsi" w:hAnsiTheme="minorHAnsi"/>
            <w:smallCaps w:val="0"/>
            <w:noProof/>
            <w:szCs w:val="22"/>
            <w:lang w:val="fr-FR"/>
          </w:rPr>
          <w:tab/>
        </w:r>
        <w:r w:rsidRPr="00C07BF2">
          <w:rPr>
            <w:rStyle w:val="Lienhypertexte"/>
            <w:noProof/>
          </w:rPr>
          <w:t>For Argos floats</w:t>
        </w:r>
        <w:r>
          <w:rPr>
            <w:noProof/>
            <w:webHidden/>
          </w:rPr>
          <w:tab/>
        </w:r>
        <w:r>
          <w:rPr>
            <w:noProof/>
            <w:webHidden/>
          </w:rPr>
          <w:fldChar w:fldCharType="begin"/>
        </w:r>
        <w:r>
          <w:rPr>
            <w:noProof/>
            <w:webHidden/>
          </w:rPr>
          <w:instrText xml:space="preserve"> PAGEREF _Toc85622738 \h </w:instrText>
        </w:r>
        <w:r>
          <w:rPr>
            <w:noProof/>
            <w:webHidden/>
          </w:rPr>
        </w:r>
      </w:ins>
      <w:r>
        <w:rPr>
          <w:noProof/>
          <w:webHidden/>
        </w:rPr>
        <w:fldChar w:fldCharType="separate"/>
      </w:r>
      <w:ins w:id="82" w:author="RANNOU Jean-Philippe" w:date="2021-10-20T11:44:00Z">
        <w:r>
          <w:rPr>
            <w:noProof/>
            <w:webHidden/>
          </w:rPr>
          <w:t>18</w:t>
        </w:r>
        <w:r>
          <w:rPr>
            <w:noProof/>
            <w:webHidden/>
          </w:rPr>
          <w:fldChar w:fldCharType="end"/>
        </w:r>
        <w:r w:rsidRPr="00C07BF2">
          <w:rPr>
            <w:rStyle w:val="Lienhypertexte"/>
            <w:noProof/>
          </w:rPr>
          <w:fldChar w:fldCharType="end"/>
        </w:r>
      </w:ins>
    </w:p>
    <w:p w:rsidR="00971ED7" w:rsidRDefault="00971ED7">
      <w:pPr>
        <w:pStyle w:val="TM4"/>
        <w:tabs>
          <w:tab w:val="left" w:pos="825"/>
          <w:tab w:val="right" w:leader="dot" w:pos="9063"/>
        </w:tabs>
        <w:rPr>
          <w:ins w:id="83" w:author="RANNOU Jean-Philippe" w:date="2021-10-20T11:44:00Z"/>
          <w:rFonts w:asciiTheme="minorHAnsi" w:hAnsiTheme="minorHAnsi"/>
          <w:noProof/>
          <w:szCs w:val="22"/>
          <w:lang w:val="fr-FR"/>
        </w:rPr>
      </w:pPr>
      <w:ins w:id="84"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"_Toc85622739"</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6.1.1.1</w:t>
        </w:r>
        <w:r>
          <w:rPr>
            <w:rFonts w:asciiTheme="minorHAnsi" w:hAnsiTheme="minorHAnsi"/>
            <w:noProof/>
            <w:szCs w:val="22"/>
            <w:lang w:val="fr-FR"/>
          </w:rPr>
          <w:tab/>
        </w:r>
        <w:r w:rsidRPr="00C07BF2">
          <w:rPr>
            <w:rStyle w:val="Lienhypertexte"/>
            <w:noProof/>
          </w:rPr>
          <w:t>Argos Hex data</w:t>
        </w:r>
        <w:r>
          <w:rPr>
            <w:noProof/>
            <w:webHidden/>
          </w:rPr>
          <w:tab/>
        </w:r>
        <w:r>
          <w:rPr>
            <w:noProof/>
            <w:webHidden/>
          </w:rPr>
          <w:fldChar w:fldCharType="begin"/>
        </w:r>
        <w:r>
          <w:rPr>
            <w:noProof/>
            <w:webHidden/>
          </w:rPr>
          <w:instrText xml:space="preserve"> PAGEREF _Toc85622739 \h </w:instrText>
        </w:r>
        <w:r>
          <w:rPr>
            <w:noProof/>
            <w:webHidden/>
          </w:rPr>
        </w:r>
      </w:ins>
      <w:r>
        <w:rPr>
          <w:noProof/>
          <w:webHidden/>
        </w:rPr>
        <w:fldChar w:fldCharType="separate"/>
      </w:r>
      <w:ins w:id="85" w:author="RANNOU Jean-Philippe" w:date="2021-10-20T11:44:00Z">
        <w:r>
          <w:rPr>
            <w:noProof/>
            <w:webHidden/>
          </w:rPr>
          <w:t>18</w:t>
        </w:r>
        <w:r>
          <w:rPr>
            <w:noProof/>
            <w:webHidden/>
          </w:rPr>
          <w:fldChar w:fldCharType="end"/>
        </w:r>
        <w:r w:rsidRPr="00C07BF2">
          <w:rPr>
            <w:rStyle w:val="Lienhypertexte"/>
            <w:noProof/>
          </w:rPr>
          <w:fldChar w:fldCharType="end"/>
        </w:r>
      </w:ins>
    </w:p>
    <w:p w:rsidR="00971ED7" w:rsidRDefault="00971ED7">
      <w:pPr>
        <w:pStyle w:val="TM4"/>
        <w:tabs>
          <w:tab w:val="left" w:pos="825"/>
          <w:tab w:val="right" w:leader="dot" w:pos="9063"/>
        </w:tabs>
        <w:rPr>
          <w:ins w:id="86" w:author="RANNOU Jean-Philippe" w:date="2021-10-20T11:44:00Z"/>
          <w:rFonts w:asciiTheme="minorHAnsi" w:hAnsiTheme="minorHAnsi"/>
          <w:noProof/>
          <w:szCs w:val="22"/>
          <w:lang w:val="fr-FR"/>
        </w:rPr>
      </w:pPr>
      <w:ins w:id="87"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"_Toc85622740"</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6.1.1.2</w:t>
        </w:r>
        <w:r>
          <w:rPr>
            <w:rFonts w:asciiTheme="minorHAnsi" w:hAnsiTheme="minorHAnsi"/>
            <w:noProof/>
            <w:szCs w:val="22"/>
            <w:lang w:val="fr-FR"/>
          </w:rPr>
          <w:tab/>
        </w:r>
        <w:r w:rsidRPr="00C07BF2">
          <w:rPr>
            <w:rStyle w:val="Lienhypertexte"/>
            <w:noProof/>
          </w:rPr>
          <w:t>Argos locations error ellipses</w:t>
        </w:r>
        <w:r>
          <w:rPr>
            <w:noProof/>
            <w:webHidden/>
          </w:rPr>
          <w:tab/>
        </w:r>
        <w:r>
          <w:rPr>
            <w:noProof/>
            <w:webHidden/>
          </w:rPr>
          <w:fldChar w:fldCharType="begin"/>
        </w:r>
        <w:r>
          <w:rPr>
            <w:noProof/>
            <w:webHidden/>
          </w:rPr>
          <w:instrText xml:space="preserve"> PAGEREF _Toc85622740 \h </w:instrText>
        </w:r>
        <w:r>
          <w:rPr>
            <w:noProof/>
            <w:webHidden/>
          </w:rPr>
        </w:r>
      </w:ins>
      <w:r>
        <w:rPr>
          <w:noProof/>
          <w:webHidden/>
        </w:rPr>
        <w:fldChar w:fldCharType="separate"/>
      </w:r>
      <w:ins w:id="88" w:author="RANNOU Jean-Philippe" w:date="2021-10-20T11:44:00Z">
        <w:r>
          <w:rPr>
            <w:noProof/>
            <w:webHidden/>
          </w:rPr>
          <w:t>20</w:t>
        </w:r>
        <w:r>
          <w:rPr>
            <w:noProof/>
            <w:webHidden/>
          </w:rPr>
          <w:fldChar w:fldCharType="end"/>
        </w:r>
        <w:r w:rsidRPr="00C07BF2">
          <w:rPr>
            <w:rStyle w:val="Lienhypertexte"/>
            <w:noProof/>
          </w:rPr>
          <w:fldChar w:fldCharType="end"/>
        </w:r>
      </w:ins>
    </w:p>
    <w:p w:rsidR="00971ED7" w:rsidRDefault="00971ED7">
      <w:pPr>
        <w:pStyle w:val="TM3"/>
        <w:tabs>
          <w:tab w:val="left" w:pos="660"/>
          <w:tab w:val="right" w:leader="dot" w:pos="9063"/>
        </w:tabs>
        <w:rPr>
          <w:ins w:id="89" w:author="RANNOU Jean-Philippe" w:date="2021-10-20T11:44:00Z"/>
          <w:rFonts w:asciiTheme="minorHAnsi" w:hAnsiTheme="minorHAnsi"/>
          <w:smallCaps w:val="0"/>
          <w:noProof/>
          <w:szCs w:val="22"/>
          <w:lang w:val="fr-FR"/>
        </w:rPr>
      </w:pPr>
      <w:ins w:id="90"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"_Toc85622741"</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6.1.2</w:t>
        </w:r>
        <w:r>
          <w:rPr>
            <w:rFonts w:asciiTheme="minorHAnsi" w:hAnsiTheme="minorHAnsi"/>
            <w:smallCaps w:val="0"/>
            <w:noProof/>
            <w:szCs w:val="22"/>
            <w:lang w:val="fr-FR"/>
          </w:rPr>
          <w:tab/>
        </w:r>
        <w:r w:rsidRPr="00C07BF2">
          <w:rPr>
            <w:rStyle w:val="Lienhypertexte"/>
            <w:noProof/>
          </w:rPr>
          <w:t>For Iridium SBD floats</w:t>
        </w:r>
        <w:r>
          <w:rPr>
            <w:noProof/>
            <w:webHidden/>
          </w:rPr>
          <w:tab/>
        </w:r>
        <w:r>
          <w:rPr>
            <w:noProof/>
            <w:webHidden/>
          </w:rPr>
          <w:fldChar w:fldCharType="begin"/>
        </w:r>
        <w:r>
          <w:rPr>
            <w:noProof/>
            <w:webHidden/>
          </w:rPr>
          <w:instrText xml:space="preserve"> PAGEREF _Toc85622741 \h </w:instrText>
        </w:r>
        <w:r>
          <w:rPr>
            <w:noProof/>
            <w:webHidden/>
          </w:rPr>
        </w:r>
      </w:ins>
      <w:r>
        <w:rPr>
          <w:noProof/>
          <w:webHidden/>
        </w:rPr>
        <w:fldChar w:fldCharType="separate"/>
      </w:r>
      <w:ins w:id="91" w:author="RANNOU Jean-Philippe" w:date="2021-10-20T11:44:00Z">
        <w:r>
          <w:rPr>
            <w:noProof/>
            <w:webHidden/>
          </w:rPr>
          <w:t>20</w:t>
        </w:r>
        <w:r>
          <w:rPr>
            <w:noProof/>
            <w:webHidden/>
          </w:rPr>
          <w:fldChar w:fldCharType="end"/>
        </w:r>
        <w:r w:rsidRPr="00C07BF2">
          <w:rPr>
            <w:rStyle w:val="Lienhypertexte"/>
            <w:noProof/>
          </w:rPr>
          <w:fldChar w:fldCharType="end"/>
        </w:r>
      </w:ins>
    </w:p>
    <w:p w:rsidR="00971ED7" w:rsidRDefault="00971ED7">
      <w:pPr>
        <w:pStyle w:val="TM4"/>
        <w:tabs>
          <w:tab w:val="left" w:pos="825"/>
          <w:tab w:val="right" w:leader="dot" w:pos="9063"/>
        </w:tabs>
        <w:rPr>
          <w:ins w:id="92" w:author="RANNOU Jean-Philippe" w:date="2021-10-20T11:44:00Z"/>
          <w:rFonts w:asciiTheme="minorHAnsi" w:hAnsiTheme="minorHAnsi"/>
          <w:noProof/>
          <w:szCs w:val="22"/>
          <w:lang w:val="fr-FR"/>
        </w:rPr>
      </w:pPr>
      <w:ins w:id="93"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"_Toc85622742"</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6.1.2.1</w:t>
        </w:r>
        <w:r>
          <w:rPr>
            <w:rFonts w:asciiTheme="minorHAnsi" w:hAnsiTheme="minorHAnsi"/>
            <w:noProof/>
            <w:szCs w:val="22"/>
            <w:lang w:val="fr-FR"/>
          </w:rPr>
          <w:tab/>
        </w:r>
        <w:r w:rsidRPr="00C07BF2">
          <w:rPr>
            <w:rStyle w:val="Lienhypertexte"/>
            <w:noProof/>
          </w:rPr>
          <w:t>Rename the mail files</w:t>
        </w:r>
        <w:r>
          <w:rPr>
            <w:noProof/>
            <w:webHidden/>
          </w:rPr>
          <w:tab/>
        </w:r>
        <w:r>
          <w:rPr>
            <w:noProof/>
            <w:webHidden/>
          </w:rPr>
          <w:fldChar w:fldCharType="begin"/>
        </w:r>
        <w:r>
          <w:rPr>
            <w:noProof/>
            <w:webHidden/>
          </w:rPr>
          <w:instrText xml:space="preserve"> PAGEREF _Toc85622742 \h </w:instrText>
        </w:r>
        <w:r>
          <w:rPr>
            <w:noProof/>
            <w:webHidden/>
          </w:rPr>
        </w:r>
      </w:ins>
      <w:r>
        <w:rPr>
          <w:noProof/>
          <w:webHidden/>
        </w:rPr>
        <w:fldChar w:fldCharType="separate"/>
      </w:r>
      <w:ins w:id="94" w:author="RANNOU Jean-Philippe" w:date="2021-10-20T11:44:00Z">
        <w:r>
          <w:rPr>
            <w:noProof/>
            <w:webHidden/>
          </w:rPr>
          <w:t>20</w:t>
        </w:r>
        <w:r>
          <w:rPr>
            <w:noProof/>
            <w:webHidden/>
          </w:rPr>
          <w:fldChar w:fldCharType="end"/>
        </w:r>
        <w:r w:rsidRPr="00C07BF2">
          <w:rPr>
            <w:rStyle w:val="Lienhypertexte"/>
            <w:noProof/>
          </w:rPr>
          <w:fldChar w:fldCharType="end"/>
        </w:r>
      </w:ins>
    </w:p>
    <w:p w:rsidR="00971ED7" w:rsidRDefault="00971ED7">
      <w:pPr>
        <w:pStyle w:val="TM4"/>
        <w:tabs>
          <w:tab w:val="left" w:pos="825"/>
          <w:tab w:val="right" w:leader="dot" w:pos="9063"/>
        </w:tabs>
        <w:rPr>
          <w:ins w:id="95" w:author="RANNOU Jean-Philippe" w:date="2021-10-20T11:44:00Z"/>
          <w:rFonts w:asciiTheme="minorHAnsi" w:hAnsiTheme="minorHAnsi"/>
          <w:noProof/>
          <w:szCs w:val="22"/>
          <w:lang w:val="fr-FR"/>
        </w:rPr>
      </w:pPr>
      <w:ins w:id="96"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"_Toc85622743"</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6.1.2.2</w:t>
        </w:r>
        <w:r>
          <w:rPr>
            <w:rFonts w:asciiTheme="minorHAnsi" w:hAnsiTheme="minorHAnsi"/>
            <w:noProof/>
            <w:szCs w:val="22"/>
            <w:lang w:val="fr-FR"/>
          </w:rPr>
          <w:tab/>
        </w:r>
        <w:r w:rsidRPr="00C07BF2">
          <w:rPr>
            <w:rStyle w:val="Lienhypertexte"/>
            <w:noProof/>
          </w:rPr>
          <w:t>Duplicate the mail files</w:t>
        </w:r>
        <w:r>
          <w:rPr>
            <w:noProof/>
            <w:webHidden/>
          </w:rPr>
          <w:tab/>
        </w:r>
        <w:r>
          <w:rPr>
            <w:noProof/>
            <w:webHidden/>
          </w:rPr>
          <w:fldChar w:fldCharType="begin"/>
        </w:r>
        <w:r>
          <w:rPr>
            <w:noProof/>
            <w:webHidden/>
          </w:rPr>
          <w:instrText xml:space="preserve"> PAGEREF _Toc85622743 \h </w:instrText>
        </w:r>
        <w:r>
          <w:rPr>
            <w:noProof/>
            <w:webHidden/>
          </w:rPr>
        </w:r>
      </w:ins>
      <w:r>
        <w:rPr>
          <w:noProof/>
          <w:webHidden/>
        </w:rPr>
        <w:fldChar w:fldCharType="separate"/>
      </w:r>
      <w:ins w:id="97" w:author="RANNOU Jean-Philippe" w:date="2021-10-20T11:44:00Z">
        <w:r>
          <w:rPr>
            <w:noProof/>
            <w:webHidden/>
          </w:rPr>
          <w:t>20</w:t>
        </w:r>
        <w:r>
          <w:rPr>
            <w:noProof/>
            <w:webHidden/>
          </w:rPr>
          <w:fldChar w:fldCharType="end"/>
        </w:r>
        <w:r w:rsidRPr="00C07BF2">
          <w:rPr>
            <w:rStyle w:val="Lienhypertexte"/>
            <w:noProof/>
          </w:rPr>
          <w:fldChar w:fldCharType="end"/>
        </w:r>
      </w:ins>
    </w:p>
    <w:p w:rsidR="00971ED7" w:rsidRDefault="00971ED7">
      <w:pPr>
        <w:pStyle w:val="TM3"/>
        <w:tabs>
          <w:tab w:val="left" w:pos="660"/>
          <w:tab w:val="right" w:leader="dot" w:pos="9063"/>
        </w:tabs>
        <w:rPr>
          <w:ins w:id="98" w:author="RANNOU Jean-Philippe" w:date="2021-10-20T11:44:00Z"/>
          <w:rFonts w:asciiTheme="minorHAnsi" w:hAnsiTheme="minorHAnsi"/>
          <w:smallCaps w:val="0"/>
          <w:noProof/>
          <w:szCs w:val="22"/>
          <w:lang w:val="fr-FR"/>
        </w:rPr>
      </w:pPr>
      <w:ins w:id="99"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"_Toc85622744"</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6.1.3</w:t>
        </w:r>
        <w:r>
          <w:rPr>
            <w:rFonts w:asciiTheme="minorHAnsi" w:hAnsiTheme="minorHAnsi"/>
            <w:smallCaps w:val="0"/>
            <w:noProof/>
            <w:szCs w:val="22"/>
            <w:lang w:val="fr-FR"/>
          </w:rPr>
          <w:tab/>
        </w:r>
        <w:r w:rsidRPr="00C07BF2">
          <w:rPr>
            <w:rStyle w:val="Lienhypertexte"/>
            <w:noProof/>
          </w:rPr>
          <w:t>For Iridium RUDICS floats</w:t>
        </w:r>
        <w:r>
          <w:rPr>
            <w:noProof/>
            <w:webHidden/>
          </w:rPr>
          <w:tab/>
        </w:r>
        <w:r>
          <w:rPr>
            <w:noProof/>
            <w:webHidden/>
          </w:rPr>
          <w:fldChar w:fldCharType="begin"/>
        </w:r>
        <w:r>
          <w:rPr>
            <w:noProof/>
            <w:webHidden/>
          </w:rPr>
          <w:instrText xml:space="preserve"> PAGEREF _Toc85622744 \h </w:instrText>
        </w:r>
        <w:r>
          <w:rPr>
            <w:noProof/>
            <w:webHidden/>
          </w:rPr>
        </w:r>
      </w:ins>
      <w:r>
        <w:rPr>
          <w:noProof/>
          <w:webHidden/>
        </w:rPr>
        <w:fldChar w:fldCharType="separate"/>
      </w:r>
      <w:ins w:id="100" w:author="RANNOU Jean-Philippe" w:date="2021-10-20T11:44:00Z">
        <w:r>
          <w:rPr>
            <w:noProof/>
            <w:webHidden/>
          </w:rPr>
          <w:t>20</w:t>
        </w:r>
        <w:r>
          <w:rPr>
            <w:noProof/>
            <w:webHidden/>
          </w:rPr>
          <w:fldChar w:fldCharType="end"/>
        </w:r>
        <w:r w:rsidRPr="00C07BF2">
          <w:rPr>
            <w:rStyle w:val="Lienhypertexte"/>
            <w:noProof/>
          </w:rPr>
          <w:fldChar w:fldCharType="end"/>
        </w:r>
      </w:ins>
    </w:p>
    <w:p w:rsidR="00971ED7" w:rsidRDefault="00971ED7">
      <w:pPr>
        <w:pStyle w:val="TM4"/>
        <w:tabs>
          <w:tab w:val="left" w:pos="825"/>
          <w:tab w:val="right" w:leader="dot" w:pos="9063"/>
        </w:tabs>
        <w:rPr>
          <w:ins w:id="101" w:author="RANNOU Jean-Philippe" w:date="2021-10-20T11:44:00Z"/>
          <w:rFonts w:asciiTheme="minorHAnsi" w:hAnsiTheme="minorHAnsi"/>
          <w:noProof/>
          <w:szCs w:val="22"/>
          <w:lang w:val="fr-FR"/>
        </w:rPr>
      </w:pPr>
      <w:ins w:id="102"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"_Toc85622745"</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6.1.3.1</w:t>
        </w:r>
        <w:r>
          <w:rPr>
            <w:rFonts w:asciiTheme="minorHAnsi" w:hAnsiTheme="minorHAnsi"/>
            <w:noProof/>
            <w:szCs w:val="22"/>
            <w:lang w:val="fr-FR"/>
          </w:rPr>
          <w:tab/>
        </w:r>
        <w:r w:rsidRPr="00C07BF2">
          <w:rPr>
            <w:rStyle w:val="Lienhypertexte"/>
            <w:noProof/>
          </w:rPr>
          <w:t>Duplicate the Iridium files</w:t>
        </w:r>
        <w:r>
          <w:rPr>
            <w:noProof/>
            <w:webHidden/>
          </w:rPr>
          <w:tab/>
        </w:r>
        <w:r>
          <w:rPr>
            <w:noProof/>
            <w:webHidden/>
          </w:rPr>
          <w:fldChar w:fldCharType="begin"/>
        </w:r>
        <w:r>
          <w:rPr>
            <w:noProof/>
            <w:webHidden/>
          </w:rPr>
          <w:instrText xml:space="preserve"> PAGEREF _Toc85622745 \h </w:instrText>
        </w:r>
        <w:r>
          <w:rPr>
            <w:noProof/>
            <w:webHidden/>
          </w:rPr>
        </w:r>
      </w:ins>
      <w:r>
        <w:rPr>
          <w:noProof/>
          <w:webHidden/>
        </w:rPr>
        <w:fldChar w:fldCharType="separate"/>
      </w:r>
      <w:ins w:id="103" w:author="RANNOU Jean-Philippe" w:date="2021-10-20T11:44:00Z">
        <w:r>
          <w:rPr>
            <w:noProof/>
            <w:webHidden/>
          </w:rPr>
          <w:t>20</w:t>
        </w:r>
        <w:r>
          <w:rPr>
            <w:noProof/>
            <w:webHidden/>
          </w:rPr>
          <w:fldChar w:fldCharType="end"/>
        </w:r>
        <w:r w:rsidRPr="00C07BF2">
          <w:rPr>
            <w:rStyle w:val="Lienhypertexte"/>
            <w:noProof/>
          </w:rPr>
          <w:fldChar w:fldCharType="end"/>
        </w:r>
      </w:ins>
    </w:p>
    <w:p w:rsidR="00971ED7" w:rsidRDefault="00971ED7">
      <w:pPr>
        <w:pStyle w:val="TM2"/>
        <w:tabs>
          <w:tab w:val="left" w:pos="495"/>
          <w:tab w:val="right" w:leader="dot" w:pos="9063"/>
        </w:tabs>
        <w:rPr>
          <w:ins w:id="104" w:author="RANNOU Jean-Philippe" w:date="2021-10-20T11:44:00Z"/>
          <w:rFonts w:asciiTheme="minorHAnsi" w:hAnsiTheme="minorHAnsi"/>
          <w:b w:val="0"/>
          <w:bCs w:val="0"/>
          <w:smallCaps w:val="0"/>
          <w:noProof/>
          <w:szCs w:val="22"/>
          <w:lang w:val="fr-FR"/>
        </w:rPr>
      </w:pPr>
      <w:ins w:id="105"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"_Toc85622746"</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6.2</w:t>
        </w:r>
        <w:r>
          <w:rPr>
            <w:rFonts w:asciiTheme="minorHAnsi" w:hAnsiTheme="minorHAnsi"/>
            <w:b w:val="0"/>
            <w:bCs w:val="0"/>
            <w:smallCaps w:val="0"/>
            <w:noProof/>
            <w:szCs w:val="22"/>
            <w:lang w:val="fr-FR"/>
          </w:rPr>
          <w:tab/>
        </w:r>
        <w:r w:rsidRPr="00C07BF2">
          <w:rPr>
            <w:rStyle w:val="Lienhypertexte"/>
            <w:noProof/>
          </w:rPr>
          <w:t>Decoding of float transmitted data</w:t>
        </w:r>
        <w:r>
          <w:rPr>
            <w:noProof/>
            <w:webHidden/>
          </w:rPr>
          <w:tab/>
        </w:r>
        <w:r>
          <w:rPr>
            <w:noProof/>
            <w:webHidden/>
          </w:rPr>
          <w:fldChar w:fldCharType="begin"/>
        </w:r>
        <w:r>
          <w:rPr>
            <w:noProof/>
            <w:webHidden/>
          </w:rPr>
          <w:instrText xml:space="preserve"> PAGEREF _Toc85622746 \h </w:instrText>
        </w:r>
        <w:r>
          <w:rPr>
            <w:noProof/>
            <w:webHidden/>
          </w:rPr>
        </w:r>
      </w:ins>
      <w:r>
        <w:rPr>
          <w:noProof/>
          <w:webHidden/>
        </w:rPr>
        <w:fldChar w:fldCharType="separate"/>
      </w:r>
      <w:ins w:id="106" w:author="RANNOU Jean-Philippe" w:date="2021-10-20T11:44:00Z">
        <w:r>
          <w:rPr>
            <w:noProof/>
            <w:webHidden/>
          </w:rPr>
          <w:t>21</w:t>
        </w:r>
        <w:r>
          <w:rPr>
            <w:noProof/>
            <w:webHidden/>
          </w:rPr>
          <w:fldChar w:fldCharType="end"/>
        </w:r>
        <w:r w:rsidRPr="00C07BF2">
          <w:rPr>
            <w:rStyle w:val="Lienhypertexte"/>
            <w:noProof/>
          </w:rPr>
          <w:fldChar w:fldCharType="end"/>
        </w:r>
      </w:ins>
    </w:p>
    <w:p w:rsidR="00971ED7" w:rsidRDefault="00971ED7">
      <w:pPr>
        <w:pStyle w:val="TM2"/>
        <w:tabs>
          <w:tab w:val="left" w:pos="495"/>
          <w:tab w:val="right" w:leader="dot" w:pos="9063"/>
        </w:tabs>
        <w:rPr>
          <w:ins w:id="107" w:author="RANNOU Jean-Philippe" w:date="2021-10-20T11:44:00Z"/>
          <w:rFonts w:asciiTheme="minorHAnsi" w:hAnsiTheme="minorHAnsi"/>
          <w:b w:val="0"/>
          <w:bCs w:val="0"/>
          <w:smallCaps w:val="0"/>
          <w:noProof/>
          <w:szCs w:val="22"/>
          <w:lang w:val="fr-FR"/>
        </w:rPr>
      </w:pPr>
      <w:ins w:id="108"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"_Toc85622747"</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6.3</w:t>
        </w:r>
        <w:r>
          <w:rPr>
            <w:rFonts w:asciiTheme="minorHAnsi" w:hAnsiTheme="minorHAnsi"/>
            <w:b w:val="0"/>
            <w:bCs w:val="0"/>
            <w:smallCaps w:val="0"/>
            <w:noProof/>
            <w:szCs w:val="22"/>
            <w:lang w:val="fr-FR"/>
          </w:rPr>
          <w:tab/>
        </w:r>
        <w:r w:rsidRPr="00C07BF2">
          <w:rPr>
            <w:rStyle w:val="Lienhypertexte"/>
            <w:noProof/>
          </w:rPr>
          <w:t>Decoder input and output files</w:t>
        </w:r>
        <w:r>
          <w:rPr>
            <w:noProof/>
            <w:webHidden/>
          </w:rPr>
          <w:tab/>
        </w:r>
        <w:r>
          <w:rPr>
            <w:noProof/>
            <w:webHidden/>
          </w:rPr>
          <w:fldChar w:fldCharType="begin"/>
        </w:r>
        <w:r>
          <w:rPr>
            <w:noProof/>
            <w:webHidden/>
          </w:rPr>
          <w:instrText xml:space="preserve"> PAGEREF _Toc85622747 \h </w:instrText>
        </w:r>
        <w:r>
          <w:rPr>
            <w:noProof/>
            <w:webHidden/>
          </w:rPr>
        </w:r>
      </w:ins>
      <w:r>
        <w:rPr>
          <w:noProof/>
          <w:webHidden/>
        </w:rPr>
        <w:fldChar w:fldCharType="separate"/>
      </w:r>
      <w:ins w:id="109" w:author="RANNOU Jean-Philippe" w:date="2021-10-20T11:44:00Z">
        <w:r>
          <w:rPr>
            <w:noProof/>
            <w:webHidden/>
          </w:rPr>
          <w:t>21</w:t>
        </w:r>
        <w:r>
          <w:rPr>
            <w:noProof/>
            <w:webHidden/>
          </w:rPr>
          <w:fldChar w:fldCharType="end"/>
        </w:r>
        <w:r w:rsidRPr="00C07BF2">
          <w:rPr>
            <w:rStyle w:val="Lienhypertexte"/>
            <w:noProof/>
          </w:rPr>
          <w:fldChar w:fldCharType="end"/>
        </w:r>
      </w:ins>
    </w:p>
    <w:p w:rsidR="00971ED7" w:rsidRDefault="00971ED7">
      <w:pPr>
        <w:pStyle w:val="TM1"/>
        <w:tabs>
          <w:tab w:val="left" w:pos="330"/>
          <w:tab w:val="right" w:leader="dot" w:pos="9063"/>
        </w:tabs>
        <w:rPr>
          <w:ins w:id="110" w:author="RANNOU Jean-Philippe" w:date="2021-10-20T11:44:00Z"/>
          <w:rFonts w:asciiTheme="minorHAnsi" w:hAnsiTheme="minorHAnsi"/>
          <w:b w:val="0"/>
          <w:bCs w:val="0"/>
          <w:caps w:val="0"/>
          <w:noProof/>
          <w:szCs w:val="22"/>
          <w:u w:val="none"/>
          <w:lang w:val="fr-FR"/>
        </w:rPr>
      </w:pPr>
      <w:ins w:id="111"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"_Toc85622748"</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7</w:t>
        </w:r>
        <w:r>
          <w:rPr>
            <w:rFonts w:asciiTheme="minorHAnsi" w:hAnsiTheme="minorHAnsi"/>
            <w:b w:val="0"/>
            <w:bCs w:val="0"/>
            <w:caps w:val="0"/>
            <w:noProof/>
            <w:szCs w:val="22"/>
            <w:u w:val="none"/>
            <w:lang w:val="fr-FR"/>
          </w:rPr>
          <w:tab/>
        </w:r>
        <w:r w:rsidRPr="00C07BF2">
          <w:rPr>
            <w:rStyle w:val="Lienhypertexte"/>
            <w:noProof/>
          </w:rPr>
          <w:t>Using the DAC decoder</w:t>
        </w:r>
        <w:r>
          <w:rPr>
            <w:noProof/>
            <w:webHidden/>
          </w:rPr>
          <w:tab/>
        </w:r>
        <w:r>
          <w:rPr>
            <w:noProof/>
            <w:webHidden/>
          </w:rPr>
          <w:fldChar w:fldCharType="begin"/>
        </w:r>
        <w:r>
          <w:rPr>
            <w:noProof/>
            <w:webHidden/>
          </w:rPr>
          <w:instrText xml:space="preserve"> PAGEREF _Toc85622748 \h </w:instrText>
        </w:r>
        <w:r>
          <w:rPr>
            <w:noProof/>
            <w:webHidden/>
          </w:rPr>
        </w:r>
      </w:ins>
      <w:r>
        <w:rPr>
          <w:noProof/>
          <w:webHidden/>
        </w:rPr>
        <w:fldChar w:fldCharType="separate"/>
      </w:r>
      <w:ins w:id="112" w:author="RANNOU Jean-Philippe" w:date="2021-10-20T11:44:00Z">
        <w:r>
          <w:rPr>
            <w:noProof/>
            <w:webHidden/>
          </w:rPr>
          <w:t>22</w:t>
        </w:r>
        <w:r>
          <w:rPr>
            <w:noProof/>
            <w:webHidden/>
          </w:rPr>
          <w:fldChar w:fldCharType="end"/>
        </w:r>
        <w:r w:rsidRPr="00C07BF2">
          <w:rPr>
            <w:rStyle w:val="Lienhypertexte"/>
            <w:noProof/>
          </w:rPr>
          <w:fldChar w:fldCharType="end"/>
        </w:r>
      </w:ins>
    </w:p>
    <w:p w:rsidR="00971ED7" w:rsidRDefault="00971ED7">
      <w:pPr>
        <w:pStyle w:val="TM2"/>
        <w:tabs>
          <w:tab w:val="left" w:pos="495"/>
          <w:tab w:val="right" w:leader="dot" w:pos="9063"/>
        </w:tabs>
        <w:rPr>
          <w:ins w:id="113" w:author="RANNOU Jean-Philippe" w:date="2021-10-20T11:44:00Z"/>
          <w:rFonts w:asciiTheme="minorHAnsi" w:hAnsiTheme="minorHAnsi"/>
          <w:b w:val="0"/>
          <w:bCs w:val="0"/>
          <w:smallCaps w:val="0"/>
          <w:noProof/>
          <w:szCs w:val="22"/>
          <w:lang w:val="fr-FR"/>
        </w:rPr>
      </w:pPr>
      <w:ins w:id="114"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"_Toc85622749"</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7.1</w:t>
        </w:r>
        <w:r>
          <w:rPr>
            <w:rFonts w:asciiTheme="minorHAnsi" w:hAnsiTheme="minorHAnsi"/>
            <w:b w:val="0"/>
            <w:bCs w:val="0"/>
            <w:smallCaps w:val="0"/>
            <w:noProof/>
            <w:szCs w:val="22"/>
            <w:lang w:val="fr-FR"/>
          </w:rPr>
          <w:tab/>
        </w:r>
        <w:r w:rsidRPr="00C07BF2">
          <w:rPr>
            <w:rStyle w:val="Lienhypertexte"/>
            <w:noProof/>
          </w:rPr>
          <w:t>Decoder input parameters</w:t>
        </w:r>
        <w:r>
          <w:rPr>
            <w:noProof/>
            <w:webHidden/>
          </w:rPr>
          <w:tab/>
        </w:r>
        <w:r>
          <w:rPr>
            <w:noProof/>
            <w:webHidden/>
          </w:rPr>
          <w:fldChar w:fldCharType="begin"/>
        </w:r>
        <w:r>
          <w:rPr>
            <w:noProof/>
            <w:webHidden/>
          </w:rPr>
          <w:instrText xml:space="preserve"> PAGEREF _Toc85622749 \h </w:instrText>
        </w:r>
        <w:r>
          <w:rPr>
            <w:noProof/>
            <w:webHidden/>
          </w:rPr>
        </w:r>
      </w:ins>
      <w:r>
        <w:rPr>
          <w:noProof/>
          <w:webHidden/>
        </w:rPr>
        <w:fldChar w:fldCharType="separate"/>
      </w:r>
      <w:ins w:id="115" w:author="RANNOU Jean-Philippe" w:date="2021-10-20T11:44:00Z">
        <w:r>
          <w:rPr>
            <w:noProof/>
            <w:webHidden/>
          </w:rPr>
          <w:t>22</w:t>
        </w:r>
        <w:r>
          <w:rPr>
            <w:noProof/>
            <w:webHidden/>
          </w:rPr>
          <w:fldChar w:fldCharType="end"/>
        </w:r>
        <w:r w:rsidRPr="00C07BF2">
          <w:rPr>
            <w:rStyle w:val="Lienhypertexte"/>
            <w:noProof/>
          </w:rPr>
          <w:fldChar w:fldCharType="end"/>
        </w:r>
      </w:ins>
    </w:p>
    <w:p w:rsidR="00971ED7" w:rsidRDefault="00971ED7">
      <w:pPr>
        <w:pStyle w:val="TM3"/>
        <w:tabs>
          <w:tab w:val="left" w:pos="660"/>
          <w:tab w:val="right" w:leader="dot" w:pos="9063"/>
        </w:tabs>
        <w:rPr>
          <w:ins w:id="116" w:author="RANNOU Jean-Philippe" w:date="2021-10-20T11:44:00Z"/>
          <w:rFonts w:asciiTheme="minorHAnsi" w:hAnsiTheme="minorHAnsi"/>
          <w:smallCaps w:val="0"/>
          <w:noProof/>
          <w:szCs w:val="22"/>
          <w:lang w:val="fr-FR"/>
        </w:rPr>
      </w:pPr>
      <w:ins w:id="117"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"_Toc85622750"</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7.1.1</w:t>
        </w:r>
        <w:r>
          <w:rPr>
            <w:rFonts w:asciiTheme="minorHAnsi" w:hAnsiTheme="minorHAnsi"/>
            <w:smallCaps w:val="0"/>
            <w:noProof/>
            <w:szCs w:val="22"/>
            <w:lang w:val="fr-FR"/>
          </w:rPr>
          <w:tab/>
        </w:r>
        <w:r w:rsidRPr="00C07BF2">
          <w:rPr>
            <w:rStyle w:val="Lienhypertexte"/>
            <w:noProof/>
          </w:rPr>
          <w:t>For Argos floats</w:t>
        </w:r>
        <w:r>
          <w:rPr>
            <w:noProof/>
            <w:webHidden/>
          </w:rPr>
          <w:tab/>
        </w:r>
        <w:r>
          <w:rPr>
            <w:noProof/>
            <w:webHidden/>
          </w:rPr>
          <w:fldChar w:fldCharType="begin"/>
        </w:r>
        <w:r>
          <w:rPr>
            <w:noProof/>
            <w:webHidden/>
          </w:rPr>
          <w:instrText xml:space="preserve"> PAGEREF _Toc85622750 \h </w:instrText>
        </w:r>
        <w:r>
          <w:rPr>
            <w:noProof/>
            <w:webHidden/>
          </w:rPr>
        </w:r>
      </w:ins>
      <w:r>
        <w:rPr>
          <w:noProof/>
          <w:webHidden/>
        </w:rPr>
        <w:fldChar w:fldCharType="separate"/>
      </w:r>
      <w:ins w:id="118" w:author="RANNOU Jean-Philippe" w:date="2021-10-20T11:44:00Z">
        <w:r>
          <w:rPr>
            <w:noProof/>
            <w:webHidden/>
          </w:rPr>
          <w:t>22</w:t>
        </w:r>
        <w:r>
          <w:rPr>
            <w:noProof/>
            <w:webHidden/>
          </w:rPr>
          <w:fldChar w:fldCharType="end"/>
        </w:r>
        <w:r w:rsidRPr="00C07BF2">
          <w:rPr>
            <w:rStyle w:val="Lienhypertexte"/>
            <w:noProof/>
          </w:rPr>
          <w:fldChar w:fldCharType="end"/>
        </w:r>
      </w:ins>
    </w:p>
    <w:p w:rsidR="00971ED7" w:rsidRDefault="00971ED7">
      <w:pPr>
        <w:pStyle w:val="TM3"/>
        <w:tabs>
          <w:tab w:val="left" w:pos="660"/>
          <w:tab w:val="right" w:leader="dot" w:pos="9063"/>
        </w:tabs>
        <w:rPr>
          <w:ins w:id="119" w:author="RANNOU Jean-Philippe" w:date="2021-10-20T11:44:00Z"/>
          <w:rFonts w:asciiTheme="minorHAnsi" w:hAnsiTheme="minorHAnsi"/>
          <w:smallCaps w:val="0"/>
          <w:noProof/>
          <w:szCs w:val="22"/>
          <w:lang w:val="fr-FR"/>
        </w:rPr>
      </w:pPr>
      <w:ins w:id="120"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"_Toc85622751"</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7.1.2</w:t>
        </w:r>
        <w:r>
          <w:rPr>
            <w:rFonts w:asciiTheme="minorHAnsi" w:hAnsiTheme="minorHAnsi"/>
            <w:smallCaps w:val="0"/>
            <w:noProof/>
            <w:szCs w:val="22"/>
            <w:lang w:val="fr-FR"/>
          </w:rPr>
          <w:tab/>
        </w:r>
        <w:r w:rsidRPr="00C07BF2">
          <w:rPr>
            <w:rStyle w:val="Lienhypertexte"/>
            <w:noProof/>
          </w:rPr>
          <w:t>For Iridium floats</w:t>
        </w:r>
        <w:r>
          <w:rPr>
            <w:noProof/>
            <w:webHidden/>
          </w:rPr>
          <w:tab/>
        </w:r>
        <w:r>
          <w:rPr>
            <w:noProof/>
            <w:webHidden/>
          </w:rPr>
          <w:fldChar w:fldCharType="begin"/>
        </w:r>
        <w:r>
          <w:rPr>
            <w:noProof/>
            <w:webHidden/>
          </w:rPr>
          <w:instrText xml:space="preserve"> PAGEREF _Toc85622751 \h </w:instrText>
        </w:r>
        <w:r>
          <w:rPr>
            <w:noProof/>
            <w:webHidden/>
          </w:rPr>
        </w:r>
      </w:ins>
      <w:r>
        <w:rPr>
          <w:noProof/>
          <w:webHidden/>
        </w:rPr>
        <w:fldChar w:fldCharType="separate"/>
      </w:r>
      <w:ins w:id="121" w:author="RANNOU Jean-Philippe" w:date="2021-10-20T11:44:00Z">
        <w:r>
          <w:rPr>
            <w:noProof/>
            <w:webHidden/>
          </w:rPr>
          <w:t>23</w:t>
        </w:r>
        <w:r>
          <w:rPr>
            <w:noProof/>
            <w:webHidden/>
          </w:rPr>
          <w:fldChar w:fldCharType="end"/>
        </w:r>
        <w:r w:rsidRPr="00C07BF2">
          <w:rPr>
            <w:rStyle w:val="Lienhypertexte"/>
            <w:noProof/>
          </w:rPr>
          <w:fldChar w:fldCharType="end"/>
        </w:r>
      </w:ins>
    </w:p>
    <w:p w:rsidR="00971ED7" w:rsidRDefault="00971ED7">
      <w:pPr>
        <w:pStyle w:val="TM3"/>
        <w:tabs>
          <w:tab w:val="left" w:pos="660"/>
          <w:tab w:val="right" w:leader="dot" w:pos="9063"/>
        </w:tabs>
        <w:rPr>
          <w:ins w:id="122" w:author="RANNOU Jean-Philippe" w:date="2021-10-20T11:44:00Z"/>
          <w:rFonts w:asciiTheme="minorHAnsi" w:hAnsiTheme="minorHAnsi"/>
          <w:smallCaps w:val="0"/>
          <w:noProof/>
          <w:szCs w:val="22"/>
          <w:lang w:val="fr-FR"/>
        </w:rPr>
      </w:pPr>
      <w:ins w:id="123"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"_Toc85622752"</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7.1.3</w:t>
        </w:r>
        <w:r>
          <w:rPr>
            <w:rFonts w:asciiTheme="minorHAnsi" w:hAnsiTheme="minorHAnsi"/>
            <w:smallCaps w:val="0"/>
            <w:noProof/>
            <w:szCs w:val="22"/>
            <w:lang w:val="fr-FR"/>
          </w:rPr>
          <w:tab/>
        </w:r>
        <w:r w:rsidRPr="00C07BF2">
          <w:rPr>
            <w:rStyle w:val="Lienhypertexte"/>
            <w:noProof/>
          </w:rPr>
          <w:t>Additional parameters of the decoder</w:t>
        </w:r>
        <w:r>
          <w:rPr>
            <w:noProof/>
            <w:webHidden/>
          </w:rPr>
          <w:tab/>
        </w:r>
        <w:r>
          <w:rPr>
            <w:noProof/>
            <w:webHidden/>
          </w:rPr>
          <w:fldChar w:fldCharType="begin"/>
        </w:r>
        <w:r>
          <w:rPr>
            <w:noProof/>
            <w:webHidden/>
          </w:rPr>
          <w:instrText xml:space="preserve"> PAGEREF _Toc85622752 \h </w:instrText>
        </w:r>
        <w:r>
          <w:rPr>
            <w:noProof/>
            <w:webHidden/>
          </w:rPr>
        </w:r>
      </w:ins>
      <w:r>
        <w:rPr>
          <w:noProof/>
          <w:webHidden/>
        </w:rPr>
        <w:fldChar w:fldCharType="separate"/>
      </w:r>
      <w:ins w:id="124" w:author="RANNOU Jean-Philippe" w:date="2021-10-20T11:44:00Z">
        <w:r>
          <w:rPr>
            <w:noProof/>
            <w:webHidden/>
          </w:rPr>
          <w:t>24</w:t>
        </w:r>
        <w:r>
          <w:rPr>
            <w:noProof/>
            <w:webHidden/>
          </w:rPr>
          <w:fldChar w:fldCharType="end"/>
        </w:r>
        <w:r w:rsidRPr="00C07BF2">
          <w:rPr>
            <w:rStyle w:val="Lienhypertexte"/>
            <w:noProof/>
          </w:rPr>
          <w:fldChar w:fldCharType="end"/>
        </w:r>
      </w:ins>
    </w:p>
    <w:p w:rsidR="00971ED7" w:rsidRDefault="00971ED7">
      <w:pPr>
        <w:pStyle w:val="TM2"/>
        <w:tabs>
          <w:tab w:val="left" w:pos="495"/>
          <w:tab w:val="right" w:leader="dot" w:pos="9063"/>
        </w:tabs>
        <w:rPr>
          <w:ins w:id="125" w:author="RANNOU Jean-Philippe" w:date="2021-10-20T11:44:00Z"/>
          <w:rFonts w:asciiTheme="minorHAnsi" w:hAnsiTheme="minorHAnsi"/>
          <w:b w:val="0"/>
          <w:bCs w:val="0"/>
          <w:smallCaps w:val="0"/>
          <w:noProof/>
          <w:szCs w:val="22"/>
          <w:lang w:val="fr-FR"/>
        </w:rPr>
      </w:pPr>
      <w:ins w:id="126"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"_Toc85622753"</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7.2</w:t>
        </w:r>
        <w:r>
          <w:rPr>
            <w:rFonts w:asciiTheme="minorHAnsi" w:hAnsiTheme="minorHAnsi"/>
            <w:b w:val="0"/>
            <w:bCs w:val="0"/>
            <w:smallCaps w:val="0"/>
            <w:noProof/>
            <w:szCs w:val="22"/>
            <w:lang w:val="fr-FR"/>
          </w:rPr>
          <w:tab/>
        </w:r>
        <w:r w:rsidRPr="00C07BF2">
          <w:rPr>
            <w:rStyle w:val="Lienhypertexte"/>
            <w:noProof/>
          </w:rPr>
          <w:t>Decoder input and output files</w:t>
        </w:r>
        <w:r>
          <w:rPr>
            <w:noProof/>
            <w:webHidden/>
          </w:rPr>
          <w:tab/>
        </w:r>
        <w:r>
          <w:rPr>
            <w:noProof/>
            <w:webHidden/>
          </w:rPr>
          <w:fldChar w:fldCharType="begin"/>
        </w:r>
        <w:r>
          <w:rPr>
            <w:noProof/>
            <w:webHidden/>
          </w:rPr>
          <w:instrText xml:space="preserve"> PAGEREF _Toc85622753 \h </w:instrText>
        </w:r>
        <w:r>
          <w:rPr>
            <w:noProof/>
            <w:webHidden/>
          </w:rPr>
        </w:r>
      </w:ins>
      <w:r>
        <w:rPr>
          <w:noProof/>
          <w:webHidden/>
        </w:rPr>
        <w:fldChar w:fldCharType="separate"/>
      </w:r>
      <w:ins w:id="127" w:author="RANNOU Jean-Philippe" w:date="2021-10-20T11:44:00Z">
        <w:r>
          <w:rPr>
            <w:noProof/>
            <w:webHidden/>
          </w:rPr>
          <w:t>24</w:t>
        </w:r>
        <w:r>
          <w:rPr>
            <w:noProof/>
            <w:webHidden/>
          </w:rPr>
          <w:fldChar w:fldCharType="end"/>
        </w:r>
        <w:r w:rsidRPr="00C07BF2">
          <w:rPr>
            <w:rStyle w:val="Lienhypertexte"/>
            <w:noProof/>
          </w:rPr>
          <w:fldChar w:fldCharType="end"/>
        </w:r>
      </w:ins>
    </w:p>
    <w:p w:rsidR="00971ED7" w:rsidRDefault="00971ED7">
      <w:pPr>
        <w:pStyle w:val="TM2"/>
        <w:tabs>
          <w:tab w:val="left" w:pos="495"/>
          <w:tab w:val="right" w:leader="dot" w:pos="9063"/>
        </w:tabs>
        <w:rPr>
          <w:ins w:id="128" w:author="RANNOU Jean-Philippe" w:date="2021-10-20T11:44:00Z"/>
          <w:rFonts w:asciiTheme="minorHAnsi" w:hAnsiTheme="minorHAnsi"/>
          <w:b w:val="0"/>
          <w:bCs w:val="0"/>
          <w:smallCaps w:val="0"/>
          <w:noProof/>
          <w:szCs w:val="22"/>
          <w:lang w:val="fr-FR"/>
        </w:rPr>
      </w:pPr>
      <w:ins w:id="129"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"_Toc85622754"</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7.3</w:t>
        </w:r>
        <w:r>
          <w:rPr>
            <w:rFonts w:asciiTheme="minorHAnsi" w:hAnsiTheme="minorHAnsi"/>
            <w:b w:val="0"/>
            <w:bCs w:val="0"/>
            <w:smallCaps w:val="0"/>
            <w:noProof/>
            <w:szCs w:val="22"/>
            <w:lang w:val="fr-FR"/>
          </w:rPr>
          <w:tab/>
        </w:r>
        <w:r w:rsidRPr="00C07BF2">
          <w:rPr>
            <w:rStyle w:val="Lienhypertexte"/>
            <w:noProof/>
          </w:rPr>
          <w:t>Deployment of the DAC decoder in the Coriolis infrastructure</w:t>
        </w:r>
        <w:r>
          <w:rPr>
            <w:noProof/>
            <w:webHidden/>
          </w:rPr>
          <w:tab/>
        </w:r>
        <w:r>
          <w:rPr>
            <w:noProof/>
            <w:webHidden/>
          </w:rPr>
          <w:fldChar w:fldCharType="begin"/>
        </w:r>
        <w:r>
          <w:rPr>
            <w:noProof/>
            <w:webHidden/>
          </w:rPr>
          <w:instrText xml:space="preserve"> PAGEREF _Toc85622754 \h </w:instrText>
        </w:r>
        <w:r>
          <w:rPr>
            <w:noProof/>
            <w:webHidden/>
          </w:rPr>
        </w:r>
      </w:ins>
      <w:r>
        <w:rPr>
          <w:noProof/>
          <w:webHidden/>
        </w:rPr>
        <w:fldChar w:fldCharType="separate"/>
      </w:r>
      <w:ins w:id="130" w:author="RANNOU Jean-Philippe" w:date="2021-10-20T11:44:00Z">
        <w:r>
          <w:rPr>
            <w:noProof/>
            <w:webHidden/>
          </w:rPr>
          <w:t>25</w:t>
        </w:r>
        <w:r>
          <w:rPr>
            <w:noProof/>
            <w:webHidden/>
          </w:rPr>
          <w:fldChar w:fldCharType="end"/>
        </w:r>
        <w:r w:rsidRPr="00C07BF2">
          <w:rPr>
            <w:rStyle w:val="Lienhypertexte"/>
            <w:noProof/>
          </w:rPr>
          <w:fldChar w:fldCharType="end"/>
        </w:r>
      </w:ins>
    </w:p>
    <w:p w:rsidR="00971ED7" w:rsidRDefault="00971ED7">
      <w:pPr>
        <w:pStyle w:val="TM3"/>
        <w:tabs>
          <w:tab w:val="left" w:pos="660"/>
          <w:tab w:val="right" w:leader="dot" w:pos="9063"/>
        </w:tabs>
        <w:rPr>
          <w:ins w:id="131" w:author="RANNOU Jean-Philippe" w:date="2021-10-20T11:44:00Z"/>
          <w:rFonts w:asciiTheme="minorHAnsi" w:hAnsiTheme="minorHAnsi"/>
          <w:smallCaps w:val="0"/>
          <w:noProof/>
          <w:szCs w:val="22"/>
          <w:lang w:val="fr-FR"/>
        </w:rPr>
      </w:pPr>
      <w:ins w:id="132"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"_Toc85622755"</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7.3.1</w:t>
        </w:r>
        <w:r>
          <w:rPr>
            <w:rFonts w:asciiTheme="minorHAnsi" w:hAnsiTheme="minorHAnsi"/>
            <w:smallCaps w:val="0"/>
            <w:noProof/>
            <w:szCs w:val="22"/>
            <w:lang w:val="fr-FR"/>
          </w:rPr>
          <w:tab/>
        </w:r>
        <w:r w:rsidRPr="00C07BF2">
          <w:rPr>
            <w:rStyle w:val="Lienhypertexte"/>
            <w:noProof/>
          </w:rPr>
          <w:t>Argos floats processing</w:t>
        </w:r>
        <w:r>
          <w:rPr>
            <w:noProof/>
            <w:webHidden/>
          </w:rPr>
          <w:tab/>
        </w:r>
        <w:r>
          <w:rPr>
            <w:noProof/>
            <w:webHidden/>
          </w:rPr>
          <w:fldChar w:fldCharType="begin"/>
        </w:r>
        <w:r>
          <w:rPr>
            <w:noProof/>
            <w:webHidden/>
          </w:rPr>
          <w:instrText xml:space="preserve"> PAGEREF _Toc85622755 \h </w:instrText>
        </w:r>
        <w:r>
          <w:rPr>
            <w:noProof/>
            <w:webHidden/>
          </w:rPr>
        </w:r>
      </w:ins>
      <w:r>
        <w:rPr>
          <w:noProof/>
          <w:webHidden/>
        </w:rPr>
        <w:fldChar w:fldCharType="separate"/>
      </w:r>
      <w:ins w:id="133" w:author="RANNOU Jean-Philippe" w:date="2021-10-20T11:44:00Z">
        <w:r>
          <w:rPr>
            <w:noProof/>
            <w:webHidden/>
          </w:rPr>
          <w:t>25</w:t>
        </w:r>
        <w:r>
          <w:rPr>
            <w:noProof/>
            <w:webHidden/>
          </w:rPr>
          <w:fldChar w:fldCharType="end"/>
        </w:r>
        <w:r w:rsidRPr="00C07BF2">
          <w:rPr>
            <w:rStyle w:val="Lienhypertexte"/>
            <w:noProof/>
          </w:rPr>
          <w:fldChar w:fldCharType="end"/>
        </w:r>
      </w:ins>
    </w:p>
    <w:p w:rsidR="00971ED7" w:rsidRDefault="00971ED7">
      <w:pPr>
        <w:pStyle w:val="TM3"/>
        <w:tabs>
          <w:tab w:val="left" w:pos="660"/>
          <w:tab w:val="right" w:leader="dot" w:pos="9063"/>
        </w:tabs>
        <w:rPr>
          <w:ins w:id="134" w:author="RANNOU Jean-Philippe" w:date="2021-10-20T11:44:00Z"/>
          <w:rFonts w:asciiTheme="minorHAnsi" w:hAnsiTheme="minorHAnsi"/>
          <w:smallCaps w:val="0"/>
          <w:noProof/>
          <w:szCs w:val="22"/>
          <w:lang w:val="fr-FR"/>
        </w:rPr>
      </w:pPr>
      <w:ins w:id="135"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"_Toc85622756"</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7.3.2</w:t>
        </w:r>
        <w:r>
          <w:rPr>
            <w:rFonts w:asciiTheme="minorHAnsi" w:hAnsiTheme="minorHAnsi"/>
            <w:smallCaps w:val="0"/>
            <w:noProof/>
            <w:szCs w:val="22"/>
            <w:lang w:val="fr-FR"/>
          </w:rPr>
          <w:tab/>
        </w:r>
        <w:r w:rsidRPr="00C07BF2">
          <w:rPr>
            <w:rStyle w:val="Lienhypertexte"/>
            <w:noProof/>
          </w:rPr>
          <w:t>Iridium floats processing</w:t>
        </w:r>
        <w:r>
          <w:rPr>
            <w:noProof/>
            <w:webHidden/>
          </w:rPr>
          <w:tab/>
        </w:r>
        <w:r>
          <w:rPr>
            <w:noProof/>
            <w:webHidden/>
          </w:rPr>
          <w:fldChar w:fldCharType="begin"/>
        </w:r>
        <w:r>
          <w:rPr>
            <w:noProof/>
            <w:webHidden/>
          </w:rPr>
          <w:instrText xml:space="preserve"> PAGEREF _Toc85622756 \h </w:instrText>
        </w:r>
        <w:r>
          <w:rPr>
            <w:noProof/>
            <w:webHidden/>
          </w:rPr>
        </w:r>
      </w:ins>
      <w:r>
        <w:rPr>
          <w:noProof/>
          <w:webHidden/>
        </w:rPr>
        <w:fldChar w:fldCharType="separate"/>
      </w:r>
      <w:ins w:id="136" w:author="RANNOU Jean-Philippe" w:date="2021-10-20T11:44:00Z">
        <w:r>
          <w:rPr>
            <w:noProof/>
            <w:webHidden/>
          </w:rPr>
          <w:t>26</w:t>
        </w:r>
        <w:r>
          <w:rPr>
            <w:noProof/>
            <w:webHidden/>
          </w:rPr>
          <w:fldChar w:fldCharType="end"/>
        </w:r>
        <w:r w:rsidRPr="00C07BF2">
          <w:rPr>
            <w:rStyle w:val="Lienhypertexte"/>
            <w:noProof/>
          </w:rPr>
          <w:fldChar w:fldCharType="end"/>
        </w:r>
      </w:ins>
    </w:p>
    <w:p w:rsidR="00971ED7" w:rsidRDefault="00971ED7">
      <w:pPr>
        <w:pStyle w:val="TM1"/>
        <w:tabs>
          <w:tab w:val="left" w:pos="330"/>
          <w:tab w:val="right" w:leader="dot" w:pos="9063"/>
        </w:tabs>
        <w:rPr>
          <w:ins w:id="137" w:author="RANNOU Jean-Philippe" w:date="2021-10-20T11:44:00Z"/>
          <w:rFonts w:asciiTheme="minorHAnsi" w:hAnsiTheme="minorHAnsi"/>
          <w:b w:val="0"/>
          <w:bCs w:val="0"/>
          <w:caps w:val="0"/>
          <w:noProof/>
          <w:szCs w:val="22"/>
          <w:u w:val="none"/>
          <w:lang w:val="fr-FR"/>
        </w:rPr>
      </w:pPr>
      <w:ins w:id="138"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"_Toc85622757"</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8</w:t>
        </w:r>
        <w:r>
          <w:rPr>
            <w:rFonts w:asciiTheme="minorHAnsi" w:hAnsiTheme="minorHAnsi"/>
            <w:b w:val="0"/>
            <w:bCs w:val="0"/>
            <w:caps w:val="0"/>
            <w:noProof/>
            <w:szCs w:val="22"/>
            <w:u w:val="none"/>
            <w:lang w:val="fr-FR"/>
          </w:rPr>
          <w:tab/>
        </w:r>
        <w:r w:rsidRPr="00C07BF2">
          <w:rPr>
            <w:rStyle w:val="Lienhypertexte"/>
            <w:noProof/>
          </w:rPr>
          <w:t>ANNEX A: detailed description of the decoder package</w:t>
        </w:r>
        <w:r>
          <w:rPr>
            <w:noProof/>
            <w:webHidden/>
          </w:rPr>
          <w:tab/>
        </w:r>
        <w:r>
          <w:rPr>
            <w:noProof/>
            <w:webHidden/>
          </w:rPr>
          <w:fldChar w:fldCharType="begin"/>
        </w:r>
        <w:r>
          <w:rPr>
            <w:noProof/>
            <w:webHidden/>
          </w:rPr>
          <w:instrText xml:space="preserve"> PAGEREF _Toc85622757 \h </w:instrText>
        </w:r>
        <w:r>
          <w:rPr>
            <w:noProof/>
            <w:webHidden/>
          </w:rPr>
        </w:r>
      </w:ins>
      <w:r>
        <w:rPr>
          <w:noProof/>
          <w:webHidden/>
        </w:rPr>
        <w:fldChar w:fldCharType="separate"/>
      </w:r>
      <w:ins w:id="139" w:author="RANNOU Jean-Philippe" w:date="2021-10-20T11:44:00Z">
        <w:r>
          <w:rPr>
            <w:noProof/>
            <w:webHidden/>
          </w:rPr>
          <w:t>27</w:t>
        </w:r>
        <w:r>
          <w:rPr>
            <w:noProof/>
            <w:webHidden/>
          </w:rPr>
          <w:fldChar w:fldCharType="end"/>
        </w:r>
        <w:r w:rsidRPr="00C07BF2">
          <w:rPr>
            <w:rStyle w:val="Lienhypertexte"/>
            <w:noProof/>
          </w:rPr>
          <w:fldChar w:fldCharType="end"/>
        </w:r>
      </w:ins>
    </w:p>
    <w:p w:rsidR="00971ED7" w:rsidRDefault="00971ED7">
      <w:pPr>
        <w:pStyle w:val="TM2"/>
        <w:tabs>
          <w:tab w:val="left" w:pos="495"/>
          <w:tab w:val="right" w:leader="dot" w:pos="9063"/>
        </w:tabs>
        <w:rPr>
          <w:ins w:id="140" w:author="RANNOU Jean-Philippe" w:date="2021-10-20T11:44:00Z"/>
          <w:rFonts w:asciiTheme="minorHAnsi" w:hAnsiTheme="minorHAnsi"/>
          <w:b w:val="0"/>
          <w:bCs w:val="0"/>
          <w:smallCaps w:val="0"/>
          <w:noProof/>
          <w:szCs w:val="22"/>
          <w:lang w:val="fr-FR"/>
        </w:rPr>
      </w:pPr>
      <w:ins w:id="141"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"_Toc85622758"</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8.1</w:t>
        </w:r>
        <w:r>
          <w:rPr>
            <w:rFonts w:asciiTheme="minorHAnsi" w:hAnsiTheme="minorHAnsi"/>
            <w:b w:val="0"/>
            <w:bCs w:val="0"/>
            <w:smallCaps w:val="0"/>
            <w:noProof/>
            <w:szCs w:val="22"/>
            <w:lang w:val="fr-FR"/>
          </w:rPr>
          <w:tab/>
        </w:r>
        <w:r w:rsidRPr="00C07BF2">
          <w:rPr>
            <w:rStyle w:val="Lienhypertexte"/>
            <w:noProof/>
          </w:rPr>
          <w:t>The decArgo_soft directory</w:t>
        </w:r>
        <w:r>
          <w:rPr>
            <w:noProof/>
            <w:webHidden/>
          </w:rPr>
          <w:tab/>
        </w:r>
        <w:r>
          <w:rPr>
            <w:noProof/>
            <w:webHidden/>
          </w:rPr>
          <w:fldChar w:fldCharType="begin"/>
        </w:r>
        <w:r>
          <w:rPr>
            <w:noProof/>
            <w:webHidden/>
          </w:rPr>
          <w:instrText xml:space="preserve"> PAGEREF _Toc85622758 \h </w:instrText>
        </w:r>
        <w:r>
          <w:rPr>
            <w:noProof/>
            <w:webHidden/>
          </w:rPr>
        </w:r>
      </w:ins>
      <w:r>
        <w:rPr>
          <w:noProof/>
          <w:webHidden/>
        </w:rPr>
        <w:fldChar w:fldCharType="separate"/>
      </w:r>
      <w:ins w:id="142" w:author="RANNOU Jean-Philippe" w:date="2021-10-20T11:44:00Z">
        <w:r>
          <w:rPr>
            <w:noProof/>
            <w:webHidden/>
          </w:rPr>
          <w:t>28</w:t>
        </w:r>
        <w:r>
          <w:rPr>
            <w:noProof/>
            <w:webHidden/>
          </w:rPr>
          <w:fldChar w:fldCharType="end"/>
        </w:r>
        <w:r w:rsidRPr="00C07BF2">
          <w:rPr>
            <w:rStyle w:val="Lienhypertexte"/>
            <w:noProof/>
          </w:rPr>
          <w:fldChar w:fldCharType="end"/>
        </w:r>
      </w:ins>
    </w:p>
    <w:p w:rsidR="00971ED7" w:rsidRDefault="00971ED7">
      <w:pPr>
        <w:pStyle w:val="TM3"/>
        <w:tabs>
          <w:tab w:val="left" w:pos="660"/>
          <w:tab w:val="right" w:leader="dot" w:pos="9063"/>
        </w:tabs>
        <w:rPr>
          <w:ins w:id="143" w:author="RANNOU Jean-Philippe" w:date="2021-10-20T11:44:00Z"/>
          <w:rFonts w:asciiTheme="minorHAnsi" w:hAnsiTheme="minorHAnsi"/>
          <w:smallCaps w:val="0"/>
          <w:noProof/>
          <w:szCs w:val="22"/>
          <w:lang w:val="fr-FR"/>
        </w:rPr>
      </w:pPr>
      <w:ins w:id="144"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"_Toc85622759"</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8.1.1</w:t>
        </w:r>
        <w:r>
          <w:rPr>
            <w:rFonts w:asciiTheme="minorHAnsi" w:hAnsiTheme="minorHAnsi"/>
            <w:smallCaps w:val="0"/>
            <w:noProof/>
            <w:szCs w:val="22"/>
            <w:lang w:val="fr-FR"/>
          </w:rPr>
          <w:tab/>
        </w:r>
        <w:r w:rsidRPr="00C07BF2">
          <w:rPr>
            <w:rStyle w:val="Lienhypertexte"/>
            <w:noProof/>
          </w:rPr>
          <w:t>The decArgo_soft/soft directory</w:t>
        </w:r>
        <w:r>
          <w:rPr>
            <w:noProof/>
            <w:webHidden/>
          </w:rPr>
          <w:tab/>
        </w:r>
        <w:r>
          <w:rPr>
            <w:noProof/>
            <w:webHidden/>
          </w:rPr>
          <w:fldChar w:fldCharType="begin"/>
        </w:r>
        <w:r>
          <w:rPr>
            <w:noProof/>
            <w:webHidden/>
          </w:rPr>
          <w:instrText xml:space="preserve"> PAGEREF _Toc85622759 \h </w:instrText>
        </w:r>
        <w:r>
          <w:rPr>
            <w:noProof/>
            <w:webHidden/>
          </w:rPr>
        </w:r>
      </w:ins>
      <w:r>
        <w:rPr>
          <w:noProof/>
          <w:webHidden/>
        </w:rPr>
        <w:fldChar w:fldCharType="separate"/>
      </w:r>
      <w:ins w:id="145" w:author="RANNOU Jean-Philippe" w:date="2021-10-20T11:44:00Z">
        <w:r>
          <w:rPr>
            <w:noProof/>
            <w:webHidden/>
          </w:rPr>
          <w:t>28</w:t>
        </w:r>
        <w:r>
          <w:rPr>
            <w:noProof/>
            <w:webHidden/>
          </w:rPr>
          <w:fldChar w:fldCharType="end"/>
        </w:r>
        <w:r w:rsidRPr="00C07BF2">
          <w:rPr>
            <w:rStyle w:val="Lienhypertexte"/>
            <w:noProof/>
          </w:rPr>
          <w:fldChar w:fldCharType="end"/>
        </w:r>
      </w:ins>
    </w:p>
    <w:p w:rsidR="00971ED7" w:rsidRDefault="00971ED7">
      <w:pPr>
        <w:pStyle w:val="TM3"/>
        <w:tabs>
          <w:tab w:val="left" w:pos="660"/>
          <w:tab w:val="right" w:leader="dot" w:pos="9063"/>
        </w:tabs>
        <w:rPr>
          <w:ins w:id="146" w:author="RANNOU Jean-Philippe" w:date="2021-10-20T11:44:00Z"/>
          <w:rFonts w:asciiTheme="minorHAnsi" w:hAnsiTheme="minorHAnsi"/>
          <w:smallCaps w:val="0"/>
          <w:noProof/>
          <w:szCs w:val="22"/>
          <w:lang w:val="fr-FR"/>
        </w:rPr>
      </w:pPr>
      <w:ins w:id="147"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"_Toc85622760"</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8.1.2</w:t>
        </w:r>
        <w:r>
          <w:rPr>
            <w:rFonts w:asciiTheme="minorHAnsi" w:hAnsiTheme="minorHAnsi"/>
            <w:smallCaps w:val="0"/>
            <w:noProof/>
            <w:szCs w:val="22"/>
            <w:lang w:val="fr-FR"/>
          </w:rPr>
          <w:tab/>
        </w:r>
        <w:r w:rsidRPr="00C07BF2">
          <w:rPr>
            <w:rStyle w:val="Lienhypertexte"/>
            <w:noProof/>
          </w:rPr>
          <w:t>The decArgo_soft/config directory</w:t>
        </w:r>
        <w:r>
          <w:rPr>
            <w:noProof/>
            <w:webHidden/>
          </w:rPr>
          <w:tab/>
        </w:r>
        <w:r>
          <w:rPr>
            <w:noProof/>
            <w:webHidden/>
          </w:rPr>
          <w:fldChar w:fldCharType="begin"/>
        </w:r>
        <w:r>
          <w:rPr>
            <w:noProof/>
            <w:webHidden/>
          </w:rPr>
          <w:instrText xml:space="preserve"> PAGEREF _Toc85622760 \h </w:instrText>
        </w:r>
        <w:r>
          <w:rPr>
            <w:noProof/>
            <w:webHidden/>
          </w:rPr>
        </w:r>
      </w:ins>
      <w:r>
        <w:rPr>
          <w:noProof/>
          <w:webHidden/>
        </w:rPr>
        <w:fldChar w:fldCharType="separate"/>
      </w:r>
      <w:ins w:id="148" w:author="RANNOU Jean-Philippe" w:date="2021-10-20T11:44:00Z">
        <w:r>
          <w:rPr>
            <w:noProof/>
            <w:webHidden/>
          </w:rPr>
          <w:t>28</w:t>
        </w:r>
        <w:r>
          <w:rPr>
            <w:noProof/>
            <w:webHidden/>
          </w:rPr>
          <w:fldChar w:fldCharType="end"/>
        </w:r>
        <w:r w:rsidRPr="00C07BF2">
          <w:rPr>
            <w:rStyle w:val="Lienhypertexte"/>
            <w:noProof/>
          </w:rPr>
          <w:fldChar w:fldCharType="end"/>
        </w:r>
      </w:ins>
    </w:p>
    <w:p w:rsidR="00971ED7" w:rsidRDefault="00971ED7">
      <w:pPr>
        <w:pStyle w:val="TM2"/>
        <w:tabs>
          <w:tab w:val="left" w:pos="495"/>
          <w:tab w:val="right" w:leader="dot" w:pos="9063"/>
        </w:tabs>
        <w:rPr>
          <w:ins w:id="149" w:author="RANNOU Jean-Philippe" w:date="2021-10-20T11:44:00Z"/>
          <w:rFonts w:asciiTheme="minorHAnsi" w:hAnsiTheme="minorHAnsi"/>
          <w:b w:val="0"/>
          <w:bCs w:val="0"/>
          <w:smallCaps w:val="0"/>
          <w:noProof/>
          <w:szCs w:val="22"/>
          <w:lang w:val="fr-FR"/>
        </w:rPr>
      </w:pPr>
      <w:ins w:id="150"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"_Toc85622761"</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8.2</w:t>
        </w:r>
        <w:r>
          <w:rPr>
            <w:rFonts w:asciiTheme="minorHAnsi" w:hAnsiTheme="minorHAnsi"/>
            <w:b w:val="0"/>
            <w:bCs w:val="0"/>
            <w:smallCaps w:val="0"/>
            <w:noProof/>
            <w:szCs w:val="22"/>
            <w:lang w:val="fr-FR"/>
          </w:rPr>
          <w:tab/>
        </w:r>
        <w:r w:rsidRPr="00C07BF2">
          <w:rPr>
            <w:rStyle w:val="Lienhypertexte"/>
            <w:noProof/>
          </w:rPr>
          <w:t>The decArgo_doc directory</w:t>
        </w:r>
        <w:r>
          <w:rPr>
            <w:noProof/>
            <w:webHidden/>
          </w:rPr>
          <w:tab/>
        </w:r>
        <w:r>
          <w:rPr>
            <w:noProof/>
            <w:webHidden/>
          </w:rPr>
          <w:fldChar w:fldCharType="begin"/>
        </w:r>
        <w:r>
          <w:rPr>
            <w:noProof/>
            <w:webHidden/>
          </w:rPr>
          <w:instrText xml:space="preserve"> PAGEREF _Toc85622761 \h </w:instrText>
        </w:r>
        <w:r>
          <w:rPr>
            <w:noProof/>
            <w:webHidden/>
          </w:rPr>
        </w:r>
      </w:ins>
      <w:r>
        <w:rPr>
          <w:noProof/>
          <w:webHidden/>
        </w:rPr>
        <w:fldChar w:fldCharType="separate"/>
      </w:r>
      <w:ins w:id="151" w:author="RANNOU Jean-Philippe" w:date="2021-10-20T11:44:00Z">
        <w:r>
          <w:rPr>
            <w:noProof/>
            <w:webHidden/>
          </w:rPr>
          <w:t>28</w:t>
        </w:r>
        <w:r>
          <w:rPr>
            <w:noProof/>
            <w:webHidden/>
          </w:rPr>
          <w:fldChar w:fldCharType="end"/>
        </w:r>
        <w:r w:rsidRPr="00C07BF2">
          <w:rPr>
            <w:rStyle w:val="Lienhypertexte"/>
            <w:noProof/>
          </w:rPr>
          <w:fldChar w:fldCharType="end"/>
        </w:r>
      </w:ins>
    </w:p>
    <w:p w:rsidR="00971ED7" w:rsidRDefault="00971ED7">
      <w:pPr>
        <w:pStyle w:val="TM2"/>
        <w:tabs>
          <w:tab w:val="left" w:pos="495"/>
          <w:tab w:val="right" w:leader="dot" w:pos="9063"/>
        </w:tabs>
        <w:rPr>
          <w:ins w:id="152" w:author="RANNOU Jean-Philippe" w:date="2021-10-20T11:44:00Z"/>
          <w:rFonts w:asciiTheme="minorHAnsi" w:hAnsiTheme="minorHAnsi"/>
          <w:b w:val="0"/>
          <w:bCs w:val="0"/>
          <w:smallCaps w:val="0"/>
          <w:noProof/>
          <w:szCs w:val="22"/>
          <w:lang w:val="fr-FR"/>
        </w:rPr>
      </w:pPr>
      <w:ins w:id="153"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"_Toc85622762"</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8.3</w:t>
        </w:r>
        <w:r>
          <w:rPr>
            <w:rFonts w:asciiTheme="minorHAnsi" w:hAnsiTheme="minorHAnsi"/>
            <w:b w:val="0"/>
            <w:bCs w:val="0"/>
            <w:smallCaps w:val="0"/>
            <w:noProof/>
            <w:szCs w:val="22"/>
            <w:lang w:val="fr-FR"/>
          </w:rPr>
          <w:tab/>
        </w:r>
        <w:r w:rsidRPr="00C07BF2">
          <w:rPr>
            <w:rStyle w:val="Lienhypertexte"/>
            <w:noProof/>
          </w:rPr>
          <w:t>The decArgo_config_floats directory</w:t>
        </w:r>
        <w:r>
          <w:rPr>
            <w:noProof/>
            <w:webHidden/>
          </w:rPr>
          <w:tab/>
        </w:r>
        <w:r>
          <w:rPr>
            <w:noProof/>
            <w:webHidden/>
          </w:rPr>
          <w:fldChar w:fldCharType="begin"/>
        </w:r>
        <w:r>
          <w:rPr>
            <w:noProof/>
            <w:webHidden/>
          </w:rPr>
          <w:instrText xml:space="preserve"> PAGEREF _Toc85622762 \h </w:instrText>
        </w:r>
        <w:r>
          <w:rPr>
            <w:noProof/>
            <w:webHidden/>
          </w:rPr>
        </w:r>
      </w:ins>
      <w:r>
        <w:rPr>
          <w:noProof/>
          <w:webHidden/>
        </w:rPr>
        <w:fldChar w:fldCharType="separate"/>
      </w:r>
      <w:ins w:id="154" w:author="RANNOU Jean-Philippe" w:date="2021-10-20T11:44:00Z">
        <w:r>
          <w:rPr>
            <w:noProof/>
            <w:webHidden/>
          </w:rPr>
          <w:t>28</w:t>
        </w:r>
        <w:r>
          <w:rPr>
            <w:noProof/>
            <w:webHidden/>
          </w:rPr>
          <w:fldChar w:fldCharType="end"/>
        </w:r>
        <w:r w:rsidRPr="00C07BF2">
          <w:rPr>
            <w:rStyle w:val="Lienhypertexte"/>
            <w:noProof/>
          </w:rPr>
          <w:fldChar w:fldCharType="end"/>
        </w:r>
      </w:ins>
    </w:p>
    <w:p w:rsidR="00971ED7" w:rsidRDefault="00971ED7">
      <w:pPr>
        <w:pStyle w:val="TM1"/>
        <w:tabs>
          <w:tab w:val="left" w:pos="330"/>
          <w:tab w:val="right" w:leader="dot" w:pos="9063"/>
        </w:tabs>
        <w:rPr>
          <w:ins w:id="155" w:author="RANNOU Jean-Philippe" w:date="2021-10-20T11:44:00Z"/>
          <w:rFonts w:asciiTheme="minorHAnsi" w:hAnsiTheme="minorHAnsi"/>
          <w:b w:val="0"/>
          <w:bCs w:val="0"/>
          <w:caps w:val="0"/>
          <w:noProof/>
          <w:szCs w:val="22"/>
          <w:u w:val="none"/>
          <w:lang w:val="fr-FR"/>
        </w:rPr>
      </w:pPr>
      <w:ins w:id="156"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"_Toc85622763"</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9</w:t>
        </w:r>
        <w:r>
          <w:rPr>
            <w:rFonts w:asciiTheme="minorHAnsi" w:hAnsiTheme="minorHAnsi"/>
            <w:b w:val="0"/>
            <w:bCs w:val="0"/>
            <w:caps w:val="0"/>
            <w:noProof/>
            <w:szCs w:val="22"/>
            <w:u w:val="none"/>
            <w:lang w:val="fr-FR"/>
          </w:rPr>
          <w:tab/>
        </w:r>
        <w:r w:rsidRPr="00C07BF2">
          <w:rPr>
            <w:rStyle w:val="Lienhypertexte"/>
            <w:noProof/>
          </w:rPr>
          <w:t>ANNEX B: specificities of Iridium data decoder</w:t>
        </w:r>
        <w:r>
          <w:rPr>
            <w:noProof/>
            <w:webHidden/>
          </w:rPr>
          <w:tab/>
        </w:r>
        <w:r>
          <w:rPr>
            <w:noProof/>
            <w:webHidden/>
          </w:rPr>
          <w:fldChar w:fldCharType="begin"/>
        </w:r>
        <w:r>
          <w:rPr>
            <w:noProof/>
            <w:webHidden/>
          </w:rPr>
          <w:instrText xml:space="preserve"> PAGEREF _Toc85622763 \h </w:instrText>
        </w:r>
        <w:r>
          <w:rPr>
            <w:noProof/>
            <w:webHidden/>
          </w:rPr>
        </w:r>
      </w:ins>
      <w:r>
        <w:rPr>
          <w:noProof/>
          <w:webHidden/>
        </w:rPr>
        <w:fldChar w:fldCharType="separate"/>
      </w:r>
      <w:ins w:id="157" w:author="RANNOU Jean-Philippe" w:date="2021-10-20T11:44:00Z">
        <w:r>
          <w:rPr>
            <w:noProof/>
            <w:webHidden/>
          </w:rPr>
          <w:t>29</w:t>
        </w:r>
        <w:r>
          <w:rPr>
            <w:noProof/>
            <w:webHidden/>
          </w:rPr>
          <w:fldChar w:fldCharType="end"/>
        </w:r>
        <w:r w:rsidRPr="00C07BF2">
          <w:rPr>
            <w:rStyle w:val="Lienhypertexte"/>
            <w:noProof/>
          </w:rPr>
          <w:fldChar w:fldCharType="end"/>
        </w:r>
      </w:ins>
    </w:p>
    <w:p w:rsidR="00971ED7" w:rsidRDefault="00971ED7">
      <w:pPr>
        <w:pStyle w:val="TM2"/>
        <w:tabs>
          <w:tab w:val="left" w:pos="495"/>
          <w:tab w:val="right" w:leader="dot" w:pos="9063"/>
        </w:tabs>
        <w:rPr>
          <w:ins w:id="158" w:author="RANNOU Jean-Philippe" w:date="2021-10-20T11:44:00Z"/>
          <w:rFonts w:asciiTheme="minorHAnsi" w:hAnsiTheme="minorHAnsi"/>
          <w:b w:val="0"/>
          <w:bCs w:val="0"/>
          <w:smallCaps w:val="0"/>
          <w:noProof/>
          <w:szCs w:val="22"/>
          <w:lang w:val="fr-FR"/>
        </w:rPr>
      </w:pPr>
      <w:ins w:id="159" w:author="RANNOU Jean-Philippe" w:date="2021-10-20T11:44:00Z">
        <w:r w:rsidRPr="00C07BF2">
          <w:rPr>
            <w:rStyle w:val="Lienhypertexte"/>
            <w:noProof/>
          </w:rPr>
          <w:lastRenderedPageBreak/>
          <w:fldChar w:fldCharType="begin"/>
        </w:r>
        <w:r w:rsidRPr="00C07BF2">
          <w:rPr>
            <w:rStyle w:val="Lienhypertexte"/>
            <w:noProof/>
          </w:rPr>
          <w:instrText xml:space="preserve"> </w:instrText>
        </w:r>
        <w:r>
          <w:rPr>
            <w:noProof/>
          </w:rPr>
          <w:instrText>HYPERLINK \l "_Toc85622764"</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9.1</w:t>
        </w:r>
        <w:r>
          <w:rPr>
            <w:rFonts w:asciiTheme="minorHAnsi" w:hAnsiTheme="minorHAnsi"/>
            <w:b w:val="0"/>
            <w:bCs w:val="0"/>
            <w:smallCaps w:val="0"/>
            <w:noProof/>
            <w:szCs w:val="22"/>
            <w:lang w:val="fr-FR"/>
          </w:rPr>
          <w:tab/>
        </w:r>
        <w:r w:rsidRPr="00C07BF2">
          <w:rPr>
            <w:rStyle w:val="Lienhypertexte"/>
            <w:noProof/>
          </w:rPr>
          <w:t>Management of Iridium mail files received from FLOAT_TRANSMISSION_TYPE #3 or #4 floats</w:t>
        </w:r>
        <w:r>
          <w:rPr>
            <w:noProof/>
            <w:webHidden/>
          </w:rPr>
          <w:tab/>
        </w:r>
        <w:r>
          <w:rPr>
            <w:noProof/>
            <w:webHidden/>
          </w:rPr>
          <w:fldChar w:fldCharType="begin"/>
        </w:r>
        <w:r>
          <w:rPr>
            <w:noProof/>
            <w:webHidden/>
          </w:rPr>
          <w:instrText xml:space="preserve"> PAGEREF _Toc85622764 \h </w:instrText>
        </w:r>
        <w:r>
          <w:rPr>
            <w:noProof/>
            <w:webHidden/>
          </w:rPr>
        </w:r>
      </w:ins>
      <w:r>
        <w:rPr>
          <w:noProof/>
          <w:webHidden/>
        </w:rPr>
        <w:fldChar w:fldCharType="separate"/>
      </w:r>
      <w:ins w:id="160" w:author="RANNOU Jean-Philippe" w:date="2021-10-20T11:44:00Z">
        <w:r>
          <w:rPr>
            <w:noProof/>
            <w:webHidden/>
          </w:rPr>
          <w:t>29</w:t>
        </w:r>
        <w:r>
          <w:rPr>
            <w:noProof/>
            <w:webHidden/>
          </w:rPr>
          <w:fldChar w:fldCharType="end"/>
        </w:r>
        <w:r w:rsidRPr="00C07BF2">
          <w:rPr>
            <w:rStyle w:val="Lienhypertexte"/>
            <w:noProof/>
          </w:rPr>
          <w:fldChar w:fldCharType="end"/>
        </w:r>
      </w:ins>
    </w:p>
    <w:p w:rsidR="00971ED7" w:rsidRDefault="00971ED7">
      <w:pPr>
        <w:pStyle w:val="TM3"/>
        <w:tabs>
          <w:tab w:val="left" w:pos="660"/>
          <w:tab w:val="right" w:leader="dot" w:pos="9063"/>
        </w:tabs>
        <w:rPr>
          <w:ins w:id="161" w:author="RANNOU Jean-Philippe" w:date="2021-10-20T11:44:00Z"/>
          <w:rFonts w:asciiTheme="minorHAnsi" w:hAnsiTheme="minorHAnsi"/>
          <w:smallCaps w:val="0"/>
          <w:noProof/>
          <w:szCs w:val="22"/>
          <w:lang w:val="fr-FR"/>
        </w:rPr>
      </w:pPr>
      <w:ins w:id="162"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"_Toc85622765"</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9.1.1</w:t>
        </w:r>
        <w:r>
          <w:rPr>
            <w:rFonts w:asciiTheme="minorHAnsi" w:hAnsiTheme="minorHAnsi"/>
            <w:smallCaps w:val="0"/>
            <w:noProof/>
            <w:szCs w:val="22"/>
            <w:lang w:val="fr-FR"/>
          </w:rPr>
          <w:tab/>
        </w:r>
        <w:r w:rsidRPr="00C07BF2">
          <w:rPr>
            <w:rStyle w:val="Lienhypertexte"/>
            <w:noProof/>
          </w:rPr>
          <w:t>For non Ice floats</w:t>
        </w:r>
        <w:r>
          <w:rPr>
            <w:noProof/>
            <w:webHidden/>
          </w:rPr>
          <w:tab/>
        </w:r>
        <w:r>
          <w:rPr>
            <w:noProof/>
            <w:webHidden/>
          </w:rPr>
          <w:fldChar w:fldCharType="begin"/>
        </w:r>
        <w:r>
          <w:rPr>
            <w:noProof/>
            <w:webHidden/>
          </w:rPr>
          <w:instrText xml:space="preserve"> PAGEREF _Toc85622765 \h </w:instrText>
        </w:r>
        <w:r>
          <w:rPr>
            <w:noProof/>
            <w:webHidden/>
          </w:rPr>
        </w:r>
      </w:ins>
      <w:r>
        <w:rPr>
          <w:noProof/>
          <w:webHidden/>
        </w:rPr>
        <w:fldChar w:fldCharType="separate"/>
      </w:r>
      <w:ins w:id="163" w:author="RANNOU Jean-Philippe" w:date="2021-10-20T11:44:00Z">
        <w:r>
          <w:rPr>
            <w:noProof/>
            <w:webHidden/>
          </w:rPr>
          <w:t>29</w:t>
        </w:r>
        <w:r>
          <w:rPr>
            <w:noProof/>
            <w:webHidden/>
          </w:rPr>
          <w:fldChar w:fldCharType="end"/>
        </w:r>
        <w:r w:rsidRPr="00C07BF2">
          <w:rPr>
            <w:rStyle w:val="Lienhypertexte"/>
            <w:noProof/>
          </w:rPr>
          <w:fldChar w:fldCharType="end"/>
        </w:r>
      </w:ins>
    </w:p>
    <w:p w:rsidR="00971ED7" w:rsidRDefault="00971ED7">
      <w:pPr>
        <w:pStyle w:val="TM3"/>
        <w:tabs>
          <w:tab w:val="left" w:pos="660"/>
          <w:tab w:val="right" w:leader="dot" w:pos="9063"/>
        </w:tabs>
        <w:rPr>
          <w:ins w:id="164" w:author="RANNOU Jean-Philippe" w:date="2021-10-20T11:44:00Z"/>
          <w:rFonts w:asciiTheme="minorHAnsi" w:hAnsiTheme="minorHAnsi"/>
          <w:smallCaps w:val="0"/>
          <w:noProof/>
          <w:szCs w:val="22"/>
          <w:lang w:val="fr-FR"/>
        </w:rPr>
      </w:pPr>
      <w:ins w:id="165"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"_Toc85622766"</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9.1.2</w:t>
        </w:r>
        <w:r>
          <w:rPr>
            <w:rFonts w:asciiTheme="minorHAnsi" w:hAnsiTheme="minorHAnsi"/>
            <w:smallCaps w:val="0"/>
            <w:noProof/>
            <w:szCs w:val="22"/>
            <w:lang w:val="fr-FR"/>
          </w:rPr>
          <w:tab/>
        </w:r>
        <w:r w:rsidRPr="00C07BF2">
          <w:rPr>
            <w:rStyle w:val="Lienhypertexte"/>
            <w:noProof/>
          </w:rPr>
          <w:t>For Ice floats</w:t>
        </w:r>
        <w:r>
          <w:rPr>
            <w:noProof/>
            <w:webHidden/>
          </w:rPr>
          <w:tab/>
        </w:r>
        <w:r>
          <w:rPr>
            <w:noProof/>
            <w:webHidden/>
          </w:rPr>
          <w:fldChar w:fldCharType="begin"/>
        </w:r>
        <w:r>
          <w:rPr>
            <w:noProof/>
            <w:webHidden/>
          </w:rPr>
          <w:instrText xml:space="preserve"> PAGEREF _Toc85622766 \h </w:instrText>
        </w:r>
        <w:r>
          <w:rPr>
            <w:noProof/>
            <w:webHidden/>
          </w:rPr>
        </w:r>
      </w:ins>
      <w:r>
        <w:rPr>
          <w:noProof/>
          <w:webHidden/>
        </w:rPr>
        <w:fldChar w:fldCharType="separate"/>
      </w:r>
      <w:ins w:id="166" w:author="RANNOU Jean-Philippe" w:date="2021-10-20T11:44:00Z">
        <w:r>
          <w:rPr>
            <w:noProof/>
            <w:webHidden/>
          </w:rPr>
          <w:t>30</w:t>
        </w:r>
        <w:r>
          <w:rPr>
            <w:noProof/>
            <w:webHidden/>
          </w:rPr>
          <w:fldChar w:fldCharType="end"/>
        </w:r>
        <w:r w:rsidRPr="00C07BF2">
          <w:rPr>
            <w:rStyle w:val="Lienhypertexte"/>
            <w:noProof/>
          </w:rPr>
          <w:fldChar w:fldCharType="end"/>
        </w:r>
      </w:ins>
    </w:p>
    <w:p w:rsidR="00971ED7" w:rsidRDefault="00971ED7">
      <w:pPr>
        <w:pStyle w:val="TM2"/>
        <w:tabs>
          <w:tab w:val="left" w:pos="495"/>
          <w:tab w:val="right" w:leader="dot" w:pos="9063"/>
        </w:tabs>
        <w:rPr>
          <w:ins w:id="167" w:author="RANNOU Jean-Philippe" w:date="2021-10-20T11:44:00Z"/>
          <w:rFonts w:asciiTheme="minorHAnsi" w:hAnsiTheme="minorHAnsi"/>
          <w:b w:val="0"/>
          <w:bCs w:val="0"/>
          <w:smallCaps w:val="0"/>
          <w:noProof/>
          <w:szCs w:val="22"/>
          <w:lang w:val="fr-FR"/>
        </w:rPr>
      </w:pPr>
      <w:ins w:id="168"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"_Toc85622767"</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9.2</w:t>
        </w:r>
        <w:r>
          <w:rPr>
            <w:rFonts w:asciiTheme="minorHAnsi" w:hAnsiTheme="minorHAnsi"/>
            <w:b w:val="0"/>
            <w:bCs w:val="0"/>
            <w:smallCaps w:val="0"/>
            <w:noProof/>
            <w:szCs w:val="22"/>
            <w:lang w:val="fr-FR"/>
          </w:rPr>
          <w:tab/>
        </w:r>
        <w:r w:rsidRPr="00C07BF2">
          <w:rPr>
            <w:rStyle w:val="Lienhypertexte"/>
            <w:noProof/>
          </w:rPr>
          <w:t>Management of Iridium files received from FLOAT_TRANSMISSION_TYPE #2 floats</w:t>
        </w:r>
        <w:r>
          <w:rPr>
            <w:noProof/>
            <w:webHidden/>
          </w:rPr>
          <w:tab/>
        </w:r>
        <w:r>
          <w:rPr>
            <w:noProof/>
            <w:webHidden/>
          </w:rPr>
          <w:fldChar w:fldCharType="begin"/>
        </w:r>
        <w:r>
          <w:rPr>
            <w:noProof/>
            <w:webHidden/>
          </w:rPr>
          <w:instrText xml:space="preserve"> PAGEREF _Toc85622767 \h </w:instrText>
        </w:r>
        <w:r>
          <w:rPr>
            <w:noProof/>
            <w:webHidden/>
          </w:rPr>
        </w:r>
      </w:ins>
      <w:r>
        <w:rPr>
          <w:noProof/>
          <w:webHidden/>
        </w:rPr>
        <w:fldChar w:fldCharType="separate"/>
      </w:r>
      <w:ins w:id="169" w:author="RANNOU Jean-Philippe" w:date="2021-10-20T11:44:00Z">
        <w:r>
          <w:rPr>
            <w:noProof/>
            <w:webHidden/>
          </w:rPr>
          <w:t>32</w:t>
        </w:r>
        <w:r>
          <w:rPr>
            <w:noProof/>
            <w:webHidden/>
          </w:rPr>
          <w:fldChar w:fldCharType="end"/>
        </w:r>
        <w:r w:rsidRPr="00C07BF2">
          <w:rPr>
            <w:rStyle w:val="Lienhypertexte"/>
            <w:noProof/>
          </w:rPr>
          <w:fldChar w:fldCharType="end"/>
        </w:r>
      </w:ins>
    </w:p>
    <w:p w:rsidR="00971ED7" w:rsidRDefault="00971ED7">
      <w:pPr>
        <w:pStyle w:val="TM1"/>
        <w:tabs>
          <w:tab w:val="left" w:pos="440"/>
          <w:tab w:val="right" w:leader="dot" w:pos="9063"/>
        </w:tabs>
        <w:rPr>
          <w:ins w:id="170" w:author="RANNOU Jean-Philippe" w:date="2021-10-20T11:44:00Z"/>
          <w:rFonts w:asciiTheme="minorHAnsi" w:hAnsiTheme="minorHAnsi"/>
          <w:b w:val="0"/>
          <w:bCs w:val="0"/>
          <w:caps w:val="0"/>
          <w:noProof/>
          <w:szCs w:val="22"/>
          <w:u w:val="none"/>
          <w:lang w:val="fr-FR"/>
        </w:rPr>
      </w:pPr>
      <w:ins w:id="171"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"_Toc85622768"</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10</w:t>
        </w:r>
        <w:r>
          <w:rPr>
            <w:rFonts w:asciiTheme="minorHAnsi" w:hAnsiTheme="minorHAnsi"/>
            <w:b w:val="0"/>
            <w:bCs w:val="0"/>
            <w:caps w:val="0"/>
            <w:noProof/>
            <w:szCs w:val="22"/>
            <w:u w:val="none"/>
            <w:lang w:val="fr-FR"/>
          </w:rPr>
          <w:tab/>
        </w:r>
        <w:r w:rsidRPr="00C07BF2">
          <w:rPr>
            <w:rStyle w:val="Lienhypertexte"/>
            <w:noProof/>
          </w:rPr>
          <w:t>ANNEX C: decode_provor_2_nc_dm, the Delayed Mode DAC decoder</w:t>
        </w:r>
        <w:r>
          <w:rPr>
            <w:noProof/>
            <w:webHidden/>
          </w:rPr>
          <w:tab/>
        </w:r>
        <w:r>
          <w:rPr>
            <w:noProof/>
            <w:webHidden/>
          </w:rPr>
          <w:fldChar w:fldCharType="begin"/>
        </w:r>
        <w:r>
          <w:rPr>
            <w:noProof/>
            <w:webHidden/>
          </w:rPr>
          <w:instrText xml:space="preserve"> PAGEREF _Toc85622768 \h </w:instrText>
        </w:r>
        <w:r>
          <w:rPr>
            <w:noProof/>
            <w:webHidden/>
          </w:rPr>
        </w:r>
      </w:ins>
      <w:r>
        <w:rPr>
          <w:noProof/>
          <w:webHidden/>
        </w:rPr>
        <w:fldChar w:fldCharType="separate"/>
      </w:r>
      <w:ins w:id="172" w:author="RANNOU Jean-Philippe" w:date="2021-10-20T11:44:00Z">
        <w:r>
          <w:rPr>
            <w:noProof/>
            <w:webHidden/>
          </w:rPr>
          <w:t>33</w:t>
        </w:r>
        <w:r>
          <w:rPr>
            <w:noProof/>
            <w:webHidden/>
          </w:rPr>
          <w:fldChar w:fldCharType="end"/>
        </w:r>
        <w:r w:rsidRPr="00C07BF2">
          <w:rPr>
            <w:rStyle w:val="Lienhypertexte"/>
            <w:noProof/>
          </w:rPr>
          <w:fldChar w:fldCharType="end"/>
        </w:r>
      </w:ins>
    </w:p>
    <w:p w:rsidR="00971ED7" w:rsidRDefault="00971ED7">
      <w:pPr>
        <w:pStyle w:val="TM1"/>
        <w:tabs>
          <w:tab w:val="left" w:pos="440"/>
          <w:tab w:val="right" w:leader="dot" w:pos="9063"/>
        </w:tabs>
        <w:rPr>
          <w:ins w:id="173" w:author="RANNOU Jean-Philippe" w:date="2021-10-20T11:44:00Z"/>
          <w:rFonts w:asciiTheme="minorHAnsi" w:hAnsiTheme="minorHAnsi"/>
          <w:b w:val="0"/>
          <w:bCs w:val="0"/>
          <w:caps w:val="0"/>
          <w:noProof/>
          <w:szCs w:val="22"/>
          <w:u w:val="none"/>
          <w:lang w:val="fr-FR"/>
        </w:rPr>
      </w:pPr>
      <w:ins w:id="174"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"_Toc85622769"</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11</w:t>
        </w:r>
        <w:r>
          <w:rPr>
            <w:rFonts w:asciiTheme="minorHAnsi" w:hAnsiTheme="minorHAnsi"/>
            <w:b w:val="0"/>
            <w:bCs w:val="0"/>
            <w:caps w:val="0"/>
            <w:noProof/>
            <w:szCs w:val="22"/>
            <w:u w:val="none"/>
            <w:lang w:val="fr-FR"/>
          </w:rPr>
          <w:tab/>
        </w:r>
        <w:r w:rsidRPr="00C07BF2">
          <w:rPr>
            <w:rStyle w:val="Lienhypertexte"/>
            <w:noProof/>
          </w:rPr>
          <w:t>ANNEX D: conditional generation of NetCDF files</w:t>
        </w:r>
        <w:r>
          <w:rPr>
            <w:noProof/>
            <w:webHidden/>
          </w:rPr>
          <w:tab/>
        </w:r>
        <w:r>
          <w:rPr>
            <w:noProof/>
            <w:webHidden/>
          </w:rPr>
          <w:fldChar w:fldCharType="begin"/>
        </w:r>
        <w:r>
          <w:rPr>
            <w:noProof/>
            <w:webHidden/>
          </w:rPr>
          <w:instrText xml:space="preserve"> PAGEREF _Toc85622769 \h </w:instrText>
        </w:r>
        <w:r>
          <w:rPr>
            <w:noProof/>
            <w:webHidden/>
          </w:rPr>
        </w:r>
      </w:ins>
      <w:r>
        <w:rPr>
          <w:noProof/>
          <w:webHidden/>
        </w:rPr>
        <w:fldChar w:fldCharType="separate"/>
      </w:r>
      <w:ins w:id="175" w:author="RANNOU Jean-Philippe" w:date="2021-10-20T11:44:00Z">
        <w:r>
          <w:rPr>
            <w:noProof/>
            <w:webHidden/>
          </w:rPr>
          <w:t>34</w:t>
        </w:r>
        <w:r>
          <w:rPr>
            <w:noProof/>
            <w:webHidden/>
          </w:rPr>
          <w:fldChar w:fldCharType="end"/>
        </w:r>
        <w:r w:rsidRPr="00C07BF2">
          <w:rPr>
            <w:rStyle w:val="Lienhypertexte"/>
            <w:noProof/>
          </w:rPr>
          <w:fldChar w:fldCharType="end"/>
        </w:r>
      </w:ins>
    </w:p>
    <w:p w:rsidR="00971ED7" w:rsidRDefault="00971ED7">
      <w:pPr>
        <w:pStyle w:val="TM2"/>
        <w:tabs>
          <w:tab w:val="left" w:pos="605"/>
          <w:tab w:val="right" w:leader="dot" w:pos="9063"/>
        </w:tabs>
        <w:rPr>
          <w:ins w:id="176" w:author="RANNOU Jean-Philippe" w:date="2021-10-20T11:44:00Z"/>
          <w:rFonts w:asciiTheme="minorHAnsi" w:hAnsiTheme="minorHAnsi"/>
          <w:b w:val="0"/>
          <w:bCs w:val="0"/>
          <w:smallCaps w:val="0"/>
          <w:noProof/>
          <w:szCs w:val="22"/>
          <w:lang w:val="fr-FR"/>
        </w:rPr>
      </w:pPr>
      <w:ins w:id="177"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"_Toc85622770"</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11.1</w:t>
        </w:r>
        <w:r>
          <w:rPr>
            <w:rFonts w:asciiTheme="minorHAnsi" w:hAnsiTheme="minorHAnsi"/>
            <w:b w:val="0"/>
            <w:bCs w:val="0"/>
            <w:smallCaps w:val="0"/>
            <w:noProof/>
            <w:szCs w:val="22"/>
            <w:lang w:val="fr-FR"/>
          </w:rPr>
          <w:tab/>
        </w:r>
        <w:r w:rsidRPr="00C07BF2">
          <w:rPr>
            <w:rStyle w:val="Lienhypertexte"/>
            <w:noProof/>
          </w:rPr>
          <w:t>For Argos floats</w:t>
        </w:r>
        <w:r>
          <w:rPr>
            <w:noProof/>
            <w:webHidden/>
          </w:rPr>
          <w:tab/>
        </w:r>
        <w:r>
          <w:rPr>
            <w:noProof/>
            <w:webHidden/>
          </w:rPr>
          <w:fldChar w:fldCharType="begin"/>
        </w:r>
        <w:r>
          <w:rPr>
            <w:noProof/>
            <w:webHidden/>
          </w:rPr>
          <w:instrText xml:space="preserve"> PAGEREF _Toc85622770 \h </w:instrText>
        </w:r>
        <w:r>
          <w:rPr>
            <w:noProof/>
            <w:webHidden/>
          </w:rPr>
        </w:r>
      </w:ins>
      <w:r>
        <w:rPr>
          <w:noProof/>
          <w:webHidden/>
        </w:rPr>
        <w:fldChar w:fldCharType="separate"/>
      </w:r>
      <w:ins w:id="178" w:author="RANNOU Jean-Philippe" w:date="2021-10-20T11:44:00Z">
        <w:r>
          <w:rPr>
            <w:noProof/>
            <w:webHidden/>
          </w:rPr>
          <w:t>34</w:t>
        </w:r>
        <w:r>
          <w:rPr>
            <w:noProof/>
            <w:webHidden/>
          </w:rPr>
          <w:fldChar w:fldCharType="end"/>
        </w:r>
        <w:r w:rsidRPr="00C07BF2">
          <w:rPr>
            <w:rStyle w:val="Lienhypertexte"/>
            <w:noProof/>
          </w:rPr>
          <w:fldChar w:fldCharType="end"/>
        </w:r>
      </w:ins>
    </w:p>
    <w:p w:rsidR="00971ED7" w:rsidRDefault="00971ED7">
      <w:pPr>
        <w:pStyle w:val="TM3"/>
        <w:tabs>
          <w:tab w:val="left" w:pos="770"/>
          <w:tab w:val="right" w:leader="dot" w:pos="9063"/>
        </w:tabs>
        <w:rPr>
          <w:ins w:id="179" w:author="RANNOU Jean-Philippe" w:date="2021-10-20T11:44:00Z"/>
          <w:rFonts w:asciiTheme="minorHAnsi" w:hAnsiTheme="minorHAnsi"/>
          <w:smallCaps w:val="0"/>
          <w:noProof/>
          <w:szCs w:val="22"/>
          <w:lang w:val="fr-FR"/>
        </w:rPr>
      </w:pPr>
      <w:ins w:id="180"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"_Toc85622771"</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11.1.1</w:t>
        </w:r>
        <w:r>
          <w:rPr>
            <w:rFonts w:asciiTheme="minorHAnsi" w:hAnsiTheme="minorHAnsi"/>
            <w:smallCaps w:val="0"/>
            <w:noProof/>
            <w:szCs w:val="22"/>
            <w:lang w:val="fr-FR"/>
          </w:rPr>
          <w:tab/>
        </w:r>
        <w:r w:rsidRPr="00C07BF2">
          <w:rPr>
            <w:rStyle w:val="Lienhypertexte"/>
            <w:noProof/>
          </w:rPr>
          <w:t>META file</w:t>
        </w:r>
        <w:r>
          <w:rPr>
            <w:noProof/>
            <w:webHidden/>
          </w:rPr>
          <w:tab/>
        </w:r>
        <w:r>
          <w:rPr>
            <w:noProof/>
            <w:webHidden/>
          </w:rPr>
          <w:fldChar w:fldCharType="begin"/>
        </w:r>
        <w:r>
          <w:rPr>
            <w:noProof/>
            <w:webHidden/>
          </w:rPr>
          <w:instrText xml:space="preserve"> PAGEREF _Toc85622771 \h </w:instrText>
        </w:r>
        <w:r>
          <w:rPr>
            <w:noProof/>
            <w:webHidden/>
          </w:rPr>
        </w:r>
      </w:ins>
      <w:r>
        <w:rPr>
          <w:noProof/>
          <w:webHidden/>
        </w:rPr>
        <w:fldChar w:fldCharType="separate"/>
      </w:r>
      <w:ins w:id="181" w:author="RANNOU Jean-Philippe" w:date="2021-10-20T11:44:00Z">
        <w:r>
          <w:rPr>
            <w:noProof/>
            <w:webHidden/>
          </w:rPr>
          <w:t>34</w:t>
        </w:r>
        <w:r>
          <w:rPr>
            <w:noProof/>
            <w:webHidden/>
          </w:rPr>
          <w:fldChar w:fldCharType="end"/>
        </w:r>
        <w:r w:rsidRPr="00C07BF2">
          <w:rPr>
            <w:rStyle w:val="Lienhypertexte"/>
            <w:noProof/>
          </w:rPr>
          <w:fldChar w:fldCharType="end"/>
        </w:r>
      </w:ins>
    </w:p>
    <w:p w:rsidR="00971ED7" w:rsidRDefault="00971ED7">
      <w:pPr>
        <w:pStyle w:val="TM3"/>
        <w:tabs>
          <w:tab w:val="left" w:pos="770"/>
          <w:tab w:val="right" w:leader="dot" w:pos="9063"/>
        </w:tabs>
        <w:rPr>
          <w:ins w:id="182" w:author="RANNOU Jean-Philippe" w:date="2021-10-20T11:44:00Z"/>
          <w:rFonts w:asciiTheme="minorHAnsi" w:hAnsiTheme="minorHAnsi"/>
          <w:smallCaps w:val="0"/>
          <w:noProof/>
          <w:szCs w:val="22"/>
          <w:lang w:val="fr-FR"/>
        </w:rPr>
      </w:pPr>
      <w:ins w:id="183"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"_Toc85622772"</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11.1.2</w:t>
        </w:r>
        <w:r>
          <w:rPr>
            <w:rFonts w:asciiTheme="minorHAnsi" w:hAnsiTheme="minorHAnsi"/>
            <w:smallCaps w:val="0"/>
            <w:noProof/>
            <w:szCs w:val="22"/>
            <w:lang w:val="fr-FR"/>
          </w:rPr>
          <w:tab/>
        </w:r>
        <w:r w:rsidRPr="00C07BF2">
          <w:rPr>
            <w:rStyle w:val="Lienhypertexte"/>
            <w:noProof/>
          </w:rPr>
          <w:t>TRAJ, MULTI-PROF and TECH files</w:t>
        </w:r>
        <w:r>
          <w:rPr>
            <w:noProof/>
            <w:webHidden/>
          </w:rPr>
          <w:tab/>
        </w:r>
        <w:r>
          <w:rPr>
            <w:noProof/>
            <w:webHidden/>
          </w:rPr>
          <w:fldChar w:fldCharType="begin"/>
        </w:r>
        <w:r>
          <w:rPr>
            <w:noProof/>
            <w:webHidden/>
          </w:rPr>
          <w:instrText xml:space="preserve"> PAGEREF _Toc85622772 \h </w:instrText>
        </w:r>
        <w:r>
          <w:rPr>
            <w:noProof/>
            <w:webHidden/>
          </w:rPr>
        </w:r>
      </w:ins>
      <w:r>
        <w:rPr>
          <w:noProof/>
          <w:webHidden/>
        </w:rPr>
        <w:fldChar w:fldCharType="separate"/>
      </w:r>
      <w:ins w:id="184" w:author="RANNOU Jean-Philippe" w:date="2021-10-20T11:44:00Z">
        <w:r>
          <w:rPr>
            <w:noProof/>
            <w:webHidden/>
          </w:rPr>
          <w:t>34</w:t>
        </w:r>
        <w:r>
          <w:rPr>
            <w:noProof/>
            <w:webHidden/>
          </w:rPr>
          <w:fldChar w:fldCharType="end"/>
        </w:r>
        <w:r w:rsidRPr="00C07BF2">
          <w:rPr>
            <w:rStyle w:val="Lienhypertexte"/>
            <w:noProof/>
          </w:rPr>
          <w:fldChar w:fldCharType="end"/>
        </w:r>
      </w:ins>
    </w:p>
    <w:p w:rsidR="00971ED7" w:rsidRDefault="00971ED7">
      <w:pPr>
        <w:pStyle w:val="TM3"/>
        <w:tabs>
          <w:tab w:val="left" w:pos="770"/>
          <w:tab w:val="right" w:leader="dot" w:pos="9063"/>
        </w:tabs>
        <w:rPr>
          <w:ins w:id="185" w:author="RANNOU Jean-Philippe" w:date="2021-10-20T11:44:00Z"/>
          <w:rFonts w:asciiTheme="minorHAnsi" w:hAnsiTheme="minorHAnsi"/>
          <w:smallCaps w:val="0"/>
          <w:noProof/>
          <w:szCs w:val="22"/>
          <w:lang w:val="fr-FR"/>
        </w:rPr>
      </w:pPr>
      <w:ins w:id="186"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"_Toc85622773"</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11.1.3</w:t>
        </w:r>
        <w:r>
          <w:rPr>
            <w:rFonts w:asciiTheme="minorHAnsi" w:hAnsiTheme="minorHAnsi"/>
            <w:smallCaps w:val="0"/>
            <w:noProof/>
            <w:szCs w:val="22"/>
            <w:lang w:val="fr-FR"/>
          </w:rPr>
          <w:tab/>
        </w:r>
        <w:r w:rsidRPr="00C07BF2">
          <w:rPr>
            <w:rStyle w:val="Lienhypertexte"/>
            <w:noProof/>
          </w:rPr>
          <w:t>MONO-PROF file</w:t>
        </w:r>
        <w:r>
          <w:rPr>
            <w:noProof/>
            <w:webHidden/>
          </w:rPr>
          <w:tab/>
        </w:r>
        <w:r>
          <w:rPr>
            <w:noProof/>
            <w:webHidden/>
          </w:rPr>
          <w:fldChar w:fldCharType="begin"/>
        </w:r>
        <w:r>
          <w:rPr>
            <w:noProof/>
            <w:webHidden/>
          </w:rPr>
          <w:instrText xml:space="preserve"> PAGEREF _Toc85622773 \h </w:instrText>
        </w:r>
        <w:r>
          <w:rPr>
            <w:noProof/>
            <w:webHidden/>
          </w:rPr>
        </w:r>
      </w:ins>
      <w:r>
        <w:rPr>
          <w:noProof/>
          <w:webHidden/>
        </w:rPr>
        <w:fldChar w:fldCharType="separate"/>
      </w:r>
      <w:ins w:id="187" w:author="RANNOU Jean-Philippe" w:date="2021-10-20T11:44:00Z">
        <w:r>
          <w:rPr>
            <w:noProof/>
            <w:webHidden/>
          </w:rPr>
          <w:t>34</w:t>
        </w:r>
        <w:r>
          <w:rPr>
            <w:noProof/>
            <w:webHidden/>
          </w:rPr>
          <w:fldChar w:fldCharType="end"/>
        </w:r>
        <w:r w:rsidRPr="00C07BF2">
          <w:rPr>
            <w:rStyle w:val="Lienhypertexte"/>
            <w:noProof/>
          </w:rPr>
          <w:fldChar w:fldCharType="end"/>
        </w:r>
      </w:ins>
    </w:p>
    <w:p w:rsidR="00971ED7" w:rsidRDefault="00971ED7">
      <w:pPr>
        <w:pStyle w:val="TM2"/>
        <w:tabs>
          <w:tab w:val="left" w:pos="605"/>
          <w:tab w:val="right" w:leader="dot" w:pos="9063"/>
        </w:tabs>
        <w:rPr>
          <w:ins w:id="188" w:author="RANNOU Jean-Philippe" w:date="2021-10-20T11:44:00Z"/>
          <w:rFonts w:asciiTheme="minorHAnsi" w:hAnsiTheme="minorHAnsi"/>
          <w:b w:val="0"/>
          <w:bCs w:val="0"/>
          <w:smallCaps w:val="0"/>
          <w:noProof/>
          <w:szCs w:val="22"/>
          <w:lang w:val="fr-FR"/>
        </w:rPr>
      </w:pPr>
      <w:ins w:id="189"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"_Toc85622774"</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11.2</w:t>
        </w:r>
        <w:r>
          <w:rPr>
            <w:rFonts w:asciiTheme="minorHAnsi" w:hAnsiTheme="minorHAnsi"/>
            <w:b w:val="0"/>
            <w:bCs w:val="0"/>
            <w:smallCaps w:val="0"/>
            <w:noProof/>
            <w:szCs w:val="22"/>
            <w:lang w:val="fr-FR"/>
          </w:rPr>
          <w:tab/>
        </w:r>
        <w:r w:rsidRPr="00C07BF2">
          <w:rPr>
            <w:rStyle w:val="Lienhypertexte"/>
            <w:noProof/>
          </w:rPr>
          <w:t>For Iridium floats</w:t>
        </w:r>
        <w:r>
          <w:rPr>
            <w:noProof/>
            <w:webHidden/>
          </w:rPr>
          <w:tab/>
        </w:r>
        <w:r>
          <w:rPr>
            <w:noProof/>
            <w:webHidden/>
          </w:rPr>
          <w:fldChar w:fldCharType="begin"/>
        </w:r>
        <w:r>
          <w:rPr>
            <w:noProof/>
            <w:webHidden/>
          </w:rPr>
          <w:instrText xml:space="preserve"> PAGEREF _Toc85622774 \h </w:instrText>
        </w:r>
        <w:r>
          <w:rPr>
            <w:noProof/>
            <w:webHidden/>
          </w:rPr>
        </w:r>
      </w:ins>
      <w:r>
        <w:rPr>
          <w:noProof/>
          <w:webHidden/>
        </w:rPr>
        <w:fldChar w:fldCharType="separate"/>
      </w:r>
      <w:ins w:id="190" w:author="RANNOU Jean-Philippe" w:date="2021-10-20T11:44:00Z">
        <w:r>
          <w:rPr>
            <w:noProof/>
            <w:webHidden/>
          </w:rPr>
          <w:t>35</w:t>
        </w:r>
        <w:r>
          <w:rPr>
            <w:noProof/>
            <w:webHidden/>
          </w:rPr>
          <w:fldChar w:fldCharType="end"/>
        </w:r>
        <w:r w:rsidRPr="00C07BF2">
          <w:rPr>
            <w:rStyle w:val="Lienhypertexte"/>
            <w:noProof/>
          </w:rPr>
          <w:fldChar w:fldCharType="end"/>
        </w:r>
      </w:ins>
    </w:p>
    <w:p w:rsidR="00971ED7" w:rsidRDefault="00971ED7">
      <w:pPr>
        <w:pStyle w:val="TM3"/>
        <w:tabs>
          <w:tab w:val="left" w:pos="770"/>
          <w:tab w:val="right" w:leader="dot" w:pos="9063"/>
        </w:tabs>
        <w:rPr>
          <w:ins w:id="191" w:author="RANNOU Jean-Philippe" w:date="2021-10-20T11:44:00Z"/>
          <w:rFonts w:asciiTheme="minorHAnsi" w:hAnsiTheme="minorHAnsi"/>
          <w:smallCaps w:val="0"/>
          <w:noProof/>
          <w:szCs w:val="22"/>
          <w:lang w:val="fr-FR"/>
        </w:rPr>
      </w:pPr>
      <w:ins w:id="192"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"_Toc85622775"</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11.2.1</w:t>
        </w:r>
        <w:r>
          <w:rPr>
            <w:rFonts w:asciiTheme="minorHAnsi" w:hAnsiTheme="minorHAnsi"/>
            <w:smallCaps w:val="0"/>
            <w:noProof/>
            <w:szCs w:val="22"/>
            <w:lang w:val="fr-FR"/>
          </w:rPr>
          <w:tab/>
        </w:r>
        <w:r w:rsidRPr="00C07BF2">
          <w:rPr>
            <w:rStyle w:val="Lienhypertexte"/>
            <w:noProof/>
          </w:rPr>
          <w:t>META file</w:t>
        </w:r>
        <w:r>
          <w:rPr>
            <w:noProof/>
            <w:webHidden/>
          </w:rPr>
          <w:tab/>
        </w:r>
        <w:r>
          <w:rPr>
            <w:noProof/>
            <w:webHidden/>
          </w:rPr>
          <w:fldChar w:fldCharType="begin"/>
        </w:r>
        <w:r>
          <w:rPr>
            <w:noProof/>
            <w:webHidden/>
          </w:rPr>
          <w:instrText xml:space="preserve"> PAGEREF _Toc85622775 \h </w:instrText>
        </w:r>
        <w:r>
          <w:rPr>
            <w:noProof/>
            <w:webHidden/>
          </w:rPr>
        </w:r>
      </w:ins>
      <w:r>
        <w:rPr>
          <w:noProof/>
          <w:webHidden/>
        </w:rPr>
        <w:fldChar w:fldCharType="separate"/>
      </w:r>
      <w:ins w:id="193" w:author="RANNOU Jean-Philippe" w:date="2021-10-20T11:44:00Z">
        <w:r>
          <w:rPr>
            <w:noProof/>
            <w:webHidden/>
          </w:rPr>
          <w:t>35</w:t>
        </w:r>
        <w:r>
          <w:rPr>
            <w:noProof/>
            <w:webHidden/>
          </w:rPr>
          <w:fldChar w:fldCharType="end"/>
        </w:r>
        <w:r w:rsidRPr="00C07BF2">
          <w:rPr>
            <w:rStyle w:val="Lienhypertexte"/>
            <w:noProof/>
          </w:rPr>
          <w:fldChar w:fldCharType="end"/>
        </w:r>
      </w:ins>
    </w:p>
    <w:p w:rsidR="00971ED7" w:rsidRDefault="00971ED7">
      <w:pPr>
        <w:pStyle w:val="TM3"/>
        <w:tabs>
          <w:tab w:val="left" w:pos="770"/>
          <w:tab w:val="right" w:leader="dot" w:pos="9063"/>
        </w:tabs>
        <w:rPr>
          <w:ins w:id="194" w:author="RANNOU Jean-Philippe" w:date="2021-10-20T11:44:00Z"/>
          <w:rFonts w:asciiTheme="minorHAnsi" w:hAnsiTheme="minorHAnsi"/>
          <w:smallCaps w:val="0"/>
          <w:noProof/>
          <w:szCs w:val="22"/>
          <w:lang w:val="fr-FR"/>
        </w:rPr>
      </w:pPr>
      <w:ins w:id="195"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"_Toc85622776"</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11.2.2</w:t>
        </w:r>
        <w:r>
          <w:rPr>
            <w:rFonts w:asciiTheme="minorHAnsi" w:hAnsiTheme="minorHAnsi"/>
            <w:smallCaps w:val="0"/>
            <w:noProof/>
            <w:szCs w:val="22"/>
            <w:lang w:val="fr-FR"/>
          </w:rPr>
          <w:tab/>
        </w:r>
        <w:r w:rsidRPr="00C07BF2">
          <w:rPr>
            <w:rStyle w:val="Lienhypertexte"/>
            <w:noProof/>
          </w:rPr>
          <w:t>TRAJ, MULTI-PROF an TECH files</w:t>
        </w:r>
        <w:r>
          <w:rPr>
            <w:noProof/>
            <w:webHidden/>
          </w:rPr>
          <w:tab/>
        </w:r>
        <w:r>
          <w:rPr>
            <w:noProof/>
            <w:webHidden/>
          </w:rPr>
          <w:fldChar w:fldCharType="begin"/>
        </w:r>
        <w:r>
          <w:rPr>
            <w:noProof/>
            <w:webHidden/>
          </w:rPr>
          <w:instrText xml:space="preserve"> PAGEREF _Toc85622776 \h </w:instrText>
        </w:r>
        <w:r>
          <w:rPr>
            <w:noProof/>
            <w:webHidden/>
          </w:rPr>
        </w:r>
      </w:ins>
      <w:r>
        <w:rPr>
          <w:noProof/>
          <w:webHidden/>
        </w:rPr>
        <w:fldChar w:fldCharType="separate"/>
      </w:r>
      <w:ins w:id="196" w:author="RANNOU Jean-Philippe" w:date="2021-10-20T11:44:00Z">
        <w:r>
          <w:rPr>
            <w:noProof/>
            <w:webHidden/>
          </w:rPr>
          <w:t>35</w:t>
        </w:r>
        <w:r>
          <w:rPr>
            <w:noProof/>
            <w:webHidden/>
          </w:rPr>
          <w:fldChar w:fldCharType="end"/>
        </w:r>
        <w:r w:rsidRPr="00C07BF2">
          <w:rPr>
            <w:rStyle w:val="Lienhypertexte"/>
            <w:noProof/>
          </w:rPr>
          <w:fldChar w:fldCharType="end"/>
        </w:r>
      </w:ins>
    </w:p>
    <w:p w:rsidR="00971ED7" w:rsidRDefault="00971ED7">
      <w:pPr>
        <w:pStyle w:val="TM3"/>
        <w:tabs>
          <w:tab w:val="left" w:pos="770"/>
          <w:tab w:val="right" w:leader="dot" w:pos="9063"/>
        </w:tabs>
        <w:rPr>
          <w:ins w:id="197" w:author="RANNOU Jean-Philippe" w:date="2021-10-20T11:44:00Z"/>
          <w:rFonts w:asciiTheme="minorHAnsi" w:hAnsiTheme="minorHAnsi"/>
          <w:smallCaps w:val="0"/>
          <w:noProof/>
          <w:szCs w:val="22"/>
          <w:lang w:val="fr-FR"/>
        </w:rPr>
      </w:pPr>
      <w:ins w:id="198"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"_Toc85622777"</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11.2.3</w:t>
        </w:r>
        <w:r>
          <w:rPr>
            <w:rFonts w:asciiTheme="minorHAnsi" w:hAnsiTheme="minorHAnsi"/>
            <w:smallCaps w:val="0"/>
            <w:noProof/>
            <w:szCs w:val="22"/>
            <w:lang w:val="fr-FR"/>
          </w:rPr>
          <w:tab/>
        </w:r>
        <w:r w:rsidRPr="00C07BF2">
          <w:rPr>
            <w:rStyle w:val="Lienhypertexte"/>
            <w:noProof/>
          </w:rPr>
          <w:t>MONO-PROF file</w:t>
        </w:r>
        <w:r>
          <w:rPr>
            <w:noProof/>
            <w:webHidden/>
          </w:rPr>
          <w:tab/>
        </w:r>
        <w:r>
          <w:rPr>
            <w:noProof/>
            <w:webHidden/>
          </w:rPr>
          <w:fldChar w:fldCharType="begin"/>
        </w:r>
        <w:r>
          <w:rPr>
            <w:noProof/>
            <w:webHidden/>
          </w:rPr>
          <w:instrText xml:space="preserve"> PAGEREF _Toc85622777 \h </w:instrText>
        </w:r>
        <w:r>
          <w:rPr>
            <w:noProof/>
            <w:webHidden/>
          </w:rPr>
        </w:r>
      </w:ins>
      <w:r>
        <w:rPr>
          <w:noProof/>
          <w:webHidden/>
        </w:rPr>
        <w:fldChar w:fldCharType="separate"/>
      </w:r>
      <w:ins w:id="199" w:author="RANNOU Jean-Philippe" w:date="2021-10-20T11:44:00Z">
        <w:r>
          <w:rPr>
            <w:noProof/>
            <w:webHidden/>
          </w:rPr>
          <w:t>35</w:t>
        </w:r>
        <w:r>
          <w:rPr>
            <w:noProof/>
            <w:webHidden/>
          </w:rPr>
          <w:fldChar w:fldCharType="end"/>
        </w:r>
        <w:r w:rsidRPr="00C07BF2">
          <w:rPr>
            <w:rStyle w:val="Lienhypertexte"/>
            <w:noProof/>
          </w:rPr>
          <w:fldChar w:fldCharType="end"/>
        </w:r>
      </w:ins>
    </w:p>
    <w:p w:rsidR="00971ED7" w:rsidRDefault="00971ED7">
      <w:pPr>
        <w:pStyle w:val="TM1"/>
        <w:tabs>
          <w:tab w:val="left" w:pos="440"/>
          <w:tab w:val="right" w:leader="dot" w:pos="9063"/>
        </w:tabs>
        <w:rPr>
          <w:ins w:id="200" w:author="RANNOU Jean-Philippe" w:date="2021-10-20T11:44:00Z"/>
          <w:rFonts w:asciiTheme="minorHAnsi" w:hAnsiTheme="minorHAnsi"/>
          <w:b w:val="0"/>
          <w:bCs w:val="0"/>
          <w:caps w:val="0"/>
          <w:noProof/>
          <w:szCs w:val="22"/>
          <w:u w:val="none"/>
          <w:lang w:val="fr-FR"/>
        </w:rPr>
      </w:pPr>
      <w:ins w:id="201"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"_Toc85622778"</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12</w:t>
        </w:r>
        <w:r>
          <w:rPr>
            <w:rFonts w:asciiTheme="minorHAnsi" w:hAnsiTheme="minorHAnsi"/>
            <w:b w:val="0"/>
            <w:bCs w:val="0"/>
            <w:caps w:val="0"/>
            <w:noProof/>
            <w:szCs w:val="22"/>
            <w:u w:val="none"/>
            <w:lang w:val="fr-FR"/>
          </w:rPr>
          <w:tab/>
        </w:r>
        <w:r w:rsidRPr="00C07BF2">
          <w:rPr>
            <w:rStyle w:val="Lienhypertexte"/>
            <w:noProof/>
          </w:rPr>
          <w:t>ANNEX E: miscellaneous information</w:t>
        </w:r>
        <w:r>
          <w:rPr>
            <w:noProof/>
            <w:webHidden/>
          </w:rPr>
          <w:tab/>
        </w:r>
        <w:r>
          <w:rPr>
            <w:noProof/>
            <w:webHidden/>
          </w:rPr>
          <w:fldChar w:fldCharType="begin"/>
        </w:r>
        <w:r>
          <w:rPr>
            <w:noProof/>
            <w:webHidden/>
          </w:rPr>
          <w:instrText xml:space="preserve"> PAGEREF _Toc85622778 \h </w:instrText>
        </w:r>
        <w:r>
          <w:rPr>
            <w:noProof/>
            <w:webHidden/>
          </w:rPr>
        </w:r>
      </w:ins>
      <w:r>
        <w:rPr>
          <w:noProof/>
          <w:webHidden/>
        </w:rPr>
        <w:fldChar w:fldCharType="separate"/>
      </w:r>
      <w:ins w:id="202" w:author="RANNOU Jean-Philippe" w:date="2021-10-20T11:44:00Z">
        <w:r>
          <w:rPr>
            <w:noProof/>
            <w:webHidden/>
          </w:rPr>
          <w:t>36</w:t>
        </w:r>
        <w:r>
          <w:rPr>
            <w:noProof/>
            <w:webHidden/>
          </w:rPr>
          <w:fldChar w:fldCharType="end"/>
        </w:r>
        <w:r w:rsidRPr="00C07BF2">
          <w:rPr>
            <w:rStyle w:val="Lienhypertexte"/>
            <w:noProof/>
          </w:rPr>
          <w:fldChar w:fldCharType="end"/>
        </w:r>
      </w:ins>
    </w:p>
    <w:p w:rsidR="00971ED7" w:rsidRDefault="00971ED7">
      <w:pPr>
        <w:pStyle w:val="TM1"/>
        <w:tabs>
          <w:tab w:val="left" w:pos="440"/>
          <w:tab w:val="right" w:leader="dot" w:pos="9063"/>
        </w:tabs>
        <w:rPr>
          <w:ins w:id="203" w:author="RANNOU Jean-Philippe" w:date="2021-10-20T11:44:00Z"/>
          <w:rFonts w:asciiTheme="minorHAnsi" w:hAnsiTheme="minorHAnsi"/>
          <w:b w:val="0"/>
          <w:bCs w:val="0"/>
          <w:caps w:val="0"/>
          <w:noProof/>
          <w:szCs w:val="22"/>
          <w:u w:val="none"/>
          <w:lang w:val="fr-FR"/>
        </w:rPr>
      </w:pPr>
      <w:ins w:id="204"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"_Toc85622779"</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13</w:t>
        </w:r>
        <w:r>
          <w:rPr>
            <w:rFonts w:asciiTheme="minorHAnsi" w:hAnsiTheme="minorHAnsi"/>
            <w:b w:val="0"/>
            <w:bCs w:val="0"/>
            <w:caps w:val="0"/>
            <w:noProof/>
            <w:szCs w:val="22"/>
            <w:u w:val="none"/>
            <w:lang w:val="fr-FR"/>
          </w:rPr>
          <w:tab/>
        </w:r>
        <w:r w:rsidRPr="00C07BF2">
          <w:rPr>
            <w:rStyle w:val="Lienhypertexte"/>
            <w:noProof/>
          </w:rPr>
          <w:t>ANNEX F: NITRATE processing</w:t>
        </w:r>
        <w:r>
          <w:rPr>
            <w:noProof/>
            <w:webHidden/>
          </w:rPr>
          <w:tab/>
        </w:r>
        <w:r>
          <w:rPr>
            <w:noProof/>
            <w:webHidden/>
          </w:rPr>
          <w:fldChar w:fldCharType="begin"/>
        </w:r>
        <w:r>
          <w:rPr>
            <w:noProof/>
            <w:webHidden/>
          </w:rPr>
          <w:instrText xml:space="preserve"> PAGEREF _Toc85622779 \h </w:instrText>
        </w:r>
        <w:r>
          <w:rPr>
            <w:noProof/>
            <w:webHidden/>
          </w:rPr>
        </w:r>
      </w:ins>
      <w:r>
        <w:rPr>
          <w:noProof/>
          <w:webHidden/>
        </w:rPr>
        <w:fldChar w:fldCharType="separate"/>
      </w:r>
      <w:ins w:id="205" w:author="RANNOU Jean-Philippe" w:date="2021-10-20T11:44:00Z">
        <w:r>
          <w:rPr>
            <w:noProof/>
            <w:webHidden/>
          </w:rPr>
          <w:t>36</w:t>
        </w:r>
        <w:r>
          <w:rPr>
            <w:noProof/>
            <w:webHidden/>
          </w:rPr>
          <w:fldChar w:fldCharType="end"/>
        </w:r>
        <w:r w:rsidRPr="00C07BF2">
          <w:rPr>
            <w:rStyle w:val="Lienhypertexte"/>
            <w:noProof/>
          </w:rPr>
          <w:fldChar w:fldCharType="end"/>
        </w:r>
      </w:ins>
    </w:p>
    <w:p w:rsidR="00971ED7" w:rsidRDefault="00971ED7">
      <w:pPr>
        <w:pStyle w:val="TM1"/>
        <w:tabs>
          <w:tab w:val="left" w:pos="440"/>
          <w:tab w:val="right" w:leader="dot" w:pos="9063"/>
        </w:tabs>
        <w:rPr>
          <w:ins w:id="206" w:author="RANNOU Jean-Philippe" w:date="2021-10-20T11:44:00Z"/>
          <w:rFonts w:asciiTheme="minorHAnsi" w:hAnsiTheme="minorHAnsi"/>
          <w:b w:val="0"/>
          <w:bCs w:val="0"/>
          <w:caps w:val="0"/>
          <w:noProof/>
          <w:szCs w:val="22"/>
          <w:u w:val="none"/>
          <w:lang w:val="fr-FR"/>
        </w:rPr>
      </w:pPr>
      <w:ins w:id="207"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"_Toc85622780"</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14</w:t>
        </w:r>
        <w:r>
          <w:rPr>
            <w:rFonts w:asciiTheme="minorHAnsi" w:hAnsiTheme="minorHAnsi"/>
            <w:b w:val="0"/>
            <w:bCs w:val="0"/>
            <w:caps w:val="0"/>
            <w:noProof/>
            <w:szCs w:val="22"/>
            <w:u w:val="none"/>
            <w:lang w:val="fr-FR"/>
          </w:rPr>
          <w:tab/>
        </w:r>
        <w:r w:rsidRPr="00C07BF2">
          <w:rPr>
            <w:rStyle w:val="Lienhypertexte"/>
            <w:noProof/>
          </w:rPr>
          <w:t>ANNEX G: Configuration and Technical label management</w:t>
        </w:r>
        <w:r>
          <w:rPr>
            <w:noProof/>
            <w:webHidden/>
          </w:rPr>
          <w:tab/>
        </w:r>
        <w:r>
          <w:rPr>
            <w:noProof/>
            <w:webHidden/>
          </w:rPr>
          <w:fldChar w:fldCharType="begin"/>
        </w:r>
        <w:r>
          <w:rPr>
            <w:noProof/>
            <w:webHidden/>
          </w:rPr>
          <w:instrText xml:space="preserve"> PAGEREF _Toc85622780 \h </w:instrText>
        </w:r>
        <w:r>
          <w:rPr>
            <w:noProof/>
            <w:webHidden/>
          </w:rPr>
        </w:r>
      </w:ins>
      <w:r>
        <w:rPr>
          <w:noProof/>
          <w:webHidden/>
        </w:rPr>
        <w:fldChar w:fldCharType="separate"/>
      </w:r>
      <w:ins w:id="208" w:author="RANNOU Jean-Philippe" w:date="2021-10-20T11:44:00Z">
        <w:r>
          <w:rPr>
            <w:noProof/>
            <w:webHidden/>
          </w:rPr>
          <w:t>37</w:t>
        </w:r>
        <w:r>
          <w:rPr>
            <w:noProof/>
            <w:webHidden/>
          </w:rPr>
          <w:fldChar w:fldCharType="end"/>
        </w:r>
        <w:r w:rsidRPr="00C07BF2">
          <w:rPr>
            <w:rStyle w:val="Lienhypertexte"/>
            <w:noProof/>
          </w:rPr>
          <w:fldChar w:fldCharType="end"/>
        </w:r>
      </w:ins>
    </w:p>
    <w:p w:rsidR="00971ED7" w:rsidRDefault="00971ED7">
      <w:pPr>
        <w:pStyle w:val="TM2"/>
        <w:tabs>
          <w:tab w:val="left" w:pos="605"/>
          <w:tab w:val="right" w:leader="dot" w:pos="9063"/>
        </w:tabs>
        <w:rPr>
          <w:ins w:id="209" w:author="RANNOU Jean-Philippe" w:date="2021-10-20T11:44:00Z"/>
          <w:rFonts w:asciiTheme="minorHAnsi" w:hAnsiTheme="minorHAnsi"/>
          <w:b w:val="0"/>
          <w:bCs w:val="0"/>
          <w:smallCaps w:val="0"/>
          <w:noProof/>
          <w:szCs w:val="22"/>
          <w:lang w:val="fr-FR"/>
        </w:rPr>
      </w:pPr>
      <w:ins w:id="210"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"_Toc85622781"</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14.1</w:t>
        </w:r>
        <w:r>
          <w:rPr>
            <w:rFonts w:asciiTheme="minorHAnsi" w:hAnsiTheme="minorHAnsi"/>
            <w:b w:val="0"/>
            <w:bCs w:val="0"/>
            <w:smallCaps w:val="0"/>
            <w:noProof/>
            <w:szCs w:val="22"/>
            <w:lang w:val="fr-FR"/>
          </w:rPr>
          <w:tab/>
        </w:r>
        <w:r w:rsidRPr="00C07BF2">
          <w:rPr>
            <w:rStyle w:val="Lienhypertexte"/>
            <w:noProof/>
          </w:rPr>
          <w:t>Configuration label management</w:t>
        </w:r>
        <w:r>
          <w:rPr>
            <w:noProof/>
            <w:webHidden/>
          </w:rPr>
          <w:tab/>
        </w:r>
        <w:r>
          <w:rPr>
            <w:noProof/>
            <w:webHidden/>
          </w:rPr>
          <w:fldChar w:fldCharType="begin"/>
        </w:r>
        <w:r>
          <w:rPr>
            <w:noProof/>
            <w:webHidden/>
          </w:rPr>
          <w:instrText xml:space="preserve"> PAGEREF _Toc85622781 \h </w:instrText>
        </w:r>
        <w:r>
          <w:rPr>
            <w:noProof/>
            <w:webHidden/>
          </w:rPr>
        </w:r>
      </w:ins>
      <w:r>
        <w:rPr>
          <w:noProof/>
          <w:webHidden/>
        </w:rPr>
        <w:fldChar w:fldCharType="separate"/>
      </w:r>
      <w:ins w:id="211" w:author="RANNOU Jean-Philippe" w:date="2021-10-20T11:44:00Z">
        <w:r>
          <w:rPr>
            <w:noProof/>
            <w:webHidden/>
          </w:rPr>
          <w:t>37</w:t>
        </w:r>
        <w:r>
          <w:rPr>
            <w:noProof/>
            <w:webHidden/>
          </w:rPr>
          <w:fldChar w:fldCharType="end"/>
        </w:r>
        <w:r w:rsidRPr="00C07BF2">
          <w:rPr>
            <w:rStyle w:val="Lienhypertexte"/>
            <w:noProof/>
          </w:rPr>
          <w:fldChar w:fldCharType="end"/>
        </w:r>
      </w:ins>
    </w:p>
    <w:p w:rsidR="00971ED7" w:rsidRDefault="00971ED7">
      <w:pPr>
        <w:pStyle w:val="TM2"/>
        <w:tabs>
          <w:tab w:val="left" w:pos="605"/>
          <w:tab w:val="right" w:leader="dot" w:pos="9063"/>
        </w:tabs>
        <w:rPr>
          <w:ins w:id="212" w:author="RANNOU Jean-Philippe" w:date="2021-10-20T11:44:00Z"/>
          <w:rFonts w:asciiTheme="minorHAnsi" w:hAnsiTheme="minorHAnsi"/>
          <w:b w:val="0"/>
          <w:bCs w:val="0"/>
          <w:smallCaps w:val="0"/>
          <w:noProof/>
          <w:szCs w:val="22"/>
          <w:lang w:val="fr-FR"/>
        </w:rPr>
      </w:pPr>
      <w:ins w:id="213"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"_Toc85622782"</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14.2</w:t>
        </w:r>
        <w:r>
          <w:rPr>
            <w:rFonts w:asciiTheme="minorHAnsi" w:hAnsiTheme="minorHAnsi"/>
            <w:b w:val="0"/>
            <w:bCs w:val="0"/>
            <w:smallCaps w:val="0"/>
            <w:noProof/>
            <w:szCs w:val="22"/>
            <w:lang w:val="fr-FR"/>
          </w:rPr>
          <w:tab/>
        </w:r>
        <w:r w:rsidRPr="00C07BF2">
          <w:rPr>
            <w:rStyle w:val="Lienhypertexte"/>
            <w:noProof/>
          </w:rPr>
          <w:t>Technical label management</w:t>
        </w:r>
        <w:r>
          <w:rPr>
            <w:noProof/>
            <w:webHidden/>
          </w:rPr>
          <w:tab/>
        </w:r>
        <w:r>
          <w:rPr>
            <w:noProof/>
            <w:webHidden/>
          </w:rPr>
          <w:fldChar w:fldCharType="begin"/>
        </w:r>
        <w:r>
          <w:rPr>
            <w:noProof/>
            <w:webHidden/>
          </w:rPr>
          <w:instrText xml:space="preserve"> PAGEREF _Toc85622782 \h </w:instrText>
        </w:r>
        <w:r>
          <w:rPr>
            <w:noProof/>
            <w:webHidden/>
          </w:rPr>
        </w:r>
      </w:ins>
      <w:r>
        <w:rPr>
          <w:noProof/>
          <w:webHidden/>
        </w:rPr>
        <w:fldChar w:fldCharType="separate"/>
      </w:r>
      <w:ins w:id="214" w:author="RANNOU Jean-Philippe" w:date="2021-10-20T11:44:00Z">
        <w:r>
          <w:rPr>
            <w:noProof/>
            <w:webHidden/>
          </w:rPr>
          <w:t>37</w:t>
        </w:r>
        <w:r>
          <w:rPr>
            <w:noProof/>
            <w:webHidden/>
          </w:rPr>
          <w:fldChar w:fldCharType="end"/>
        </w:r>
        <w:r w:rsidRPr="00C07BF2">
          <w:rPr>
            <w:rStyle w:val="Lienhypertexte"/>
            <w:noProof/>
          </w:rPr>
          <w:fldChar w:fldCharType="end"/>
        </w:r>
      </w:ins>
    </w:p>
    <w:p w:rsidR="00971ED7" w:rsidRDefault="00971ED7">
      <w:pPr>
        <w:pStyle w:val="TM1"/>
        <w:tabs>
          <w:tab w:val="left" w:pos="440"/>
          <w:tab w:val="right" w:leader="dot" w:pos="9063"/>
        </w:tabs>
        <w:rPr>
          <w:ins w:id="215" w:author="RANNOU Jean-Philippe" w:date="2021-10-20T11:44:00Z"/>
          <w:rFonts w:asciiTheme="minorHAnsi" w:hAnsiTheme="minorHAnsi"/>
          <w:b w:val="0"/>
          <w:bCs w:val="0"/>
          <w:caps w:val="0"/>
          <w:noProof/>
          <w:szCs w:val="22"/>
          <w:u w:val="none"/>
          <w:lang w:val="fr-FR"/>
        </w:rPr>
      </w:pPr>
      <w:ins w:id="216"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"_Toc85622783"</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15</w:t>
        </w:r>
        <w:r>
          <w:rPr>
            <w:rFonts w:asciiTheme="minorHAnsi" w:hAnsiTheme="minorHAnsi"/>
            <w:b w:val="0"/>
            <w:bCs w:val="0"/>
            <w:caps w:val="0"/>
            <w:noProof/>
            <w:szCs w:val="22"/>
            <w:u w:val="none"/>
            <w:lang w:val="fr-FR"/>
          </w:rPr>
          <w:tab/>
        </w:r>
        <w:r w:rsidRPr="00C07BF2">
          <w:rPr>
            <w:rStyle w:val="Lienhypertexte"/>
            <w:noProof/>
          </w:rPr>
          <w:t>ANNEX H: additional tools</w:t>
        </w:r>
        <w:r>
          <w:rPr>
            <w:noProof/>
            <w:webHidden/>
          </w:rPr>
          <w:tab/>
        </w:r>
        <w:r>
          <w:rPr>
            <w:noProof/>
            <w:webHidden/>
          </w:rPr>
          <w:fldChar w:fldCharType="begin"/>
        </w:r>
        <w:r>
          <w:rPr>
            <w:noProof/>
            <w:webHidden/>
          </w:rPr>
          <w:instrText xml:space="preserve"> PAGEREF _Toc85622783 \h </w:instrText>
        </w:r>
        <w:r>
          <w:rPr>
            <w:noProof/>
            <w:webHidden/>
          </w:rPr>
        </w:r>
      </w:ins>
      <w:r>
        <w:rPr>
          <w:noProof/>
          <w:webHidden/>
        </w:rPr>
        <w:fldChar w:fldCharType="separate"/>
      </w:r>
      <w:ins w:id="217" w:author="RANNOU Jean-Philippe" w:date="2021-10-20T11:44:00Z">
        <w:r>
          <w:rPr>
            <w:noProof/>
            <w:webHidden/>
          </w:rPr>
          <w:t>38</w:t>
        </w:r>
        <w:r>
          <w:rPr>
            <w:noProof/>
            <w:webHidden/>
          </w:rPr>
          <w:fldChar w:fldCharType="end"/>
        </w:r>
        <w:r w:rsidRPr="00C07BF2">
          <w:rPr>
            <w:rStyle w:val="Lienhypertexte"/>
            <w:noProof/>
          </w:rPr>
          <w:fldChar w:fldCharType="end"/>
        </w:r>
      </w:ins>
    </w:p>
    <w:p w:rsidR="00971ED7" w:rsidRDefault="00971ED7">
      <w:pPr>
        <w:pStyle w:val="TM2"/>
        <w:tabs>
          <w:tab w:val="left" w:pos="605"/>
          <w:tab w:val="right" w:leader="dot" w:pos="9063"/>
        </w:tabs>
        <w:rPr>
          <w:ins w:id="218" w:author="RANNOU Jean-Philippe" w:date="2021-10-20T11:44:00Z"/>
          <w:rFonts w:asciiTheme="minorHAnsi" w:hAnsiTheme="minorHAnsi"/>
          <w:b w:val="0"/>
          <w:bCs w:val="0"/>
          <w:smallCaps w:val="0"/>
          <w:noProof/>
          <w:szCs w:val="22"/>
          <w:lang w:val="fr-FR"/>
        </w:rPr>
      </w:pPr>
      <w:ins w:id="219"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"_Toc85622784"</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15.1</w:t>
        </w:r>
        <w:r>
          <w:rPr>
            <w:rFonts w:asciiTheme="minorHAnsi" w:hAnsiTheme="minorHAnsi"/>
            <w:b w:val="0"/>
            <w:bCs w:val="0"/>
            <w:smallCaps w:val="0"/>
            <w:noProof/>
            <w:szCs w:val="22"/>
            <w:lang w:val="fr-FR"/>
          </w:rPr>
          <w:tab/>
        </w:r>
        <w:r w:rsidRPr="00C07BF2">
          <w:rPr>
            <w:rStyle w:val="Lienhypertexte"/>
            <w:noProof/>
          </w:rPr>
          <w:t>Tools configuration</w:t>
        </w:r>
        <w:r>
          <w:rPr>
            <w:noProof/>
            <w:webHidden/>
          </w:rPr>
          <w:tab/>
        </w:r>
        <w:r>
          <w:rPr>
            <w:noProof/>
            <w:webHidden/>
          </w:rPr>
          <w:fldChar w:fldCharType="begin"/>
        </w:r>
        <w:r>
          <w:rPr>
            <w:noProof/>
            <w:webHidden/>
          </w:rPr>
          <w:instrText xml:space="preserve"> PAGEREF _Toc85622784 \h </w:instrText>
        </w:r>
        <w:r>
          <w:rPr>
            <w:noProof/>
            <w:webHidden/>
          </w:rPr>
        </w:r>
      </w:ins>
      <w:r>
        <w:rPr>
          <w:noProof/>
          <w:webHidden/>
        </w:rPr>
        <w:fldChar w:fldCharType="separate"/>
      </w:r>
      <w:ins w:id="220" w:author="RANNOU Jean-Philippe" w:date="2021-10-20T11:44:00Z">
        <w:r>
          <w:rPr>
            <w:noProof/>
            <w:webHidden/>
          </w:rPr>
          <w:t>38</w:t>
        </w:r>
        <w:r>
          <w:rPr>
            <w:noProof/>
            <w:webHidden/>
          </w:rPr>
          <w:fldChar w:fldCharType="end"/>
        </w:r>
        <w:r w:rsidRPr="00C07BF2">
          <w:rPr>
            <w:rStyle w:val="Lienhypertexte"/>
            <w:noProof/>
          </w:rPr>
          <w:fldChar w:fldCharType="end"/>
        </w:r>
      </w:ins>
    </w:p>
    <w:p w:rsidR="00971ED7" w:rsidRDefault="00971ED7">
      <w:pPr>
        <w:pStyle w:val="TM2"/>
        <w:tabs>
          <w:tab w:val="left" w:pos="605"/>
          <w:tab w:val="right" w:leader="dot" w:pos="9063"/>
        </w:tabs>
        <w:rPr>
          <w:ins w:id="221" w:author="RANNOU Jean-Philippe" w:date="2021-10-20T11:44:00Z"/>
          <w:rFonts w:asciiTheme="minorHAnsi" w:hAnsiTheme="minorHAnsi"/>
          <w:b w:val="0"/>
          <w:bCs w:val="0"/>
          <w:smallCaps w:val="0"/>
          <w:noProof/>
          <w:szCs w:val="22"/>
          <w:lang w:val="fr-FR"/>
        </w:rPr>
      </w:pPr>
      <w:ins w:id="222"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"_Toc85622785"</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15.2</w:t>
        </w:r>
        <w:r>
          <w:rPr>
            <w:rFonts w:asciiTheme="minorHAnsi" w:hAnsiTheme="minorHAnsi"/>
            <w:b w:val="0"/>
            <w:bCs w:val="0"/>
            <w:smallCaps w:val="0"/>
            <w:noProof/>
            <w:szCs w:val="22"/>
            <w:lang w:val="fr-FR"/>
          </w:rPr>
          <w:tab/>
        </w:r>
        <w:r w:rsidRPr="00C07BF2">
          <w:rPr>
            <w:rStyle w:val="Lienhypertexte"/>
            <w:noProof/>
          </w:rPr>
          <w:t>A selection of useful tools</w:t>
        </w:r>
        <w:r>
          <w:rPr>
            <w:noProof/>
            <w:webHidden/>
          </w:rPr>
          <w:tab/>
        </w:r>
        <w:r>
          <w:rPr>
            <w:noProof/>
            <w:webHidden/>
          </w:rPr>
          <w:fldChar w:fldCharType="begin"/>
        </w:r>
        <w:r>
          <w:rPr>
            <w:noProof/>
            <w:webHidden/>
          </w:rPr>
          <w:instrText xml:space="preserve"> PAGEREF _Toc85622785 \h </w:instrText>
        </w:r>
        <w:r>
          <w:rPr>
            <w:noProof/>
            <w:webHidden/>
          </w:rPr>
        </w:r>
      </w:ins>
      <w:r>
        <w:rPr>
          <w:noProof/>
          <w:webHidden/>
        </w:rPr>
        <w:fldChar w:fldCharType="separate"/>
      </w:r>
      <w:ins w:id="223" w:author="RANNOU Jean-Philippe" w:date="2021-10-20T11:44:00Z">
        <w:r>
          <w:rPr>
            <w:noProof/>
            <w:webHidden/>
          </w:rPr>
          <w:t>38</w:t>
        </w:r>
        <w:r>
          <w:rPr>
            <w:noProof/>
            <w:webHidden/>
          </w:rPr>
          <w:fldChar w:fldCharType="end"/>
        </w:r>
        <w:r w:rsidRPr="00C07BF2">
          <w:rPr>
            <w:rStyle w:val="Lienhypertexte"/>
            <w:noProof/>
          </w:rPr>
          <w:fldChar w:fldCharType="end"/>
        </w:r>
      </w:ins>
    </w:p>
    <w:p w:rsidR="00971ED7" w:rsidRDefault="00971ED7">
      <w:pPr>
        <w:pStyle w:val="TM3"/>
        <w:tabs>
          <w:tab w:val="left" w:pos="770"/>
          <w:tab w:val="right" w:leader="dot" w:pos="9063"/>
        </w:tabs>
        <w:rPr>
          <w:ins w:id="224" w:author="RANNOU Jean-Philippe" w:date="2021-10-20T11:44:00Z"/>
          <w:rFonts w:asciiTheme="minorHAnsi" w:hAnsiTheme="minorHAnsi"/>
          <w:smallCaps w:val="0"/>
          <w:noProof/>
          <w:szCs w:val="22"/>
          <w:lang w:val="fr-FR"/>
        </w:rPr>
      </w:pPr>
      <w:ins w:id="225"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"_Toc85622786"</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15.2.1</w:t>
        </w:r>
        <w:r>
          <w:rPr>
            <w:rFonts w:asciiTheme="minorHAnsi" w:hAnsiTheme="minorHAnsi"/>
            <w:smallCaps w:val="0"/>
            <w:noProof/>
            <w:szCs w:val="22"/>
            <w:lang w:val="fr-FR"/>
          </w:rPr>
          <w:tab/>
        </w:r>
        <w:r w:rsidRPr="00C07BF2">
          <w:rPr>
            <w:rStyle w:val="Lienhypertexte"/>
            <w:noProof/>
          </w:rPr>
          <w:t>Visualization tools</w:t>
        </w:r>
        <w:r>
          <w:rPr>
            <w:noProof/>
            <w:webHidden/>
          </w:rPr>
          <w:tab/>
        </w:r>
        <w:r>
          <w:rPr>
            <w:noProof/>
            <w:webHidden/>
          </w:rPr>
          <w:fldChar w:fldCharType="begin"/>
        </w:r>
        <w:r>
          <w:rPr>
            <w:noProof/>
            <w:webHidden/>
          </w:rPr>
          <w:instrText xml:space="preserve"> PAGEREF _Toc85622786 \h </w:instrText>
        </w:r>
        <w:r>
          <w:rPr>
            <w:noProof/>
            <w:webHidden/>
          </w:rPr>
        </w:r>
      </w:ins>
      <w:r>
        <w:rPr>
          <w:noProof/>
          <w:webHidden/>
        </w:rPr>
        <w:fldChar w:fldCharType="separate"/>
      </w:r>
      <w:ins w:id="226" w:author="RANNOU Jean-Philippe" w:date="2021-10-20T11:44:00Z">
        <w:r>
          <w:rPr>
            <w:noProof/>
            <w:webHidden/>
          </w:rPr>
          <w:t>38</w:t>
        </w:r>
        <w:r>
          <w:rPr>
            <w:noProof/>
            <w:webHidden/>
          </w:rPr>
          <w:fldChar w:fldCharType="end"/>
        </w:r>
        <w:r w:rsidRPr="00C07BF2">
          <w:rPr>
            <w:rStyle w:val="Lienhypertexte"/>
            <w:noProof/>
          </w:rPr>
          <w:fldChar w:fldCharType="end"/>
        </w:r>
      </w:ins>
    </w:p>
    <w:p w:rsidR="00971ED7" w:rsidRDefault="00971ED7">
      <w:pPr>
        <w:pStyle w:val="TM3"/>
        <w:tabs>
          <w:tab w:val="left" w:pos="770"/>
          <w:tab w:val="right" w:leader="dot" w:pos="9063"/>
        </w:tabs>
        <w:rPr>
          <w:ins w:id="227" w:author="RANNOU Jean-Philippe" w:date="2021-10-20T11:44:00Z"/>
          <w:rFonts w:asciiTheme="minorHAnsi" w:hAnsiTheme="minorHAnsi"/>
          <w:smallCaps w:val="0"/>
          <w:noProof/>
          <w:szCs w:val="22"/>
          <w:lang w:val="fr-FR"/>
        </w:rPr>
      </w:pPr>
      <w:ins w:id="228"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"_Toc85622787"</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15.2.2</w:t>
        </w:r>
        <w:r>
          <w:rPr>
            <w:rFonts w:asciiTheme="minorHAnsi" w:hAnsiTheme="minorHAnsi"/>
            <w:smallCaps w:val="0"/>
            <w:noProof/>
            <w:szCs w:val="22"/>
            <w:lang w:val="fr-FR"/>
          </w:rPr>
          <w:tab/>
        </w:r>
        <w:r w:rsidRPr="00C07BF2">
          <w:rPr>
            <w:rStyle w:val="Lienhypertexte"/>
            <w:noProof/>
          </w:rPr>
          <w:t>NetCDF to CSV conversion tools</w:t>
        </w:r>
        <w:r>
          <w:rPr>
            <w:noProof/>
            <w:webHidden/>
          </w:rPr>
          <w:tab/>
        </w:r>
        <w:r>
          <w:rPr>
            <w:noProof/>
            <w:webHidden/>
          </w:rPr>
          <w:fldChar w:fldCharType="begin"/>
        </w:r>
        <w:r>
          <w:rPr>
            <w:noProof/>
            <w:webHidden/>
          </w:rPr>
          <w:instrText xml:space="preserve"> PAGEREF _Toc85622787 \h </w:instrText>
        </w:r>
        <w:r>
          <w:rPr>
            <w:noProof/>
            <w:webHidden/>
          </w:rPr>
        </w:r>
      </w:ins>
      <w:r>
        <w:rPr>
          <w:noProof/>
          <w:webHidden/>
        </w:rPr>
        <w:fldChar w:fldCharType="separate"/>
      </w:r>
      <w:ins w:id="229" w:author="RANNOU Jean-Philippe" w:date="2021-10-20T11:44:00Z">
        <w:r>
          <w:rPr>
            <w:noProof/>
            <w:webHidden/>
          </w:rPr>
          <w:t>38</w:t>
        </w:r>
        <w:r>
          <w:rPr>
            <w:noProof/>
            <w:webHidden/>
          </w:rPr>
          <w:fldChar w:fldCharType="end"/>
        </w:r>
        <w:r w:rsidRPr="00C07BF2">
          <w:rPr>
            <w:rStyle w:val="Lienhypertexte"/>
            <w:noProof/>
          </w:rPr>
          <w:fldChar w:fldCharType="end"/>
        </w:r>
      </w:ins>
    </w:p>
    <w:p w:rsidR="00971ED7" w:rsidRDefault="00971ED7">
      <w:pPr>
        <w:pStyle w:val="TM3"/>
        <w:tabs>
          <w:tab w:val="left" w:pos="770"/>
          <w:tab w:val="right" w:leader="dot" w:pos="9063"/>
        </w:tabs>
        <w:rPr>
          <w:ins w:id="230" w:author="RANNOU Jean-Philippe" w:date="2021-10-20T11:44:00Z"/>
          <w:rFonts w:asciiTheme="minorHAnsi" w:hAnsiTheme="minorHAnsi"/>
          <w:smallCaps w:val="0"/>
          <w:noProof/>
          <w:szCs w:val="22"/>
          <w:lang w:val="fr-FR"/>
        </w:rPr>
      </w:pPr>
      <w:ins w:id="231"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"_Toc85622788"</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15.2.3</w:t>
        </w:r>
        <w:r>
          <w:rPr>
            <w:rFonts w:asciiTheme="minorHAnsi" w:hAnsiTheme="minorHAnsi"/>
            <w:smallCaps w:val="0"/>
            <w:noProof/>
            <w:szCs w:val="22"/>
            <w:lang w:val="fr-FR"/>
          </w:rPr>
          <w:tab/>
        </w:r>
        <w:r w:rsidRPr="00C07BF2">
          <w:rPr>
            <w:rStyle w:val="Lienhypertexte"/>
            <w:noProof/>
          </w:rPr>
          <w:t>Argos cycle file management tools</w:t>
        </w:r>
        <w:r>
          <w:rPr>
            <w:noProof/>
            <w:webHidden/>
          </w:rPr>
          <w:tab/>
        </w:r>
        <w:r>
          <w:rPr>
            <w:noProof/>
            <w:webHidden/>
          </w:rPr>
          <w:fldChar w:fldCharType="begin"/>
        </w:r>
        <w:r>
          <w:rPr>
            <w:noProof/>
            <w:webHidden/>
          </w:rPr>
          <w:instrText xml:space="preserve"> PAGEREF _Toc85622788 \h </w:instrText>
        </w:r>
        <w:r>
          <w:rPr>
            <w:noProof/>
            <w:webHidden/>
          </w:rPr>
        </w:r>
      </w:ins>
      <w:r>
        <w:rPr>
          <w:noProof/>
          <w:webHidden/>
        </w:rPr>
        <w:fldChar w:fldCharType="separate"/>
      </w:r>
      <w:ins w:id="232" w:author="RANNOU Jean-Philippe" w:date="2021-10-20T11:44:00Z">
        <w:r>
          <w:rPr>
            <w:noProof/>
            <w:webHidden/>
          </w:rPr>
          <w:t>39</w:t>
        </w:r>
        <w:r>
          <w:rPr>
            <w:noProof/>
            <w:webHidden/>
          </w:rPr>
          <w:fldChar w:fldCharType="end"/>
        </w:r>
        <w:r w:rsidRPr="00C07BF2">
          <w:rPr>
            <w:rStyle w:val="Lienhypertexte"/>
            <w:noProof/>
          </w:rPr>
          <w:fldChar w:fldCharType="end"/>
        </w:r>
      </w:ins>
    </w:p>
    <w:p w:rsidR="00971ED7" w:rsidRDefault="00971ED7">
      <w:pPr>
        <w:pStyle w:val="TM3"/>
        <w:tabs>
          <w:tab w:val="left" w:pos="770"/>
          <w:tab w:val="right" w:leader="dot" w:pos="9063"/>
        </w:tabs>
        <w:rPr>
          <w:ins w:id="233" w:author="RANNOU Jean-Philippe" w:date="2021-10-20T11:44:00Z"/>
          <w:rFonts w:asciiTheme="minorHAnsi" w:hAnsiTheme="minorHAnsi"/>
          <w:smallCaps w:val="0"/>
          <w:noProof/>
          <w:szCs w:val="22"/>
          <w:lang w:val="fr-FR"/>
        </w:rPr>
      </w:pPr>
      <w:ins w:id="234" w:author="RANNOU Jean-Philippe" w:date="2021-10-20T11:44:00Z">
        <w:r w:rsidRPr="00C07BF2">
          <w:rPr>
            <w:rStyle w:val="Lienhypertexte"/>
            <w:noProof/>
          </w:rPr>
          <w:lastRenderedPageBreak/>
          <w:fldChar w:fldCharType="begin"/>
        </w:r>
        <w:r w:rsidRPr="00C07BF2">
          <w:rPr>
            <w:rStyle w:val="Lienhypertexte"/>
            <w:noProof/>
          </w:rPr>
          <w:instrText xml:space="preserve"> </w:instrText>
        </w:r>
        <w:r>
          <w:rPr>
            <w:noProof/>
          </w:rPr>
          <w:instrText>HYPERLINK \l "_Toc85622789"</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15.2.4</w:t>
        </w:r>
        <w:r>
          <w:rPr>
            <w:rFonts w:asciiTheme="minorHAnsi" w:hAnsiTheme="minorHAnsi"/>
            <w:smallCaps w:val="0"/>
            <w:noProof/>
            <w:szCs w:val="22"/>
            <w:lang w:val="fr-FR"/>
          </w:rPr>
          <w:tab/>
        </w:r>
        <w:r w:rsidRPr="00C07BF2">
          <w:rPr>
            <w:rStyle w:val="Lienhypertexte"/>
            <w:noProof/>
          </w:rPr>
          <w:t>copy_iridium_mail_files, copy_remocean_sbd_files, copy_cts5_files, copy_apx_iridium_rudics_files, copy_apx_apf11_iridium_rudics_files or copy_nemo_files</w:t>
        </w:r>
        <w:r>
          <w:rPr>
            <w:noProof/>
            <w:webHidden/>
          </w:rPr>
          <w:tab/>
        </w:r>
        <w:r>
          <w:rPr>
            <w:noProof/>
            <w:webHidden/>
          </w:rPr>
          <w:fldChar w:fldCharType="begin"/>
        </w:r>
        <w:r>
          <w:rPr>
            <w:noProof/>
            <w:webHidden/>
          </w:rPr>
          <w:instrText xml:space="preserve"> PAGEREF _Toc85622789 \h </w:instrText>
        </w:r>
        <w:r>
          <w:rPr>
            <w:noProof/>
            <w:webHidden/>
          </w:rPr>
        </w:r>
      </w:ins>
      <w:r>
        <w:rPr>
          <w:noProof/>
          <w:webHidden/>
        </w:rPr>
        <w:fldChar w:fldCharType="separate"/>
      </w:r>
      <w:ins w:id="235" w:author="RANNOU Jean-Philippe" w:date="2021-10-20T11:44:00Z">
        <w:r>
          <w:rPr>
            <w:noProof/>
            <w:webHidden/>
          </w:rPr>
          <w:t>39</w:t>
        </w:r>
        <w:r>
          <w:rPr>
            <w:noProof/>
            <w:webHidden/>
          </w:rPr>
          <w:fldChar w:fldCharType="end"/>
        </w:r>
        <w:r w:rsidRPr="00C07BF2">
          <w:rPr>
            <w:rStyle w:val="Lienhypertexte"/>
            <w:noProof/>
          </w:rPr>
          <w:fldChar w:fldCharType="end"/>
        </w:r>
      </w:ins>
    </w:p>
    <w:p w:rsidR="00971ED7" w:rsidRDefault="00971ED7">
      <w:pPr>
        <w:pStyle w:val="TM3"/>
        <w:tabs>
          <w:tab w:val="left" w:pos="770"/>
          <w:tab w:val="right" w:leader="dot" w:pos="9063"/>
        </w:tabs>
        <w:rPr>
          <w:ins w:id="236" w:author="RANNOU Jean-Philippe" w:date="2021-10-20T11:44:00Z"/>
          <w:rFonts w:asciiTheme="minorHAnsi" w:hAnsiTheme="minorHAnsi"/>
          <w:smallCaps w:val="0"/>
          <w:noProof/>
          <w:szCs w:val="22"/>
          <w:lang w:val="fr-FR"/>
        </w:rPr>
      </w:pPr>
      <w:ins w:id="237"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"_Toc85622790"</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15.2.5</w:t>
        </w:r>
        <w:r>
          <w:rPr>
            <w:rFonts w:asciiTheme="minorHAnsi" w:hAnsiTheme="minorHAnsi"/>
            <w:smallCaps w:val="0"/>
            <w:noProof/>
            <w:szCs w:val="22"/>
            <w:lang w:val="fr-FR"/>
          </w:rPr>
          <w:tab/>
        </w:r>
        <w:r w:rsidRPr="00C07BF2">
          <w:rPr>
            <w:rStyle w:val="Lienhypertexte"/>
            <w:noProof/>
          </w:rPr>
          <w:t>nc_add_rtqc_flags_prof_and_traj</w:t>
        </w:r>
        <w:r>
          <w:rPr>
            <w:noProof/>
            <w:webHidden/>
          </w:rPr>
          <w:tab/>
        </w:r>
        <w:r>
          <w:rPr>
            <w:noProof/>
            <w:webHidden/>
          </w:rPr>
          <w:fldChar w:fldCharType="begin"/>
        </w:r>
        <w:r>
          <w:rPr>
            <w:noProof/>
            <w:webHidden/>
          </w:rPr>
          <w:instrText xml:space="preserve"> PAGEREF _Toc85622790 \h </w:instrText>
        </w:r>
        <w:r>
          <w:rPr>
            <w:noProof/>
            <w:webHidden/>
          </w:rPr>
        </w:r>
      </w:ins>
      <w:r>
        <w:rPr>
          <w:noProof/>
          <w:webHidden/>
        </w:rPr>
        <w:fldChar w:fldCharType="separate"/>
      </w:r>
      <w:ins w:id="238" w:author="RANNOU Jean-Philippe" w:date="2021-10-20T11:44:00Z">
        <w:r>
          <w:rPr>
            <w:noProof/>
            <w:webHidden/>
          </w:rPr>
          <w:t>39</w:t>
        </w:r>
        <w:r>
          <w:rPr>
            <w:noProof/>
            <w:webHidden/>
          </w:rPr>
          <w:fldChar w:fldCharType="end"/>
        </w:r>
        <w:r w:rsidRPr="00C07BF2">
          <w:rPr>
            <w:rStyle w:val="Lienhypertexte"/>
            <w:noProof/>
          </w:rPr>
          <w:fldChar w:fldCharType="end"/>
        </w:r>
      </w:ins>
    </w:p>
    <w:p w:rsidR="00971ED7" w:rsidRDefault="00971ED7">
      <w:pPr>
        <w:pStyle w:val="TM3"/>
        <w:tabs>
          <w:tab w:val="left" w:pos="770"/>
          <w:tab w:val="right" w:leader="dot" w:pos="9063"/>
        </w:tabs>
        <w:rPr>
          <w:ins w:id="239" w:author="RANNOU Jean-Philippe" w:date="2021-10-20T11:44:00Z"/>
          <w:rFonts w:asciiTheme="minorHAnsi" w:hAnsiTheme="minorHAnsi"/>
          <w:smallCaps w:val="0"/>
          <w:noProof/>
          <w:szCs w:val="22"/>
          <w:lang w:val="fr-FR"/>
        </w:rPr>
      </w:pPr>
      <w:ins w:id="240" w:author="RANNOU Jean-Philippe" w:date="2021-10-20T11:44:00Z">
        <w:r w:rsidRPr="00C07BF2">
          <w:rPr>
            <w:rStyle w:val="Lienhypertexte"/>
            <w:noProof/>
          </w:rPr>
          <w:fldChar w:fldCharType="begin"/>
        </w:r>
        <w:r w:rsidRPr="00C07BF2">
          <w:rPr>
            <w:rStyle w:val="Lienhypertexte"/>
            <w:noProof/>
          </w:rPr>
          <w:instrText xml:space="preserve"> </w:instrText>
        </w:r>
        <w:r>
          <w:rPr>
            <w:noProof/>
          </w:rPr>
          <w:instrText>HYPERLINK \l "_Toc85622791"</w:instrText>
        </w:r>
        <w:r w:rsidRPr="00C07BF2">
          <w:rPr>
            <w:rStyle w:val="Lienhypertexte"/>
            <w:noProof/>
          </w:rPr>
          <w:instrText xml:space="preserve"> </w:instrText>
        </w:r>
        <w:r w:rsidRPr="00C07BF2">
          <w:rPr>
            <w:rStyle w:val="Lienhypertexte"/>
            <w:noProof/>
          </w:rPr>
        </w:r>
        <w:r w:rsidRPr="00C07BF2">
          <w:rPr>
            <w:rStyle w:val="Lienhypertexte"/>
            <w:noProof/>
          </w:rPr>
          <w:fldChar w:fldCharType="separate"/>
        </w:r>
        <w:r w:rsidRPr="00C07BF2">
          <w:rPr>
            <w:rStyle w:val="Lienhypertexte"/>
            <w:noProof/>
          </w:rPr>
          <w:t>15.2.6</w:t>
        </w:r>
        <w:r>
          <w:rPr>
            <w:rFonts w:asciiTheme="minorHAnsi" w:hAnsiTheme="minorHAnsi"/>
            <w:smallCaps w:val="0"/>
            <w:noProof/>
            <w:szCs w:val="22"/>
            <w:lang w:val="fr-FR"/>
          </w:rPr>
          <w:tab/>
        </w:r>
        <w:r w:rsidRPr="00C07BF2">
          <w:rPr>
            <w:rStyle w:val="Lienhypertexte"/>
            <w:noProof/>
          </w:rPr>
          <w:t>nc_check_file_format</w:t>
        </w:r>
        <w:r>
          <w:rPr>
            <w:noProof/>
            <w:webHidden/>
          </w:rPr>
          <w:tab/>
        </w:r>
        <w:r>
          <w:rPr>
            <w:noProof/>
            <w:webHidden/>
          </w:rPr>
          <w:fldChar w:fldCharType="begin"/>
        </w:r>
        <w:r>
          <w:rPr>
            <w:noProof/>
            <w:webHidden/>
          </w:rPr>
          <w:instrText xml:space="preserve"> PAGEREF _Toc85622791 \h </w:instrText>
        </w:r>
        <w:r>
          <w:rPr>
            <w:noProof/>
            <w:webHidden/>
          </w:rPr>
        </w:r>
      </w:ins>
      <w:r>
        <w:rPr>
          <w:noProof/>
          <w:webHidden/>
        </w:rPr>
        <w:fldChar w:fldCharType="separate"/>
      </w:r>
      <w:ins w:id="241" w:author="RANNOU Jean-Philippe" w:date="2021-10-20T11:44:00Z">
        <w:r>
          <w:rPr>
            <w:noProof/>
            <w:webHidden/>
          </w:rPr>
          <w:t>39</w:t>
        </w:r>
        <w:r>
          <w:rPr>
            <w:noProof/>
            <w:webHidden/>
          </w:rPr>
          <w:fldChar w:fldCharType="end"/>
        </w:r>
        <w:r w:rsidRPr="00C07BF2">
          <w:rPr>
            <w:rStyle w:val="Lienhypertexte"/>
            <w:noProof/>
          </w:rPr>
          <w:fldChar w:fldCharType="end"/>
        </w:r>
      </w:ins>
    </w:p>
    <w:p w:rsidR="007E5DCD" w:rsidDel="00971ED7" w:rsidRDefault="007E5DCD">
      <w:pPr>
        <w:pStyle w:val="TM1"/>
        <w:tabs>
          <w:tab w:val="right" w:leader="dot" w:pos="9063"/>
        </w:tabs>
        <w:rPr>
          <w:del w:id="242" w:author="RANNOU Jean-Philippe" w:date="2021-10-20T11:44:00Z"/>
          <w:rFonts w:asciiTheme="minorHAnsi" w:hAnsiTheme="minorHAnsi"/>
          <w:b w:val="0"/>
          <w:bCs w:val="0"/>
          <w:caps w:val="0"/>
          <w:noProof/>
          <w:szCs w:val="22"/>
          <w:u w:val="none"/>
          <w:lang w:val="fr-FR"/>
        </w:rPr>
      </w:pPr>
      <w:del w:id="243" w:author="RANNOU Jean-Philippe" w:date="2021-10-20T11:44:00Z">
        <w:r w:rsidRPr="00971ED7" w:rsidDel="00971ED7">
          <w:rPr>
            <w:rStyle w:val="Lienhypertexte"/>
            <w:noProof/>
            <w:rPrChange w:id="244" w:author="RANNOU Jean-Philippe" w:date="2021-10-20T11:44:00Z">
              <w:rPr>
                <w:rStyle w:val="Lienhypertexte"/>
                <w:noProof/>
              </w:rPr>
            </w:rPrChange>
          </w:rPr>
          <w:delText>Table of contents</w:delText>
        </w:r>
        <w:r w:rsidDel="00971ED7">
          <w:rPr>
            <w:noProof/>
            <w:webHidden/>
          </w:rPr>
          <w:tab/>
          <w:delText>3</w:delText>
        </w:r>
      </w:del>
    </w:p>
    <w:p w:rsidR="007E5DCD" w:rsidDel="00971ED7" w:rsidRDefault="007E5DCD">
      <w:pPr>
        <w:pStyle w:val="TM1"/>
        <w:tabs>
          <w:tab w:val="right" w:leader="dot" w:pos="9063"/>
        </w:tabs>
        <w:rPr>
          <w:del w:id="245" w:author="RANNOU Jean-Philippe" w:date="2021-10-20T11:44:00Z"/>
          <w:rFonts w:asciiTheme="minorHAnsi" w:hAnsiTheme="minorHAnsi"/>
          <w:b w:val="0"/>
          <w:bCs w:val="0"/>
          <w:caps w:val="0"/>
          <w:noProof/>
          <w:szCs w:val="22"/>
          <w:u w:val="none"/>
          <w:lang w:val="fr-FR"/>
        </w:rPr>
      </w:pPr>
      <w:del w:id="246" w:author="RANNOU Jean-Philippe" w:date="2021-10-20T11:44:00Z">
        <w:r w:rsidRPr="00971ED7" w:rsidDel="00971ED7">
          <w:rPr>
            <w:rStyle w:val="Lienhypertexte"/>
            <w:noProof/>
            <w:rPrChange w:id="247" w:author="RANNOU Jean-Philippe" w:date="2021-10-20T11:44:00Z">
              <w:rPr>
                <w:rStyle w:val="Lienhypertexte"/>
                <w:noProof/>
              </w:rPr>
            </w:rPrChange>
          </w:rPr>
          <w:delText>History</w:delText>
        </w:r>
        <w:r w:rsidDel="00971ED7">
          <w:rPr>
            <w:noProof/>
            <w:webHidden/>
          </w:rPr>
          <w:tab/>
          <w:delText>7</w:delText>
        </w:r>
      </w:del>
    </w:p>
    <w:p w:rsidR="007E5DCD" w:rsidDel="00971ED7" w:rsidRDefault="007E5DCD">
      <w:pPr>
        <w:pStyle w:val="TM1"/>
        <w:tabs>
          <w:tab w:val="right" w:leader="dot" w:pos="9063"/>
        </w:tabs>
        <w:rPr>
          <w:del w:id="248" w:author="RANNOU Jean-Philippe" w:date="2021-10-20T11:44:00Z"/>
          <w:rFonts w:asciiTheme="minorHAnsi" w:hAnsiTheme="minorHAnsi"/>
          <w:b w:val="0"/>
          <w:bCs w:val="0"/>
          <w:caps w:val="0"/>
          <w:noProof/>
          <w:szCs w:val="22"/>
          <w:u w:val="none"/>
          <w:lang w:val="fr-FR"/>
        </w:rPr>
      </w:pPr>
      <w:del w:id="249" w:author="RANNOU Jean-Philippe" w:date="2021-10-20T11:44:00Z">
        <w:r w:rsidRPr="00971ED7" w:rsidDel="00971ED7">
          <w:rPr>
            <w:rStyle w:val="Lienhypertexte"/>
            <w:noProof/>
            <w:rPrChange w:id="250" w:author="RANNOU Jean-Philippe" w:date="2021-10-20T11:44:00Z">
              <w:rPr>
                <w:rStyle w:val="Lienhypertexte"/>
                <w:noProof/>
              </w:rPr>
            </w:rPrChange>
          </w:rPr>
          <w:delText>Reference documents</w:delText>
        </w:r>
        <w:r w:rsidDel="00971ED7">
          <w:rPr>
            <w:noProof/>
            <w:webHidden/>
          </w:rPr>
          <w:tab/>
          <w:delText>7</w:delText>
        </w:r>
      </w:del>
    </w:p>
    <w:p w:rsidR="007E5DCD" w:rsidDel="00971ED7" w:rsidRDefault="007E5DCD">
      <w:pPr>
        <w:pStyle w:val="TM1"/>
        <w:tabs>
          <w:tab w:val="left" w:pos="330"/>
          <w:tab w:val="right" w:leader="dot" w:pos="9063"/>
        </w:tabs>
        <w:rPr>
          <w:del w:id="251" w:author="RANNOU Jean-Philippe" w:date="2021-10-20T11:44:00Z"/>
          <w:rFonts w:asciiTheme="minorHAnsi" w:hAnsiTheme="minorHAnsi"/>
          <w:b w:val="0"/>
          <w:bCs w:val="0"/>
          <w:caps w:val="0"/>
          <w:noProof/>
          <w:szCs w:val="22"/>
          <w:u w:val="none"/>
          <w:lang w:val="fr-FR"/>
        </w:rPr>
      </w:pPr>
      <w:del w:id="252" w:author="RANNOU Jean-Philippe" w:date="2021-10-20T11:44:00Z">
        <w:r w:rsidRPr="00971ED7" w:rsidDel="00971ED7">
          <w:rPr>
            <w:rStyle w:val="Lienhypertexte"/>
            <w:noProof/>
            <w:rPrChange w:id="253" w:author="RANNOU Jean-Philippe" w:date="2021-10-20T11:44:00Z">
              <w:rPr>
                <w:rStyle w:val="Lienhypertexte"/>
                <w:noProof/>
              </w:rPr>
            </w:rPrChange>
          </w:rPr>
          <w:delText>1</w:delText>
        </w:r>
        <w:r w:rsidDel="00971ED7">
          <w:rPr>
            <w:rFonts w:asciiTheme="minorHAnsi" w:hAnsiTheme="minorHAnsi"/>
            <w:b w:val="0"/>
            <w:bCs w:val="0"/>
            <w:caps w:val="0"/>
            <w:noProof/>
            <w:szCs w:val="22"/>
            <w:u w:val="none"/>
            <w:lang w:val="fr-FR"/>
          </w:rPr>
          <w:tab/>
        </w:r>
        <w:r w:rsidRPr="00971ED7" w:rsidDel="00971ED7">
          <w:rPr>
            <w:rStyle w:val="Lienhypertexte"/>
            <w:noProof/>
            <w:rPrChange w:id="254" w:author="RANNOU Jean-Philippe" w:date="2021-10-20T11:44:00Z">
              <w:rPr>
                <w:rStyle w:val="Lienhypertexte"/>
                <w:noProof/>
              </w:rPr>
            </w:rPrChange>
          </w:rPr>
          <w:delText>Introduction</w:delText>
        </w:r>
        <w:r w:rsidDel="00971ED7">
          <w:rPr>
            <w:noProof/>
            <w:webHidden/>
          </w:rPr>
          <w:tab/>
          <w:delText>9</w:delText>
        </w:r>
      </w:del>
    </w:p>
    <w:p w:rsidR="007E5DCD" w:rsidDel="00971ED7" w:rsidRDefault="007E5DCD">
      <w:pPr>
        <w:pStyle w:val="TM1"/>
        <w:tabs>
          <w:tab w:val="left" w:pos="330"/>
          <w:tab w:val="right" w:leader="dot" w:pos="9063"/>
        </w:tabs>
        <w:rPr>
          <w:del w:id="255" w:author="RANNOU Jean-Philippe" w:date="2021-10-20T11:44:00Z"/>
          <w:rFonts w:asciiTheme="minorHAnsi" w:hAnsiTheme="minorHAnsi"/>
          <w:b w:val="0"/>
          <w:bCs w:val="0"/>
          <w:caps w:val="0"/>
          <w:noProof/>
          <w:szCs w:val="22"/>
          <w:u w:val="none"/>
          <w:lang w:val="fr-FR"/>
        </w:rPr>
      </w:pPr>
      <w:del w:id="256" w:author="RANNOU Jean-Philippe" w:date="2021-10-20T11:44:00Z">
        <w:r w:rsidRPr="00971ED7" w:rsidDel="00971ED7">
          <w:rPr>
            <w:rStyle w:val="Lienhypertexte"/>
            <w:noProof/>
            <w:rPrChange w:id="257" w:author="RANNOU Jean-Philippe" w:date="2021-10-20T11:44:00Z">
              <w:rPr>
                <w:rStyle w:val="Lienhypertexte"/>
                <w:noProof/>
              </w:rPr>
            </w:rPrChange>
          </w:rPr>
          <w:delText>2</w:delText>
        </w:r>
        <w:r w:rsidDel="00971ED7">
          <w:rPr>
            <w:rFonts w:asciiTheme="minorHAnsi" w:hAnsiTheme="minorHAnsi"/>
            <w:b w:val="0"/>
            <w:bCs w:val="0"/>
            <w:caps w:val="0"/>
            <w:noProof/>
            <w:szCs w:val="22"/>
            <w:u w:val="none"/>
            <w:lang w:val="fr-FR"/>
          </w:rPr>
          <w:tab/>
        </w:r>
        <w:r w:rsidRPr="00971ED7" w:rsidDel="00971ED7">
          <w:rPr>
            <w:rStyle w:val="Lienhypertexte"/>
            <w:noProof/>
            <w:rPrChange w:id="258" w:author="RANNOU Jean-Philippe" w:date="2021-10-20T11:44:00Z">
              <w:rPr>
                <w:rStyle w:val="Lienhypertexte"/>
                <w:noProof/>
              </w:rPr>
            </w:rPrChange>
          </w:rPr>
          <w:delText>Floats managed by the decoder</w:delText>
        </w:r>
        <w:r w:rsidDel="00971ED7">
          <w:rPr>
            <w:noProof/>
            <w:webHidden/>
          </w:rPr>
          <w:tab/>
          <w:delText>10</w:delText>
        </w:r>
      </w:del>
    </w:p>
    <w:p w:rsidR="007E5DCD" w:rsidDel="00971ED7" w:rsidRDefault="007E5DCD">
      <w:pPr>
        <w:pStyle w:val="TM1"/>
        <w:tabs>
          <w:tab w:val="left" w:pos="330"/>
          <w:tab w:val="right" w:leader="dot" w:pos="9063"/>
        </w:tabs>
        <w:rPr>
          <w:del w:id="259" w:author="RANNOU Jean-Philippe" w:date="2021-10-20T11:44:00Z"/>
          <w:rFonts w:asciiTheme="minorHAnsi" w:hAnsiTheme="minorHAnsi"/>
          <w:b w:val="0"/>
          <w:bCs w:val="0"/>
          <w:caps w:val="0"/>
          <w:noProof/>
          <w:szCs w:val="22"/>
          <w:u w:val="none"/>
          <w:lang w:val="fr-FR"/>
        </w:rPr>
      </w:pPr>
      <w:del w:id="260" w:author="RANNOU Jean-Philippe" w:date="2021-10-20T11:44:00Z">
        <w:r w:rsidRPr="00971ED7" w:rsidDel="00971ED7">
          <w:rPr>
            <w:rStyle w:val="Lienhypertexte"/>
            <w:noProof/>
            <w:rPrChange w:id="261" w:author="RANNOU Jean-Philippe" w:date="2021-10-20T11:44:00Z">
              <w:rPr>
                <w:rStyle w:val="Lienhypertexte"/>
                <w:noProof/>
              </w:rPr>
            </w:rPrChange>
          </w:rPr>
          <w:delText>3</w:delText>
        </w:r>
        <w:r w:rsidDel="00971ED7">
          <w:rPr>
            <w:rFonts w:asciiTheme="minorHAnsi" w:hAnsiTheme="minorHAnsi"/>
            <w:b w:val="0"/>
            <w:bCs w:val="0"/>
            <w:caps w:val="0"/>
            <w:noProof/>
            <w:szCs w:val="22"/>
            <w:u w:val="none"/>
            <w:lang w:val="fr-FR"/>
          </w:rPr>
          <w:tab/>
        </w:r>
        <w:r w:rsidRPr="00971ED7" w:rsidDel="00971ED7">
          <w:rPr>
            <w:rStyle w:val="Lienhypertexte"/>
            <w:noProof/>
            <w:rPrChange w:id="262" w:author="RANNOU Jean-Philippe" w:date="2021-10-20T11:44:00Z">
              <w:rPr>
                <w:rStyle w:val="Lienhypertexte"/>
                <w:noProof/>
              </w:rPr>
            </w:rPrChange>
          </w:rPr>
          <w:delText>Description of the decoder package</w:delText>
        </w:r>
        <w:r w:rsidDel="00971ED7">
          <w:rPr>
            <w:noProof/>
            <w:webHidden/>
          </w:rPr>
          <w:tab/>
          <w:delText>10</w:delText>
        </w:r>
      </w:del>
    </w:p>
    <w:p w:rsidR="007E5DCD" w:rsidDel="00971ED7" w:rsidRDefault="007E5DCD">
      <w:pPr>
        <w:pStyle w:val="TM1"/>
        <w:tabs>
          <w:tab w:val="left" w:pos="330"/>
          <w:tab w:val="right" w:leader="dot" w:pos="9063"/>
        </w:tabs>
        <w:rPr>
          <w:del w:id="263" w:author="RANNOU Jean-Philippe" w:date="2021-10-20T11:44:00Z"/>
          <w:rFonts w:asciiTheme="minorHAnsi" w:hAnsiTheme="minorHAnsi"/>
          <w:b w:val="0"/>
          <w:bCs w:val="0"/>
          <w:caps w:val="0"/>
          <w:noProof/>
          <w:szCs w:val="22"/>
          <w:u w:val="none"/>
          <w:lang w:val="fr-FR"/>
        </w:rPr>
      </w:pPr>
      <w:del w:id="264" w:author="RANNOU Jean-Philippe" w:date="2021-10-20T11:44:00Z">
        <w:r w:rsidRPr="00971ED7" w:rsidDel="00971ED7">
          <w:rPr>
            <w:rStyle w:val="Lienhypertexte"/>
            <w:noProof/>
            <w:rPrChange w:id="265" w:author="RANNOU Jean-Philippe" w:date="2021-10-20T11:44:00Z">
              <w:rPr>
                <w:rStyle w:val="Lienhypertexte"/>
                <w:noProof/>
              </w:rPr>
            </w:rPrChange>
          </w:rPr>
          <w:delText>4</w:delText>
        </w:r>
        <w:r w:rsidDel="00971ED7">
          <w:rPr>
            <w:rFonts w:asciiTheme="minorHAnsi" w:hAnsiTheme="minorHAnsi"/>
            <w:b w:val="0"/>
            <w:bCs w:val="0"/>
            <w:caps w:val="0"/>
            <w:noProof/>
            <w:szCs w:val="22"/>
            <w:u w:val="none"/>
            <w:lang w:val="fr-FR"/>
          </w:rPr>
          <w:tab/>
        </w:r>
        <w:r w:rsidRPr="00971ED7" w:rsidDel="00971ED7">
          <w:rPr>
            <w:rStyle w:val="Lienhypertexte"/>
            <w:noProof/>
            <w:rPrChange w:id="266" w:author="RANNOU Jean-Philippe" w:date="2021-10-20T11:44:00Z">
              <w:rPr>
                <w:rStyle w:val="Lienhypertexte"/>
                <w:noProof/>
              </w:rPr>
            </w:rPrChange>
          </w:rPr>
          <w:delText>Decoder installation and configuration</w:delText>
        </w:r>
        <w:r w:rsidDel="00971ED7">
          <w:rPr>
            <w:noProof/>
            <w:webHidden/>
          </w:rPr>
          <w:tab/>
          <w:delText>11</w:delText>
        </w:r>
      </w:del>
    </w:p>
    <w:p w:rsidR="007E5DCD" w:rsidDel="00971ED7" w:rsidRDefault="007E5DCD">
      <w:pPr>
        <w:pStyle w:val="TM2"/>
        <w:tabs>
          <w:tab w:val="left" w:pos="495"/>
          <w:tab w:val="right" w:leader="dot" w:pos="9063"/>
        </w:tabs>
        <w:rPr>
          <w:del w:id="267" w:author="RANNOU Jean-Philippe" w:date="2021-10-20T11:44:00Z"/>
          <w:rFonts w:asciiTheme="minorHAnsi" w:hAnsiTheme="minorHAnsi"/>
          <w:b w:val="0"/>
          <w:bCs w:val="0"/>
          <w:smallCaps w:val="0"/>
          <w:noProof/>
          <w:szCs w:val="22"/>
          <w:lang w:val="fr-FR"/>
        </w:rPr>
      </w:pPr>
      <w:del w:id="268" w:author="RANNOU Jean-Philippe" w:date="2021-10-20T11:44:00Z">
        <w:r w:rsidRPr="00971ED7" w:rsidDel="00971ED7">
          <w:rPr>
            <w:rStyle w:val="Lienhypertexte"/>
            <w:noProof/>
            <w:rPrChange w:id="269" w:author="RANNOU Jean-Philippe" w:date="2021-10-20T11:44:00Z">
              <w:rPr>
                <w:rStyle w:val="Lienhypertexte"/>
                <w:noProof/>
              </w:rPr>
            </w:rPrChange>
          </w:rPr>
          <w:delText>4.1</w:delText>
        </w:r>
        <w:r w:rsidDel="00971ED7">
          <w:rPr>
            <w:rFonts w:asciiTheme="minorHAnsi" w:hAnsiTheme="minorHAnsi"/>
            <w:b w:val="0"/>
            <w:bCs w:val="0"/>
            <w:smallCaps w:val="0"/>
            <w:noProof/>
            <w:szCs w:val="22"/>
            <w:lang w:val="fr-FR"/>
          </w:rPr>
          <w:tab/>
        </w:r>
        <w:r w:rsidRPr="00971ED7" w:rsidDel="00971ED7">
          <w:rPr>
            <w:rStyle w:val="Lienhypertexte"/>
            <w:noProof/>
            <w:rPrChange w:id="270" w:author="RANNOU Jean-Philippe" w:date="2021-10-20T11:44:00Z">
              <w:rPr>
                <w:rStyle w:val="Lienhypertexte"/>
                <w:noProof/>
              </w:rPr>
            </w:rPrChange>
          </w:rPr>
          <w:delText>Decoder installation</w:delText>
        </w:r>
        <w:r w:rsidDel="00971ED7">
          <w:rPr>
            <w:noProof/>
            <w:webHidden/>
          </w:rPr>
          <w:tab/>
          <w:delText>11</w:delText>
        </w:r>
      </w:del>
    </w:p>
    <w:p w:rsidR="007E5DCD" w:rsidDel="00971ED7" w:rsidRDefault="007E5DCD">
      <w:pPr>
        <w:pStyle w:val="TM3"/>
        <w:tabs>
          <w:tab w:val="left" w:pos="660"/>
          <w:tab w:val="right" w:leader="dot" w:pos="9063"/>
        </w:tabs>
        <w:rPr>
          <w:del w:id="271" w:author="RANNOU Jean-Philippe" w:date="2021-10-20T11:44:00Z"/>
          <w:rFonts w:asciiTheme="minorHAnsi" w:hAnsiTheme="minorHAnsi"/>
          <w:smallCaps w:val="0"/>
          <w:noProof/>
          <w:szCs w:val="22"/>
          <w:lang w:val="fr-FR"/>
        </w:rPr>
      </w:pPr>
      <w:del w:id="272" w:author="RANNOU Jean-Philippe" w:date="2021-10-20T11:44:00Z">
        <w:r w:rsidRPr="00971ED7" w:rsidDel="00971ED7">
          <w:rPr>
            <w:rStyle w:val="Lienhypertexte"/>
            <w:noProof/>
            <w:rPrChange w:id="273" w:author="RANNOU Jean-Philippe" w:date="2021-10-20T11:44:00Z">
              <w:rPr>
                <w:rStyle w:val="Lienhypertexte"/>
                <w:noProof/>
              </w:rPr>
            </w:rPrChange>
          </w:rPr>
          <w:delText>4.1.1</w:delText>
        </w:r>
        <w:r w:rsidDel="00971ED7">
          <w:rPr>
            <w:rFonts w:asciiTheme="minorHAnsi" w:hAnsiTheme="minorHAnsi"/>
            <w:smallCaps w:val="0"/>
            <w:noProof/>
            <w:szCs w:val="22"/>
            <w:lang w:val="fr-FR"/>
          </w:rPr>
          <w:tab/>
        </w:r>
        <w:r w:rsidRPr="00971ED7" w:rsidDel="00971ED7">
          <w:rPr>
            <w:rStyle w:val="Lienhypertexte"/>
            <w:noProof/>
            <w:rPrChange w:id="274" w:author="RANNOU Jean-Philippe" w:date="2021-10-20T11:44:00Z">
              <w:rPr>
                <w:rStyle w:val="Lienhypertexte"/>
                <w:noProof/>
              </w:rPr>
            </w:rPrChange>
          </w:rPr>
          <w:delText>Hardware and software requirements</w:delText>
        </w:r>
        <w:r w:rsidDel="00971ED7">
          <w:rPr>
            <w:noProof/>
            <w:webHidden/>
          </w:rPr>
          <w:tab/>
          <w:delText>11</w:delText>
        </w:r>
      </w:del>
    </w:p>
    <w:p w:rsidR="007E5DCD" w:rsidDel="00971ED7" w:rsidRDefault="007E5DCD">
      <w:pPr>
        <w:pStyle w:val="TM3"/>
        <w:tabs>
          <w:tab w:val="left" w:pos="660"/>
          <w:tab w:val="right" w:leader="dot" w:pos="9063"/>
        </w:tabs>
        <w:rPr>
          <w:del w:id="275" w:author="RANNOU Jean-Philippe" w:date="2021-10-20T11:44:00Z"/>
          <w:rFonts w:asciiTheme="minorHAnsi" w:hAnsiTheme="minorHAnsi"/>
          <w:smallCaps w:val="0"/>
          <w:noProof/>
          <w:szCs w:val="22"/>
          <w:lang w:val="fr-FR"/>
        </w:rPr>
      </w:pPr>
      <w:del w:id="276" w:author="RANNOU Jean-Philippe" w:date="2021-10-20T11:44:00Z">
        <w:r w:rsidRPr="00971ED7" w:rsidDel="00971ED7">
          <w:rPr>
            <w:rStyle w:val="Lienhypertexte"/>
            <w:noProof/>
            <w:rPrChange w:id="277" w:author="RANNOU Jean-Philippe" w:date="2021-10-20T11:44:00Z">
              <w:rPr>
                <w:rStyle w:val="Lienhypertexte"/>
                <w:noProof/>
              </w:rPr>
            </w:rPrChange>
          </w:rPr>
          <w:delText>4.1.2</w:delText>
        </w:r>
        <w:r w:rsidDel="00971ED7">
          <w:rPr>
            <w:rFonts w:asciiTheme="minorHAnsi" w:hAnsiTheme="minorHAnsi"/>
            <w:smallCaps w:val="0"/>
            <w:noProof/>
            <w:szCs w:val="22"/>
            <w:lang w:val="fr-FR"/>
          </w:rPr>
          <w:tab/>
        </w:r>
        <w:r w:rsidRPr="00971ED7" w:rsidDel="00971ED7">
          <w:rPr>
            <w:rStyle w:val="Lienhypertexte"/>
            <w:noProof/>
            <w:rPrChange w:id="278" w:author="RANNOU Jean-Philippe" w:date="2021-10-20T11:44:00Z">
              <w:rPr>
                <w:rStyle w:val="Lienhypertexte"/>
                <w:noProof/>
              </w:rPr>
            </w:rPrChange>
          </w:rPr>
          <w:delText>Installation of the decoder</w:delText>
        </w:r>
        <w:r w:rsidDel="00971ED7">
          <w:rPr>
            <w:noProof/>
            <w:webHidden/>
          </w:rPr>
          <w:tab/>
          <w:delText>11</w:delText>
        </w:r>
      </w:del>
    </w:p>
    <w:p w:rsidR="007E5DCD" w:rsidDel="00971ED7" w:rsidRDefault="007E5DCD">
      <w:pPr>
        <w:pStyle w:val="TM2"/>
        <w:tabs>
          <w:tab w:val="left" w:pos="495"/>
          <w:tab w:val="right" w:leader="dot" w:pos="9063"/>
        </w:tabs>
        <w:rPr>
          <w:del w:id="279" w:author="RANNOU Jean-Philippe" w:date="2021-10-20T11:44:00Z"/>
          <w:rFonts w:asciiTheme="minorHAnsi" w:hAnsiTheme="minorHAnsi"/>
          <w:b w:val="0"/>
          <w:bCs w:val="0"/>
          <w:smallCaps w:val="0"/>
          <w:noProof/>
          <w:szCs w:val="22"/>
          <w:lang w:val="fr-FR"/>
        </w:rPr>
      </w:pPr>
      <w:del w:id="280" w:author="RANNOU Jean-Philippe" w:date="2021-10-20T11:44:00Z">
        <w:r w:rsidRPr="00971ED7" w:rsidDel="00971ED7">
          <w:rPr>
            <w:rStyle w:val="Lienhypertexte"/>
            <w:noProof/>
            <w:rPrChange w:id="281" w:author="RANNOU Jean-Philippe" w:date="2021-10-20T11:44:00Z">
              <w:rPr>
                <w:rStyle w:val="Lienhypertexte"/>
                <w:noProof/>
              </w:rPr>
            </w:rPrChange>
          </w:rPr>
          <w:delText>4.2</w:delText>
        </w:r>
        <w:r w:rsidDel="00971ED7">
          <w:rPr>
            <w:rFonts w:asciiTheme="minorHAnsi" w:hAnsiTheme="minorHAnsi"/>
            <w:b w:val="0"/>
            <w:bCs w:val="0"/>
            <w:smallCaps w:val="0"/>
            <w:noProof/>
            <w:szCs w:val="22"/>
            <w:lang w:val="fr-FR"/>
          </w:rPr>
          <w:tab/>
        </w:r>
        <w:r w:rsidRPr="00971ED7" w:rsidDel="00971ED7">
          <w:rPr>
            <w:rStyle w:val="Lienhypertexte"/>
            <w:noProof/>
            <w:rPrChange w:id="282" w:author="RANNOU Jean-Philippe" w:date="2021-10-20T11:44:00Z">
              <w:rPr>
                <w:rStyle w:val="Lienhypertexte"/>
                <w:noProof/>
              </w:rPr>
            </w:rPrChange>
          </w:rPr>
          <w:delText>Decoder configuration</w:delText>
        </w:r>
        <w:r w:rsidDel="00971ED7">
          <w:rPr>
            <w:noProof/>
            <w:webHidden/>
          </w:rPr>
          <w:tab/>
          <w:delText>11</w:delText>
        </w:r>
      </w:del>
    </w:p>
    <w:p w:rsidR="007E5DCD" w:rsidDel="00971ED7" w:rsidRDefault="007E5DCD">
      <w:pPr>
        <w:pStyle w:val="TM3"/>
        <w:tabs>
          <w:tab w:val="left" w:pos="660"/>
          <w:tab w:val="right" w:leader="dot" w:pos="9063"/>
        </w:tabs>
        <w:rPr>
          <w:del w:id="283" w:author="RANNOU Jean-Philippe" w:date="2021-10-20T11:44:00Z"/>
          <w:rFonts w:asciiTheme="minorHAnsi" w:hAnsiTheme="minorHAnsi"/>
          <w:smallCaps w:val="0"/>
          <w:noProof/>
          <w:szCs w:val="22"/>
          <w:lang w:val="fr-FR"/>
        </w:rPr>
      </w:pPr>
      <w:del w:id="284" w:author="RANNOU Jean-Philippe" w:date="2021-10-20T11:44:00Z">
        <w:r w:rsidRPr="00971ED7" w:rsidDel="00971ED7">
          <w:rPr>
            <w:rStyle w:val="Lienhypertexte"/>
            <w:noProof/>
            <w:rPrChange w:id="285" w:author="RANNOU Jean-Philippe" w:date="2021-10-20T11:44:00Z">
              <w:rPr>
                <w:rStyle w:val="Lienhypertexte"/>
                <w:noProof/>
              </w:rPr>
            </w:rPrChange>
          </w:rPr>
          <w:delText>4.2.1</w:delText>
        </w:r>
        <w:r w:rsidDel="00971ED7">
          <w:rPr>
            <w:rFonts w:asciiTheme="minorHAnsi" w:hAnsiTheme="minorHAnsi"/>
            <w:smallCaps w:val="0"/>
            <w:noProof/>
            <w:szCs w:val="22"/>
            <w:lang w:val="fr-FR"/>
          </w:rPr>
          <w:tab/>
        </w:r>
        <w:r w:rsidRPr="00971ED7" w:rsidDel="00971ED7">
          <w:rPr>
            <w:rStyle w:val="Lienhypertexte"/>
            <w:noProof/>
            <w:rPrChange w:id="286" w:author="RANNOU Jean-Philippe" w:date="2021-10-20T11:44:00Z">
              <w:rPr>
                <w:rStyle w:val="Lienhypertexte"/>
                <w:noProof/>
              </w:rPr>
            </w:rPrChange>
          </w:rPr>
          <w:delText>PI decoder configuration</w:delText>
        </w:r>
        <w:r w:rsidDel="00971ED7">
          <w:rPr>
            <w:noProof/>
            <w:webHidden/>
          </w:rPr>
          <w:tab/>
          <w:delText>12</w:delText>
        </w:r>
      </w:del>
    </w:p>
    <w:p w:rsidR="007E5DCD" w:rsidDel="00971ED7" w:rsidRDefault="007E5DCD">
      <w:pPr>
        <w:pStyle w:val="TM3"/>
        <w:tabs>
          <w:tab w:val="left" w:pos="660"/>
          <w:tab w:val="right" w:leader="dot" w:pos="9063"/>
        </w:tabs>
        <w:rPr>
          <w:del w:id="287" w:author="RANNOU Jean-Philippe" w:date="2021-10-20T11:44:00Z"/>
          <w:rFonts w:asciiTheme="minorHAnsi" w:hAnsiTheme="minorHAnsi"/>
          <w:smallCaps w:val="0"/>
          <w:noProof/>
          <w:szCs w:val="22"/>
          <w:lang w:val="fr-FR"/>
        </w:rPr>
      </w:pPr>
      <w:del w:id="288" w:author="RANNOU Jean-Philippe" w:date="2021-10-20T11:44:00Z">
        <w:r w:rsidRPr="00971ED7" w:rsidDel="00971ED7">
          <w:rPr>
            <w:rStyle w:val="Lienhypertexte"/>
            <w:noProof/>
            <w:rPrChange w:id="289" w:author="RANNOU Jean-Philippe" w:date="2021-10-20T11:44:00Z">
              <w:rPr>
                <w:rStyle w:val="Lienhypertexte"/>
                <w:noProof/>
              </w:rPr>
            </w:rPrChange>
          </w:rPr>
          <w:delText>4.2.2</w:delText>
        </w:r>
        <w:r w:rsidDel="00971ED7">
          <w:rPr>
            <w:rFonts w:asciiTheme="minorHAnsi" w:hAnsiTheme="minorHAnsi"/>
            <w:smallCaps w:val="0"/>
            <w:noProof/>
            <w:szCs w:val="22"/>
            <w:lang w:val="fr-FR"/>
          </w:rPr>
          <w:tab/>
        </w:r>
        <w:r w:rsidRPr="00971ED7" w:rsidDel="00971ED7">
          <w:rPr>
            <w:rStyle w:val="Lienhypertexte"/>
            <w:noProof/>
            <w:rPrChange w:id="290" w:author="RANNOU Jean-Philippe" w:date="2021-10-20T11:44:00Z">
              <w:rPr>
                <w:rStyle w:val="Lienhypertexte"/>
                <w:noProof/>
              </w:rPr>
            </w:rPrChange>
          </w:rPr>
          <w:delText>DAC decoder configuration</w:delText>
        </w:r>
        <w:r w:rsidDel="00971ED7">
          <w:rPr>
            <w:noProof/>
            <w:webHidden/>
          </w:rPr>
          <w:tab/>
          <w:delText>13</w:delText>
        </w:r>
      </w:del>
    </w:p>
    <w:p w:rsidR="007E5DCD" w:rsidDel="00971ED7" w:rsidRDefault="007E5DCD">
      <w:pPr>
        <w:pStyle w:val="TM1"/>
        <w:tabs>
          <w:tab w:val="left" w:pos="330"/>
          <w:tab w:val="right" w:leader="dot" w:pos="9063"/>
        </w:tabs>
        <w:rPr>
          <w:del w:id="291" w:author="RANNOU Jean-Philippe" w:date="2021-10-20T11:44:00Z"/>
          <w:rFonts w:asciiTheme="minorHAnsi" w:hAnsiTheme="minorHAnsi"/>
          <w:b w:val="0"/>
          <w:bCs w:val="0"/>
          <w:caps w:val="0"/>
          <w:noProof/>
          <w:szCs w:val="22"/>
          <w:u w:val="none"/>
          <w:lang w:val="fr-FR"/>
        </w:rPr>
      </w:pPr>
      <w:del w:id="292" w:author="RANNOU Jean-Philippe" w:date="2021-10-20T11:44:00Z">
        <w:r w:rsidRPr="00971ED7" w:rsidDel="00971ED7">
          <w:rPr>
            <w:rStyle w:val="Lienhypertexte"/>
            <w:noProof/>
            <w:rPrChange w:id="293" w:author="RANNOU Jean-Philippe" w:date="2021-10-20T11:44:00Z">
              <w:rPr>
                <w:rStyle w:val="Lienhypertexte"/>
                <w:noProof/>
              </w:rPr>
            </w:rPrChange>
          </w:rPr>
          <w:delText>5</w:delText>
        </w:r>
        <w:r w:rsidDel="00971ED7">
          <w:rPr>
            <w:rFonts w:asciiTheme="minorHAnsi" w:hAnsiTheme="minorHAnsi"/>
            <w:b w:val="0"/>
            <w:bCs w:val="0"/>
            <w:caps w:val="0"/>
            <w:noProof/>
            <w:szCs w:val="22"/>
            <w:u w:val="none"/>
            <w:lang w:val="fr-FR"/>
          </w:rPr>
          <w:tab/>
        </w:r>
        <w:r w:rsidRPr="00971ED7" w:rsidDel="00971ED7">
          <w:rPr>
            <w:rStyle w:val="Lienhypertexte"/>
            <w:noProof/>
            <w:rPrChange w:id="294" w:author="RANNOU Jean-Philippe" w:date="2021-10-20T11:44:00Z">
              <w:rPr>
                <w:rStyle w:val="Lienhypertexte"/>
                <w:noProof/>
              </w:rPr>
            </w:rPrChange>
          </w:rPr>
          <w:delText>Float configuration</w:delText>
        </w:r>
        <w:r w:rsidDel="00971ED7">
          <w:rPr>
            <w:noProof/>
            <w:webHidden/>
          </w:rPr>
          <w:tab/>
          <w:delText>15</w:delText>
        </w:r>
      </w:del>
    </w:p>
    <w:p w:rsidR="007E5DCD" w:rsidDel="00971ED7" w:rsidRDefault="007E5DCD">
      <w:pPr>
        <w:pStyle w:val="TM2"/>
        <w:tabs>
          <w:tab w:val="left" w:pos="495"/>
          <w:tab w:val="right" w:leader="dot" w:pos="9063"/>
        </w:tabs>
        <w:rPr>
          <w:del w:id="295" w:author="RANNOU Jean-Philippe" w:date="2021-10-20T11:44:00Z"/>
          <w:rFonts w:asciiTheme="minorHAnsi" w:hAnsiTheme="minorHAnsi"/>
          <w:b w:val="0"/>
          <w:bCs w:val="0"/>
          <w:smallCaps w:val="0"/>
          <w:noProof/>
          <w:szCs w:val="22"/>
          <w:lang w:val="fr-FR"/>
        </w:rPr>
      </w:pPr>
      <w:del w:id="296" w:author="RANNOU Jean-Philippe" w:date="2021-10-20T11:44:00Z">
        <w:r w:rsidRPr="00971ED7" w:rsidDel="00971ED7">
          <w:rPr>
            <w:rStyle w:val="Lienhypertexte"/>
            <w:noProof/>
            <w:rPrChange w:id="297" w:author="RANNOU Jean-Philippe" w:date="2021-10-20T11:44:00Z">
              <w:rPr>
                <w:rStyle w:val="Lienhypertexte"/>
                <w:noProof/>
              </w:rPr>
            </w:rPrChange>
          </w:rPr>
          <w:delText>5.1</w:delText>
        </w:r>
        <w:r w:rsidDel="00971ED7">
          <w:rPr>
            <w:rFonts w:asciiTheme="minorHAnsi" w:hAnsiTheme="minorHAnsi"/>
            <w:b w:val="0"/>
            <w:bCs w:val="0"/>
            <w:smallCaps w:val="0"/>
            <w:noProof/>
            <w:szCs w:val="22"/>
            <w:lang w:val="fr-FR"/>
          </w:rPr>
          <w:tab/>
        </w:r>
        <w:r w:rsidRPr="00971ED7" w:rsidDel="00971ED7">
          <w:rPr>
            <w:rStyle w:val="Lienhypertexte"/>
            <w:noProof/>
            <w:rPrChange w:id="298" w:author="RANNOU Jean-Philippe" w:date="2021-10-20T11:44:00Z">
              <w:rPr>
                <w:rStyle w:val="Lienhypertexte"/>
                <w:noProof/>
              </w:rPr>
            </w:rPrChange>
          </w:rPr>
          <w:delText>Float configuration files for PI decoder</w:delText>
        </w:r>
        <w:r w:rsidDel="00971ED7">
          <w:rPr>
            <w:noProof/>
            <w:webHidden/>
          </w:rPr>
          <w:tab/>
          <w:delText>15</w:delText>
        </w:r>
      </w:del>
    </w:p>
    <w:p w:rsidR="007E5DCD" w:rsidDel="00971ED7" w:rsidRDefault="007E5DCD">
      <w:pPr>
        <w:pStyle w:val="TM3"/>
        <w:tabs>
          <w:tab w:val="left" w:pos="660"/>
          <w:tab w:val="right" w:leader="dot" w:pos="9063"/>
        </w:tabs>
        <w:rPr>
          <w:del w:id="299" w:author="RANNOU Jean-Philippe" w:date="2021-10-20T11:44:00Z"/>
          <w:rFonts w:asciiTheme="minorHAnsi" w:hAnsiTheme="minorHAnsi"/>
          <w:smallCaps w:val="0"/>
          <w:noProof/>
          <w:szCs w:val="22"/>
          <w:lang w:val="fr-FR"/>
        </w:rPr>
      </w:pPr>
      <w:del w:id="300" w:author="RANNOU Jean-Philippe" w:date="2021-10-20T11:44:00Z">
        <w:r w:rsidRPr="00971ED7" w:rsidDel="00971ED7">
          <w:rPr>
            <w:rStyle w:val="Lienhypertexte"/>
            <w:noProof/>
            <w:rPrChange w:id="301" w:author="RANNOU Jean-Philippe" w:date="2021-10-20T11:44:00Z">
              <w:rPr>
                <w:rStyle w:val="Lienhypertexte"/>
                <w:noProof/>
              </w:rPr>
            </w:rPrChange>
          </w:rPr>
          <w:delText>5.1.1</w:delText>
        </w:r>
        <w:r w:rsidDel="00971ED7">
          <w:rPr>
            <w:rFonts w:asciiTheme="minorHAnsi" w:hAnsiTheme="minorHAnsi"/>
            <w:smallCaps w:val="0"/>
            <w:noProof/>
            <w:szCs w:val="22"/>
            <w:lang w:val="fr-FR"/>
          </w:rPr>
          <w:tab/>
        </w:r>
        <w:r w:rsidRPr="00971ED7" w:rsidDel="00971ED7">
          <w:rPr>
            <w:rStyle w:val="Lienhypertexte"/>
            <w:noProof/>
            <w:rPrChange w:id="302" w:author="RANNOU Jean-Philippe" w:date="2021-10-20T11:44:00Z">
              <w:rPr>
                <w:rStyle w:val="Lienhypertexte"/>
                <w:noProof/>
              </w:rPr>
            </w:rPrChange>
          </w:rPr>
          <w:delText>Float decoder configuration information</w:delText>
        </w:r>
        <w:r w:rsidDel="00971ED7">
          <w:rPr>
            <w:noProof/>
            <w:webHidden/>
          </w:rPr>
          <w:tab/>
          <w:delText>15</w:delText>
        </w:r>
      </w:del>
    </w:p>
    <w:p w:rsidR="007E5DCD" w:rsidDel="00971ED7" w:rsidRDefault="007E5DCD">
      <w:pPr>
        <w:pStyle w:val="TM3"/>
        <w:tabs>
          <w:tab w:val="left" w:pos="660"/>
          <w:tab w:val="right" w:leader="dot" w:pos="9063"/>
        </w:tabs>
        <w:rPr>
          <w:del w:id="303" w:author="RANNOU Jean-Philippe" w:date="2021-10-20T11:44:00Z"/>
          <w:rFonts w:asciiTheme="minorHAnsi" w:hAnsiTheme="minorHAnsi"/>
          <w:smallCaps w:val="0"/>
          <w:noProof/>
          <w:szCs w:val="22"/>
          <w:lang w:val="fr-FR"/>
        </w:rPr>
      </w:pPr>
      <w:del w:id="304" w:author="RANNOU Jean-Philippe" w:date="2021-10-20T11:44:00Z">
        <w:r w:rsidRPr="00971ED7" w:rsidDel="00971ED7">
          <w:rPr>
            <w:rStyle w:val="Lienhypertexte"/>
            <w:noProof/>
            <w:rPrChange w:id="305" w:author="RANNOU Jean-Philippe" w:date="2021-10-20T11:44:00Z">
              <w:rPr>
                <w:rStyle w:val="Lienhypertexte"/>
                <w:noProof/>
              </w:rPr>
            </w:rPrChange>
          </w:rPr>
          <w:delText>5.1.2</w:delText>
        </w:r>
        <w:r w:rsidDel="00971ED7">
          <w:rPr>
            <w:rFonts w:asciiTheme="minorHAnsi" w:hAnsiTheme="minorHAnsi"/>
            <w:smallCaps w:val="0"/>
            <w:noProof/>
            <w:szCs w:val="22"/>
            <w:lang w:val="fr-FR"/>
          </w:rPr>
          <w:tab/>
        </w:r>
        <w:r w:rsidRPr="00971ED7" w:rsidDel="00971ED7">
          <w:rPr>
            <w:rStyle w:val="Lienhypertexte"/>
            <w:noProof/>
            <w:rPrChange w:id="306" w:author="RANNOU Jean-Philippe" w:date="2021-10-20T11:44:00Z">
              <w:rPr>
                <w:rStyle w:val="Lienhypertexte"/>
                <w:noProof/>
              </w:rPr>
            </w:rPrChange>
          </w:rPr>
          <w:delText>Float meta-data file</w:delText>
        </w:r>
        <w:r w:rsidDel="00971ED7">
          <w:rPr>
            <w:noProof/>
            <w:webHidden/>
          </w:rPr>
          <w:tab/>
          <w:delText>15</w:delText>
        </w:r>
      </w:del>
    </w:p>
    <w:p w:rsidR="007E5DCD" w:rsidDel="00971ED7" w:rsidRDefault="007E5DCD">
      <w:pPr>
        <w:pStyle w:val="TM4"/>
        <w:tabs>
          <w:tab w:val="left" w:pos="825"/>
          <w:tab w:val="right" w:leader="dot" w:pos="9063"/>
        </w:tabs>
        <w:rPr>
          <w:del w:id="307" w:author="RANNOU Jean-Philippe" w:date="2021-10-20T11:44:00Z"/>
          <w:rFonts w:asciiTheme="minorHAnsi" w:hAnsiTheme="minorHAnsi"/>
          <w:noProof/>
          <w:szCs w:val="22"/>
          <w:lang w:val="fr-FR"/>
        </w:rPr>
      </w:pPr>
      <w:del w:id="308" w:author="RANNOU Jean-Philippe" w:date="2021-10-20T11:44:00Z">
        <w:r w:rsidRPr="00971ED7" w:rsidDel="00971ED7">
          <w:rPr>
            <w:rStyle w:val="Lienhypertexte"/>
            <w:noProof/>
            <w:rPrChange w:id="309" w:author="RANNOU Jean-Philippe" w:date="2021-10-20T11:44:00Z">
              <w:rPr>
                <w:rStyle w:val="Lienhypertexte"/>
                <w:noProof/>
              </w:rPr>
            </w:rPrChange>
          </w:rPr>
          <w:delText>5.1.2.1</w:delText>
        </w:r>
        <w:r w:rsidDel="00971ED7">
          <w:rPr>
            <w:rFonts w:asciiTheme="minorHAnsi" w:hAnsiTheme="minorHAnsi"/>
            <w:noProof/>
            <w:szCs w:val="22"/>
            <w:lang w:val="fr-FR"/>
          </w:rPr>
          <w:tab/>
        </w:r>
        <w:r w:rsidRPr="00971ED7" w:rsidDel="00971ED7">
          <w:rPr>
            <w:rStyle w:val="Lienhypertexte"/>
            <w:noProof/>
            <w:rPrChange w:id="310" w:author="RANNOU Jean-Philippe" w:date="2021-10-20T11:44:00Z">
              <w:rPr>
                <w:rStyle w:val="Lienhypertexte"/>
                <w:noProof/>
              </w:rPr>
            </w:rPrChange>
          </w:rPr>
          <w:delText>Float meta-data file generation</w:delText>
        </w:r>
        <w:r w:rsidDel="00971ED7">
          <w:rPr>
            <w:noProof/>
            <w:webHidden/>
          </w:rPr>
          <w:tab/>
          <w:delText>16</w:delText>
        </w:r>
      </w:del>
    </w:p>
    <w:p w:rsidR="007E5DCD" w:rsidDel="00971ED7" w:rsidRDefault="007E5DCD">
      <w:pPr>
        <w:pStyle w:val="TM2"/>
        <w:tabs>
          <w:tab w:val="left" w:pos="495"/>
          <w:tab w:val="right" w:leader="dot" w:pos="9063"/>
        </w:tabs>
        <w:rPr>
          <w:del w:id="311" w:author="RANNOU Jean-Philippe" w:date="2021-10-20T11:44:00Z"/>
          <w:rFonts w:asciiTheme="minorHAnsi" w:hAnsiTheme="minorHAnsi"/>
          <w:b w:val="0"/>
          <w:bCs w:val="0"/>
          <w:smallCaps w:val="0"/>
          <w:noProof/>
          <w:szCs w:val="22"/>
          <w:lang w:val="fr-FR"/>
        </w:rPr>
      </w:pPr>
      <w:del w:id="312" w:author="RANNOU Jean-Philippe" w:date="2021-10-20T11:44:00Z">
        <w:r w:rsidRPr="00971ED7" w:rsidDel="00971ED7">
          <w:rPr>
            <w:rStyle w:val="Lienhypertexte"/>
            <w:noProof/>
            <w:rPrChange w:id="313" w:author="RANNOU Jean-Philippe" w:date="2021-10-20T11:44:00Z">
              <w:rPr>
                <w:rStyle w:val="Lienhypertexte"/>
                <w:noProof/>
              </w:rPr>
            </w:rPrChange>
          </w:rPr>
          <w:delText>5.2</w:delText>
        </w:r>
        <w:r w:rsidDel="00971ED7">
          <w:rPr>
            <w:rFonts w:asciiTheme="minorHAnsi" w:hAnsiTheme="minorHAnsi"/>
            <w:b w:val="0"/>
            <w:bCs w:val="0"/>
            <w:smallCaps w:val="0"/>
            <w:noProof/>
            <w:szCs w:val="22"/>
            <w:lang w:val="fr-FR"/>
          </w:rPr>
          <w:tab/>
        </w:r>
        <w:r w:rsidRPr="00971ED7" w:rsidDel="00971ED7">
          <w:rPr>
            <w:rStyle w:val="Lienhypertexte"/>
            <w:noProof/>
            <w:rPrChange w:id="314" w:author="RANNOU Jean-Philippe" w:date="2021-10-20T11:44:00Z">
              <w:rPr>
                <w:rStyle w:val="Lienhypertexte"/>
                <w:noProof/>
              </w:rPr>
            </w:rPrChange>
          </w:rPr>
          <w:delText>Float configuration files for DAC decoder</w:delText>
        </w:r>
        <w:r w:rsidDel="00971ED7">
          <w:rPr>
            <w:noProof/>
            <w:webHidden/>
          </w:rPr>
          <w:tab/>
          <w:delText>16</w:delText>
        </w:r>
      </w:del>
    </w:p>
    <w:p w:rsidR="007E5DCD" w:rsidDel="00971ED7" w:rsidRDefault="007E5DCD">
      <w:pPr>
        <w:pStyle w:val="TM3"/>
        <w:tabs>
          <w:tab w:val="left" w:pos="660"/>
          <w:tab w:val="right" w:leader="dot" w:pos="9063"/>
        </w:tabs>
        <w:rPr>
          <w:del w:id="315" w:author="RANNOU Jean-Philippe" w:date="2021-10-20T11:44:00Z"/>
          <w:rFonts w:asciiTheme="minorHAnsi" w:hAnsiTheme="minorHAnsi"/>
          <w:smallCaps w:val="0"/>
          <w:noProof/>
          <w:szCs w:val="22"/>
          <w:lang w:val="fr-FR"/>
        </w:rPr>
      </w:pPr>
      <w:del w:id="316" w:author="RANNOU Jean-Philippe" w:date="2021-10-20T11:44:00Z">
        <w:r w:rsidRPr="00971ED7" w:rsidDel="00971ED7">
          <w:rPr>
            <w:rStyle w:val="Lienhypertexte"/>
            <w:noProof/>
            <w:rPrChange w:id="317" w:author="RANNOU Jean-Philippe" w:date="2021-10-20T11:44:00Z">
              <w:rPr>
                <w:rStyle w:val="Lienhypertexte"/>
                <w:noProof/>
              </w:rPr>
            </w:rPrChange>
          </w:rPr>
          <w:delText>5.2.1</w:delText>
        </w:r>
        <w:r w:rsidDel="00971ED7">
          <w:rPr>
            <w:rFonts w:asciiTheme="minorHAnsi" w:hAnsiTheme="minorHAnsi"/>
            <w:smallCaps w:val="0"/>
            <w:noProof/>
            <w:szCs w:val="22"/>
            <w:lang w:val="fr-FR"/>
          </w:rPr>
          <w:tab/>
        </w:r>
        <w:r w:rsidRPr="00971ED7" w:rsidDel="00971ED7">
          <w:rPr>
            <w:rStyle w:val="Lienhypertexte"/>
            <w:noProof/>
            <w:rPrChange w:id="318" w:author="RANNOU Jean-Philippe" w:date="2021-10-20T11:44:00Z">
              <w:rPr>
                <w:rStyle w:val="Lienhypertexte"/>
                <w:noProof/>
              </w:rPr>
            </w:rPrChange>
          </w:rPr>
          <w:delText>Float decoder configuration information</w:delText>
        </w:r>
        <w:r w:rsidDel="00971ED7">
          <w:rPr>
            <w:noProof/>
            <w:webHidden/>
          </w:rPr>
          <w:tab/>
          <w:delText>16</w:delText>
        </w:r>
      </w:del>
    </w:p>
    <w:p w:rsidR="007E5DCD" w:rsidDel="00971ED7" w:rsidRDefault="007E5DCD">
      <w:pPr>
        <w:pStyle w:val="TM4"/>
        <w:tabs>
          <w:tab w:val="left" w:pos="825"/>
          <w:tab w:val="right" w:leader="dot" w:pos="9063"/>
        </w:tabs>
        <w:rPr>
          <w:del w:id="319" w:author="RANNOU Jean-Philippe" w:date="2021-10-20T11:44:00Z"/>
          <w:rFonts w:asciiTheme="minorHAnsi" w:hAnsiTheme="minorHAnsi"/>
          <w:noProof/>
          <w:szCs w:val="22"/>
          <w:lang w:val="fr-FR"/>
        </w:rPr>
      </w:pPr>
      <w:del w:id="320" w:author="RANNOU Jean-Philippe" w:date="2021-10-20T11:44:00Z">
        <w:r w:rsidRPr="00971ED7" w:rsidDel="00971ED7">
          <w:rPr>
            <w:rStyle w:val="Lienhypertexte"/>
            <w:noProof/>
            <w:rPrChange w:id="321" w:author="RANNOU Jean-Philippe" w:date="2021-10-20T11:44:00Z">
              <w:rPr>
                <w:rStyle w:val="Lienhypertexte"/>
                <w:noProof/>
              </w:rPr>
            </w:rPrChange>
          </w:rPr>
          <w:delText>5.2.1.1</w:delText>
        </w:r>
        <w:r w:rsidDel="00971ED7">
          <w:rPr>
            <w:rFonts w:asciiTheme="minorHAnsi" w:hAnsiTheme="minorHAnsi"/>
            <w:noProof/>
            <w:szCs w:val="22"/>
            <w:lang w:val="fr-FR"/>
          </w:rPr>
          <w:tab/>
        </w:r>
        <w:r w:rsidRPr="00971ED7" w:rsidDel="00971ED7">
          <w:rPr>
            <w:rStyle w:val="Lienhypertexte"/>
            <w:noProof/>
            <w:rPrChange w:id="322" w:author="RANNOU Jean-Philippe" w:date="2021-10-20T11:44:00Z">
              <w:rPr>
                <w:rStyle w:val="Lienhypertexte"/>
                <w:noProof/>
              </w:rPr>
            </w:rPrChange>
          </w:rPr>
          <w:delText>Float configuration file generation</w:delText>
        </w:r>
        <w:r w:rsidDel="00971ED7">
          <w:rPr>
            <w:noProof/>
            <w:webHidden/>
          </w:rPr>
          <w:tab/>
          <w:delText>17</w:delText>
        </w:r>
      </w:del>
    </w:p>
    <w:p w:rsidR="007E5DCD" w:rsidDel="00971ED7" w:rsidRDefault="007E5DCD">
      <w:pPr>
        <w:pStyle w:val="TM3"/>
        <w:tabs>
          <w:tab w:val="left" w:pos="660"/>
          <w:tab w:val="right" w:leader="dot" w:pos="9063"/>
        </w:tabs>
        <w:rPr>
          <w:del w:id="323" w:author="RANNOU Jean-Philippe" w:date="2021-10-20T11:44:00Z"/>
          <w:rFonts w:asciiTheme="minorHAnsi" w:hAnsiTheme="minorHAnsi"/>
          <w:smallCaps w:val="0"/>
          <w:noProof/>
          <w:szCs w:val="22"/>
          <w:lang w:val="fr-FR"/>
        </w:rPr>
      </w:pPr>
      <w:del w:id="324" w:author="RANNOU Jean-Philippe" w:date="2021-10-20T11:44:00Z">
        <w:r w:rsidRPr="00971ED7" w:rsidDel="00971ED7">
          <w:rPr>
            <w:rStyle w:val="Lienhypertexte"/>
            <w:noProof/>
            <w:rPrChange w:id="325" w:author="RANNOU Jean-Philippe" w:date="2021-10-20T11:44:00Z">
              <w:rPr>
                <w:rStyle w:val="Lienhypertexte"/>
                <w:noProof/>
              </w:rPr>
            </w:rPrChange>
          </w:rPr>
          <w:delText>5.2.2</w:delText>
        </w:r>
        <w:r w:rsidDel="00971ED7">
          <w:rPr>
            <w:rFonts w:asciiTheme="minorHAnsi" w:hAnsiTheme="minorHAnsi"/>
            <w:smallCaps w:val="0"/>
            <w:noProof/>
            <w:szCs w:val="22"/>
            <w:lang w:val="fr-FR"/>
          </w:rPr>
          <w:tab/>
        </w:r>
        <w:r w:rsidRPr="00971ED7" w:rsidDel="00971ED7">
          <w:rPr>
            <w:rStyle w:val="Lienhypertexte"/>
            <w:noProof/>
            <w:rPrChange w:id="326" w:author="RANNOU Jean-Philippe" w:date="2021-10-20T11:44:00Z">
              <w:rPr>
                <w:rStyle w:val="Lienhypertexte"/>
                <w:noProof/>
              </w:rPr>
            </w:rPrChange>
          </w:rPr>
          <w:delText>Float meta-data file</w:delText>
        </w:r>
        <w:r w:rsidDel="00971ED7">
          <w:rPr>
            <w:noProof/>
            <w:webHidden/>
          </w:rPr>
          <w:tab/>
          <w:delText>17</w:delText>
        </w:r>
      </w:del>
    </w:p>
    <w:p w:rsidR="007E5DCD" w:rsidDel="00971ED7" w:rsidRDefault="007E5DCD">
      <w:pPr>
        <w:pStyle w:val="TM1"/>
        <w:tabs>
          <w:tab w:val="left" w:pos="330"/>
          <w:tab w:val="right" w:leader="dot" w:pos="9063"/>
        </w:tabs>
        <w:rPr>
          <w:del w:id="327" w:author="RANNOU Jean-Philippe" w:date="2021-10-20T11:44:00Z"/>
          <w:rFonts w:asciiTheme="minorHAnsi" w:hAnsiTheme="minorHAnsi"/>
          <w:b w:val="0"/>
          <w:bCs w:val="0"/>
          <w:caps w:val="0"/>
          <w:noProof/>
          <w:szCs w:val="22"/>
          <w:u w:val="none"/>
          <w:lang w:val="fr-FR"/>
        </w:rPr>
      </w:pPr>
      <w:del w:id="328" w:author="RANNOU Jean-Philippe" w:date="2021-10-20T11:44:00Z">
        <w:r w:rsidRPr="00971ED7" w:rsidDel="00971ED7">
          <w:rPr>
            <w:rStyle w:val="Lienhypertexte"/>
            <w:noProof/>
            <w:rPrChange w:id="329" w:author="RANNOU Jean-Philippe" w:date="2021-10-20T11:44:00Z">
              <w:rPr>
                <w:rStyle w:val="Lienhypertexte"/>
                <w:noProof/>
              </w:rPr>
            </w:rPrChange>
          </w:rPr>
          <w:delText>6</w:delText>
        </w:r>
        <w:r w:rsidDel="00971ED7">
          <w:rPr>
            <w:rFonts w:asciiTheme="minorHAnsi" w:hAnsiTheme="minorHAnsi"/>
            <w:b w:val="0"/>
            <w:bCs w:val="0"/>
            <w:caps w:val="0"/>
            <w:noProof/>
            <w:szCs w:val="22"/>
            <w:u w:val="none"/>
            <w:lang w:val="fr-FR"/>
          </w:rPr>
          <w:tab/>
        </w:r>
        <w:r w:rsidRPr="00971ED7" w:rsidDel="00971ED7">
          <w:rPr>
            <w:rStyle w:val="Lienhypertexte"/>
            <w:noProof/>
            <w:rPrChange w:id="330" w:author="RANNOU Jean-Philippe" w:date="2021-10-20T11:44:00Z">
              <w:rPr>
                <w:rStyle w:val="Lienhypertexte"/>
                <w:noProof/>
              </w:rPr>
            </w:rPrChange>
          </w:rPr>
          <w:delText>Using the PI decoder</w:delText>
        </w:r>
        <w:r w:rsidDel="00971ED7">
          <w:rPr>
            <w:noProof/>
            <w:webHidden/>
          </w:rPr>
          <w:tab/>
          <w:delText>18</w:delText>
        </w:r>
      </w:del>
    </w:p>
    <w:p w:rsidR="007E5DCD" w:rsidDel="00971ED7" w:rsidRDefault="007E5DCD">
      <w:pPr>
        <w:pStyle w:val="TM2"/>
        <w:tabs>
          <w:tab w:val="left" w:pos="495"/>
          <w:tab w:val="right" w:leader="dot" w:pos="9063"/>
        </w:tabs>
        <w:rPr>
          <w:del w:id="331" w:author="RANNOU Jean-Philippe" w:date="2021-10-20T11:44:00Z"/>
          <w:rFonts w:asciiTheme="minorHAnsi" w:hAnsiTheme="minorHAnsi"/>
          <w:b w:val="0"/>
          <w:bCs w:val="0"/>
          <w:smallCaps w:val="0"/>
          <w:noProof/>
          <w:szCs w:val="22"/>
          <w:lang w:val="fr-FR"/>
        </w:rPr>
      </w:pPr>
      <w:del w:id="332" w:author="RANNOU Jean-Philippe" w:date="2021-10-20T11:44:00Z">
        <w:r w:rsidRPr="00971ED7" w:rsidDel="00971ED7">
          <w:rPr>
            <w:rStyle w:val="Lienhypertexte"/>
            <w:noProof/>
            <w:rPrChange w:id="333" w:author="RANNOU Jean-Philippe" w:date="2021-10-20T11:44:00Z">
              <w:rPr>
                <w:rStyle w:val="Lienhypertexte"/>
                <w:noProof/>
              </w:rPr>
            </w:rPrChange>
          </w:rPr>
          <w:delText>6.1</w:delText>
        </w:r>
        <w:r w:rsidDel="00971ED7">
          <w:rPr>
            <w:rFonts w:asciiTheme="minorHAnsi" w:hAnsiTheme="minorHAnsi"/>
            <w:b w:val="0"/>
            <w:bCs w:val="0"/>
            <w:smallCaps w:val="0"/>
            <w:noProof/>
            <w:szCs w:val="22"/>
            <w:lang w:val="fr-FR"/>
          </w:rPr>
          <w:tab/>
        </w:r>
        <w:r w:rsidRPr="00971ED7" w:rsidDel="00971ED7">
          <w:rPr>
            <w:rStyle w:val="Lienhypertexte"/>
            <w:noProof/>
            <w:rPrChange w:id="334" w:author="RANNOU Jean-Philippe" w:date="2021-10-20T11:44:00Z">
              <w:rPr>
                <w:rStyle w:val="Lienhypertexte"/>
                <w:noProof/>
              </w:rPr>
            </w:rPrChange>
          </w:rPr>
          <w:delText>Pre-processing of float transmitted data</w:delText>
        </w:r>
        <w:r w:rsidDel="00971ED7">
          <w:rPr>
            <w:noProof/>
            <w:webHidden/>
          </w:rPr>
          <w:tab/>
          <w:delText>18</w:delText>
        </w:r>
      </w:del>
    </w:p>
    <w:p w:rsidR="007E5DCD" w:rsidDel="00971ED7" w:rsidRDefault="007E5DCD">
      <w:pPr>
        <w:pStyle w:val="TM3"/>
        <w:tabs>
          <w:tab w:val="left" w:pos="660"/>
          <w:tab w:val="right" w:leader="dot" w:pos="9063"/>
        </w:tabs>
        <w:rPr>
          <w:del w:id="335" w:author="RANNOU Jean-Philippe" w:date="2021-10-20T11:44:00Z"/>
          <w:rFonts w:asciiTheme="minorHAnsi" w:hAnsiTheme="minorHAnsi"/>
          <w:smallCaps w:val="0"/>
          <w:noProof/>
          <w:szCs w:val="22"/>
          <w:lang w:val="fr-FR"/>
        </w:rPr>
      </w:pPr>
      <w:del w:id="336" w:author="RANNOU Jean-Philippe" w:date="2021-10-20T11:44:00Z">
        <w:r w:rsidRPr="00971ED7" w:rsidDel="00971ED7">
          <w:rPr>
            <w:rStyle w:val="Lienhypertexte"/>
            <w:noProof/>
            <w:rPrChange w:id="337" w:author="RANNOU Jean-Philippe" w:date="2021-10-20T11:44:00Z">
              <w:rPr>
                <w:rStyle w:val="Lienhypertexte"/>
                <w:noProof/>
              </w:rPr>
            </w:rPrChange>
          </w:rPr>
          <w:delText>6.1.1</w:delText>
        </w:r>
        <w:r w:rsidDel="00971ED7">
          <w:rPr>
            <w:rFonts w:asciiTheme="minorHAnsi" w:hAnsiTheme="minorHAnsi"/>
            <w:smallCaps w:val="0"/>
            <w:noProof/>
            <w:szCs w:val="22"/>
            <w:lang w:val="fr-FR"/>
          </w:rPr>
          <w:tab/>
        </w:r>
        <w:r w:rsidRPr="00971ED7" w:rsidDel="00971ED7">
          <w:rPr>
            <w:rStyle w:val="Lienhypertexte"/>
            <w:noProof/>
            <w:rPrChange w:id="338" w:author="RANNOU Jean-Philippe" w:date="2021-10-20T11:44:00Z">
              <w:rPr>
                <w:rStyle w:val="Lienhypertexte"/>
                <w:noProof/>
              </w:rPr>
            </w:rPrChange>
          </w:rPr>
          <w:delText>For Argos floats</w:delText>
        </w:r>
        <w:r w:rsidDel="00971ED7">
          <w:rPr>
            <w:noProof/>
            <w:webHidden/>
          </w:rPr>
          <w:tab/>
          <w:delText>18</w:delText>
        </w:r>
      </w:del>
    </w:p>
    <w:p w:rsidR="007E5DCD" w:rsidDel="00971ED7" w:rsidRDefault="007E5DCD">
      <w:pPr>
        <w:pStyle w:val="TM4"/>
        <w:tabs>
          <w:tab w:val="left" w:pos="825"/>
          <w:tab w:val="right" w:leader="dot" w:pos="9063"/>
        </w:tabs>
        <w:rPr>
          <w:del w:id="339" w:author="RANNOU Jean-Philippe" w:date="2021-10-20T11:44:00Z"/>
          <w:rFonts w:asciiTheme="minorHAnsi" w:hAnsiTheme="minorHAnsi"/>
          <w:noProof/>
          <w:szCs w:val="22"/>
          <w:lang w:val="fr-FR"/>
        </w:rPr>
      </w:pPr>
      <w:del w:id="340" w:author="RANNOU Jean-Philippe" w:date="2021-10-20T11:44:00Z">
        <w:r w:rsidRPr="00971ED7" w:rsidDel="00971ED7">
          <w:rPr>
            <w:rStyle w:val="Lienhypertexte"/>
            <w:noProof/>
            <w:rPrChange w:id="341" w:author="RANNOU Jean-Philippe" w:date="2021-10-20T11:44:00Z">
              <w:rPr>
                <w:rStyle w:val="Lienhypertexte"/>
                <w:noProof/>
              </w:rPr>
            </w:rPrChange>
          </w:rPr>
          <w:delText>6.1.1.1</w:delText>
        </w:r>
        <w:r w:rsidDel="00971ED7">
          <w:rPr>
            <w:rFonts w:asciiTheme="minorHAnsi" w:hAnsiTheme="minorHAnsi"/>
            <w:noProof/>
            <w:szCs w:val="22"/>
            <w:lang w:val="fr-FR"/>
          </w:rPr>
          <w:tab/>
        </w:r>
        <w:r w:rsidRPr="00971ED7" w:rsidDel="00971ED7">
          <w:rPr>
            <w:rStyle w:val="Lienhypertexte"/>
            <w:noProof/>
            <w:rPrChange w:id="342" w:author="RANNOU Jean-Philippe" w:date="2021-10-20T11:44:00Z">
              <w:rPr>
                <w:rStyle w:val="Lienhypertexte"/>
                <w:noProof/>
              </w:rPr>
            </w:rPrChange>
          </w:rPr>
          <w:delText>Argos Hex data</w:delText>
        </w:r>
        <w:r w:rsidDel="00971ED7">
          <w:rPr>
            <w:noProof/>
            <w:webHidden/>
          </w:rPr>
          <w:tab/>
          <w:delText>18</w:delText>
        </w:r>
      </w:del>
    </w:p>
    <w:p w:rsidR="007E5DCD" w:rsidDel="00971ED7" w:rsidRDefault="007E5DCD">
      <w:pPr>
        <w:pStyle w:val="TM4"/>
        <w:tabs>
          <w:tab w:val="left" w:pos="825"/>
          <w:tab w:val="right" w:leader="dot" w:pos="9063"/>
        </w:tabs>
        <w:rPr>
          <w:del w:id="343" w:author="RANNOU Jean-Philippe" w:date="2021-10-20T11:44:00Z"/>
          <w:rFonts w:asciiTheme="minorHAnsi" w:hAnsiTheme="minorHAnsi"/>
          <w:noProof/>
          <w:szCs w:val="22"/>
          <w:lang w:val="fr-FR"/>
        </w:rPr>
      </w:pPr>
      <w:del w:id="344" w:author="RANNOU Jean-Philippe" w:date="2021-10-20T11:44:00Z">
        <w:r w:rsidRPr="00971ED7" w:rsidDel="00971ED7">
          <w:rPr>
            <w:rStyle w:val="Lienhypertexte"/>
            <w:noProof/>
            <w:highlight w:val="green"/>
            <w:rPrChange w:id="345" w:author="RANNOU Jean-Philippe" w:date="2021-10-20T11:44:00Z">
              <w:rPr>
                <w:rStyle w:val="Lienhypertexte"/>
                <w:noProof/>
                <w:highlight w:val="green"/>
              </w:rPr>
            </w:rPrChange>
          </w:rPr>
          <w:delText>6.1.1.2</w:delText>
        </w:r>
        <w:r w:rsidDel="00971ED7">
          <w:rPr>
            <w:rFonts w:asciiTheme="minorHAnsi" w:hAnsiTheme="minorHAnsi"/>
            <w:noProof/>
            <w:szCs w:val="22"/>
            <w:lang w:val="fr-FR"/>
          </w:rPr>
          <w:tab/>
        </w:r>
        <w:r w:rsidRPr="00971ED7" w:rsidDel="00971ED7">
          <w:rPr>
            <w:rStyle w:val="Lienhypertexte"/>
            <w:noProof/>
            <w:highlight w:val="green"/>
            <w:rPrChange w:id="346" w:author="RANNOU Jean-Philippe" w:date="2021-10-20T11:44:00Z">
              <w:rPr>
                <w:rStyle w:val="Lienhypertexte"/>
                <w:noProof/>
                <w:highlight w:val="green"/>
              </w:rPr>
            </w:rPrChange>
          </w:rPr>
          <w:delText>Argos locations error ellipses</w:delText>
        </w:r>
        <w:r w:rsidDel="00971ED7">
          <w:rPr>
            <w:noProof/>
            <w:webHidden/>
          </w:rPr>
          <w:tab/>
          <w:delText>20</w:delText>
        </w:r>
      </w:del>
    </w:p>
    <w:p w:rsidR="007E5DCD" w:rsidDel="00971ED7" w:rsidRDefault="007E5DCD">
      <w:pPr>
        <w:pStyle w:val="TM3"/>
        <w:tabs>
          <w:tab w:val="left" w:pos="660"/>
          <w:tab w:val="right" w:leader="dot" w:pos="9063"/>
        </w:tabs>
        <w:rPr>
          <w:del w:id="347" w:author="RANNOU Jean-Philippe" w:date="2021-10-20T11:44:00Z"/>
          <w:rFonts w:asciiTheme="minorHAnsi" w:hAnsiTheme="minorHAnsi"/>
          <w:smallCaps w:val="0"/>
          <w:noProof/>
          <w:szCs w:val="22"/>
          <w:lang w:val="fr-FR"/>
        </w:rPr>
      </w:pPr>
      <w:del w:id="348" w:author="RANNOU Jean-Philippe" w:date="2021-10-20T11:44:00Z">
        <w:r w:rsidRPr="00971ED7" w:rsidDel="00971ED7">
          <w:rPr>
            <w:rStyle w:val="Lienhypertexte"/>
            <w:noProof/>
            <w:rPrChange w:id="349" w:author="RANNOU Jean-Philippe" w:date="2021-10-20T11:44:00Z">
              <w:rPr>
                <w:rStyle w:val="Lienhypertexte"/>
                <w:noProof/>
              </w:rPr>
            </w:rPrChange>
          </w:rPr>
          <w:delText>6.1.2</w:delText>
        </w:r>
        <w:r w:rsidDel="00971ED7">
          <w:rPr>
            <w:rFonts w:asciiTheme="minorHAnsi" w:hAnsiTheme="minorHAnsi"/>
            <w:smallCaps w:val="0"/>
            <w:noProof/>
            <w:szCs w:val="22"/>
            <w:lang w:val="fr-FR"/>
          </w:rPr>
          <w:tab/>
        </w:r>
        <w:r w:rsidRPr="00971ED7" w:rsidDel="00971ED7">
          <w:rPr>
            <w:rStyle w:val="Lienhypertexte"/>
            <w:noProof/>
            <w:rPrChange w:id="350" w:author="RANNOU Jean-Philippe" w:date="2021-10-20T11:44:00Z">
              <w:rPr>
                <w:rStyle w:val="Lienhypertexte"/>
                <w:noProof/>
              </w:rPr>
            </w:rPrChange>
          </w:rPr>
          <w:delText>For Iridium SBD floats</w:delText>
        </w:r>
        <w:r w:rsidDel="00971ED7">
          <w:rPr>
            <w:noProof/>
            <w:webHidden/>
          </w:rPr>
          <w:tab/>
          <w:delText>20</w:delText>
        </w:r>
      </w:del>
    </w:p>
    <w:p w:rsidR="007E5DCD" w:rsidDel="00971ED7" w:rsidRDefault="007E5DCD">
      <w:pPr>
        <w:pStyle w:val="TM4"/>
        <w:tabs>
          <w:tab w:val="left" w:pos="825"/>
          <w:tab w:val="right" w:leader="dot" w:pos="9063"/>
        </w:tabs>
        <w:rPr>
          <w:del w:id="351" w:author="RANNOU Jean-Philippe" w:date="2021-10-20T11:44:00Z"/>
          <w:rFonts w:asciiTheme="minorHAnsi" w:hAnsiTheme="minorHAnsi"/>
          <w:noProof/>
          <w:szCs w:val="22"/>
          <w:lang w:val="fr-FR"/>
        </w:rPr>
      </w:pPr>
      <w:del w:id="352" w:author="RANNOU Jean-Philippe" w:date="2021-10-20T11:44:00Z">
        <w:r w:rsidRPr="00971ED7" w:rsidDel="00971ED7">
          <w:rPr>
            <w:rStyle w:val="Lienhypertexte"/>
            <w:noProof/>
            <w:rPrChange w:id="353" w:author="RANNOU Jean-Philippe" w:date="2021-10-20T11:44:00Z">
              <w:rPr>
                <w:rStyle w:val="Lienhypertexte"/>
                <w:noProof/>
              </w:rPr>
            </w:rPrChange>
          </w:rPr>
          <w:delText>6.1.2.1</w:delText>
        </w:r>
        <w:r w:rsidDel="00971ED7">
          <w:rPr>
            <w:rFonts w:asciiTheme="minorHAnsi" w:hAnsiTheme="minorHAnsi"/>
            <w:noProof/>
            <w:szCs w:val="22"/>
            <w:lang w:val="fr-FR"/>
          </w:rPr>
          <w:tab/>
        </w:r>
        <w:r w:rsidRPr="00971ED7" w:rsidDel="00971ED7">
          <w:rPr>
            <w:rStyle w:val="Lienhypertexte"/>
            <w:noProof/>
            <w:rPrChange w:id="354" w:author="RANNOU Jean-Philippe" w:date="2021-10-20T11:44:00Z">
              <w:rPr>
                <w:rStyle w:val="Lienhypertexte"/>
                <w:noProof/>
              </w:rPr>
            </w:rPrChange>
          </w:rPr>
          <w:delText>Rename the mail files</w:delText>
        </w:r>
        <w:r w:rsidDel="00971ED7">
          <w:rPr>
            <w:noProof/>
            <w:webHidden/>
          </w:rPr>
          <w:tab/>
          <w:delText>20</w:delText>
        </w:r>
      </w:del>
    </w:p>
    <w:p w:rsidR="007E5DCD" w:rsidDel="00971ED7" w:rsidRDefault="007E5DCD">
      <w:pPr>
        <w:pStyle w:val="TM4"/>
        <w:tabs>
          <w:tab w:val="left" w:pos="825"/>
          <w:tab w:val="right" w:leader="dot" w:pos="9063"/>
        </w:tabs>
        <w:rPr>
          <w:del w:id="355" w:author="RANNOU Jean-Philippe" w:date="2021-10-20T11:44:00Z"/>
          <w:rFonts w:asciiTheme="minorHAnsi" w:hAnsiTheme="minorHAnsi"/>
          <w:noProof/>
          <w:szCs w:val="22"/>
          <w:lang w:val="fr-FR"/>
        </w:rPr>
      </w:pPr>
      <w:del w:id="356" w:author="RANNOU Jean-Philippe" w:date="2021-10-20T11:44:00Z">
        <w:r w:rsidRPr="00971ED7" w:rsidDel="00971ED7">
          <w:rPr>
            <w:rStyle w:val="Lienhypertexte"/>
            <w:noProof/>
            <w:rPrChange w:id="357" w:author="RANNOU Jean-Philippe" w:date="2021-10-20T11:44:00Z">
              <w:rPr>
                <w:rStyle w:val="Lienhypertexte"/>
                <w:noProof/>
              </w:rPr>
            </w:rPrChange>
          </w:rPr>
          <w:delText>6.1.2.2</w:delText>
        </w:r>
        <w:r w:rsidDel="00971ED7">
          <w:rPr>
            <w:rFonts w:asciiTheme="minorHAnsi" w:hAnsiTheme="minorHAnsi"/>
            <w:noProof/>
            <w:szCs w:val="22"/>
            <w:lang w:val="fr-FR"/>
          </w:rPr>
          <w:tab/>
        </w:r>
        <w:r w:rsidRPr="00971ED7" w:rsidDel="00971ED7">
          <w:rPr>
            <w:rStyle w:val="Lienhypertexte"/>
            <w:noProof/>
            <w:rPrChange w:id="358" w:author="RANNOU Jean-Philippe" w:date="2021-10-20T11:44:00Z">
              <w:rPr>
                <w:rStyle w:val="Lienhypertexte"/>
                <w:noProof/>
              </w:rPr>
            </w:rPrChange>
          </w:rPr>
          <w:delText>Duplicate the mail files</w:delText>
        </w:r>
        <w:r w:rsidDel="00971ED7">
          <w:rPr>
            <w:noProof/>
            <w:webHidden/>
          </w:rPr>
          <w:tab/>
          <w:delText>20</w:delText>
        </w:r>
      </w:del>
    </w:p>
    <w:p w:rsidR="007E5DCD" w:rsidDel="00971ED7" w:rsidRDefault="007E5DCD">
      <w:pPr>
        <w:pStyle w:val="TM3"/>
        <w:tabs>
          <w:tab w:val="left" w:pos="660"/>
          <w:tab w:val="right" w:leader="dot" w:pos="9063"/>
        </w:tabs>
        <w:rPr>
          <w:del w:id="359" w:author="RANNOU Jean-Philippe" w:date="2021-10-20T11:44:00Z"/>
          <w:rFonts w:asciiTheme="minorHAnsi" w:hAnsiTheme="minorHAnsi"/>
          <w:smallCaps w:val="0"/>
          <w:noProof/>
          <w:szCs w:val="22"/>
          <w:lang w:val="fr-FR"/>
        </w:rPr>
      </w:pPr>
      <w:del w:id="360" w:author="RANNOU Jean-Philippe" w:date="2021-10-20T11:44:00Z">
        <w:r w:rsidRPr="00971ED7" w:rsidDel="00971ED7">
          <w:rPr>
            <w:rStyle w:val="Lienhypertexte"/>
            <w:noProof/>
            <w:rPrChange w:id="361" w:author="RANNOU Jean-Philippe" w:date="2021-10-20T11:44:00Z">
              <w:rPr>
                <w:rStyle w:val="Lienhypertexte"/>
                <w:noProof/>
              </w:rPr>
            </w:rPrChange>
          </w:rPr>
          <w:delText>6.1.3</w:delText>
        </w:r>
        <w:r w:rsidDel="00971ED7">
          <w:rPr>
            <w:rFonts w:asciiTheme="minorHAnsi" w:hAnsiTheme="minorHAnsi"/>
            <w:smallCaps w:val="0"/>
            <w:noProof/>
            <w:szCs w:val="22"/>
            <w:lang w:val="fr-FR"/>
          </w:rPr>
          <w:tab/>
        </w:r>
        <w:r w:rsidRPr="00971ED7" w:rsidDel="00971ED7">
          <w:rPr>
            <w:rStyle w:val="Lienhypertexte"/>
            <w:noProof/>
            <w:rPrChange w:id="362" w:author="RANNOU Jean-Philippe" w:date="2021-10-20T11:44:00Z">
              <w:rPr>
                <w:rStyle w:val="Lienhypertexte"/>
                <w:noProof/>
              </w:rPr>
            </w:rPrChange>
          </w:rPr>
          <w:delText>For Iridium RUDICS floats</w:delText>
        </w:r>
        <w:r w:rsidDel="00971ED7">
          <w:rPr>
            <w:noProof/>
            <w:webHidden/>
          </w:rPr>
          <w:tab/>
          <w:delText>20</w:delText>
        </w:r>
      </w:del>
    </w:p>
    <w:p w:rsidR="007E5DCD" w:rsidDel="00971ED7" w:rsidRDefault="007E5DCD">
      <w:pPr>
        <w:pStyle w:val="TM4"/>
        <w:tabs>
          <w:tab w:val="left" w:pos="825"/>
          <w:tab w:val="right" w:leader="dot" w:pos="9063"/>
        </w:tabs>
        <w:rPr>
          <w:del w:id="363" w:author="RANNOU Jean-Philippe" w:date="2021-10-20T11:44:00Z"/>
          <w:rFonts w:asciiTheme="minorHAnsi" w:hAnsiTheme="minorHAnsi"/>
          <w:noProof/>
          <w:szCs w:val="22"/>
          <w:lang w:val="fr-FR"/>
        </w:rPr>
      </w:pPr>
      <w:del w:id="364" w:author="RANNOU Jean-Philippe" w:date="2021-10-20T11:44:00Z">
        <w:r w:rsidRPr="00971ED7" w:rsidDel="00971ED7">
          <w:rPr>
            <w:rStyle w:val="Lienhypertexte"/>
            <w:noProof/>
            <w:rPrChange w:id="365" w:author="RANNOU Jean-Philippe" w:date="2021-10-20T11:44:00Z">
              <w:rPr>
                <w:rStyle w:val="Lienhypertexte"/>
                <w:noProof/>
              </w:rPr>
            </w:rPrChange>
          </w:rPr>
          <w:delText>6.1.3.1</w:delText>
        </w:r>
        <w:r w:rsidDel="00971ED7">
          <w:rPr>
            <w:rFonts w:asciiTheme="minorHAnsi" w:hAnsiTheme="minorHAnsi"/>
            <w:noProof/>
            <w:szCs w:val="22"/>
            <w:lang w:val="fr-FR"/>
          </w:rPr>
          <w:tab/>
        </w:r>
        <w:r w:rsidRPr="00971ED7" w:rsidDel="00971ED7">
          <w:rPr>
            <w:rStyle w:val="Lienhypertexte"/>
            <w:noProof/>
            <w:rPrChange w:id="366" w:author="RANNOU Jean-Philippe" w:date="2021-10-20T11:44:00Z">
              <w:rPr>
                <w:rStyle w:val="Lienhypertexte"/>
                <w:noProof/>
              </w:rPr>
            </w:rPrChange>
          </w:rPr>
          <w:delText>Duplicate the Iridium files</w:delText>
        </w:r>
        <w:r w:rsidDel="00971ED7">
          <w:rPr>
            <w:noProof/>
            <w:webHidden/>
          </w:rPr>
          <w:tab/>
          <w:delText>20</w:delText>
        </w:r>
      </w:del>
    </w:p>
    <w:p w:rsidR="007E5DCD" w:rsidDel="00971ED7" w:rsidRDefault="007E5DCD">
      <w:pPr>
        <w:pStyle w:val="TM2"/>
        <w:tabs>
          <w:tab w:val="left" w:pos="495"/>
          <w:tab w:val="right" w:leader="dot" w:pos="9063"/>
        </w:tabs>
        <w:rPr>
          <w:del w:id="367" w:author="RANNOU Jean-Philippe" w:date="2021-10-20T11:44:00Z"/>
          <w:rFonts w:asciiTheme="minorHAnsi" w:hAnsiTheme="minorHAnsi"/>
          <w:b w:val="0"/>
          <w:bCs w:val="0"/>
          <w:smallCaps w:val="0"/>
          <w:noProof/>
          <w:szCs w:val="22"/>
          <w:lang w:val="fr-FR"/>
        </w:rPr>
      </w:pPr>
      <w:del w:id="368" w:author="RANNOU Jean-Philippe" w:date="2021-10-20T11:44:00Z">
        <w:r w:rsidRPr="00971ED7" w:rsidDel="00971ED7">
          <w:rPr>
            <w:rStyle w:val="Lienhypertexte"/>
            <w:noProof/>
            <w:rPrChange w:id="369" w:author="RANNOU Jean-Philippe" w:date="2021-10-20T11:44:00Z">
              <w:rPr>
                <w:rStyle w:val="Lienhypertexte"/>
                <w:noProof/>
              </w:rPr>
            </w:rPrChange>
          </w:rPr>
          <w:delText>6.2</w:delText>
        </w:r>
        <w:r w:rsidDel="00971ED7">
          <w:rPr>
            <w:rFonts w:asciiTheme="minorHAnsi" w:hAnsiTheme="minorHAnsi"/>
            <w:b w:val="0"/>
            <w:bCs w:val="0"/>
            <w:smallCaps w:val="0"/>
            <w:noProof/>
            <w:szCs w:val="22"/>
            <w:lang w:val="fr-FR"/>
          </w:rPr>
          <w:tab/>
        </w:r>
        <w:r w:rsidRPr="00971ED7" w:rsidDel="00971ED7">
          <w:rPr>
            <w:rStyle w:val="Lienhypertexte"/>
            <w:noProof/>
            <w:rPrChange w:id="370" w:author="RANNOU Jean-Philippe" w:date="2021-10-20T11:44:00Z">
              <w:rPr>
                <w:rStyle w:val="Lienhypertexte"/>
                <w:noProof/>
              </w:rPr>
            </w:rPrChange>
          </w:rPr>
          <w:delText>Decoding of float transmitted data</w:delText>
        </w:r>
        <w:r w:rsidDel="00971ED7">
          <w:rPr>
            <w:noProof/>
            <w:webHidden/>
          </w:rPr>
          <w:tab/>
          <w:delText>21</w:delText>
        </w:r>
      </w:del>
    </w:p>
    <w:p w:rsidR="007E5DCD" w:rsidDel="00971ED7" w:rsidRDefault="007E5DCD">
      <w:pPr>
        <w:pStyle w:val="TM2"/>
        <w:tabs>
          <w:tab w:val="left" w:pos="495"/>
          <w:tab w:val="right" w:leader="dot" w:pos="9063"/>
        </w:tabs>
        <w:rPr>
          <w:del w:id="371" w:author="RANNOU Jean-Philippe" w:date="2021-10-20T11:44:00Z"/>
          <w:rFonts w:asciiTheme="minorHAnsi" w:hAnsiTheme="minorHAnsi"/>
          <w:b w:val="0"/>
          <w:bCs w:val="0"/>
          <w:smallCaps w:val="0"/>
          <w:noProof/>
          <w:szCs w:val="22"/>
          <w:lang w:val="fr-FR"/>
        </w:rPr>
      </w:pPr>
      <w:del w:id="372" w:author="RANNOU Jean-Philippe" w:date="2021-10-20T11:44:00Z">
        <w:r w:rsidRPr="00971ED7" w:rsidDel="00971ED7">
          <w:rPr>
            <w:rStyle w:val="Lienhypertexte"/>
            <w:noProof/>
            <w:rPrChange w:id="373" w:author="RANNOU Jean-Philippe" w:date="2021-10-20T11:44:00Z">
              <w:rPr>
                <w:rStyle w:val="Lienhypertexte"/>
                <w:noProof/>
              </w:rPr>
            </w:rPrChange>
          </w:rPr>
          <w:delText>6.3</w:delText>
        </w:r>
        <w:r w:rsidDel="00971ED7">
          <w:rPr>
            <w:rFonts w:asciiTheme="minorHAnsi" w:hAnsiTheme="minorHAnsi"/>
            <w:b w:val="0"/>
            <w:bCs w:val="0"/>
            <w:smallCaps w:val="0"/>
            <w:noProof/>
            <w:szCs w:val="22"/>
            <w:lang w:val="fr-FR"/>
          </w:rPr>
          <w:tab/>
        </w:r>
        <w:r w:rsidRPr="00971ED7" w:rsidDel="00971ED7">
          <w:rPr>
            <w:rStyle w:val="Lienhypertexte"/>
            <w:noProof/>
            <w:rPrChange w:id="374" w:author="RANNOU Jean-Philippe" w:date="2021-10-20T11:44:00Z">
              <w:rPr>
                <w:rStyle w:val="Lienhypertexte"/>
                <w:noProof/>
              </w:rPr>
            </w:rPrChange>
          </w:rPr>
          <w:delText>Decoder input and output files</w:delText>
        </w:r>
        <w:r w:rsidDel="00971ED7">
          <w:rPr>
            <w:noProof/>
            <w:webHidden/>
          </w:rPr>
          <w:tab/>
          <w:delText>21</w:delText>
        </w:r>
      </w:del>
    </w:p>
    <w:p w:rsidR="007E5DCD" w:rsidDel="00971ED7" w:rsidRDefault="007E5DCD">
      <w:pPr>
        <w:pStyle w:val="TM1"/>
        <w:tabs>
          <w:tab w:val="left" w:pos="330"/>
          <w:tab w:val="right" w:leader="dot" w:pos="9063"/>
        </w:tabs>
        <w:rPr>
          <w:del w:id="375" w:author="RANNOU Jean-Philippe" w:date="2021-10-20T11:44:00Z"/>
          <w:rFonts w:asciiTheme="minorHAnsi" w:hAnsiTheme="minorHAnsi"/>
          <w:b w:val="0"/>
          <w:bCs w:val="0"/>
          <w:caps w:val="0"/>
          <w:noProof/>
          <w:szCs w:val="22"/>
          <w:u w:val="none"/>
          <w:lang w:val="fr-FR"/>
        </w:rPr>
      </w:pPr>
      <w:del w:id="376" w:author="RANNOU Jean-Philippe" w:date="2021-10-20T11:44:00Z">
        <w:r w:rsidRPr="00971ED7" w:rsidDel="00971ED7">
          <w:rPr>
            <w:rStyle w:val="Lienhypertexte"/>
            <w:noProof/>
            <w:rPrChange w:id="377" w:author="RANNOU Jean-Philippe" w:date="2021-10-20T11:44:00Z">
              <w:rPr>
                <w:rStyle w:val="Lienhypertexte"/>
                <w:noProof/>
              </w:rPr>
            </w:rPrChange>
          </w:rPr>
          <w:delText>7</w:delText>
        </w:r>
        <w:r w:rsidDel="00971ED7">
          <w:rPr>
            <w:rFonts w:asciiTheme="minorHAnsi" w:hAnsiTheme="minorHAnsi"/>
            <w:b w:val="0"/>
            <w:bCs w:val="0"/>
            <w:caps w:val="0"/>
            <w:noProof/>
            <w:szCs w:val="22"/>
            <w:u w:val="none"/>
            <w:lang w:val="fr-FR"/>
          </w:rPr>
          <w:tab/>
        </w:r>
        <w:r w:rsidRPr="00971ED7" w:rsidDel="00971ED7">
          <w:rPr>
            <w:rStyle w:val="Lienhypertexte"/>
            <w:noProof/>
            <w:rPrChange w:id="378" w:author="RANNOU Jean-Philippe" w:date="2021-10-20T11:44:00Z">
              <w:rPr>
                <w:rStyle w:val="Lienhypertexte"/>
                <w:noProof/>
              </w:rPr>
            </w:rPrChange>
          </w:rPr>
          <w:delText>Using the DAC decoder</w:delText>
        </w:r>
        <w:r w:rsidDel="00971ED7">
          <w:rPr>
            <w:noProof/>
            <w:webHidden/>
          </w:rPr>
          <w:tab/>
          <w:delText>22</w:delText>
        </w:r>
      </w:del>
    </w:p>
    <w:p w:rsidR="007E5DCD" w:rsidDel="00971ED7" w:rsidRDefault="007E5DCD">
      <w:pPr>
        <w:pStyle w:val="TM2"/>
        <w:tabs>
          <w:tab w:val="left" w:pos="495"/>
          <w:tab w:val="right" w:leader="dot" w:pos="9063"/>
        </w:tabs>
        <w:rPr>
          <w:del w:id="379" w:author="RANNOU Jean-Philippe" w:date="2021-10-20T11:44:00Z"/>
          <w:rFonts w:asciiTheme="minorHAnsi" w:hAnsiTheme="minorHAnsi"/>
          <w:b w:val="0"/>
          <w:bCs w:val="0"/>
          <w:smallCaps w:val="0"/>
          <w:noProof/>
          <w:szCs w:val="22"/>
          <w:lang w:val="fr-FR"/>
        </w:rPr>
      </w:pPr>
      <w:del w:id="380" w:author="RANNOU Jean-Philippe" w:date="2021-10-20T11:44:00Z">
        <w:r w:rsidRPr="00971ED7" w:rsidDel="00971ED7">
          <w:rPr>
            <w:rStyle w:val="Lienhypertexte"/>
            <w:noProof/>
            <w:rPrChange w:id="381" w:author="RANNOU Jean-Philippe" w:date="2021-10-20T11:44:00Z">
              <w:rPr>
                <w:rStyle w:val="Lienhypertexte"/>
                <w:noProof/>
              </w:rPr>
            </w:rPrChange>
          </w:rPr>
          <w:delText>7.1</w:delText>
        </w:r>
        <w:r w:rsidDel="00971ED7">
          <w:rPr>
            <w:rFonts w:asciiTheme="minorHAnsi" w:hAnsiTheme="minorHAnsi"/>
            <w:b w:val="0"/>
            <w:bCs w:val="0"/>
            <w:smallCaps w:val="0"/>
            <w:noProof/>
            <w:szCs w:val="22"/>
            <w:lang w:val="fr-FR"/>
          </w:rPr>
          <w:tab/>
        </w:r>
        <w:r w:rsidRPr="00971ED7" w:rsidDel="00971ED7">
          <w:rPr>
            <w:rStyle w:val="Lienhypertexte"/>
            <w:noProof/>
            <w:rPrChange w:id="382" w:author="RANNOU Jean-Philippe" w:date="2021-10-20T11:44:00Z">
              <w:rPr>
                <w:rStyle w:val="Lienhypertexte"/>
                <w:noProof/>
              </w:rPr>
            </w:rPrChange>
          </w:rPr>
          <w:delText>Decoder input parameters</w:delText>
        </w:r>
        <w:r w:rsidDel="00971ED7">
          <w:rPr>
            <w:noProof/>
            <w:webHidden/>
          </w:rPr>
          <w:tab/>
          <w:delText>22</w:delText>
        </w:r>
      </w:del>
    </w:p>
    <w:p w:rsidR="007E5DCD" w:rsidDel="00971ED7" w:rsidRDefault="007E5DCD">
      <w:pPr>
        <w:pStyle w:val="TM3"/>
        <w:tabs>
          <w:tab w:val="left" w:pos="660"/>
          <w:tab w:val="right" w:leader="dot" w:pos="9063"/>
        </w:tabs>
        <w:rPr>
          <w:del w:id="383" w:author="RANNOU Jean-Philippe" w:date="2021-10-20T11:44:00Z"/>
          <w:rFonts w:asciiTheme="minorHAnsi" w:hAnsiTheme="minorHAnsi"/>
          <w:smallCaps w:val="0"/>
          <w:noProof/>
          <w:szCs w:val="22"/>
          <w:lang w:val="fr-FR"/>
        </w:rPr>
      </w:pPr>
      <w:del w:id="384" w:author="RANNOU Jean-Philippe" w:date="2021-10-20T11:44:00Z">
        <w:r w:rsidRPr="00971ED7" w:rsidDel="00971ED7">
          <w:rPr>
            <w:rStyle w:val="Lienhypertexte"/>
            <w:noProof/>
            <w:rPrChange w:id="385" w:author="RANNOU Jean-Philippe" w:date="2021-10-20T11:44:00Z">
              <w:rPr>
                <w:rStyle w:val="Lienhypertexte"/>
                <w:noProof/>
              </w:rPr>
            </w:rPrChange>
          </w:rPr>
          <w:delText>7.1.1</w:delText>
        </w:r>
        <w:r w:rsidDel="00971ED7">
          <w:rPr>
            <w:rFonts w:asciiTheme="minorHAnsi" w:hAnsiTheme="minorHAnsi"/>
            <w:smallCaps w:val="0"/>
            <w:noProof/>
            <w:szCs w:val="22"/>
            <w:lang w:val="fr-FR"/>
          </w:rPr>
          <w:tab/>
        </w:r>
        <w:r w:rsidRPr="00971ED7" w:rsidDel="00971ED7">
          <w:rPr>
            <w:rStyle w:val="Lienhypertexte"/>
            <w:noProof/>
            <w:rPrChange w:id="386" w:author="RANNOU Jean-Philippe" w:date="2021-10-20T11:44:00Z">
              <w:rPr>
                <w:rStyle w:val="Lienhypertexte"/>
                <w:noProof/>
              </w:rPr>
            </w:rPrChange>
          </w:rPr>
          <w:delText>For Argos floats</w:delText>
        </w:r>
        <w:r w:rsidDel="00971ED7">
          <w:rPr>
            <w:noProof/>
            <w:webHidden/>
          </w:rPr>
          <w:tab/>
          <w:delText>22</w:delText>
        </w:r>
      </w:del>
    </w:p>
    <w:p w:rsidR="007E5DCD" w:rsidDel="00971ED7" w:rsidRDefault="007E5DCD">
      <w:pPr>
        <w:pStyle w:val="TM3"/>
        <w:tabs>
          <w:tab w:val="left" w:pos="660"/>
          <w:tab w:val="right" w:leader="dot" w:pos="9063"/>
        </w:tabs>
        <w:rPr>
          <w:del w:id="387" w:author="RANNOU Jean-Philippe" w:date="2021-10-20T11:44:00Z"/>
          <w:rFonts w:asciiTheme="minorHAnsi" w:hAnsiTheme="minorHAnsi"/>
          <w:smallCaps w:val="0"/>
          <w:noProof/>
          <w:szCs w:val="22"/>
          <w:lang w:val="fr-FR"/>
        </w:rPr>
      </w:pPr>
      <w:del w:id="388" w:author="RANNOU Jean-Philippe" w:date="2021-10-20T11:44:00Z">
        <w:r w:rsidRPr="00971ED7" w:rsidDel="00971ED7">
          <w:rPr>
            <w:rStyle w:val="Lienhypertexte"/>
            <w:noProof/>
            <w:rPrChange w:id="389" w:author="RANNOU Jean-Philippe" w:date="2021-10-20T11:44:00Z">
              <w:rPr>
                <w:rStyle w:val="Lienhypertexte"/>
                <w:noProof/>
              </w:rPr>
            </w:rPrChange>
          </w:rPr>
          <w:delText>7.1.2</w:delText>
        </w:r>
        <w:r w:rsidDel="00971ED7">
          <w:rPr>
            <w:rFonts w:asciiTheme="minorHAnsi" w:hAnsiTheme="minorHAnsi"/>
            <w:smallCaps w:val="0"/>
            <w:noProof/>
            <w:szCs w:val="22"/>
            <w:lang w:val="fr-FR"/>
          </w:rPr>
          <w:tab/>
        </w:r>
        <w:r w:rsidRPr="00971ED7" w:rsidDel="00971ED7">
          <w:rPr>
            <w:rStyle w:val="Lienhypertexte"/>
            <w:noProof/>
            <w:rPrChange w:id="390" w:author="RANNOU Jean-Philippe" w:date="2021-10-20T11:44:00Z">
              <w:rPr>
                <w:rStyle w:val="Lienhypertexte"/>
                <w:noProof/>
              </w:rPr>
            </w:rPrChange>
          </w:rPr>
          <w:delText>For Iridium floats</w:delText>
        </w:r>
        <w:r w:rsidDel="00971ED7">
          <w:rPr>
            <w:noProof/>
            <w:webHidden/>
          </w:rPr>
          <w:tab/>
          <w:delText>23</w:delText>
        </w:r>
      </w:del>
    </w:p>
    <w:p w:rsidR="007E5DCD" w:rsidDel="00971ED7" w:rsidRDefault="007E5DCD">
      <w:pPr>
        <w:pStyle w:val="TM3"/>
        <w:tabs>
          <w:tab w:val="left" w:pos="660"/>
          <w:tab w:val="right" w:leader="dot" w:pos="9063"/>
        </w:tabs>
        <w:rPr>
          <w:del w:id="391" w:author="RANNOU Jean-Philippe" w:date="2021-10-20T11:44:00Z"/>
          <w:rFonts w:asciiTheme="minorHAnsi" w:hAnsiTheme="minorHAnsi"/>
          <w:smallCaps w:val="0"/>
          <w:noProof/>
          <w:szCs w:val="22"/>
          <w:lang w:val="fr-FR"/>
        </w:rPr>
      </w:pPr>
      <w:del w:id="392" w:author="RANNOU Jean-Philippe" w:date="2021-10-20T11:44:00Z">
        <w:r w:rsidRPr="00971ED7" w:rsidDel="00971ED7">
          <w:rPr>
            <w:rStyle w:val="Lienhypertexte"/>
            <w:noProof/>
            <w:rPrChange w:id="393" w:author="RANNOU Jean-Philippe" w:date="2021-10-20T11:44:00Z">
              <w:rPr>
                <w:rStyle w:val="Lienhypertexte"/>
                <w:noProof/>
              </w:rPr>
            </w:rPrChange>
          </w:rPr>
          <w:delText>7.1.3</w:delText>
        </w:r>
        <w:r w:rsidDel="00971ED7">
          <w:rPr>
            <w:rFonts w:asciiTheme="minorHAnsi" w:hAnsiTheme="minorHAnsi"/>
            <w:smallCaps w:val="0"/>
            <w:noProof/>
            <w:szCs w:val="22"/>
            <w:lang w:val="fr-FR"/>
          </w:rPr>
          <w:tab/>
        </w:r>
        <w:r w:rsidRPr="00971ED7" w:rsidDel="00971ED7">
          <w:rPr>
            <w:rStyle w:val="Lienhypertexte"/>
            <w:noProof/>
            <w:rPrChange w:id="394" w:author="RANNOU Jean-Philippe" w:date="2021-10-20T11:44:00Z">
              <w:rPr>
                <w:rStyle w:val="Lienhypertexte"/>
                <w:noProof/>
              </w:rPr>
            </w:rPrChange>
          </w:rPr>
          <w:delText>Additional parameters of the decoder</w:delText>
        </w:r>
        <w:r w:rsidDel="00971ED7">
          <w:rPr>
            <w:noProof/>
            <w:webHidden/>
          </w:rPr>
          <w:tab/>
          <w:delText>24</w:delText>
        </w:r>
      </w:del>
    </w:p>
    <w:p w:rsidR="007E5DCD" w:rsidDel="00971ED7" w:rsidRDefault="007E5DCD">
      <w:pPr>
        <w:pStyle w:val="TM2"/>
        <w:tabs>
          <w:tab w:val="left" w:pos="495"/>
          <w:tab w:val="right" w:leader="dot" w:pos="9063"/>
        </w:tabs>
        <w:rPr>
          <w:del w:id="395" w:author="RANNOU Jean-Philippe" w:date="2021-10-20T11:44:00Z"/>
          <w:rFonts w:asciiTheme="minorHAnsi" w:hAnsiTheme="minorHAnsi"/>
          <w:b w:val="0"/>
          <w:bCs w:val="0"/>
          <w:smallCaps w:val="0"/>
          <w:noProof/>
          <w:szCs w:val="22"/>
          <w:lang w:val="fr-FR"/>
        </w:rPr>
      </w:pPr>
      <w:del w:id="396" w:author="RANNOU Jean-Philippe" w:date="2021-10-20T11:44:00Z">
        <w:r w:rsidRPr="00971ED7" w:rsidDel="00971ED7">
          <w:rPr>
            <w:rStyle w:val="Lienhypertexte"/>
            <w:noProof/>
            <w:rPrChange w:id="397" w:author="RANNOU Jean-Philippe" w:date="2021-10-20T11:44:00Z">
              <w:rPr>
                <w:rStyle w:val="Lienhypertexte"/>
                <w:noProof/>
              </w:rPr>
            </w:rPrChange>
          </w:rPr>
          <w:delText>7.2</w:delText>
        </w:r>
        <w:r w:rsidDel="00971ED7">
          <w:rPr>
            <w:rFonts w:asciiTheme="minorHAnsi" w:hAnsiTheme="minorHAnsi"/>
            <w:b w:val="0"/>
            <w:bCs w:val="0"/>
            <w:smallCaps w:val="0"/>
            <w:noProof/>
            <w:szCs w:val="22"/>
            <w:lang w:val="fr-FR"/>
          </w:rPr>
          <w:tab/>
        </w:r>
        <w:r w:rsidRPr="00971ED7" w:rsidDel="00971ED7">
          <w:rPr>
            <w:rStyle w:val="Lienhypertexte"/>
            <w:noProof/>
            <w:rPrChange w:id="398" w:author="RANNOU Jean-Philippe" w:date="2021-10-20T11:44:00Z">
              <w:rPr>
                <w:rStyle w:val="Lienhypertexte"/>
                <w:noProof/>
              </w:rPr>
            </w:rPrChange>
          </w:rPr>
          <w:delText>Decoder input and output files</w:delText>
        </w:r>
        <w:r w:rsidDel="00971ED7">
          <w:rPr>
            <w:noProof/>
            <w:webHidden/>
          </w:rPr>
          <w:tab/>
          <w:delText>24</w:delText>
        </w:r>
      </w:del>
    </w:p>
    <w:p w:rsidR="007E5DCD" w:rsidDel="00971ED7" w:rsidRDefault="007E5DCD">
      <w:pPr>
        <w:pStyle w:val="TM2"/>
        <w:tabs>
          <w:tab w:val="left" w:pos="495"/>
          <w:tab w:val="right" w:leader="dot" w:pos="9063"/>
        </w:tabs>
        <w:rPr>
          <w:del w:id="399" w:author="RANNOU Jean-Philippe" w:date="2021-10-20T11:44:00Z"/>
          <w:rFonts w:asciiTheme="minorHAnsi" w:hAnsiTheme="minorHAnsi"/>
          <w:b w:val="0"/>
          <w:bCs w:val="0"/>
          <w:smallCaps w:val="0"/>
          <w:noProof/>
          <w:szCs w:val="22"/>
          <w:lang w:val="fr-FR"/>
        </w:rPr>
      </w:pPr>
      <w:del w:id="400" w:author="RANNOU Jean-Philippe" w:date="2021-10-20T11:44:00Z">
        <w:r w:rsidRPr="00971ED7" w:rsidDel="00971ED7">
          <w:rPr>
            <w:rStyle w:val="Lienhypertexte"/>
            <w:noProof/>
            <w:rPrChange w:id="401" w:author="RANNOU Jean-Philippe" w:date="2021-10-20T11:44:00Z">
              <w:rPr>
                <w:rStyle w:val="Lienhypertexte"/>
                <w:noProof/>
              </w:rPr>
            </w:rPrChange>
          </w:rPr>
          <w:delText>7.3</w:delText>
        </w:r>
        <w:r w:rsidDel="00971ED7">
          <w:rPr>
            <w:rFonts w:asciiTheme="minorHAnsi" w:hAnsiTheme="minorHAnsi"/>
            <w:b w:val="0"/>
            <w:bCs w:val="0"/>
            <w:smallCaps w:val="0"/>
            <w:noProof/>
            <w:szCs w:val="22"/>
            <w:lang w:val="fr-FR"/>
          </w:rPr>
          <w:tab/>
        </w:r>
        <w:r w:rsidRPr="00971ED7" w:rsidDel="00971ED7">
          <w:rPr>
            <w:rStyle w:val="Lienhypertexte"/>
            <w:noProof/>
            <w:rPrChange w:id="402" w:author="RANNOU Jean-Philippe" w:date="2021-10-20T11:44:00Z">
              <w:rPr>
                <w:rStyle w:val="Lienhypertexte"/>
                <w:noProof/>
              </w:rPr>
            </w:rPrChange>
          </w:rPr>
          <w:delText>Deployment of the DAC decoder in the Coriolis infrastructure</w:delText>
        </w:r>
        <w:r w:rsidDel="00971ED7">
          <w:rPr>
            <w:noProof/>
            <w:webHidden/>
          </w:rPr>
          <w:tab/>
          <w:delText>25</w:delText>
        </w:r>
      </w:del>
    </w:p>
    <w:p w:rsidR="007E5DCD" w:rsidDel="00971ED7" w:rsidRDefault="007E5DCD">
      <w:pPr>
        <w:pStyle w:val="TM3"/>
        <w:tabs>
          <w:tab w:val="left" w:pos="660"/>
          <w:tab w:val="right" w:leader="dot" w:pos="9063"/>
        </w:tabs>
        <w:rPr>
          <w:del w:id="403" w:author="RANNOU Jean-Philippe" w:date="2021-10-20T11:44:00Z"/>
          <w:rFonts w:asciiTheme="minorHAnsi" w:hAnsiTheme="minorHAnsi"/>
          <w:smallCaps w:val="0"/>
          <w:noProof/>
          <w:szCs w:val="22"/>
          <w:lang w:val="fr-FR"/>
        </w:rPr>
      </w:pPr>
      <w:del w:id="404" w:author="RANNOU Jean-Philippe" w:date="2021-10-20T11:44:00Z">
        <w:r w:rsidRPr="00971ED7" w:rsidDel="00971ED7">
          <w:rPr>
            <w:rStyle w:val="Lienhypertexte"/>
            <w:noProof/>
            <w:rPrChange w:id="405" w:author="RANNOU Jean-Philippe" w:date="2021-10-20T11:44:00Z">
              <w:rPr>
                <w:rStyle w:val="Lienhypertexte"/>
                <w:noProof/>
              </w:rPr>
            </w:rPrChange>
          </w:rPr>
          <w:delText>7.3.1</w:delText>
        </w:r>
        <w:r w:rsidDel="00971ED7">
          <w:rPr>
            <w:rFonts w:asciiTheme="minorHAnsi" w:hAnsiTheme="minorHAnsi"/>
            <w:smallCaps w:val="0"/>
            <w:noProof/>
            <w:szCs w:val="22"/>
            <w:lang w:val="fr-FR"/>
          </w:rPr>
          <w:tab/>
        </w:r>
        <w:r w:rsidRPr="00971ED7" w:rsidDel="00971ED7">
          <w:rPr>
            <w:rStyle w:val="Lienhypertexte"/>
            <w:noProof/>
            <w:rPrChange w:id="406" w:author="RANNOU Jean-Philippe" w:date="2021-10-20T11:44:00Z">
              <w:rPr>
                <w:rStyle w:val="Lienhypertexte"/>
                <w:noProof/>
              </w:rPr>
            </w:rPrChange>
          </w:rPr>
          <w:delText>Argos floats processing</w:delText>
        </w:r>
        <w:r w:rsidDel="00971ED7">
          <w:rPr>
            <w:noProof/>
            <w:webHidden/>
          </w:rPr>
          <w:tab/>
          <w:delText>25</w:delText>
        </w:r>
      </w:del>
    </w:p>
    <w:p w:rsidR="007E5DCD" w:rsidDel="00971ED7" w:rsidRDefault="007E5DCD">
      <w:pPr>
        <w:pStyle w:val="TM3"/>
        <w:tabs>
          <w:tab w:val="left" w:pos="660"/>
          <w:tab w:val="right" w:leader="dot" w:pos="9063"/>
        </w:tabs>
        <w:rPr>
          <w:del w:id="407" w:author="RANNOU Jean-Philippe" w:date="2021-10-20T11:44:00Z"/>
          <w:rFonts w:asciiTheme="minorHAnsi" w:hAnsiTheme="minorHAnsi"/>
          <w:smallCaps w:val="0"/>
          <w:noProof/>
          <w:szCs w:val="22"/>
          <w:lang w:val="fr-FR"/>
        </w:rPr>
      </w:pPr>
      <w:del w:id="408" w:author="RANNOU Jean-Philippe" w:date="2021-10-20T11:44:00Z">
        <w:r w:rsidRPr="00971ED7" w:rsidDel="00971ED7">
          <w:rPr>
            <w:rStyle w:val="Lienhypertexte"/>
            <w:noProof/>
            <w:rPrChange w:id="409" w:author="RANNOU Jean-Philippe" w:date="2021-10-20T11:44:00Z">
              <w:rPr>
                <w:rStyle w:val="Lienhypertexte"/>
                <w:noProof/>
              </w:rPr>
            </w:rPrChange>
          </w:rPr>
          <w:delText>7.3.2</w:delText>
        </w:r>
        <w:r w:rsidDel="00971ED7">
          <w:rPr>
            <w:rFonts w:asciiTheme="minorHAnsi" w:hAnsiTheme="minorHAnsi"/>
            <w:smallCaps w:val="0"/>
            <w:noProof/>
            <w:szCs w:val="22"/>
            <w:lang w:val="fr-FR"/>
          </w:rPr>
          <w:tab/>
        </w:r>
        <w:r w:rsidRPr="00971ED7" w:rsidDel="00971ED7">
          <w:rPr>
            <w:rStyle w:val="Lienhypertexte"/>
            <w:noProof/>
            <w:rPrChange w:id="410" w:author="RANNOU Jean-Philippe" w:date="2021-10-20T11:44:00Z">
              <w:rPr>
                <w:rStyle w:val="Lienhypertexte"/>
                <w:noProof/>
              </w:rPr>
            </w:rPrChange>
          </w:rPr>
          <w:delText>Iridium floats processing</w:delText>
        </w:r>
        <w:r w:rsidDel="00971ED7">
          <w:rPr>
            <w:noProof/>
            <w:webHidden/>
          </w:rPr>
          <w:tab/>
          <w:delText>26</w:delText>
        </w:r>
      </w:del>
    </w:p>
    <w:p w:rsidR="007E5DCD" w:rsidDel="00971ED7" w:rsidRDefault="007E5DCD">
      <w:pPr>
        <w:pStyle w:val="TM1"/>
        <w:tabs>
          <w:tab w:val="left" w:pos="330"/>
          <w:tab w:val="right" w:leader="dot" w:pos="9063"/>
        </w:tabs>
        <w:rPr>
          <w:del w:id="411" w:author="RANNOU Jean-Philippe" w:date="2021-10-20T11:44:00Z"/>
          <w:rFonts w:asciiTheme="minorHAnsi" w:hAnsiTheme="minorHAnsi"/>
          <w:b w:val="0"/>
          <w:bCs w:val="0"/>
          <w:caps w:val="0"/>
          <w:noProof/>
          <w:szCs w:val="22"/>
          <w:u w:val="none"/>
          <w:lang w:val="fr-FR"/>
        </w:rPr>
      </w:pPr>
      <w:del w:id="412" w:author="RANNOU Jean-Philippe" w:date="2021-10-20T11:44:00Z">
        <w:r w:rsidRPr="00971ED7" w:rsidDel="00971ED7">
          <w:rPr>
            <w:rStyle w:val="Lienhypertexte"/>
            <w:noProof/>
            <w:rPrChange w:id="413" w:author="RANNOU Jean-Philippe" w:date="2021-10-20T11:44:00Z">
              <w:rPr>
                <w:rStyle w:val="Lienhypertexte"/>
                <w:noProof/>
              </w:rPr>
            </w:rPrChange>
          </w:rPr>
          <w:delText>8</w:delText>
        </w:r>
        <w:r w:rsidDel="00971ED7">
          <w:rPr>
            <w:rFonts w:asciiTheme="minorHAnsi" w:hAnsiTheme="minorHAnsi"/>
            <w:b w:val="0"/>
            <w:bCs w:val="0"/>
            <w:caps w:val="0"/>
            <w:noProof/>
            <w:szCs w:val="22"/>
            <w:u w:val="none"/>
            <w:lang w:val="fr-FR"/>
          </w:rPr>
          <w:tab/>
        </w:r>
        <w:r w:rsidRPr="00971ED7" w:rsidDel="00971ED7">
          <w:rPr>
            <w:rStyle w:val="Lienhypertexte"/>
            <w:noProof/>
            <w:rPrChange w:id="414" w:author="RANNOU Jean-Philippe" w:date="2021-10-20T11:44:00Z">
              <w:rPr>
                <w:rStyle w:val="Lienhypertexte"/>
                <w:noProof/>
              </w:rPr>
            </w:rPrChange>
          </w:rPr>
          <w:delText>ANNEX A: detailed description of the decoder package</w:delText>
        </w:r>
        <w:r w:rsidDel="00971ED7">
          <w:rPr>
            <w:noProof/>
            <w:webHidden/>
          </w:rPr>
          <w:tab/>
          <w:delText>27</w:delText>
        </w:r>
      </w:del>
    </w:p>
    <w:p w:rsidR="007E5DCD" w:rsidDel="00971ED7" w:rsidRDefault="007E5DCD">
      <w:pPr>
        <w:pStyle w:val="TM2"/>
        <w:tabs>
          <w:tab w:val="left" w:pos="495"/>
          <w:tab w:val="right" w:leader="dot" w:pos="9063"/>
        </w:tabs>
        <w:rPr>
          <w:del w:id="415" w:author="RANNOU Jean-Philippe" w:date="2021-10-20T11:44:00Z"/>
          <w:rFonts w:asciiTheme="minorHAnsi" w:hAnsiTheme="minorHAnsi"/>
          <w:b w:val="0"/>
          <w:bCs w:val="0"/>
          <w:smallCaps w:val="0"/>
          <w:noProof/>
          <w:szCs w:val="22"/>
          <w:lang w:val="fr-FR"/>
        </w:rPr>
      </w:pPr>
      <w:del w:id="416" w:author="RANNOU Jean-Philippe" w:date="2021-10-20T11:44:00Z">
        <w:r w:rsidRPr="00971ED7" w:rsidDel="00971ED7">
          <w:rPr>
            <w:rStyle w:val="Lienhypertexte"/>
            <w:noProof/>
            <w:rPrChange w:id="417" w:author="RANNOU Jean-Philippe" w:date="2021-10-20T11:44:00Z">
              <w:rPr>
                <w:rStyle w:val="Lienhypertexte"/>
                <w:noProof/>
              </w:rPr>
            </w:rPrChange>
          </w:rPr>
          <w:delText>8.1</w:delText>
        </w:r>
        <w:r w:rsidDel="00971ED7">
          <w:rPr>
            <w:rFonts w:asciiTheme="minorHAnsi" w:hAnsiTheme="minorHAnsi"/>
            <w:b w:val="0"/>
            <w:bCs w:val="0"/>
            <w:smallCaps w:val="0"/>
            <w:noProof/>
            <w:szCs w:val="22"/>
            <w:lang w:val="fr-FR"/>
          </w:rPr>
          <w:tab/>
        </w:r>
        <w:r w:rsidRPr="00971ED7" w:rsidDel="00971ED7">
          <w:rPr>
            <w:rStyle w:val="Lienhypertexte"/>
            <w:noProof/>
            <w:rPrChange w:id="418" w:author="RANNOU Jean-Philippe" w:date="2021-10-20T11:44:00Z">
              <w:rPr>
                <w:rStyle w:val="Lienhypertexte"/>
                <w:noProof/>
              </w:rPr>
            </w:rPrChange>
          </w:rPr>
          <w:delText>The decArgo_soft directory</w:delText>
        </w:r>
        <w:r w:rsidDel="00971ED7">
          <w:rPr>
            <w:noProof/>
            <w:webHidden/>
          </w:rPr>
          <w:tab/>
          <w:delText>28</w:delText>
        </w:r>
      </w:del>
    </w:p>
    <w:p w:rsidR="007E5DCD" w:rsidDel="00971ED7" w:rsidRDefault="007E5DCD">
      <w:pPr>
        <w:pStyle w:val="TM3"/>
        <w:tabs>
          <w:tab w:val="left" w:pos="660"/>
          <w:tab w:val="right" w:leader="dot" w:pos="9063"/>
        </w:tabs>
        <w:rPr>
          <w:del w:id="419" w:author="RANNOU Jean-Philippe" w:date="2021-10-20T11:44:00Z"/>
          <w:rFonts w:asciiTheme="minorHAnsi" w:hAnsiTheme="minorHAnsi"/>
          <w:smallCaps w:val="0"/>
          <w:noProof/>
          <w:szCs w:val="22"/>
          <w:lang w:val="fr-FR"/>
        </w:rPr>
      </w:pPr>
      <w:del w:id="420" w:author="RANNOU Jean-Philippe" w:date="2021-10-20T11:44:00Z">
        <w:r w:rsidRPr="00971ED7" w:rsidDel="00971ED7">
          <w:rPr>
            <w:rStyle w:val="Lienhypertexte"/>
            <w:noProof/>
            <w:rPrChange w:id="421" w:author="RANNOU Jean-Philippe" w:date="2021-10-20T11:44:00Z">
              <w:rPr>
                <w:rStyle w:val="Lienhypertexte"/>
                <w:noProof/>
              </w:rPr>
            </w:rPrChange>
          </w:rPr>
          <w:delText>8.1.1</w:delText>
        </w:r>
        <w:r w:rsidDel="00971ED7">
          <w:rPr>
            <w:rFonts w:asciiTheme="minorHAnsi" w:hAnsiTheme="minorHAnsi"/>
            <w:smallCaps w:val="0"/>
            <w:noProof/>
            <w:szCs w:val="22"/>
            <w:lang w:val="fr-FR"/>
          </w:rPr>
          <w:tab/>
        </w:r>
        <w:r w:rsidRPr="00971ED7" w:rsidDel="00971ED7">
          <w:rPr>
            <w:rStyle w:val="Lienhypertexte"/>
            <w:noProof/>
            <w:rPrChange w:id="422" w:author="RANNOU Jean-Philippe" w:date="2021-10-20T11:44:00Z">
              <w:rPr>
                <w:rStyle w:val="Lienhypertexte"/>
                <w:noProof/>
              </w:rPr>
            </w:rPrChange>
          </w:rPr>
          <w:delText>The decArgo_soft/soft directory</w:delText>
        </w:r>
        <w:r w:rsidDel="00971ED7">
          <w:rPr>
            <w:noProof/>
            <w:webHidden/>
          </w:rPr>
          <w:tab/>
          <w:delText>28</w:delText>
        </w:r>
      </w:del>
    </w:p>
    <w:p w:rsidR="007E5DCD" w:rsidDel="00971ED7" w:rsidRDefault="007E5DCD">
      <w:pPr>
        <w:pStyle w:val="TM3"/>
        <w:tabs>
          <w:tab w:val="left" w:pos="660"/>
          <w:tab w:val="right" w:leader="dot" w:pos="9063"/>
        </w:tabs>
        <w:rPr>
          <w:del w:id="423" w:author="RANNOU Jean-Philippe" w:date="2021-10-20T11:44:00Z"/>
          <w:rFonts w:asciiTheme="minorHAnsi" w:hAnsiTheme="minorHAnsi"/>
          <w:smallCaps w:val="0"/>
          <w:noProof/>
          <w:szCs w:val="22"/>
          <w:lang w:val="fr-FR"/>
        </w:rPr>
      </w:pPr>
      <w:del w:id="424" w:author="RANNOU Jean-Philippe" w:date="2021-10-20T11:44:00Z">
        <w:r w:rsidRPr="00971ED7" w:rsidDel="00971ED7">
          <w:rPr>
            <w:rStyle w:val="Lienhypertexte"/>
            <w:noProof/>
            <w:rPrChange w:id="425" w:author="RANNOU Jean-Philippe" w:date="2021-10-20T11:44:00Z">
              <w:rPr>
                <w:rStyle w:val="Lienhypertexte"/>
                <w:noProof/>
              </w:rPr>
            </w:rPrChange>
          </w:rPr>
          <w:delText>8.1.2</w:delText>
        </w:r>
        <w:r w:rsidDel="00971ED7">
          <w:rPr>
            <w:rFonts w:asciiTheme="minorHAnsi" w:hAnsiTheme="minorHAnsi"/>
            <w:smallCaps w:val="0"/>
            <w:noProof/>
            <w:szCs w:val="22"/>
            <w:lang w:val="fr-FR"/>
          </w:rPr>
          <w:tab/>
        </w:r>
        <w:r w:rsidRPr="00971ED7" w:rsidDel="00971ED7">
          <w:rPr>
            <w:rStyle w:val="Lienhypertexte"/>
            <w:noProof/>
            <w:rPrChange w:id="426" w:author="RANNOU Jean-Philippe" w:date="2021-10-20T11:44:00Z">
              <w:rPr>
                <w:rStyle w:val="Lienhypertexte"/>
                <w:noProof/>
              </w:rPr>
            </w:rPrChange>
          </w:rPr>
          <w:delText>The decArgo_soft/config directory</w:delText>
        </w:r>
        <w:r w:rsidDel="00971ED7">
          <w:rPr>
            <w:noProof/>
            <w:webHidden/>
          </w:rPr>
          <w:tab/>
          <w:delText>28</w:delText>
        </w:r>
      </w:del>
    </w:p>
    <w:p w:rsidR="007E5DCD" w:rsidDel="00971ED7" w:rsidRDefault="007E5DCD">
      <w:pPr>
        <w:pStyle w:val="TM2"/>
        <w:tabs>
          <w:tab w:val="left" w:pos="495"/>
          <w:tab w:val="right" w:leader="dot" w:pos="9063"/>
        </w:tabs>
        <w:rPr>
          <w:del w:id="427" w:author="RANNOU Jean-Philippe" w:date="2021-10-20T11:44:00Z"/>
          <w:rFonts w:asciiTheme="minorHAnsi" w:hAnsiTheme="minorHAnsi"/>
          <w:b w:val="0"/>
          <w:bCs w:val="0"/>
          <w:smallCaps w:val="0"/>
          <w:noProof/>
          <w:szCs w:val="22"/>
          <w:lang w:val="fr-FR"/>
        </w:rPr>
      </w:pPr>
      <w:del w:id="428" w:author="RANNOU Jean-Philippe" w:date="2021-10-20T11:44:00Z">
        <w:r w:rsidRPr="00971ED7" w:rsidDel="00971ED7">
          <w:rPr>
            <w:rStyle w:val="Lienhypertexte"/>
            <w:noProof/>
            <w:rPrChange w:id="429" w:author="RANNOU Jean-Philippe" w:date="2021-10-20T11:44:00Z">
              <w:rPr>
                <w:rStyle w:val="Lienhypertexte"/>
                <w:noProof/>
              </w:rPr>
            </w:rPrChange>
          </w:rPr>
          <w:delText>8.2</w:delText>
        </w:r>
        <w:r w:rsidDel="00971ED7">
          <w:rPr>
            <w:rFonts w:asciiTheme="minorHAnsi" w:hAnsiTheme="minorHAnsi"/>
            <w:b w:val="0"/>
            <w:bCs w:val="0"/>
            <w:smallCaps w:val="0"/>
            <w:noProof/>
            <w:szCs w:val="22"/>
            <w:lang w:val="fr-FR"/>
          </w:rPr>
          <w:tab/>
        </w:r>
        <w:r w:rsidRPr="00971ED7" w:rsidDel="00971ED7">
          <w:rPr>
            <w:rStyle w:val="Lienhypertexte"/>
            <w:noProof/>
            <w:rPrChange w:id="430" w:author="RANNOU Jean-Philippe" w:date="2021-10-20T11:44:00Z">
              <w:rPr>
                <w:rStyle w:val="Lienhypertexte"/>
                <w:noProof/>
              </w:rPr>
            </w:rPrChange>
          </w:rPr>
          <w:delText>The decArgo_doc directory</w:delText>
        </w:r>
        <w:r w:rsidDel="00971ED7">
          <w:rPr>
            <w:noProof/>
            <w:webHidden/>
          </w:rPr>
          <w:tab/>
          <w:delText>28</w:delText>
        </w:r>
      </w:del>
    </w:p>
    <w:p w:rsidR="007E5DCD" w:rsidDel="00971ED7" w:rsidRDefault="007E5DCD">
      <w:pPr>
        <w:pStyle w:val="TM2"/>
        <w:tabs>
          <w:tab w:val="left" w:pos="495"/>
          <w:tab w:val="right" w:leader="dot" w:pos="9063"/>
        </w:tabs>
        <w:rPr>
          <w:del w:id="431" w:author="RANNOU Jean-Philippe" w:date="2021-10-20T11:44:00Z"/>
          <w:rFonts w:asciiTheme="minorHAnsi" w:hAnsiTheme="minorHAnsi"/>
          <w:b w:val="0"/>
          <w:bCs w:val="0"/>
          <w:smallCaps w:val="0"/>
          <w:noProof/>
          <w:szCs w:val="22"/>
          <w:lang w:val="fr-FR"/>
        </w:rPr>
      </w:pPr>
      <w:del w:id="432" w:author="RANNOU Jean-Philippe" w:date="2021-10-20T11:44:00Z">
        <w:r w:rsidRPr="00971ED7" w:rsidDel="00971ED7">
          <w:rPr>
            <w:rStyle w:val="Lienhypertexte"/>
            <w:noProof/>
            <w:rPrChange w:id="433" w:author="RANNOU Jean-Philippe" w:date="2021-10-20T11:44:00Z">
              <w:rPr>
                <w:rStyle w:val="Lienhypertexte"/>
                <w:noProof/>
              </w:rPr>
            </w:rPrChange>
          </w:rPr>
          <w:delText>8.3</w:delText>
        </w:r>
        <w:r w:rsidDel="00971ED7">
          <w:rPr>
            <w:rFonts w:asciiTheme="minorHAnsi" w:hAnsiTheme="minorHAnsi"/>
            <w:b w:val="0"/>
            <w:bCs w:val="0"/>
            <w:smallCaps w:val="0"/>
            <w:noProof/>
            <w:szCs w:val="22"/>
            <w:lang w:val="fr-FR"/>
          </w:rPr>
          <w:tab/>
        </w:r>
        <w:r w:rsidRPr="00971ED7" w:rsidDel="00971ED7">
          <w:rPr>
            <w:rStyle w:val="Lienhypertexte"/>
            <w:noProof/>
            <w:rPrChange w:id="434" w:author="RANNOU Jean-Philippe" w:date="2021-10-20T11:44:00Z">
              <w:rPr>
                <w:rStyle w:val="Lienhypertexte"/>
                <w:noProof/>
              </w:rPr>
            </w:rPrChange>
          </w:rPr>
          <w:delText>The decArgo_config_floats directory</w:delText>
        </w:r>
        <w:r w:rsidDel="00971ED7">
          <w:rPr>
            <w:noProof/>
            <w:webHidden/>
          </w:rPr>
          <w:tab/>
          <w:delText>28</w:delText>
        </w:r>
      </w:del>
    </w:p>
    <w:p w:rsidR="007E5DCD" w:rsidDel="00971ED7" w:rsidRDefault="007E5DCD">
      <w:pPr>
        <w:pStyle w:val="TM1"/>
        <w:tabs>
          <w:tab w:val="left" w:pos="330"/>
          <w:tab w:val="right" w:leader="dot" w:pos="9063"/>
        </w:tabs>
        <w:rPr>
          <w:del w:id="435" w:author="RANNOU Jean-Philippe" w:date="2021-10-20T11:44:00Z"/>
          <w:rFonts w:asciiTheme="minorHAnsi" w:hAnsiTheme="minorHAnsi"/>
          <w:b w:val="0"/>
          <w:bCs w:val="0"/>
          <w:caps w:val="0"/>
          <w:noProof/>
          <w:szCs w:val="22"/>
          <w:u w:val="none"/>
          <w:lang w:val="fr-FR"/>
        </w:rPr>
      </w:pPr>
      <w:del w:id="436" w:author="RANNOU Jean-Philippe" w:date="2021-10-20T11:44:00Z">
        <w:r w:rsidRPr="00971ED7" w:rsidDel="00971ED7">
          <w:rPr>
            <w:rStyle w:val="Lienhypertexte"/>
            <w:noProof/>
            <w:rPrChange w:id="437" w:author="RANNOU Jean-Philippe" w:date="2021-10-20T11:44:00Z">
              <w:rPr>
                <w:rStyle w:val="Lienhypertexte"/>
                <w:noProof/>
              </w:rPr>
            </w:rPrChange>
          </w:rPr>
          <w:delText>9</w:delText>
        </w:r>
        <w:r w:rsidDel="00971ED7">
          <w:rPr>
            <w:rFonts w:asciiTheme="minorHAnsi" w:hAnsiTheme="minorHAnsi"/>
            <w:b w:val="0"/>
            <w:bCs w:val="0"/>
            <w:caps w:val="0"/>
            <w:noProof/>
            <w:szCs w:val="22"/>
            <w:u w:val="none"/>
            <w:lang w:val="fr-FR"/>
          </w:rPr>
          <w:tab/>
        </w:r>
        <w:r w:rsidRPr="00971ED7" w:rsidDel="00971ED7">
          <w:rPr>
            <w:rStyle w:val="Lienhypertexte"/>
            <w:noProof/>
            <w:rPrChange w:id="438" w:author="RANNOU Jean-Philippe" w:date="2021-10-20T11:44:00Z">
              <w:rPr>
                <w:rStyle w:val="Lienhypertexte"/>
                <w:noProof/>
              </w:rPr>
            </w:rPrChange>
          </w:rPr>
          <w:delText>ANNEX B: specificities of Iridium data decoder</w:delText>
        </w:r>
        <w:r w:rsidDel="00971ED7">
          <w:rPr>
            <w:noProof/>
            <w:webHidden/>
          </w:rPr>
          <w:tab/>
          <w:delText>29</w:delText>
        </w:r>
      </w:del>
    </w:p>
    <w:p w:rsidR="007E5DCD" w:rsidDel="00971ED7" w:rsidRDefault="007E5DCD">
      <w:pPr>
        <w:pStyle w:val="TM2"/>
        <w:tabs>
          <w:tab w:val="left" w:pos="495"/>
          <w:tab w:val="right" w:leader="dot" w:pos="9063"/>
        </w:tabs>
        <w:rPr>
          <w:del w:id="439" w:author="RANNOU Jean-Philippe" w:date="2021-10-20T11:44:00Z"/>
          <w:rFonts w:asciiTheme="minorHAnsi" w:hAnsiTheme="minorHAnsi"/>
          <w:b w:val="0"/>
          <w:bCs w:val="0"/>
          <w:smallCaps w:val="0"/>
          <w:noProof/>
          <w:szCs w:val="22"/>
          <w:lang w:val="fr-FR"/>
        </w:rPr>
      </w:pPr>
      <w:del w:id="440" w:author="RANNOU Jean-Philippe" w:date="2021-10-20T11:44:00Z">
        <w:r w:rsidRPr="00971ED7" w:rsidDel="00971ED7">
          <w:rPr>
            <w:rStyle w:val="Lienhypertexte"/>
            <w:noProof/>
            <w:rPrChange w:id="441" w:author="RANNOU Jean-Philippe" w:date="2021-10-20T11:44:00Z">
              <w:rPr>
                <w:rStyle w:val="Lienhypertexte"/>
                <w:noProof/>
              </w:rPr>
            </w:rPrChange>
          </w:rPr>
          <w:delText>9.1</w:delText>
        </w:r>
        <w:r w:rsidDel="00971ED7">
          <w:rPr>
            <w:rFonts w:asciiTheme="minorHAnsi" w:hAnsiTheme="minorHAnsi"/>
            <w:b w:val="0"/>
            <w:bCs w:val="0"/>
            <w:smallCaps w:val="0"/>
            <w:noProof/>
            <w:szCs w:val="22"/>
            <w:lang w:val="fr-FR"/>
          </w:rPr>
          <w:tab/>
        </w:r>
        <w:r w:rsidRPr="00971ED7" w:rsidDel="00971ED7">
          <w:rPr>
            <w:rStyle w:val="Lienhypertexte"/>
            <w:noProof/>
            <w:rPrChange w:id="442" w:author="RANNOU Jean-Philippe" w:date="2021-10-20T11:44:00Z">
              <w:rPr>
                <w:rStyle w:val="Lienhypertexte"/>
                <w:noProof/>
              </w:rPr>
            </w:rPrChange>
          </w:rPr>
          <w:delText>Management of Iridium mail files received from FLOAT_TRANSMISSION_TYPE #3 or #4 floats</w:delText>
        </w:r>
        <w:r w:rsidDel="00971ED7">
          <w:rPr>
            <w:noProof/>
            <w:webHidden/>
          </w:rPr>
          <w:tab/>
          <w:delText>29</w:delText>
        </w:r>
      </w:del>
    </w:p>
    <w:p w:rsidR="007E5DCD" w:rsidDel="00971ED7" w:rsidRDefault="007E5DCD">
      <w:pPr>
        <w:pStyle w:val="TM3"/>
        <w:tabs>
          <w:tab w:val="left" w:pos="660"/>
          <w:tab w:val="right" w:leader="dot" w:pos="9063"/>
        </w:tabs>
        <w:rPr>
          <w:del w:id="443" w:author="RANNOU Jean-Philippe" w:date="2021-10-20T11:44:00Z"/>
          <w:rFonts w:asciiTheme="minorHAnsi" w:hAnsiTheme="minorHAnsi"/>
          <w:smallCaps w:val="0"/>
          <w:noProof/>
          <w:szCs w:val="22"/>
          <w:lang w:val="fr-FR"/>
        </w:rPr>
      </w:pPr>
      <w:del w:id="444" w:author="RANNOU Jean-Philippe" w:date="2021-10-20T11:44:00Z">
        <w:r w:rsidRPr="00971ED7" w:rsidDel="00971ED7">
          <w:rPr>
            <w:rStyle w:val="Lienhypertexte"/>
            <w:noProof/>
            <w:rPrChange w:id="445" w:author="RANNOU Jean-Philippe" w:date="2021-10-20T11:44:00Z">
              <w:rPr>
                <w:rStyle w:val="Lienhypertexte"/>
                <w:noProof/>
              </w:rPr>
            </w:rPrChange>
          </w:rPr>
          <w:delText>9.1.1</w:delText>
        </w:r>
        <w:r w:rsidDel="00971ED7">
          <w:rPr>
            <w:rFonts w:asciiTheme="minorHAnsi" w:hAnsiTheme="minorHAnsi"/>
            <w:smallCaps w:val="0"/>
            <w:noProof/>
            <w:szCs w:val="22"/>
            <w:lang w:val="fr-FR"/>
          </w:rPr>
          <w:tab/>
        </w:r>
        <w:r w:rsidRPr="00971ED7" w:rsidDel="00971ED7">
          <w:rPr>
            <w:rStyle w:val="Lienhypertexte"/>
            <w:noProof/>
            <w:rPrChange w:id="446" w:author="RANNOU Jean-Philippe" w:date="2021-10-20T11:44:00Z">
              <w:rPr>
                <w:rStyle w:val="Lienhypertexte"/>
                <w:noProof/>
              </w:rPr>
            </w:rPrChange>
          </w:rPr>
          <w:delText>For non Ice floats</w:delText>
        </w:r>
        <w:r w:rsidDel="00971ED7">
          <w:rPr>
            <w:noProof/>
            <w:webHidden/>
          </w:rPr>
          <w:tab/>
          <w:delText>29</w:delText>
        </w:r>
      </w:del>
    </w:p>
    <w:p w:rsidR="007E5DCD" w:rsidDel="00971ED7" w:rsidRDefault="007E5DCD">
      <w:pPr>
        <w:pStyle w:val="TM3"/>
        <w:tabs>
          <w:tab w:val="left" w:pos="660"/>
          <w:tab w:val="right" w:leader="dot" w:pos="9063"/>
        </w:tabs>
        <w:rPr>
          <w:del w:id="447" w:author="RANNOU Jean-Philippe" w:date="2021-10-20T11:44:00Z"/>
          <w:rFonts w:asciiTheme="minorHAnsi" w:hAnsiTheme="minorHAnsi"/>
          <w:smallCaps w:val="0"/>
          <w:noProof/>
          <w:szCs w:val="22"/>
          <w:lang w:val="fr-FR"/>
        </w:rPr>
      </w:pPr>
      <w:del w:id="448" w:author="RANNOU Jean-Philippe" w:date="2021-10-20T11:44:00Z">
        <w:r w:rsidRPr="00971ED7" w:rsidDel="00971ED7">
          <w:rPr>
            <w:rStyle w:val="Lienhypertexte"/>
            <w:noProof/>
            <w:rPrChange w:id="449" w:author="RANNOU Jean-Philippe" w:date="2021-10-20T11:44:00Z">
              <w:rPr>
                <w:rStyle w:val="Lienhypertexte"/>
                <w:noProof/>
              </w:rPr>
            </w:rPrChange>
          </w:rPr>
          <w:delText>9.1.2</w:delText>
        </w:r>
        <w:r w:rsidDel="00971ED7">
          <w:rPr>
            <w:rFonts w:asciiTheme="minorHAnsi" w:hAnsiTheme="minorHAnsi"/>
            <w:smallCaps w:val="0"/>
            <w:noProof/>
            <w:szCs w:val="22"/>
            <w:lang w:val="fr-FR"/>
          </w:rPr>
          <w:tab/>
        </w:r>
        <w:r w:rsidRPr="00971ED7" w:rsidDel="00971ED7">
          <w:rPr>
            <w:rStyle w:val="Lienhypertexte"/>
            <w:noProof/>
            <w:rPrChange w:id="450" w:author="RANNOU Jean-Philippe" w:date="2021-10-20T11:44:00Z">
              <w:rPr>
                <w:rStyle w:val="Lienhypertexte"/>
                <w:noProof/>
              </w:rPr>
            </w:rPrChange>
          </w:rPr>
          <w:delText>For Ice floats</w:delText>
        </w:r>
        <w:r w:rsidDel="00971ED7">
          <w:rPr>
            <w:noProof/>
            <w:webHidden/>
          </w:rPr>
          <w:tab/>
          <w:delText>30</w:delText>
        </w:r>
      </w:del>
    </w:p>
    <w:p w:rsidR="007E5DCD" w:rsidDel="00971ED7" w:rsidRDefault="007E5DCD">
      <w:pPr>
        <w:pStyle w:val="TM2"/>
        <w:tabs>
          <w:tab w:val="left" w:pos="495"/>
          <w:tab w:val="right" w:leader="dot" w:pos="9063"/>
        </w:tabs>
        <w:rPr>
          <w:del w:id="451" w:author="RANNOU Jean-Philippe" w:date="2021-10-20T11:44:00Z"/>
          <w:rFonts w:asciiTheme="minorHAnsi" w:hAnsiTheme="minorHAnsi"/>
          <w:b w:val="0"/>
          <w:bCs w:val="0"/>
          <w:smallCaps w:val="0"/>
          <w:noProof/>
          <w:szCs w:val="22"/>
          <w:lang w:val="fr-FR"/>
        </w:rPr>
      </w:pPr>
      <w:del w:id="452" w:author="RANNOU Jean-Philippe" w:date="2021-10-20T11:44:00Z">
        <w:r w:rsidRPr="00971ED7" w:rsidDel="00971ED7">
          <w:rPr>
            <w:rStyle w:val="Lienhypertexte"/>
            <w:noProof/>
            <w:rPrChange w:id="453" w:author="RANNOU Jean-Philippe" w:date="2021-10-20T11:44:00Z">
              <w:rPr>
                <w:rStyle w:val="Lienhypertexte"/>
                <w:noProof/>
              </w:rPr>
            </w:rPrChange>
          </w:rPr>
          <w:delText>9.2</w:delText>
        </w:r>
        <w:r w:rsidDel="00971ED7">
          <w:rPr>
            <w:rFonts w:asciiTheme="minorHAnsi" w:hAnsiTheme="minorHAnsi"/>
            <w:b w:val="0"/>
            <w:bCs w:val="0"/>
            <w:smallCaps w:val="0"/>
            <w:noProof/>
            <w:szCs w:val="22"/>
            <w:lang w:val="fr-FR"/>
          </w:rPr>
          <w:tab/>
        </w:r>
        <w:r w:rsidRPr="00971ED7" w:rsidDel="00971ED7">
          <w:rPr>
            <w:rStyle w:val="Lienhypertexte"/>
            <w:noProof/>
            <w:rPrChange w:id="454" w:author="RANNOU Jean-Philippe" w:date="2021-10-20T11:44:00Z">
              <w:rPr>
                <w:rStyle w:val="Lienhypertexte"/>
                <w:noProof/>
              </w:rPr>
            </w:rPrChange>
          </w:rPr>
          <w:delText>Management of Iridium files received from FLOAT_TRANSMISSION_TYPE #2 floats</w:delText>
        </w:r>
        <w:r w:rsidDel="00971ED7">
          <w:rPr>
            <w:noProof/>
            <w:webHidden/>
          </w:rPr>
          <w:tab/>
          <w:delText>32</w:delText>
        </w:r>
      </w:del>
    </w:p>
    <w:p w:rsidR="007E5DCD" w:rsidDel="00971ED7" w:rsidRDefault="007E5DCD">
      <w:pPr>
        <w:pStyle w:val="TM1"/>
        <w:tabs>
          <w:tab w:val="left" w:pos="440"/>
          <w:tab w:val="right" w:leader="dot" w:pos="9063"/>
        </w:tabs>
        <w:rPr>
          <w:del w:id="455" w:author="RANNOU Jean-Philippe" w:date="2021-10-20T11:44:00Z"/>
          <w:rFonts w:asciiTheme="minorHAnsi" w:hAnsiTheme="minorHAnsi"/>
          <w:b w:val="0"/>
          <w:bCs w:val="0"/>
          <w:caps w:val="0"/>
          <w:noProof/>
          <w:szCs w:val="22"/>
          <w:u w:val="none"/>
          <w:lang w:val="fr-FR"/>
        </w:rPr>
      </w:pPr>
      <w:del w:id="456" w:author="RANNOU Jean-Philippe" w:date="2021-10-20T11:44:00Z">
        <w:r w:rsidRPr="00971ED7" w:rsidDel="00971ED7">
          <w:rPr>
            <w:rStyle w:val="Lienhypertexte"/>
            <w:noProof/>
            <w:rPrChange w:id="457" w:author="RANNOU Jean-Philippe" w:date="2021-10-20T11:44:00Z">
              <w:rPr>
                <w:rStyle w:val="Lienhypertexte"/>
                <w:noProof/>
              </w:rPr>
            </w:rPrChange>
          </w:rPr>
          <w:delText>10</w:delText>
        </w:r>
        <w:r w:rsidDel="00971ED7">
          <w:rPr>
            <w:rFonts w:asciiTheme="minorHAnsi" w:hAnsiTheme="minorHAnsi"/>
            <w:b w:val="0"/>
            <w:bCs w:val="0"/>
            <w:caps w:val="0"/>
            <w:noProof/>
            <w:szCs w:val="22"/>
            <w:u w:val="none"/>
            <w:lang w:val="fr-FR"/>
          </w:rPr>
          <w:tab/>
        </w:r>
        <w:r w:rsidRPr="00971ED7" w:rsidDel="00971ED7">
          <w:rPr>
            <w:rStyle w:val="Lienhypertexte"/>
            <w:noProof/>
            <w:rPrChange w:id="458" w:author="RANNOU Jean-Philippe" w:date="2021-10-20T11:44:00Z">
              <w:rPr>
                <w:rStyle w:val="Lienhypertexte"/>
                <w:noProof/>
              </w:rPr>
            </w:rPrChange>
          </w:rPr>
          <w:delText>ANNEX C: decode_provor_2_nc_dm, the Delayed Mode DAC decoder</w:delText>
        </w:r>
        <w:r w:rsidDel="00971ED7">
          <w:rPr>
            <w:noProof/>
            <w:webHidden/>
          </w:rPr>
          <w:tab/>
          <w:delText>33</w:delText>
        </w:r>
      </w:del>
    </w:p>
    <w:p w:rsidR="007E5DCD" w:rsidDel="00971ED7" w:rsidRDefault="007E5DCD">
      <w:pPr>
        <w:pStyle w:val="TM1"/>
        <w:tabs>
          <w:tab w:val="left" w:pos="440"/>
          <w:tab w:val="right" w:leader="dot" w:pos="9063"/>
        </w:tabs>
        <w:rPr>
          <w:del w:id="459" w:author="RANNOU Jean-Philippe" w:date="2021-10-20T11:44:00Z"/>
          <w:rFonts w:asciiTheme="minorHAnsi" w:hAnsiTheme="minorHAnsi"/>
          <w:b w:val="0"/>
          <w:bCs w:val="0"/>
          <w:caps w:val="0"/>
          <w:noProof/>
          <w:szCs w:val="22"/>
          <w:u w:val="none"/>
          <w:lang w:val="fr-FR"/>
        </w:rPr>
      </w:pPr>
      <w:del w:id="460" w:author="RANNOU Jean-Philippe" w:date="2021-10-20T11:44:00Z">
        <w:r w:rsidRPr="00971ED7" w:rsidDel="00971ED7">
          <w:rPr>
            <w:rStyle w:val="Lienhypertexte"/>
            <w:noProof/>
            <w:rPrChange w:id="461" w:author="RANNOU Jean-Philippe" w:date="2021-10-20T11:44:00Z">
              <w:rPr>
                <w:rStyle w:val="Lienhypertexte"/>
                <w:noProof/>
              </w:rPr>
            </w:rPrChange>
          </w:rPr>
          <w:delText>11</w:delText>
        </w:r>
        <w:r w:rsidDel="00971ED7">
          <w:rPr>
            <w:rFonts w:asciiTheme="minorHAnsi" w:hAnsiTheme="minorHAnsi"/>
            <w:b w:val="0"/>
            <w:bCs w:val="0"/>
            <w:caps w:val="0"/>
            <w:noProof/>
            <w:szCs w:val="22"/>
            <w:u w:val="none"/>
            <w:lang w:val="fr-FR"/>
          </w:rPr>
          <w:tab/>
        </w:r>
        <w:r w:rsidRPr="00971ED7" w:rsidDel="00971ED7">
          <w:rPr>
            <w:rStyle w:val="Lienhypertexte"/>
            <w:noProof/>
            <w:rPrChange w:id="462" w:author="RANNOU Jean-Philippe" w:date="2021-10-20T11:44:00Z">
              <w:rPr>
                <w:rStyle w:val="Lienhypertexte"/>
                <w:noProof/>
              </w:rPr>
            </w:rPrChange>
          </w:rPr>
          <w:delText>ANNEX D: conditional generation of NetCDF files</w:delText>
        </w:r>
        <w:r w:rsidDel="00971ED7">
          <w:rPr>
            <w:noProof/>
            <w:webHidden/>
          </w:rPr>
          <w:tab/>
          <w:delText>34</w:delText>
        </w:r>
      </w:del>
    </w:p>
    <w:p w:rsidR="007E5DCD" w:rsidDel="00971ED7" w:rsidRDefault="007E5DCD">
      <w:pPr>
        <w:pStyle w:val="TM2"/>
        <w:tabs>
          <w:tab w:val="left" w:pos="605"/>
          <w:tab w:val="right" w:leader="dot" w:pos="9063"/>
        </w:tabs>
        <w:rPr>
          <w:del w:id="463" w:author="RANNOU Jean-Philippe" w:date="2021-10-20T11:44:00Z"/>
          <w:rFonts w:asciiTheme="minorHAnsi" w:hAnsiTheme="minorHAnsi"/>
          <w:b w:val="0"/>
          <w:bCs w:val="0"/>
          <w:smallCaps w:val="0"/>
          <w:noProof/>
          <w:szCs w:val="22"/>
          <w:lang w:val="fr-FR"/>
        </w:rPr>
      </w:pPr>
      <w:del w:id="464" w:author="RANNOU Jean-Philippe" w:date="2021-10-20T11:44:00Z">
        <w:r w:rsidRPr="00971ED7" w:rsidDel="00971ED7">
          <w:rPr>
            <w:rStyle w:val="Lienhypertexte"/>
            <w:noProof/>
            <w:rPrChange w:id="465" w:author="RANNOU Jean-Philippe" w:date="2021-10-20T11:44:00Z">
              <w:rPr>
                <w:rStyle w:val="Lienhypertexte"/>
                <w:noProof/>
              </w:rPr>
            </w:rPrChange>
          </w:rPr>
          <w:delText>11.1</w:delText>
        </w:r>
        <w:r w:rsidDel="00971ED7">
          <w:rPr>
            <w:rFonts w:asciiTheme="minorHAnsi" w:hAnsiTheme="minorHAnsi"/>
            <w:b w:val="0"/>
            <w:bCs w:val="0"/>
            <w:smallCaps w:val="0"/>
            <w:noProof/>
            <w:szCs w:val="22"/>
            <w:lang w:val="fr-FR"/>
          </w:rPr>
          <w:tab/>
        </w:r>
        <w:r w:rsidRPr="00971ED7" w:rsidDel="00971ED7">
          <w:rPr>
            <w:rStyle w:val="Lienhypertexte"/>
            <w:noProof/>
            <w:rPrChange w:id="466" w:author="RANNOU Jean-Philippe" w:date="2021-10-20T11:44:00Z">
              <w:rPr>
                <w:rStyle w:val="Lienhypertexte"/>
                <w:noProof/>
              </w:rPr>
            </w:rPrChange>
          </w:rPr>
          <w:delText>For Argos floats</w:delText>
        </w:r>
        <w:r w:rsidDel="00971ED7">
          <w:rPr>
            <w:noProof/>
            <w:webHidden/>
          </w:rPr>
          <w:tab/>
          <w:delText>34</w:delText>
        </w:r>
      </w:del>
    </w:p>
    <w:p w:rsidR="007E5DCD" w:rsidDel="00971ED7" w:rsidRDefault="007E5DCD">
      <w:pPr>
        <w:pStyle w:val="TM3"/>
        <w:tabs>
          <w:tab w:val="left" w:pos="770"/>
          <w:tab w:val="right" w:leader="dot" w:pos="9063"/>
        </w:tabs>
        <w:rPr>
          <w:del w:id="467" w:author="RANNOU Jean-Philippe" w:date="2021-10-20T11:44:00Z"/>
          <w:rFonts w:asciiTheme="minorHAnsi" w:hAnsiTheme="minorHAnsi"/>
          <w:smallCaps w:val="0"/>
          <w:noProof/>
          <w:szCs w:val="22"/>
          <w:lang w:val="fr-FR"/>
        </w:rPr>
      </w:pPr>
      <w:del w:id="468" w:author="RANNOU Jean-Philippe" w:date="2021-10-20T11:44:00Z">
        <w:r w:rsidRPr="00971ED7" w:rsidDel="00971ED7">
          <w:rPr>
            <w:rStyle w:val="Lienhypertexte"/>
            <w:noProof/>
            <w:rPrChange w:id="469" w:author="RANNOU Jean-Philippe" w:date="2021-10-20T11:44:00Z">
              <w:rPr>
                <w:rStyle w:val="Lienhypertexte"/>
                <w:noProof/>
              </w:rPr>
            </w:rPrChange>
          </w:rPr>
          <w:delText>11.1.1</w:delText>
        </w:r>
        <w:r w:rsidDel="00971ED7">
          <w:rPr>
            <w:rFonts w:asciiTheme="minorHAnsi" w:hAnsiTheme="minorHAnsi"/>
            <w:smallCaps w:val="0"/>
            <w:noProof/>
            <w:szCs w:val="22"/>
            <w:lang w:val="fr-FR"/>
          </w:rPr>
          <w:tab/>
        </w:r>
        <w:r w:rsidRPr="00971ED7" w:rsidDel="00971ED7">
          <w:rPr>
            <w:rStyle w:val="Lienhypertexte"/>
            <w:noProof/>
            <w:rPrChange w:id="470" w:author="RANNOU Jean-Philippe" w:date="2021-10-20T11:44:00Z">
              <w:rPr>
                <w:rStyle w:val="Lienhypertexte"/>
                <w:noProof/>
              </w:rPr>
            </w:rPrChange>
          </w:rPr>
          <w:delText>META file</w:delText>
        </w:r>
        <w:r w:rsidDel="00971ED7">
          <w:rPr>
            <w:noProof/>
            <w:webHidden/>
          </w:rPr>
          <w:tab/>
          <w:delText>34</w:delText>
        </w:r>
      </w:del>
    </w:p>
    <w:p w:rsidR="007E5DCD" w:rsidDel="00971ED7" w:rsidRDefault="007E5DCD">
      <w:pPr>
        <w:pStyle w:val="TM3"/>
        <w:tabs>
          <w:tab w:val="left" w:pos="770"/>
          <w:tab w:val="right" w:leader="dot" w:pos="9063"/>
        </w:tabs>
        <w:rPr>
          <w:del w:id="471" w:author="RANNOU Jean-Philippe" w:date="2021-10-20T11:44:00Z"/>
          <w:rFonts w:asciiTheme="minorHAnsi" w:hAnsiTheme="minorHAnsi"/>
          <w:smallCaps w:val="0"/>
          <w:noProof/>
          <w:szCs w:val="22"/>
          <w:lang w:val="fr-FR"/>
        </w:rPr>
      </w:pPr>
      <w:del w:id="472" w:author="RANNOU Jean-Philippe" w:date="2021-10-20T11:44:00Z">
        <w:r w:rsidRPr="00971ED7" w:rsidDel="00971ED7">
          <w:rPr>
            <w:rStyle w:val="Lienhypertexte"/>
            <w:noProof/>
            <w:rPrChange w:id="473" w:author="RANNOU Jean-Philippe" w:date="2021-10-20T11:44:00Z">
              <w:rPr>
                <w:rStyle w:val="Lienhypertexte"/>
                <w:noProof/>
              </w:rPr>
            </w:rPrChange>
          </w:rPr>
          <w:delText>11.1.2</w:delText>
        </w:r>
        <w:r w:rsidDel="00971ED7">
          <w:rPr>
            <w:rFonts w:asciiTheme="minorHAnsi" w:hAnsiTheme="minorHAnsi"/>
            <w:smallCaps w:val="0"/>
            <w:noProof/>
            <w:szCs w:val="22"/>
            <w:lang w:val="fr-FR"/>
          </w:rPr>
          <w:tab/>
        </w:r>
        <w:r w:rsidRPr="00971ED7" w:rsidDel="00971ED7">
          <w:rPr>
            <w:rStyle w:val="Lienhypertexte"/>
            <w:noProof/>
            <w:rPrChange w:id="474" w:author="RANNOU Jean-Philippe" w:date="2021-10-20T11:44:00Z">
              <w:rPr>
                <w:rStyle w:val="Lienhypertexte"/>
                <w:noProof/>
              </w:rPr>
            </w:rPrChange>
          </w:rPr>
          <w:delText>TRAJ, MULTI-PROF and TECH files</w:delText>
        </w:r>
        <w:r w:rsidDel="00971ED7">
          <w:rPr>
            <w:noProof/>
            <w:webHidden/>
          </w:rPr>
          <w:tab/>
          <w:delText>34</w:delText>
        </w:r>
      </w:del>
    </w:p>
    <w:p w:rsidR="007E5DCD" w:rsidDel="00971ED7" w:rsidRDefault="007E5DCD">
      <w:pPr>
        <w:pStyle w:val="TM3"/>
        <w:tabs>
          <w:tab w:val="left" w:pos="770"/>
          <w:tab w:val="right" w:leader="dot" w:pos="9063"/>
        </w:tabs>
        <w:rPr>
          <w:del w:id="475" w:author="RANNOU Jean-Philippe" w:date="2021-10-20T11:44:00Z"/>
          <w:rFonts w:asciiTheme="minorHAnsi" w:hAnsiTheme="minorHAnsi"/>
          <w:smallCaps w:val="0"/>
          <w:noProof/>
          <w:szCs w:val="22"/>
          <w:lang w:val="fr-FR"/>
        </w:rPr>
      </w:pPr>
      <w:del w:id="476" w:author="RANNOU Jean-Philippe" w:date="2021-10-20T11:44:00Z">
        <w:r w:rsidRPr="00971ED7" w:rsidDel="00971ED7">
          <w:rPr>
            <w:rStyle w:val="Lienhypertexte"/>
            <w:noProof/>
            <w:rPrChange w:id="477" w:author="RANNOU Jean-Philippe" w:date="2021-10-20T11:44:00Z">
              <w:rPr>
                <w:rStyle w:val="Lienhypertexte"/>
                <w:noProof/>
              </w:rPr>
            </w:rPrChange>
          </w:rPr>
          <w:delText>11.1.3</w:delText>
        </w:r>
        <w:r w:rsidDel="00971ED7">
          <w:rPr>
            <w:rFonts w:asciiTheme="minorHAnsi" w:hAnsiTheme="minorHAnsi"/>
            <w:smallCaps w:val="0"/>
            <w:noProof/>
            <w:szCs w:val="22"/>
            <w:lang w:val="fr-FR"/>
          </w:rPr>
          <w:tab/>
        </w:r>
        <w:r w:rsidRPr="00971ED7" w:rsidDel="00971ED7">
          <w:rPr>
            <w:rStyle w:val="Lienhypertexte"/>
            <w:noProof/>
            <w:rPrChange w:id="478" w:author="RANNOU Jean-Philippe" w:date="2021-10-20T11:44:00Z">
              <w:rPr>
                <w:rStyle w:val="Lienhypertexte"/>
                <w:noProof/>
              </w:rPr>
            </w:rPrChange>
          </w:rPr>
          <w:delText>MONO-PROF file</w:delText>
        </w:r>
        <w:r w:rsidDel="00971ED7">
          <w:rPr>
            <w:noProof/>
            <w:webHidden/>
          </w:rPr>
          <w:tab/>
          <w:delText>34</w:delText>
        </w:r>
      </w:del>
    </w:p>
    <w:p w:rsidR="007E5DCD" w:rsidDel="00971ED7" w:rsidRDefault="007E5DCD">
      <w:pPr>
        <w:pStyle w:val="TM2"/>
        <w:tabs>
          <w:tab w:val="left" w:pos="605"/>
          <w:tab w:val="right" w:leader="dot" w:pos="9063"/>
        </w:tabs>
        <w:rPr>
          <w:del w:id="479" w:author="RANNOU Jean-Philippe" w:date="2021-10-20T11:44:00Z"/>
          <w:rFonts w:asciiTheme="minorHAnsi" w:hAnsiTheme="minorHAnsi"/>
          <w:b w:val="0"/>
          <w:bCs w:val="0"/>
          <w:smallCaps w:val="0"/>
          <w:noProof/>
          <w:szCs w:val="22"/>
          <w:lang w:val="fr-FR"/>
        </w:rPr>
      </w:pPr>
      <w:del w:id="480" w:author="RANNOU Jean-Philippe" w:date="2021-10-20T11:44:00Z">
        <w:r w:rsidRPr="00971ED7" w:rsidDel="00971ED7">
          <w:rPr>
            <w:rStyle w:val="Lienhypertexte"/>
            <w:noProof/>
            <w:rPrChange w:id="481" w:author="RANNOU Jean-Philippe" w:date="2021-10-20T11:44:00Z">
              <w:rPr>
                <w:rStyle w:val="Lienhypertexte"/>
                <w:noProof/>
              </w:rPr>
            </w:rPrChange>
          </w:rPr>
          <w:delText>11.2</w:delText>
        </w:r>
        <w:r w:rsidDel="00971ED7">
          <w:rPr>
            <w:rFonts w:asciiTheme="minorHAnsi" w:hAnsiTheme="minorHAnsi"/>
            <w:b w:val="0"/>
            <w:bCs w:val="0"/>
            <w:smallCaps w:val="0"/>
            <w:noProof/>
            <w:szCs w:val="22"/>
            <w:lang w:val="fr-FR"/>
          </w:rPr>
          <w:tab/>
        </w:r>
        <w:r w:rsidRPr="00971ED7" w:rsidDel="00971ED7">
          <w:rPr>
            <w:rStyle w:val="Lienhypertexte"/>
            <w:noProof/>
            <w:rPrChange w:id="482" w:author="RANNOU Jean-Philippe" w:date="2021-10-20T11:44:00Z">
              <w:rPr>
                <w:rStyle w:val="Lienhypertexte"/>
                <w:noProof/>
              </w:rPr>
            </w:rPrChange>
          </w:rPr>
          <w:delText>For Iridium floats</w:delText>
        </w:r>
        <w:r w:rsidDel="00971ED7">
          <w:rPr>
            <w:noProof/>
            <w:webHidden/>
          </w:rPr>
          <w:tab/>
          <w:delText>35</w:delText>
        </w:r>
      </w:del>
    </w:p>
    <w:p w:rsidR="007E5DCD" w:rsidDel="00971ED7" w:rsidRDefault="007E5DCD">
      <w:pPr>
        <w:pStyle w:val="TM3"/>
        <w:tabs>
          <w:tab w:val="left" w:pos="770"/>
          <w:tab w:val="right" w:leader="dot" w:pos="9063"/>
        </w:tabs>
        <w:rPr>
          <w:del w:id="483" w:author="RANNOU Jean-Philippe" w:date="2021-10-20T11:44:00Z"/>
          <w:rFonts w:asciiTheme="minorHAnsi" w:hAnsiTheme="minorHAnsi"/>
          <w:smallCaps w:val="0"/>
          <w:noProof/>
          <w:szCs w:val="22"/>
          <w:lang w:val="fr-FR"/>
        </w:rPr>
      </w:pPr>
      <w:del w:id="484" w:author="RANNOU Jean-Philippe" w:date="2021-10-20T11:44:00Z">
        <w:r w:rsidRPr="00971ED7" w:rsidDel="00971ED7">
          <w:rPr>
            <w:rStyle w:val="Lienhypertexte"/>
            <w:noProof/>
            <w:rPrChange w:id="485" w:author="RANNOU Jean-Philippe" w:date="2021-10-20T11:44:00Z">
              <w:rPr>
                <w:rStyle w:val="Lienhypertexte"/>
                <w:noProof/>
              </w:rPr>
            </w:rPrChange>
          </w:rPr>
          <w:delText>11.2.1</w:delText>
        </w:r>
        <w:r w:rsidDel="00971ED7">
          <w:rPr>
            <w:rFonts w:asciiTheme="minorHAnsi" w:hAnsiTheme="minorHAnsi"/>
            <w:smallCaps w:val="0"/>
            <w:noProof/>
            <w:szCs w:val="22"/>
            <w:lang w:val="fr-FR"/>
          </w:rPr>
          <w:tab/>
        </w:r>
        <w:r w:rsidRPr="00971ED7" w:rsidDel="00971ED7">
          <w:rPr>
            <w:rStyle w:val="Lienhypertexte"/>
            <w:noProof/>
            <w:rPrChange w:id="486" w:author="RANNOU Jean-Philippe" w:date="2021-10-20T11:44:00Z">
              <w:rPr>
                <w:rStyle w:val="Lienhypertexte"/>
                <w:noProof/>
              </w:rPr>
            </w:rPrChange>
          </w:rPr>
          <w:delText>META file</w:delText>
        </w:r>
        <w:r w:rsidDel="00971ED7">
          <w:rPr>
            <w:noProof/>
            <w:webHidden/>
          </w:rPr>
          <w:tab/>
          <w:delText>35</w:delText>
        </w:r>
      </w:del>
    </w:p>
    <w:p w:rsidR="007E5DCD" w:rsidDel="00971ED7" w:rsidRDefault="007E5DCD">
      <w:pPr>
        <w:pStyle w:val="TM3"/>
        <w:tabs>
          <w:tab w:val="left" w:pos="770"/>
          <w:tab w:val="right" w:leader="dot" w:pos="9063"/>
        </w:tabs>
        <w:rPr>
          <w:del w:id="487" w:author="RANNOU Jean-Philippe" w:date="2021-10-20T11:44:00Z"/>
          <w:rFonts w:asciiTheme="minorHAnsi" w:hAnsiTheme="minorHAnsi"/>
          <w:smallCaps w:val="0"/>
          <w:noProof/>
          <w:szCs w:val="22"/>
          <w:lang w:val="fr-FR"/>
        </w:rPr>
      </w:pPr>
      <w:del w:id="488" w:author="RANNOU Jean-Philippe" w:date="2021-10-20T11:44:00Z">
        <w:r w:rsidRPr="00971ED7" w:rsidDel="00971ED7">
          <w:rPr>
            <w:rStyle w:val="Lienhypertexte"/>
            <w:noProof/>
            <w:rPrChange w:id="489" w:author="RANNOU Jean-Philippe" w:date="2021-10-20T11:44:00Z">
              <w:rPr>
                <w:rStyle w:val="Lienhypertexte"/>
                <w:noProof/>
              </w:rPr>
            </w:rPrChange>
          </w:rPr>
          <w:delText>11.2.2</w:delText>
        </w:r>
        <w:r w:rsidDel="00971ED7">
          <w:rPr>
            <w:rFonts w:asciiTheme="minorHAnsi" w:hAnsiTheme="minorHAnsi"/>
            <w:smallCaps w:val="0"/>
            <w:noProof/>
            <w:szCs w:val="22"/>
            <w:lang w:val="fr-FR"/>
          </w:rPr>
          <w:tab/>
        </w:r>
        <w:r w:rsidRPr="00971ED7" w:rsidDel="00971ED7">
          <w:rPr>
            <w:rStyle w:val="Lienhypertexte"/>
            <w:noProof/>
            <w:rPrChange w:id="490" w:author="RANNOU Jean-Philippe" w:date="2021-10-20T11:44:00Z">
              <w:rPr>
                <w:rStyle w:val="Lienhypertexte"/>
                <w:noProof/>
              </w:rPr>
            </w:rPrChange>
          </w:rPr>
          <w:delText>TRAJ, MULTI-PROF an TECH files</w:delText>
        </w:r>
        <w:r w:rsidDel="00971ED7">
          <w:rPr>
            <w:noProof/>
            <w:webHidden/>
          </w:rPr>
          <w:tab/>
          <w:delText>35</w:delText>
        </w:r>
      </w:del>
    </w:p>
    <w:p w:rsidR="007E5DCD" w:rsidDel="00971ED7" w:rsidRDefault="007E5DCD">
      <w:pPr>
        <w:pStyle w:val="TM3"/>
        <w:tabs>
          <w:tab w:val="left" w:pos="770"/>
          <w:tab w:val="right" w:leader="dot" w:pos="9063"/>
        </w:tabs>
        <w:rPr>
          <w:del w:id="491" w:author="RANNOU Jean-Philippe" w:date="2021-10-20T11:44:00Z"/>
          <w:rFonts w:asciiTheme="minorHAnsi" w:hAnsiTheme="minorHAnsi"/>
          <w:smallCaps w:val="0"/>
          <w:noProof/>
          <w:szCs w:val="22"/>
          <w:lang w:val="fr-FR"/>
        </w:rPr>
      </w:pPr>
      <w:del w:id="492" w:author="RANNOU Jean-Philippe" w:date="2021-10-20T11:44:00Z">
        <w:r w:rsidRPr="00971ED7" w:rsidDel="00971ED7">
          <w:rPr>
            <w:rStyle w:val="Lienhypertexte"/>
            <w:noProof/>
            <w:rPrChange w:id="493" w:author="RANNOU Jean-Philippe" w:date="2021-10-20T11:44:00Z">
              <w:rPr>
                <w:rStyle w:val="Lienhypertexte"/>
                <w:noProof/>
              </w:rPr>
            </w:rPrChange>
          </w:rPr>
          <w:delText>11.2.3</w:delText>
        </w:r>
        <w:r w:rsidDel="00971ED7">
          <w:rPr>
            <w:rFonts w:asciiTheme="minorHAnsi" w:hAnsiTheme="minorHAnsi"/>
            <w:smallCaps w:val="0"/>
            <w:noProof/>
            <w:szCs w:val="22"/>
            <w:lang w:val="fr-FR"/>
          </w:rPr>
          <w:tab/>
        </w:r>
        <w:r w:rsidRPr="00971ED7" w:rsidDel="00971ED7">
          <w:rPr>
            <w:rStyle w:val="Lienhypertexte"/>
            <w:noProof/>
            <w:rPrChange w:id="494" w:author="RANNOU Jean-Philippe" w:date="2021-10-20T11:44:00Z">
              <w:rPr>
                <w:rStyle w:val="Lienhypertexte"/>
                <w:noProof/>
              </w:rPr>
            </w:rPrChange>
          </w:rPr>
          <w:delText>MONO-PROF file</w:delText>
        </w:r>
        <w:r w:rsidDel="00971ED7">
          <w:rPr>
            <w:noProof/>
            <w:webHidden/>
          </w:rPr>
          <w:tab/>
          <w:delText>35</w:delText>
        </w:r>
      </w:del>
    </w:p>
    <w:p w:rsidR="007E5DCD" w:rsidDel="00971ED7" w:rsidRDefault="007E5DCD">
      <w:pPr>
        <w:pStyle w:val="TM1"/>
        <w:tabs>
          <w:tab w:val="left" w:pos="440"/>
          <w:tab w:val="right" w:leader="dot" w:pos="9063"/>
        </w:tabs>
        <w:rPr>
          <w:del w:id="495" w:author="RANNOU Jean-Philippe" w:date="2021-10-20T11:44:00Z"/>
          <w:rFonts w:asciiTheme="minorHAnsi" w:hAnsiTheme="minorHAnsi"/>
          <w:b w:val="0"/>
          <w:bCs w:val="0"/>
          <w:caps w:val="0"/>
          <w:noProof/>
          <w:szCs w:val="22"/>
          <w:u w:val="none"/>
          <w:lang w:val="fr-FR"/>
        </w:rPr>
      </w:pPr>
      <w:del w:id="496" w:author="RANNOU Jean-Philippe" w:date="2021-10-20T11:44:00Z">
        <w:r w:rsidRPr="00971ED7" w:rsidDel="00971ED7">
          <w:rPr>
            <w:rStyle w:val="Lienhypertexte"/>
            <w:noProof/>
            <w:rPrChange w:id="497" w:author="RANNOU Jean-Philippe" w:date="2021-10-20T11:44:00Z">
              <w:rPr>
                <w:rStyle w:val="Lienhypertexte"/>
                <w:noProof/>
              </w:rPr>
            </w:rPrChange>
          </w:rPr>
          <w:delText>12</w:delText>
        </w:r>
        <w:r w:rsidDel="00971ED7">
          <w:rPr>
            <w:rFonts w:asciiTheme="minorHAnsi" w:hAnsiTheme="minorHAnsi"/>
            <w:b w:val="0"/>
            <w:bCs w:val="0"/>
            <w:caps w:val="0"/>
            <w:noProof/>
            <w:szCs w:val="22"/>
            <w:u w:val="none"/>
            <w:lang w:val="fr-FR"/>
          </w:rPr>
          <w:tab/>
        </w:r>
        <w:r w:rsidRPr="00971ED7" w:rsidDel="00971ED7">
          <w:rPr>
            <w:rStyle w:val="Lienhypertexte"/>
            <w:noProof/>
            <w:rPrChange w:id="498" w:author="RANNOU Jean-Philippe" w:date="2021-10-20T11:44:00Z">
              <w:rPr>
                <w:rStyle w:val="Lienhypertexte"/>
                <w:noProof/>
              </w:rPr>
            </w:rPrChange>
          </w:rPr>
          <w:delText>ANNEX E: miscellaneous information</w:delText>
        </w:r>
        <w:r w:rsidDel="00971ED7">
          <w:rPr>
            <w:noProof/>
            <w:webHidden/>
          </w:rPr>
          <w:tab/>
          <w:delText>36</w:delText>
        </w:r>
      </w:del>
    </w:p>
    <w:p w:rsidR="007E5DCD" w:rsidDel="00971ED7" w:rsidRDefault="007E5DCD">
      <w:pPr>
        <w:pStyle w:val="TM1"/>
        <w:tabs>
          <w:tab w:val="left" w:pos="440"/>
          <w:tab w:val="right" w:leader="dot" w:pos="9063"/>
        </w:tabs>
        <w:rPr>
          <w:del w:id="499" w:author="RANNOU Jean-Philippe" w:date="2021-10-20T11:44:00Z"/>
          <w:rFonts w:asciiTheme="minorHAnsi" w:hAnsiTheme="minorHAnsi"/>
          <w:b w:val="0"/>
          <w:bCs w:val="0"/>
          <w:caps w:val="0"/>
          <w:noProof/>
          <w:szCs w:val="22"/>
          <w:u w:val="none"/>
          <w:lang w:val="fr-FR"/>
        </w:rPr>
      </w:pPr>
      <w:del w:id="500" w:author="RANNOU Jean-Philippe" w:date="2021-10-20T11:44:00Z">
        <w:r w:rsidRPr="00971ED7" w:rsidDel="00971ED7">
          <w:rPr>
            <w:rStyle w:val="Lienhypertexte"/>
            <w:noProof/>
            <w:rPrChange w:id="501" w:author="RANNOU Jean-Philippe" w:date="2021-10-20T11:44:00Z">
              <w:rPr>
                <w:rStyle w:val="Lienhypertexte"/>
                <w:noProof/>
              </w:rPr>
            </w:rPrChange>
          </w:rPr>
          <w:delText>13</w:delText>
        </w:r>
        <w:r w:rsidDel="00971ED7">
          <w:rPr>
            <w:rFonts w:asciiTheme="minorHAnsi" w:hAnsiTheme="minorHAnsi"/>
            <w:b w:val="0"/>
            <w:bCs w:val="0"/>
            <w:caps w:val="0"/>
            <w:noProof/>
            <w:szCs w:val="22"/>
            <w:u w:val="none"/>
            <w:lang w:val="fr-FR"/>
          </w:rPr>
          <w:tab/>
        </w:r>
        <w:r w:rsidRPr="00971ED7" w:rsidDel="00971ED7">
          <w:rPr>
            <w:rStyle w:val="Lienhypertexte"/>
            <w:noProof/>
            <w:rPrChange w:id="502" w:author="RANNOU Jean-Philippe" w:date="2021-10-20T11:44:00Z">
              <w:rPr>
                <w:rStyle w:val="Lienhypertexte"/>
                <w:noProof/>
              </w:rPr>
            </w:rPrChange>
          </w:rPr>
          <w:delText>ANNEX F: NITRATE processing</w:delText>
        </w:r>
        <w:r w:rsidDel="00971ED7">
          <w:rPr>
            <w:noProof/>
            <w:webHidden/>
          </w:rPr>
          <w:tab/>
          <w:delText>36</w:delText>
        </w:r>
      </w:del>
    </w:p>
    <w:p w:rsidR="007E5DCD" w:rsidDel="00971ED7" w:rsidRDefault="007E5DCD">
      <w:pPr>
        <w:pStyle w:val="TM1"/>
        <w:tabs>
          <w:tab w:val="left" w:pos="440"/>
          <w:tab w:val="right" w:leader="dot" w:pos="9063"/>
        </w:tabs>
        <w:rPr>
          <w:del w:id="503" w:author="RANNOU Jean-Philippe" w:date="2021-10-20T11:44:00Z"/>
          <w:rFonts w:asciiTheme="minorHAnsi" w:hAnsiTheme="minorHAnsi"/>
          <w:b w:val="0"/>
          <w:bCs w:val="0"/>
          <w:caps w:val="0"/>
          <w:noProof/>
          <w:szCs w:val="22"/>
          <w:u w:val="none"/>
          <w:lang w:val="fr-FR"/>
        </w:rPr>
      </w:pPr>
      <w:del w:id="504" w:author="RANNOU Jean-Philippe" w:date="2021-10-20T11:44:00Z">
        <w:r w:rsidRPr="00971ED7" w:rsidDel="00971ED7">
          <w:rPr>
            <w:rStyle w:val="Lienhypertexte"/>
            <w:noProof/>
            <w:rPrChange w:id="505" w:author="RANNOU Jean-Philippe" w:date="2021-10-20T11:44:00Z">
              <w:rPr>
                <w:rStyle w:val="Lienhypertexte"/>
                <w:noProof/>
              </w:rPr>
            </w:rPrChange>
          </w:rPr>
          <w:delText>14</w:delText>
        </w:r>
        <w:r w:rsidDel="00971ED7">
          <w:rPr>
            <w:rFonts w:asciiTheme="minorHAnsi" w:hAnsiTheme="minorHAnsi"/>
            <w:b w:val="0"/>
            <w:bCs w:val="0"/>
            <w:caps w:val="0"/>
            <w:noProof/>
            <w:szCs w:val="22"/>
            <w:u w:val="none"/>
            <w:lang w:val="fr-FR"/>
          </w:rPr>
          <w:tab/>
        </w:r>
        <w:r w:rsidRPr="00971ED7" w:rsidDel="00971ED7">
          <w:rPr>
            <w:rStyle w:val="Lienhypertexte"/>
            <w:noProof/>
            <w:rPrChange w:id="506" w:author="RANNOU Jean-Philippe" w:date="2021-10-20T11:44:00Z">
              <w:rPr>
                <w:rStyle w:val="Lienhypertexte"/>
                <w:noProof/>
              </w:rPr>
            </w:rPrChange>
          </w:rPr>
          <w:delText>ANNEX G: Configuration and Technical label management</w:delText>
        </w:r>
        <w:r w:rsidDel="00971ED7">
          <w:rPr>
            <w:noProof/>
            <w:webHidden/>
          </w:rPr>
          <w:tab/>
          <w:delText>37</w:delText>
        </w:r>
      </w:del>
    </w:p>
    <w:p w:rsidR="007E5DCD" w:rsidDel="00971ED7" w:rsidRDefault="007E5DCD">
      <w:pPr>
        <w:pStyle w:val="TM2"/>
        <w:tabs>
          <w:tab w:val="left" w:pos="605"/>
          <w:tab w:val="right" w:leader="dot" w:pos="9063"/>
        </w:tabs>
        <w:rPr>
          <w:del w:id="507" w:author="RANNOU Jean-Philippe" w:date="2021-10-20T11:44:00Z"/>
          <w:rFonts w:asciiTheme="minorHAnsi" w:hAnsiTheme="minorHAnsi"/>
          <w:b w:val="0"/>
          <w:bCs w:val="0"/>
          <w:smallCaps w:val="0"/>
          <w:noProof/>
          <w:szCs w:val="22"/>
          <w:lang w:val="fr-FR"/>
        </w:rPr>
      </w:pPr>
      <w:del w:id="508" w:author="RANNOU Jean-Philippe" w:date="2021-10-20T11:44:00Z">
        <w:r w:rsidRPr="00971ED7" w:rsidDel="00971ED7">
          <w:rPr>
            <w:rStyle w:val="Lienhypertexte"/>
            <w:noProof/>
            <w:rPrChange w:id="509" w:author="RANNOU Jean-Philippe" w:date="2021-10-20T11:44:00Z">
              <w:rPr>
                <w:rStyle w:val="Lienhypertexte"/>
                <w:noProof/>
              </w:rPr>
            </w:rPrChange>
          </w:rPr>
          <w:delText>14.1</w:delText>
        </w:r>
        <w:r w:rsidDel="00971ED7">
          <w:rPr>
            <w:rFonts w:asciiTheme="minorHAnsi" w:hAnsiTheme="minorHAnsi"/>
            <w:b w:val="0"/>
            <w:bCs w:val="0"/>
            <w:smallCaps w:val="0"/>
            <w:noProof/>
            <w:szCs w:val="22"/>
            <w:lang w:val="fr-FR"/>
          </w:rPr>
          <w:tab/>
        </w:r>
        <w:r w:rsidRPr="00971ED7" w:rsidDel="00971ED7">
          <w:rPr>
            <w:rStyle w:val="Lienhypertexte"/>
            <w:noProof/>
            <w:rPrChange w:id="510" w:author="RANNOU Jean-Philippe" w:date="2021-10-20T11:44:00Z">
              <w:rPr>
                <w:rStyle w:val="Lienhypertexte"/>
                <w:noProof/>
              </w:rPr>
            </w:rPrChange>
          </w:rPr>
          <w:delText>Configuration label management</w:delText>
        </w:r>
        <w:r w:rsidDel="00971ED7">
          <w:rPr>
            <w:noProof/>
            <w:webHidden/>
          </w:rPr>
          <w:tab/>
          <w:delText>37</w:delText>
        </w:r>
      </w:del>
    </w:p>
    <w:p w:rsidR="007E5DCD" w:rsidDel="00971ED7" w:rsidRDefault="007E5DCD">
      <w:pPr>
        <w:pStyle w:val="TM2"/>
        <w:tabs>
          <w:tab w:val="left" w:pos="605"/>
          <w:tab w:val="right" w:leader="dot" w:pos="9063"/>
        </w:tabs>
        <w:rPr>
          <w:del w:id="511" w:author="RANNOU Jean-Philippe" w:date="2021-10-20T11:44:00Z"/>
          <w:rFonts w:asciiTheme="minorHAnsi" w:hAnsiTheme="minorHAnsi"/>
          <w:b w:val="0"/>
          <w:bCs w:val="0"/>
          <w:smallCaps w:val="0"/>
          <w:noProof/>
          <w:szCs w:val="22"/>
          <w:lang w:val="fr-FR"/>
        </w:rPr>
      </w:pPr>
      <w:del w:id="512" w:author="RANNOU Jean-Philippe" w:date="2021-10-20T11:44:00Z">
        <w:r w:rsidRPr="00971ED7" w:rsidDel="00971ED7">
          <w:rPr>
            <w:rStyle w:val="Lienhypertexte"/>
            <w:noProof/>
            <w:rPrChange w:id="513" w:author="RANNOU Jean-Philippe" w:date="2021-10-20T11:44:00Z">
              <w:rPr>
                <w:rStyle w:val="Lienhypertexte"/>
                <w:noProof/>
              </w:rPr>
            </w:rPrChange>
          </w:rPr>
          <w:delText>14.2</w:delText>
        </w:r>
        <w:r w:rsidDel="00971ED7">
          <w:rPr>
            <w:rFonts w:asciiTheme="minorHAnsi" w:hAnsiTheme="minorHAnsi"/>
            <w:b w:val="0"/>
            <w:bCs w:val="0"/>
            <w:smallCaps w:val="0"/>
            <w:noProof/>
            <w:szCs w:val="22"/>
            <w:lang w:val="fr-FR"/>
          </w:rPr>
          <w:tab/>
        </w:r>
        <w:r w:rsidRPr="00971ED7" w:rsidDel="00971ED7">
          <w:rPr>
            <w:rStyle w:val="Lienhypertexte"/>
            <w:noProof/>
            <w:rPrChange w:id="514" w:author="RANNOU Jean-Philippe" w:date="2021-10-20T11:44:00Z">
              <w:rPr>
                <w:rStyle w:val="Lienhypertexte"/>
                <w:noProof/>
              </w:rPr>
            </w:rPrChange>
          </w:rPr>
          <w:delText>Technical label management</w:delText>
        </w:r>
        <w:r w:rsidDel="00971ED7">
          <w:rPr>
            <w:noProof/>
            <w:webHidden/>
          </w:rPr>
          <w:tab/>
          <w:delText>37</w:delText>
        </w:r>
      </w:del>
    </w:p>
    <w:p w:rsidR="007E5DCD" w:rsidDel="00971ED7" w:rsidRDefault="007E5DCD">
      <w:pPr>
        <w:pStyle w:val="TM1"/>
        <w:tabs>
          <w:tab w:val="left" w:pos="440"/>
          <w:tab w:val="right" w:leader="dot" w:pos="9063"/>
        </w:tabs>
        <w:rPr>
          <w:del w:id="515" w:author="RANNOU Jean-Philippe" w:date="2021-10-20T11:44:00Z"/>
          <w:rFonts w:asciiTheme="minorHAnsi" w:hAnsiTheme="minorHAnsi"/>
          <w:b w:val="0"/>
          <w:bCs w:val="0"/>
          <w:caps w:val="0"/>
          <w:noProof/>
          <w:szCs w:val="22"/>
          <w:u w:val="none"/>
          <w:lang w:val="fr-FR"/>
        </w:rPr>
      </w:pPr>
      <w:del w:id="516" w:author="RANNOU Jean-Philippe" w:date="2021-10-20T11:44:00Z">
        <w:r w:rsidRPr="00971ED7" w:rsidDel="00971ED7">
          <w:rPr>
            <w:rStyle w:val="Lienhypertexte"/>
            <w:noProof/>
            <w:rPrChange w:id="517" w:author="RANNOU Jean-Philippe" w:date="2021-10-20T11:44:00Z">
              <w:rPr>
                <w:rStyle w:val="Lienhypertexte"/>
                <w:noProof/>
              </w:rPr>
            </w:rPrChange>
          </w:rPr>
          <w:delText>15</w:delText>
        </w:r>
        <w:r w:rsidDel="00971ED7">
          <w:rPr>
            <w:rFonts w:asciiTheme="minorHAnsi" w:hAnsiTheme="minorHAnsi"/>
            <w:b w:val="0"/>
            <w:bCs w:val="0"/>
            <w:caps w:val="0"/>
            <w:noProof/>
            <w:szCs w:val="22"/>
            <w:u w:val="none"/>
            <w:lang w:val="fr-FR"/>
          </w:rPr>
          <w:tab/>
        </w:r>
        <w:r w:rsidRPr="00971ED7" w:rsidDel="00971ED7">
          <w:rPr>
            <w:rStyle w:val="Lienhypertexte"/>
            <w:noProof/>
            <w:rPrChange w:id="518" w:author="RANNOU Jean-Philippe" w:date="2021-10-20T11:44:00Z">
              <w:rPr>
                <w:rStyle w:val="Lienhypertexte"/>
                <w:noProof/>
              </w:rPr>
            </w:rPrChange>
          </w:rPr>
          <w:delText>ANNEX H: additional tools</w:delText>
        </w:r>
        <w:r w:rsidDel="00971ED7">
          <w:rPr>
            <w:noProof/>
            <w:webHidden/>
          </w:rPr>
          <w:tab/>
          <w:delText>38</w:delText>
        </w:r>
      </w:del>
    </w:p>
    <w:p w:rsidR="007E5DCD" w:rsidDel="00971ED7" w:rsidRDefault="007E5DCD">
      <w:pPr>
        <w:pStyle w:val="TM2"/>
        <w:tabs>
          <w:tab w:val="left" w:pos="605"/>
          <w:tab w:val="right" w:leader="dot" w:pos="9063"/>
        </w:tabs>
        <w:rPr>
          <w:del w:id="519" w:author="RANNOU Jean-Philippe" w:date="2021-10-20T11:44:00Z"/>
          <w:rFonts w:asciiTheme="minorHAnsi" w:hAnsiTheme="minorHAnsi"/>
          <w:b w:val="0"/>
          <w:bCs w:val="0"/>
          <w:smallCaps w:val="0"/>
          <w:noProof/>
          <w:szCs w:val="22"/>
          <w:lang w:val="fr-FR"/>
        </w:rPr>
      </w:pPr>
      <w:del w:id="520" w:author="RANNOU Jean-Philippe" w:date="2021-10-20T11:44:00Z">
        <w:r w:rsidRPr="00971ED7" w:rsidDel="00971ED7">
          <w:rPr>
            <w:rStyle w:val="Lienhypertexte"/>
            <w:noProof/>
            <w:rPrChange w:id="521" w:author="RANNOU Jean-Philippe" w:date="2021-10-20T11:44:00Z">
              <w:rPr>
                <w:rStyle w:val="Lienhypertexte"/>
                <w:noProof/>
              </w:rPr>
            </w:rPrChange>
          </w:rPr>
          <w:delText>15.1</w:delText>
        </w:r>
        <w:r w:rsidDel="00971ED7">
          <w:rPr>
            <w:rFonts w:asciiTheme="minorHAnsi" w:hAnsiTheme="minorHAnsi"/>
            <w:b w:val="0"/>
            <w:bCs w:val="0"/>
            <w:smallCaps w:val="0"/>
            <w:noProof/>
            <w:szCs w:val="22"/>
            <w:lang w:val="fr-FR"/>
          </w:rPr>
          <w:tab/>
        </w:r>
        <w:r w:rsidRPr="00971ED7" w:rsidDel="00971ED7">
          <w:rPr>
            <w:rStyle w:val="Lienhypertexte"/>
            <w:noProof/>
            <w:rPrChange w:id="522" w:author="RANNOU Jean-Philippe" w:date="2021-10-20T11:44:00Z">
              <w:rPr>
                <w:rStyle w:val="Lienhypertexte"/>
                <w:noProof/>
              </w:rPr>
            </w:rPrChange>
          </w:rPr>
          <w:delText>Tools configuration</w:delText>
        </w:r>
        <w:r w:rsidDel="00971ED7">
          <w:rPr>
            <w:noProof/>
            <w:webHidden/>
          </w:rPr>
          <w:tab/>
          <w:delText>38</w:delText>
        </w:r>
      </w:del>
    </w:p>
    <w:p w:rsidR="007E5DCD" w:rsidDel="00971ED7" w:rsidRDefault="007E5DCD">
      <w:pPr>
        <w:pStyle w:val="TM2"/>
        <w:tabs>
          <w:tab w:val="left" w:pos="605"/>
          <w:tab w:val="right" w:leader="dot" w:pos="9063"/>
        </w:tabs>
        <w:rPr>
          <w:del w:id="523" w:author="RANNOU Jean-Philippe" w:date="2021-10-20T11:44:00Z"/>
          <w:rFonts w:asciiTheme="minorHAnsi" w:hAnsiTheme="minorHAnsi"/>
          <w:b w:val="0"/>
          <w:bCs w:val="0"/>
          <w:smallCaps w:val="0"/>
          <w:noProof/>
          <w:szCs w:val="22"/>
          <w:lang w:val="fr-FR"/>
        </w:rPr>
      </w:pPr>
      <w:del w:id="524" w:author="RANNOU Jean-Philippe" w:date="2021-10-20T11:44:00Z">
        <w:r w:rsidRPr="00971ED7" w:rsidDel="00971ED7">
          <w:rPr>
            <w:rStyle w:val="Lienhypertexte"/>
            <w:noProof/>
            <w:rPrChange w:id="525" w:author="RANNOU Jean-Philippe" w:date="2021-10-20T11:44:00Z">
              <w:rPr>
                <w:rStyle w:val="Lienhypertexte"/>
                <w:noProof/>
              </w:rPr>
            </w:rPrChange>
          </w:rPr>
          <w:delText>15.2</w:delText>
        </w:r>
        <w:r w:rsidDel="00971ED7">
          <w:rPr>
            <w:rFonts w:asciiTheme="minorHAnsi" w:hAnsiTheme="minorHAnsi"/>
            <w:b w:val="0"/>
            <w:bCs w:val="0"/>
            <w:smallCaps w:val="0"/>
            <w:noProof/>
            <w:szCs w:val="22"/>
            <w:lang w:val="fr-FR"/>
          </w:rPr>
          <w:tab/>
        </w:r>
        <w:r w:rsidRPr="00971ED7" w:rsidDel="00971ED7">
          <w:rPr>
            <w:rStyle w:val="Lienhypertexte"/>
            <w:noProof/>
            <w:rPrChange w:id="526" w:author="RANNOU Jean-Philippe" w:date="2021-10-20T11:44:00Z">
              <w:rPr>
                <w:rStyle w:val="Lienhypertexte"/>
                <w:noProof/>
              </w:rPr>
            </w:rPrChange>
          </w:rPr>
          <w:delText>A selection of useful tools</w:delText>
        </w:r>
        <w:r w:rsidDel="00971ED7">
          <w:rPr>
            <w:noProof/>
            <w:webHidden/>
          </w:rPr>
          <w:tab/>
          <w:delText>38</w:delText>
        </w:r>
      </w:del>
    </w:p>
    <w:p w:rsidR="007E5DCD" w:rsidDel="00971ED7" w:rsidRDefault="007E5DCD">
      <w:pPr>
        <w:pStyle w:val="TM3"/>
        <w:tabs>
          <w:tab w:val="left" w:pos="770"/>
          <w:tab w:val="right" w:leader="dot" w:pos="9063"/>
        </w:tabs>
        <w:rPr>
          <w:del w:id="527" w:author="RANNOU Jean-Philippe" w:date="2021-10-20T11:44:00Z"/>
          <w:rFonts w:asciiTheme="minorHAnsi" w:hAnsiTheme="minorHAnsi"/>
          <w:smallCaps w:val="0"/>
          <w:noProof/>
          <w:szCs w:val="22"/>
          <w:lang w:val="fr-FR"/>
        </w:rPr>
      </w:pPr>
      <w:del w:id="528" w:author="RANNOU Jean-Philippe" w:date="2021-10-20T11:44:00Z">
        <w:r w:rsidRPr="00971ED7" w:rsidDel="00971ED7">
          <w:rPr>
            <w:rStyle w:val="Lienhypertexte"/>
            <w:noProof/>
            <w:rPrChange w:id="529" w:author="RANNOU Jean-Philippe" w:date="2021-10-20T11:44:00Z">
              <w:rPr>
                <w:rStyle w:val="Lienhypertexte"/>
                <w:noProof/>
              </w:rPr>
            </w:rPrChange>
          </w:rPr>
          <w:delText>15.2.1</w:delText>
        </w:r>
        <w:r w:rsidDel="00971ED7">
          <w:rPr>
            <w:rFonts w:asciiTheme="minorHAnsi" w:hAnsiTheme="minorHAnsi"/>
            <w:smallCaps w:val="0"/>
            <w:noProof/>
            <w:szCs w:val="22"/>
            <w:lang w:val="fr-FR"/>
          </w:rPr>
          <w:tab/>
        </w:r>
        <w:r w:rsidRPr="00971ED7" w:rsidDel="00971ED7">
          <w:rPr>
            <w:rStyle w:val="Lienhypertexte"/>
            <w:noProof/>
            <w:rPrChange w:id="530" w:author="RANNOU Jean-Philippe" w:date="2021-10-20T11:44:00Z">
              <w:rPr>
                <w:rStyle w:val="Lienhypertexte"/>
                <w:noProof/>
              </w:rPr>
            </w:rPrChange>
          </w:rPr>
          <w:delText>Visualization tools</w:delText>
        </w:r>
        <w:r w:rsidDel="00971ED7">
          <w:rPr>
            <w:noProof/>
            <w:webHidden/>
          </w:rPr>
          <w:tab/>
          <w:delText>38</w:delText>
        </w:r>
      </w:del>
    </w:p>
    <w:p w:rsidR="007E5DCD" w:rsidDel="00971ED7" w:rsidRDefault="007E5DCD">
      <w:pPr>
        <w:pStyle w:val="TM3"/>
        <w:tabs>
          <w:tab w:val="left" w:pos="770"/>
          <w:tab w:val="right" w:leader="dot" w:pos="9063"/>
        </w:tabs>
        <w:rPr>
          <w:del w:id="531" w:author="RANNOU Jean-Philippe" w:date="2021-10-20T11:44:00Z"/>
          <w:rFonts w:asciiTheme="minorHAnsi" w:hAnsiTheme="minorHAnsi"/>
          <w:smallCaps w:val="0"/>
          <w:noProof/>
          <w:szCs w:val="22"/>
          <w:lang w:val="fr-FR"/>
        </w:rPr>
      </w:pPr>
      <w:del w:id="532" w:author="RANNOU Jean-Philippe" w:date="2021-10-20T11:44:00Z">
        <w:r w:rsidRPr="00971ED7" w:rsidDel="00971ED7">
          <w:rPr>
            <w:rStyle w:val="Lienhypertexte"/>
            <w:noProof/>
            <w:rPrChange w:id="533" w:author="RANNOU Jean-Philippe" w:date="2021-10-20T11:44:00Z">
              <w:rPr>
                <w:rStyle w:val="Lienhypertexte"/>
                <w:noProof/>
              </w:rPr>
            </w:rPrChange>
          </w:rPr>
          <w:delText>15.2.2</w:delText>
        </w:r>
        <w:r w:rsidDel="00971ED7">
          <w:rPr>
            <w:rFonts w:asciiTheme="minorHAnsi" w:hAnsiTheme="minorHAnsi"/>
            <w:smallCaps w:val="0"/>
            <w:noProof/>
            <w:szCs w:val="22"/>
            <w:lang w:val="fr-FR"/>
          </w:rPr>
          <w:tab/>
        </w:r>
        <w:r w:rsidRPr="00971ED7" w:rsidDel="00971ED7">
          <w:rPr>
            <w:rStyle w:val="Lienhypertexte"/>
            <w:noProof/>
            <w:rPrChange w:id="534" w:author="RANNOU Jean-Philippe" w:date="2021-10-20T11:44:00Z">
              <w:rPr>
                <w:rStyle w:val="Lienhypertexte"/>
                <w:noProof/>
              </w:rPr>
            </w:rPrChange>
          </w:rPr>
          <w:delText>NetCDF to CSV conversion tools</w:delText>
        </w:r>
        <w:r w:rsidDel="00971ED7">
          <w:rPr>
            <w:noProof/>
            <w:webHidden/>
          </w:rPr>
          <w:tab/>
          <w:delText>38</w:delText>
        </w:r>
      </w:del>
    </w:p>
    <w:p w:rsidR="007E5DCD" w:rsidDel="00971ED7" w:rsidRDefault="007E5DCD">
      <w:pPr>
        <w:pStyle w:val="TM3"/>
        <w:tabs>
          <w:tab w:val="left" w:pos="770"/>
          <w:tab w:val="right" w:leader="dot" w:pos="9063"/>
        </w:tabs>
        <w:rPr>
          <w:del w:id="535" w:author="RANNOU Jean-Philippe" w:date="2021-10-20T11:44:00Z"/>
          <w:rFonts w:asciiTheme="minorHAnsi" w:hAnsiTheme="minorHAnsi"/>
          <w:smallCaps w:val="0"/>
          <w:noProof/>
          <w:szCs w:val="22"/>
          <w:lang w:val="fr-FR"/>
        </w:rPr>
      </w:pPr>
      <w:del w:id="536" w:author="RANNOU Jean-Philippe" w:date="2021-10-20T11:44:00Z">
        <w:r w:rsidRPr="00971ED7" w:rsidDel="00971ED7">
          <w:rPr>
            <w:rStyle w:val="Lienhypertexte"/>
            <w:noProof/>
            <w:rPrChange w:id="537" w:author="RANNOU Jean-Philippe" w:date="2021-10-20T11:44:00Z">
              <w:rPr>
                <w:rStyle w:val="Lienhypertexte"/>
                <w:noProof/>
              </w:rPr>
            </w:rPrChange>
          </w:rPr>
          <w:delText>15.2.3</w:delText>
        </w:r>
        <w:r w:rsidDel="00971ED7">
          <w:rPr>
            <w:rFonts w:asciiTheme="minorHAnsi" w:hAnsiTheme="minorHAnsi"/>
            <w:smallCaps w:val="0"/>
            <w:noProof/>
            <w:szCs w:val="22"/>
            <w:lang w:val="fr-FR"/>
          </w:rPr>
          <w:tab/>
        </w:r>
        <w:r w:rsidRPr="00971ED7" w:rsidDel="00971ED7">
          <w:rPr>
            <w:rStyle w:val="Lienhypertexte"/>
            <w:noProof/>
            <w:rPrChange w:id="538" w:author="RANNOU Jean-Philippe" w:date="2021-10-20T11:44:00Z">
              <w:rPr>
                <w:rStyle w:val="Lienhypertexte"/>
                <w:noProof/>
              </w:rPr>
            </w:rPrChange>
          </w:rPr>
          <w:delText>Argos cycle file management tools</w:delText>
        </w:r>
        <w:r w:rsidDel="00971ED7">
          <w:rPr>
            <w:noProof/>
            <w:webHidden/>
          </w:rPr>
          <w:tab/>
          <w:delText>39</w:delText>
        </w:r>
      </w:del>
    </w:p>
    <w:p w:rsidR="007E5DCD" w:rsidDel="00971ED7" w:rsidRDefault="007E5DCD">
      <w:pPr>
        <w:pStyle w:val="TM3"/>
        <w:tabs>
          <w:tab w:val="left" w:pos="770"/>
          <w:tab w:val="right" w:leader="dot" w:pos="9063"/>
        </w:tabs>
        <w:rPr>
          <w:del w:id="539" w:author="RANNOU Jean-Philippe" w:date="2021-10-20T11:44:00Z"/>
          <w:rFonts w:asciiTheme="minorHAnsi" w:hAnsiTheme="minorHAnsi"/>
          <w:smallCaps w:val="0"/>
          <w:noProof/>
          <w:szCs w:val="22"/>
          <w:lang w:val="fr-FR"/>
        </w:rPr>
      </w:pPr>
      <w:del w:id="540" w:author="RANNOU Jean-Philippe" w:date="2021-10-20T11:44:00Z">
        <w:r w:rsidRPr="00971ED7" w:rsidDel="00971ED7">
          <w:rPr>
            <w:rStyle w:val="Lienhypertexte"/>
            <w:noProof/>
            <w:rPrChange w:id="541" w:author="RANNOU Jean-Philippe" w:date="2021-10-20T11:44:00Z">
              <w:rPr>
                <w:rStyle w:val="Lienhypertexte"/>
                <w:noProof/>
              </w:rPr>
            </w:rPrChange>
          </w:rPr>
          <w:delText>15.2.4</w:delText>
        </w:r>
        <w:r w:rsidDel="00971ED7">
          <w:rPr>
            <w:rFonts w:asciiTheme="minorHAnsi" w:hAnsiTheme="minorHAnsi"/>
            <w:smallCaps w:val="0"/>
            <w:noProof/>
            <w:szCs w:val="22"/>
            <w:lang w:val="fr-FR"/>
          </w:rPr>
          <w:tab/>
        </w:r>
        <w:r w:rsidRPr="00971ED7" w:rsidDel="00971ED7">
          <w:rPr>
            <w:rStyle w:val="Lienhypertexte"/>
            <w:noProof/>
            <w:rPrChange w:id="542" w:author="RANNOU Jean-Philippe" w:date="2021-10-20T11:44:00Z">
              <w:rPr>
                <w:rStyle w:val="Lienhypertexte"/>
                <w:noProof/>
              </w:rPr>
            </w:rPrChange>
          </w:rPr>
          <w:delText>copy_iridium_mail_files, copy_remocean_sbd_files, copy_cts5_files, copy_apx_iridium_rudics_files, copy_apx_apf11_iridium_rudics_files or copy_nemo_files</w:delText>
        </w:r>
        <w:r w:rsidDel="00971ED7">
          <w:rPr>
            <w:noProof/>
            <w:webHidden/>
          </w:rPr>
          <w:tab/>
          <w:delText>39</w:delText>
        </w:r>
      </w:del>
    </w:p>
    <w:p w:rsidR="007E5DCD" w:rsidDel="00971ED7" w:rsidRDefault="007E5DCD">
      <w:pPr>
        <w:pStyle w:val="TM3"/>
        <w:tabs>
          <w:tab w:val="left" w:pos="770"/>
          <w:tab w:val="right" w:leader="dot" w:pos="9063"/>
        </w:tabs>
        <w:rPr>
          <w:del w:id="543" w:author="RANNOU Jean-Philippe" w:date="2021-10-20T11:44:00Z"/>
          <w:rFonts w:asciiTheme="minorHAnsi" w:hAnsiTheme="minorHAnsi"/>
          <w:smallCaps w:val="0"/>
          <w:noProof/>
          <w:szCs w:val="22"/>
          <w:lang w:val="fr-FR"/>
        </w:rPr>
      </w:pPr>
      <w:del w:id="544" w:author="RANNOU Jean-Philippe" w:date="2021-10-20T11:44:00Z">
        <w:r w:rsidRPr="00971ED7" w:rsidDel="00971ED7">
          <w:rPr>
            <w:rStyle w:val="Lienhypertexte"/>
            <w:noProof/>
            <w:rPrChange w:id="545" w:author="RANNOU Jean-Philippe" w:date="2021-10-20T11:44:00Z">
              <w:rPr>
                <w:rStyle w:val="Lienhypertexte"/>
                <w:noProof/>
              </w:rPr>
            </w:rPrChange>
          </w:rPr>
          <w:delText>15.2.5</w:delText>
        </w:r>
        <w:r w:rsidDel="00971ED7">
          <w:rPr>
            <w:rFonts w:asciiTheme="minorHAnsi" w:hAnsiTheme="minorHAnsi"/>
            <w:smallCaps w:val="0"/>
            <w:noProof/>
            <w:szCs w:val="22"/>
            <w:lang w:val="fr-FR"/>
          </w:rPr>
          <w:tab/>
        </w:r>
        <w:r w:rsidRPr="00971ED7" w:rsidDel="00971ED7">
          <w:rPr>
            <w:rStyle w:val="Lienhypertexte"/>
            <w:noProof/>
            <w:rPrChange w:id="546" w:author="RANNOU Jean-Philippe" w:date="2021-10-20T11:44:00Z">
              <w:rPr>
                <w:rStyle w:val="Lienhypertexte"/>
                <w:noProof/>
              </w:rPr>
            </w:rPrChange>
          </w:rPr>
          <w:delText>nc_add_rtqc_flags_prof_and_traj</w:delText>
        </w:r>
        <w:r w:rsidDel="00971ED7">
          <w:rPr>
            <w:noProof/>
            <w:webHidden/>
          </w:rPr>
          <w:tab/>
          <w:delText>39</w:delText>
        </w:r>
      </w:del>
    </w:p>
    <w:p w:rsidR="007E5DCD" w:rsidDel="00971ED7" w:rsidRDefault="007E5DCD">
      <w:pPr>
        <w:pStyle w:val="TM3"/>
        <w:tabs>
          <w:tab w:val="left" w:pos="770"/>
          <w:tab w:val="right" w:leader="dot" w:pos="9063"/>
        </w:tabs>
        <w:rPr>
          <w:del w:id="547" w:author="RANNOU Jean-Philippe" w:date="2021-10-20T11:44:00Z"/>
          <w:rFonts w:asciiTheme="minorHAnsi" w:hAnsiTheme="minorHAnsi"/>
          <w:smallCaps w:val="0"/>
          <w:noProof/>
          <w:szCs w:val="22"/>
          <w:lang w:val="fr-FR"/>
        </w:rPr>
      </w:pPr>
      <w:del w:id="548" w:author="RANNOU Jean-Philippe" w:date="2021-10-20T11:44:00Z">
        <w:r w:rsidRPr="00971ED7" w:rsidDel="00971ED7">
          <w:rPr>
            <w:rStyle w:val="Lienhypertexte"/>
            <w:noProof/>
            <w:rPrChange w:id="549" w:author="RANNOU Jean-Philippe" w:date="2021-10-20T11:44:00Z">
              <w:rPr>
                <w:rStyle w:val="Lienhypertexte"/>
                <w:noProof/>
              </w:rPr>
            </w:rPrChange>
          </w:rPr>
          <w:delText>15.2.6</w:delText>
        </w:r>
        <w:r w:rsidDel="00971ED7">
          <w:rPr>
            <w:rFonts w:asciiTheme="minorHAnsi" w:hAnsiTheme="minorHAnsi"/>
            <w:smallCaps w:val="0"/>
            <w:noProof/>
            <w:szCs w:val="22"/>
            <w:lang w:val="fr-FR"/>
          </w:rPr>
          <w:tab/>
        </w:r>
        <w:r w:rsidRPr="00971ED7" w:rsidDel="00971ED7">
          <w:rPr>
            <w:rStyle w:val="Lienhypertexte"/>
            <w:noProof/>
            <w:rPrChange w:id="550" w:author="RANNOU Jean-Philippe" w:date="2021-10-20T11:44:00Z">
              <w:rPr>
                <w:rStyle w:val="Lienhypertexte"/>
                <w:noProof/>
              </w:rPr>
            </w:rPrChange>
          </w:rPr>
          <w:delText>nc_check_file_format</w:delText>
        </w:r>
        <w:r w:rsidDel="00971ED7">
          <w:rPr>
            <w:noProof/>
            <w:webHidden/>
          </w:rPr>
          <w:tab/>
          <w:delText>39</w:delText>
        </w:r>
      </w:del>
    </w:p>
    <w:p w:rsidR="007F228B" w:rsidRPr="000557AF" w:rsidRDefault="00305D54" w:rsidP="009F0AAC">
      <w:pPr>
        <w:pStyle w:val="Retraitnormal"/>
      </w:pPr>
      <w:r w:rsidRPr="000557AF">
        <w:fldChar w:fldCharType="end"/>
      </w:r>
      <w:bookmarkStart w:id="551" w:name="_GoBack"/>
      <w:bookmarkEnd w:id="551"/>
    </w:p>
    <w:p w:rsidR="00806F87" w:rsidRPr="00FE6751" w:rsidRDefault="00806F87" w:rsidP="00EF65F5">
      <w:pPr>
        <w:pStyle w:val="Titre"/>
      </w:pPr>
      <w:bookmarkStart w:id="552" w:name="_Toc460855043"/>
      <w:bookmarkStart w:id="553" w:name="_Toc85622715"/>
      <w:r w:rsidRPr="00FE6751">
        <w:lastRenderedPageBreak/>
        <w:t>History</w:t>
      </w:r>
      <w:bookmarkEnd w:id="552"/>
      <w:bookmarkEnd w:id="553"/>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924"/>
        <w:gridCol w:w="1243"/>
        <w:gridCol w:w="7047"/>
      </w:tblGrid>
      <w:tr w:rsidR="00806F87" w:rsidRPr="00FE6751" w:rsidTr="00EF65F5">
        <w:trPr>
          <w:cantSplit/>
        </w:trPr>
        <w:tc>
          <w:tcPr>
            <w:tcW w:w="924" w:type="dxa"/>
            <w:shd w:val="clear" w:color="auto" w:fill="1F497D"/>
          </w:tcPr>
          <w:p w:rsidR="00806F87" w:rsidRPr="00FE6751" w:rsidRDefault="00806F87" w:rsidP="00EF65F5">
            <w:pPr>
              <w:pStyle w:val="TableContents"/>
              <w:rPr>
                <w:b/>
                <w:color w:val="FFFFFF"/>
                <w:sz w:val="20"/>
                <w:szCs w:val="20"/>
              </w:rPr>
            </w:pPr>
            <w:r w:rsidRPr="00FE6751">
              <w:rPr>
                <w:b/>
                <w:color w:val="FFFFFF"/>
                <w:sz w:val="20"/>
                <w:szCs w:val="20"/>
              </w:rPr>
              <w:t xml:space="preserve">Version </w:t>
            </w:r>
          </w:p>
        </w:tc>
        <w:tc>
          <w:tcPr>
            <w:tcW w:w="0" w:type="auto"/>
            <w:shd w:val="clear" w:color="auto" w:fill="1F497D"/>
          </w:tcPr>
          <w:p w:rsidR="00806F87" w:rsidRPr="00FE6751" w:rsidRDefault="00806F87" w:rsidP="00EF65F5">
            <w:pPr>
              <w:pStyle w:val="TableContents"/>
              <w:rPr>
                <w:b/>
                <w:color w:val="FFFFFF"/>
                <w:sz w:val="20"/>
                <w:szCs w:val="20"/>
              </w:rPr>
            </w:pPr>
            <w:r w:rsidRPr="00FE6751">
              <w:rPr>
                <w:b/>
                <w:color w:val="FFFFFF"/>
                <w:sz w:val="20"/>
                <w:szCs w:val="20"/>
              </w:rPr>
              <w:t xml:space="preserve">Date </w:t>
            </w:r>
          </w:p>
        </w:tc>
        <w:tc>
          <w:tcPr>
            <w:tcW w:w="7047" w:type="dxa"/>
            <w:shd w:val="clear" w:color="auto" w:fill="1F497D"/>
          </w:tcPr>
          <w:p w:rsidR="00806F87" w:rsidRPr="00FE6751" w:rsidRDefault="00806F87" w:rsidP="00EF65F5">
            <w:pPr>
              <w:pStyle w:val="TableContents"/>
              <w:rPr>
                <w:b/>
                <w:color w:val="FFFFFF"/>
                <w:sz w:val="20"/>
                <w:szCs w:val="20"/>
              </w:rPr>
            </w:pPr>
            <w:r w:rsidRPr="00FE6751">
              <w:rPr>
                <w:b/>
                <w:color w:val="FFFFFF"/>
                <w:sz w:val="20"/>
                <w:szCs w:val="20"/>
              </w:rPr>
              <w:t xml:space="preserve">Comment </w:t>
            </w:r>
          </w:p>
        </w:tc>
      </w:tr>
      <w:tr w:rsidR="00806F87" w:rsidRPr="00FE6751" w:rsidTr="00EF65F5">
        <w:trPr>
          <w:cantSplit/>
        </w:trPr>
        <w:tc>
          <w:tcPr>
            <w:tcW w:w="924" w:type="dxa"/>
          </w:tcPr>
          <w:p w:rsidR="00806F87" w:rsidRPr="00FE6751" w:rsidRDefault="00806F87" w:rsidP="00EF65F5">
            <w:pPr>
              <w:pStyle w:val="TableContents"/>
              <w:rPr>
                <w:sz w:val="20"/>
                <w:szCs w:val="20"/>
              </w:rPr>
            </w:pPr>
            <w:r w:rsidRPr="00FE6751">
              <w:rPr>
                <w:sz w:val="20"/>
                <w:szCs w:val="20"/>
              </w:rPr>
              <w:t>1.0</w:t>
            </w:r>
          </w:p>
        </w:tc>
        <w:tc>
          <w:tcPr>
            <w:tcW w:w="0" w:type="auto"/>
          </w:tcPr>
          <w:p w:rsidR="00806F87" w:rsidRPr="00FE6751" w:rsidRDefault="00806F87" w:rsidP="00E61DF5">
            <w:pPr>
              <w:pStyle w:val="TableContents"/>
              <w:rPr>
                <w:sz w:val="20"/>
                <w:szCs w:val="20"/>
              </w:rPr>
            </w:pPr>
            <w:r w:rsidRPr="00FE6751">
              <w:rPr>
                <w:sz w:val="20"/>
                <w:szCs w:val="20"/>
              </w:rPr>
              <w:t>16/0</w:t>
            </w:r>
            <w:r w:rsidR="00E61DF5" w:rsidRPr="00FE6751">
              <w:rPr>
                <w:sz w:val="20"/>
                <w:szCs w:val="20"/>
              </w:rPr>
              <w:t>9</w:t>
            </w:r>
            <w:r w:rsidRPr="00FE6751">
              <w:rPr>
                <w:sz w:val="20"/>
                <w:szCs w:val="20"/>
              </w:rPr>
              <w:t xml:space="preserve">/2016 </w:t>
            </w:r>
          </w:p>
        </w:tc>
        <w:tc>
          <w:tcPr>
            <w:tcW w:w="7047" w:type="dxa"/>
          </w:tcPr>
          <w:p w:rsidR="00806F87" w:rsidRPr="00FE6751" w:rsidRDefault="00806F87" w:rsidP="00EF65F5">
            <w:pPr>
              <w:pStyle w:val="TableContents"/>
              <w:rPr>
                <w:sz w:val="20"/>
                <w:szCs w:val="20"/>
              </w:rPr>
            </w:pPr>
            <w:r w:rsidRPr="00FE6751">
              <w:rPr>
                <w:sz w:val="20"/>
                <w:szCs w:val="20"/>
              </w:rPr>
              <w:t>JPR: initial version of the document.</w:t>
            </w:r>
          </w:p>
        </w:tc>
      </w:tr>
      <w:tr w:rsidR="00F93CFA" w:rsidRPr="00FE6751" w:rsidTr="00EF65F5">
        <w:trPr>
          <w:cantSplit/>
        </w:trPr>
        <w:tc>
          <w:tcPr>
            <w:tcW w:w="924" w:type="dxa"/>
          </w:tcPr>
          <w:p w:rsidR="00F93CFA" w:rsidRPr="00FE6751" w:rsidRDefault="00F93CFA" w:rsidP="00EF65F5">
            <w:pPr>
              <w:pStyle w:val="TableContents"/>
              <w:rPr>
                <w:sz w:val="20"/>
                <w:szCs w:val="20"/>
              </w:rPr>
            </w:pPr>
            <w:r w:rsidRPr="00FE6751">
              <w:rPr>
                <w:sz w:val="20"/>
                <w:szCs w:val="20"/>
              </w:rPr>
              <w:t>1.1</w:t>
            </w:r>
          </w:p>
        </w:tc>
        <w:tc>
          <w:tcPr>
            <w:tcW w:w="0" w:type="auto"/>
          </w:tcPr>
          <w:p w:rsidR="00F93CFA" w:rsidRPr="00FE6751" w:rsidRDefault="00F93CFA" w:rsidP="00EF65F5">
            <w:pPr>
              <w:pStyle w:val="TableContents"/>
              <w:rPr>
                <w:sz w:val="20"/>
                <w:szCs w:val="20"/>
              </w:rPr>
            </w:pPr>
            <w:r w:rsidRPr="00FE6751">
              <w:rPr>
                <w:sz w:val="20"/>
                <w:szCs w:val="20"/>
              </w:rPr>
              <w:t xml:space="preserve">18/10/2016 </w:t>
            </w:r>
          </w:p>
        </w:tc>
        <w:tc>
          <w:tcPr>
            <w:tcW w:w="7047" w:type="dxa"/>
          </w:tcPr>
          <w:p w:rsidR="00F93CFA" w:rsidRPr="00FE6751" w:rsidRDefault="00F93CFA">
            <w:pPr>
              <w:pStyle w:val="TableContents"/>
              <w:rPr>
                <w:sz w:val="20"/>
                <w:szCs w:val="20"/>
              </w:rPr>
            </w:pPr>
            <w:r w:rsidRPr="00FE6751">
              <w:rPr>
                <w:sz w:val="20"/>
                <w:szCs w:val="20"/>
              </w:rPr>
              <w:t>JPR: updated to be compliant with the ‘008a’ version of the software.</w:t>
            </w:r>
          </w:p>
        </w:tc>
      </w:tr>
      <w:tr w:rsidR="00D036B0" w:rsidRPr="00FE6751" w:rsidTr="00EF65F5">
        <w:trPr>
          <w:cantSplit/>
        </w:trPr>
        <w:tc>
          <w:tcPr>
            <w:tcW w:w="924" w:type="dxa"/>
          </w:tcPr>
          <w:p w:rsidR="00D036B0" w:rsidRPr="00FE6751" w:rsidRDefault="00D036B0" w:rsidP="00EF65F5">
            <w:pPr>
              <w:pStyle w:val="TableContents"/>
              <w:rPr>
                <w:sz w:val="20"/>
                <w:szCs w:val="20"/>
              </w:rPr>
            </w:pPr>
            <w:r w:rsidRPr="00FE6751">
              <w:rPr>
                <w:sz w:val="20"/>
                <w:szCs w:val="20"/>
              </w:rPr>
              <w:t>1.2</w:t>
            </w:r>
          </w:p>
        </w:tc>
        <w:tc>
          <w:tcPr>
            <w:tcW w:w="0" w:type="auto"/>
          </w:tcPr>
          <w:p w:rsidR="00D036B0" w:rsidRPr="00FE6751" w:rsidRDefault="0072037B" w:rsidP="00EF65F5">
            <w:pPr>
              <w:pStyle w:val="TableContents"/>
              <w:rPr>
                <w:sz w:val="20"/>
                <w:szCs w:val="20"/>
              </w:rPr>
            </w:pPr>
            <w:r w:rsidRPr="00FE6751">
              <w:rPr>
                <w:sz w:val="20"/>
                <w:szCs w:val="20"/>
              </w:rPr>
              <w:t>21/02/2017</w:t>
            </w:r>
            <w:r w:rsidR="00D036B0" w:rsidRPr="00FE6751">
              <w:rPr>
                <w:sz w:val="20"/>
                <w:szCs w:val="20"/>
              </w:rPr>
              <w:t xml:space="preserve"> </w:t>
            </w:r>
          </w:p>
        </w:tc>
        <w:tc>
          <w:tcPr>
            <w:tcW w:w="7047" w:type="dxa"/>
          </w:tcPr>
          <w:p w:rsidR="00D036B0" w:rsidRPr="00FE6751" w:rsidRDefault="00D036B0" w:rsidP="00EF65F5">
            <w:pPr>
              <w:pStyle w:val="TableContents"/>
              <w:rPr>
                <w:sz w:val="20"/>
                <w:szCs w:val="20"/>
              </w:rPr>
            </w:pPr>
            <w:r w:rsidRPr="00FE6751">
              <w:rPr>
                <w:sz w:val="20"/>
                <w:szCs w:val="20"/>
              </w:rPr>
              <w:t>JPR: updated to be compliant with</w:t>
            </w:r>
            <w:r w:rsidR="0072037B" w:rsidRPr="00FE6751">
              <w:rPr>
                <w:sz w:val="20"/>
                <w:szCs w:val="20"/>
              </w:rPr>
              <w:t xml:space="preserve"> the ‘009</w:t>
            </w:r>
            <w:r w:rsidRPr="00FE6751">
              <w:rPr>
                <w:sz w:val="20"/>
                <w:szCs w:val="20"/>
              </w:rPr>
              <w:t>a’ version of the software.</w:t>
            </w:r>
          </w:p>
        </w:tc>
      </w:tr>
      <w:tr w:rsidR="00B65B67" w:rsidRPr="00FE6751" w:rsidTr="00EF65F5">
        <w:trPr>
          <w:cantSplit/>
        </w:trPr>
        <w:tc>
          <w:tcPr>
            <w:tcW w:w="924" w:type="dxa"/>
          </w:tcPr>
          <w:p w:rsidR="00B65B67" w:rsidRPr="00FE6751" w:rsidRDefault="00B65B67" w:rsidP="00EF65F5">
            <w:pPr>
              <w:pStyle w:val="TableContents"/>
              <w:rPr>
                <w:sz w:val="20"/>
                <w:szCs w:val="20"/>
              </w:rPr>
            </w:pPr>
            <w:r w:rsidRPr="00FE6751">
              <w:rPr>
                <w:sz w:val="20"/>
                <w:szCs w:val="20"/>
              </w:rPr>
              <w:t>1.3</w:t>
            </w:r>
          </w:p>
        </w:tc>
        <w:tc>
          <w:tcPr>
            <w:tcW w:w="0" w:type="auto"/>
          </w:tcPr>
          <w:p w:rsidR="00B65B67" w:rsidRPr="00FE6751" w:rsidRDefault="00963E72" w:rsidP="00EF65F5">
            <w:pPr>
              <w:pStyle w:val="TableContents"/>
              <w:rPr>
                <w:sz w:val="20"/>
                <w:szCs w:val="20"/>
              </w:rPr>
            </w:pPr>
            <w:r>
              <w:rPr>
                <w:sz w:val="20"/>
                <w:szCs w:val="20"/>
              </w:rPr>
              <w:t>11</w:t>
            </w:r>
            <w:r w:rsidR="00B65B67" w:rsidRPr="00FE6751">
              <w:rPr>
                <w:sz w:val="20"/>
                <w:szCs w:val="20"/>
              </w:rPr>
              <w:t>/02/2020</w:t>
            </w:r>
          </w:p>
        </w:tc>
        <w:tc>
          <w:tcPr>
            <w:tcW w:w="7047" w:type="dxa"/>
          </w:tcPr>
          <w:p w:rsidR="00B65B67" w:rsidRPr="00FE6751" w:rsidRDefault="00B65B67" w:rsidP="00146E3F">
            <w:pPr>
              <w:pStyle w:val="TableContents"/>
              <w:rPr>
                <w:sz w:val="20"/>
                <w:szCs w:val="20"/>
              </w:rPr>
            </w:pPr>
            <w:r w:rsidRPr="00FE6751">
              <w:rPr>
                <w:sz w:val="20"/>
                <w:szCs w:val="20"/>
              </w:rPr>
              <w:t>JPR: updated to be compliant with the ‘033a’ version of the software.</w:t>
            </w:r>
          </w:p>
        </w:tc>
      </w:tr>
      <w:tr w:rsidR="00A91DBC" w:rsidRPr="00FE6751" w:rsidTr="00EF65F5">
        <w:trPr>
          <w:cantSplit/>
        </w:trPr>
        <w:tc>
          <w:tcPr>
            <w:tcW w:w="924" w:type="dxa"/>
          </w:tcPr>
          <w:p w:rsidR="00A91DBC" w:rsidRPr="0092567C" w:rsidRDefault="00A91DBC" w:rsidP="00EF65F5">
            <w:pPr>
              <w:pStyle w:val="TableContents"/>
              <w:rPr>
                <w:sz w:val="20"/>
                <w:szCs w:val="20"/>
              </w:rPr>
            </w:pPr>
            <w:r w:rsidRPr="0092567C">
              <w:rPr>
                <w:sz w:val="20"/>
                <w:szCs w:val="20"/>
              </w:rPr>
              <w:t>1.4</w:t>
            </w:r>
          </w:p>
        </w:tc>
        <w:tc>
          <w:tcPr>
            <w:tcW w:w="0" w:type="auto"/>
          </w:tcPr>
          <w:p w:rsidR="00A91DBC" w:rsidRPr="0092567C" w:rsidRDefault="00A91DBC" w:rsidP="00EF65F5">
            <w:pPr>
              <w:pStyle w:val="TableContents"/>
              <w:rPr>
                <w:sz w:val="20"/>
                <w:szCs w:val="20"/>
              </w:rPr>
            </w:pPr>
            <w:r w:rsidRPr="0092567C">
              <w:rPr>
                <w:sz w:val="20"/>
                <w:szCs w:val="20"/>
              </w:rPr>
              <w:t>19/06/2020</w:t>
            </w:r>
          </w:p>
          <w:p w:rsidR="0067108E" w:rsidRPr="0092567C" w:rsidRDefault="002F2C8A" w:rsidP="00EF65F5">
            <w:pPr>
              <w:pStyle w:val="TableContents"/>
              <w:rPr>
                <w:sz w:val="20"/>
                <w:szCs w:val="20"/>
              </w:rPr>
            </w:pPr>
            <w:r w:rsidRPr="0092567C">
              <w:rPr>
                <w:sz w:val="20"/>
                <w:szCs w:val="20"/>
              </w:rPr>
              <w:t>18</w:t>
            </w:r>
            <w:r w:rsidR="0067108E" w:rsidRPr="0092567C">
              <w:rPr>
                <w:sz w:val="20"/>
                <w:szCs w:val="20"/>
              </w:rPr>
              <w:t>/01/2021</w:t>
            </w:r>
          </w:p>
        </w:tc>
        <w:tc>
          <w:tcPr>
            <w:tcW w:w="7047" w:type="dxa"/>
          </w:tcPr>
          <w:p w:rsidR="00A91DBC" w:rsidRPr="0092567C" w:rsidRDefault="00A91DBC">
            <w:pPr>
              <w:pStyle w:val="TableContents"/>
              <w:rPr>
                <w:sz w:val="20"/>
                <w:szCs w:val="20"/>
              </w:rPr>
            </w:pPr>
            <w:r w:rsidRPr="0092567C">
              <w:rPr>
                <w:sz w:val="20"/>
                <w:szCs w:val="20"/>
              </w:rPr>
              <w:t>JPR: updated to be compliant with the ‘035c’ version of the software.</w:t>
            </w:r>
          </w:p>
          <w:p w:rsidR="0067108E" w:rsidRPr="0092567C" w:rsidRDefault="0067108E">
            <w:pPr>
              <w:pStyle w:val="TableContents"/>
              <w:rPr>
                <w:sz w:val="20"/>
                <w:szCs w:val="20"/>
              </w:rPr>
            </w:pPr>
            <w:r w:rsidRPr="0092567C">
              <w:rPr>
                <w:sz w:val="20"/>
                <w:szCs w:val="20"/>
              </w:rPr>
              <w:t>JPR: Matlab version needed (at least R2016b – “split” function used)</w:t>
            </w:r>
            <w:r w:rsidR="007B0DAF">
              <w:rPr>
                <w:sz w:val="20"/>
                <w:szCs w:val="20"/>
              </w:rPr>
              <w:t>.</w:t>
            </w:r>
          </w:p>
        </w:tc>
      </w:tr>
      <w:tr w:rsidR="001762DF" w:rsidRPr="00FE6751" w:rsidTr="00EF65F5">
        <w:trPr>
          <w:cantSplit/>
        </w:trPr>
        <w:tc>
          <w:tcPr>
            <w:tcW w:w="924" w:type="dxa"/>
          </w:tcPr>
          <w:p w:rsidR="001762DF" w:rsidRPr="0092567C" w:rsidRDefault="001762DF" w:rsidP="001762DF">
            <w:pPr>
              <w:pStyle w:val="TableContents"/>
              <w:rPr>
                <w:sz w:val="20"/>
                <w:szCs w:val="20"/>
                <w:rPrChange w:id="554" w:author="RANNOU Jean-Philippe" w:date="2021-10-20T11:38:00Z">
                  <w:rPr>
                    <w:sz w:val="20"/>
                    <w:szCs w:val="20"/>
                    <w:highlight w:val="green"/>
                  </w:rPr>
                </w:rPrChange>
              </w:rPr>
            </w:pPr>
            <w:r w:rsidRPr="0092567C">
              <w:rPr>
                <w:sz w:val="20"/>
                <w:szCs w:val="20"/>
                <w:rPrChange w:id="555" w:author="RANNOU Jean-Philippe" w:date="2021-10-20T11:38:00Z">
                  <w:rPr>
                    <w:sz w:val="20"/>
                    <w:szCs w:val="20"/>
                    <w:highlight w:val="green"/>
                  </w:rPr>
                </w:rPrChange>
              </w:rPr>
              <w:t>1.5</w:t>
            </w:r>
          </w:p>
        </w:tc>
        <w:tc>
          <w:tcPr>
            <w:tcW w:w="0" w:type="auto"/>
          </w:tcPr>
          <w:p w:rsidR="001762DF" w:rsidRPr="0092567C" w:rsidRDefault="001762DF" w:rsidP="001762DF">
            <w:pPr>
              <w:pStyle w:val="TableContents"/>
              <w:rPr>
                <w:sz w:val="20"/>
                <w:szCs w:val="20"/>
                <w:rPrChange w:id="556" w:author="RANNOU Jean-Philippe" w:date="2021-10-20T11:38:00Z">
                  <w:rPr>
                    <w:sz w:val="20"/>
                    <w:szCs w:val="20"/>
                    <w:highlight w:val="green"/>
                  </w:rPr>
                </w:rPrChange>
              </w:rPr>
            </w:pPr>
            <w:r w:rsidRPr="0092567C">
              <w:rPr>
                <w:sz w:val="20"/>
                <w:szCs w:val="20"/>
                <w:rPrChange w:id="557" w:author="RANNOU Jean-Philippe" w:date="2021-10-20T11:38:00Z">
                  <w:rPr>
                    <w:sz w:val="20"/>
                    <w:szCs w:val="20"/>
                    <w:highlight w:val="green"/>
                  </w:rPr>
                </w:rPrChange>
              </w:rPr>
              <w:t>07/09/2021</w:t>
            </w:r>
          </w:p>
        </w:tc>
        <w:tc>
          <w:tcPr>
            <w:tcW w:w="7047" w:type="dxa"/>
          </w:tcPr>
          <w:p w:rsidR="001762DF" w:rsidRPr="0092567C" w:rsidRDefault="001762DF" w:rsidP="007E5DCD">
            <w:pPr>
              <w:pStyle w:val="TableContents"/>
              <w:rPr>
                <w:sz w:val="20"/>
                <w:szCs w:val="20"/>
                <w:rPrChange w:id="558" w:author="RANNOU Jean-Philippe" w:date="2021-10-20T11:38:00Z">
                  <w:rPr>
                    <w:sz w:val="20"/>
                    <w:szCs w:val="20"/>
                    <w:highlight w:val="green"/>
                  </w:rPr>
                </w:rPrChange>
              </w:rPr>
            </w:pPr>
            <w:r w:rsidRPr="0092567C">
              <w:rPr>
                <w:sz w:val="20"/>
                <w:szCs w:val="20"/>
                <w:rPrChange w:id="559" w:author="RANNOU Jean-Philippe" w:date="2021-10-20T11:38:00Z">
                  <w:rPr>
                    <w:sz w:val="20"/>
                    <w:szCs w:val="20"/>
                    <w:highlight w:val="green"/>
                  </w:rPr>
                </w:rPrChange>
              </w:rPr>
              <w:t xml:space="preserve">JPR: </w:t>
            </w:r>
            <w:r w:rsidR="00F072C1" w:rsidRPr="0092567C">
              <w:rPr>
                <w:sz w:val="20"/>
                <w:szCs w:val="20"/>
                <w:rPrChange w:id="560" w:author="RANNOU Jean-Philippe" w:date="2021-10-20T11:38:00Z">
                  <w:rPr>
                    <w:sz w:val="20"/>
                    <w:szCs w:val="20"/>
                    <w:highlight w:val="green"/>
                  </w:rPr>
                </w:rPrChange>
              </w:rPr>
              <w:t>updated to be compliant with</w:t>
            </w:r>
            <w:r w:rsidR="008C1F50" w:rsidRPr="0092567C">
              <w:rPr>
                <w:sz w:val="20"/>
                <w:szCs w:val="20"/>
                <w:rPrChange w:id="561" w:author="RANNOU Jean-Philippe" w:date="2021-10-20T11:38:00Z">
                  <w:rPr>
                    <w:sz w:val="20"/>
                    <w:szCs w:val="20"/>
                    <w:highlight w:val="green"/>
                  </w:rPr>
                </w:rPrChange>
              </w:rPr>
              <w:t xml:space="preserve"> the</w:t>
            </w:r>
            <w:r w:rsidR="00F072C1" w:rsidRPr="0092567C">
              <w:rPr>
                <w:sz w:val="20"/>
                <w:szCs w:val="20"/>
                <w:rPrChange w:id="562" w:author="RANNOU Jean-Philippe" w:date="2021-10-20T11:38:00Z">
                  <w:rPr>
                    <w:sz w:val="20"/>
                    <w:szCs w:val="20"/>
                    <w:highlight w:val="green"/>
                  </w:rPr>
                </w:rPrChange>
              </w:rPr>
              <w:t xml:space="preserve"> ‘044a’ version of the software (possible generation of the 3.2 </w:t>
            </w:r>
            <w:r w:rsidR="008C1F50" w:rsidRPr="0092567C">
              <w:rPr>
                <w:sz w:val="20"/>
                <w:szCs w:val="20"/>
                <w:rPrChange w:id="563" w:author="RANNOU Jean-Philippe" w:date="2021-10-20T11:38:00Z">
                  <w:rPr>
                    <w:sz w:val="20"/>
                    <w:szCs w:val="20"/>
                    <w:highlight w:val="green"/>
                  </w:rPr>
                </w:rPrChange>
              </w:rPr>
              <w:t xml:space="preserve">format </w:t>
            </w:r>
            <w:r w:rsidR="00F072C1" w:rsidRPr="0092567C">
              <w:rPr>
                <w:sz w:val="20"/>
                <w:szCs w:val="20"/>
                <w:rPrChange w:id="564" w:author="RANNOU Jean-Philippe" w:date="2021-10-20T11:38:00Z">
                  <w:rPr>
                    <w:sz w:val="20"/>
                    <w:szCs w:val="20"/>
                    <w:highlight w:val="green"/>
                  </w:rPr>
                </w:rPrChange>
              </w:rPr>
              <w:t>version of the trajectory file and possible integration of Argos locations error ellipses in the trajectory).</w:t>
            </w:r>
          </w:p>
        </w:tc>
      </w:tr>
      <w:tr w:rsidR="001762DF" w:rsidRPr="00FE6751" w:rsidTr="00EF65F5">
        <w:trPr>
          <w:cantSplit/>
        </w:trPr>
        <w:tc>
          <w:tcPr>
            <w:tcW w:w="924" w:type="dxa"/>
          </w:tcPr>
          <w:p w:rsidR="001762DF" w:rsidRPr="00FE6751" w:rsidRDefault="0092567C" w:rsidP="001762DF">
            <w:pPr>
              <w:pStyle w:val="TableContents"/>
              <w:rPr>
                <w:sz w:val="20"/>
                <w:szCs w:val="20"/>
                <w:highlight w:val="green"/>
              </w:rPr>
            </w:pPr>
            <w:ins w:id="565" w:author="RANNOU Jean-Philippe" w:date="2021-10-20T11:38:00Z">
              <w:r>
                <w:rPr>
                  <w:sz w:val="20"/>
                  <w:szCs w:val="20"/>
                  <w:highlight w:val="green"/>
                </w:rPr>
                <w:t>1.6</w:t>
              </w:r>
            </w:ins>
          </w:p>
        </w:tc>
        <w:tc>
          <w:tcPr>
            <w:tcW w:w="0" w:type="auto"/>
          </w:tcPr>
          <w:p w:rsidR="001762DF" w:rsidRPr="00FE6751" w:rsidRDefault="0092567C" w:rsidP="001762DF">
            <w:pPr>
              <w:pStyle w:val="TableContents"/>
              <w:rPr>
                <w:sz w:val="20"/>
                <w:szCs w:val="20"/>
                <w:highlight w:val="green"/>
              </w:rPr>
            </w:pPr>
            <w:ins w:id="566" w:author="RANNOU Jean-Philippe" w:date="2021-10-20T11:38:00Z">
              <w:r>
                <w:rPr>
                  <w:sz w:val="20"/>
                  <w:szCs w:val="20"/>
                  <w:highlight w:val="green"/>
                </w:rPr>
                <w:t>20/10/2021</w:t>
              </w:r>
            </w:ins>
          </w:p>
        </w:tc>
        <w:tc>
          <w:tcPr>
            <w:tcW w:w="7047" w:type="dxa"/>
          </w:tcPr>
          <w:p w:rsidR="001762DF" w:rsidRPr="00FE6751" w:rsidRDefault="0092567C" w:rsidP="001762DF">
            <w:pPr>
              <w:pStyle w:val="TableContents"/>
              <w:rPr>
                <w:sz w:val="20"/>
                <w:szCs w:val="20"/>
                <w:highlight w:val="green"/>
              </w:rPr>
            </w:pPr>
            <w:ins w:id="567" w:author="RANNOU Jean-Philippe" w:date="2021-10-20T11:38:00Z">
              <w:r>
                <w:rPr>
                  <w:sz w:val="20"/>
                  <w:szCs w:val="20"/>
                  <w:highlight w:val="green"/>
                </w:rPr>
                <w:t xml:space="preserve">JPR: updated to be compliant with the ‘044p’ version of the software (only one directory for </w:t>
              </w:r>
            </w:ins>
            <w:ins w:id="568" w:author="RANNOU Jean-Philippe" w:date="2021-10-20T11:39:00Z">
              <w:r>
                <w:rPr>
                  <w:sz w:val="20"/>
                  <w:szCs w:val="20"/>
                  <w:highlight w:val="green"/>
                </w:rPr>
                <w:t>Argos locations error ellipses collected by web service).</w:t>
              </w:r>
            </w:ins>
          </w:p>
        </w:tc>
      </w:tr>
      <w:tr w:rsidR="0092567C" w:rsidRPr="00FE6751" w:rsidTr="00EF65F5">
        <w:trPr>
          <w:cantSplit/>
          <w:ins w:id="569" w:author="RANNOU Jean-Philippe" w:date="2021-10-20T11:38:00Z"/>
        </w:trPr>
        <w:tc>
          <w:tcPr>
            <w:tcW w:w="924" w:type="dxa"/>
          </w:tcPr>
          <w:p w:rsidR="0092567C" w:rsidRPr="00FE6751" w:rsidRDefault="0092567C" w:rsidP="001762DF">
            <w:pPr>
              <w:pStyle w:val="TableContents"/>
              <w:rPr>
                <w:ins w:id="570" w:author="RANNOU Jean-Philippe" w:date="2021-10-20T11:38:00Z"/>
                <w:sz w:val="20"/>
                <w:szCs w:val="20"/>
                <w:highlight w:val="green"/>
              </w:rPr>
            </w:pPr>
          </w:p>
        </w:tc>
        <w:tc>
          <w:tcPr>
            <w:tcW w:w="0" w:type="auto"/>
          </w:tcPr>
          <w:p w:rsidR="0092567C" w:rsidRPr="00FE6751" w:rsidRDefault="0092567C" w:rsidP="001762DF">
            <w:pPr>
              <w:pStyle w:val="TableContents"/>
              <w:rPr>
                <w:ins w:id="571" w:author="RANNOU Jean-Philippe" w:date="2021-10-20T11:38:00Z"/>
                <w:sz w:val="20"/>
                <w:szCs w:val="20"/>
                <w:highlight w:val="green"/>
              </w:rPr>
            </w:pPr>
          </w:p>
        </w:tc>
        <w:tc>
          <w:tcPr>
            <w:tcW w:w="7047" w:type="dxa"/>
          </w:tcPr>
          <w:p w:rsidR="0092567C" w:rsidRPr="00FE6751" w:rsidRDefault="0092567C" w:rsidP="001762DF">
            <w:pPr>
              <w:pStyle w:val="TableContents"/>
              <w:rPr>
                <w:ins w:id="572" w:author="RANNOU Jean-Philippe" w:date="2021-10-20T11:38:00Z"/>
                <w:sz w:val="20"/>
                <w:szCs w:val="20"/>
                <w:highlight w:val="green"/>
              </w:rPr>
            </w:pPr>
          </w:p>
        </w:tc>
      </w:tr>
    </w:tbl>
    <w:p w:rsidR="00806F87" w:rsidRPr="00FE6751" w:rsidRDefault="00806F87" w:rsidP="00806F87"/>
    <w:p w:rsidR="0079286A" w:rsidRPr="00FE6751" w:rsidRDefault="0079286A" w:rsidP="00806F87"/>
    <w:p w:rsidR="00806F87" w:rsidRPr="00FE6751" w:rsidRDefault="00806F87" w:rsidP="0079286A">
      <w:pPr>
        <w:pStyle w:val="Titre"/>
        <w:pageBreakBefore w:val="0"/>
      </w:pPr>
      <w:bookmarkStart w:id="573" w:name="_Toc460855044"/>
      <w:bookmarkStart w:id="574" w:name="_Toc85622716"/>
      <w:r w:rsidRPr="00FE6751">
        <w:t>Reference documents</w:t>
      </w:r>
      <w:bookmarkEnd w:id="573"/>
      <w:bookmarkEnd w:id="574"/>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346"/>
        <w:gridCol w:w="3465"/>
        <w:gridCol w:w="4473"/>
      </w:tblGrid>
      <w:tr w:rsidR="00806F87" w:rsidRPr="00FE6751" w:rsidTr="00EF65F5">
        <w:trPr>
          <w:cantSplit/>
          <w:trHeight w:val="337"/>
        </w:trPr>
        <w:tc>
          <w:tcPr>
            <w:tcW w:w="1346" w:type="dxa"/>
            <w:shd w:val="clear" w:color="000080" w:fill="1F497D"/>
          </w:tcPr>
          <w:p w:rsidR="00806F87" w:rsidRPr="000557AF" w:rsidRDefault="00806F87"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Reference N°</w:t>
            </w:r>
          </w:p>
        </w:tc>
        <w:tc>
          <w:tcPr>
            <w:tcW w:w="3465" w:type="dxa"/>
            <w:shd w:val="clear" w:color="000080" w:fill="1F497D"/>
          </w:tcPr>
          <w:p w:rsidR="00806F87" w:rsidRPr="000557AF" w:rsidRDefault="00806F87"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Title</w:t>
            </w:r>
          </w:p>
        </w:tc>
        <w:tc>
          <w:tcPr>
            <w:tcW w:w="4473" w:type="dxa"/>
            <w:shd w:val="clear" w:color="000080" w:fill="1F497D"/>
          </w:tcPr>
          <w:p w:rsidR="00806F87" w:rsidRPr="000557AF" w:rsidRDefault="00806F87"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Link</w:t>
            </w:r>
          </w:p>
        </w:tc>
      </w:tr>
      <w:tr w:rsidR="00806F87" w:rsidRPr="00FE6751" w:rsidTr="00EF65F5">
        <w:trPr>
          <w:cantSplit/>
        </w:trPr>
        <w:tc>
          <w:tcPr>
            <w:tcW w:w="1346" w:type="dxa"/>
          </w:tcPr>
          <w:p w:rsidR="00806F87" w:rsidRPr="000557AF" w:rsidRDefault="00806F87" w:rsidP="00EF65F5">
            <w:pPr>
              <w:pStyle w:val="tablecontent"/>
              <w:rPr>
                <w:rFonts w:ascii="Arial" w:hAnsi="Arial" w:cs="Arial"/>
                <w:sz w:val="20"/>
                <w:szCs w:val="20"/>
                <w:lang w:val="en-US" w:eastAsia="fr-FR"/>
              </w:rPr>
            </w:pPr>
            <w:bookmarkStart w:id="575" w:name="RD1"/>
            <w:r w:rsidRPr="000557AF">
              <w:rPr>
                <w:rFonts w:ascii="Arial" w:hAnsi="Arial" w:cs="Arial"/>
                <w:sz w:val="20"/>
                <w:szCs w:val="20"/>
                <w:lang w:val="en-US" w:eastAsia="fr-FR"/>
              </w:rPr>
              <w:t>RD1</w:t>
            </w:r>
            <w:bookmarkEnd w:id="575"/>
          </w:p>
        </w:tc>
        <w:tc>
          <w:tcPr>
            <w:tcW w:w="3465" w:type="dxa"/>
          </w:tcPr>
          <w:p w:rsidR="00806F87" w:rsidRPr="001369CF" w:rsidRDefault="00806F87" w:rsidP="00EF65F5">
            <w:pPr>
              <w:pStyle w:val="tablecontent"/>
              <w:rPr>
                <w:rFonts w:ascii="Arial" w:hAnsi="Arial" w:cs="Arial"/>
                <w:sz w:val="20"/>
                <w:szCs w:val="20"/>
                <w:lang w:val="en-US" w:eastAsia="fr-FR"/>
              </w:rPr>
            </w:pPr>
            <w:r w:rsidRPr="001369CF">
              <w:rPr>
                <w:rFonts w:ascii="Arial" w:hAnsi="Arial" w:cs="Arial"/>
                <w:sz w:val="20"/>
                <w:szCs w:val="20"/>
                <w:lang w:val="en-US" w:eastAsia="fr-FR"/>
              </w:rPr>
              <w:t>Argo user’s manual.</w:t>
            </w:r>
          </w:p>
        </w:tc>
        <w:tc>
          <w:tcPr>
            <w:tcW w:w="4473" w:type="dxa"/>
          </w:tcPr>
          <w:p w:rsidR="00806F87" w:rsidRPr="002E5C4D" w:rsidRDefault="00F74A7B" w:rsidP="00EF65F5">
            <w:pPr>
              <w:pStyle w:val="tablecontent"/>
              <w:rPr>
                <w:rFonts w:ascii="Arial" w:hAnsi="Arial" w:cs="Arial"/>
                <w:sz w:val="20"/>
                <w:szCs w:val="20"/>
                <w:lang w:val="en-US" w:eastAsia="fr-FR"/>
              </w:rPr>
            </w:pPr>
            <w:hyperlink r:id="rId14" w:history="1">
              <w:r w:rsidR="00BF4B31" w:rsidRPr="002E5C4D">
                <w:rPr>
                  <w:rStyle w:val="Lienhypertexte"/>
                  <w:lang w:val="en-US"/>
                </w:rPr>
                <w:t>https://doi.org/10.13155/29825</w:t>
              </w:r>
            </w:hyperlink>
          </w:p>
        </w:tc>
      </w:tr>
      <w:tr w:rsidR="00806F87" w:rsidRPr="00FE6751" w:rsidTr="00EF65F5">
        <w:trPr>
          <w:cantSplit/>
        </w:trPr>
        <w:tc>
          <w:tcPr>
            <w:tcW w:w="1346" w:type="dxa"/>
          </w:tcPr>
          <w:p w:rsidR="00806F87" w:rsidRPr="000557AF" w:rsidRDefault="00806F87" w:rsidP="00EF65F5">
            <w:pPr>
              <w:pStyle w:val="tablecontent"/>
              <w:rPr>
                <w:rFonts w:ascii="Arial" w:hAnsi="Arial" w:cs="Arial"/>
                <w:sz w:val="20"/>
                <w:szCs w:val="20"/>
                <w:lang w:val="en-US" w:eastAsia="fr-FR"/>
              </w:rPr>
            </w:pPr>
            <w:bookmarkStart w:id="576" w:name="RD2"/>
            <w:r w:rsidRPr="000557AF">
              <w:rPr>
                <w:rFonts w:ascii="Arial" w:hAnsi="Arial" w:cs="Arial"/>
                <w:sz w:val="20"/>
                <w:szCs w:val="20"/>
                <w:lang w:val="en-US" w:eastAsia="fr-FR"/>
              </w:rPr>
              <w:t>RD2</w:t>
            </w:r>
            <w:bookmarkEnd w:id="576"/>
          </w:p>
        </w:tc>
        <w:tc>
          <w:tcPr>
            <w:tcW w:w="3465" w:type="dxa"/>
          </w:tcPr>
          <w:p w:rsidR="00806F87" w:rsidRPr="001369CF" w:rsidRDefault="00806F87" w:rsidP="00EF65F5">
            <w:pPr>
              <w:pStyle w:val="tablecontent"/>
              <w:rPr>
                <w:rFonts w:ascii="Arial" w:hAnsi="Arial" w:cs="Arial"/>
                <w:sz w:val="20"/>
                <w:szCs w:val="20"/>
                <w:lang w:val="en-US" w:eastAsia="fr-FR"/>
              </w:rPr>
            </w:pPr>
            <w:r w:rsidRPr="001369CF">
              <w:rPr>
                <w:rFonts w:ascii="Arial" w:hAnsi="Arial" w:cs="Arial"/>
                <w:sz w:val="20"/>
                <w:szCs w:val="20"/>
                <w:lang w:val="en-US" w:eastAsia="fr-FR"/>
              </w:rPr>
              <w:t>Argo Quality Control Manual for CTD and Trajectory Data</w:t>
            </w:r>
          </w:p>
        </w:tc>
        <w:tc>
          <w:tcPr>
            <w:tcW w:w="4473" w:type="dxa"/>
          </w:tcPr>
          <w:p w:rsidR="00806F87" w:rsidRPr="002E5C4D" w:rsidRDefault="00F74A7B" w:rsidP="00EF65F5">
            <w:pPr>
              <w:pStyle w:val="tablecontent"/>
              <w:rPr>
                <w:rFonts w:ascii="Arial" w:hAnsi="Arial" w:cs="Arial"/>
                <w:sz w:val="20"/>
                <w:szCs w:val="20"/>
                <w:lang w:val="en-US"/>
              </w:rPr>
            </w:pPr>
            <w:hyperlink r:id="rId15" w:history="1">
              <w:r w:rsidR="00BF4B31" w:rsidRPr="002E5C4D">
                <w:rPr>
                  <w:rStyle w:val="Lienhypertexte"/>
                  <w:lang w:val="en-US"/>
                </w:rPr>
                <w:t>https://doi.org/10.13155/33951</w:t>
              </w:r>
            </w:hyperlink>
          </w:p>
        </w:tc>
      </w:tr>
      <w:tr w:rsidR="00806F87" w:rsidRPr="00FE6751" w:rsidTr="00EF65F5">
        <w:trPr>
          <w:cantSplit/>
        </w:trPr>
        <w:tc>
          <w:tcPr>
            <w:tcW w:w="1346" w:type="dxa"/>
          </w:tcPr>
          <w:p w:rsidR="00806F87" w:rsidRPr="000557AF" w:rsidRDefault="00806F87" w:rsidP="00EF65F5">
            <w:pPr>
              <w:pStyle w:val="tablecontent"/>
              <w:rPr>
                <w:rFonts w:ascii="Arial" w:hAnsi="Arial" w:cs="Arial"/>
                <w:sz w:val="20"/>
                <w:szCs w:val="20"/>
                <w:lang w:val="en-US" w:eastAsia="fr-FR"/>
              </w:rPr>
            </w:pPr>
            <w:bookmarkStart w:id="577" w:name="RD3"/>
            <w:r w:rsidRPr="000557AF">
              <w:rPr>
                <w:rFonts w:ascii="Arial" w:hAnsi="Arial" w:cs="Arial"/>
                <w:sz w:val="20"/>
                <w:szCs w:val="20"/>
                <w:lang w:val="en-US" w:eastAsia="fr-FR"/>
              </w:rPr>
              <w:t>RD3</w:t>
            </w:r>
            <w:bookmarkEnd w:id="577"/>
          </w:p>
        </w:tc>
        <w:tc>
          <w:tcPr>
            <w:tcW w:w="3465" w:type="dxa"/>
          </w:tcPr>
          <w:p w:rsidR="00806F87" w:rsidRPr="001369CF" w:rsidRDefault="00806F87" w:rsidP="00EF65F5">
            <w:pPr>
              <w:pStyle w:val="tablecontent"/>
              <w:rPr>
                <w:rFonts w:ascii="Arial" w:hAnsi="Arial" w:cs="Arial"/>
                <w:sz w:val="20"/>
                <w:szCs w:val="20"/>
                <w:lang w:val="en-US" w:eastAsia="fr-FR"/>
              </w:rPr>
            </w:pPr>
            <w:r w:rsidRPr="001369CF">
              <w:rPr>
                <w:rFonts w:ascii="Arial" w:hAnsi="Arial" w:cs="Arial"/>
                <w:sz w:val="20"/>
                <w:szCs w:val="20"/>
                <w:lang w:val="en-US" w:eastAsia="fr-FR"/>
              </w:rPr>
              <w:t>Argo Quality Control Manual for Biogeochemical Data</w:t>
            </w:r>
          </w:p>
        </w:tc>
        <w:tc>
          <w:tcPr>
            <w:tcW w:w="4473" w:type="dxa"/>
          </w:tcPr>
          <w:p w:rsidR="00806F87" w:rsidRPr="002E5C4D" w:rsidRDefault="00F74A7B" w:rsidP="00EF65F5">
            <w:pPr>
              <w:pStyle w:val="tablecontent"/>
              <w:rPr>
                <w:rFonts w:ascii="Arial" w:hAnsi="Arial" w:cs="Arial"/>
                <w:sz w:val="20"/>
                <w:szCs w:val="20"/>
                <w:lang w:val="en-US"/>
              </w:rPr>
            </w:pPr>
            <w:hyperlink r:id="rId16" w:history="1">
              <w:r w:rsidR="00BF4B31" w:rsidRPr="002E5C4D">
                <w:rPr>
                  <w:rStyle w:val="Lienhypertexte"/>
                  <w:lang w:val="en-US"/>
                </w:rPr>
                <w:t>https://doi.org/10.13155/40879</w:t>
              </w:r>
            </w:hyperlink>
          </w:p>
        </w:tc>
      </w:tr>
      <w:tr w:rsidR="00C255B6" w:rsidRPr="00FE6751" w:rsidTr="00EF65F5">
        <w:trPr>
          <w:cantSplit/>
        </w:trPr>
        <w:tc>
          <w:tcPr>
            <w:tcW w:w="1346" w:type="dxa"/>
          </w:tcPr>
          <w:p w:rsidR="00C255B6" w:rsidRPr="000557AF" w:rsidRDefault="00C255B6" w:rsidP="00EF65F5">
            <w:pPr>
              <w:pStyle w:val="tablecontent"/>
              <w:rPr>
                <w:rFonts w:ascii="Arial" w:hAnsi="Arial" w:cs="Arial"/>
                <w:sz w:val="20"/>
                <w:szCs w:val="20"/>
                <w:lang w:val="en-US" w:eastAsia="fr-FR"/>
              </w:rPr>
            </w:pPr>
            <w:bookmarkStart w:id="578" w:name="RD4"/>
            <w:r w:rsidRPr="000557AF">
              <w:rPr>
                <w:rFonts w:ascii="Arial" w:hAnsi="Arial" w:cs="Arial"/>
                <w:sz w:val="20"/>
                <w:szCs w:val="20"/>
                <w:lang w:val="en-US" w:eastAsia="fr-FR"/>
              </w:rPr>
              <w:t>RD4</w:t>
            </w:r>
            <w:bookmarkEnd w:id="578"/>
          </w:p>
        </w:tc>
        <w:tc>
          <w:tcPr>
            <w:tcW w:w="3465" w:type="dxa"/>
          </w:tcPr>
          <w:p w:rsidR="00C255B6" w:rsidRPr="001369CF" w:rsidRDefault="00C255B6" w:rsidP="00EF65F5">
            <w:pPr>
              <w:pStyle w:val="tablecontent"/>
              <w:rPr>
                <w:rFonts w:ascii="Arial" w:hAnsi="Arial" w:cs="Arial"/>
                <w:sz w:val="20"/>
                <w:szCs w:val="20"/>
                <w:lang w:val="en-US" w:eastAsia="fr-FR"/>
              </w:rPr>
            </w:pPr>
            <w:r w:rsidRPr="001369CF">
              <w:rPr>
                <w:rFonts w:ascii="Arial" w:hAnsi="Arial" w:cs="Arial"/>
                <w:sz w:val="20"/>
                <w:szCs w:val="20"/>
                <w:lang w:val="en-US" w:eastAsia="fr-FR"/>
              </w:rPr>
              <w:t>Argo auxiliary files format for the Coriolis DAC</w:t>
            </w:r>
          </w:p>
        </w:tc>
        <w:tc>
          <w:tcPr>
            <w:tcW w:w="4473" w:type="dxa"/>
          </w:tcPr>
          <w:p w:rsidR="00C255B6" w:rsidRPr="002E5C4D" w:rsidRDefault="00F74A7B" w:rsidP="00EF65F5">
            <w:pPr>
              <w:pStyle w:val="tablecontent"/>
              <w:rPr>
                <w:rFonts w:ascii="Arial" w:hAnsi="Arial" w:cs="Arial"/>
                <w:sz w:val="20"/>
                <w:szCs w:val="20"/>
                <w:lang w:val="en-US"/>
              </w:rPr>
            </w:pPr>
            <w:hyperlink r:id="rId17" w:history="1">
              <w:r w:rsidR="00BF4B31" w:rsidRPr="002E5C4D">
                <w:rPr>
                  <w:rStyle w:val="Lienhypertexte"/>
                  <w:lang w:val="en-US"/>
                </w:rPr>
                <w:t>https://doi.org/10.13155/51995</w:t>
              </w:r>
            </w:hyperlink>
          </w:p>
        </w:tc>
      </w:tr>
      <w:tr w:rsidR="00C255B6" w:rsidRPr="00FE6751" w:rsidTr="00EF65F5">
        <w:trPr>
          <w:cantSplit/>
        </w:trPr>
        <w:tc>
          <w:tcPr>
            <w:tcW w:w="1346" w:type="dxa"/>
          </w:tcPr>
          <w:p w:rsidR="00C255B6" w:rsidRPr="000557AF" w:rsidRDefault="00C255B6" w:rsidP="00EF65F5">
            <w:pPr>
              <w:pStyle w:val="tablecontent"/>
              <w:rPr>
                <w:rFonts w:ascii="Arial" w:hAnsi="Arial" w:cs="Arial"/>
                <w:sz w:val="20"/>
                <w:szCs w:val="20"/>
                <w:lang w:val="en-US" w:eastAsia="fr-FR"/>
              </w:rPr>
            </w:pPr>
          </w:p>
        </w:tc>
        <w:tc>
          <w:tcPr>
            <w:tcW w:w="3465" w:type="dxa"/>
          </w:tcPr>
          <w:p w:rsidR="00C255B6" w:rsidRPr="000557AF" w:rsidRDefault="00C255B6" w:rsidP="00EF65F5">
            <w:pPr>
              <w:pStyle w:val="tablecontent"/>
              <w:rPr>
                <w:rFonts w:ascii="Arial" w:hAnsi="Arial" w:cs="Arial"/>
                <w:sz w:val="20"/>
                <w:szCs w:val="20"/>
                <w:lang w:val="en-US" w:eastAsia="fr-FR"/>
              </w:rPr>
            </w:pPr>
          </w:p>
        </w:tc>
        <w:tc>
          <w:tcPr>
            <w:tcW w:w="4473" w:type="dxa"/>
          </w:tcPr>
          <w:p w:rsidR="00C255B6" w:rsidRPr="000557AF" w:rsidRDefault="00C255B6" w:rsidP="00EF65F5">
            <w:pPr>
              <w:pStyle w:val="tablecontent"/>
              <w:rPr>
                <w:rFonts w:ascii="Arial" w:hAnsi="Arial" w:cs="Arial"/>
                <w:sz w:val="20"/>
                <w:szCs w:val="20"/>
                <w:lang w:val="en-US"/>
              </w:rPr>
            </w:pPr>
          </w:p>
        </w:tc>
      </w:tr>
    </w:tbl>
    <w:p w:rsidR="007D1E14" w:rsidRPr="00FE6751" w:rsidRDefault="007D1E14" w:rsidP="007D1E14">
      <w:bookmarkStart w:id="579" w:name="_Toc460855045"/>
      <w:bookmarkStart w:id="580" w:name="_Toc202957229"/>
    </w:p>
    <w:p w:rsidR="007D1E14" w:rsidRPr="00FE6751" w:rsidRDefault="007D1E14" w:rsidP="007D1E14"/>
    <w:p w:rsidR="007D1E14" w:rsidRPr="00FE6751" w:rsidRDefault="007D1E14" w:rsidP="007D1E14"/>
    <w:p w:rsidR="0079286A" w:rsidRPr="00FE6751" w:rsidRDefault="0079286A">
      <w:pPr>
        <w:spacing w:after="200" w:line="276" w:lineRule="auto"/>
      </w:pPr>
      <w:r w:rsidRPr="00FE6751">
        <w:br w:type="page"/>
      </w:r>
    </w:p>
    <w:p w:rsidR="007D1E14" w:rsidRPr="00FE6751" w:rsidRDefault="007D1E14" w:rsidP="007D1E14"/>
    <w:p w:rsidR="00B23A69" w:rsidRPr="00FE6751" w:rsidRDefault="00B23A69" w:rsidP="00715A45">
      <w:pPr>
        <w:pStyle w:val="Titre1"/>
      </w:pPr>
      <w:bookmarkStart w:id="581" w:name="_Toc85622717"/>
      <w:r w:rsidRPr="00FE6751">
        <w:lastRenderedPageBreak/>
        <w:t>Introduction</w:t>
      </w:r>
      <w:bookmarkEnd w:id="579"/>
      <w:bookmarkEnd w:id="581"/>
    </w:p>
    <w:p w:rsidR="00B23A69" w:rsidRPr="00FE6751" w:rsidRDefault="00B23A69" w:rsidP="00B23A69">
      <w:r w:rsidRPr="00FE6751">
        <w:t>This user’s manual describes how to install, configure and use the Coriolis Matlab decoder of Argo floats data.</w:t>
      </w:r>
    </w:p>
    <w:p w:rsidR="00B23A69" w:rsidRPr="00FE6751" w:rsidRDefault="00B23A69" w:rsidP="00B23A69">
      <w:pPr>
        <w:pStyle w:val="Corpsdetexte"/>
      </w:pPr>
    </w:p>
    <w:p w:rsidR="00B23A69" w:rsidRPr="00FE6751" w:rsidRDefault="00B23A69" w:rsidP="00B23A69">
      <w:pPr>
        <w:pStyle w:val="Corpsdetexte"/>
      </w:pPr>
      <w:r w:rsidRPr="00FE6751">
        <w:t>The main functions of this decoder are:</w:t>
      </w:r>
    </w:p>
    <w:p w:rsidR="00B23A69" w:rsidRPr="00FE6751" w:rsidRDefault="00B23A69" w:rsidP="00B23A69">
      <w:pPr>
        <w:pStyle w:val="Corpsdetexte"/>
        <w:widowControl w:val="0"/>
        <w:numPr>
          <w:ilvl w:val="0"/>
          <w:numId w:val="23"/>
        </w:numPr>
        <w:suppressAutoHyphens/>
      </w:pPr>
      <w:r w:rsidRPr="00FE6751">
        <w:t>To decode the Argo float data,</w:t>
      </w:r>
    </w:p>
    <w:p w:rsidR="00B23A69" w:rsidRPr="00FE6751" w:rsidRDefault="00B23A69" w:rsidP="00B23A69">
      <w:pPr>
        <w:pStyle w:val="Corpsdetexte"/>
        <w:widowControl w:val="0"/>
        <w:numPr>
          <w:ilvl w:val="0"/>
          <w:numId w:val="23"/>
        </w:numPr>
        <w:suppressAutoHyphens/>
      </w:pPr>
      <w:r w:rsidRPr="00FE6751">
        <w:t>To format decoded data into the four Argo NetCDF CF files.</w:t>
      </w:r>
    </w:p>
    <w:p w:rsidR="00B23A69" w:rsidRPr="00FE6751" w:rsidRDefault="00B23A69" w:rsidP="00B23A69">
      <w:pPr>
        <w:pStyle w:val="Corpsdetexte"/>
      </w:pPr>
      <w:r w:rsidRPr="00FE6751">
        <w:t>The decoder can also apply Real Time Quality Control (RTQC) tests on formatted Argo data.</w:t>
      </w:r>
    </w:p>
    <w:p w:rsidR="00B23A69" w:rsidRPr="00FE6751" w:rsidRDefault="00B23A69" w:rsidP="00B23A69">
      <w:pPr>
        <w:pStyle w:val="Corpsdetexte"/>
      </w:pPr>
    </w:p>
    <w:p w:rsidR="00B23A69" w:rsidRPr="00FE6751" w:rsidRDefault="00B23A69" w:rsidP="00B23A69">
      <w:pPr>
        <w:pStyle w:val="Corpsdetexte"/>
      </w:pPr>
      <w:r w:rsidRPr="00FE6751">
        <w:t>Two main Matlab programs are developed around a common core decoder:</w:t>
      </w:r>
    </w:p>
    <w:p w:rsidR="00B23A69" w:rsidRPr="00FE6751" w:rsidRDefault="00B23A69" w:rsidP="00B23A69">
      <w:pPr>
        <w:pStyle w:val="Corpsdetexte"/>
        <w:widowControl w:val="0"/>
        <w:numPr>
          <w:ilvl w:val="0"/>
          <w:numId w:val="24"/>
        </w:numPr>
        <w:suppressAutoHyphens/>
      </w:pPr>
      <w:r w:rsidRPr="00FE6751">
        <w:t>A decoder for a float Principal Investigator (PI). It is used to decode, in delayed mode, a given amount of already received Argo float data.</w:t>
      </w:r>
    </w:p>
    <w:p w:rsidR="00B23A69" w:rsidRPr="00FE6751" w:rsidRDefault="00B23A69" w:rsidP="00B23A69">
      <w:pPr>
        <w:pStyle w:val="Corpsdetexte"/>
        <w:ind w:left="709"/>
      </w:pPr>
      <w:r w:rsidRPr="00FE6751">
        <w:t>There are two PI decoders for each float type:</w:t>
      </w:r>
    </w:p>
    <w:p w:rsidR="00B23A69" w:rsidRPr="00FE6751" w:rsidRDefault="00B23A69" w:rsidP="00B23A69">
      <w:pPr>
        <w:pStyle w:val="Corpsdetexte"/>
        <w:widowControl w:val="0"/>
        <w:numPr>
          <w:ilvl w:val="1"/>
          <w:numId w:val="24"/>
        </w:numPr>
        <w:suppressAutoHyphens/>
      </w:pPr>
      <w:r w:rsidRPr="00FE6751">
        <w:rPr>
          <w:b/>
          <w:i/>
        </w:rPr>
        <w:t>decode_provor_2_csv</w:t>
      </w:r>
      <w:r w:rsidRPr="00FE6751">
        <w:t xml:space="preserve"> and </w:t>
      </w:r>
      <w:r w:rsidRPr="00FE6751">
        <w:rPr>
          <w:b/>
          <w:i/>
        </w:rPr>
        <w:t>decode_provor_2_nc</w:t>
      </w:r>
      <w:r w:rsidRPr="00FE6751">
        <w:t xml:space="preserve"> for NKE floats (ARVOR and PROVOR) decoding,</w:t>
      </w:r>
    </w:p>
    <w:p w:rsidR="00B23A69" w:rsidRPr="00FE6751" w:rsidRDefault="00B23A69" w:rsidP="00B23A69">
      <w:pPr>
        <w:pStyle w:val="Corpsdetexte"/>
        <w:widowControl w:val="0"/>
        <w:numPr>
          <w:ilvl w:val="1"/>
          <w:numId w:val="24"/>
        </w:numPr>
        <w:suppressAutoHyphens/>
      </w:pPr>
      <w:r w:rsidRPr="00FE6751">
        <w:rPr>
          <w:b/>
          <w:i/>
        </w:rPr>
        <w:t>decode_apex_2_csv</w:t>
      </w:r>
      <w:r w:rsidRPr="00FE6751">
        <w:t xml:space="preserve"> and </w:t>
      </w:r>
      <w:r w:rsidRPr="00FE6751">
        <w:rPr>
          <w:b/>
          <w:i/>
        </w:rPr>
        <w:t>decode_apex_2_nc</w:t>
      </w:r>
      <w:r w:rsidRPr="00FE6751">
        <w:t xml:space="preserve"> for TWR floats (APEX) decoding,</w:t>
      </w:r>
    </w:p>
    <w:p w:rsidR="00B23A69" w:rsidRPr="00FE6751" w:rsidRDefault="00B23A69" w:rsidP="00B23A69">
      <w:pPr>
        <w:pStyle w:val="Corpsdetexte"/>
        <w:widowControl w:val="0"/>
        <w:numPr>
          <w:ilvl w:val="1"/>
          <w:numId w:val="24"/>
        </w:numPr>
        <w:suppressAutoHyphens/>
      </w:pPr>
      <w:r w:rsidRPr="00FE6751">
        <w:rPr>
          <w:b/>
          <w:i/>
        </w:rPr>
        <w:t>decode_nova_2_csv</w:t>
      </w:r>
      <w:r w:rsidRPr="00FE6751">
        <w:t xml:space="preserve"> and </w:t>
      </w:r>
      <w:r w:rsidRPr="00FE6751">
        <w:rPr>
          <w:b/>
          <w:i/>
        </w:rPr>
        <w:t>decode_nova_2_nc</w:t>
      </w:r>
      <w:r w:rsidRPr="00FE6751">
        <w:t xml:space="preserve"> for MetOcean floats (NOVA and DOVA) decoding,</w:t>
      </w:r>
    </w:p>
    <w:p w:rsidR="00B254F2" w:rsidRPr="002E5C4D" w:rsidRDefault="00B254F2" w:rsidP="00146E3F">
      <w:pPr>
        <w:pStyle w:val="Corpsdetexte"/>
        <w:widowControl w:val="0"/>
        <w:numPr>
          <w:ilvl w:val="1"/>
          <w:numId w:val="24"/>
        </w:numPr>
        <w:suppressAutoHyphens/>
      </w:pPr>
      <w:r w:rsidRPr="002E5C4D">
        <w:rPr>
          <w:b/>
          <w:i/>
        </w:rPr>
        <w:t>decode_nemo_2_csv</w:t>
      </w:r>
      <w:r w:rsidRPr="002E5C4D">
        <w:t xml:space="preserve"> and </w:t>
      </w:r>
      <w:r w:rsidRPr="002E5C4D">
        <w:rPr>
          <w:b/>
          <w:i/>
        </w:rPr>
        <w:t>decode_nemo_2_nc</w:t>
      </w:r>
      <w:r w:rsidRPr="002E5C4D">
        <w:t xml:space="preserve"> for </w:t>
      </w:r>
      <w:r w:rsidR="00C75A16" w:rsidRPr="002E5C4D">
        <w:t>OPTIMARE</w:t>
      </w:r>
      <w:r w:rsidRPr="002E5C4D">
        <w:t xml:space="preserve"> floats (NEMO) decoding.</w:t>
      </w:r>
    </w:p>
    <w:p w:rsidR="00B23A69" w:rsidRPr="00FE6751" w:rsidRDefault="00B23A69" w:rsidP="00B23A69">
      <w:pPr>
        <w:pStyle w:val="Corpsdetexte"/>
        <w:widowControl w:val="0"/>
        <w:numPr>
          <w:ilvl w:val="0"/>
          <w:numId w:val="24"/>
        </w:numPr>
        <w:suppressAutoHyphens/>
      </w:pPr>
      <w:r w:rsidRPr="00FE6751">
        <w:t xml:space="preserve">A decoder for a Data Assembly Centre (DAC). It is used to decode, in real time, the incoming Argo float data flux. There is one DAC decoder; it is called </w:t>
      </w:r>
      <w:r w:rsidRPr="00FE6751">
        <w:rPr>
          <w:b/>
          <w:i/>
        </w:rPr>
        <w:t>decode_argo_2_nc_rt</w:t>
      </w:r>
      <w:r w:rsidRPr="00FE6751">
        <w:t>.</w:t>
      </w:r>
    </w:p>
    <w:p w:rsidR="00B23A69" w:rsidRPr="00FE6751" w:rsidRDefault="00B23A69" w:rsidP="00B23A69">
      <w:pPr>
        <w:pStyle w:val="Corpsdetexte"/>
      </w:pPr>
    </w:p>
    <w:p w:rsidR="00B23A69" w:rsidRPr="00FE6751" w:rsidRDefault="00B23A69" w:rsidP="00B23A69">
      <w:pPr>
        <w:pStyle w:val="Corpsdetexte"/>
        <w:pBdr>
          <w:top w:val="single" w:sz="4" w:space="1" w:color="auto"/>
          <w:left w:val="single" w:sz="4" w:space="4" w:color="auto"/>
          <w:bottom w:val="single" w:sz="4" w:space="1" w:color="auto"/>
          <w:right w:val="single" w:sz="4" w:space="4" w:color="auto"/>
        </w:pBdr>
      </w:pPr>
      <w:r w:rsidRPr="00FE6751">
        <w:t>This decoder user’s manual (</w:t>
      </w:r>
      <w:r w:rsidRPr="0092567C">
        <w:rPr>
          <w:highlight w:val="green"/>
          <w:rPrChange w:id="582" w:author="RANNOU Jean-Philippe" w:date="2021-10-20T11:40:00Z">
            <w:rPr>
              <w:highlight w:val="green"/>
            </w:rPr>
          </w:rPrChange>
        </w:rPr>
        <w:t>V1.</w:t>
      </w:r>
      <w:del w:id="583" w:author="RANNOU Jean-Philippe" w:date="2021-10-20T11:40:00Z">
        <w:r w:rsidR="001762DF" w:rsidRPr="0092567C" w:rsidDel="0092567C">
          <w:rPr>
            <w:highlight w:val="green"/>
            <w:rPrChange w:id="584" w:author="RANNOU Jean-Philippe" w:date="2021-10-20T11:40:00Z">
              <w:rPr>
                <w:highlight w:val="green"/>
              </w:rPr>
            </w:rPrChange>
          </w:rPr>
          <w:delText>5</w:delText>
        </w:r>
      </w:del>
      <w:ins w:id="585" w:author="RANNOU Jean-Philippe" w:date="2021-10-20T11:40:00Z">
        <w:r w:rsidR="0092567C" w:rsidRPr="0092567C">
          <w:rPr>
            <w:highlight w:val="green"/>
            <w:rPrChange w:id="586" w:author="RANNOU Jean-Philippe" w:date="2021-10-20T11:40:00Z">
              <w:rPr/>
            </w:rPrChange>
          </w:rPr>
          <w:t>6</w:t>
        </w:r>
      </w:ins>
      <w:r w:rsidRPr="00FE6751">
        <w:t xml:space="preserve">) describes the </w:t>
      </w:r>
      <w:r w:rsidRPr="00FE6751">
        <w:rPr>
          <w:b/>
        </w:rPr>
        <w:t xml:space="preserve">Coriolis Argo decoder version </w:t>
      </w:r>
      <w:del w:id="587" w:author="RANNOU Jean-Philippe" w:date="2021-10-20T11:40:00Z">
        <w:r w:rsidR="00A91DBC" w:rsidRPr="00FE6751" w:rsidDel="0092567C">
          <w:rPr>
            <w:b/>
            <w:highlight w:val="green"/>
          </w:rPr>
          <w:delText>0</w:delText>
        </w:r>
        <w:r w:rsidR="001762DF" w:rsidDel="0092567C">
          <w:rPr>
            <w:b/>
            <w:highlight w:val="green"/>
          </w:rPr>
          <w:delText>44a</w:delText>
        </w:r>
        <w:r w:rsidR="00A91DBC" w:rsidRPr="00FE6751" w:rsidDel="0092567C">
          <w:delText xml:space="preserve"> </w:delText>
        </w:r>
      </w:del>
      <w:ins w:id="588" w:author="RANNOU Jean-Philippe" w:date="2021-10-20T11:40:00Z">
        <w:r w:rsidR="0092567C" w:rsidRPr="00FE6751">
          <w:rPr>
            <w:b/>
            <w:highlight w:val="green"/>
          </w:rPr>
          <w:t>0</w:t>
        </w:r>
        <w:r w:rsidR="0092567C" w:rsidRPr="0092567C">
          <w:rPr>
            <w:b/>
            <w:highlight w:val="green"/>
            <w:rPrChange w:id="589" w:author="RANNOU Jean-Philippe" w:date="2021-10-20T11:40:00Z">
              <w:rPr>
                <w:b/>
                <w:highlight w:val="green"/>
              </w:rPr>
            </w:rPrChange>
          </w:rPr>
          <w:t>44</w:t>
        </w:r>
        <w:r w:rsidR="0092567C" w:rsidRPr="0092567C">
          <w:rPr>
            <w:b/>
            <w:highlight w:val="green"/>
            <w:rPrChange w:id="590" w:author="RANNOU Jean-Philippe" w:date="2021-10-20T11:40:00Z">
              <w:rPr>
                <w:b/>
              </w:rPr>
            </w:rPrChange>
          </w:rPr>
          <w:t>p</w:t>
        </w:r>
        <w:r w:rsidR="0092567C" w:rsidRPr="00FE6751">
          <w:t xml:space="preserve"> </w:t>
        </w:r>
      </w:ins>
      <w:r w:rsidRPr="00FE6751">
        <w:t xml:space="preserve">(with </w:t>
      </w:r>
      <w:r w:rsidRPr="00FE6751">
        <w:rPr>
          <w:b/>
        </w:rPr>
        <w:t xml:space="preserve">profile </w:t>
      </w:r>
      <w:r w:rsidRPr="0092567C">
        <w:rPr>
          <w:b/>
          <w:rPrChange w:id="591" w:author="RANNOU Jean-Philippe" w:date="2021-10-20T11:40:00Z">
            <w:rPr>
              <w:b/>
            </w:rPr>
          </w:rPrChange>
        </w:rPr>
        <w:t xml:space="preserve">RTQC version </w:t>
      </w:r>
      <w:r w:rsidR="00F86A29" w:rsidRPr="0092567C">
        <w:rPr>
          <w:b/>
          <w:rPrChange w:id="592" w:author="RANNOU Jean-Philippe" w:date="2021-10-20T11:40:00Z">
            <w:rPr>
              <w:b/>
              <w:highlight w:val="green"/>
            </w:rPr>
          </w:rPrChange>
        </w:rPr>
        <w:t>5.5</w:t>
      </w:r>
      <w:r w:rsidR="00F93CFA" w:rsidRPr="0092567C">
        <w:rPr>
          <w:rPrChange w:id="593" w:author="RANNOU Jean-Philippe" w:date="2021-10-20T11:40:00Z">
            <w:rPr/>
          </w:rPrChange>
        </w:rPr>
        <w:t xml:space="preserve"> </w:t>
      </w:r>
      <w:r w:rsidR="00116B68" w:rsidRPr="0092567C">
        <w:rPr>
          <w:rPrChange w:id="594" w:author="RANNOU Jean-Philippe" w:date="2021-10-20T11:40:00Z">
            <w:rPr/>
          </w:rPrChange>
        </w:rPr>
        <w:t xml:space="preserve">and </w:t>
      </w:r>
      <w:r w:rsidR="00116B68" w:rsidRPr="0092567C">
        <w:rPr>
          <w:b/>
          <w:rPrChange w:id="595" w:author="RANNOU Jean-Philippe" w:date="2021-10-20T11:40:00Z">
            <w:rPr>
              <w:b/>
            </w:rPr>
          </w:rPrChange>
        </w:rPr>
        <w:t xml:space="preserve">trajectory RTQC version </w:t>
      </w:r>
      <w:r w:rsidR="00F86A29" w:rsidRPr="0092567C">
        <w:rPr>
          <w:b/>
          <w:rPrChange w:id="596" w:author="RANNOU Jean-Philippe" w:date="2021-10-20T11:40:00Z">
            <w:rPr>
              <w:b/>
              <w:highlight w:val="green"/>
            </w:rPr>
          </w:rPrChange>
        </w:rPr>
        <w:t>3.2</w:t>
      </w:r>
      <w:r w:rsidRPr="0092567C">
        <w:rPr>
          <w:rPrChange w:id="597" w:author="RANNOU Jean-Philippe" w:date="2021-10-20T11:40:00Z">
            <w:rPr/>
          </w:rPrChange>
        </w:rPr>
        <w:t xml:space="preserve">) which generates Argo files compliant with format </w:t>
      </w:r>
      <w:r w:rsidRPr="0092567C">
        <w:rPr>
          <w:rFonts w:cs="Times New Roman"/>
          <w:rPrChange w:id="598" w:author="RANNOU Jean-Philippe" w:date="2021-10-20T11:40:00Z">
            <w:rPr>
              <w:rFonts w:cs="Times New Roman"/>
            </w:rPr>
          </w:rPrChange>
        </w:rPr>
        <w:t>version 3.1</w:t>
      </w:r>
      <w:r w:rsidR="00D45B64" w:rsidRPr="0092567C">
        <w:rPr>
          <w:rFonts w:cs="Times New Roman"/>
          <w:rPrChange w:id="599" w:author="RANNOU Jean-Philippe" w:date="2021-10-20T11:40:00Z">
            <w:rPr>
              <w:rFonts w:cs="Times New Roman"/>
            </w:rPr>
          </w:rPrChange>
        </w:rPr>
        <w:t xml:space="preserve"> </w:t>
      </w:r>
      <w:r w:rsidR="00D45B64" w:rsidRPr="0092567C">
        <w:rPr>
          <w:rFonts w:cs="Times New Roman"/>
          <w:rPrChange w:id="600" w:author="RANNOU Jean-Philippe" w:date="2021-10-20T11:40:00Z">
            <w:rPr>
              <w:rFonts w:cs="Times New Roman"/>
              <w:highlight w:val="green"/>
            </w:rPr>
          </w:rPrChange>
        </w:rPr>
        <w:t>or 3.2 for trajectory file</w:t>
      </w:r>
      <w:r w:rsidRPr="0092567C">
        <w:rPr>
          <w:rFonts w:cs="Times New Roman"/>
          <w:rPrChange w:id="601" w:author="RANNOU Jean-Philippe" w:date="2021-10-20T11:40:00Z">
            <w:rPr>
              <w:rFonts w:cs="Times New Roman"/>
            </w:rPr>
          </w:rPrChange>
        </w:rPr>
        <w:t xml:space="preserve"> (specified in [</w:t>
      </w:r>
      <w:r w:rsidR="000579E4" w:rsidRPr="0092567C">
        <w:rPr>
          <w:rFonts w:cs="Times New Roman"/>
          <w:rPrChange w:id="602" w:author="RANNOU Jean-Philippe" w:date="2021-10-20T11:40:00Z">
            <w:rPr>
              <w:rFonts w:cs="Times New Roman"/>
            </w:rPr>
          </w:rPrChange>
        </w:rPr>
        <w:fldChar w:fldCharType="begin"/>
      </w:r>
      <w:r w:rsidR="000579E4" w:rsidRPr="0092567C">
        <w:rPr>
          <w:rFonts w:cs="Times New Roman"/>
          <w:rPrChange w:id="603" w:author="RANNOU Jean-Philippe" w:date="2021-10-20T11:40:00Z">
            <w:rPr>
              <w:rFonts w:cs="Times New Roman"/>
            </w:rPr>
          </w:rPrChange>
        </w:rPr>
        <w:instrText xml:space="preserve"> REF RD1 \h  \* MERGEFORMAT </w:instrText>
      </w:r>
      <w:r w:rsidR="000579E4" w:rsidRPr="0092567C">
        <w:rPr>
          <w:rFonts w:cs="Times New Roman"/>
          <w:rPrChange w:id="604" w:author="RANNOU Jean-Philippe" w:date="2021-10-20T11:40:00Z">
            <w:rPr>
              <w:rFonts w:cs="Times New Roman"/>
            </w:rPr>
          </w:rPrChange>
        </w:rPr>
      </w:r>
      <w:r w:rsidR="000579E4" w:rsidRPr="0092567C">
        <w:rPr>
          <w:rFonts w:cs="Times New Roman"/>
          <w:rPrChange w:id="605" w:author="RANNOU Jean-Philippe" w:date="2021-10-20T11:40:00Z">
            <w:rPr>
              <w:rFonts w:cs="Times New Roman"/>
            </w:rPr>
          </w:rPrChange>
        </w:rPr>
        <w:fldChar w:fldCharType="separate"/>
      </w:r>
      <w:r w:rsidR="000579E4" w:rsidRPr="0092567C">
        <w:rPr>
          <w:rFonts w:cs="Times New Roman"/>
          <w:sz w:val="20"/>
          <w:szCs w:val="20"/>
          <w:rPrChange w:id="606" w:author="RANNOU Jean-Philippe" w:date="2021-10-20T11:40:00Z">
            <w:rPr>
              <w:rFonts w:cs="Times New Roman"/>
              <w:sz w:val="20"/>
              <w:szCs w:val="20"/>
            </w:rPr>
          </w:rPrChange>
        </w:rPr>
        <w:t>RD1</w:t>
      </w:r>
      <w:r w:rsidR="000579E4" w:rsidRPr="0092567C">
        <w:rPr>
          <w:rFonts w:cs="Times New Roman"/>
          <w:rPrChange w:id="607" w:author="RANNOU Jean-Philippe" w:date="2021-10-20T11:40:00Z">
            <w:rPr>
              <w:rFonts w:cs="Times New Roman"/>
            </w:rPr>
          </w:rPrChange>
        </w:rPr>
        <w:fldChar w:fldCharType="end"/>
      </w:r>
      <w:r w:rsidRPr="0092567C">
        <w:rPr>
          <w:rFonts w:cs="Times New Roman"/>
          <w:rPrChange w:id="608" w:author="RANNOU Jean-Philippe" w:date="2021-10-20T11:40:00Z">
            <w:rPr>
              <w:rFonts w:cs="Times New Roman"/>
            </w:rPr>
          </w:rPrChange>
        </w:rPr>
        <w:t>]).</w:t>
      </w:r>
    </w:p>
    <w:p w:rsidR="00B23A69" w:rsidRPr="00FE6751" w:rsidRDefault="00B23A69" w:rsidP="00B23A69">
      <w:pPr>
        <w:pStyle w:val="Corpsdetexte"/>
        <w:pBdr>
          <w:top w:val="single" w:sz="4" w:space="1" w:color="auto"/>
          <w:left w:val="single" w:sz="4" w:space="4" w:color="auto"/>
          <w:bottom w:val="single" w:sz="4" w:space="1" w:color="auto"/>
          <w:right w:val="single" w:sz="4" w:space="4" w:color="auto"/>
        </w:pBdr>
      </w:pPr>
    </w:p>
    <w:p w:rsidR="00B23A69" w:rsidRPr="00FE6751" w:rsidRDefault="00B23A69" w:rsidP="00B23A69">
      <w:pPr>
        <w:pStyle w:val="Corpsdetexte"/>
        <w:pBdr>
          <w:top w:val="single" w:sz="4" w:space="1" w:color="auto"/>
          <w:left w:val="single" w:sz="4" w:space="4" w:color="auto"/>
          <w:bottom w:val="single" w:sz="4" w:space="1" w:color="auto"/>
          <w:right w:val="single" w:sz="4" w:space="4" w:color="auto"/>
        </w:pBdr>
      </w:pPr>
      <w:r w:rsidRPr="00FE6751">
        <w:t xml:space="preserve">The current version of the decoder is stored in the global variable </w:t>
      </w:r>
      <w:r w:rsidRPr="00FE6751">
        <w:rPr>
          <w:rStyle w:val="CodeCar"/>
          <w:rFonts w:eastAsiaTheme="minorEastAsia"/>
        </w:rPr>
        <w:t>g_decArgo_decoderVersion</w:t>
      </w:r>
      <w:r w:rsidRPr="00FE6751">
        <w:t xml:space="preserve"> set in the </w:t>
      </w:r>
      <w:r w:rsidRPr="00FE6751">
        <w:rPr>
          <w:i/>
        </w:rPr>
        <w:t>init_default_values.m</w:t>
      </w:r>
      <w:r w:rsidRPr="00FE6751">
        <w:t xml:space="preserve"> file.</w:t>
      </w:r>
    </w:p>
    <w:p w:rsidR="00B23A69" w:rsidRPr="00FE6751" w:rsidRDefault="00B23A69" w:rsidP="00B23A69">
      <w:pPr>
        <w:pStyle w:val="Corpsdetexte"/>
        <w:pBdr>
          <w:top w:val="single" w:sz="4" w:space="1" w:color="auto"/>
          <w:left w:val="single" w:sz="4" w:space="4" w:color="auto"/>
          <w:bottom w:val="single" w:sz="4" w:space="1" w:color="auto"/>
          <w:right w:val="single" w:sz="4" w:space="4" w:color="auto"/>
        </w:pBdr>
      </w:pPr>
      <w:r w:rsidRPr="00FE6751">
        <w:t xml:space="preserve">The current version of the profile RTQC is stored in the global variable </w:t>
      </w:r>
      <w:r w:rsidRPr="00FE6751">
        <w:rPr>
          <w:rStyle w:val="CodeCar"/>
          <w:rFonts w:eastAsiaTheme="minorEastAsia"/>
        </w:rPr>
        <w:t>g_decArgo_addRtqcToProfileVersion</w:t>
      </w:r>
      <w:r w:rsidRPr="00FE6751">
        <w:t xml:space="preserve"> set in the </w:t>
      </w:r>
      <w:r w:rsidRPr="00FE6751">
        <w:rPr>
          <w:i/>
        </w:rPr>
        <w:t>add_rtqc_to_profile_file.m</w:t>
      </w:r>
      <w:r w:rsidRPr="00FE6751">
        <w:t xml:space="preserve"> file.</w:t>
      </w:r>
    </w:p>
    <w:p w:rsidR="00B23A69" w:rsidRPr="00FE6751" w:rsidRDefault="00B23A69" w:rsidP="00B23A69">
      <w:pPr>
        <w:pStyle w:val="Corpsdetexte"/>
        <w:pBdr>
          <w:top w:val="single" w:sz="4" w:space="1" w:color="auto"/>
          <w:left w:val="single" w:sz="4" w:space="4" w:color="auto"/>
          <w:bottom w:val="single" w:sz="4" w:space="1" w:color="auto"/>
          <w:right w:val="single" w:sz="4" w:space="4" w:color="auto"/>
        </w:pBdr>
      </w:pPr>
      <w:r w:rsidRPr="00FE6751">
        <w:t xml:space="preserve">The current version of the trajectory RTQC is stored in the global variable </w:t>
      </w:r>
      <w:r w:rsidRPr="00FE6751">
        <w:rPr>
          <w:rStyle w:val="CodeCar"/>
          <w:rFonts w:eastAsiaTheme="minorEastAsia"/>
        </w:rPr>
        <w:t>g_decArgo_addRtqcToTrajVersion</w:t>
      </w:r>
      <w:r w:rsidRPr="00FE6751">
        <w:t xml:space="preserve"> set in the </w:t>
      </w:r>
      <w:r w:rsidRPr="00FE6751">
        <w:rPr>
          <w:i/>
        </w:rPr>
        <w:t>add_rtqc_to_trajectory_file.m</w:t>
      </w:r>
      <w:r w:rsidRPr="00FE6751">
        <w:t xml:space="preserve"> file.</w:t>
      </w:r>
    </w:p>
    <w:p w:rsidR="00B23A69" w:rsidRPr="00FE6751" w:rsidRDefault="00B23A69" w:rsidP="00B23A69"/>
    <w:p w:rsidR="002F08BF" w:rsidRPr="00FE6751" w:rsidRDefault="002F08BF" w:rsidP="00715A45">
      <w:pPr>
        <w:pStyle w:val="Titre1"/>
      </w:pPr>
      <w:bookmarkStart w:id="609" w:name="_Toc460855046"/>
      <w:bookmarkStart w:id="610" w:name="_Toc85622718"/>
      <w:r w:rsidRPr="00FE6751">
        <w:lastRenderedPageBreak/>
        <w:t>Floats managed by the decoder</w:t>
      </w:r>
      <w:bookmarkEnd w:id="609"/>
      <w:bookmarkEnd w:id="610"/>
    </w:p>
    <w:p w:rsidR="002F08BF" w:rsidRPr="00FE6751" w:rsidRDefault="002F08BF" w:rsidP="00867FD6">
      <w:r w:rsidRPr="00FE6751">
        <w:t xml:space="preserve">The float type and versions managed by the current version of the decoder are listed in the </w:t>
      </w:r>
      <w:r w:rsidRPr="00FE6751">
        <w:rPr>
          <w:i/>
        </w:rPr>
        <w:t>_CoriolisArgoFloatVersions_YYYYMMDD.xlsx</w:t>
      </w:r>
      <w:r w:rsidRPr="00FE6751">
        <w:t xml:space="preserve"> file (where </w:t>
      </w:r>
      <w:r w:rsidRPr="00FE6751">
        <w:rPr>
          <w:i/>
        </w:rPr>
        <w:t>YYYYMMDD</w:t>
      </w:r>
      <w:r w:rsidRPr="00FE6751">
        <w:t xml:space="preserve"> is the update date of the Excel file) (see </w:t>
      </w:r>
      <w:r w:rsidRPr="00B702B6">
        <w:fldChar w:fldCharType="begin"/>
      </w:r>
      <w:r w:rsidRPr="00FE6751">
        <w:instrText xml:space="preserve"> REF _Ref460577154 \r \h </w:instrText>
      </w:r>
      <w:r w:rsidRPr="00B702B6">
        <w:fldChar w:fldCharType="separate"/>
      </w:r>
      <w:r w:rsidR="000579E4" w:rsidRPr="00FE6751">
        <w:t>8.2</w:t>
      </w:r>
      <w:r w:rsidRPr="00B702B6">
        <w:fldChar w:fldCharType="end"/>
      </w:r>
      <w:r w:rsidRPr="00FE6751">
        <w:t>).</w:t>
      </w:r>
    </w:p>
    <w:p w:rsidR="002F08BF" w:rsidRPr="00FE6751" w:rsidRDefault="002F08BF" w:rsidP="0058643D">
      <w:pPr>
        <w:pStyle w:val="Titre1"/>
        <w:pageBreakBefore w:val="0"/>
        <w:ind w:left="431" w:hanging="431"/>
      </w:pPr>
      <w:bookmarkStart w:id="611" w:name="_Toc460855047"/>
      <w:bookmarkStart w:id="612" w:name="_Toc85622719"/>
      <w:r w:rsidRPr="00FE6751">
        <w:t>Description of the decoder package</w:t>
      </w:r>
      <w:bookmarkEnd w:id="611"/>
      <w:bookmarkEnd w:id="612"/>
    </w:p>
    <w:p w:rsidR="002F08BF" w:rsidRPr="00FE6751" w:rsidRDefault="002F08BF" w:rsidP="002F08BF">
      <w:pPr>
        <w:pStyle w:val="Corpsdetexte"/>
      </w:pPr>
      <w:r w:rsidRPr="00FE6751">
        <w:t xml:space="preserve">The decoder is provided as a zipped archive named </w:t>
      </w:r>
      <w:r w:rsidRPr="00FE6751">
        <w:rPr>
          <w:i/>
        </w:rPr>
        <w:t>decArgo_YYYYMMDD_xxxy.7z</w:t>
      </w:r>
      <w:r w:rsidRPr="00FE6751">
        <w:t xml:space="preserve">, where </w:t>
      </w:r>
      <w:r w:rsidRPr="00FE6751">
        <w:rPr>
          <w:i/>
        </w:rPr>
        <w:t>YYYYMMDD</w:t>
      </w:r>
      <w:r w:rsidRPr="00FE6751">
        <w:t xml:space="preserve"> is the date of the package creation and </w:t>
      </w:r>
      <w:r w:rsidRPr="00FE6751">
        <w:rPr>
          <w:i/>
        </w:rPr>
        <w:t>xxxy</w:t>
      </w:r>
      <w:r w:rsidRPr="00FE6751">
        <w:t xml:space="preserve"> the decoder version.</w:t>
      </w:r>
    </w:p>
    <w:p w:rsidR="002F08BF" w:rsidRPr="00FE6751" w:rsidRDefault="002F08BF" w:rsidP="002F08BF">
      <w:pPr>
        <w:pStyle w:val="Corpsdetexte"/>
      </w:pPr>
    </w:p>
    <w:p w:rsidR="002F08BF" w:rsidRPr="00FE6751" w:rsidRDefault="002F08BF" w:rsidP="002F08BF">
      <w:pPr>
        <w:pStyle w:val="Corpsdetexte"/>
      </w:pPr>
      <w:r w:rsidRPr="00FE6751">
        <w:t>The tree diagram of the decoder package is illustrated in the following figure.</w:t>
      </w:r>
    </w:p>
    <w:p w:rsidR="002F08BF" w:rsidRPr="00FE6751" w:rsidRDefault="00B702B6" w:rsidP="002F08BF">
      <w:pPr>
        <w:pStyle w:val="Corpsdetexte"/>
        <w:jc w:val="center"/>
      </w:pPr>
      <w:r>
        <w:rPr>
          <w:noProof/>
          <w:lang w:val="fr-FR"/>
        </w:rPr>
        <w:drawing>
          <wp:inline distT="0" distB="0" distL="0" distR="0">
            <wp:extent cx="1762371" cy="93358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1762371" cy="933580"/>
                    </a:xfrm>
                    <a:prstGeom prst="rect">
                      <a:avLst/>
                    </a:prstGeom>
                  </pic:spPr>
                </pic:pic>
              </a:graphicData>
            </a:graphic>
          </wp:inline>
        </w:drawing>
      </w:r>
    </w:p>
    <w:p w:rsidR="002F08BF" w:rsidRPr="00FE6751" w:rsidRDefault="002F08BF" w:rsidP="002F08BF">
      <w:pPr>
        <w:pStyle w:val="Corpsdetexte"/>
      </w:pPr>
      <w:r w:rsidRPr="00FE6751">
        <w:t>Three main directories are provided:</w:t>
      </w:r>
    </w:p>
    <w:p w:rsidR="002F08BF" w:rsidRPr="00FE6751" w:rsidRDefault="002F08BF" w:rsidP="002F08BF">
      <w:pPr>
        <w:pStyle w:val="Corpsdetexte"/>
        <w:widowControl w:val="0"/>
        <w:numPr>
          <w:ilvl w:val="0"/>
          <w:numId w:val="22"/>
        </w:numPr>
        <w:suppressAutoHyphens/>
      </w:pPr>
      <w:r w:rsidRPr="00FE6751">
        <w:t xml:space="preserve">The </w:t>
      </w:r>
      <w:r w:rsidRPr="00FE6751">
        <w:rPr>
          <w:i/>
        </w:rPr>
        <w:t>decArgo_soft</w:t>
      </w:r>
      <w:r w:rsidRPr="00FE6751">
        <w:t xml:space="preserve"> directory contains the decoder software,</w:t>
      </w:r>
    </w:p>
    <w:p w:rsidR="002F08BF" w:rsidRPr="00FE6751" w:rsidRDefault="002F08BF" w:rsidP="002F08BF">
      <w:pPr>
        <w:pStyle w:val="Corpsdetexte"/>
        <w:widowControl w:val="0"/>
        <w:numPr>
          <w:ilvl w:val="0"/>
          <w:numId w:val="22"/>
        </w:numPr>
        <w:suppressAutoHyphens/>
      </w:pPr>
      <w:r w:rsidRPr="00FE6751">
        <w:t xml:space="preserve">The </w:t>
      </w:r>
      <w:r w:rsidRPr="00FE6751">
        <w:rPr>
          <w:i/>
        </w:rPr>
        <w:t>decArgo_doc</w:t>
      </w:r>
      <w:r w:rsidRPr="00FE6751">
        <w:t xml:space="preserve"> directory contains the documentation associated to the decoder,</w:t>
      </w:r>
    </w:p>
    <w:p w:rsidR="002F08BF" w:rsidRPr="00FE6751" w:rsidRDefault="002F08BF" w:rsidP="002F08BF">
      <w:pPr>
        <w:pStyle w:val="Corpsdetexte"/>
        <w:widowControl w:val="0"/>
        <w:numPr>
          <w:ilvl w:val="0"/>
          <w:numId w:val="22"/>
        </w:numPr>
        <w:suppressAutoHyphens/>
      </w:pPr>
      <w:r w:rsidRPr="00FE6751">
        <w:t xml:space="preserve">The </w:t>
      </w:r>
      <w:r w:rsidRPr="00FE6751">
        <w:rPr>
          <w:i/>
        </w:rPr>
        <w:t>decArgo_config_floats</w:t>
      </w:r>
      <w:r w:rsidRPr="00FE6751">
        <w:t xml:space="preserve"> directory contains float configuration file samples.</w:t>
      </w:r>
    </w:p>
    <w:p w:rsidR="002F08BF" w:rsidRPr="00FE6751" w:rsidRDefault="002F08BF" w:rsidP="002F08BF">
      <w:pPr>
        <w:pStyle w:val="Corpsdetexte"/>
      </w:pPr>
      <w:r w:rsidRPr="00FE6751">
        <w:t xml:space="preserve">(see Annex </w:t>
      </w:r>
      <w:r w:rsidRPr="00B702B6">
        <w:fldChar w:fldCharType="begin"/>
      </w:r>
      <w:r w:rsidRPr="00FE6751">
        <w:instrText xml:space="preserve"> REF AXA \h </w:instrText>
      </w:r>
      <w:r w:rsidRPr="00B702B6">
        <w:fldChar w:fldCharType="separate"/>
      </w:r>
      <w:r w:rsidR="000579E4" w:rsidRPr="00FE6751">
        <w:t>A</w:t>
      </w:r>
      <w:r w:rsidRPr="00B702B6">
        <w:fldChar w:fldCharType="end"/>
      </w:r>
      <w:r w:rsidRPr="00FE6751">
        <w:t xml:space="preserve"> for a detailed description of their contents).</w:t>
      </w:r>
    </w:p>
    <w:p w:rsidR="002F08BF" w:rsidRPr="00FE6751" w:rsidRDefault="002F08BF" w:rsidP="00715A45">
      <w:pPr>
        <w:pStyle w:val="Titre1"/>
      </w:pPr>
      <w:bookmarkStart w:id="613" w:name="_Toc460855048"/>
      <w:bookmarkStart w:id="614" w:name="_Toc85622720"/>
      <w:r w:rsidRPr="00FE6751">
        <w:lastRenderedPageBreak/>
        <w:t>Decoder installation and configuration</w:t>
      </w:r>
      <w:bookmarkEnd w:id="613"/>
      <w:bookmarkEnd w:id="614"/>
    </w:p>
    <w:p w:rsidR="002F08BF" w:rsidRPr="00FE6751" w:rsidRDefault="002F08BF" w:rsidP="00715A45">
      <w:pPr>
        <w:pStyle w:val="Titre2"/>
      </w:pPr>
      <w:bookmarkStart w:id="615" w:name="_Toc460855049"/>
      <w:bookmarkStart w:id="616" w:name="_Toc85622721"/>
      <w:r w:rsidRPr="00FE6751">
        <w:t>Decoder installation</w:t>
      </w:r>
      <w:bookmarkEnd w:id="615"/>
      <w:bookmarkEnd w:id="616"/>
    </w:p>
    <w:p w:rsidR="002F08BF" w:rsidRPr="00FE6751" w:rsidRDefault="002F08BF" w:rsidP="00715A45">
      <w:pPr>
        <w:pStyle w:val="Titre3"/>
      </w:pPr>
      <w:bookmarkStart w:id="617" w:name="_Toc460855050"/>
      <w:bookmarkStart w:id="618" w:name="_Toc85622722"/>
      <w:r w:rsidRPr="00FE6751">
        <w:t>Hardware and software requirements</w:t>
      </w:r>
      <w:bookmarkEnd w:id="617"/>
      <w:bookmarkEnd w:id="618"/>
    </w:p>
    <w:p w:rsidR="002F08BF" w:rsidRPr="00FE6751" w:rsidRDefault="002F08BF" w:rsidP="002F08BF">
      <w:pPr>
        <w:pStyle w:val="Corpsdetexte"/>
      </w:pPr>
      <w:r w:rsidRPr="00FE6751">
        <w:t xml:space="preserve">The decoder can be installed on a PC type computer equipped with a Windows or Linux (see Annex </w:t>
      </w:r>
      <w:r w:rsidRPr="00B702B6">
        <w:fldChar w:fldCharType="begin"/>
      </w:r>
      <w:r w:rsidRPr="00FE6751">
        <w:instrText xml:space="preserve"> REF AXE \h </w:instrText>
      </w:r>
      <w:r w:rsidRPr="00B702B6">
        <w:fldChar w:fldCharType="separate"/>
      </w:r>
      <w:r w:rsidR="000579E4" w:rsidRPr="00FE6751">
        <w:t>E</w:t>
      </w:r>
      <w:r w:rsidRPr="00B702B6">
        <w:fldChar w:fldCharType="end"/>
      </w:r>
      <w:r w:rsidRPr="00FE6751">
        <w:t>) operating system.</w:t>
      </w:r>
    </w:p>
    <w:p w:rsidR="002F08BF" w:rsidRPr="007E5DCD" w:rsidRDefault="002F08BF" w:rsidP="002F08BF">
      <w:pPr>
        <w:pStyle w:val="Corpsdetexte"/>
      </w:pPr>
      <w:r w:rsidRPr="00FE6751">
        <w:t xml:space="preserve">The </w:t>
      </w:r>
      <w:r w:rsidRPr="007E5DCD">
        <w:t>Matlab software must be installed on the host computer.</w:t>
      </w:r>
    </w:p>
    <w:p w:rsidR="002F08BF" w:rsidRPr="007E5DCD" w:rsidRDefault="002F08BF" w:rsidP="002F08BF">
      <w:pPr>
        <w:pStyle w:val="Corpsdetexte"/>
      </w:pPr>
      <w:r w:rsidRPr="007E5DCD">
        <w:t xml:space="preserve">The Matlab version should be </w:t>
      </w:r>
      <w:r w:rsidR="0067108E" w:rsidRPr="00144AF7">
        <w:rPr>
          <w:rFonts w:cs="Times New Roman"/>
        </w:rPr>
        <w:t>≥</w:t>
      </w:r>
      <w:r w:rsidRPr="00144AF7">
        <w:t xml:space="preserve"> R20</w:t>
      </w:r>
      <w:r w:rsidR="0067108E" w:rsidRPr="00144AF7">
        <w:t>1</w:t>
      </w:r>
      <w:r w:rsidRPr="00144AF7">
        <w:t xml:space="preserve">6b since </w:t>
      </w:r>
      <w:r w:rsidR="00B869D1" w:rsidRPr="00144AF7">
        <w:t>the “split” function is used</w:t>
      </w:r>
      <w:r w:rsidRPr="00144AF7">
        <w:t>.</w:t>
      </w:r>
    </w:p>
    <w:p w:rsidR="002F08BF" w:rsidRPr="00144AF7" w:rsidRDefault="002F08BF" w:rsidP="002F08BF">
      <w:pPr>
        <w:pStyle w:val="Corpsdetexte"/>
      </w:pPr>
      <w:r w:rsidRPr="00144AF7">
        <w:t>Note also that:</w:t>
      </w:r>
    </w:p>
    <w:p w:rsidR="002F08BF" w:rsidRPr="007E5DCD" w:rsidRDefault="002F08BF" w:rsidP="002F08BF">
      <w:pPr>
        <w:pStyle w:val="Corpsdetexte"/>
        <w:widowControl w:val="0"/>
        <w:numPr>
          <w:ilvl w:val="0"/>
          <w:numId w:val="25"/>
        </w:numPr>
        <w:suppressAutoHyphens/>
      </w:pPr>
      <w:r w:rsidRPr="00144AF7">
        <w:t xml:space="preserve">The Matlab Statistics Toolbox is needed (for the Matlab </w:t>
      </w:r>
      <w:r w:rsidRPr="00144AF7">
        <w:rPr>
          <w:b/>
          <w:i/>
        </w:rPr>
        <w:t>fitlm</w:t>
      </w:r>
      <w:r w:rsidRPr="00144AF7">
        <w:t xml:space="preserve"> function), if you want to compute NITRATE values from the transmitted spectrum (see Annex </w:t>
      </w:r>
      <w:r w:rsidRPr="007E5DCD">
        <w:fldChar w:fldCharType="begin"/>
      </w:r>
      <w:r w:rsidRPr="00144AF7">
        <w:instrText xml:space="preserve"> REF AXF \h </w:instrText>
      </w:r>
      <w:r w:rsidR="000E75EC">
        <w:instrText xml:space="preserve"> \* MERGEFORMAT </w:instrText>
      </w:r>
      <w:r w:rsidRPr="007E5DCD">
        <w:fldChar w:fldCharType="separate"/>
      </w:r>
      <w:r w:rsidR="000579E4" w:rsidRPr="007E5DCD">
        <w:t>F</w:t>
      </w:r>
      <w:r w:rsidRPr="007E5DCD">
        <w:fldChar w:fldCharType="end"/>
      </w:r>
      <w:r w:rsidRPr="007E5DCD">
        <w:t xml:space="preserve"> for details),</w:t>
      </w:r>
    </w:p>
    <w:p w:rsidR="002F08BF" w:rsidRPr="007E5DCD" w:rsidRDefault="002F08BF" w:rsidP="00A91DBC">
      <w:pPr>
        <w:pStyle w:val="Corpsdetexte"/>
        <w:widowControl w:val="0"/>
        <w:numPr>
          <w:ilvl w:val="0"/>
          <w:numId w:val="25"/>
        </w:numPr>
        <w:suppressAutoHyphens/>
      </w:pPr>
      <w:r w:rsidRPr="00144AF7">
        <w:t xml:space="preserve">The </w:t>
      </w:r>
      <w:r w:rsidR="00A91DBC" w:rsidRPr="00144AF7">
        <w:t>GEBCO</w:t>
      </w:r>
      <w:r w:rsidR="00A91DBC" w:rsidRPr="007E5DCD">
        <w:t xml:space="preserve"> </w:t>
      </w:r>
      <w:r w:rsidRPr="007E5DCD">
        <w:t>worldwide bathymetric atlas (</w:t>
      </w:r>
      <w:hyperlink r:id="rId19" w:history="1">
        <w:r w:rsidR="00A91DBC" w:rsidRPr="00144AF7">
          <w:rPr>
            <w:rStyle w:val="Lienhypertexte"/>
          </w:rPr>
          <w:t>https://www.bodc.ac.uk/data/open_download/gebco/gebco_2020/zip/</w:t>
        </w:r>
      </w:hyperlink>
      <w:r w:rsidR="00A91DBC" w:rsidRPr="007E5DCD">
        <w:t>)</w:t>
      </w:r>
      <w:r w:rsidRPr="007E5DCD">
        <w:t xml:space="preserve"> is needed by some RTQC tests,</w:t>
      </w:r>
    </w:p>
    <w:p w:rsidR="002F08BF" w:rsidRPr="00144AF7" w:rsidRDefault="002F08BF" w:rsidP="002F08BF">
      <w:pPr>
        <w:pStyle w:val="Corpsdetexte"/>
        <w:widowControl w:val="0"/>
        <w:numPr>
          <w:ilvl w:val="0"/>
          <w:numId w:val="25"/>
        </w:numPr>
        <w:suppressAutoHyphens/>
      </w:pPr>
      <w:r w:rsidRPr="00144AF7">
        <w:t xml:space="preserve">The (free) following components are also needed if you want to use the </w:t>
      </w:r>
      <w:r w:rsidRPr="00144AF7">
        <w:rPr>
          <w:b/>
          <w:i/>
        </w:rPr>
        <w:t>nc_trace_disp</w:t>
      </w:r>
      <w:r w:rsidRPr="00144AF7">
        <w:t xml:space="preserve"> tool to plot the float displacements:</w:t>
      </w:r>
    </w:p>
    <w:p w:rsidR="002F08BF" w:rsidRPr="00144AF7" w:rsidRDefault="002F08BF" w:rsidP="002F08BF">
      <w:pPr>
        <w:pStyle w:val="Corpsdetexte"/>
        <w:widowControl w:val="0"/>
        <w:numPr>
          <w:ilvl w:val="1"/>
          <w:numId w:val="25"/>
        </w:numPr>
        <w:suppressAutoHyphens/>
      </w:pPr>
      <w:r w:rsidRPr="00144AF7">
        <w:t>The M_Map Matlab package (https://www.eoas.ubc.ca/~rich/map.html),</w:t>
      </w:r>
    </w:p>
    <w:p w:rsidR="002F08BF" w:rsidRPr="007E5DCD" w:rsidRDefault="002F08BF" w:rsidP="002F08BF">
      <w:pPr>
        <w:pStyle w:val="Corpsdetexte"/>
        <w:widowControl w:val="0"/>
        <w:numPr>
          <w:ilvl w:val="1"/>
          <w:numId w:val="25"/>
        </w:numPr>
        <w:suppressAutoHyphens/>
      </w:pPr>
      <w:r w:rsidRPr="00144AF7">
        <w:t>The ETOPO2 worldwide bathymetric atlas (</w:t>
      </w:r>
      <w:r w:rsidR="00A91DBC" w:rsidRPr="00144AF7">
        <w:t>https://www.ngdc.noaa.gov/mgg/global/relief/ETOPO2/ETOPO2v2-2006/ETOPO2v2g/raw_binary/ETOPO2v2g_i2_MSB.zip file</w:t>
      </w:r>
      <w:r w:rsidRPr="007E5DCD">
        <w:t>),</w:t>
      </w:r>
    </w:p>
    <w:p w:rsidR="002F08BF" w:rsidRPr="007E5DCD" w:rsidRDefault="002F08BF" w:rsidP="002F08BF">
      <w:pPr>
        <w:pStyle w:val="Corpsdetexte"/>
        <w:widowControl w:val="0"/>
        <w:numPr>
          <w:ilvl w:val="1"/>
          <w:numId w:val="25"/>
        </w:numPr>
        <w:suppressAutoHyphens/>
      </w:pPr>
      <w:r w:rsidRPr="00144AF7">
        <w:t>The SRTM30+ worldwide bathymetric atlas (</w:t>
      </w:r>
      <w:hyperlink r:id="rId20" w:history="1">
        <w:r w:rsidRPr="007E5DCD">
          <w:rPr>
            <w:rStyle w:val="Lienhypertexte"/>
          </w:rPr>
          <w:t>http://topex.ucsd.edu/WWW_html/srtm30_plus.html</w:t>
        </w:r>
      </w:hyperlink>
      <w:r w:rsidRPr="007E5DCD">
        <w:t>) if you want to switch to a more detailed bathymetry.</w:t>
      </w:r>
    </w:p>
    <w:p w:rsidR="002F08BF" w:rsidRPr="00FE6751" w:rsidRDefault="002F08BF" w:rsidP="00715A45">
      <w:pPr>
        <w:pStyle w:val="Titre3"/>
      </w:pPr>
      <w:bookmarkStart w:id="619" w:name="_Toc460855051"/>
      <w:bookmarkStart w:id="620" w:name="_Toc85622723"/>
      <w:r w:rsidRPr="00FE6751">
        <w:t>Installation of the decoder</w:t>
      </w:r>
      <w:bookmarkEnd w:id="619"/>
      <w:bookmarkEnd w:id="620"/>
    </w:p>
    <w:p w:rsidR="002F08BF" w:rsidRPr="00FE6751" w:rsidRDefault="002F08BF" w:rsidP="002F08BF">
      <w:pPr>
        <w:pStyle w:val="Corpsdetexte"/>
      </w:pPr>
      <w:r w:rsidRPr="00FE6751">
        <w:t xml:space="preserve">To install the decoder, unzip the decoder package archive and add the </w:t>
      </w:r>
      <w:r w:rsidRPr="00FE6751">
        <w:rPr>
          <w:i/>
        </w:rPr>
        <w:t>decArgo_YYYYMMDD_xxxy/decArgo_soft/soft</w:t>
      </w:r>
      <w:r w:rsidRPr="00FE6751">
        <w:t xml:space="preserve"> directory, with its sub-directories, to your Matlab path.</w:t>
      </w:r>
    </w:p>
    <w:p w:rsidR="002F08BF" w:rsidRPr="00FE6751" w:rsidRDefault="002F08BF" w:rsidP="00715A45">
      <w:pPr>
        <w:pStyle w:val="Titre2"/>
      </w:pPr>
      <w:bookmarkStart w:id="621" w:name="_Toc460855052"/>
      <w:bookmarkStart w:id="622" w:name="_Toc85622724"/>
      <w:r w:rsidRPr="00FE6751">
        <w:t>Decoder configuration</w:t>
      </w:r>
      <w:bookmarkEnd w:id="621"/>
      <w:bookmarkEnd w:id="622"/>
    </w:p>
    <w:p w:rsidR="002F08BF" w:rsidRPr="00FE6751" w:rsidRDefault="002F08BF" w:rsidP="002F08BF">
      <w:pPr>
        <w:pStyle w:val="Corpsdetexte"/>
      </w:pPr>
      <w:r w:rsidRPr="00FE6751">
        <w:t>To configure the decoder, you have to update, according to your own (Linux or PC) platform, the decoder configuration file.</w:t>
      </w:r>
    </w:p>
    <w:p w:rsidR="0058643D" w:rsidRPr="00FE6751" w:rsidRDefault="0058643D">
      <w:pPr>
        <w:spacing w:after="200" w:line="276" w:lineRule="auto"/>
        <w:rPr>
          <w:rFonts w:asciiTheme="majorHAnsi" w:eastAsiaTheme="majorEastAsia" w:hAnsiTheme="majorHAnsi" w:cstheme="majorBidi"/>
          <w:b/>
          <w:bCs/>
          <w:color w:val="1F497D" w:themeColor="text2"/>
        </w:rPr>
      </w:pPr>
      <w:bookmarkStart w:id="623" w:name="_Toc460855053"/>
      <w:r w:rsidRPr="00FE6751">
        <w:br w:type="page"/>
      </w:r>
    </w:p>
    <w:p w:rsidR="002F08BF" w:rsidRPr="00FE6751" w:rsidRDefault="002F08BF" w:rsidP="00715A45">
      <w:pPr>
        <w:pStyle w:val="Titre3"/>
      </w:pPr>
      <w:bookmarkStart w:id="624" w:name="_Toc85622725"/>
      <w:r w:rsidRPr="00FE6751">
        <w:lastRenderedPageBreak/>
        <w:t>PI decoder configuration</w:t>
      </w:r>
      <w:bookmarkEnd w:id="623"/>
      <w:bookmarkEnd w:id="624"/>
    </w:p>
    <w:p w:rsidR="002F08BF" w:rsidRPr="00FE6751" w:rsidRDefault="002F08BF" w:rsidP="002F08BF">
      <w:pPr>
        <w:pStyle w:val="Corpsdetexte"/>
      </w:pPr>
      <w:r w:rsidRPr="00FE6751">
        <w:t xml:space="preserve">The configuration file of the PI decoder is </w:t>
      </w:r>
      <w:r w:rsidRPr="00FE6751">
        <w:rPr>
          <w:i/>
        </w:rPr>
        <w:t>decArgo_YYYYMMDD_xxxy/decArgo_soft/soft/_argo_decoder</w:t>
      </w:r>
      <w:r w:rsidR="004B1BEF" w:rsidRPr="00FE6751">
        <w:rPr>
          <w:i/>
        </w:rPr>
        <w:t>_</w:t>
      </w:r>
      <w:r w:rsidRPr="00FE6751">
        <w:rPr>
          <w:i/>
        </w:rPr>
        <w:t>conf.</w:t>
      </w:r>
      <w:r w:rsidR="004B1BEF" w:rsidRPr="00FE6751">
        <w:rPr>
          <w:i/>
        </w:rPr>
        <w:t>txt.</w:t>
      </w:r>
    </w:p>
    <w:p w:rsidR="002F08BF" w:rsidRPr="00FE6751" w:rsidRDefault="002F08BF" w:rsidP="002F08BF">
      <w:pPr>
        <w:pStyle w:val="Corpsdetexte"/>
      </w:pPr>
      <w:r w:rsidRPr="00FE6751">
        <w:t>The configuration variables are listed and described in the following table.</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3898"/>
        <w:gridCol w:w="5386"/>
      </w:tblGrid>
      <w:tr w:rsidR="002F08BF" w:rsidRPr="00FE6751" w:rsidTr="00EF65F5">
        <w:trPr>
          <w:cantSplit/>
        </w:trPr>
        <w:tc>
          <w:tcPr>
            <w:tcW w:w="3898" w:type="dxa"/>
            <w:shd w:val="clear" w:color="000080" w:fill="1F497D"/>
          </w:tcPr>
          <w:p w:rsidR="002F08BF" w:rsidRPr="000557AF" w:rsidRDefault="002F08BF"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Configuration variable name</w:t>
            </w:r>
          </w:p>
        </w:tc>
        <w:tc>
          <w:tcPr>
            <w:tcW w:w="5386" w:type="dxa"/>
            <w:shd w:val="clear" w:color="000080" w:fill="1F497D"/>
          </w:tcPr>
          <w:p w:rsidR="002F08BF" w:rsidRPr="000557AF" w:rsidRDefault="002F08BF"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Configuration variable description</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FLOAT_LIST_FILE_NAME</w:t>
            </w:r>
          </w:p>
        </w:tc>
        <w:tc>
          <w:tcPr>
            <w:tcW w:w="5386" w:type="dxa"/>
          </w:tcPr>
          <w:p w:rsidR="002F08BF" w:rsidRPr="000557AF" w:rsidRDefault="002F08BF" w:rsidP="00EF65F5">
            <w:pPr>
              <w:pStyle w:val="tablecontent"/>
              <w:rPr>
                <w:rFonts w:ascii="Arial" w:hAnsi="Arial" w:cs="Arial"/>
                <w:lang w:val="en-US" w:eastAsia="fr-FR"/>
              </w:rPr>
            </w:pPr>
            <w:r w:rsidRPr="000557AF">
              <w:rPr>
                <w:rFonts w:ascii="Arial" w:hAnsi="Arial" w:cs="Arial"/>
                <w:lang w:val="en-US" w:eastAsia="fr-FR"/>
              </w:rPr>
              <w:t>Default list of floats to process.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EXPECTED_CYCLE_LIST</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Used to choose the cycles to decode. However, as TRAJ data may use information from previous cycles, it is recommend to always set (</w:t>
            </w:r>
            <w:r w:rsidRPr="000557AF">
              <w:rPr>
                <w:rFonts w:ascii="Courier New" w:hAnsi="Courier New" w:cs="Courier New"/>
                <w:lang w:val="en-US"/>
              </w:rPr>
              <w:t>EXPECTED_CYCLE_LIST = 9999</w:t>
            </w:r>
            <w:r w:rsidRPr="000557AF">
              <w:rPr>
                <w:rFonts w:ascii="Arial" w:hAnsi="Arial" w:cs="Arial"/>
                <w:lang w:val="en-US"/>
              </w:rPr>
              <w:t xml:space="preserve"> or </w:t>
            </w:r>
            <w:r w:rsidRPr="000557AF">
              <w:rPr>
                <w:rFonts w:ascii="Courier New" w:hAnsi="Courier New" w:cs="Courier New"/>
                <w:lang w:val="en-US"/>
              </w:rPr>
              <w:t>EXPECTED_CYCLE_LIST = [~])</w:t>
            </w:r>
            <w:r w:rsidRPr="000557AF">
              <w:rPr>
                <w:rFonts w:ascii="Arial" w:hAnsi="Arial" w:cs="Arial"/>
                <w:lang w:val="en-US"/>
              </w:rPr>
              <w:t xml:space="preserve"> i.e. to always process existing cycles from the beginning</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FLOAT_TRANSMISSION_TYPE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1 for Argos</w:t>
            </w:r>
            <w:r w:rsidR="00AE3BE5" w:rsidRPr="000557AF">
              <w:rPr>
                <w:rFonts w:ascii="Arial" w:hAnsi="Arial" w:cs="Arial"/>
                <w:lang w:val="en-US"/>
              </w:rPr>
              <w:t xml:space="preserve"> floats</w:t>
            </w:r>
            <w:r w:rsidRPr="000557AF">
              <w:rPr>
                <w:rFonts w:ascii="Arial" w:hAnsi="Arial" w:cs="Arial"/>
                <w:lang w:val="en-US"/>
              </w:rPr>
              <w:t>, 2 for floats with Iridium RUDICS transmission (ex: Remocean French floats), 3 for Iridium SBD common floats and 4 for BIO floats with Iridium SBD transmission (ex: INCOIS FLBB floats).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FLOAT_INFORMATION_FILE_NAME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file which stores the basic configuration information of the managed floats (</w:t>
            </w:r>
            <w:r w:rsidRPr="000557AF">
              <w:rPr>
                <w:i/>
                <w:lang w:val="en-US"/>
              </w:rPr>
              <w:t>decArgo_YYYYMMDD_xxxy/decArgo_config_floats/argoFloatInfo/</w:t>
            </w:r>
            <w:r w:rsidRPr="000557AF">
              <w:rPr>
                <w:rFonts w:ascii="Arial" w:hAnsi="Arial" w:cs="Arial"/>
                <w:i/>
                <w:lang w:val="en-US"/>
              </w:rPr>
              <w:t>argo_floats_information_co.txt</w:t>
            </w:r>
            <w:r w:rsidRPr="000557AF">
              <w:rPr>
                <w:rFonts w:ascii="Arial" w:hAnsi="Arial" w:cs="Arial"/>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HEX_ARGOS_FILE_FORMAT</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1.</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DIR_INPUT_HEX_ARGOS_FILE_FORMAT_1</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of the Argos HEX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DIR_INPUT_HEX_ARGOS_FILE_FORMAT_2</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 xml:space="preserve">Unused since </w:t>
            </w:r>
            <w:r w:rsidRPr="000557AF">
              <w:rPr>
                <w:rFonts w:ascii="Courier New" w:hAnsi="Courier New" w:cs="Courier New"/>
                <w:lang w:val="en-US" w:eastAsia="fr-FR"/>
              </w:rPr>
              <w:t>HEX_ARGOS_FILE_FORMAT = 1</w:t>
            </w:r>
            <w:r w:rsidRPr="000557AF">
              <w:rPr>
                <w:rFonts w:ascii="Arial" w:hAnsi="Arial" w:cs="Arial"/>
                <w:lang w:val="en-US" w:eastAsia="fr-FR"/>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HEX_ARGOS_DATA_DIRECTORY_STRUCTURE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3.</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DIR_INPUT_RSYNC_DATA</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Iridium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of the Iridium data repository.</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DIR_INPUT_RSYNC_LOG</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Iridium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Unused.</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DIR_INPUT_JSON_TECH_LABEL_FILE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TECH label files (</w:t>
            </w:r>
            <w:r w:rsidRPr="000557AF">
              <w:rPr>
                <w:i/>
                <w:lang w:val="en-US"/>
              </w:rPr>
              <w:t>decArgo_YYYYMMDD_xxxy/decArgo_soft/config/techParamNames/</w:t>
            </w:r>
            <w:r w:rsidRPr="000557AF">
              <w:rPr>
                <w:rFonts w:ascii="Arial" w:hAnsi="Arial" w:cs="Arial"/>
                <w:i/>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DIR_INPUT_JSON_CONF_LABEL_FILE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CONF label files (</w:t>
            </w:r>
            <w:r w:rsidRPr="000557AF">
              <w:rPr>
                <w:i/>
                <w:lang w:val="en-US"/>
              </w:rPr>
              <w:t>decArgo_YYYYMMDD_xxxy/decArgo_soft/config/configParamNames/</w:t>
            </w:r>
            <w:r w:rsidRPr="000557AF">
              <w:rPr>
                <w:rFonts w:ascii="Arial" w:hAnsi="Arial" w:cs="Arial"/>
                <w:i/>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DIR_INPUT_JSON_FLOAT_META_DATA_FILE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the detailed configuration information of the managed floats (</w:t>
            </w:r>
            <w:r w:rsidRPr="000557AF">
              <w:rPr>
                <w:i/>
                <w:lang w:val="en-US"/>
              </w:rPr>
              <w:t>decArgo_YYYYMMDD_xxxy/decArgo_config_floats/json_float_meta_argos/</w:t>
            </w:r>
            <w:r w:rsidRPr="000557AF">
              <w:rPr>
                <w:lang w:val="en-US"/>
              </w:rPr>
              <w:t xml:space="preserve"> or </w:t>
            </w:r>
            <w:r w:rsidRPr="000557AF">
              <w:rPr>
                <w:i/>
                <w:lang w:val="en-US"/>
              </w:rPr>
              <w:t>decArgo_YYYYMMDD_xxxy/decArgo_config_floats/json_float_meta_ir_sbd/</w:t>
            </w:r>
            <w:r w:rsidRPr="000557AF">
              <w:rPr>
                <w:lang w:val="en-US"/>
              </w:rPr>
              <w:t xml:space="preserve"> or … depending of </w:t>
            </w:r>
            <w:r w:rsidRPr="000557AF">
              <w:rPr>
                <w:rFonts w:ascii="Courier New" w:hAnsi="Courier New" w:cs="Courier New"/>
                <w:lang w:val="en-US" w:eastAsia="fr-FR"/>
              </w:rPr>
              <w:t>FLOAT_TRANSMISSION_TYPE</w:t>
            </w:r>
            <w:r w:rsidRPr="000557AF">
              <w:rPr>
                <w:rFonts w:ascii="Arial" w:hAnsi="Arial" w:cs="Arial"/>
                <w:lang w:val="en-US" w:eastAsia="fr-FR"/>
              </w:rPr>
              <w:t xml:space="preserve"> information</w:t>
            </w:r>
            <w:r w:rsidRPr="000557AF">
              <w:rPr>
                <w:rFonts w:ascii="Arial" w:hAnsi="Arial" w:cs="Arial"/>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DIR_INPUT_DM_BUFFER_LIST</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Unused.</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IRIDIUM_DATA_DIRECTORY</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Iridium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of the Iridium data storage.</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DIR_OUTPUT_LOG_FILE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used to store output log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DIR_OUTPUT_CSV_FILE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used to store output CSV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DIR_OUTPUT_XML_FILE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Unused.</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DIR_OUTPUT_NETCDF_FILE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used to store output NetCDF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GENERATE_NC_*</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Flag to choose the generated NetCDF Argo files (1 if you want to generate it, 0 otherwise).</w:t>
            </w:r>
          </w:p>
        </w:tc>
      </w:tr>
      <w:tr w:rsidR="00DA683A" w:rsidRPr="00FE6751" w:rsidTr="00EF65F5">
        <w:trPr>
          <w:cantSplit/>
        </w:trPr>
        <w:tc>
          <w:tcPr>
            <w:tcW w:w="3898" w:type="dxa"/>
          </w:tcPr>
          <w:p w:rsidR="00DA683A" w:rsidRPr="0092567C" w:rsidRDefault="00DA683A" w:rsidP="00EF65F5">
            <w:pPr>
              <w:pStyle w:val="tablecontent"/>
              <w:rPr>
                <w:rFonts w:ascii="Courier New" w:hAnsi="Courier New" w:cs="Courier New"/>
                <w:lang w:val="en-US" w:eastAsia="fr-FR"/>
                <w:rPrChange w:id="625" w:author="RANNOU Jean-Philippe" w:date="2021-10-20T11:41:00Z">
                  <w:rPr>
                    <w:rFonts w:ascii="Courier New" w:hAnsi="Courier New" w:cs="Courier New"/>
                    <w:highlight w:val="green"/>
                    <w:lang w:val="en-US" w:eastAsia="fr-FR"/>
                  </w:rPr>
                </w:rPrChange>
              </w:rPr>
            </w:pPr>
            <w:r w:rsidRPr="0092567C">
              <w:rPr>
                <w:rFonts w:ascii="Courier New" w:hAnsi="Courier New" w:cs="Courier New"/>
                <w:lang w:val="en-US" w:eastAsia="fr-FR"/>
                <w:rPrChange w:id="626" w:author="RANNOU Jean-Philippe" w:date="2021-10-20T11:41:00Z">
                  <w:rPr>
                    <w:rFonts w:ascii="Courier New" w:hAnsi="Courier New" w:cs="Courier New"/>
                    <w:highlight w:val="green"/>
                    <w:lang w:val="en-US" w:eastAsia="fr-FR"/>
                  </w:rPr>
                </w:rPrChange>
              </w:rPr>
              <w:t>GENERATE_NC_TRAJ_3_2</w:t>
            </w:r>
          </w:p>
        </w:tc>
        <w:tc>
          <w:tcPr>
            <w:tcW w:w="5386" w:type="dxa"/>
          </w:tcPr>
          <w:p w:rsidR="00DA683A" w:rsidRPr="0092567C" w:rsidRDefault="00D45B64" w:rsidP="007E5DCD">
            <w:pPr>
              <w:pStyle w:val="tablecontent"/>
              <w:rPr>
                <w:rFonts w:ascii="Arial" w:hAnsi="Arial" w:cs="Arial"/>
                <w:lang w:val="en-US"/>
                <w:rPrChange w:id="627" w:author="RANNOU Jean-Philippe" w:date="2021-10-20T11:41:00Z">
                  <w:rPr>
                    <w:rFonts w:ascii="Arial" w:hAnsi="Arial" w:cs="Arial"/>
                    <w:highlight w:val="green"/>
                    <w:lang w:val="en-US"/>
                  </w:rPr>
                </w:rPrChange>
              </w:rPr>
            </w:pPr>
            <w:r w:rsidRPr="0092567C">
              <w:rPr>
                <w:rFonts w:ascii="Arial" w:hAnsi="Arial" w:cs="Arial"/>
                <w:lang w:val="en-US"/>
                <w:rPrChange w:id="628" w:author="RANNOU Jean-Philippe" w:date="2021-10-20T11:41:00Z">
                  <w:rPr>
                    <w:rFonts w:ascii="Arial" w:hAnsi="Arial" w:cs="Arial"/>
                    <w:highlight w:val="green"/>
                    <w:lang w:val="en-US"/>
                  </w:rPr>
                </w:rPrChange>
              </w:rPr>
              <w:t>Flag to choose to generate the 3.2 version of NetCDF Argo trajectory file (1 if you want to generate it, 0 otherwise).</w:t>
            </w:r>
          </w:p>
        </w:tc>
      </w:tr>
      <w:tr w:rsidR="00DA683A" w:rsidRPr="00FE6751" w:rsidTr="00EF65F5">
        <w:trPr>
          <w:cantSplit/>
        </w:trPr>
        <w:tc>
          <w:tcPr>
            <w:tcW w:w="3898" w:type="dxa"/>
          </w:tcPr>
          <w:p w:rsidR="00DA683A" w:rsidRPr="0092567C" w:rsidRDefault="00D45B64" w:rsidP="00EF65F5">
            <w:pPr>
              <w:pStyle w:val="tablecontent"/>
              <w:rPr>
                <w:rFonts w:ascii="Courier New" w:hAnsi="Courier New" w:cs="Courier New"/>
                <w:lang w:val="en-US" w:eastAsia="fr-FR"/>
                <w:rPrChange w:id="629" w:author="RANNOU Jean-Philippe" w:date="2021-10-20T11:41:00Z">
                  <w:rPr>
                    <w:rFonts w:ascii="Courier New" w:hAnsi="Courier New" w:cs="Courier New"/>
                    <w:highlight w:val="green"/>
                    <w:lang w:val="en-US" w:eastAsia="fr-FR"/>
                  </w:rPr>
                </w:rPrChange>
              </w:rPr>
            </w:pPr>
            <w:r w:rsidRPr="0092567C">
              <w:rPr>
                <w:rFonts w:ascii="Courier New" w:hAnsi="Courier New" w:cs="Courier New"/>
                <w:lang w:val="en-US" w:eastAsia="fr-FR"/>
                <w:rPrChange w:id="630" w:author="RANNOU Jean-Philippe" w:date="2021-10-20T11:41:00Z">
                  <w:rPr>
                    <w:rFonts w:ascii="Courier New" w:hAnsi="Courier New" w:cs="Courier New"/>
                    <w:highlight w:val="green"/>
                    <w:lang w:val="en-US" w:eastAsia="fr-FR"/>
                  </w:rPr>
                </w:rPrChange>
              </w:rPr>
              <w:t>DIR_OUTPUT_NETCDF_TRAJ_3_2_FILE</w:t>
            </w:r>
          </w:p>
        </w:tc>
        <w:tc>
          <w:tcPr>
            <w:tcW w:w="5386" w:type="dxa"/>
          </w:tcPr>
          <w:p w:rsidR="00DA683A" w:rsidRPr="0092567C" w:rsidRDefault="00D45B64" w:rsidP="007E5DCD">
            <w:pPr>
              <w:pStyle w:val="tablecontent"/>
              <w:rPr>
                <w:rFonts w:ascii="Arial" w:hAnsi="Arial" w:cs="Arial"/>
                <w:lang w:val="en-US"/>
                <w:rPrChange w:id="631" w:author="RANNOU Jean-Philippe" w:date="2021-10-20T11:41:00Z">
                  <w:rPr>
                    <w:rFonts w:ascii="Arial" w:hAnsi="Arial" w:cs="Arial"/>
                    <w:highlight w:val="green"/>
                    <w:lang w:val="en-US"/>
                  </w:rPr>
                </w:rPrChange>
              </w:rPr>
            </w:pPr>
            <w:r w:rsidRPr="0092567C">
              <w:rPr>
                <w:rFonts w:ascii="Arial" w:hAnsi="Arial" w:cs="Arial"/>
                <w:lang w:val="en-US"/>
                <w:rPrChange w:id="632" w:author="RANNOU Jean-Philippe" w:date="2021-10-20T11:41:00Z">
                  <w:rPr>
                    <w:rFonts w:ascii="Arial" w:hAnsi="Arial" w:cs="Arial"/>
                    <w:highlight w:val="green"/>
                    <w:lang w:val="en-US"/>
                  </w:rPr>
                </w:rPrChange>
              </w:rPr>
              <w:t>Set to the top directory used to store output V3.2 NetCDF trajectory file. Note that if it is identical to DIR_OUTPUT_NETCDF_FILE, only the 3.2 version of the trajectory file is generated.</w:t>
            </w:r>
          </w:p>
        </w:tc>
      </w:tr>
      <w:tr w:rsidR="00DA683A" w:rsidRPr="00FE6751" w:rsidTr="00EF65F5">
        <w:trPr>
          <w:cantSplit/>
        </w:trPr>
        <w:tc>
          <w:tcPr>
            <w:tcW w:w="3898" w:type="dxa"/>
          </w:tcPr>
          <w:p w:rsidR="00DA683A" w:rsidRPr="0092567C" w:rsidRDefault="00D45B64" w:rsidP="00EF65F5">
            <w:pPr>
              <w:pStyle w:val="tablecontent"/>
              <w:rPr>
                <w:rFonts w:ascii="Courier New" w:hAnsi="Courier New" w:cs="Courier New"/>
                <w:lang w:val="en-US" w:eastAsia="fr-FR"/>
                <w:rPrChange w:id="633" w:author="RANNOU Jean-Philippe" w:date="2021-10-20T11:41:00Z">
                  <w:rPr>
                    <w:rFonts w:ascii="Courier New" w:hAnsi="Courier New" w:cs="Courier New"/>
                    <w:highlight w:val="green"/>
                    <w:lang w:val="en-US" w:eastAsia="fr-FR"/>
                  </w:rPr>
                </w:rPrChange>
              </w:rPr>
            </w:pPr>
            <w:r w:rsidRPr="0092567C">
              <w:rPr>
                <w:rFonts w:ascii="Courier New" w:hAnsi="Courier New" w:cs="Courier New"/>
                <w:lang w:val="en-US" w:eastAsia="fr-FR"/>
                <w:rPrChange w:id="634" w:author="RANNOU Jean-Philippe" w:date="2021-10-20T11:41:00Z">
                  <w:rPr>
                    <w:rFonts w:ascii="Courier New" w:hAnsi="Courier New" w:cs="Courier New"/>
                    <w:highlight w:val="green"/>
                    <w:lang w:val="en-US" w:eastAsia="fr-FR"/>
                  </w:rPr>
                </w:rPrChange>
              </w:rPr>
              <w:t>ADD_ARGOS_ERROR_ELLIPSES</w:t>
            </w:r>
          </w:p>
        </w:tc>
        <w:tc>
          <w:tcPr>
            <w:tcW w:w="5386" w:type="dxa"/>
          </w:tcPr>
          <w:p w:rsidR="00DA683A" w:rsidRPr="0092567C" w:rsidRDefault="007B278A" w:rsidP="007E5DCD">
            <w:pPr>
              <w:pStyle w:val="tablecontent"/>
              <w:rPr>
                <w:rFonts w:ascii="Arial" w:hAnsi="Arial" w:cs="Arial"/>
                <w:lang w:val="en-US"/>
                <w:rPrChange w:id="635" w:author="RANNOU Jean-Philippe" w:date="2021-10-20T11:41:00Z">
                  <w:rPr>
                    <w:rFonts w:ascii="Arial" w:hAnsi="Arial" w:cs="Arial"/>
                    <w:highlight w:val="green"/>
                    <w:lang w:val="en-US"/>
                  </w:rPr>
                </w:rPrChange>
              </w:rPr>
            </w:pPr>
            <w:r w:rsidRPr="0092567C">
              <w:rPr>
                <w:rFonts w:ascii="Arial" w:hAnsi="Arial" w:cs="Arial"/>
                <w:lang w:val="en-US"/>
                <w:rPrChange w:id="636" w:author="RANNOU Jean-Philippe" w:date="2021-10-20T11:41:00Z">
                  <w:rPr>
                    <w:rFonts w:ascii="Arial" w:hAnsi="Arial" w:cs="Arial"/>
                    <w:highlight w:val="green"/>
                    <w:lang w:val="en-US"/>
                  </w:rPr>
                </w:rPrChange>
              </w:rPr>
              <w:t>Flag to add error ellipses of Argos loc</w:t>
            </w:r>
            <w:r w:rsidR="00780134" w:rsidRPr="0092567C">
              <w:rPr>
                <w:rFonts w:ascii="Arial" w:hAnsi="Arial" w:cs="Arial"/>
                <w:lang w:val="en-US"/>
                <w:rPrChange w:id="637" w:author="RANNOU Jean-Philippe" w:date="2021-10-20T11:41:00Z">
                  <w:rPr>
                    <w:rFonts w:ascii="Arial" w:hAnsi="Arial" w:cs="Arial"/>
                    <w:highlight w:val="green"/>
                    <w:lang w:val="en-US"/>
                  </w:rPr>
                </w:rPrChange>
              </w:rPr>
              <w:t xml:space="preserve">ations in the trajectory files </w:t>
            </w:r>
            <w:r w:rsidRPr="0092567C">
              <w:rPr>
                <w:rFonts w:ascii="Arial" w:hAnsi="Arial" w:cs="Arial"/>
                <w:lang w:val="en-US"/>
                <w:rPrChange w:id="638" w:author="RANNOU Jean-Philippe" w:date="2021-10-20T11:41:00Z">
                  <w:rPr>
                    <w:rFonts w:ascii="Arial" w:hAnsi="Arial" w:cs="Arial"/>
                    <w:highlight w:val="green"/>
                    <w:lang w:val="en-US"/>
                  </w:rPr>
                </w:rPrChange>
              </w:rPr>
              <w:t>(1 if you want to add them, 0 otherwise).</w:t>
            </w:r>
          </w:p>
        </w:tc>
      </w:tr>
      <w:tr w:rsidR="00DA683A" w:rsidRPr="00FE6751" w:rsidTr="00EF65F5">
        <w:trPr>
          <w:cantSplit/>
        </w:trPr>
        <w:tc>
          <w:tcPr>
            <w:tcW w:w="3898" w:type="dxa"/>
          </w:tcPr>
          <w:p w:rsidR="00DA683A" w:rsidRPr="0092567C" w:rsidRDefault="009B486B" w:rsidP="00EF65F5">
            <w:pPr>
              <w:pStyle w:val="tablecontent"/>
              <w:rPr>
                <w:rFonts w:ascii="Courier New" w:hAnsi="Courier New" w:cs="Courier New"/>
                <w:lang w:val="en-US" w:eastAsia="fr-FR"/>
                <w:rPrChange w:id="639" w:author="RANNOU Jean-Philippe" w:date="2021-10-20T11:41:00Z">
                  <w:rPr>
                    <w:rFonts w:ascii="Courier New" w:hAnsi="Courier New" w:cs="Courier New"/>
                    <w:highlight w:val="green"/>
                    <w:lang w:val="en-US" w:eastAsia="fr-FR"/>
                  </w:rPr>
                </w:rPrChange>
              </w:rPr>
            </w:pPr>
            <w:r w:rsidRPr="0092567C">
              <w:rPr>
                <w:rFonts w:ascii="Courier New" w:hAnsi="Courier New" w:cs="Courier New"/>
                <w:lang w:val="en-US" w:eastAsia="fr-FR"/>
                <w:rPrChange w:id="640" w:author="RANNOU Jean-Philippe" w:date="2021-10-20T11:41:00Z">
                  <w:rPr>
                    <w:rFonts w:ascii="Courier New" w:hAnsi="Courier New" w:cs="Courier New"/>
                    <w:highlight w:val="green"/>
                    <w:lang w:val="en-US" w:eastAsia="fr-FR"/>
                  </w:rPr>
                </w:rPrChange>
              </w:rPr>
              <w:t>DIR_INPUT_ARGOS_ERROR_ELLIPSES_MAIL</w:t>
            </w:r>
          </w:p>
        </w:tc>
        <w:tc>
          <w:tcPr>
            <w:tcW w:w="5386" w:type="dxa"/>
          </w:tcPr>
          <w:p w:rsidR="00DA683A" w:rsidRPr="0092567C" w:rsidRDefault="009B486B" w:rsidP="00EF65F5">
            <w:pPr>
              <w:pStyle w:val="tablecontent"/>
              <w:rPr>
                <w:rFonts w:ascii="Arial" w:hAnsi="Arial" w:cs="Arial"/>
                <w:lang w:val="en-US"/>
                <w:rPrChange w:id="641" w:author="RANNOU Jean-Philippe" w:date="2021-10-20T11:41:00Z">
                  <w:rPr>
                    <w:rFonts w:ascii="Arial" w:hAnsi="Arial" w:cs="Arial"/>
                    <w:highlight w:val="green"/>
                    <w:lang w:val="en-US"/>
                  </w:rPr>
                </w:rPrChange>
              </w:rPr>
            </w:pPr>
            <w:r w:rsidRPr="0092567C">
              <w:rPr>
                <w:rFonts w:ascii="Arial" w:hAnsi="Arial" w:cs="Arial"/>
                <w:lang w:val="en-US"/>
                <w:rPrChange w:id="642" w:author="RANNOU Jean-Philippe" w:date="2021-10-20T11:41:00Z">
                  <w:rPr>
                    <w:rFonts w:ascii="Arial" w:hAnsi="Arial" w:cs="Arial"/>
                    <w:highlight w:val="green"/>
                    <w:lang w:val="en-US"/>
                  </w:rPr>
                </w:rPrChange>
              </w:rPr>
              <w:t>Top directory of input Argos location</w:t>
            </w:r>
            <w:r w:rsidR="00780134" w:rsidRPr="0092567C">
              <w:rPr>
                <w:rFonts w:ascii="Arial" w:hAnsi="Arial" w:cs="Arial"/>
                <w:lang w:val="en-US"/>
                <w:rPrChange w:id="643" w:author="RANNOU Jean-Philippe" w:date="2021-10-20T11:41:00Z">
                  <w:rPr>
                    <w:rFonts w:ascii="Arial" w:hAnsi="Arial" w:cs="Arial"/>
                    <w:highlight w:val="green"/>
                    <w:lang w:val="en-US"/>
                  </w:rPr>
                </w:rPrChange>
              </w:rPr>
              <w:t>s</w:t>
            </w:r>
            <w:r w:rsidRPr="0092567C">
              <w:rPr>
                <w:rFonts w:ascii="Arial" w:hAnsi="Arial" w:cs="Arial"/>
                <w:lang w:val="en-US"/>
                <w:rPrChange w:id="644" w:author="RANNOU Jean-Philippe" w:date="2021-10-20T11:41:00Z">
                  <w:rPr>
                    <w:rFonts w:ascii="Arial" w:hAnsi="Arial" w:cs="Arial"/>
                    <w:highlight w:val="green"/>
                    <w:lang w:val="en-US"/>
                  </w:rPr>
                </w:rPrChange>
              </w:rPr>
              <w:t xml:space="preserve"> error ellipses collected by mail</w:t>
            </w:r>
            <w:r w:rsidR="00104749" w:rsidRPr="0092567C">
              <w:rPr>
                <w:rFonts w:ascii="Arial" w:hAnsi="Arial" w:cs="Arial"/>
                <w:lang w:val="en-US"/>
                <w:rPrChange w:id="645" w:author="RANNOU Jean-Philippe" w:date="2021-10-20T11:41:00Z">
                  <w:rPr>
                    <w:rFonts w:ascii="Arial" w:hAnsi="Arial" w:cs="Arial"/>
                    <w:highlight w:val="green"/>
                    <w:lang w:val="en-US"/>
                  </w:rPr>
                </w:rPrChange>
              </w:rPr>
              <w:t xml:space="preserve"> (should not be set if not available).</w:t>
            </w:r>
          </w:p>
        </w:tc>
      </w:tr>
      <w:tr w:rsidR="009B486B" w:rsidRPr="00FE6751" w:rsidTr="00EF65F5">
        <w:trPr>
          <w:cantSplit/>
        </w:trPr>
        <w:tc>
          <w:tcPr>
            <w:tcW w:w="3898" w:type="dxa"/>
          </w:tcPr>
          <w:p w:rsidR="009B486B" w:rsidRPr="0092567C" w:rsidRDefault="009B486B" w:rsidP="009B486B">
            <w:pPr>
              <w:pStyle w:val="tablecontent"/>
              <w:rPr>
                <w:rFonts w:ascii="Courier New" w:hAnsi="Courier New" w:cs="Courier New"/>
                <w:strike/>
                <w:highlight w:val="green"/>
                <w:lang w:val="en-US" w:eastAsia="fr-FR"/>
                <w:rPrChange w:id="646" w:author="RANNOU Jean-Philippe" w:date="2021-10-20T11:41:00Z">
                  <w:rPr>
                    <w:rFonts w:ascii="Courier New" w:hAnsi="Courier New" w:cs="Courier New"/>
                    <w:highlight w:val="green"/>
                    <w:lang w:val="en-US" w:eastAsia="fr-FR"/>
                  </w:rPr>
                </w:rPrChange>
              </w:rPr>
            </w:pPr>
            <w:r w:rsidRPr="0092567C">
              <w:rPr>
                <w:rFonts w:ascii="Courier New" w:hAnsi="Courier New" w:cs="Courier New"/>
                <w:strike/>
                <w:highlight w:val="green"/>
                <w:lang w:val="en-US" w:eastAsia="fr-FR"/>
                <w:rPrChange w:id="647" w:author="RANNOU Jean-Philippe" w:date="2021-10-20T11:41:00Z">
                  <w:rPr>
                    <w:rFonts w:ascii="Courier New" w:hAnsi="Courier New" w:cs="Courier New"/>
                    <w:highlight w:val="green"/>
                    <w:lang w:val="en-US" w:eastAsia="fr-FR"/>
                  </w:rPr>
                </w:rPrChange>
              </w:rPr>
              <w:t>DIR_INPUT_ARGOS_ERROR_ELLIPSES_WS_SPOOL</w:t>
            </w:r>
          </w:p>
        </w:tc>
        <w:tc>
          <w:tcPr>
            <w:tcW w:w="5386" w:type="dxa"/>
          </w:tcPr>
          <w:p w:rsidR="009B486B" w:rsidRPr="0092567C" w:rsidRDefault="009B486B" w:rsidP="007E5DCD">
            <w:pPr>
              <w:pStyle w:val="tablecontent"/>
              <w:rPr>
                <w:rFonts w:ascii="Arial" w:hAnsi="Arial" w:cs="Arial"/>
                <w:strike/>
                <w:highlight w:val="green"/>
                <w:lang w:val="en-US"/>
                <w:rPrChange w:id="648" w:author="RANNOU Jean-Philippe" w:date="2021-10-20T11:41:00Z">
                  <w:rPr>
                    <w:rFonts w:ascii="Arial" w:hAnsi="Arial" w:cs="Arial"/>
                    <w:highlight w:val="green"/>
                    <w:lang w:val="en-US"/>
                  </w:rPr>
                </w:rPrChange>
              </w:rPr>
            </w:pPr>
            <w:r w:rsidRPr="0092567C">
              <w:rPr>
                <w:rFonts w:ascii="Arial" w:hAnsi="Arial" w:cs="Arial"/>
                <w:strike/>
                <w:highlight w:val="green"/>
                <w:lang w:val="en-US"/>
                <w:rPrChange w:id="649" w:author="RANNOU Jean-Philippe" w:date="2021-10-20T11:41:00Z">
                  <w:rPr>
                    <w:rFonts w:ascii="Arial" w:hAnsi="Arial" w:cs="Arial"/>
                    <w:highlight w:val="green"/>
                    <w:lang w:val="en-US"/>
                  </w:rPr>
                </w:rPrChange>
              </w:rPr>
              <w:t>Spool directory of input Argos location</w:t>
            </w:r>
            <w:r w:rsidR="00780134" w:rsidRPr="0092567C">
              <w:rPr>
                <w:rFonts w:ascii="Arial" w:hAnsi="Arial" w:cs="Arial"/>
                <w:strike/>
                <w:highlight w:val="green"/>
                <w:lang w:val="en-US"/>
                <w:rPrChange w:id="650" w:author="RANNOU Jean-Philippe" w:date="2021-10-20T11:41:00Z">
                  <w:rPr>
                    <w:rFonts w:ascii="Arial" w:hAnsi="Arial" w:cs="Arial"/>
                    <w:highlight w:val="green"/>
                    <w:lang w:val="en-US"/>
                  </w:rPr>
                </w:rPrChange>
              </w:rPr>
              <w:t>s</w:t>
            </w:r>
            <w:r w:rsidRPr="0092567C">
              <w:rPr>
                <w:rFonts w:ascii="Arial" w:hAnsi="Arial" w:cs="Arial"/>
                <w:strike/>
                <w:highlight w:val="green"/>
                <w:lang w:val="en-US"/>
                <w:rPrChange w:id="651" w:author="RANNOU Jean-Philippe" w:date="2021-10-20T11:41:00Z">
                  <w:rPr>
                    <w:rFonts w:ascii="Arial" w:hAnsi="Arial" w:cs="Arial"/>
                    <w:highlight w:val="green"/>
                    <w:lang w:val="en-US"/>
                  </w:rPr>
                </w:rPrChange>
              </w:rPr>
              <w:t xml:space="preserve"> error ellipses collected by web service</w:t>
            </w:r>
            <w:r w:rsidR="00104749" w:rsidRPr="0092567C">
              <w:rPr>
                <w:rFonts w:ascii="Arial" w:hAnsi="Arial" w:cs="Arial"/>
                <w:strike/>
                <w:highlight w:val="green"/>
                <w:lang w:val="en-US"/>
                <w:rPrChange w:id="652" w:author="RANNOU Jean-Philippe" w:date="2021-10-20T11:41:00Z">
                  <w:rPr>
                    <w:rFonts w:ascii="Arial" w:hAnsi="Arial" w:cs="Arial"/>
                    <w:highlight w:val="green"/>
                    <w:lang w:val="en-US"/>
                  </w:rPr>
                </w:rPrChange>
              </w:rPr>
              <w:t xml:space="preserve"> (should not be set if not available).</w:t>
            </w:r>
          </w:p>
        </w:tc>
      </w:tr>
      <w:tr w:rsidR="009B486B" w:rsidRPr="00FE6751" w:rsidTr="00EF65F5">
        <w:trPr>
          <w:cantSplit/>
        </w:trPr>
        <w:tc>
          <w:tcPr>
            <w:tcW w:w="3898" w:type="dxa"/>
          </w:tcPr>
          <w:p w:rsidR="009B486B" w:rsidRPr="0092567C" w:rsidRDefault="009B486B" w:rsidP="009B486B">
            <w:pPr>
              <w:pStyle w:val="tablecontent"/>
              <w:rPr>
                <w:rFonts w:ascii="Courier New" w:hAnsi="Courier New" w:cs="Courier New"/>
                <w:highlight w:val="green"/>
                <w:lang w:val="en-US" w:eastAsia="fr-FR"/>
              </w:rPr>
            </w:pPr>
            <w:r w:rsidRPr="0092567C">
              <w:rPr>
                <w:rFonts w:ascii="Courier New" w:hAnsi="Courier New" w:cs="Courier New"/>
                <w:highlight w:val="green"/>
                <w:lang w:val="en-US" w:eastAsia="fr-FR"/>
              </w:rPr>
              <w:t>DIR_INPUT_ARGOS_ERROR_ELLIPSES_WS</w:t>
            </w:r>
            <w:del w:id="653" w:author="RANNOU Jean-Philippe" w:date="2021-10-20T11:41:00Z">
              <w:r w:rsidRPr="0092567C" w:rsidDel="0092567C">
                <w:rPr>
                  <w:rFonts w:ascii="Courier New" w:hAnsi="Courier New" w:cs="Courier New"/>
                  <w:highlight w:val="green"/>
                  <w:lang w:val="en-US" w:eastAsia="fr-FR"/>
                </w:rPr>
                <w:delText>_ARCHIVE</w:delText>
              </w:r>
            </w:del>
          </w:p>
        </w:tc>
        <w:tc>
          <w:tcPr>
            <w:tcW w:w="5386" w:type="dxa"/>
          </w:tcPr>
          <w:p w:rsidR="009B486B" w:rsidRPr="0092567C" w:rsidRDefault="0092567C" w:rsidP="009B486B">
            <w:pPr>
              <w:pStyle w:val="tablecontent"/>
              <w:rPr>
                <w:rFonts w:ascii="Arial" w:hAnsi="Arial" w:cs="Arial"/>
                <w:highlight w:val="green"/>
                <w:lang w:val="en-US"/>
              </w:rPr>
            </w:pPr>
            <w:ins w:id="654" w:author="RANNOU Jean-Philippe" w:date="2021-10-20T11:41:00Z">
              <w:r>
                <w:rPr>
                  <w:rFonts w:ascii="Arial" w:hAnsi="Arial" w:cs="Arial"/>
                  <w:highlight w:val="green"/>
                  <w:lang w:val="en-US"/>
                </w:rPr>
                <w:t>Top d</w:t>
              </w:r>
            </w:ins>
            <w:del w:id="655" w:author="RANNOU Jean-Philippe" w:date="2021-10-20T11:41:00Z">
              <w:r w:rsidR="009B486B" w:rsidDel="0092567C">
                <w:rPr>
                  <w:rFonts w:ascii="Arial" w:hAnsi="Arial" w:cs="Arial"/>
                  <w:highlight w:val="green"/>
                  <w:lang w:val="en-US"/>
                </w:rPr>
                <w:delText>Archive d</w:delText>
              </w:r>
            </w:del>
            <w:r w:rsidR="009B486B">
              <w:rPr>
                <w:rFonts w:ascii="Arial" w:hAnsi="Arial" w:cs="Arial"/>
                <w:highlight w:val="green"/>
                <w:lang w:val="en-US"/>
              </w:rPr>
              <w:t>irectory of input Argos location</w:t>
            </w:r>
            <w:r w:rsidR="00780134">
              <w:rPr>
                <w:rFonts w:ascii="Arial" w:hAnsi="Arial" w:cs="Arial"/>
                <w:highlight w:val="green"/>
                <w:lang w:val="en-US"/>
              </w:rPr>
              <w:t>s</w:t>
            </w:r>
            <w:r w:rsidR="009B486B">
              <w:rPr>
                <w:rFonts w:ascii="Arial" w:hAnsi="Arial" w:cs="Arial"/>
                <w:highlight w:val="green"/>
                <w:lang w:val="en-US"/>
              </w:rPr>
              <w:t xml:space="preserve"> error ellipses collected by web service</w:t>
            </w:r>
            <w:r w:rsidR="00104749">
              <w:rPr>
                <w:rFonts w:ascii="Arial" w:hAnsi="Arial" w:cs="Arial"/>
                <w:highlight w:val="green"/>
                <w:lang w:val="en-US"/>
              </w:rPr>
              <w:t xml:space="preserve"> (should not be set if not available).</w:t>
            </w:r>
          </w:p>
        </w:tc>
      </w:tr>
      <w:tr w:rsidR="009B486B" w:rsidRPr="00FE6751" w:rsidTr="00EF65F5">
        <w:trPr>
          <w:cantSplit/>
        </w:trPr>
        <w:tc>
          <w:tcPr>
            <w:tcW w:w="3898" w:type="dxa"/>
          </w:tcPr>
          <w:p w:rsidR="009B486B" w:rsidRPr="000557AF" w:rsidRDefault="009B486B" w:rsidP="009B486B">
            <w:pPr>
              <w:pStyle w:val="tablecontent"/>
              <w:rPr>
                <w:rFonts w:ascii="Courier New" w:hAnsi="Courier New" w:cs="Courier New"/>
                <w:lang w:val="en-US" w:eastAsia="fr-FR"/>
              </w:rPr>
            </w:pPr>
            <w:r w:rsidRPr="000557AF">
              <w:rPr>
                <w:rFonts w:ascii="Courier New" w:hAnsi="Courier New" w:cs="Courier New"/>
                <w:lang w:val="en-US" w:eastAsia="fr-FR"/>
              </w:rPr>
              <w:t>APPLY_RTQC</w:t>
            </w:r>
          </w:p>
        </w:tc>
        <w:tc>
          <w:tcPr>
            <w:tcW w:w="5386" w:type="dxa"/>
          </w:tcPr>
          <w:p w:rsidR="009B486B" w:rsidRPr="000557AF" w:rsidRDefault="009B486B" w:rsidP="009B486B">
            <w:pPr>
              <w:pStyle w:val="tablecontent"/>
              <w:rPr>
                <w:rFonts w:ascii="Arial" w:hAnsi="Arial" w:cs="Arial"/>
                <w:lang w:val="en-US"/>
              </w:rPr>
            </w:pPr>
            <w:r w:rsidRPr="000557AF">
              <w:rPr>
                <w:rFonts w:ascii="Arial" w:hAnsi="Arial" w:cs="Arial"/>
                <w:lang w:val="en-US"/>
              </w:rPr>
              <w:t>Flag to apply RTQC tests to decoded NetCDF files (1 if you want to apply RTQC tests, 0 otherwise).</w:t>
            </w:r>
          </w:p>
        </w:tc>
      </w:tr>
      <w:tr w:rsidR="009B486B" w:rsidRPr="00FE6751" w:rsidTr="00EF65F5">
        <w:trPr>
          <w:cantSplit/>
        </w:trPr>
        <w:tc>
          <w:tcPr>
            <w:tcW w:w="3898" w:type="dxa"/>
          </w:tcPr>
          <w:p w:rsidR="009B486B" w:rsidRPr="000557AF" w:rsidRDefault="009B486B" w:rsidP="009B486B">
            <w:pPr>
              <w:pStyle w:val="tablecontent"/>
              <w:rPr>
                <w:rFonts w:ascii="Courier New" w:hAnsi="Courier New" w:cs="Courier New"/>
                <w:lang w:val="en-US" w:eastAsia="fr-FR"/>
              </w:rPr>
            </w:pPr>
            <w:r w:rsidRPr="000557AF">
              <w:rPr>
                <w:rFonts w:ascii="Courier New" w:hAnsi="Courier New" w:cs="Courier New"/>
                <w:lang w:val="en-US" w:eastAsia="fr-FR"/>
              </w:rPr>
              <w:t>TESTXXX</w:t>
            </w:r>
          </w:p>
        </w:tc>
        <w:tc>
          <w:tcPr>
            <w:tcW w:w="5386" w:type="dxa"/>
          </w:tcPr>
          <w:p w:rsidR="009B486B" w:rsidRPr="000557AF" w:rsidRDefault="009B486B" w:rsidP="009B486B">
            <w:pPr>
              <w:pStyle w:val="tablecontent"/>
              <w:rPr>
                <w:rFonts w:ascii="Arial" w:hAnsi="Arial" w:cs="Arial"/>
                <w:lang w:val="en-US"/>
              </w:rPr>
            </w:pPr>
            <w:r w:rsidRPr="000557AF">
              <w:rPr>
                <w:rFonts w:ascii="Arial" w:hAnsi="Arial" w:cs="Arial"/>
                <w:lang w:val="en-US"/>
              </w:rPr>
              <w:t>Flag to apply this particular RTQC test (1 if you want to apply this test, 0 otherwise). See [</w:t>
            </w:r>
            <w:r w:rsidRPr="000557AF">
              <w:rPr>
                <w:rFonts w:ascii="Arial" w:hAnsi="Arial" w:cs="Arial"/>
                <w:lang w:val="en-US"/>
              </w:rPr>
              <w:fldChar w:fldCharType="begin"/>
            </w:r>
            <w:r w:rsidRPr="000557AF">
              <w:rPr>
                <w:rFonts w:ascii="Arial" w:hAnsi="Arial" w:cs="Arial"/>
                <w:lang w:val="en-US"/>
              </w:rPr>
              <w:instrText xml:space="preserve"> REF RD2 \h  \* MERGEFORMAT </w:instrText>
            </w:r>
            <w:r w:rsidRPr="000557AF">
              <w:rPr>
                <w:rFonts w:ascii="Arial" w:hAnsi="Arial" w:cs="Arial"/>
                <w:lang w:val="en-US"/>
              </w:rPr>
            </w:r>
            <w:r w:rsidRPr="000557AF">
              <w:rPr>
                <w:rFonts w:ascii="Arial" w:hAnsi="Arial" w:cs="Arial"/>
                <w:lang w:val="en-US"/>
              </w:rPr>
              <w:fldChar w:fldCharType="separate"/>
            </w:r>
            <w:r w:rsidRPr="000557AF">
              <w:rPr>
                <w:rFonts w:ascii="Arial" w:hAnsi="Arial" w:cs="Arial"/>
                <w:lang w:val="en-US" w:eastAsia="fr-FR"/>
              </w:rPr>
              <w:t>RD2</w:t>
            </w:r>
            <w:r w:rsidRPr="000557AF">
              <w:rPr>
                <w:rFonts w:ascii="Arial" w:hAnsi="Arial" w:cs="Arial"/>
                <w:lang w:val="en-US"/>
              </w:rPr>
              <w:fldChar w:fldCharType="end"/>
            </w:r>
            <w:r w:rsidRPr="000557AF">
              <w:rPr>
                <w:rFonts w:ascii="Arial" w:hAnsi="Arial" w:cs="Arial"/>
                <w:lang w:val="en-US"/>
              </w:rPr>
              <w:t>] or [</w:t>
            </w:r>
            <w:r w:rsidRPr="000557AF">
              <w:rPr>
                <w:rFonts w:ascii="Arial" w:hAnsi="Arial" w:cs="Arial"/>
                <w:lang w:val="en-US"/>
              </w:rPr>
              <w:fldChar w:fldCharType="begin"/>
            </w:r>
            <w:r w:rsidRPr="000557AF">
              <w:rPr>
                <w:rFonts w:ascii="Arial" w:hAnsi="Arial" w:cs="Arial"/>
                <w:lang w:val="en-US"/>
              </w:rPr>
              <w:instrText xml:space="preserve"> REF RD3 \h  \* MERGEFORMAT </w:instrText>
            </w:r>
            <w:r w:rsidRPr="000557AF">
              <w:rPr>
                <w:rFonts w:ascii="Arial" w:hAnsi="Arial" w:cs="Arial"/>
                <w:lang w:val="en-US"/>
              </w:rPr>
            </w:r>
            <w:r w:rsidRPr="000557AF">
              <w:rPr>
                <w:rFonts w:ascii="Arial" w:hAnsi="Arial" w:cs="Arial"/>
                <w:lang w:val="en-US"/>
              </w:rPr>
              <w:fldChar w:fldCharType="separate"/>
            </w:r>
            <w:r w:rsidRPr="000557AF">
              <w:rPr>
                <w:rFonts w:ascii="Arial" w:hAnsi="Arial" w:cs="Arial"/>
                <w:lang w:val="en-US" w:eastAsia="fr-FR"/>
              </w:rPr>
              <w:t>RD3</w:t>
            </w:r>
            <w:r w:rsidRPr="000557AF">
              <w:rPr>
                <w:rFonts w:ascii="Arial" w:hAnsi="Arial" w:cs="Arial"/>
                <w:lang w:val="en-US"/>
              </w:rPr>
              <w:fldChar w:fldCharType="end"/>
            </w:r>
            <w:r w:rsidRPr="000557AF">
              <w:rPr>
                <w:rFonts w:ascii="Arial" w:hAnsi="Arial" w:cs="Arial"/>
                <w:lang w:val="en-US"/>
              </w:rPr>
              <w:t>] for the concerned test description.</w:t>
            </w:r>
          </w:p>
        </w:tc>
      </w:tr>
      <w:tr w:rsidR="009B486B" w:rsidRPr="00FE6751" w:rsidTr="00EF65F5">
        <w:trPr>
          <w:cantSplit/>
        </w:trPr>
        <w:tc>
          <w:tcPr>
            <w:tcW w:w="3898" w:type="dxa"/>
          </w:tcPr>
          <w:p w:rsidR="009B486B" w:rsidRPr="007E5DCD" w:rsidRDefault="009B486B" w:rsidP="009B486B">
            <w:pPr>
              <w:pStyle w:val="tablecontent"/>
              <w:rPr>
                <w:rFonts w:ascii="Courier New" w:hAnsi="Courier New" w:cs="Courier New"/>
                <w:lang w:val="en-US" w:eastAsia="fr-FR"/>
              </w:rPr>
            </w:pPr>
            <w:r w:rsidRPr="00144AF7">
              <w:rPr>
                <w:rFonts w:ascii="Courier New" w:hAnsi="Courier New" w:cs="Courier New"/>
                <w:lang w:val="en-US" w:eastAsia="fr-FR"/>
              </w:rPr>
              <w:t>TEST004_GEBCO_FILE</w:t>
            </w:r>
          </w:p>
        </w:tc>
        <w:tc>
          <w:tcPr>
            <w:tcW w:w="5386" w:type="dxa"/>
          </w:tcPr>
          <w:p w:rsidR="009B486B" w:rsidRPr="007E5DCD" w:rsidRDefault="009B486B" w:rsidP="009B486B">
            <w:pPr>
              <w:pStyle w:val="tablecontent"/>
              <w:rPr>
                <w:rFonts w:ascii="Arial" w:hAnsi="Arial" w:cs="Arial"/>
                <w:lang w:val="en-US"/>
              </w:rPr>
            </w:pPr>
            <w:r w:rsidRPr="007E5DCD">
              <w:rPr>
                <w:rFonts w:ascii="Arial" w:hAnsi="Arial" w:cs="Arial"/>
                <w:lang w:val="en-US"/>
              </w:rPr>
              <w:t>If RTQC test #</w:t>
            </w:r>
            <w:r w:rsidRPr="00144AF7">
              <w:rPr>
                <w:rFonts w:ascii="Arial" w:hAnsi="Arial" w:cs="Arial"/>
                <w:lang w:val="en-US"/>
              </w:rPr>
              <w:t>4 should be applied, set to the GEBCO</w:t>
            </w:r>
            <w:r w:rsidRPr="007E5DCD">
              <w:rPr>
                <w:rFonts w:ascii="Arial" w:hAnsi="Arial" w:cs="Arial"/>
                <w:lang w:val="en-US"/>
              </w:rPr>
              <w:t xml:space="preserve"> file path name.</w:t>
            </w:r>
          </w:p>
        </w:tc>
      </w:tr>
      <w:tr w:rsidR="009B486B" w:rsidRPr="00FE6751" w:rsidTr="00EF65F5">
        <w:trPr>
          <w:cantSplit/>
        </w:trPr>
        <w:tc>
          <w:tcPr>
            <w:tcW w:w="3898" w:type="dxa"/>
          </w:tcPr>
          <w:p w:rsidR="009B486B" w:rsidRPr="000557AF" w:rsidRDefault="009B486B" w:rsidP="009B486B">
            <w:pPr>
              <w:pStyle w:val="tablecontent"/>
              <w:rPr>
                <w:rFonts w:ascii="Courier New" w:hAnsi="Courier New" w:cs="Courier New"/>
                <w:lang w:val="en-US" w:eastAsia="fr-FR"/>
              </w:rPr>
            </w:pPr>
            <w:r w:rsidRPr="000557AF">
              <w:rPr>
                <w:rFonts w:ascii="Courier New" w:hAnsi="Courier New" w:cs="Courier New"/>
                <w:lang w:val="en-US" w:eastAsia="fr-FR"/>
              </w:rPr>
              <w:t>TEST015_GREY_LIST_FILE</w:t>
            </w:r>
          </w:p>
        </w:tc>
        <w:tc>
          <w:tcPr>
            <w:tcW w:w="5386" w:type="dxa"/>
          </w:tcPr>
          <w:p w:rsidR="009B486B" w:rsidRPr="000557AF" w:rsidRDefault="009B486B" w:rsidP="009B486B">
            <w:pPr>
              <w:pStyle w:val="tablecontent"/>
              <w:rPr>
                <w:rFonts w:ascii="Arial" w:hAnsi="Arial" w:cs="Arial"/>
                <w:lang w:val="en-US"/>
              </w:rPr>
            </w:pPr>
            <w:r w:rsidRPr="000557AF">
              <w:rPr>
                <w:rFonts w:ascii="Arial" w:hAnsi="Arial" w:cs="Arial"/>
                <w:lang w:val="en-US"/>
              </w:rPr>
              <w:t>If RTQC test #15 should be applied, set to the greylist file path name.</w:t>
            </w:r>
          </w:p>
        </w:tc>
      </w:tr>
      <w:tr w:rsidR="009B486B" w:rsidRPr="00FE6751" w:rsidTr="00EF65F5">
        <w:trPr>
          <w:cantSplit/>
        </w:trPr>
        <w:tc>
          <w:tcPr>
            <w:tcW w:w="3898" w:type="dxa"/>
          </w:tcPr>
          <w:p w:rsidR="009B486B" w:rsidRPr="000557AF" w:rsidRDefault="009B486B" w:rsidP="009B486B">
            <w:pPr>
              <w:pStyle w:val="tablecontent"/>
              <w:rPr>
                <w:rFonts w:ascii="Courier New" w:hAnsi="Courier New" w:cs="Courier New"/>
                <w:lang w:val="en-US" w:eastAsia="fr-FR"/>
              </w:rPr>
            </w:pPr>
            <w:r w:rsidRPr="000557AF">
              <w:rPr>
                <w:rFonts w:ascii="Courier New" w:hAnsi="Courier New" w:cs="Courier New"/>
                <w:lang w:val="en-US" w:eastAsia="fr-FR"/>
              </w:rPr>
              <w:lastRenderedPageBreak/>
              <w:t>ADD_THREE_MINUTES</w:t>
            </w:r>
          </w:p>
        </w:tc>
        <w:tc>
          <w:tcPr>
            <w:tcW w:w="5386" w:type="dxa"/>
          </w:tcPr>
          <w:p w:rsidR="009B486B" w:rsidRPr="000557AF" w:rsidRDefault="009B486B" w:rsidP="009B486B">
            <w:pPr>
              <w:pStyle w:val="tablecontent"/>
              <w:rPr>
                <w:rFonts w:ascii="Arial" w:hAnsi="Arial" w:cs="Arial"/>
                <w:lang w:val="en-US"/>
              </w:rPr>
            </w:pPr>
            <w:r w:rsidRPr="000557AF">
              <w:rPr>
                <w:rFonts w:ascii="Arial" w:hAnsi="Arial" w:cs="Arial"/>
                <w:lang w:val="en-US"/>
              </w:rPr>
              <w:t>For NKE Argos floats only.</w:t>
            </w:r>
          </w:p>
          <w:p w:rsidR="009B486B" w:rsidRPr="000557AF" w:rsidRDefault="009B486B" w:rsidP="009B486B">
            <w:pPr>
              <w:pStyle w:val="tablecontent"/>
              <w:rPr>
                <w:rFonts w:ascii="Arial" w:hAnsi="Arial" w:cs="Arial"/>
                <w:lang w:val="en-US"/>
              </w:rPr>
            </w:pPr>
            <w:r w:rsidRPr="000557AF">
              <w:rPr>
                <w:rFonts w:ascii="Arial" w:hAnsi="Arial" w:cs="Arial"/>
                <w:lang w:val="en-US"/>
              </w:rPr>
              <w:t>The Argos times provided by old versions of NKE Argos floats have a 6 minutes resolution. If you set this flag to 1, 3 minutes will be added to some of these times (at Coriolis we usually set this item to 0, i.e. we don't apply this correction).</w:t>
            </w:r>
          </w:p>
        </w:tc>
      </w:tr>
    </w:tbl>
    <w:p w:rsidR="002F08BF" w:rsidRPr="00FE6751" w:rsidRDefault="002F08BF" w:rsidP="002F08BF">
      <w:pPr>
        <w:pStyle w:val="Corpsdetexte"/>
      </w:pPr>
    </w:p>
    <w:p w:rsidR="002F08BF" w:rsidRPr="00FE6751" w:rsidRDefault="002F08BF" w:rsidP="00715A45">
      <w:pPr>
        <w:pStyle w:val="Titre3"/>
      </w:pPr>
      <w:bookmarkStart w:id="656" w:name="_Toc460855054"/>
      <w:bookmarkStart w:id="657" w:name="_Toc85622726"/>
      <w:r w:rsidRPr="00FE6751">
        <w:t>DAC decoder configuration</w:t>
      </w:r>
      <w:bookmarkEnd w:id="656"/>
      <w:bookmarkEnd w:id="657"/>
    </w:p>
    <w:p w:rsidR="002F08BF" w:rsidRPr="00FE6751" w:rsidRDefault="002F08BF" w:rsidP="002F08BF">
      <w:pPr>
        <w:pStyle w:val="Corpsdetexte"/>
      </w:pPr>
      <w:r w:rsidRPr="00FE6751">
        <w:t xml:space="preserve">The configuration file of the DAC decoder is </w:t>
      </w:r>
      <w:r w:rsidRPr="00FE6751">
        <w:rPr>
          <w:i/>
        </w:rPr>
        <w:t>decArgo_YYYYMMDD_xxxy/decArgo_soft/soft/_argo_decoder_conf.json</w:t>
      </w:r>
      <w:r w:rsidRPr="00FE6751">
        <w:t>.</w:t>
      </w:r>
    </w:p>
    <w:p w:rsidR="002F08BF" w:rsidRPr="00FE6751" w:rsidRDefault="002F08BF" w:rsidP="002F08BF">
      <w:pPr>
        <w:pStyle w:val="Corpsdetexte"/>
      </w:pPr>
      <w:r w:rsidRPr="00FE6751">
        <w:t>The configuration variables are listed and described in the following table.</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3898"/>
        <w:gridCol w:w="5386"/>
      </w:tblGrid>
      <w:tr w:rsidR="002F08BF" w:rsidRPr="00FE6751" w:rsidTr="00EF65F5">
        <w:trPr>
          <w:cantSplit/>
        </w:trPr>
        <w:tc>
          <w:tcPr>
            <w:tcW w:w="3898" w:type="dxa"/>
            <w:shd w:val="clear" w:color="000080" w:fill="1F497D"/>
          </w:tcPr>
          <w:p w:rsidR="002F08BF" w:rsidRPr="000557AF" w:rsidRDefault="002F08BF"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Configuration variable name</w:t>
            </w:r>
          </w:p>
        </w:tc>
        <w:tc>
          <w:tcPr>
            <w:tcW w:w="5386" w:type="dxa"/>
            <w:shd w:val="clear" w:color="000080" w:fill="1F497D"/>
          </w:tcPr>
          <w:p w:rsidR="002F08BF" w:rsidRPr="000557AF" w:rsidRDefault="002F08BF" w:rsidP="00EF65F5">
            <w:pPr>
              <w:pStyle w:val="Retraitnormal"/>
              <w:ind w:left="0"/>
              <w:jc w:val="left"/>
              <w:rPr>
                <w:rFonts w:ascii="Arial" w:hAnsi="Arial" w:cs="Arial"/>
                <w:b/>
                <w:bCs/>
                <w:color w:val="FFFFFF"/>
                <w:sz w:val="20"/>
                <w:szCs w:val="20"/>
              </w:rPr>
            </w:pPr>
            <w:r w:rsidRPr="000557AF">
              <w:rPr>
                <w:rFonts w:ascii="Arial" w:hAnsi="Arial" w:cs="Arial"/>
                <w:b/>
                <w:bCs/>
                <w:color w:val="FFFFFF"/>
                <w:sz w:val="20"/>
                <w:szCs w:val="20"/>
              </w:rPr>
              <w:t>Configuration variable description</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FLOAT_LIST_FILE_NAME</w:t>
            </w:r>
          </w:p>
        </w:tc>
        <w:tc>
          <w:tcPr>
            <w:tcW w:w="5386" w:type="dxa"/>
          </w:tcPr>
          <w:p w:rsidR="002F08BF" w:rsidRPr="000557AF" w:rsidRDefault="002F08BF" w:rsidP="00EF65F5">
            <w:pPr>
              <w:pStyle w:val="tablecontent"/>
              <w:rPr>
                <w:rFonts w:ascii="Arial" w:hAnsi="Arial" w:cs="Arial"/>
                <w:lang w:val="en-US" w:eastAsia="fr-FR"/>
              </w:rPr>
            </w:pPr>
            <w:r w:rsidRPr="000557AF">
              <w:rPr>
                <w:rFonts w:ascii="Arial" w:hAnsi="Arial" w:cs="Arial"/>
                <w:lang w:val="en-US" w:eastAsia="fr-FR"/>
              </w:rPr>
              <w:t>Default list of floats to process.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EXPECTED_CYCLE_LIST</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Used to choose the cycles to decode. However, as TRAJ data may use information from previous cycles, it is recommend to always set (</w:t>
            </w:r>
            <w:r w:rsidRPr="000557AF">
              <w:rPr>
                <w:rStyle w:val="CodeCar"/>
                <w:sz w:val="16"/>
                <w:szCs w:val="16"/>
              </w:rPr>
              <w:t>EXPECTED_CYCLE_LIST = 9999</w:t>
            </w:r>
            <w:r w:rsidRPr="000557AF">
              <w:rPr>
                <w:rFonts w:ascii="Arial" w:hAnsi="Arial" w:cs="Arial"/>
                <w:lang w:val="en-US"/>
              </w:rPr>
              <w:t xml:space="preserve"> or </w:t>
            </w:r>
            <w:r w:rsidRPr="000557AF">
              <w:rPr>
                <w:rFonts w:ascii="Courier New" w:hAnsi="Courier New" w:cs="Courier New"/>
                <w:lang w:val="en-US"/>
              </w:rPr>
              <w:t>EXPECTED_CYCLE_LIST = [~]</w:t>
            </w:r>
            <w:r w:rsidRPr="000557AF">
              <w:rPr>
                <w:rFonts w:ascii="Arial" w:hAnsi="Arial" w:cs="Arial"/>
                <w:lang w:val="en-US"/>
              </w:rPr>
              <w:t>) i.e. to always process existing cycles from the beginning</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FLOAT_TRANSMISSION_TYPE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1 for Argos, 2 for BIO floats with Iridium RUDICS transmission (ex: Remocean French floats), 3 for Iridium SBD common floats and 4 for BIO floats with Iridium SBD transmission (ex: INCOIS FLBB floats).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DIR_INPUT_JSON_FLOAT_DECODING_PARAMETERS_FILE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float basic configuration information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HEX_ARGOS_FILE_FORMAT</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1.</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DIR_INPUT_HEX_ARGOS_FILE_FORMAT_1</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of the Argos HEX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DIR_INPUT_HEX_ARGOS_FILE_FORMAT_2</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 xml:space="preserve">Unused since </w:t>
            </w:r>
            <w:r w:rsidRPr="000557AF">
              <w:rPr>
                <w:rFonts w:ascii="Courier New" w:hAnsi="Courier New" w:cs="Courier New"/>
                <w:lang w:val="en-US" w:eastAsia="fr-FR"/>
              </w:rPr>
              <w:t>HEX_ARGOS_FILE_FORMAT = 1</w:t>
            </w:r>
            <w:r w:rsidRPr="000557AF">
              <w:rPr>
                <w:rFonts w:ascii="Arial" w:hAnsi="Arial" w:cs="Arial"/>
                <w:lang w:val="en-US" w:eastAsia="fr-FR"/>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HEX_ARGOS_DATA_DIRECTORY_STRUCTURE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Argos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3.</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DIR_INPUT_RSYNC_DATA</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Iridium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of the Iridium data repository.</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DIR_INPUT_RSYNC_LOG</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Iridium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RSYNC log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DIR_INPUT_JSON_TECH_LABEL_FILE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TECH label files (</w:t>
            </w:r>
            <w:r w:rsidRPr="000557AF">
              <w:rPr>
                <w:i/>
                <w:lang w:val="en-US"/>
              </w:rPr>
              <w:t>decArgo_YYYYMMDD_xxxy/decArgo_soft/config/techParamNames/</w:t>
            </w:r>
            <w:r w:rsidRPr="000557AF">
              <w:rPr>
                <w:rFonts w:ascii="Arial" w:hAnsi="Arial" w:cs="Arial"/>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DIR_INPUT_JSON_CONF_LABEL_FILE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CONF label files (</w:t>
            </w:r>
            <w:r w:rsidRPr="000557AF">
              <w:rPr>
                <w:i/>
                <w:lang w:val="en-US"/>
              </w:rPr>
              <w:t>decArgo_YYYYMMDD_xxxy/decArgo_soft/config/configParamNames/</w:t>
            </w:r>
            <w:r w:rsidRPr="000557AF">
              <w:rPr>
                <w:rFonts w:ascii="Arial" w:hAnsi="Arial" w:cs="Arial"/>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DIR_INPUT_JSON_FLOAT_META_DATA_FILE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which stores the detailed configuration information of the managed floats (</w:t>
            </w:r>
            <w:r w:rsidRPr="000557AF">
              <w:rPr>
                <w:i/>
                <w:lang w:val="en-US"/>
              </w:rPr>
              <w:t xml:space="preserve">decArgo_YYYYMMDD_xxxy/decArgo_config_floats/json_float_meta_argos/ </w:t>
            </w:r>
            <w:r w:rsidRPr="000557AF">
              <w:rPr>
                <w:lang w:val="en-US"/>
              </w:rPr>
              <w:t xml:space="preserve">or </w:t>
            </w:r>
            <w:r w:rsidRPr="000557AF">
              <w:rPr>
                <w:i/>
                <w:lang w:val="en-US"/>
              </w:rPr>
              <w:t>decArgo_YYYYMMDD_xxxy/decArgo_config_floats/json_float_meta_ir_sbd/</w:t>
            </w:r>
            <w:r w:rsidRPr="000557AF">
              <w:rPr>
                <w:lang w:val="en-US"/>
              </w:rPr>
              <w:t xml:space="preserve"> or … depending of </w:t>
            </w:r>
            <w:r w:rsidRPr="000557AF">
              <w:rPr>
                <w:rFonts w:ascii="Courier New" w:hAnsi="Courier New" w:cs="Courier New"/>
                <w:lang w:val="en-US" w:eastAsia="fr-FR"/>
              </w:rPr>
              <w:t>FLOAT_TRANSMISSION_TYPE</w:t>
            </w:r>
            <w:r w:rsidRPr="000557AF">
              <w:rPr>
                <w:rFonts w:ascii="Arial" w:hAnsi="Arial" w:cs="Arial"/>
                <w:lang w:val="en-US" w:eastAsia="fr-FR"/>
              </w:rPr>
              <w:t xml:space="preserve"> information</w:t>
            </w:r>
            <w:r w:rsidRPr="000557AF">
              <w:rPr>
                <w:rFonts w:ascii="Arial" w:hAnsi="Arial" w:cs="Arial"/>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DIR_INPUT_DM_BUFFER_LIST</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 xml:space="preserve">For </w:t>
            </w:r>
            <w:r w:rsidRPr="000557AF">
              <w:rPr>
                <w:rFonts w:ascii="Courier New" w:hAnsi="Courier New" w:cs="Courier New"/>
                <w:lang w:val="en-US" w:eastAsia="fr-FR"/>
              </w:rPr>
              <w:t>FLOAT_TRANSMISSION_TYPE</w:t>
            </w:r>
            <w:r w:rsidRPr="000557AF">
              <w:rPr>
                <w:rFonts w:ascii="Arial" w:hAnsi="Arial" w:cs="Arial"/>
                <w:lang w:val="en-US" w:eastAsia="fr-FR"/>
              </w:rPr>
              <w:t xml:space="preserve"> </w:t>
            </w:r>
            <w:r w:rsidRPr="000557AF">
              <w:rPr>
                <w:rFonts w:ascii="Arial" w:hAnsi="Arial" w:cs="Arial"/>
                <w:lang w:val="en-US"/>
              </w:rPr>
              <w:t>#2 and #4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 xml:space="preserve">Set to the directory used to store the 'buffers definition' files (see Annex </w:t>
            </w:r>
            <w:r w:rsidRPr="000557AF">
              <w:rPr>
                <w:rFonts w:ascii="Arial" w:hAnsi="Arial" w:cs="Arial"/>
                <w:lang w:val="en-US"/>
              </w:rPr>
              <w:fldChar w:fldCharType="begin"/>
            </w:r>
            <w:r w:rsidRPr="000557AF">
              <w:rPr>
                <w:rFonts w:ascii="Arial" w:hAnsi="Arial" w:cs="Arial"/>
                <w:lang w:val="en-US"/>
              </w:rPr>
              <w:instrText xml:space="preserve"> REF AXC \h  \* MERGEFORMAT </w:instrText>
            </w:r>
            <w:r w:rsidRPr="000557AF">
              <w:rPr>
                <w:rFonts w:ascii="Arial" w:hAnsi="Arial" w:cs="Arial"/>
                <w:lang w:val="en-US"/>
              </w:rPr>
            </w:r>
            <w:r w:rsidRPr="000557AF">
              <w:rPr>
                <w:rFonts w:ascii="Arial" w:hAnsi="Arial" w:cs="Arial"/>
                <w:lang w:val="en-US"/>
              </w:rPr>
              <w:fldChar w:fldCharType="separate"/>
            </w:r>
            <w:r w:rsidR="000579E4" w:rsidRPr="000557AF">
              <w:rPr>
                <w:lang w:val="en-US"/>
              </w:rPr>
              <w:t>C</w:t>
            </w:r>
            <w:r w:rsidRPr="000557AF">
              <w:rPr>
                <w:rFonts w:ascii="Arial" w:hAnsi="Arial" w:cs="Arial"/>
                <w:lang w:val="en-US"/>
              </w:rPr>
              <w:fldChar w:fldCharType="end"/>
            </w:r>
            <w:r w:rsidRPr="000557AF">
              <w:rPr>
                <w:rFonts w:ascii="Arial" w:hAnsi="Arial" w:cs="Arial"/>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IRIDIUM_DATA_DIRECTORY</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For Iridium floats only.</w:t>
            </w:r>
          </w:p>
          <w:p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of the Iridium data storage.</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DIR_OUTPUT_LOG_FILE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used to store output log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DIR_OUTPUT_CSV_FILE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used to store output CSV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DIR_OUTPUT_XML_FILE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directory used to store output XML files.</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DIR_OUTPUT_NETCDF_FILE</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Set to the top directory used to store output NetCDF files.</w:t>
            </w:r>
          </w:p>
        </w:tc>
      </w:tr>
      <w:tr w:rsidR="00F07598" w:rsidRPr="00FE6751" w:rsidTr="00EF65F5">
        <w:trPr>
          <w:cantSplit/>
        </w:trPr>
        <w:tc>
          <w:tcPr>
            <w:tcW w:w="3898" w:type="dxa"/>
          </w:tcPr>
          <w:p w:rsidR="00F07598" w:rsidRPr="002E5C4D" w:rsidRDefault="00F07598" w:rsidP="00EF65F5">
            <w:pPr>
              <w:pStyle w:val="tablecontent"/>
              <w:rPr>
                <w:rFonts w:ascii="Courier New" w:hAnsi="Courier New" w:cs="Courier New"/>
                <w:lang w:val="en-US" w:eastAsia="fr-FR"/>
              </w:rPr>
            </w:pPr>
            <w:r w:rsidRPr="002E5C4D">
              <w:rPr>
                <w:rFonts w:ascii="Courier New" w:hAnsi="Courier New" w:cs="Courier New"/>
                <w:lang w:val="en-US" w:eastAsia="fr-FR"/>
              </w:rPr>
              <w:t>PROCESS_REMAINING_BUFFERS</w:t>
            </w:r>
          </w:p>
        </w:tc>
        <w:tc>
          <w:tcPr>
            <w:tcW w:w="5386" w:type="dxa"/>
          </w:tcPr>
          <w:p w:rsidR="00F07598" w:rsidRPr="002E5C4D" w:rsidRDefault="00F07598" w:rsidP="00146E3F">
            <w:pPr>
              <w:pStyle w:val="tablecontent"/>
              <w:rPr>
                <w:rFonts w:ascii="Arial" w:hAnsi="Arial" w:cs="Arial"/>
                <w:lang w:val="en-US"/>
              </w:rPr>
            </w:pPr>
            <w:r w:rsidRPr="002E5C4D">
              <w:rPr>
                <w:rFonts w:ascii="Arial" w:hAnsi="Arial" w:cs="Arial"/>
                <w:lang w:val="en-US"/>
              </w:rPr>
              <w:t xml:space="preserve">Flag to choose if the not complete buffers should be </w:t>
            </w:r>
            <w:r w:rsidR="00F40090" w:rsidRPr="002E5C4D">
              <w:rPr>
                <w:rFonts w:ascii="Arial" w:hAnsi="Arial" w:cs="Arial"/>
                <w:lang w:val="en-US"/>
              </w:rPr>
              <w:t>processed</w:t>
            </w:r>
            <w:r w:rsidRPr="002E5C4D">
              <w:rPr>
                <w:rFonts w:ascii="Arial" w:hAnsi="Arial" w:cs="Arial"/>
                <w:lang w:val="en-US"/>
              </w:rPr>
              <w:t xml:space="preserve"> (see Annex </w:t>
            </w:r>
            <w:r w:rsidRPr="002E5C4D">
              <w:rPr>
                <w:rFonts w:ascii="Arial" w:hAnsi="Arial" w:cs="Arial"/>
                <w:lang w:val="en-US"/>
              </w:rPr>
              <w:fldChar w:fldCharType="begin"/>
            </w:r>
            <w:r w:rsidRPr="002E5C4D">
              <w:rPr>
                <w:rFonts w:ascii="Arial" w:hAnsi="Arial" w:cs="Arial"/>
                <w:lang w:val="en-US"/>
              </w:rPr>
              <w:instrText xml:space="preserve"> REF AXB \h  \* MERGEFORMAT </w:instrText>
            </w:r>
            <w:r w:rsidRPr="002E5C4D">
              <w:rPr>
                <w:rFonts w:ascii="Arial" w:hAnsi="Arial" w:cs="Arial"/>
                <w:lang w:val="en-US"/>
              </w:rPr>
            </w:r>
            <w:r w:rsidRPr="002E5C4D">
              <w:rPr>
                <w:rFonts w:ascii="Arial" w:hAnsi="Arial" w:cs="Arial"/>
                <w:lang w:val="en-US"/>
              </w:rPr>
              <w:fldChar w:fldCharType="separate"/>
            </w:r>
            <w:r w:rsidRPr="002E5C4D">
              <w:rPr>
                <w:lang w:val="en-US"/>
              </w:rPr>
              <w:t>B</w:t>
            </w:r>
            <w:r w:rsidRPr="002E5C4D">
              <w:rPr>
                <w:rFonts w:ascii="Arial" w:hAnsi="Arial" w:cs="Arial"/>
                <w:lang w:val="en-US"/>
              </w:rPr>
              <w:fldChar w:fldCharType="end"/>
            </w:r>
            <w:r w:rsidRPr="002E5C4D">
              <w:rPr>
                <w:rFonts w:ascii="Arial" w:hAnsi="Arial" w:cs="Arial"/>
                <w:lang w:val="en-US"/>
              </w:rPr>
              <w:t>).</w:t>
            </w:r>
          </w:p>
        </w:tc>
      </w:tr>
      <w:tr w:rsidR="002F08BF" w:rsidRPr="00FE6751" w:rsidTr="00EF65F5">
        <w:trPr>
          <w:cantSplit/>
        </w:trPr>
        <w:tc>
          <w:tcPr>
            <w:tcW w:w="3898" w:type="dxa"/>
          </w:tcPr>
          <w:p w:rsidR="002F08BF" w:rsidRPr="000557AF" w:rsidRDefault="002F08BF" w:rsidP="00EF65F5">
            <w:pPr>
              <w:pStyle w:val="tablecontent"/>
              <w:rPr>
                <w:rFonts w:ascii="Courier New" w:hAnsi="Courier New" w:cs="Courier New"/>
                <w:lang w:val="en-US" w:eastAsia="fr-FR"/>
              </w:rPr>
            </w:pPr>
            <w:r w:rsidRPr="000557AF">
              <w:rPr>
                <w:rFonts w:ascii="Courier New" w:hAnsi="Courier New" w:cs="Courier New"/>
                <w:lang w:val="en-US" w:eastAsia="fr-FR"/>
              </w:rPr>
              <w:t>GENERATE_NC_*</w:t>
            </w:r>
          </w:p>
        </w:tc>
        <w:tc>
          <w:tcPr>
            <w:tcW w:w="5386" w:type="dxa"/>
          </w:tcPr>
          <w:p w:rsidR="002F08BF" w:rsidRPr="000557AF" w:rsidRDefault="002F08BF" w:rsidP="00EF65F5">
            <w:pPr>
              <w:pStyle w:val="tablecontent"/>
              <w:rPr>
                <w:rFonts w:ascii="Arial" w:hAnsi="Arial" w:cs="Arial"/>
                <w:lang w:val="en-US"/>
              </w:rPr>
            </w:pPr>
            <w:r w:rsidRPr="000557AF">
              <w:rPr>
                <w:rFonts w:ascii="Arial" w:hAnsi="Arial" w:cs="Arial"/>
                <w:lang w:val="en-US"/>
              </w:rPr>
              <w:t>Flag to choose the generated NetCDF Argo files (1 if you want to generate it, 2 if you want a conditional generation, 0 if you don’t want to generate it).</w:t>
            </w:r>
          </w:p>
        </w:tc>
      </w:tr>
      <w:tr w:rsidR="00E53001" w:rsidRPr="00FE6751" w:rsidTr="00EF65F5">
        <w:trPr>
          <w:cantSplit/>
        </w:trPr>
        <w:tc>
          <w:tcPr>
            <w:tcW w:w="3898" w:type="dxa"/>
          </w:tcPr>
          <w:p w:rsidR="00E53001" w:rsidRPr="0092567C" w:rsidRDefault="00E53001" w:rsidP="00E53001">
            <w:pPr>
              <w:pStyle w:val="tablecontent"/>
              <w:rPr>
                <w:rFonts w:ascii="Courier New" w:hAnsi="Courier New" w:cs="Courier New"/>
                <w:lang w:val="en-US" w:eastAsia="fr-FR"/>
                <w:rPrChange w:id="658" w:author="RANNOU Jean-Philippe" w:date="2021-10-20T11:42:00Z">
                  <w:rPr>
                    <w:rFonts w:ascii="Courier New" w:hAnsi="Courier New" w:cs="Courier New"/>
                    <w:lang w:val="en-US" w:eastAsia="fr-FR"/>
                  </w:rPr>
                </w:rPrChange>
              </w:rPr>
            </w:pPr>
            <w:r w:rsidRPr="0092567C">
              <w:rPr>
                <w:rFonts w:ascii="Courier New" w:hAnsi="Courier New" w:cs="Courier New"/>
                <w:lang w:val="en-US" w:eastAsia="fr-FR"/>
                <w:rPrChange w:id="659" w:author="RANNOU Jean-Philippe" w:date="2021-10-20T11:42:00Z">
                  <w:rPr>
                    <w:rFonts w:ascii="Courier New" w:hAnsi="Courier New" w:cs="Courier New"/>
                    <w:highlight w:val="green"/>
                    <w:lang w:val="en-US" w:eastAsia="fr-FR"/>
                  </w:rPr>
                </w:rPrChange>
              </w:rPr>
              <w:t>GENERATE_NC_TRAJ_3_2</w:t>
            </w:r>
          </w:p>
        </w:tc>
        <w:tc>
          <w:tcPr>
            <w:tcW w:w="5386" w:type="dxa"/>
          </w:tcPr>
          <w:p w:rsidR="00E53001" w:rsidRPr="0092567C" w:rsidRDefault="00E53001" w:rsidP="00E53001">
            <w:pPr>
              <w:pStyle w:val="tablecontent"/>
              <w:rPr>
                <w:rFonts w:ascii="Arial" w:hAnsi="Arial" w:cs="Arial"/>
                <w:lang w:val="en-US"/>
                <w:rPrChange w:id="660" w:author="RANNOU Jean-Philippe" w:date="2021-10-20T11:42:00Z">
                  <w:rPr>
                    <w:rFonts w:ascii="Arial" w:hAnsi="Arial" w:cs="Arial"/>
                    <w:lang w:val="en-US"/>
                  </w:rPr>
                </w:rPrChange>
              </w:rPr>
            </w:pPr>
            <w:r w:rsidRPr="0092567C">
              <w:rPr>
                <w:rFonts w:ascii="Arial" w:hAnsi="Arial" w:cs="Arial"/>
                <w:lang w:val="en-US"/>
                <w:rPrChange w:id="661" w:author="RANNOU Jean-Philippe" w:date="2021-10-20T11:42:00Z">
                  <w:rPr>
                    <w:rFonts w:ascii="Arial" w:hAnsi="Arial" w:cs="Arial"/>
                    <w:highlight w:val="green"/>
                    <w:lang w:val="en-US"/>
                  </w:rPr>
                </w:rPrChange>
              </w:rPr>
              <w:t>Flag to choose to generate the 3.2 version of NetCDF Argo trajectory file (1 if you want to generate it, 0 otherwise).</w:t>
            </w:r>
          </w:p>
        </w:tc>
      </w:tr>
      <w:tr w:rsidR="00E53001" w:rsidRPr="00FE6751" w:rsidTr="00EF65F5">
        <w:trPr>
          <w:cantSplit/>
        </w:trPr>
        <w:tc>
          <w:tcPr>
            <w:tcW w:w="3898" w:type="dxa"/>
          </w:tcPr>
          <w:p w:rsidR="00E53001" w:rsidRPr="0092567C" w:rsidRDefault="00E53001" w:rsidP="00E53001">
            <w:pPr>
              <w:pStyle w:val="tablecontent"/>
              <w:rPr>
                <w:rFonts w:ascii="Courier New" w:hAnsi="Courier New" w:cs="Courier New"/>
                <w:lang w:val="en-US" w:eastAsia="fr-FR"/>
                <w:rPrChange w:id="662" w:author="RANNOU Jean-Philippe" w:date="2021-10-20T11:42:00Z">
                  <w:rPr>
                    <w:rFonts w:ascii="Courier New" w:hAnsi="Courier New" w:cs="Courier New"/>
                    <w:lang w:val="en-US" w:eastAsia="fr-FR"/>
                  </w:rPr>
                </w:rPrChange>
              </w:rPr>
            </w:pPr>
            <w:r w:rsidRPr="0092567C">
              <w:rPr>
                <w:rFonts w:ascii="Courier New" w:hAnsi="Courier New" w:cs="Courier New"/>
                <w:lang w:val="en-US" w:eastAsia="fr-FR"/>
                <w:rPrChange w:id="663" w:author="RANNOU Jean-Philippe" w:date="2021-10-20T11:42:00Z">
                  <w:rPr>
                    <w:rFonts w:ascii="Courier New" w:hAnsi="Courier New" w:cs="Courier New"/>
                    <w:highlight w:val="green"/>
                    <w:lang w:val="en-US" w:eastAsia="fr-FR"/>
                  </w:rPr>
                </w:rPrChange>
              </w:rPr>
              <w:t>DIR_OUTPUT_NETCDF_TRAJ_3_2_FILE</w:t>
            </w:r>
          </w:p>
        </w:tc>
        <w:tc>
          <w:tcPr>
            <w:tcW w:w="5386" w:type="dxa"/>
          </w:tcPr>
          <w:p w:rsidR="00E53001" w:rsidRPr="0092567C" w:rsidRDefault="00E53001" w:rsidP="00E53001">
            <w:pPr>
              <w:pStyle w:val="tablecontent"/>
              <w:rPr>
                <w:rFonts w:ascii="Arial" w:hAnsi="Arial" w:cs="Arial"/>
                <w:lang w:val="en-US"/>
                <w:rPrChange w:id="664" w:author="RANNOU Jean-Philippe" w:date="2021-10-20T11:42:00Z">
                  <w:rPr>
                    <w:rFonts w:ascii="Arial" w:hAnsi="Arial" w:cs="Arial"/>
                    <w:lang w:val="en-US"/>
                  </w:rPr>
                </w:rPrChange>
              </w:rPr>
            </w:pPr>
            <w:r w:rsidRPr="0092567C">
              <w:rPr>
                <w:rFonts w:ascii="Arial" w:hAnsi="Arial" w:cs="Arial"/>
                <w:lang w:val="en-US"/>
                <w:rPrChange w:id="665" w:author="RANNOU Jean-Philippe" w:date="2021-10-20T11:42:00Z">
                  <w:rPr>
                    <w:rFonts w:ascii="Arial" w:hAnsi="Arial" w:cs="Arial"/>
                    <w:highlight w:val="green"/>
                    <w:lang w:val="en-US"/>
                  </w:rPr>
                </w:rPrChange>
              </w:rPr>
              <w:t>Set to the top directory used to store output V3.2 NetCDF trajectory file. Note that if it is identical to DIR_OUTPUT_NETCDF_FILE, only the 3.2 version of the trajectory file is generated.</w:t>
            </w:r>
          </w:p>
        </w:tc>
      </w:tr>
      <w:tr w:rsidR="00E53001" w:rsidRPr="00FE6751" w:rsidTr="00EF65F5">
        <w:trPr>
          <w:cantSplit/>
        </w:trPr>
        <w:tc>
          <w:tcPr>
            <w:tcW w:w="3898" w:type="dxa"/>
          </w:tcPr>
          <w:p w:rsidR="00E53001" w:rsidRPr="0092567C" w:rsidRDefault="00E53001" w:rsidP="00E53001">
            <w:pPr>
              <w:pStyle w:val="tablecontent"/>
              <w:rPr>
                <w:rFonts w:ascii="Courier New" w:hAnsi="Courier New" w:cs="Courier New"/>
                <w:lang w:val="en-US" w:eastAsia="fr-FR"/>
                <w:rPrChange w:id="666" w:author="RANNOU Jean-Philippe" w:date="2021-10-20T11:42:00Z">
                  <w:rPr>
                    <w:rFonts w:ascii="Courier New" w:hAnsi="Courier New" w:cs="Courier New"/>
                    <w:lang w:val="en-US" w:eastAsia="fr-FR"/>
                  </w:rPr>
                </w:rPrChange>
              </w:rPr>
            </w:pPr>
            <w:r w:rsidRPr="0092567C">
              <w:rPr>
                <w:rFonts w:ascii="Courier New" w:hAnsi="Courier New" w:cs="Courier New"/>
                <w:lang w:val="en-US" w:eastAsia="fr-FR"/>
                <w:rPrChange w:id="667" w:author="RANNOU Jean-Philippe" w:date="2021-10-20T11:42:00Z">
                  <w:rPr>
                    <w:rFonts w:ascii="Courier New" w:hAnsi="Courier New" w:cs="Courier New"/>
                    <w:highlight w:val="green"/>
                    <w:lang w:val="en-US" w:eastAsia="fr-FR"/>
                  </w:rPr>
                </w:rPrChange>
              </w:rPr>
              <w:t>ADD_ARGOS_ERROR_ELLIPSES</w:t>
            </w:r>
          </w:p>
        </w:tc>
        <w:tc>
          <w:tcPr>
            <w:tcW w:w="5386" w:type="dxa"/>
          </w:tcPr>
          <w:p w:rsidR="00E53001" w:rsidRPr="0092567C" w:rsidRDefault="00E53001" w:rsidP="00E53001">
            <w:pPr>
              <w:pStyle w:val="tablecontent"/>
              <w:rPr>
                <w:rFonts w:ascii="Arial" w:hAnsi="Arial" w:cs="Arial"/>
                <w:lang w:val="en-US"/>
                <w:rPrChange w:id="668" w:author="RANNOU Jean-Philippe" w:date="2021-10-20T11:42:00Z">
                  <w:rPr>
                    <w:rFonts w:ascii="Arial" w:hAnsi="Arial" w:cs="Arial"/>
                    <w:lang w:val="en-US"/>
                  </w:rPr>
                </w:rPrChange>
              </w:rPr>
            </w:pPr>
            <w:r w:rsidRPr="0092567C">
              <w:rPr>
                <w:rFonts w:ascii="Arial" w:hAnsi="Arial" w:cs="Arial"/>
                <w:lang w:val="en-US"/>
                <w:rPrChange w:id="669" w:author="RANNOU Jean-Philippe" w:date="2021-10-20T11:42:00Z">
                  <w:rPr>
                    <w:rFonts w:ascii="Arial" w:hAnsi="Arial" w:cs="Arial"/>
                    <w:highlight w:val="green"/>
                    <w:lang w:val="en-US"/>
                  </w:rPr>
                </w:rPrChange>
              </w:rPr>
              <w:t>Flag to add error ellipses of Argos loc</w:t>
            </w:r>
            <w:r w:rsidR="00780134" w:rsidRPr="0092567C">
              <w:rPr>
                <w:rFonts w:ascii="Arial" w:hAnsi="Arial" w:cs="Arial"/>
                <w:lang w:val="en-US"/>
                <w:rPrChange w:id="670" w:author="RANNOU Jean-Philippe" w:date="2021-10-20T11:42:00Z">
                  <w:rPr>
                    <w:rFonts w:ascii="Arial" w:hAnsi="Arial" w:cs="Arial"/>
                    <w:highlight w:val="green"/>
                    <w:lang w:val="en-US"/>
                  </w:rPr>
                </w:rPrChange>
              </w:rPr>
              <w:t xml:space="preserve">ations in the trajectory files </w:t>
            </w:r>
            <w:r w:rsidRPr="0092567C">
              <w:rPr>
                <w:rFonts w:ascii="Arial" w:hAnsi="Arial" w:cs="Arial"/>
                <w:lang w:val="en-US"/>
                <w:rPrChange w:id="671" w:author="RANNOU Jean-Philippe" w:date="2021-10-20T11:42:00Z">
                  <w:rPr>
                    <w:rFonts w:ascii="Arial" w:hAnsi="Arial" w:cs="Arial"/>
                    <w:highlight w:val="green"/>
                    <w:lang w:val="en-US"/>
                  </w:rPr>
                </w:rPrChange>
              </w:rPr>
              <w:t>(1 if you want to add them, 0 otherwise).</w:t>
            </w:r>
          </w:p>
        </w:tc>
      </w:tr>
      <w:tr w:rsidR="00E53001" w:rsidRPr="00FE6751" w:rsidTr="00EF65F5">
        <w:trPr>
          <w:cantSplit/>
        </w:trPr>
        <w:tc>
          <w:tcPr>
            <w:tcW w:w="3898" w:type="dxa"/>
          </w:tcPr>
          <w:p w:rsidR="00E53001" w:rsidRPr="0092567C" w:rsidRDefault="00E53001" w:rsidP="00E53001">
            <w:pPr>
              <w:pStyle w:val="tablecontent"/>
              <w:rPr>
                <w:rFonts w:ascii="Courier New" w:hAnsi="Courier New" w:cs="Courier New"/>
                <w:lang w:val="en-US" w:eastAsia="fr-FR"/>
                <w:rPrChange w:id="672" w:author="RANNOU Jean-Philippe" w:date="2021-10-20T11:42:00Z">
                  <w:rPr>
                    <w:rFonts w:ascii="Courier New" w:hAnsi="Courier New" w:cs="Courier New"/>
                    <w:lang w:val="en-US" w:eastAsia="fr-FR"/>
                  </w:rPr>
                </w:rPrChange>
              </w:rPr>
            </w:pPr>
            <w:r w:rsidRPr="0092567C">
              <w:rPr>
                <w:rFonts w:ascii="Courier New" w:hAnsi="Courier New" w:cs="Courier New"/>
                <w:lang w:val="en-US" w:eastAsia="fr-FR"/>
                <w:rPrChange w:id="673" w:author="RANNOU Jean-Philippe" w:date="2021-10-20T11:42:00Z">
                  <w:rPr>
                    <w:rFonts w:ascii="Courier New" w:hAnsi="Courier New" w:cs="Courier New"/>
                    <w:highlight w:val="green"/>
                    <w:lang w:val="en-US" w:eastAsia="fr-FR"/>
                  </w:rPr>
                </w:rPrChange>
              </w:rPr>
              <w:lastRenderedPageBreak/>
              <w:t>DIR_INPUT_ARGOS_ERROR_ELLIPSES_MAIL</w:t>
            </w:r>
          </w:p>
        </w:tc>
        <w:tc>
          <w:tcPr>
            <w:tcW w:w="5386" w:type="dxa"/>
          </w:tcPr>
          <w:p w:rsidR="00E53001" w:rsidRPr="0092567C" w:rsidRDefault="00E53001" w:rsidP="00E53001">
            <w:pPr>
              <w:pStyle w:val="tablecontent"/>
              <w:rPr>
                <w:rFonts w:ascii="Arial" w:hAnsi="Arial" w:cs="Arial"/>
                <w:lang w:val="en-US"/>
                <w:rPrChange w:id="674" w:author="RANNOU Jean-Philippe" w:date="2021-10-20T11:42:00Z">
                  <w:rPr>
                    <w:rFonts w:ascii="Arial" w:hAnsi="Arial" w:cs="Arial"/>
                    <w:lang w:val="en-US"/>
                  </w:rPr>
                </w:rPrChange>
              </w:rPr>
            </w:pPr>
            <w:r w:rsidRPr="0092567C">
              <w:rPr>
                <w:rFonts w:ascii="Arial" w:hAnsi="Arial" w:cs="Arial"/>
                <w:lang w:val="en-US"/>
                <w:rPrChange w:id="675" w:author="RANNOU Jean-Philippe" w:date="2021-10-20T11:42:00Z">
                  <w:rPr>
                    <w:rFonts w:ascii="Arial" w:hAnsi="Arial" w:cs="Arial"/>
                    <w:highlight w:val="green"/>
                    <w:lang w:val="en-US"/>
                  </w:rPr>
                </w:rPrChange>
              </w:rPr>
              <w:t>Top directory of input Argos location</w:t>
            </w:r>
            <w:r w:rsidR="00780134" w:rsidRPr="0092567C">
              <w:rPr>
                <w:rFonts w:ascii="Arial" w:hAnsi="Arial" w:cs="Arial"/>
                <w:lang w:val="en-US"/>
                <w:rPrChange w:id="676" w:author="RANNOU Jean-Philippe" w:date="2021-10-20T11:42:00Z">
                  <w:rPr>
                    <w:rFonts w:ascii="Arial" w:hAnsi="Arial" w:cs="Arial"/>
                    <w:highlight w:val="green"/>
                    <w:lang w:val="en-US"/>
                  </w:rPr>
                </w:rPrChange>
              </w:rPr>
              <w:t>s</w:t>
            </w:r>
            <w:r w:rsidRPr="0092567C">
              <w:rPr>
                <w:rFonts w:ascii="Arial" w:hAnsi="Arial" w:cs="Arial"/>
                <w:lang w:val="en-US"/>
                <w:rPrChange w:id="677" w:author="RANNOU Jean-Philippe" w:date="2021-10-20T11:42:00Z">
                  <w:rPr>
                    <w:rFonts w:ascii="Arial" w:hAnsi="Arial" w:cs="Arial"/>
                    <w:highlight w:val="green"/>
                    <w:lang w:val="en-US"/>
                  </w:rPr>
                </w:rPrChange>
              </w:rPr>
              <w:t xml:space="preserve"> error ellipses collected by mail (should not be set if not available).</w:t>
            </w:r>
          </w:p>
        </w:tc>
      </w:tr>
      <w:tr w:rsidR="00E53001" w:rsidRPr="00FE6751" w:rsidTr="00EF65F5">
        <w:trPr>
          <w:cantSplit/>
        </w:trPr>
        <w:tc>
          <w:tcPr>
            <w:tcW w:w="3898" w:type="dxa"/>
          </w:tcPr>
          <w:p w:rsidR="00E53001" w:rsidRPr="0092567C" w:rsidRDefault="00E53001" w:rsidP="00E53001">
            <w:pPr>
              <w:pStyle w:val="tablecontent"/>
              <w:rPr>
                <w:rFonts w:ascii="Courier New" w:hAnsi="Courier New" w:cs="Courier New"/>
                <w:strike/>
                <w:lang w:val="en-US" w:eastAsia="fr-FR"/>
                <w:rPrChange w:id="678" w:author="RANNOU Jean-Philippe" w:date="2021-10-20T11:42:00Z">
                  <w:rPr>
                    <w:rFonts w:ascii="Courier New" w:hAnsi="Courier New" w:cs="Courier New"/>
                    <w:lang w:val="en-US" w:eastAsia="fr-FR"/>
                  </w:rPr>
                </w:rPrChange>
              </w:rPr>
            </w:pPr>
            <w:r w:rsidRPr="0092567C">
              <w:rPr>
                <w:rFonts w:ascii="Courier New" w:hAnsi="Courier New" w:cs="Courier New"/>
                <w:strike/>
                <w:highlight w:val="green"/>
                <w:lang w:val="en-US" w:eastAsia="fr-FR"/>
                <w:rPrChange w:id="679" w:author="RANNOU Jean-Philippe" w:date="2021-10-20T11:42:00Z">
                  <w:rPr>
                    <w:rFonts w:ascii="Courier New" w:hAnsi="Courier New" w:cs="Courier New"/>
                    <w:highlight w:val="green"/>
                    <w:lang w:val="en-US" w:eastAsia="fr-FR"/>
                  </w:rPr>
                </w:rPrChange>
              </w:rPr>
              <w:t>DIR_INPUT_ARGOS_ERROR_ELLIPSES_WS_SPOOL</w:t>
            </w:r>
          </w:p>
        </w:tc>
        <w:tc>
          <w:tcPr>
            <w:tcW w:w="5386" w:type="dxa"/>
          </w:tcPr>
          <w:p w:rsidR="00E53001" w:rsidRPr="0092567C" w:rsidRDefault="00E53001" w:rsidP="00E53001">
            <w:pPr>
              <w:pStyle w:val="tablecontent"/>
              <w:rPr>
                <w:rFonts w:ascii="Arial" w:hAnsi="Arial" w:cs="Arial"/>
                <w:strike/>
                <w:lang w:val="en-US"/>
                <w:rPrChange w:id="680" w:author="RANNOU Jean-Philippe" w:date="2021-10-20T11:42:00Z">
                  <w:rPr>
                    <w:rFonts w:ascii="Arial" w:hAnsi="Arial" w:cs="Arial"/>
                    <w:lang w:val="en-US"/>
                  </w:rPr>
                </w:rPrChange>
              </w:rPr>
            </w:pPr>
            <w:r w:rsidRPr="0092567C">
              <w:rPr>
                <w:rFonts w:ascii="Arial" w:hAnsi="Arial" w:cs="Arial"/>
                <w:strike/>
                <w:highlight w:val="green"/>
                <w:lang w:val="en-US"/>
                <w:rPrChange w:id="681" w:author="RANNOU Jean-Philippe" w:date="2021-10-20T11:42:00Z">
                  <w:rPr>
                    <w:rFonts w:ascii="Arial" w:hAnsi="Arial" w:cs="Arial"/>
                    <w:highlight w:val="green"/>
                    <w:lang w:val="en-US"/>
                  </w:rPr>
                </w:rPrChange>
              </w:rPr>
              <w:t>Spool directory of input Argos location</w:t>
            </w:r>
            <w:r w:rsidR="00780134" w:rsidRPr="0092567C">
              <w:rPr>
                <w:rFonts w:ascii="Arial" w:hAnsi="Arial" w:cs="Arial"/>
                <w:strike/>
                <w:highlight w:val="green"/>
                <w:lang w:val="en-US"/>
                <w:rPrChange w:id="682" w:author="RANNOU Jean-Philippe" w:date="2021-10-20T11:42:00Z">
                  <w:rPr>
                    <w:rFonts w:ascii="Arial" w:hAnsi="Arial" w:cs="Arial"/>
                    <w:highlight w:val="green"/>
                    <w:lang w:val="en-US"/>
                  </w:rPr>
                </w:rPrChange>
              </w:rPr>
              <w:t>s</w:t>
            </w:r>
            <w:r w:rsidRPr="0092567C">
              <w:rPr>
                <w:rFonts w:ascii="Arial" w:hAnsi="Arial" w:cs="Arial"/>
                <w:strike/>
                <w:highlight w:val="green"/>
                <w:lang w:val="en-US"/>
                <w:rPrChange w:id="683" w:author="RANNOU Jean-Philippe" w:date="2021-10-20T11:42:00Z">
                  <w:rPr>
                    <w:rFonts w:ascii="Arial" w:hAnsi="Arial" w:cs="Arial"/>
                    <w:highlight w:val="green"/>
                    <w:lang w:val="en-US"/>
                  </w:rPr>
                </w:rPrChange>
              </w:rPr>
              <w:t xml:space="preserve"> error ellipses collected by web service (should not be set if not available).</w:t>
            </w:r>
          </w:p>
        </w:tc>
      </w:tr>
      <w:tr w:rsidR="00E53001" w:rsidRPr="00FE6751" w:rsidTr="00EF65F5">
        <w:trPr>
          <w:cantSplit/>
        </w:trPr>
        <w:tc>
          <w:tcPr>
            <w:tcW w:w="3898" w:type="dxa"/>
          </w:tcPr>
          <w:p w:rsidR="00E53001" w:rsidRPr="000557AF" w:rsidRDefault="00E53001" w:rsidP="00E53001">
            <w:pPr>
              <w:pStyle w:val="tablecontent"/>
              <w:rPr>
                <w:rFonts w:ascii="Courier New" w:hAnsi="Courier New" w:cs="Courier New"/>
                <w:lang w:val="en-US" w:eastAsia="fr-FR"/>
              </w:rPr>
            </w:pPr>
            <w:r w:rsidRPr="008E658E">
              <w:rPr>
                <w:rFonts w:ascii="Courier New" w:hAnsi="Courier New" w:cs="Courier New"/>
                <w:highlight w:val="green"/>
                <w:lang w:val="en-US" w:eastAsia="fr-FR"/>
              </w:rPr>
              <w:t>DIR_INPUT_ARGOS_ERROR_ELLIPSES_WS</w:t>
            </w:r>
            <w:del w:id="684" w:author="RANNOU Jean-Philippe" w:date="2021-10-20T11:42:00Z">
              <w:r w:rsidRPr="008E658E" w:rsidDel="0092567C">
                <w:rPr>
                  <w:rFonts w:ascii="Courier New" w:hAnsi="Courier New" w:cs="Courier New"/>
                  <w:highlight w:val="green"/>
                  <w:lang w:val="en-US" w:eastAsia="fr-FR"/>
                </w:rPr>
                <w:delText>_ARCHIVE</w:delText>
              </w:r>
            </w:del>
          </w:p>
        </w:tc>
        <w:tc>
          <w:tcPr>
            <w:tcW w:w="5386" w:type="dxa"/>
          </w:tcPr>
          <w:p w:rsidR="00E53001" w:rsidRPr="000557AF" w:rsidRDefault="00E53001" w:rsidP="00E53001">
            <w:pPr>
              <w:pStyle w:val="tablecontent"/>
              <w:rPr>
                <w:rFonts w:ascii="Arial" w:hAnsi="Arial" w:cs="Arial"/>
                <w:lang w:val="en-US"/>
              </w:rPr>
            </w:pPr>
            <w:del w:id="685" w:author="RANNOU Jean-Philippe" w:date="2021-10-20T11:42:00Z">
              <w:r w:rsidDel="0092567C">
                <w:rPr>
                  <w:rFonts w:ascii="Arial" w:hAnsi="Arial" w:cs="Arial"/>
                  <w:highlight w:val="green"/>
                  <w:lang w:val="en-US"/>
                </w:rPr>
                <w:delText xml:space="preserve">Archive </w:delText>
              </w:r>
            </w:del>
            <w:ins w:id="686" w:author="RANNOU Jean-Philippe" w:date="2021-10-20T11:42:00Z">
              <w:r w:rsidR="0092567C">
                <w:rPr>
                  <w:rFonts w:ascii="Arial" w:hAnsi="Arial" w:cs="Arial"/>
                  <w:highlight w:val="green"/>
                  <w:lang w:val="en-US"/>
                </w:rPr>
                <w:t>Top</w:t>
              </w:r>
              <w:r w:rsidR="0092567C">
                <w:rPr>
                  <w:rFonts w:ascii="Arial" w:hAnsi="Arial" w:cs="Arial"/>
                  <w:highlight w:val="green"/>
                  <w:lang w:val="en-US"/>
                </w:rPr>
                <w:t xml:space="preserve"> </w:t>
              </w:r>
            </w:ins>
            <w:r>
              <w:rPr>
                <w:rFonts w:ascii="Arial" w:hAnsi="Arial" w:cs="Arial"/>
                <w:highlight w:val="green"/>
                <w:lang w:val="en-US"/>
              </w:rPr>
              <w:t>directory of input Argos location</w:t>
            </w:r>
            <w:r w:rsidR="00780134">
              <w:rPr>
                <w:rFonts w:ascii="Arial" w:hAnsi="Arial" w:cs="Arial"/>
                <w:highlight w:val="green"/>
                <w:lang w:val="en-US"/>
              </w:rPr>
              <w:t>s</w:t>
            </w:r>
            <w:r>
              <w:rPr>
                <w:rFonts w:ascii="Arial" w:hAnsi="Arial" w:cs="Arial"/>
                <w:highlight w:val="green"/>
                <w:lang w:val="en-US"/>
              </w:rPr>
              <w:t xml:space="preserve"> error ellipses collected by web service (should not be set if not available).</w:t>
            </w:r>
          </w:p>
        </w:tc>
      </w:tr>
      <w:tr w:rsidR="00E53001" w:rsidRPr="00FE6751" w:rsidTr="00EF65F5">
        <w:trPr>
          <w:cantSplit/>
        </w:trPr>
        <w:tc>
          <w:tcPr>
            <w:tcW w:w="3898" w:type="dxa"/>
          </w:tcPr>
          <w:p w:rsidR="00E53001" w:rsidRPr="000557AF" w:rsidRDefault="00E53001" w:rsidP="00E53001">
            <w:pPr>
              <w:pStyle w:val="tablecontent"/>
              <w:rPr>
                <w:rFonts w:ascii="Courier New" w:hAnsi="Courier New" w:cs="Courier New"/>
                <w:lang w:val="en-US" w:eastAsia="fr-FR"/>
              </w:rPr>
            </w:pPr>
            <w:r w:rsidRPr="000557AF">
              <w:rPr>
                <w:rFonts w:ascii="Courier New" w:hAnsi="Courier New" w:cs="Courier New"/>
                <w:lang w:val="en-US" w:eastAsia="fr-FR"/>
              </w:rPr>
              <w:t>APPLY_RTQC</w:t>
            </w:r>
          </w:p>
        </w:tc>
        <w:tc>
          <w:tcPr>
            <w:tcW w:w="5386" w:type="dxa"/>
          </w:tcPr>
          <w:p w:rsidR="00E53001" w:rsidRPr="000557AF" w:rsidRDefault="00E53001" w:rsidP="00E53001">
            <w:pPr>
              <w:pStyle w:val="tablecontent"/>
              <w:rPr>
                <w:rFonts w:ascii="Arial" w:hAnsi="Arial" w:cs="Arial"/>
                <w:lang w:val="en-US"/>
              </w:rPr>
            </w:pPr>
            <w:r w:rsidRPr="000557AF">
              <w:rPr>
                <w:rFonts w:ascii="Arial" w:hAnsi="Arial" w:cs="Arial"/>
                <w:lang w:val="en-US"/>
              </w:rPr>
              <w:t>Flag to apply RTQC tests to decoded NetCDF files (1 if you want to apply RTQC tests, 0 otherwise).</w:t>
            </w:r>
          </w:p>
        </w:tc>
      </w:tr>
      <w:tr w:rsidR="00E53001" w:rsidRPr="00FE6751" w:rsidTr="00EF65F5">
        <w:trPr>
          <w:cantSplit/>
        </w:trPr>
        <w:tc>
          <w:tcPr>
            <w:tcW w:w="3898" w:type="dxa"/>
          </w:tcPr>
          <w:p w:rsidR="00E53001" w:rsidRPr="000557AF" w:rsidRDefault="00E53001" w:rsidP="00E53001">
            <w:pPr>
              <w:pStyle w:val="tablecontent"/>
              <w:rPr>
                <w:rFonts w:ascii="Courier New" w:hAnsi="Courier New" w:cs="Courier New"/>
                <w:lang w:val="en-US" w:eastAsia="fr-FR"/>
              </w:rPr>
            </w:pPr>
            <w:r w:rsidRPr="000557AF">
              <w:rPr>
                <w:rFonts w:ascii="Courier New" w:hAnsi="Courier New" w:cs="Courier New"/>
                <w:lang w:val="en-US" w:eastAsia="fr-FR"/>
              </w:rPr>
              <w:t>TESTXXX</w:t>
            </w:r>
          </w:p>
        </w:tc>
        <w:tc>
          <w:tcPr>
            <w:tcW w:w="5386" w:type="dxa"/>
          </w:tcPr>
          <w:p w:rsidR="00E53001" w:rsidRPr="000557AF" w:rsidRDefault="00E53001" w:rsidP="00E53001">
            <w:pPr>
              <w:pStyle w:val="tablecontent"/>
              <w:rPr>
                <w:rFonts w:ascii="Arial" w:hAnsi="Arial" w:cs="Arial"/>
                <w:lang w:val="en-US"/>
              </w:rPr>
            </w:pPr>
            <w:r w:rsidRPr="000557AF">
              <w:rPr>
                <w:rFonts w:ascii="Arial" w:hAnsi="Arial" w:cs="Arial"/>
                <w:lang w:val="en-US"/>
              </w:rPr>
              <w:t>Flag to apply this particular RTQC test (1 if you want to apply this test, 0 otherwise). See [</w:t>
            </w:r>
            <w:r w:rsidRPr="000557AF">
              <w:rPr>
                <w:rFonts w:ascii="Arial" w:hAnsi="Arial" w:cs="Arial"/>
                <w:lang w:val="en-US"/>
              </w:rPr>
              <w:fldChar w:fldCharType="begin"/>
            </w:r>
            <w:r w:rsidRPr="000557AF">
              <w:rPr>
                <w:rFonts w:ascii="Arial" w:hAnsi="Arial" w:cs="Arial"/>
                <w:lang w:val="en-US"/>
              </w:rPr>
              <w:instrText xml:space="preserve"> REF RD2 \h  \* MERGEFORMAT </w:instrText>
            </w:r>
            <w:r w:rsidRPr="000557AF">
              <w:rPr>
                <w:rFonts w:ascii="Arial" w:hAnsi="Arial" w:cs="Arial"/>
                <w:lang w:val="en-US"/>
              </w:rPr>
            </w:r>
            <w:r w:rsidRPr="000557AF">
              <w:rPr>
                <w:rFonts w:ascii="Arial" w:hAnsi="Arial" w:cs="Arial"/>
                <w:lang w:val="en-US"/>
              </w:rPr>
              <w:fldChar w:fldCharType="separate"/>
            </w:r>
            <w:r w:rsidRPr="000557AF">
              <w:rPr>
                <w:rFonts w:ascii="Arial" w:hAnsi="Arial" w:cs="Arial"/>
                <w:lang w:val="en-US" w:eastAsia="fr-FR"/>
              </w:rPr>
              <w:t>RD2</w:t>
            </w:r>
            <w:r w:rsidRPr="000557AF">
              <w:rPr>
                <w:rFonts w:ascii="Arial" w:hAnsi="Arial" w:cs="Arial"/>
                <w:lang w:val="en-US"/>
              </w:rPr>
              <w:fldChar w:fldCharType="end"/>
            </w:r>
            <w:r w:rsidRPr="000557AF">
              <w:rPr>
                <w:rFonts w:ascii="Arial" w:hAnsi="Arial" w:cs="Arial"/>
                <w:lang w:val="en-US"/>
              </w:rPr>
              <w:t>] or [</w:t>
            </w:r>
            <w:r w:rsidRPr="000557AF">
              <w:rPr>
                <w:rFonts w:ascii="Arial" w:hAnsi="Arial" w:cs="Arial"/>
                <w:lang w:val="en-US"/>
              </w:rPr>
              <w:fldChar w:fldCharType="begin"/>
            </w:r>
            <w:r w:rsidRPr="000557AF">
              <w:rPr>
                <w:rFonts w:ascii="Arial" w:hAnsi="Arial" w:cs="Arial"/>
                <w:lang w:val="en-US"/>
              </w:rPr>
              <w:instrText xml:space="preserve"> REF RD3 \h  \* MERGEFORMAT </w:instrText>
            </w:r>
            <w:r w:rsidRPr="000557AF">
              <w:rPr>
                <w:rFonts w:ascii="Arial" w:hAnsi="Arial" w:cs="Arial"/>
                <w:lang w:val="en-US"/>
              </w:rPr>
            </w:r>
            <w:r w:rsidRPr="000557AF">
              <w:rPr>
                <w:rFonts w:ascii="Arial" w:hAnsi="Arial" w:cs="Arial"/>
                <w:lang w:val="en-US"/>
              </w:rPr>
              <w:fldChar w:fldCharType="separate"/>
            </w:r>
            <w:r w:rsidRPr="000557AF">
              <w:rPr>
                <w:rFonts w:ascii="Arial" w:hAnsi="Arial" w:cs="Arial"/>
                <w:lang w:val="en-US" w:eastAsia="fr-FR"/>
              </w:rPr>
              <w:t>RD3</w:t>
            </w:r>
            <w:r w:rsidRPr="000557AF">
              <w:rPr>
                <w:rFonts w:ascii="Arial" w:hAnsi="Arial" w:cs="Arial"/>
                <w:lang w:val="en-US"/>
              </w:rPr>
              <w:fldChar w:fldCharType="end"/>
            </w:r>
            <w:r w:rsidRPr="000557AF">
              <w:rPr>
                <w:rFonts w:ascii="Arial" w:hAnsi="Arial" w:cs="Arial"/>
                <w:lang w:val="en-US"/>
              </w:rPr>
              <w:t>] for the concerned test description.</w:t>
            </w:r>
          </w:p>
        </w:tc>
      </w:tr>
      <w:tr w:rsidR="00E53001" w:rsidRPr="00FE6751" w:rsidTr="00EF65F5">
        <w:trPr>
          <w:cantSplit/>
        </w:trPr>
        <w:tc>
          <w:tcPr>
            <w:tcW w:w="3898" w:type="dxa"/>
          </w:tcPr>
          <w:p w:rsidR="00E53001" w:rsidRPr="007E5DCD" w:rsidRDefault="00E53001" w:rsidP="00E53001">
            <w:pPr>
              <w:pStyle w:val="tablecontent"/>
              <w:rPr>
                <w:rFonts w:ascii="Courier New" w:hAnsi="Courier New" w:cs="Courier New"/>
                <w:lang w:val="en-US" w:eastAsia="fr-FR"/>
              </w:rPr>
            </w:pPr>
            <w:r w:rsidRPr="00144AF7">
              <w:rPr>
                <w:rFonts w:ascii="Courier New" w:hAnsi="Courier New" w:cs="Courier New"/>
                <w:lang w:val="en-US" w:eastAsia="fr-FR"/>
              </w:rPr>
              <w:t>TEST004_GEBCO_FILE</w:t>
            </w:r>
          </w:p>
        </w:tc>
        <w:tc>
          <w:tcPr>
            <w:tcW w:w="5386" w:type="dxa"/>
          </w:tcPr>
          <w:p w:rsidR="00E53001" w:rsidRPr="007E5DCD" w:rsidRDefault="00E53001" w:rsidP="00E53001">
            <w:pPr>
              <w:pStyle w:val="tablecontent"/>
              <w:rPr>
                <w:rFonts w:ascii="Arial" w:hAnsi="Arial" w:cs="Arial"/>
                <w:lang w:val="en-US"/>
              </w:rPr>
            </w:pPr>
            <w:r w:rsidRPr="007E5DCD">
              <w:rPr>
                <w:rFonts w:ascii="Arial" w:hAnsi="Arial" w:cs="Arial"/>
                <w:lang w:val="en-US"/>
              </w:rPr>
              <w:t xml:space="preserve">If RTQC test #4 should be applied, set to the </w:t>
            </w:r>
            <w:r w:rsidRPr="00144AF7">
              <w:rPr>
                <w:rFonts w:ascii="Arial" w:hAnsi="Arial" w:cs="Arial"/>
                <w:lang w:val="en-US"/>
              </w:rPr>
              <w:t>GEBCO</w:t>
            </w:r>
            <w:r w:rsidRPr="007E5DCD">
              <w:rPr>
                <w:rFonts w:ascii="Arial" w:hAnsi="Arial" w:cs="Arial"/>
                <w:lang w:val="en-US"/>
              </w:rPr>
              <w:t xml:space="preserve"> file path name.</w:t>
            </w:r>
          </w:p>
        </w:tc>
      </w:tr>
      <w:tr w:rsidR="00E53001" w:rsidRPr="00FE6751" w:rsidTr="00EF65F5">
        <w:trPr>
          <w:cantSplit/>
        </w:trPr>
        <w:tc>
          <w:tcPr>
            <w:tcW w:w="3898" w:type="dxa"/>
          </w:tcPr>
          <w:p w:rsidR="00E53001" w:rsidRPr="000557AF" w:rsidRDefault="00E53001" w:rsidP="00E53001">
            <w:pPr>
              <w:pStyle w:val="tablecontent"/>
              <w:rPr>
                <w:rFonts w:ascii="Courier New" w:hAnsi="Courier New" w:cs="Courier New"/>
                <w:lang w:val="en-US" w:eastAsia="fr-FR"/>
              </w:rPr>
            </w:pPr>
            <w:r w:rsidRPr="000557AF">
              <w:rPr>
                <w:rFonts w:ascii="Courier New" w:hAnsi="Courier New" w:cs="Courier New"/>
                <w:lang w:val="en-US" w:eastAsia="fr-FR"/>
              </w:rPr>
              <w:t>TEST015_GREY_LIST_FILE</w:t>
            </w:r>
          </w:p>
        </w:tc>
        <w:tc>
          <w:tcPr>
            <w:tcW w:w="5386" w:type="dxa"/>
          </w:tcPr>
          <w:p w:rsidR="00E53001" w:rsidRPr="000557AF" w:rsidRDefault="00E53001" w:rsidP="00E53001">
            <w:pPr>
              <w:pStyle w:val="tablecontent"/>
              <w:rPr>
                <w:rFonts w:ascii="Arial" w:hAnsi="Arial" w:cs="Arial"/>
                <w:lang w:val="en-US"/>
              </w:rPr>
            </w:pPr>
            <w:r w:rsidRPr="000557AF">
              <w:rPr>
                <w:rFonts w:ascii="Arial" w:hAnsi="Arial" w:cs="Arial"/>
                <w:lang w:val="en-US"/>
              </w:rPr>
              <w:t>If RTQC test #15 should be applied, set to the greylist file path name.</w:t>
            </w:r>
          </w:p>
        </w:tc>
      </w:tr>
      <w:tr w:rsidR="00E53001" w:rsidRPr="00FE6751" w:rsidTr="00EF65F5">
        <w:trPr>
          <w:cantSplit/>
        </w:trPr>
        <w:tc>
          <w:tcPr>
            <w:tcW w:w="3898" w:type="dxa"/>
          </w:tcPr>
          <w:p w:rsidR="00E53001" w:rsidRPr="000557AF" w:rsidRDefault="00E53001" w:rsidP="00E53001">
            <w:pPr>
              <w:pStyle w:val="tablecontent"/>
              <w:rPr>
                <w:rFonts w:ascii="Courier New" w:hAnsi="Courier New" w:cs="Courier New"/>
                <w:lang w:val="en-US" w:eastAsia="fr-FR"/>
              </w:rPr>
            </w:pPr>
            <w:r w:rsidRPr="000557AF">
              <w:rPr>
                <w:rFonts w:ascii="Courier New" w:hAnsi="Courier New" w:cs="Courier New"/>
                <w:lang w:val="en-US" w:eastAsia="fr-FR"/>
              </w:rPr>
              <w:t>ADD_THREE_MINUTES</w:t>
            </w:r>
          </w:p>
        </w:tc>
        <w:tc>
          <w:tcPr>
            <w:tcW w:w="5386" w:type="dxa"/>
          </w:tcPr>
          <w:p w:rsidR="00E53001" w:rsidRPr="000557AF" w:rsidRDefault="00E53001" w:rsidP="00E53001">
            <w:pPr>
              <w:pStyle w:val="tablecontent"/>
              <w:rPr>
                <w:rFonts w:ascii="Arial" w:hAnsi="Arial" w:cs="Arial"/>
                <w:lang w:val="en-US"/>
              </w:rPr>
            </w:pPr>
            <w:r w:rsidRPr="000557AF">
              <w:rPr>
                <w:rFonts w:ascii="Arial" w:hAnsi="Arial" w:cs="Arial"/>
                <w:lang w:val="en-US"/>
              </w:rPr>
              <w:t>For NKE Argos floats only.</w:t>
            </w:r>
          </w:p>
          <w:p w:rsidR="00E53001" w:rsidRPr="000557AF" w:rsidRDefault="00E53001" w:rsidP="00E53001">
            <w:pPr>
              <w:pStyle w:val="tablecontent"/>
              <w:rPr>
                <w:rFonts w:ascii="Arial" w:hAnsi="Arial" w:cs="Arial"/>
                <w:lang w:val="en-US"/>
              </w:rPr>
            </w:pPr>
            <w:r w:rsidRPr="000557AF">
              <w:rPr>
                <w:rFonts w:ascii="Arial" w:hAnsi="Arial" w:cs="Arial"/>
                <w:lang w:val="en-US"/>
              </w:rPr>
              <w:t>The Argos times provided by old versions of NKE Argos floats have a 6 minutes resolution, if you set this information to 1, 3 minutes will be added to some of these times (at Coriolis we usually set this item to 0, i.e. we don't apply this correction).</w:t>
            </w:r>
          </w:p>
        </w:tc>
      </w:tr>
    </w:tbl>
    <w:p w:rsidR="002F08BF" w:rsidRPr="00FE6751" w:rsidRDefault="002F08BF" w:rsidP="002F08BF">
      <w:pPr>
        <w:pStyle w:val="Corpsdetexte"/>
      </w:pPr>
    </w:p>
    <w:p w:rsidR="002F08BF" w:rsidRPr="00FE6751" w:rsidRDefault="002F08BF" w:rsidP="00715A45">
      <w:pPr>
        <w:pStyle w:val="Titre1"/>
      </w:pPr>
      <w:bookmarkStart w:id="687" w:name="_Toc460855055"/>
      <w:bookmarkStart w:id="688" w:name="_Toc85622727"/>
      <w:r w:rsidRPr="00FE6751">
        <w:lastRenderedPageBreak/>
        <w:t>Float configuration</w:t>
      </w:r>
      <w:bookmarkEnd w:id="687"/>
      <w:bookmarkEnd w:id="688"/>
    </w:p>
    <w:p w:rsidR="002F08BF" w:rsidRPr="00FE6751" w:rsidRDefault="002F08BF" w:rsidP="002F08BF">
      <w:pPr>
        <w:pStyle w:val="Corpsdetexte"/>
      </w:pPr>
      <w:r w:rsidRPr="00FE6751">
        <w:t>Information on each managed float is provided in two files:</w:t>
      </w:r>
    </w:p>
    <w:p w:rsidR="002F08BF" w:rsidRPr="00FE6751" w:rsidRDefault="002F08BF" w:rsidP="002F08BF">
      <w:pPr>
        <w:pStyle w:val="Corpsdetexte"/>
        <w:widowControl w:val="0"/>
        <w:numPr>
          <w:ilvl w:val="0"/>
          <w:numId w:val="26"/>
        </w:numPr>
        <w:suppressAutoHyphens/>
      </w:pPr>
      <w:r w:rsidRPr="00FE6751">
        <w:t>One file contains the basic decoder configuration information,</w:t>
      </w:r>
    </w:p>
    <w:p w:rsidR="002F08BF" w:rsidRPr="00FE6751" w:rsidRDefault="002F08BF" w:rsidP="002F08BF">
      <w:pPr>
        <w:pStyle w:val="Corpsdetexte"/>
        <w:widowControl w:val="0"/>
        <w:numPr>
          <w:ilvl w:val="0"/>
          <w:numId w:val="26"/>
        </w:numPr>
        <w:suppressAutoHyphens/>
      </w:pPr>
      <w:r w:rsidRPr="00FE6751">
        <w:t>One file contains the float meta-data information.</w:t>
      </w:r>
    </w:p>
    <w:p w:rsidR="002F08BF" w:rsidRPr="00FE6751" w:rsidRDefault="002F08BF" w:rsidP="00715A45">
      <w:pPr>
        <w:pStyle w:val="Titre2"/>
      </w:pPr>
      <w:bookmarkStart w:id="689" w:name="_Toc460855056"/>
      <w:bookmarkStart w:id="690" w:name="_Toc85622728"/>
      <w:r w:rsidRPr="00FE6751">
        <w:t>Float configuration files for PI decoder</w:t>
      </w:r>
      <w:bookmarkEnd w:id="689"/>
      <w:bookmarkEnd w:id="690"/>
    </w:p>
    <w:p w:rsidR="002F08BF" w:rsidRPr="00FE6751" w:rsidRDefault="002F08BF" w:rsidP="00715A45">
      <w:pPr>
        <w:pStyle w:val="Titre3"/>
      </w:pPr>
      <w:bookmarkStart w:id="691" w:name="_Ref459295628"/>
      <w:bookmarkStart w:id="692" w:name="_Toc460855057"/>
      <w:bookmarkStart w:id="693" w:name="_Toc85622729"/>
      <w:r w:rsidRPr="00FE6751">
        <w:t>Float decoder configuration information</w:t>
      </w:r>
      <w:bookmarkEnd w:id="691"/>
      <w:bookmarkEnd w:id="692"/>
      <w:bookmarkEnd w:id="693"/>
    </w:p>
    <w:p w:rsidR="002F08BF" w:rsidRPr="00FE6751" w:rsidRDefault="002F08BF" w:rsidP="002F08BF">
      <w:pPr>
        <w:pStyle w:val="Corpsdetexte"/>
      </w:pPr>
      <w:r w:rsidRPr="00FE6751">
        <w:t>For each managed float, 12 configuration information are needed by the decoder.</w:t>
      </w:r>
    </w:p>
    <w:p w:rsidR="002F08BF" w:rsidRPr="00FE6751" w:rsidRDefault="002F08BF" w:rsidP="002F08BF">
      <w:pPr>
        <w:pStyle w:val="Corpsdetexte"/>
      </w:pPr>
      <w:r w:rsidRPr="00FE6751">
        <w:t>These data are stored in a unique file (</w:t>
      </w:r>
      <w:r w:rsidRPr="00FE6751">
        <w:rPr>
          <w:rStyle w:val="CodeCar"/>
          <w:rFonts w:eastAsiaTheme="minorEastAsia"/>
        </w:rPr>
        <w:t>FLOAT_INFORMATION_FILE_NAME</w:t>
      </w:r>
      <w:r w:rsidRPr="00FE6751">
        <w:t>) which contains one line for each float.</w:t>
      </w:r>
    </w:p>
    <w:p w:rsidR="002F08BF" w:rsidRPr="00FE6751" w:rsidRDefault="002F08BF" w:rsidP="002F08BF">
      <w:pPr>
        <w:pStyle w:val="Corpsdetexte"/>
      </w:pPr>
      <w:r w:rsidRPr="00FE6751">
        <w:t>Note that we usually manage these data in an Excel file (</w:t>
      </w:r>
      <w:r w:rsidRPr="00FE6751">
        <w:rPr>
          <w:i/>
        </w:rPr>
        <w:t>argo_floats_information_co.xls</w:t>
      </w:r>
      <w:r w:rsidRPr="00FE6751">
        <w:t>) but the decoder uses the ASCII version of this file (</w:t>
      </w:r>
      <w:r w:rsidRPr="00FE6751">
        <w:rPr>
          <w:i/>
        </w:rPr>
        <w:t>argo_floats_information_co.txt</w:t>
      </w:r>
      <w:r w:rsidRPr="00FE6751">
        <w:t xml:space="preserve"> generated from a copy of the 12 first columns of the Excel file).</w:t>
      </w:r>
    </w:p>
    <w:p w:rsidR="002F08BF" w:rsidRPr="00FE6751" w:rsidRDefault="002F08BF" w:rsidP="002F08BF">
      <w:pPr>
        <w:pStyle w:val="Corpsdetexte"/>
      </w:pPr>
      <w:r w:rsidRPr="00FE6751">
        <w:t>The needed information is the following:</w:t>
      </w:r>
    </w:p>
    <w:p w:rsidR="002F08BF" w:rsidRPr="00FE6751" w:rsidRDefault="002F08BF" w:rsidP="002F08BF">
      <w:pPr>
        <w:pStyle w:val="Corpsdetexte"/>
        <w:widowControl w:val="0"/>
        <w:numPr>
          <w:ilvl w:val="0"/>
          <w:numId w:val="27"/>
        </w:numPr>
        <w:suppressAutoHyphens/>
      </w:pPr>
      <w:r w:rsidRPr="00FE6751">
        <w:t>Column #1: float WMO number,</w:t>
      </w:r>
    </w:p>
    <w:p w:rsidR="002F08BF" w:rsidRPr="00FE6751" w:rsidRDefault="002F08BF" w:rsidP="002F08BF">
      <w:pPr>
        <w:pStyle w:val="Corpsdetexte"/>
        <w:widowControl w:val="0"/>
        <w:numPr>
          <w:ilvl w:val="0"/>
          <w:numId w:val="27"/>
        </w:numPr>
        <w:suppressAutoHyphens/>
      </w:pPr>
      <w:r w:rsidRPr="00FE6751">
        <w:t>Column #2: decoder Id associated to the float,</w:t>
      </w:r>
    </w:p>
    <w:p w:rsidR="002F08BF" w:rsidRPr="00FE6751" w:rsidRDefault="002F08BF" w:rsidP="002F08BF">
      <w:pPr>
        <w:pStyle w:val="Corpsdetexte"/>
        <w:widowControl w:val="0"/>
        <w:numPr>
          <w:ilvl w:val="0"/>
          <w:numId w:val="27"/>
        </w:numPr>
        <w:suppressAutoHyphens/>
      </w:pPr>
      <w:r w:rsidRPr="00FE6751">
        <w:t>Column #3: Argos ptt (Argos transmission) or IMEI number (Iridium SBD transmission) or login name (Iridium RUDICS transmission) of the float,</w:t>
      </w:r>
    </w:p>
    <w:p w:rsidR="002F08BF" w:rsidRPr="001369CF" w:rsidRDefault="002F08BF" w:rsidP="002F08BF">
      <w:pPr>
        <w:pStyle w:val="Corpsdetexte"/>
        <w:widowControl w:val="0"/>
        <w:numPr>
          <w:ilvl w:val="0"/>
          <w:numId w:val="27"/>
        </w:numPr>
        <w:suppressAutoHyphens/>
      </w:pPr>
      <w:r w:rsidRPr="00FE6751">
        <w:t xml:space="preserve">Column #4: for Argos floats only. Frame length (in bytes) of the Argos float message (it is 31 for the current Argos floats (with 28-bits Argos ids) and 32 for older Argos floats (with 20-bits Argos </w:t>
      </w:r>
      <w:r w:rsidRPr="001369CF">
        <w:t>ids)),</w:t>
      </w:r>
    </w:p>
    <w:p w:rsidR="002F08BF" w:rsidRPr="001369CF" w:rsidRDefault="002F08BF" w:rsidP="002F08BF">
      <w:pPr>
        <w:pStyle w:val="Corpsdetexte"/>
        <w:widowControl w:val="0"/>
        <w:numPr>
          <w:ilvl w:val="0"/>
          <w:numId w:val="27"/>
        </w:numPr>
        <w:suppressAutoHyphens/>
      </w:pPr>
      <w:r w:rsidRPr="001369CF">
        <w:t xml:space="preserve">Column #5: </w:t>
      </w:r>
      <w:r w:rsidR="000974AC" w:rsidRPr="002E5C4D">
        <w:t>for Argos floats only.</w:t>
      </w:r>
      <w:r w:rsidR="000974AC" w:rsidRPr="001369CF">
        <w:t xml:space="preserve"> F</w:t>
      </w:r>
      <w:r w:rsidRPr="001369CF">
        <w:t>loat cycle length (in hours),</w:t>
      </w:r>
    </w:p>
    <w:p w:rsidR="002F08BF" w:rsidRPr="00FE6751" w:rsidRDefault="002F08BF" w:rsidP="002F08BF">
      <w:pPr>
        <w:pStyle w:val="Corpsdetexte"/>
        <w:widowControl w:val="0"/>
        <w:numPr>
          <w:ilvl w:val="0"/>
          <w:numId w:val="27"/>
        </w:numPr>
        <w:suppressAutoHyphens/>
      </w:pPr>
      <w:r w:rsidRPr="001369CF">
        <w:t xml:space="preserve">Column #6: </w:t>
      </w:r>
      <w:r w:rsidR="000974AC" w:rsidRPr="002E5C4D">
        <w:t>for Argos floats only.</w:t>
      </w:r>
      <w:r w:rsidR="000974AC" w:rsidRPr="001369CF">
        <w:t xml:space="preserve"> Float </w:t>
      </w:r>
      <w:r w:rsidRPr="001369CF">
        <w:t>subsurface</w:t>
      </w:r>
      <w:r w:rsidRPr="00FE6751">
        <w:t xml:space="preserve"> drift sampling period (in hours),</w:t>
      </w:r>
    </w:p>
    <w:p w:rsidR="002F08BF" w:rsidRPr="00FE6751" w:rsidRDefault="002F08BF" w:rsidP="002F08BF">
      <w:pPr>
        <w:pStyle w:val="Corpsdetexte"/>
        <w:widowControl w:val="0"/>
        <w:numPr>
          <w:ilvl w:val="0"/>
          <w:numId w:val="27"/>
        </w:numPr>
        <w:suppressAutoHyphens/>
      </w:pPr>
      <w:r w:rsidRPr="00FE6751">
        <w:t>Column #7: for NKE BIO floats only. Firmware version of the PROVOR_II type float,</w:t>
      </w:r>
    </w:p>
    <w:p w:rsidR="002F08BF" w:rsidRPr="00FE6751" w:rsidRDefault="002F08BF" w:rsidP="002F08BF">
      <w:pPr>
        <w:pStyle w:val="Corpsdetexte"/>
        <w:widowControl w:val="0"/>
        <w:numPr>
          <w:ilvl w:val="0"/>
          <w:numId w:val="27"/>
        </w:numPr>
        <w:suppressAutoHyphens/>
      </w:pPr>
      <w:r w:rsidRPr="00FE6751">
        <w:t>Column #8: float launch date,</w:t>
      </w:r>
    </w:p>
    <w:p w:rsidR="002F08BF" w:rsidRPr="00FE6751" w:rsidRDefault="002F08BF" w:rsidP="002F08BF">
      <w:pPr>
        <w:pStyle w:val="Corpsdetexte"/>
        <w:widowControl w:val="0"/>
        <w:numPr>
          <w:ilvl w:val="0"/>
          <w:numId w:val="27"/>
        </w:numPr>
        <w:suppressAutoHyphens/>
      </w:pPr>
      <w:r w:rsidRPr="00FE6751">
        <w:t>Column #9: float launch longitude,</w:t>
      </w:r>
    </w:p>
    <w:p w:rsidR="002F08BF" w:rsidRPr="00FE6751" w:rsidRDefault="002F08BF" w:rsidP="002F08BF">
      <w:pPr>
        <w:pStyle w:val="Corpsdetexte"/>
        <w:widowControl w:val="0"/>
        <w:numPr>
          <w:ilvl w:val="0"/>
          <w:numId w:val="27"/>
        </w:numPr>
        <w:suppressAutoHyphens/>
      </w:pPr>
      <w:r w:rsidRPr="00FE6751">
        <w:t>Column #10: float launch latitude,</w:t>
      </w:r>
    </w:p>
    <w:p w:rsidR="002F08BF" w:rsidRPr="00FE6751" w:rsidRDefault="002F08BF" w:rsidP="002F08BF">
      <w:pPr>
        <w:pStyle w:val="Corpsdetexte"/>
        <w:widowControl w:val="0"/>
        <w:numPr>
          <w:ilvl w:val="0"/>
          <w:numId w:val="27"/>
        </w:numPr>
        <w:suppressAutoHyphens/>
      </w:pPr>
      <w:r w:rsidRPr="00FE6751">
        <w:t>Column #11: date of the first descent of the float (day #0 of the NKE float internal calendar),</w:t>
      </w:r>
    </w:p>
    <w:p w:rsidR="002F08BF" w:rsidRPr="00FE6751" w:rsidRDefault="002F08BF" w:rsidP="002F08BF">
      <w:pPr>
        <w:pStyle w:val="Corpsdetexte"/>
        <w:widowControl w:val="0"/>
        <w:numPr>
          <w:ilvl w:val="0"/>
          <w:numId w:val="27"/>
        </w:numPr>
        <w:suppressAutoHyphens/>
      </w:pPr>
      <w:r w:rsidRPr="00FE6751">
        <w:t>Column #12: for Iridium floats only. End decoding date (used to manage received data when the same IMEI number has been used by more than one float).</w:t>
      </w:r>
    </w:p>
    <w:p w:rsidR="002F08BF" w:rsidRPr="00FE6751" w:rsidRDefault="002F08BF" w:rsidP="00715A45">
      <w:pPr>
        <w:pStyle w:val="Titre3"/>
      </w:pPr>
      <w:bookmarkStart w:id="694" w:name="_Ref459196910"/>
      <w:bookmarkStart w:id="695" w:name="_Toc460855058"/>
      <w:bookmarkStart w:id="696" w:name="_Toc85622730"/>
      <w:r w:rsidRPr="00FE6751">
        <w:t>Float meta-data file</w:t>
      </w:r>
      <w:bookmarkEnd w:id="694"/>
      <w:bookmarkEnd w:id="695"/>
      <w:bookmarkEnd w:id="696"/>
    </w:p>
    <w:p w:rsidR="002F08BF" w:rsidRPr="00FE6751" w:rsidRDefault="002F08BF" w:rsidP="002F08BF">
      <w:pPr>
        <w:pStyle w:val="Corpsdetexte"/>
      </w:pPr>
      <w:r w:rsidRPr="00FE6751">
        <w:t xml:space="preserve">The float meta-data are stored in a file called </w:t>
      </w:r>
      <w:r w:rsidRPr="00FE6751">
        <w:rPr>
          <w:i/>
        </w:rPr>
        <w:t>wmo_meta.json</w:t>
      </w:r>
      <w:r w:rsidRPr="00FE6751">
        <w:t xml:space="preserve">; the files of the managed floats are gathered in the </w:t>
      </w:r>
      <w:r w:rsidRPr="00FE6751">
        <w:rPr>
          <w:rStyle w:val="CodeCar"/>
          <w:rFonts w:eastAsiaTheme="minorEastAsia"/>
        </w:rPr>
        <w:t>DIR_INPUT_JSON_FLOAT_META_DATA_FILE</w:t>
      </w:r>
      <w:r w:rsidRPr="00FE6751">
        <w:t xml:space="preserve"> directory.</w:t>
      </w:r>
    </w:p>
    <w:p w:rsidR="002F08BF" w:rsidRPr="00FE6751" w:rsidRDefault="002F08BF" w:rsidP="002F08BF">
      <w:pPr>
        <w:pStyle w:val="Corpsdetexte"/>
      </w:pPr>
      <w:r w:rsidRPr="00FE6751">
        <w:rPr>
          <w:rFonts w:cs="Times New Roman"/>
        </w:rPr>
        <w:t xml:space="preserve">Most of the information has a name compliant with the Argo Metadata V3.1 format (see chapter 2.4 of </w:t>
      </w:r>
      <w:r w:rsidR="004B1BEF" w:rsidRPr="00FE6751">
        <w:rPr>
          <w:rFonts w:cs="Times New Roman"/>
        </w:rPr>
        <w:t>[</w:t>
      </w:r>
      <w:r w:rsidR="007C4C5F" w:rsidRPr="00B702B6">
        <w:rPr>
          <w:rFonts w:cs="Times New Roman"/>
        </w:rPr>
        <w:fldChar w:fldCharType="begin"/>
      </w:r>
      <w:r w:rsidR="007C4C5F" w:rsidRPr="00FE6751">
        <w:rPr>
          <w:rFonts w:cs="Times New Roman"/>
        </w:rPr>
        <w:instrText xml:space="preserve"> REF RD1 \h  \* MERGEFORMAT </w:instrText>
      </w:r>
      <w:r w:rsidR="007C4C5F" w:rsidRPr="00B702B6">
        <w:rPr>
          <w:rFonts w:cs="Times New Roman"/>
        </w:rPr>
      </w:r>
      <w:r w:rsidR="007C4C5F" w:rsidRPr="00B702B6">
        <w:rPr>
          <w:rFonts w:cs="Times New Roman"/>
        </w:rPr>
        <w:fldChar w:fldCharType="separate"/>
      </w:r>
      <w:r w:rsidR="007C4C5F" w:rsidRPr="00FE6751">
        <w:rPr>
          <w:rFonts w:cs="Times New Roman"/>
        </w:rPr>
        <w:t>RD1</w:t>
      </w:r>
      <w:r w:rsidR="007C4C5F" w:rsidRPr="00B702B6">
        <w:rPr>
          <w:rFonts w:cs="Times New Roman"/>
        </w:rPr>
        <w:fldChar w:fldCharType="end"/>
      </w:r>
      <w:r w:rsidR="004B1BEF" w:rsidRPr="00FE6751">
        <w:rPr>
          <w:rFonts w:cs="Times New Roman"/>
        </w:rPr>
        <w:t>]</w:t>
      </w:r>
      <w:r w:rsidR="007C4C5F" w:rsidRPr="00FE6751">
        <w:rPr>
          <w:rFonts w:cs="Times New Roman"/>
        </w:rPr>
        <w:t xml:space="preserve"> </w:t>
      </w:r>
      <w:r w:rsidRPr="00FE6751">
        <w:rPr>
          <w:rFonts w:cs="Times New Roman"/>
        </w:rPr>
        <w:t>for their detailed</w:t>
      </w:r>
      <w:r w:rsidRPr="00FE6751">
        <w:t xml:space="preserve"> description). These data will be copied by the decoded in the generated META NetCDF file.</w:t>
      </w:r>
    </w:p>
    <w:p w:rsidR="002F08BF" w:rsidRPr="00FE6751" w:rsidRDefault="002F08BF" w:rsidP="002F08BF">
      <w:pPr>
        <w:pStyle w:val="Corpsdetexte"/>
      </w:pPr>
      <w:r w:rsidRPr="00FE6751">
        <w:t>Some specific items are processed by the decoder:</w:t>
      </w:r>
    </w:p>
    <w:p w:rsidR="002F08BF" w:rsidRPr="00FE6751" w:rsidRDefault="002F08BF" w:rsidP="002F08BF">
      <w:pPr>
        <w:pStyle w:val="Corpsdetexte"/>
        <w:widowControl w:val="0"/>
        <w:numPr>
          <w:ilvl w:val="0"/>
          <w:numId w:val="28"/>
        </w:numPr>
        <w:suppressAutoHyphens/>
      </w:pPr>
      <w:r w:rsidRPr="00FE6751">
        <w:lastRenderedPageBreak/>
        <w:t>CONFIG_PARAMETER_NAME and CONFIG_PARAMETER_VALUE are used to fill the LAUNCH_CONFIG_PARAMETER_NAME and LAUNCH_CONFIG_PARAMETER_VALUE arrays of the META NetCDF file,</w:t>
      </w:r>
    </w:p>
    <w:p w:rsidR="002F08BF" w:rsidRPr="00FE6751" w:rsidRDefault="002F08BF" w:rsidP="002F08BF">
      <w:pPr>
        <w:pStyle w:val="Corpsdetexte"/>
        <w:widowControl w:val="0"/>
        <w:numPr>
          <w:ilvl w:val="0"/>
          <w:numId w:val="28"/>
        </w:numPr>
        <w:suppressAutoHyphens/>
      </w:pPr>
      <w:r w:rsidRPr="00FE6751">
        <w:t>CONFIG_REPETITION_RATE is used to fill CONFIG_PARAMETER_NAME and CONFIG_PARAMETER_VALUE arrays of the META NetCDF file for multi mission floats,</w:t>
      </w:r>
    </w:p>
    <w:p w:rsidR="002F08BF" w:rsidRPr="00FE6751" w:rsidRDefault="002F08BF" w:rsidP="002F08BF">
      <w:pPr>
        <w:pStyle w:val="Corpsdetexte"/>
        <w:widowControl w:val="0"/>
        <w:numPr>
          <w:ilvl w:val="0"/>
          <w:numId w:val="28"/>
        </w:numPr>
        <w:suppressAutoHyphens/>
      </w:pPr>
      <w:r w:rsidRPr="00FE6751">
        <w:t>CALIBRATION_COEFFICIENT is used to compute derived parameter,</w:t>
      </w:r>
    </w:p>
    <w:p w:rsidR="002F08BF" w:rsidRPr="00FE6751" w:rsidRDefault="002F08BF" w:rsidP="002F08BF">
      <w:pPr>
        <w:pStyle w:val="Corpsdetexte"/>
        <w:widowControl w:val="0"/>
        <w:numPr>
          <w:ilvl w:val="0"/>
          <w:numId w:val="28"/>
        </w:numPr>
        <w:suppressAutoHyphens/>
      </w:pPr>
      <w:r w:rsidRPr="00FE6751">
        <w:t>RT_OFFSET is used to apply RT adjustments on decoded data,</w:t>
      </w:r>
    </w:p>
    <w:p w:rsidR="002F08BF" w:rsidRPr="00FE6751" w:rsidRDefault="002F08BF" w:rsidP="002F08BF">
      <w:pPr>
        <w:pStyle w:val="Corpsdetexte"/>
        <w:widowControl w:val="0"/>
        <w:numPr>
          <w:ilvl w:val="0"/>
          <w:numId w:val="28"/>
        </w:numPr>
        <w:suppressAutoHyphens/>
      </w:pPr>
      <w:r w:rsidRPr="00FE6751">
        <w:t>CALIB_RT_PARAMETER, CALIB_RT_EQUATION, CALIB_RT_COEFFICIENT, CALIB_RT_COMMENT and CALIB_RT_DATE are used to fill PARAMETER and SCIENTIFIC_CALIB_* arrays of the PROFILE NetCDF files,</w:t>
      </w:r>
    </w:p>
    <w:p w:rsidR="002F08BF" w:rsidRPr="00FE6751" w:rsidRDefault="002F08BF" w:rsidP="002F08BF">
      <w:pPr>
        <w:pStyle w:val="Corpsdetexte"/>
        <w:widowControl w:val="0"/>
        <w:numPr>
          <w:ilvl w:val="0"/>
          <w:numId w:val="28"/>
        </w:numPr>
        <w:suppressAutoHyphens/>
      </w:pPr>
      <w:r w:rsidRPr="00FE6751">
        <w:t>SENSOR_MOUNTED_ON_FLOAT is used to store the sensor list of BIO floats.</w:t>
      </w:r>
    </w:p>
    <w:p w:rsidR="002F08BF" w:rsidRPr="00FE6751" w:rsidRDefault="002F08BF" w:rsidP="00715A45">
      <w:pPr>
        <w:pStyle w:val="Titre4"/>
      </w:pPr>
      <w:bookmarkStart w:id="697" w:name="_Toc85622731"/>
      <w:r w:rsidRPr="00FE6751">
        <w:t>Float meta-data file generation</w:t>
      </w:r>
      <w:bookmarkEnd w:id="697"/>
    </w:p>
    <w:p w:rsidR="002F08BF" w:rsidRPr="00FE6751" w:rsidRDefault="002F08BF" w:rsidP="002F08BF">
      <w:pPr>
        <w:pStyle w:val="Corpsdetexte"/>
      </w:pPr>
      <w:r w:rsidRPr="00FE6751">
        <w:t>It’s up to each user to generate its own meta-data file.</w:t>
      </w:r>
    </w:p>
    <w:p w:rsidR="002F08BF" w:rsidRPr="00FE6751" w:rsidRDefault="002F08BF" w:rsidP="002F08BF">
      <w:pPr>
        <w:pStyle w:val="Corpsdetexte"/>
      </w:pPr>
      <w:r w:rsidRPr="00FE6751">
        <w:t>At Coriolis we use specific tools (</w:t>
      </w:r>
      <w:r w:rsidRPr="00FE6751">
        <w:rPr>
          <w:b/>
          <w:i/>
        </w:rPr>
        <w:t>generate_json_float_meta_*</w:t>
      </w:r>
      <w:r w:rsidRPr="00FE6751">
        <w:t>) to generate the float meta-data files from data exported from the Coriolis data base.</w:t>
      </w:r>
    </w:p>
    <w:p w:rsidR="002F08BF" w:rsidRPr="00FE6751" w:rsidRDefault="002F08BF" w:rsidP="00715A45">
      <w:pPr>
        <w:pStyle w:val="Titre2"/>
      </w:pPr>
      <w:bookmarkStart w:id="698" w:name="_Toc460855059"/>
      <w:bookmarkStart w:id="699" w:name="_Toc85622732"/>
      <w:r w:rsidRPr="00FE6751">
        <w:t>Float configuration files for DAC decoder</w:t>
      </w:r>
      <w:bookmarkEnd w:id="698"/>
      <w:bookmarkEnd w:id="699"/>
    </w:p>
    <w:p w:rsidR="002F08BF" w:rsidRPr="00FE6751" w:rsidRDefault="002F08BF" w:rsidP="00715A45">
      <w:pPr>
        <w:pStyle w:val="Titre3"/>
      </w:pPr>
      <w:bookmarkStart w:id="700" w:name="_Ref459295643"/>
      <w:bookmarkStart w:id="701" w:name="_Ref459302655"/>
      <w:bookmarkStart w:id="702" w:name="_Ref459302673"/>
      <w:bookmarkStart w:id="703" w:name="_Toc460855060"/>
      <w:bookmarkStart w:id="704" w:name="_Toc85622733"/>
      <w:r w:rsidRPr="00FE6751">
        <w:t>Float decoder configuration information</w:t>
      </w:r>
      <w:bookmarkEnd w:id="700"/>
      <w:bookmarkEnd w:id="701"/>
      <w:bookmarkEnd w:id="702"/>
      <w:bookmarkEnd w:id="703"/>
      <w:bookmarkEnd w:id="704"/>
    </w:p>
    <w:p w:rsidR="002F08BF" w:rsidRPr="00FE6751" w:rsidRDefault="002F08BF" w:rsidP="002F08BF">
      <w:pPr>
        <w:pStyle w:val="Corpsdetexte"/>
      </w:pPr>
      <w:r w:rsidRPr="00FE6751">
        <w:t xml:space="preserve">The float decoder configuration information is stored in a file called </w:t>
      </w:r>
      <w:r w:rsidRPr="00FE6751">
        <w:rPr>
          <w:i/>
        </w:rPr>
        <w:t>wmo_emitterId_info.json</w:t>
      </w:r>
      <w:r w:rsidRPr="00FE6751">
        <w:t xml:space="preserve"> (</w:t>
      </w:r>
      <w:r w:rsidRPr="00FE6751">
        <w:rPr>
          <w:i/>
        </w:rPr>
        <w:t>emitterId</w:t>
      </w:r>
      <w:r w:rsidRPr="00FE6751">
        <w:t xml:space="preserve"> could be Argos ptt (Argos transmission) or IMEI number (Iridium SBD transmission) or login name (Iridium RUDICS transmission)); the files of the managed floats are gathered in the </w:t>
      </w:r>
      <w:r w:rsidRPr="00FE6751">
        <w:rPr>
          <w:rStyle w:val="CodeCar"/>
          <w:rFonts w:eastAsiaTheme="minorEastAsia"/>
        </w:rPr>
        <w:t>DIR_INPUT_JSON_FLOAT_DECODING_PARAMETERS_FILE</w:t>
      </w:r>
      <w:r w:rsidRPr="00FE6751">
        <w:t xml:space="preserve"> directory.</w:t>
      </w:r>
    </w:p>
    <w:p w:rsidR="002F08BF" w:rsidRPr="00FE6751" w:rsidRDefault="002F08BF" w:rsidP="002F08BF">
      <w:pPr>
        <w:pStyle w:val="Corpsdetexte"/>
      </w:pPr>
      <w:r w:rsidRPr="00FE6751">
        <w:t>For each managed float, 15 configuration information are provided in this file:</w:t>
      </w:r>
    </w:p>
    <w:p w:rsidR="002F08BF" w:rsidRPr="00FE6751" w:rsidRDefault="002F08BF" w:rsidP="002F08BF">
      <w:pPr>
        <w:pStyle w:val="Corpsdetexte"/>
        <w:widowControl w:val="0"/>
        <w:numPr>
          <w:ilvl w:val="0"/>
          <w:numId w:val="29"/>
        </w:numPr>
        <w:suppressAutoHyphens/>
      </w:pPr>
      <w:r w:rsidRPr="00FE6751">
        <w:t>WMO: float WMO number,</w:t>
      </w:r>
    </w:p>
    <w:p w:rsidR="002F08BF" w:rsidRPr="00FE6751" w:rsidRDefault="002F08BF" w:rsidP="002F08BF">
      <w:pPr>
        <w:pStyle w:val="Corpsdetexte"/>
        <w:widowControl w:val="0"/>
        <w:numPr>
          <w:ilvl w:val="0"/>
          <w:numId w:val="27"/>
        </w:numPr>
        <w:suppressAutoHyphens/>
      </w:pPr>
      <w:r w:rsidRPr="00FE6751">
        <w:t>PTT: Argos ptt (Argos transmission) or IMEI number (Iridium SBD transmission) or login name (Iridium RUDICS transmission) of the float,</w:t>
      </w:r>
    </w:p>
    <w:p w:rsidR="002F08BF" w:rsidRPr="00FE6751" w:rsidRDefault="002F08BF" w:rsidP="002F08BF">
      <w:pPr>
        <w:pStyle w:val="Corpsdetexte"/>
        <w:widowControl w:val="0"/>
        <w:numPr>
          <w:ilvl w:val="0"/>
          <w:numId w:val="29"/>
        </w:numPr>
        <w:suppressAutoHyphens/>
      </w:pPr>
      <w:r w:rsidRPr="00FE6751">
        <w:t>FLOAT_TYPE: float type (presently PROVOR, APEX or NOVA),</w:t>
      </w:r>
    </w:p>
    <w:p w:rsidR="002F08BF" w:rsidRPr="00FE6751" w:rsidRDefault="002F08BF" w:rsidP="002F08BF">
      <w:pPr>
        <w:pStyle w:val="Corpsdetexte"/>
        <w:widowControl w:val="0"/>
        <w:numPr>
          <w:ilvl w:val="0"/>
          <w:numId w:val="29"/>
        </w:numPr>
        <w:suppressAutoHyphens/>
      </w:pPr>
      <w:r w:rsidRPr="00FE6751">
        <w:t>DECODER_VERSION: Coriolis version of the float,</w:t>
      </w:r>
    </w:p>
    <w:p w:rsidR="002F08BF" w:rsidRPr="00FE6751" w:rsidRDefault="002F08BF" w:rsidP="002F08BF">
      <w:pPr>
        <w:pStyle w:val="Corpsdetexte"/>
        <w:widowControl w:val="0"/>
        <w:numPr>
          <w:ilvl w:val="0"/>
          <w:numId w:val="27"/>
        </w:numPr>
        <w:suppressAutoHyphens/>
      </w:pPr>
      <w:r w:rsidRPr="00FE6751">
        <w:t>DECODER_ID: decoder Id associated to the float,</w:t>
      </w:r>
    </w:p>
    <w:p w:rsidR="002F08BF" w:rsidRPr="001369CF" w:rsidRDefault="002F08BF" w:rsidP="002F08BF">
      <w:pPr>
        <w:pStyle w:val="Corpsdetexte"/>
        <w:widowControl w:val="0"/>
        <w:numPr>
          <w:ilvl w:val="0"/>
          <w:numId w:val="27"/>
        </w:numPr>
        <w:suppressAutoHyphens/>
      </w:pPr>
      <w:r w:rsidRPr="00FE6751">
        <w:t xml:space="preserve">FRAME_LENGTH: for Argos floats only. Frame length (in bytes) of the Argos float message (it is 31 for the </w:t>
      </w:r>
      <w:r w:rsidRPr="001369CF">
        <w:t>current Argos floats (with 28-bits Argos ids) and 32 for older Argos floats (with 20-bits Argos ids)),</w:t>
      </w:r>
    </w:p>
    <w:p w:rsidR="002F08BF" w:rsidRPr="001369CF" w:rsidRDefault="002F08BF" w:rsidP="002F08BF">
      <w:pPr>
        <w:pStyle w:val="Corpsdetexte"/>
        <w:widowControl w:val="0"/>
        <w:numPr>
          <w:ilvl w:val="0"/>
          <w:numId w:val="27"/>
        </w:numPr>
        <w:suppressAutoHyphens/>
      </w:pPr>
      <w:r w:rsidRPr="001369CF">
        <w:t xml:space="preserve">CYCLE_LENGTH: </w:t>
      </w:r>
      <w:r w:rsidR="00D822FB" w:rsidRPr="002E5C4D">
        <w:t>for Argos floats only</w:t>
      </w:r>
      <w:r w:rsidR="000B7052" w:rsidRPr="002E5C4D">
        <w:t xml:space="preserve"> (unused otherwise)</w:t>
      </w:r>
      <w:r w:rsidR="00D822FB" w:rsidRPr="002E5C4D">
        <w:t>.</w:t>
      </w:r>
      <w:r w:rsidR="00D822FB" w:rsidRPr="001369CF">
        <w:t xml:space="preserve"> F</w:t>
      </w:r>
      <w:r w:rsidRPr="001369CF">
        <w:t>loat cycle length (in hours),</w:t>
      </w:r>
    </w:p>
    <w:p w:rsidR="002F08BF" w:rsidRPr="001369CF" w:rsidRDefault="002F08BF" w:rsidP="002F08BF">
      <w:pPr>
        <w:pStyle w:val="Corpsdetexte"/>
        <w:widowControl w:val="0"/>
        <w:numPr>
          <w:ilvl w:val="0"/>
          <w:numId w:val="27"/>
        </w:numPr>
        <w:suppressAutoHyphens/>
      </w:pPr>
      <w:r w:rsidRPr="001369CF">
        <w:t xml:space="preserve">DRIFT_SAMPLING_PERIOD: </w:t>
      </w:r>
      <w:r w:rsidR="00D822FB" w:rsidRPr="002E5C4D">
        <w:t>for Argos floats only</w:t>
      </w:r>
      <w:r w:rsidR="000B7052" w:rsidRPr="002E5C4D">
        <w:t xml:space="preserve"> (unused otherwise)</w:t>
      </w:r>
      <w:r w:rsidR="00D822FB" w:rsidRPr="002E5C4D">
        <w:t>.</w:t>
      </w:r>
      <w:r w:rsidR="00D822FB" w:rsidRPr="001369CF">
        <w:t xml:space="preserve"> F</w:t>
      </w:r>
      <w:r w:rsidRPr="001369CF">
        <w:t>loat subsurface drift sampling period (in hours),</w:t>
      </w:r>
    </w:p>
    <w:p w:rsidR="002F08BF" w:rsidRPr="001369CF" w:rsidRDefault="002F08BF" w:rsidP="002F08BF">
      <w:pPr>
        <w:pStyle w:val="Corpsdetexte"/>
        <w:widowControl w:val="0"/>
        <w:numPr>
          <w:ilvl w:val="0"/>
          <w:numId w:val="29"/>
        </w:numPr>
        <w:suppressAutoHyphens/>
      </w:pPr>
      <w:r w:rsidRPr="001369CF">
        <w:t>DELAI: for NKE BIO floats only. Firmware version of the PROVOR_II type float,</w:t>
      </w:r>
    </w:p>
    <w:p w:rsidR="002F08BF" w:rsidRPr="001369CF" w:rsidRDefault="002F08BF" w:rsidP="002F08BF">
      <w:pPr>
        <w:pStyle w:val="Corpsdetexte"/>
        <w:widowControl w:val="0"/>
        <w:numPr>
          <w:ilvl w:val="0"/>
          <w:numId w:val="27"/>
        </w:numPr>
        <w:suppressAutoHyphens/>
      </w:pPr>
      <w:r w:rsidRPr="001369CF">
        <w:t>LAUNCH_DATE: float launch date,</w:t>
      </w:r>
    </w:p>
    <w:p w:rsidR="002F08BF" w:rsidRPr="00FE6751" w:rsidRDefault="002F08BF" w:rsidP="002F08BF">
      <w:pPr>
        <w:pStyle w:val="Corpsdetexte"/>
        <w:widowControl w:val="0"/>
        <w:numPr>
          <w:ilvl w:val="0"/>
          <w:numId w:val="27"/>
        </w:numPr>
        <w:suppressAutoHyphens/>
      </w:pPr>
      <w:r w:rsidRPr="00FE6751">
        <w:t>LAUNCH_LON: float launch longitude,</w:t>
      </w:r>
    </w:p>
    <w:p w:rsidR="002F08BF" w:rsidRPr="00FE6751" w:rsidRDefault="002F08BF" w:rsidP="002F08BF">
      <w:pPr>
        <w:pStyle w:val="Corpsdetexte"/>
        <w:widowControl w:val="0"/>
        <w:numPr>
          <w:ilvl w:val="0"/>
          <w:numId w:val="27"/>
        </w:numPr>
        <w:suppressAutoHyphens/>
      </w:pPr>
      <w:r w:rsidRPr="00FE6751">
        <w:t>LAUNCH_LAT: float launch latitude,</w:t>
      </w:r>
    </w:p>
    <w:p w:rsidR="002F08BF" w:rsidRPr="00FE6751" w:rsidRDefault="002F08BF" w:rsidP="002F08BF">
      <w:pPr>
        <w:pStyle w:val="Corpsdetexte"/>
        <w:widowControl w:val="0"/>
        <w:numPr>
          <w:ilvl w:val="0"/>
          <w:numId w:val="27"/>
        </w:numPr>
        <w:suppressAutoHyphens/>
      </w:pPr>
      <w:r w:rsidRPr="00FE6751">
        <w:t xml:space="preserve">END_DECODING_DATE: for Iridium floats only. End decoding date (used to manage </w:t>
      </w:r>
      <w:r w:rsidRPr="00FE6751">
        <w:lastRenderedPageBreak/>
        <w:t>received data when the same IMEI number has been used by more than one float),</w:t>
      </w:r>
    </w:p>
    <w:p w:rsidR="002F08BF" w:rsidRPr="00FE6751" w:rsidRDefault="002F08BF" w:rsidP="002F08BF">
      <w:pPr>
        <w:pStyle w:val="Corpsdetexte"/>
        <w:widowControl w:val="0"/>
        <w:numPr>
          <w:ilvl w:val="0"/>
          <w:numId w:val="27"/>
        </w:numPr>
        <w:suppressAutoHyphens/>
      </w:pPr>
      <w:r w:rsidRPr="00FE6751">
        <w:t>REFERENCE_DAY: date of the first descent of the float (day #0 of the NKE float internal calendar),</w:t>
      </w:r>
    </w:p>
    <w:p w:rsidR="002F08BF" w:rsidRPr="00FE6751" w:rsidRDefault="002F08BF" w:rsidP="002F08BF">
      <w:pPr>
        <w:pStyle w:val="Corpsdetexte"/>
        <w:widowControl w:val="0"/>
        <w:numPr>
          <w:ilvl w:val="0"/>
          <w:numId w:val="29"/>
        </w:numPr>
        <w:suppressAutoHyphens/>
      </w:pPr>
      <w:r w:rsidRPr="00FE6751">
        <w:t xml:space="preserve">DM_FLAG: float decoding Delayed Mode flag (see Annex </w:t>
      </w:r>
      <w:r w:rsidRPr="00B702B6">
        <w:fldChar w:fldCharType="begin"/>
      </w:r>
      <w:r w:rsidRPr="00FE6751">
        <w:instrText xml:space="preserve"> REF AXC \h </w:instrText>
      </w:r>
      <w:r w:rsidRPr="00B702B6">
        <w:fldChar w:fldCharType="separate"/>
      </w:r>
      <w:r w:rsidR="000579E4" w:rsidRPr="00FE6751">
        <w:t>C</w:t>
      </w:r>
      <w:r w:rsidRPr="00B702B6">
        <w:fldChar w:fldCharType="end"/>
      </w:r>
      <w:r w:rsidRPr="00FE6751">
        <w:t>).</w:t>
      </w:r>
    </w:p>
    <w:p w:rsidR="002F08BF" w:rsidRPr="00FE6751" w:rsidRDefault="002F08BF" w:rsidP="00715A45">
      <w:pPr>
        <w:pStyle w:val="Titre4"/>
      </w:pPr>
      <w:bookmarkStart w:id="705" w:name="_Toc85622734"/>
      <w:r w:rsidRPr="00FE6751">
        <w:t>Float configuration file generation</w:t>
      </w:r>
      <w:bookmarkEnd w:id="705"/>
    </w:p>
    <w:p w:rsidR="002F08BF" w:rsidRPr="00FE6751" w:rsidRDefault="002F08BF" w:rsidP="002F08BF">
      <w:pPr>
        <w:pStyle w:val="Corpsdetexte"/>
      </w:pPr>
      <w:r w:rsidRPr="00FE6751">
        <w:t xml:space="preserve">The tool </w:t>
      </w:r>
      <w:r w:rsidRPr="00FE6751">
        <w:rPr>
          <w:b/>
          <w:i/>
        </w:rPr>
        <w:t>generate_json_float_info</w:t>
      </w:r>
      <w:r w:rsidRPr="00FE6751">
        <w:t xml:space="preserve"> can be used to generate the float configuration files (from an ASCII file generated from a copy of the 14 first columns of the </w:t>
      </w:r>
      <w:r w:rsidRPr="00FE6751">
        <w:rPr>
          <w:i/>
        </w:rPr>
        <w:t>argo_floats_information_co.xls</w:t>
      </w:r>
      <w:r w:rsidRPr="00FE6751">
        <w:t xml:space="preserve"> Excel file).</w:t>
      </w:r>
    </w:p>
    <w:p w:rsidR="002F08BF" w:rsidRPr="00FE6751" w:rsidRDefault="002F08BF" w:rsidP="00715A45">
      <w:pPr>
        <w:pStyle w:val="Titre3"/>
      </w:pPr>
      <w:bookmarkStart w:id="706" w:name="_Toc460855061"/>
      <w:bookmarkStart w:id="707" w:name="_Toc85622735"/>
      <w:r w:rsidRPr="00FE6751">
        <w:t>Float meta-data file</w:t>
      </w:r>
      <w:bookmarkEnd w:id="706"/>
      <w:bookmarkEnd w:id="707"/>
    </w:p>
    <w:p w:rsidR="002F08BF" w:rsidRPr="00FE6751" w:rsidRDefault="002F08BF" w:rsidP="002F08BF">
      <w:pPr>
        <w:pStyle w:val="Corpsdetexte"/>
      </w:pPr>
      <w:r w:rsidRPr="00FE6751">
        <w:t xml:space="preserve">The already described (see </w:t>
      </w:r>
      <w:r w:rsidRPr="00B702B6">
        <w:fldChar w:fldCharType="begin"/>
      </w:r>
      <w:r w:rsidRPr="00FE6751">
        <w:instrText xml:space="preserve"> REF _Ref459196910 \r \h </w:instrText>
      </w:r>
      <w:r w:rsidRPr="00B702B6">
        <w:fldChar w:fldCharType="separate"/>
      </w:r>
      <w:r w:rsidR="000579E4" w:rsidRPr="00FE6751">
        <w:t>5.1.2</w:t>
      </w:r>
      <w:r w:rsidRPr="00B702B6">
        <w:fldChar w:fldCharType="end"/>
      </w:r>
      <w:r w:rsidRPr="00FE6751">
        <w:t>) float meta-data files are common to PI and DAC decoders.</w:t>
      </w:r>
    </w:p>
    <w:p w:rsidR="002F08BF" w:rsidRPr="00FE6751" w:rsidRDefault="002F08BF" w:rsidP="00715A45">
      <w:pPr>
        <w:pStyle w:val="Titre1"/>
      </w:pPr>
      <w:bookmarkStart w:id="708" w:name="_Toc460855062"/>
      <w:bookmarkStart w:id="709" w:name="_Toc85622736"/>
      <w:r w:rsidRPr="00FE6751">
        <w:lastRenderedPageBreak/>
        <w:t>Using the PI decoder</w:t>
      </w:r>
      <w:bookmarkEnd w:id="708"/>
      <w:bookmarkEnd w:id="709"/>
    </w:p>
    <w:p w:rsidR="002F08BF" w:rsidRPr="00FE6751" w:rsidRDefault="002F08BF" w:rsidP="00715A45">
      <w:pPr>
        <w:pStyle w:val="Titre2"/>
      </w:pPr>
      <w:bookmarkStart w:id="710" w:name="_Toc460855063"/>
      <w:bookmarkStart w:id="711" w:name="_Toc85622737"/>
      <w:r w:rsidRPr="00FE6751">
        <w:t>Pre-processing of float transmitted data</w:t>
      </w:r>
      <w:bookmarkEnd w:id="710"/>
      <w:bookmarkEnd w:id="711"/>
    </w:p>
    <w:p w:rsidR="002F08BF" w:rsidRPr="00FE6751" w:rsidRDefault="002F08BF" w:rsidP="002F08BF">
      <w:pPr>
        <w:pStyle w:val="Corpsdetexte"/>
      </w:pPr>
      <w:r w:rsidRPr="00FE6751">
        <w:t>To be decoded, the input raw data should first be pre-processed. This step depends on float transmission type.</w:t>
      </w:r>
    </w:p>
    <w:p w:rsidR="002F08BF" w:rsidRPr="00FE6751" w:rsidRDefault="002F08BF" w:rsidP="00715A45">
      <w:pPr>
        <w:pStyle w:val="Titre3"/>
      </w:pPr>
      <w:bookmarkStart w:id="712" w:name="_Toc460855064"/>
      <w:bookmarkStart w:id="713" w:name="_Toc85622738"/>
      <w:r w:rsidRPr="00FE6751">
        <w:t>For Argos floats</w:t>
      </w:r>
      <w:bookmarkEnd w:id="712"/>
      <w:bookmarkEnd w:id="713"/>
    </w:p>
    <w:p w:rsidR="00937F03" w:rsidRPr="0092567C" w:rsidRDefault="00937F03" w:rsidP="002F08BF">
      <w:pPr>
        <w:pStyle w:val="Corpsdetexte"/>
        <w:rPr>
          <w:rPrChange w:id="714" w:author="RANNOU Jean-Philippe" w:date="2021-10-20T11:42:00Z">
            <w:rPr>
              <w:highlight w:val="green"/>
            </w:rPr>
          </w:rPrChange>
        </w:rPr>
      </w:pPr>
      <w:r w:rsidRPr="0092567C">
        <w:rPr>
          <w:rPrChange w:id="715" w:author="RANNOU Jean-Philippe" w:date="2021-10-20T11:42:00Z">
            <w:rPr>
              <w:highlight w:val="green"/>
            </w:rPr>
          </w:rPrChange>
        </w:rPr>
        <w:t xml:space="preserve">Two types of input data </w:t>
      </w:r>
      <w:r w:rsidR="008D1DC8" w:rsidRPr="0092567C">
        <w:rPr>
          <w:rPrChange w:id="716" w:author="RANNOU Jean-Philippe" w:date="2021-10-20T11:42:00Z">
            <w:rPr>
              <w:highlight w:val="green"/>
            </w:rPr>
          </w:rPrChange>
        </w:rPr>
        <w:t>are</w:t>
      </w:r>
      <w:r w:rsidRPr="0092567C">
        <w:rPr>
          <w:rPrChange w:id="717" w:author="RANNOU Jean-Philippe" w:date="2021-10-20T11:42:00Z">
            <w:rPr>
              <w:highlight w:val="green"/>
            </w:rPr>
          </w:rPrChange>
        </w:rPr>
        <w:t xml:space="preserve"> collected for Argos floats:</w:t>
      </w:r>
    </w:p>
    <w:p w:rsidR="00937F03" w:rsidRPr="0092567C" w:rsidRDefault="00937F03" w:rsidP="0092567C">
      <w:pPr>
        <w:pStyle w:val="Corpsdetexte"/>
        <w:numPr>
          <w:ilvl w:val="0"/>
          <w:numId w:val="29"/>
        </w:numPr>
        <w:rPr>
          <w:rPrChange w:id="718" w:author="RANNOU Jean-Philippe" w:date="2021-10-20T11:42:00Z">
            <w:rPr>
              <w:highlight w:val="green"/>
            </w:rPr>
          </w:rPrChange>
        </w:rPr>
      </w:pPr>
      <w:r w:rsidRPr="0092567C">
        <w:rPr>
          <w:rPrChange w:id="719" w:author="RANNOU Jean-Philippe" w:date="2021-10-20T11:42:00Z">
            <w:rPr>
              <w:highlight w:val="green"/>
            </w:rPr>
          </w:rPrChange>
        </w:rPr>
        <w:t xml:space="preserve">Argos Hex data transmitted by </w:t>
      </w:r>
      <w:r w:rsidR="00CE772F" w:rsidRPr="0092567C">
        <w:rPr>
          <w:rPrChange w:id="720" w:author="RANNOU Jean-Philippe" w:date="2021-10-20T11:42:00Z">
            <w:rPr>
              <w:highlight w:val="green"/>
            </w:rPr>
          </w:rPrChange>
        </w:rPr>
        <w:t>the float together with associated Argos locations estimated by CLS,</w:t>
      </w:r>
    </w:p>
    <w:p w:rsidR="00CE772F" w:rsidRPr="0092567C" w:rsidRDefault="00ED2FB5" w:rsidP="0092567C">
      <w:pPr>
        <w:pStyle w:val="Corpsdetexte"/>
        <w:numPr>
          <w:ilvl w:val="0"/>
          <w:numId w:val="29"/>
        </w:numPr>
        <w:rPr>
          <w:rPrChange w:id="721" w:author="RANNOU Jean-Philippe" w:date="2021-10-20T11:42:00Z">
            <w:rPr>
              <w:highlight w:val="green"/>
            </w:rPr>
          </w:rPrChange>
        </w:rPr>
      </w:pPr>
      <w:r w:rsidRPr="0092567C">
        <w:rPr>
          <w:rPrChange w:id="722" w:author="RANNOU Jean-Philippe" w:date="2021-10-20T11:42:00Z">
            <w:rPr>
              <w:highlight w:val="green"/>
            </w:rPr>
          </w:rPrChange>
        </w:rPr>
        <w:t xml:space="preserve">Optionally, </w:t>
      </w:r>
      <w:r w:rsidR="00CE772F" w:rsidRPr="0092567C">
        <w:rPr>
          <w:rPrChange w:id="723" w:author="RANNOU Jean-Philippe" w:date="2021-10-20T11:42:00Z">
            <w:rPr>
              <w:highlight w:val="green"/>
            </w:rPr>
          </w:rPrChange>
        </w:rPr>
        <w:t>Argos locations error ellipses computed by CLS.</w:t>
      </w:r>
    </w:p>
    <w:p w:rsidR="00CE772F" w:rsidRDefault="00CE772F" w:rsidP="0092567C">
      <w:pPr>
        <w:pStyle w:val="Titre4"/>
      </w:pPr>
      <w:bookmarkStart w:id="724" w:name="_Toc85622739"/>
      <w:r>
        <w:t>Argos Hex data</w:t>
      </w:r>
      <w:bookmarkEnd w:id="724"/>
    </w:p>
    <w:p w:rsidR="002F08BF" w:rsidRPr="00FE6751" w:rsidRDefault="002F08BF" w:rsidP="002F08BF">
      <w:pPr>
        <w:pStyle w:val="Corpsdetexte"/>
      </w:pPr>
      <w:r w:rsidRPr="00FE6751">
        <w:t>The Argos Hex data, coming from CLS by e-mails or CD-ROM, need to be prepared to be used by the decoder. This process is done in the following steps.</w:t>
      </w:r>
    </w:p>
    <w:p w:rsidR="002F08BF" w:rsidRPr="00FE6751" w:rsidRDefault="002F08BF" w:rsidP="0092567C">
      <w:pPr>
        <w:pStyle w:val="Titre5"/>
      </w:pPr>
      <w:r w:rsidRPr="00FE6751">
        <w:t>Step #0: copy all received Argos data in a unique directory</w:t>
      </w:r>
    </w:p>
    <w:p w:rsidR="002F08BF" w:rsidRPr="00FE6751" w:rsidRDefault="002F08BF" w:rsidP="002F08BF">
      <w:pPr>
        <w:pStyle w:val="Corpsdetexte"/>
      </w:pPr>
      <w:r w:rsidRPr="00FE6751">
        <w:t>All received data (e-mail files, CD-ROM contents, …) should be first copied in a unique directory.</w:t>
      </w:r>
    </w:p>
    <w:p w:rsidR="002F08BF" w:rsidRPr="00FE6751" w:rsidRDefault="002F08BF" w:rsidP="002F08BF">
      <w:pPr>
        <w:pStyle w:val="Corpsdetexte"/>
      </w:pPr>
      <w:r w:rsidRPr="00FE6751">
        <w:t>All these files should be at the same level of the directory (no sub-directories are allowed). Don't worry about duplicated data (step #2 will delete the duplicates).</w:t>
      </w:r>
    </w:p>
    <w:p w:rsidR="002F08BF" w:rsidRPr="00FE6751" w:rsidRDefault="002F08BF" w:rsidP="0092567C">
      <w:pPr>
        <w:pStyle w:val="Titre5"/>
      </w:pPr>
      <w:r w:rsidRPr="00FE6751">
        <w:t>Step #1: split the data</w:t>
      </w:r>
    </w:p>
    <w:p w:rsidR="002F08BF" w:rsidRPr="00FE6751" w:rsidRDefault="002F08BF" w:rsidP="002F08BF">
      <w:pPr>
        <w:pStyle w:val="Corpsdetexte"/>
      </w:pPr>
      <w:r w:rsidRPr="00FE6751">
        <w:t>In this step we split the data by Argos Id number and by satellite pass.</w:t>
      </w:r>
    </w:p>
    <w:p w:rsidR="002F08BF" w:rsidRPr="00FE6751" w:rsidRDefault="002F08BF" w:rsidP="002F08BF">
      <w:pPr>
        <w:pStyle w:val="Corpsdetexte"/>
      </w:pPr>
      <w:r w:rsidRPr="00FE6751">
        <w:t>The input directory should be the one created on step #0. The output directory will contain one directory for each Argos Id and within each of these sub-directories, one file per satellite pass for the concerned Argos Id.</w:t>
      </w:r>
    </w:p>
    <w:p w:rsidR="002F08BF" w:rsidRPr="00FE6751" w:rsidRDefault="002F08BF" w:rsidP="002F08BF">
      <w:pPr>
        <w:pStyle w:val="Corpsdetexte"/>
      </w:pPr>
      <w:r w:rsidRPr="00FE6751">
        <w:t xml:space="preserve">The tool </w:t>
      </w:r>
      <w:r w:rsidRPr="00FE6751">
        <w:rPr>
          <w:b/>
          <w:i/>
        </w:rPr>
        <w:t>split_argos_cycle</w:t>
      </w:r>
      <w:r w:rsidRPr="00FE6751">
        <w:t xml:space="preserve"> is used for step #1.</w:t>
      </w:r>
    </w:p>
    <w:p w:rsidR="002F08BF" w:rsidRPr="00FE6751" w:rsidRDefault="002F08BF" w:rsidP="0092567C">
      <w:pPr>
        <w:pStyle w:val="Titre5"/>
      </w:pPr>
      <w:r w:rsidRPr="00FE6751">
        <w:t>Step #2: delete duplicated data</w:t>
      </w:r>
    </w:p>
    <w:p w:rsidR="002F08BF" w:rsidRPr="00FE6751" w:rsidRDefault="002F08BF" w:rsidP="002F08BF">
      <w:pPr>
        <w:pStyle w:val="Corpsdetexte"/>
      </w:pPr>
      <w:r w:rsidRPr="00FE6751">
        <w:t>In this step we check the satellite pass files generated from step #1 and delete duplicated data.</w:t>
      </w:r>
    </w:p>
    <w:p w:rsidR="002F08BF" w:rsidRPr="00FE6751" w:rsidRDefault="002F08BF" w:rsidP="002F08BF">
      <w:pPr>
        <w:pStyle w:val="Corpsdetexte"/>
      </w:pPr>
      <w:r w:rsidRPr="00FE6751">
        <w:t xml:space="preserve">The tool </w:t>
      </w:r>
      <w:r w:rsidRPr="00FE6751">
        <w:rPr>
          <w:b/>
          <w:i/>
        </w:rPr>
        <w:t>delete_double_argos_split</w:t>
      </w:r>
      <w:r w:rsidRPr="00FE6751">
        <w:t xml:space="preserve"> is used for step #2.</w:t>
      </w:r>
    </w:p>
    <w:p w:rsidR="002F08BF" w:rsidRPr="00FE6751" w:rsidRDefault="002F08BF" w:rsidP="0092567C">
      <w:pPr>
        <w:pStyle w:val="Titre5"/>
      </w:pPr>
      <w:r w:rsidRPr="00FE6751">
        <w:t>Step #3: create Argos cycle files</w:t>
      </w:r>
    </w:p>
    <w:p w:rsidR="002F08BF" w:rsidRPr="00FE6751" w:rsidRDefault="002F08BF" w:rsidP="002F08BF">
      <w:pPr>
        <w:pStyle w:val="Corpsdetexte"/>
      </w:pPr>
      <w:r w:rsidRPr="00FE6751">
        <w:t>In this step we create Argos cycle file (containing all the data transmitted by the float after each cycle) from satellite pass files obtained in step #2.</w:t>
      </w:r>
    </w:p>
    <w:p w:rsidR="00D822FB" w:rsidRPr="001369CF" w:rsidRDefault="002F08BF" w:rsidP="000557AF">
      <w:pPr>
        <w:autoSpaceDE w:val="0"/>
        <w:autoSpaceDN w:val="0"/>
        <w:adjustRightInd w:val="0"/>
        <w:spacing w:after="0"/>
      </w:pPr>
      <w:r w:rsidRPr="001369CF">
        <w:t xml:space="preserve">Each Argos cycle file contains the data of the satellite pass files concatenated and chronologically sorted. A new Argos cycle file is created each time we find a </w:t>
      </w:r>
      <w:r w:rsidR="00D822FB" w:rsidRPr="002E5C4D">
        <w:t>10</w:t>
      </w:r>
      <w:r w:rsidR="00D822FB" w:rsidRPr="001369CF">
        <w:t xml:space="preserve"> </w:t>
      </w:r>
      <w:r w:rsidRPr="001369CF">
        <w:t>(</w:t>
      </w:r>
      <w:r w:rsidRPr="001369CF">
        <w:rPr>
          <w:rStyle w:val="CodeCar"/>
          <w:rFonts w:eastAsiaTheme="minorEastAsia"/>
        </w:rPr>
        <w:t>g_decArgo_minNonTransDurForNewCycle</w:t>
      </w:r>
      <w:r w:rsidRPr="001369CF">
        <w:t xml:space="preserve"> </w:t>
      </w:r>
      <w:r w:rsidR="00D822FB" w:rsidRPr="002E5C4D">
        <w:t>global variable</w:t>
      </w:r>
      <w:r w:rsidR="00D822FB" w:rsidRPr="001369CF">
        <w:t xml:space="preserve">) </w:t>
      </w:r>
      <w:r w:rsidRPr="001369CF">
        <w:t>hours delay without any data transmission</w:t>
      </w:r>
      <w:r w:rsidR="00D822FB" w:rsidRPr="001369CF">
        <w:t>.</w:t>
      </w:r>
    </w:p>
    <w:p w:rsidR="002F08BF" w:rsidRPr="001369CF" w:rsidRDefault="002F08BF" w:rsidP="000557AF">
      <w:pPr>
        <w:autoSpaceDE w:val="0"/>
        <w:autoSpaceDN w:val="0"/>
        <w:adjustRightInd w:val="0"/>
        <w:spacing w:after="0"/>
      </w:pPr>
      <w:r w:rsidRPr="001369CF">
        <w:t xml:space="preserve">The tool </w:t>
      </w:r>
      <w:r w:rsidRPr="001369CF">
        <w:rPr>
          <w:b/>
          <w:i/>
        </w:rPr>
        <w:t>create_argos_cycle_files</w:t>
      </w:r>
      <w:r w:rsidRPr="001369CF">
        <w:t xml:space="preserve"> is used for step #3.</w:t>
      </w:r>
    </w:p>
    <w:p w:rsidR="002F08BF" w:rsidRPr="001369CF" w:rsidRDefault="002F08BF" w:rsidP="0092567C">
      <w:pPr>
        <w:pStyle w:val="Titre5"/>
      </w:pPr>
      <w:r w:rsidRPr="001369CF">
        <w:t>Step #4: correct Argos cycle files</w:t>
      </w:r>
    </w:p>
    <w:p w:rsidR="002F08BF" w:rsidRPr="00FE6751" w:rsidRDefault="002F08BF" w:rsidP="002F08BF">
      <w:pPr>
        <w:pStyle w:val="Corpsdetexte"/>
      </w:pPr>
      <w:r w:rsidRPr="00FE6751">
        <w:t>In this step we check that the number of lines of each satellite pass set by CLS in the satellite pass header is consistent with the real number of lines of the satellite pass; erroneous counts are corrected in the output file.</w:t>
      </w:r>
    </w:p>
    <w:p w:rsidR="002F08BF" w:rsidRPr="00FE6751" w:rsidRDefault="002F08BF" w:rsidP="002F08BF">
      <w:pPr>
        <w:pStyle w:val="Corpsdetexte"/>
      </w:pPr>
      <w:r w:rsidRPr="00FE6751">
        <w:t xml:space="preserve">The tool </w:t>
      </w:r>
      <w:r w:rsidRPr="00FE6751">
        <w:rPr>
          <w:b/>
          <w:i/>
        </w:rPr>
        <w:t>co_cls_correct_argos_raw_file</w:t>
      </w:r>
      <w:r w:rsidRPr="00FE6751">
        <w:t xml:space="preserve"> is used for step #4.</w:t>
      </w:r>
    </w:p>
    <w:p w:rsidR="002F08BF" w:rsidRPr="00FE6751" w:rsidRDefault="002F08BF" w:rsidP="0092567C">
      <w:pPr>
        <w:pStyle w:val="Titre5"/>
      </w:pPr>
      <w:r w:rsidRPr="00FE6751">
        <w:lastRenderedPageBreak/>
        <w:t>Step #5: name Argos cycle files</w:t>
      </w:r>
    </w:p>
    <w:p w:rsidR="002F08BF" w:rsidRPr="00FE6751" w:rsidRDefault="002F08BF" w:rsidP="002F08BF">
      <w:pPr>
        <w:pStyle w:val="Corpsdetexte"/>
      </w:pPr>
      <w:r w:rsidRPr="00FE6751">
        <w:t>In this step we compute the cycle number associated to each Argos cycle file and create the final name of the file.</w:t>
      </w:r>
    </w:p>
    <w:p w:rsidR="002F08BF" w:rsidRPr="00FE6751" w:rsidRDefault="002F08BF" w:rsidP="002F08BF">
      <w:pPr>
        <w:pStyle w:val="Corpsdetexte"/>
      </w:pPr>
      <w:r w:rsidRPr="00FE6751">
        <w:t>The name of the Argos cycle file should be:</w:t>
      </w:r>
    </w:p>
    <w:p w:rsidR="002F08BF" w:rsidRPr="00FE6751" w:rsidRDefault="002F08BF" w:rsidP="002F08BF">
      <w:pPr>
        <w:pStyle w:val="Corpsdetexte"/>
      </w:pPr>
      <w:r w:rsidRPr="00FE6751">
        <w:rPr>
          <w:i/>
        </w:rPr>
        <w:t>ArgosId_YYYY-MM-DD-hh-mm-ss_WMO_CyNum.txt</w:t>
      </w:r>
      <w:r w:rsidRPr="00FE6751">
        <w:t xml:space="preserve">, where </w:t>
      </w:r>
    </w:p>
    <w:p w:rsidR="002F08BF" w:rsidRPr="00FE6751" w:rsidRDefault="002F08BF" w:rsidP="002F08BF">
      <w:pPr>
        <w:pStyle w:val="Corpsdetexte"/>
        <w:widowControl w:val="0"/>
        <w:numPr>
          <w:ilvl w:val="0"/>
          <w:numId w:val="29"/>
        </w:numPr>
        <w:suppressAutoHyphens/>
      </w:pPr>
      <w:r w:rsidRPr="00FE6751">
        <w:rPr>
          <w:i/>
        </w:rPr>
        <w:t>ArgosId</w:t>
      </w:r>
      <w:r w:rsidRPr="00FE6751">
        <w:t>: is the float PTT number (on 6 digits),</w:t>
      </w:r>
    </w:p>
    <w:p w:rsidR="002F08BF" w:rsidRPr="00FE6751" w:rsidRDefault="002F08BF" w:rsidP="002F08BF">
      <w:pPr>
        <w:pStyle w:val="Corpsdetexte"/>
        <w:widowControl w:val="0"/>
        <w:numPr>
          <w:ilvl w:val="0"/>
          <w:numId w:val="29"/>
        </w:numPr>
        <w:suppressAutoHyphens/>
      </w:pPr>
      <w:r w:rsidRPr="00FE6751">
        <w:rPr>
          <w:i/>
        </w:rPr>
        <w:t>YYYY-MM-DD-hh-mm-ss</w:t>
      </w:r>
      <w:r w:rsidRPr="00FE6751">
        <w:t>: is the date of the earlier float message of the file,</w:t>
      </w:r>
    </w:p>
    <w:p w:rsidR="002F08BF" w:rsidRPr="00FE6751" w:rsidRDefault="002F08BF" w:rsidP="002F08BF">
      <w:pPr>
        <w:pStyle w:val="Corpsdetexte"/>
        <w:widowControl w:val="0"/>
        <w:numPr>
          <w:ilvl w:val="0"/>
          <w:numId w:val="29"/>
        </w:numPr>
        <w:suppressAutoHyphens/>
      </w:pPr>
      <w:r w:rsidRPr="00FE6751">
        <w:rPr>
          <w:i/>
        </w:rPr>
        <w:t>WMO</w:t>
      </w:r>
      <w:r w:rsidRPr="00FE6751">
        <w:t>: is the float WMO number,</w:t>
      </w:r>
    </w:p>
    <w:p w:rsidR="002F08BF" w:rsidRPr="00FE6751" w:rsidRDefault="002F08BF" w:rsidP="002F08BF">
      <w:pPr>
        <w:pStyle w:val="Corpsdetexte"/>
        <w:widowControl w:val="0"/>
        <w:numPr>
          <w:ilvl w:val="0"/>
          <w:numId w:val="29"/>
        </w:numPr>
        <w:suppressAutoHyphens/>
      </w:pPr>
      <w:r w:rsidRPr="00FE6751">
        <w:rPr>
          <w:i/>
        </w:rPr>
        <w:t>CyNum</w:t>
      </w:r>
      <w:r w:rsidRPr="00FE6751">
        <w:t>: is the cycle number.</w:t>
      </w:r>
    </w:p>
    <w:p w:rsidR="002F08BF" w:rsidRPr="00FE6751" w:rsidRDefault="002F08BF" w:rsidP="002F08BF">
      <w:pPr>
        <w:pStyle w:val="Corpsdetexte"/>
      </w:pPr>
      <w:r w:rsidRPr="00FE6751">
        <w:t>Note also that:</w:t>
      </w:r>
    </w:p>
    <w:p w:rsidR="002F08BF" w:rsidRPr="00FE6751" w:rsidRDefault="002F08BF" w:rsidP="002F08BF">
      <w:pPr>
        <w:pStyle w:val="Corpsdetexte"/>
        <w:widowControl w:val="0"/>
        <w:numPr>
          <w:ilvl w:val="0"/>
          <w:numId w:val="30"/>
        </w:numPr>
        <w:suppressAutoHyphens/>
      </w:pPr>
      <w:r w:rsidRPr="00FE6751">
        <w:rPr>
          <w:i/>
        </w:rPr>
        <w:t>WMO</w:t>
      </w:r>
      <w:r w:rsidRPr="00FE6751">
        <w:t xml:space="preserve"> can be equal to 'WWWWWWW' if the ArgosId to WMO link is unknown at the time of reception of the data,</w:t>
      </w:r>
    </w:p>
    <w:p w:rsidR="002F08BF" w:rsidRPr="00FE6751" w:rsidRDefault="002F08BF" w:rsidP="002F08BF">
      <w:pPr>
        <w:pStyle w:val="Corpsdetexte"/>
        <w:widowControl w:val="0"/>
        <w:numPr>
          <w:ilvl w:val="0"/>
          <w:numId w:val="30"/>
        </w:numPr>
        <w:suppressAutoHyphens/>
      </w:pPr>
      <w:r w:rsidRPr="00FE6751">
        <w:rPr>
          <w:i/>
        </w:rPr>
        <w:t>CyNum</w:t>
      </w:r>
      <w:r w:rsidRPr="00FE6751">
        <w:t xml:space="preserve"> can be equal to:</w:t>
      </w:r>
    </w:p>
    <w:p w:rsidR="002F08BF" w:rsidRPr="00FE6751" w:rsidRDefault="002F08BF" w:rsidP="002F08BF">
      <w:pPr>
        <w:pStyle w:val="Corpsdetexte"/>
        <w:widowControl w:val="0"/>
        <w:numPr>
          <w:ilvl w:val="1"/>
          <w:numId w:val="30"/>
        </w:numPr>
        <w:suppressAutoHyphens/>
      </w:pPr>
      <w:r w:rsidRPr="00FE6751">
        <w:t>'EEE': empty file (not at least one float message),</w:t>
      </w:r>
    </w:p>
    <w:p w:rsidR="002F08BF" w:rsidRPr="00FE6751" w:rsidRDefault="002F08BF" w:rsidP="002F08BF">
      <w:pPr>
        <w:pStyle w:val="Corpsdetexte"/>
        <w:widowControl w:val="0"/>
        <w:numPr>
          <w:ilvl w:val="1"/>
          <w:numId w:val="30"/>
        </w:numPr>
        <w:suppressAutoHyphens/>
      </w:pPr>
      <w:r w:rsidRPr="00FE6751">
        <w:t>'WWW': ArgosId to WMO link is unknown at the time of reception of the data,</w:t>
      </w:r>
    </w:p>
    <w:p w:rsidR="002F08BF" w:rsidRPr="00FE6751" w:rsidRDefault="002F08BF" w:rsidP="002F08BF">
      <w:pPr>
        <w:pStyle w:val="Corpsdetexte"/>
        <w:widowControl w:val="0"/>
        <w:numPr>
          <w:ilvl w:val="1"/>
          <w:numId w:val="30"/>
        </w:numPr>
        <w:suppressAutoHyphens/>
      </w:pPr>
      <w:r w:rsidRPr="00FE6751">
        <w:t>'MMM': meta-data unavailable to compute cycle number,</w:t>
      </w:r>
    </w:p>
    <w:p w:rsidR="002F08BF" w:rsidRPr="00FE6751" w:rsidRDefault="002F08BF" w:rsidP="002F08BF">
      <w:pPr>
        <w:pStyle w:val="Corpsdetexte"/>
        <w:widowControl w:val="0"/>
        <w:numPr>
          <w:ilvl w:val="1"/>
          <w:numId w:val="30"/>
        </w:numPr>
        <w:suppressAutoHyphens/>
      </w:pPr>
      <w:r w:rsidRPr="00FE6751">
        <w:t>'TTT': test data (dated before float launch date),</w:t>
      </w:r>
    </w:p>
    <w:p w:rsidR="002F08BF" w:rsidRPr="00FE6751" w:rsidRDefault="002F08BF" w:rsidP="002F08BF">
      <w:pPr>
        <w:pStyle w:val="Corpsdetexte"/>
        <w:widowControl w:val="0"/>
        <w:numPr>
          <w:ilvl w:val="1"/>
          <w:numId w:val="30"/>
        </w:numPr>
        <w:suppressAutoHyphens/>
      </w:pPr>
      <w:r w:rsidRPr="00FE6751">
        <w:t>'GGG': ghost messages,</w:t>
      </w:r>
    </w:p>
    <w:p w:rsidR="002F08BF" w:rsidRPr="00FE6751" w:rsidRDefault="002F08BF" w:rsidP="002F08BF">
      <w:pPr>
        <w:pStyle w:val="Corpsdetexte"/>
        <w:widowControl w:val="0"/>
        <w:numPr>
          <w:ilvl w:val="1"/>
          <w:numId w:val="30"/>
        </w:numPr>
        <w:suppressAutoHyphens/>
      </w:pPr>
      <w:r w:rsidRPr="00FE6751">
        <w:t>'UUU': cycle number value (manually) disabled by the user.</w:t>
      </w:r>
    </w:p>
    <w:p w:rsidR="002F08BF" w:rsidRPr="001369CF" w:rsidRDefault="002F08BF" w:rsidP="002F08BF">
      <w:pPr>
        <w:pStyle w:val="Corpsdetexte"/>
        <w:rPr>
          <w:b/>
        </w:rPr>
      </w:pPr>
      <w:r w:rsidRPr="00FE6751">
        <w:rPr>
          <w:b/>
        </w:rPr>
        <w:t xml:space="preserve">Only 'identified' cycle files (i.e. with valid </w:t>
      </w:r>
      <w:r w:rsidRPr="00FE6751">
        <w:rPr>
          <w:b/>
          <w:i/>
        </w:rPr>
        <w:t>WMO</w:t>
      </w:r>
      <w:r w:rsidRPr="00FE6751">
        <w:rPr>
          <w:b/>
        </w:rPr>
        <w:t xml:space="preserve"> and </w:t>
      </w:r>
      <w:r w:rsidRPr="00FE6751">
        <w:rPr>
          <w:b/>
          <w:i/>
        </w:rPr>
        <w:t>CyNum</w:t>
      </w:r>
      <w:r w:rsidRPr="00FE6751">
        <w:rPr>
          <w:b/>
        </w:rPr>
        <w:t xml:space="preserve"> numbers) are processed by the </w:t>
      </w:r>
      <w:r w:rsidRPr="001369CF">
        <w:rPr>
          <w:b/>
        </w:rPr>
        <w:t>decoder.</w:t>
      </w:r>
    </w:p>
    <w:p w:rsidR="002F08BF" w:rsidRPr="001369CF" w:rsidRDefault="002F08BF" w:rsidP="002F08BF">
      <w:pPr>
        <w:pStyle w:val="Corpsdetexte"/>
      </w:pPr>
      <w:r w:rsidRPr="001369CF">
        <w:t xml:space="preserve">The tool </w:t>
      </w:r>
      <w:r w:rsidRPr="001369CF">
        <w:rPr>
          <w:b/>
          <w:i/>
        </w:rPr>
        <w:t>move_and_rename_prv_argos_files</w:t>
      </w:r>
      <w:r w:rsidRPr="001369CF">
        <w:t xml:space="preserve"> or </w:t>
      </w:r>
      <w:r w:rsidRPr="001369CF">
        <w:rPr>
          <w:b/>
          <w:i/>
        </w:rPr>
        <w:t>move_and_rename_apx_argos_files</w:t>
      </w:r>
      <w:r w:rsidRPr="001369CF">
        <w:t xml:space="preserve"> is used for step #5. It uses </w:t>
      </w:r>
      <w:r w:rsidR="00D822FB" w:rsidRPr="002E5C4D">
        <w:t>information from</w:t>
      </w:r>
      <w:r w:rsidRPr="001369CF">
        <w:t xml:space="preserve"> the json meta-data files.</w:t>
      </w:r>
    </w:p>
    <w:p w:rsidR="002F08BF" w:rsidRPr="001369CF" w:rsidRDefault="002F08BF" w:rsidP="0092567C">
      <w:pPr>
        <w:pStyle w:val="Titre5"/>
      </w:pPr>
      <w:r w:rsidRPr="001369CF">
        <w:t>Step #6: clean ghost data at the end of Argos cycle files</w:t>
      </w:r>
    </w:p>
    <w:p w:rsidR="002F08BF" w:rsidRPr="00FE6751" w:rsidRDefault="002F08BF" w:rsidP="002F08BF">
      <w:pPr>
        <w:pStyle w:val="Corpsdetexte"/>
      </w:pPr>
      <w:r w:rsidRPr="001369CF">
        <w:t>In this step we try to detect data</w:t>
      </w:r>
      <w:r w:rsidRPr="00FE6751">
        <w:t xml:space="preserve"> from a ghost transmission at the end of the cycle file and to move it to another appropriate cycle file.</w:t>
      </w:r>
    </w:p>
    <w:p w:rsidR="002F08BF" w:rsidRPr="00FE6751" w:rsidRDefault="002F08BF" w:rsidP="002F08BF">
      <w:pPr>
        <w:pStyle w:val="Corpsdetexte"/>
      </w:pPr>
      <w:r w:rsidRPr="00FE6751">
        <w:t>This step is applied to Apex data only (since a reliable Last Message Time (LMT) is crucial for the determination of the Apex cycle timings).</w:t>
      </w:r>
    </w:p>
    <w:p w:rsidR="002F08BF" w:rsidRPr="00FE6751" w:rsidRDefault="002F08BF" w:rsidP="002F08BF">
      <w:pPr>
        <w:pStyle w:val="Corpsdetexte"/>
      </w:pPr>
      <w:r w:rsidRPr="00FE6751">
        <w:t xml:space="preserve">The tool </w:t>
      </w:r>
      <w:r w:rsidRPr="00FE6751">
        <w:rPr>
          <w:b/>
          <w:i/>
        </w:rPr>
        <w:t>clean_ghost_in_apx_argos_cycle_files</w:t>
      </w:r>
      <w:r w:rsidRPr="00FE6751">
        <w:t xml:space="preserve"> is used for step #5.</w:t>
      </w:r>
    </w:p>
    <w:p w:rsidR="002F08BF" w:rsidRPr="00FE6751" w:rsidRDefault="002F08BF" w:rsidP="0092567C">
      <w:pPr>
        <w:pStyle w:val="Titre5"/>
      </w:pPr>
      <w:r w:rsidRPr="00FE6751">
        <w:t>Final step: check the processed output files</w:t>
      </w:r>
    </w:p>
    <w:p w:rsidR="002F08BF" w:rsidRPr="00FE6751" w:rsidRDefault="002F08BF" w:rsidP="002F08BF">
      <w:pPr>
        <w:pStyle w:val="Corpsdetexte"/>
      </w:pPr>
      <w:r w:rsidRPr="00FE6751">
        <w:t xml:space="preserve">Use the tool </w:t>
      </w:r>
      <w:r w:rsidRPr="00FE6751">
        <w:rPr>
          <w:b/>
          <w:i/>
        </w:rPr>
        <w:t>check_argos_cycle_files</w:t>
      </w:r>
      <w:r w:rsidRPr="00FE6751">
        <w:t xml:space="preserve"> to check the work done and the file contents (particularly in columns 'D' to 'G' of the CSV file generated by this tool).</w:t>
      </w:r>
    </w:p>
    <w:p w:rsidR="002F08BF" w:rsidRPr="00FE6751" w:rsidRDefault="002F08BF" w:rsidP="002F08BF">
      <w:pPr>
        <w:pStyle w:val="Corpsdetexte"/>
      </w:pPr>
    </w:p>
    <w:p w:rsidR="002F08BF" w:rsidRPr="00FE6751" w:rsidRDefault="002F08BF" w:rsidP="002F08BF">
      <w:pPr>
        <w:pStyle w:val="Corpsdetexte"/>
      </w:pPr>
      <w:r w:rsidRPr="00FE6751">
        <w:t>The output files can be used for decoding (</w:t>
      </w:r>
      <w:r w:rsidRPr="00FE6751">
        <w:rPr>
          <w:rStyle w:val="CodeCar"/>
          <w:rFonts w:eastAsiaTheme="minorEastAsia"/>
        </w:rPr>
        <w:t>DIR_INPUT_HEX_ARGOS_FILE_FORMAT_1</w:t>
      </w:r>
      <w:r w:rsidRPr="00FE6751">
        <w:t xml:space="preserve"> directory).</w:t>
      </w:r>
    </w:p>
    <w:p w:rsidR="002F08BF" w:rsidRPr="00FE6751" w:rsidRDefault="002F08BF" w:rsidP="002F08BF">
      <w:pPr>
        <w:pStyle w:val="Corpsdetexte"/>
      </w:pPr>
    </w:p>
    <w:p w:rsidR="002F08BF" w:rsidRDefault="002F08BF" w:rsidP="002F08BF">
      <w:pPr>
        <w:pStyle w:val="Corpsdetexte"/>
        <w:rPr>
          <w:b/>
        </w:rPr>
      </w:pPr>
      <w:r w:rsidRPr="00FE6751">
        <w:rPr>
          <w:b/>
        </w:rPr>
        <w:t xml:space="preserve">Note also that the tool </w:t>
      </w:r>
      <w:r w:rsidRPr="00FE6751">
        <w:rPr>
          <w:b/>
          <w:i/>
        </w:rPr>
        <w:t>process_argos_data_prv</w:t>
      </w:r>
      <w:r w:rsidRPr="00FE6751">
        <w:rPr>
          <w:b/>
        </w:rPr>
        <w:t xml:space="preserve"> (for NKE and Metocean floats) or </w:t>
      </w:r>
      <w:r w:rsidRPr="00FE6751">
        <w:rPr>
          <w:b/>
          <w:i/>
        </w:rPr>
        <w:t>process_argos_data_apx</w:t>
      </w:r>
      <w:r w:rsidRPr="00FE6751">
        <w:rPr>
          <w:b/>
        </w:rPr>
        <w:t xml:space="preserve"> (for Apex floats) can be used to process these steps.</w:t>
      </w:r>
    </w:p>
    <w:p w:rsidR="00CE772F" w:rsidRDefault="00CE772F" w:rsidP="002F08BF">
      <w:pPr>
        <w:pStyle w:val="Corpsdetexte"/>
        <w:rPr>
          <w:b/>
        </w:rPr>
      </w:pPr>
    </w:p>
    <w:p w:rsidR="00CE772F" w:rsidRDefault="00CE772F">
      <w:pPr>
        <w:spacing w:after="200" w:line="276" w:lineRule="auto"/>
        <w:rPr>
          <w:rFonts w:asciiTheme="majorHAnsi" w:eastAsiaTheme="majorEastAsia" w:hAnsiTheme="majorHAnsi" w:cstheme="majorBidi"/>
          <w:b/>
          <w:bCs/>
          <w:iCs/>
          <w:color w:val="1F497D" w:themeColor="text2"/>
        </w:rPr>
      </w:pPr>
      <w:r>
        <w:br w:type="page"/>
      </w:r>
    </w:p>
    <w:p w:rsidR="00CE772F" w:rsidRPr="0092567C" w:rsidRDefault="00CE772F" w:rsidP="00CE772F">
      <w:pPr>
        <w:pStyle w:val="Titre4"/>
        <w:rPr>
          <w:rPrChange w:id="725" w:author="RANNOU Jean-Philippe" w:date="2021-10-20T11:43:00Z">
            <w:rPr>
              <w:highlight w:val="green"/>
            </w:rPr>
          </w:rPrChange>
        </w:rPr>
      </w:pPr>
      <w:bookmarkStart w:id="726" w:name="_Toc85622740"/>
      <w:r w:rsidRPr="0092567C">
        <w:rPr>
          <w:rPrChange w:id="727" w:author="RANNOU Jean-Philippe" w:date="2021-10-20T11:43:00Z">
            <w:rPr>
              <w:highlight w:val="green"/>
            </w:rPr>
          </w:rPrChange>
        </w:rPr>
        <w:lastRenderedPageBreak/>
        <w:t>Argos locations error ellipses</w:t>
      </w:r>
      <w:bookmarkEnd w:id="726"/>
    </w:p>
    <w:p w:rsidR="002B3724" w:rsidRPr="0092567C" w:rsidRDefault="00CE772F" w:rsidP="00CE772F">
      <w:pPr>
        <w:pStyle w:val="Corpsdetexte"/>
        <w:rPr>
          <w:rPrChange w:id="728" w:author="RANNOU Jean-Philippe" w:date="2021-10-20T11:43:00Z">
            <w:rPr>
              <w:highlight w:val="green"/>
            </w:rPr>
          </w:rPrChange>
        </w:rPr>
      </w:pPr>
      <w:r w:rsidRPr="0092567C">
        <w:rPr>
          <w:rPrChange w:id="729" w:author="RANNOU Jean-Philippe" w:date="2021-10-20T11:43:00Z">
            <w:rPr>
              <w:highlight w:val="green"/>
            </w:rPr>
          </w:rPrChange>
        </w:rPr>
        <w:t>The Argos locations error ellipses computed by CLS were originally received by e-mails</w:t>
      </w:r>
      <w:r w:rsidR="002B3724" w:rsidRPr="0092567C">
        <w:rPr>
          <w:rPrChange w:id="730" w:author="RANNOU Jean-Philippe" w:date="2021-10-20T11:43:00Z">
            <w:rPr>
              <w:highlight w:val="green"/>
            </w:rPr>
          </w:rPrChange>
        </w:rPr>
        <w:t>, they are now collected through a web service.</w:t>
      </w:r>
    </w:p>
    <w:p w:rsidR="00354BCD" w:rsidRPr="0092567C" w:rsidRDefault="00354BCD" w:rsidP="00CE772F">
      <w:pPr>
        <w:pStyle w:val="Corpsdetexte"/>
        <w:rPr>
          <w:rPrChange w:id="731" w:author="RANNOU Jean-Philippe" w:date="2021-10-20T11:43:00Z">
            <w:rPr>
              <w:highlight w:val="green"/>
            </w:rPr>
          </w:rPrChange>
        </w:rPr>
      </w:pPr>
    </w:p>
    <w:p w:rsidR="00CE772F" w:rsidRPr="0092567C" w:rsidRDefault="002B3724" w:rsidP="00CE772F">
      <w:pPr>
        <w:pStyle w:val="Corpsdetexte"/>
        <w:rPr>
          <w:rPrChange w:id="732" w:author="RANNOU Jean-Philippe" w:date="2021-10-20T11:43:00Z">
            <w:rPr>
              <w:highlight w:val="green"/>
            </w:rPr>
          </w:rPrChange>
        </w:rPr>
      </w:pPr>
      <w:r w:rsidRPr="0092567C">
        <w:rPr>
          <w:rPrChange w:id="733" w:author="RANNOU Jean-Philippe" w:date="2021-10-20T11:43:00Z">
            <w:rPr>
              <w:highlight w:val="green"/>
            </w:rPr>
          </w:rPrChange>
        </w:rPr>
        <w:t xml:space="preserve">The e-mail data were received </w:t>
      </w:r>
      <w:r w:rsidR="00CE772F" w:rsidRPr="0092567C">
        <w:rPr>
          <w:rPrChange w:id="734" w:author="RANNOU Jean-Philippe" w:date="2021-10-20T11:43:00Z">
            <w:rPr>
              <w:highlight w:val="green"/>
            </w:rPr>
          </w:rPrChange>
        </w:rPr>
        <w:t>as CSV data with the following header</w:t>
      </w:r>
      <w:r w:rsidRPr="0092567C">
        <w:rPr>
          <w:rPrChange w:id="735" w:author="RANNOU Jean-Philippe" w:date="2021-10-20T11:43:00Z">
            <w:rPr>
              <w:highlight w:val="green"/>
            </w:rPr>
          </w:rPrChange>
        </w:rPr>
        <w:t>:</w:t>
      </w:r>
    </w:p>
    <w:p w:rsidR="00CE772F" w:rsidRPr="0092567C" w:rsidRDefault="00CE772F" w:rsidP="0092567C">
      <w:pPr>
        <w:pStyle w:val="Code0"/>
        <w:rPr>
          <w:sz w:val="16"/>
          <w:szCs w:val="16"/>
          <w:rPrChange w:id="736" w:author="RANNOU Jean-Philippe" w:date="2021-10-20T11:43:00Z">
            <w:rPr>
              <w:sz w:val="16"/>
              <w:szCs w:val="16"/>
              <w:highlight w:val="green"/>
            </w:rPr>
          </w:rPrChange>
        </w:rPr>
      </w:pPr>
      <w:r w:rsidRPr="0092567C">
        <w:rPr>
          <w:sz w:val="16"/>
          <w:szCs w:val="16"/>
          <w:rPrChange w:id="737" w:author="RANNOU Jean-Philippe" w:date="2021-10-20T11:43:00Z">
            <w:rPr>
              <w:sz w:val="16"/>
              <w:szCs w:val="16"/>
              <w:highlight w:val="green"/>
            </w:rPr>
          </w:rPrChange>
        </w:rPr>
        <w:t>Program;PTT;Satellite;Location date;Location class;Latitude;Longitude;Latitude solution 2;Longitude solution 2;Number of messages;Nbr mes &gt; - 120 dB;Best level;Pass duration;NOPC;Location index;Frequency;Altitude;Error radius;Semi-major axis;Semi-minor axis;Ellipse orientation;GDOP;Message date;Compression</w:t>
      </w:r>
    </w:p>
    <w:p w:rsidR="002B3724" w:rsidRPr="0092567C" w:rsidRDefault="00CE772F" w:rsidP="00CE772F">
      <w:pPr>
        <w:pStyle w:val="Corpsdetexte"/>
        <w:rPr>
          <w:rPrChange w:id="738" w:author="RANNOU Jean-Philippe" w:date="2021-10-20T11:43:00Z">
            <w:rPr>
              <w:highlight w:val="green"/>
            </w:rPr>
          </w:rPrChange>
        </w:rPr>
      </w:pPr>
      <w:r w:rsidRPr="0092567C">
        <w:rPr>
          <w:rPrChange w:id="739" w:author="RANNOU Jean-Philippe" w:date="2021-10-20T11:43:00Z">
            <w:rPr>
              <w:highlight w:val="green"/>
            </w:rPr>
          </w:rPrChange>
        </w:rPr>
        <w:t xml:space="preserve">these data have been processed with the </w:t>
      </w:r>
      <w:r w:rsidR="002B3724" w:rsidRPr="0092567C">
        <w:rPr>
          <w:b/>
          <w:i/>
          <w:rPrChange w:id="740" w:author="RANNOU Jean-Philippe" w:date="2021-10-20T11:43:00Z">
            <w:rPr>
              <w:b/>
              <w:i/>
              <w:highlight w:val="green"/>
            </w:rPr>
          </w:rPrChange>
        </w:rPr>
        <w:t>split_argos_ellipses_mail_files</w:t>
      </w:r>
      <w:r w:rsidR="002B3724" w:rsidRPr="0092567C">
        <w:rPr>
          <w:rPrChange w:id="741" w:author="RANNOU Jean-Philippe" w:date="2021-10-20T11:43:00Z">
            <w:rPr>
              <w:highlight w:val="green"/>
            </w:rPr>
          </w:rPrChange>
        </w:rPr>
        <w:t xml:space="preserve"> tool to generate CSV files with the following header:</w:t>
      </w:r>
    </w:p>
    <w:p w:rsidR="002B3724" w:rsidRPr="0092567C" w:rsidRDefault="002B3724" w:rsidP="0092567C">
      <w:pPr>
        <w:pStyle w:val="Code0"/>
        <w:rPr>
          <w:sz w:val="16"/>
          <w:szCs w:val="16"/>
          <w:rPrChange w:id="742" w:author="RANNOU Jean-Philippe" w:date="2021-10-20T11:43:00Z">
            <w:rPr>
              <w:sz w:val="16"/>
              <w:szCs w:val="16"/>
              <w:highlight w:val="green"/>
            </w:rPr>
          </w:rPrChange>
        </w:rPr>
      </w:pPr>
      <w:r w:rsidRPr="0092567C">
        <w:rPr>
          <w:sz w:val="16"/>
          <w:szCs w:val="16"/>
          <w:rPrChange w:id="743" w:author="RANNOU Jean-Philippe" w:date="2021-10-20T11:43:00Z">
            <w:rPr>
              <w:sz w:val="16"/>
              <w:szCs w:val="16"/>
              <w:highlight w:val="green"/>
            </w:rPr>
          </w:rPrChange>
        </w:rPr>
        <w:t>Program;PTT;Satellite;Location date;Location class;Latitude;Longitude;Frequency;Altitude;Error radius;Semi-major axis;Semi-minor axis;Ellipse orientation</w:t>
      </w:r>
    </w:p>
    <w:p w:rsidR="00354BCD" w:rsidRPr="0092567C" w:rsidRDefault="002B3724" w:rsidP="00CE772F">
      <w:pPr>
        <w:pStyle w:val="Corpsdetexte"/>
        <w:rPr>
          <w:rPrChange w:id="744" w:author="RANNOU Jean-Philippe" w:date="2021-10-20T11:43:00Z">
            <w:rPr>
              <w:highlight w:val="green"/>
            </w:rPr>
          </w:rPrChange>
        </w:rPr>
      </w:pPr>
      <w:r w:rsidRPr="0092567C">
        <w:rPr>
          <w:rPrChange w:id="745" w:author="RANNOU Jean-Philippe" w:date="2021-10-20T11:43:00Z">
            <w:rPr>
              <w:highlight w:val="green"/>
            </w:rPr>
          </w:rPrChange>
        </w:rPr>
        <w:t xml:space="preserve">and the resulting output directory </w:t>
      </w:r>
      <w:r w:rsidR="008D1DC8" w:rsidRPr="0092567C">
        <w:rPr>
          <w:rPrChange w:id="746" w:author="RANNOU Jean-Philippe" w:date="2021-10-20T11:43:00Z">
            <w:rPr>
              <w:highlight w:val="green"/>
            </w:rPr>
          </w:rPrChange>
        </w:rPr>
        <w:t xml:space="preserve">is set to the </w:t>
      </w:r>
      <w:r w:rsidR="008D1DC8" w:rsidRPr="0092567C">
        <w:rPr>
          <w:rStyle w:val="CodeCar"/>
          <w:rFonts w:eastAsiaTheme="minorEastAsia"/>
          <w:rPrChange w:id="747" w:author="RANNOU Jean-Philippe" w:date="2021-10-20T11:43:00Z">
            <w:rPr>
              <w:rStyle w:val="CodeCar"/>
              <w:rFonts w:eastAsiaTheme="minorEastAsia"/>
              <w:highlight w:val="green"/>
            </w:rPr>
          </w:rPrChange>
        </w:rPr>
        <w:t>DIR_INPUT_ARGOS_ERROR_ELLIPSES_MAIL</w:t>
      </w:r>
      <w:r w:rsidR="008D1DC8" w:rsidRPr="0092567C">
        <w:rPr>
          <w:rPrChange w:id="748" w:author="RANNOU Jean-Philippe" w:date="2021-10-20T11:43:00Z">
            <w:rPr>
              <w:highlight w:val="green"/>
            </w:rPr>
          </w:rPrChange>
        </w:rPr>
        <w:t xml:space="preserve"> configuration parameter.</w:t>
      </w:r>
    </w:p>
    <w:p w:rsidR="008D1DC8" w:rsidRPr="0092567C" w:rsidRDefault="008D1DC8" w:rsidP="00CE772F">
      <w:pPr>
        <w:pStyle w:val="Corpsdetexte"/>
        <w:rPr>
          <w:rPrChange w:id="749" w:author="RANNOU Jean-Philippe" w:date="2021-10-20T11:43:00Z">
            <w:rPr>
              <w:highlight w:val="green"/>
            </w:rPr>
          </w:rPrChange>
        </w:rPr>
      </w:pPr>
      <w:r w:rsidRPr="0092567C">
        <w:rPr>
          <w:rPrChange w:id="750" w:author="RANNOU Jean-Philippe" w:date="2021-10-20T11:43:00Z">
            <w:rPr>
              <w:highlight w:val="green"/>
            </w:rPr>
          </w:rPrChange>
        </w:rPr>
        <w:t>The CSV files collected through a web service have the following header:</w:t>
      </w:r>
    </w:p>
    <w:p w:rsidR="008D1DC8" w:rsidRPr="0092567C" w:rsidRDefault="008D1DC8" w:rsidP="0092567C">
      <w:pPr>
        <w:pStyle w:val="Code0"/>
        <w:rPr>
          <w:sz w:val="16"/>
          <w:szCs w:val="16"/>
          <w:rPrChange w:id="751" w:author="RANNOU Jean-Philippe" w:date="2021-10-20T11:43:00Z">
            <w:rPr>
              <w:sz w:val="16"/>
              <w:szCs w:val="16"/>
              <w:highlight w:val="green"/>
            </w:rPr>
          </w:rPrChange>
        </w:rPr>
      </w:pPr>
      <w:r w:rsidRPr="0092567C">
        <w:rPr>
          <w:sz w:val="16"/>
          <w:szCs w:val="16"/>
          <w:rPrChange w:id="752" w:author="RANNOU Jean-Philippe" w:date="2021-10-20T11:43:00Z">
            <w:rPr>
              <w:sz w:val="16"/>
              <w:szCs w:val="16"/>
              <w:highlight w:val="green"/>
            </w:rPr>
          </w:rPrChange>
        </w:rPr>
        <w:t>programNumber;platformId;platformType;platformModel;platformName;satellite;bestMsgDate;duration;nbMessage;message120;bestLevel;frequency;locationDate;latitude;longitude;altitude;locationClass;gpsSpeed;gpsHeading;index;nopc;errorRadius;semiMajor;semiMinor;orientation;hdop</w:t>
      </w:r>
    </w:p>
    <w:p w:rsidR="008D1DC8" w:rsidRDefault="008D1DC8" w:rsidP="00CE772F">
      <w:pPr>
        <w:pStyle w:val="Corpsdetexte"/>
      </w:pPr>
      <w:r w:rsidRPr="0092567C">
        <w:rPr>
          <w:highlight w:val="green"/>
        </w:rPr>
        <w:t xml:space="preserve">and are set to the </w:t>
      </w:r>
      <w:del w:id="753" w:author="RANNOU Jean-Philippe" w:date="2021-10-20T11:43:00Z">
        <w:r w:rsidRPr="0092567C" w:rsidDel="0092567C">
          <w:rPr>
            <w:rStyle w:val="CodeCar"/>
            <w:rFonts w:eastAsiaTheme="minorEastAsia"/>
            <w:highlight w:val="green"/>
          </w:rPr>
          <w:delText>DIR_INPUT_ARGOS_ERROR_ELLIPSES_WS_SPOOL</w:delText>
        </w:r>
        <w:r w:rsidRPr="0092567C" w:rsidDel="0092567C">
          <w:rPr>
            <w:highlight w:val="green"/>
          </w:rPr>
          <w:delText xml:space="preserve"> and </w:delText>
        </w:r>
      </w:del>
      <w:r w:rsidRPr="0092567C">
        <w:rPr>
          <w:rStyle w:val="CodeCar"/>
          <w:rFonts w:eastAsiaTheme="minorEastAsia"/>
          <w:highlight w:val="green"/>
        </w:rPr>
        <w:t>DIR_INPUT_ARGOS_ERROR_ELLIPSES_WS</w:t>
      </w:r>
      <w:del w:id="754" w:author="RANNOU Jean-Philippe" w:date="2021-10-20T11:43:00Z">
        <w:r w:rsidRPr="0092567C" w:rsidDel="0092567C">
          <w:rPr>
            <w:rStyle w:val="CodeCar"/>
            <w:rFonts w:eastAsiaTheme="minorEastAsia"/>
            <w:highlight w:val="green"/>
          </w:rPr>
          <w:delText>_ARCHIVE</w:delText>
        </w:r>
      </w:del>
      <w:r w:rsidRPr="0092567C">
        <w:rPr>
          <w:highlight w:val="green"/>
        </w:rPr>
        <w:t xml:space="preserve"> configuration parameter</w:t>
      </w:r>
      <w:del w:id="755" w:author="RANNOU Jean-Philippe" w:date="2021-10-20T11:43:00Z">
        <w:r w:rsidRPr="0092567C" w:rsidDel="0092567C">
          <w:rPr>
            <w:highlight w:val="green"/>
          </w:rPr>
          <w:delText>s</w:delText>
        </w:r>
      </w:del>
      <w:r w:rsidRPr="0092567C">
        <w:rPr>
          <w:highlight w:val="green"/>
        </w:rPr>
        <w:t>.</w:t>
      </w:r>
    </w:p>
    <w:p w:rsidR="002F08BF" w:rsidRPr="00FE6751" w:rsidRDefault="002F08BF" w:rsidP="00715A45">
      <w:pPr>
        <w:pStyle w:val="Titre3"/>
      </w:pPr>
      <w:bookmarkStart w:id="756" w:name="_Toc81906536"/>
      <w:bookmarkStart w:id="757" w:name="_Toc81907244"/>
      <w:bookmarkStart w:id="758" w:name="_Toc81907648"/>
      <w:bookmarkStart w:id="759" w:name="_Toc460855065"/>
      <w:bookmarkStart w:id="760" w:name="_Toc85622741"/>
      <w:bookmarkEnd w:id="756"/>
      <w:bookmarkEnd w:id="757"/>
      <w:bookmarkEnd w:id="758"/>
      <w:r w:rsidRPr="00FE6751">
        <w:t>For Iridium SBD floats</w:t>
      </w:r>
      <w:bookmarkEnd w:id="759"/>
      <w:bookmarkEnd w:id="760"/>
    </w:p>
    <w:p w:rsidR="002F08BF" w:rsidRPr="00FE6751" w:rsidRDefault="002F08BF" w:rsidP="00715A45">
      <w:pPr>
        <w:pStyle w:val="Titre4"/>
      </w:pPr>
      <w:bookmarkStart w:id="761" w:name="_Ref459295885"/>
      <w:bookmarkStart w:id="762" w:name="_Toc85622742"/>
      <w:r w:rsidRPr="00FE6751">
        <w:t>Rename the mail files</w:t>
      </w:r>
      <w:bookmarkEnd w:id="761"/>
      <w:bookmarkEnd w:id="762"/>
    </w:p>
    <w:p w:rsidR="002F08BF" w:rsidRPr="00FE6751" w:rsidRDefault="002F08BF" w:rsidP="002F08BF">
      <w:pPr>
        <w:pStyle w:val="Corpsdetexte"/>
      </w:pPr>
      <w:r w:rsidRPr="00FE6751">
        <w:t xml:space="preserve">The incoming Iridium mail files should be renamed to be used by the decoder. This can be done with the tool </w:t>
      </w:r>
      <w:r w:rsidRPr="00FE6751">
        <w:rPr>
          <w:b/>
          <w:i/>
        </w:rPr>
        <w:t>move_and_rename_iridium_sbd_mail_files</w:t>
      </w:r>
      <w:r w:rsidRPr="00FE6751">
        <w:t>.</w:t>
      </w:r>
    </w:p>
    <w:p w:rsidR="002F08BF" w:rsidRPr="00FE6751" w:rsidRDefault="002F08BF" w:rsidP="002F08BF">
      <w:pPr>
        <w:pStyle w:val="Corpsdetexte"/>
      </w:pPr>
      <w:r w:rsidRPr="00FE6751">
        <w:t>Each processed file will be renamed:</w:t>
      </w:r>
    </w:p>
    <w:p w:rsidR="002F08BF" w:rsidRPr="00FE6751" w:rsidRDefault="002F08BF" w:rsidP="002F08BF">
      <w:pPr>
        <w:pStyle w:val="Corpsdetexte"/>
      </w:pPr>
      <w:r w:rsidRPr="00FE6751">
        <w:rPr>
          <w:i/>
        </w:rPr>
        <w:t>co_YYYYMMDDThhmmss_IMEI_MOMSN_MTMSN_PID.txt</w:t>
      </w:r>
      <w:r w:rsidRPr="00FE6751">
        <w:t>, where</w:t>
      </w:r>
    </w:p>
    <w:p w:rsidR="002F08BF" w:rsidRPr="00FE6751" w:rsidRDefault="002F08BF" w:rsidP="002F08BF">
      <w:pPr>
        <w:pStyle w:val="Corpsdetexte"/>
        <w:widowControl w:val="0"/>
        <w:numPr>
          <w:ilvl w:val="0"/>
          <w:numId w:val="31"/>
        </w:numPr>
        <w:suppressAutoHyphens/>
      </w:pPr>
      <w:r w:rsidRPr="00FE6751">
        <w:rPr>
          <w:i/>
        </w:rPr>
        <w:t>YYYYMMDDThhmmss</w:t>
      </w:r>
      <w:r w:rsidRPr="00FE6751">
        <w:t>: is the date of the Iridium session,</w:t>
      </w:r>
    </w:p>
    <w:p w:rsidR="002F08BF" w:rsidRPr="00FE6751" w:rsidRDefault="002F08BF" w:rsidP="002F08BF">
      <w:pPr>
        <w:pStyle w:val="Corpsdetexte"/>
        <w:widowControl w:val="0"/>
        <w:numPr>
          <w:ilvl w:val="0"/>
          <w:numId w:val="31"/>
        </w:numPr>
        <w:suppressAutoHyphens/>
      </w:pPr>
      <w:r w:rsidRPr="00FE6751">
        <w:rPr>
          <w:i/>
        </w:rPr>
        <w:t>IMEI</w:t>
      </w:r>
      <w:r w:rsidRPr="00FE6751">
        <w:t>: is the float IMEI number,</w:t>
      </w:r>
    </w:p>
    <w:p w:rsidR="002F08BF" w:rsidRPr="001369CF" w:rsidRDefault="002F08BF" w:rsidP="002F08BF">
      <w:pPr>
        <w:pStyle w:val="Corpsdetexte"/>
        <w:widowControl w:val="0"/>
        <w:numPr>
          <w:ilvl w:val="0"/>
          <w:numId w:val="31"/>
        </w:numPr>
        <w:suppressAutoHyphens/>
      </w:pPr>
      <w:r w:rsidRPr="00FE6751">
        <w:rPr>
          <w:i/>
        </w:rPr>
        <w:t>MOMSN</w:t>
      </w:r>
      <w:r w:rsidRPr="00FE6751">
        <w:t xml:space="preserve">, </w:t>
      </w:r>
      <w:r w:rsidRPr="00FE6751">
        <w:rPr>
          <w:i/>
        </w:rPr>
        <w:t>MTMSN</w:t>
      </w:r>
      <w:r w:rsidRPr="00FE6751">
        <w:t xml:space="preserve">: are the MOMSN and MTMSN </w:t>
      </w:r>
      <w:r w:rsidRPr="001369CF">
        <w:t>numbers of the transmission,</w:t>
      </w:r>
    </w:p>
    <w:p w:rsidR="002F08BF" w:rsidRPr="001369CF" w:rsidRDefault="002F08BF" w:rsidP="002F08BF">
      <w:pPr>
        <w:pStyle w:val="Corpsdetexte"/>
        <w:widowControl w:val="0"/>
        <w:numPr>
          <w:ilvl w:val="0"/>
          <w:numId w:val="31"/>
        </w:numPr>
        <w:suppressAutoHyphens/>
      </w:pPr>
      <w:r w:rsidRPr="001369CF">
        <w:rPr>
          <w:i/>
        </w:rPr>
        <w:t>PID</w:t>
      </w:r>
      <w:r w:rsidRPr="001369CF">
        <w:t>: is the PID of the process that collected the mail (unused</w:t>
      </w:r>
      <w:r w:rsidR="00D822FB" w:rsidRPr="001369CF">
        <w:t xml:space="preserve"> </w:t>
      </w:r>
      <w:r w:rsidR="00D822FB" w:rsidRPr="002E5C4D">
        <w:t>by the decoder</w:t>
      </w:r>
      <w:r w:rsidRPr="001369CF">
        <w:t>).</w:t>
      </w:r>
    </w:p>
    <w:p w:rsidR="002F08BF" w:rsidRPr="00FE6751" w:rsidRDefault="002F08BF" w:rsidP="002F08BF">
      <w:pPr>
        <w:pStyle w:val="Corpsdetexte"/>
      </w:pPr>
      <w:r w:rsidRPr="001369CF">
        <w:t>The newly named files can then be moved to the repository (</w:t>
      </w:r>
      <w:r w:rsidRPr="001369CF">
        <w:rPr>
          <w:rStyle w:val="CodeCar"/>
          <w:rFonts w:eastAsiaTheme="minorEastAsia"/>
        </w:rPr>
        <w:t>DIR_INPUT_RSYNC_</w:t>
      </w:r>
      <w:r w:rsidRPr="00FE6751">
        <w:rPr>
          <w:rStyle w:val="CodeCar"/>
          <w:rFonts w:eastAsiaTheme="minorEastAsia"/>
        </w:rPr>
        <w:t>DATA</w:t>
      </w:r>
      <w:r w:rsidRPr="00FE6751">
        <w:t xml:space="preserve"> directory).</w:t>
      </w:r>
    </w:p>
    <w:p w:rsidR="002F08BF" w:rsidRPr="00FE6751" w:rsidRDefault="002F08BF" w:rsidP="00715A45">
      <w:pPr>
        <w:pStyle w:val="Titre4"/>
      </w:pPr>
      <w:bookmarkStart w:id="763" w:name="_Ref459295204"/>
      <w:bookmarkStart w:id="764" w:name="_Toc85622743"/>
      <w:r w:rsidRPr="00FE6751">
        <w:t>Duplicate the mail files</w:t>
      </w:r>
      <w:bookmarkEnd w:id="763"/>
      <w:bookmarkEnd w:id="764"/>
    </w:p>
    <w:p w:rsidR="002F08BF" w:rsidRPr="00FE6751" w:rsidRDefault="002F08BF" w:rsidP="002F08BF">
      <w:pPr>
        <w:pStyle w:val="Corpsdetexte"/>
      </w:pPr>
      <w:r w:rsidRPr="00FE6751">
        <w:t>To be decoded, the Iridium mail files should be duplicated from the repository (</w:t>
      </w:r>
      <w:r w:rsidRPr="00FE6751">
        <w:rPr>
          <w:rStyle w:val="CodeCar"/>
          <w:rFonts w:eastAsiaTheme="minorEastAsia"/>
        </w:rPr>
        <w:t>DIR_INPUT_RSYNC_DATA</w:t>
      </w:r>
      <w:r w:rsidRPr="00FE6751">
        <w:t xml:space="preserve"> directory) to the decoder specific directory (</w:t>
      </w:r>
      <w:r w:rsidRPr="00FE6751">
        <w:rPr>
          <w:rStyle w:val="CodeCar"/>
          <w:rFonts w:eastAsiaTheme="minorEastAsia"/>
        </w:rPr>
        <w:t>IRIDIUM_DATA_DIRECTORY</w:t>
      </w:r>
      <w:r w:rsidRPr="00FE6751">
        <w:t xml:space="preserve"> directory). This can be done with the tool </w:t>
      </w:r>
      <w:r w:rsidRPr="00FE6751">
        <w:rPr>
          <w:b/>
          <w:i/>
        </w:rPr>
        <w:t>copy_iridium_mail_files</w:t>
      </w:r>
      <w:r w:rsidRPr="00FE6751">
        <w:t>.</w:t>
      </w:r>
    </w:p>
    <w:p w:rsidR="002F08BF" w:rsidRPr="001369CF" w:rsidRDefault="002F08BF" w:rsidP="00715A45">
      <w:pPr>
        <w:pStyle w:val="Titre3"/>
      </w:pPr>
      <w:bookmarkStart w:id="765" w:name="_Toc460855066"/>
      <w:bookmarkStart w:id="766" w:name="_Toc85622744"/>
      <w:r w:rsidRPr="001369CF">
        <w:t>For Iridium RUDICS floats</w:t>
      </w:r>
      <w:bookmarkEnd w:id="765"/>
      <w:bookmarkEnd w:id="766"/>
    </w:p>
    <w:p w:rsidR="002F08BF" w:rsidRPr="001369CF" w:rsidRDefault="002F08BF" w:rsidP="00715A45">
      <w:pPr>
        <w:pStyle w:val="Titre4"/>
      </w:pPr>
      <w:bookmarkStart w:id="767" w:name="_Toc85622745"/>
      <w:r w:rsidRPr="001369CF">
        <w:t>Duplicate the Iridium files</w:t>
      </w:r>
      <w:bookmarkEnd w:id="767"/>
    </w:p>
    <w:p w:rsidR="002F08BF" w:rsidRPr="00FE6751" w:rsidRDefault="002F08BF" w:rsidP="002F08BF">
      <w:pPr>
        <w:pStyle w:val="Corpsdetexte"/>
      </w:pPr>
      <w:r w:rsidRPr="001369CF">
        <w:t>To be decoded, the Iridium files should be duplicated from the repository (</w:t>
      </w:r>
      <w:r w:rsidRPr="001369CF">
        <w:rPr>
          <w:rStyle w:val="CodeCar"/>
          <w:rFonts w:eastAsiaTheme="minorEastAsia"/>
        </w:rPr>
        <w:t>DIR_INPUT_RSYNC_DATA</w:t>
      </w:r>
      <w:r w:rsidRPr="001369CF">
        <w:t xml:space="preserve"> directory) to the decoder specific directory (</w:t>
      </w:r>
      <w:r w:rsidRPr="001369CF">
        <w:rPr>
          <w:rStyle w:val="CodeCar"/>
          <w:rFonts w:eastAsiaTheme="minorEastAsia"/>
        </w:rPr>
        <w:t>IRIDIUM_DATA_DIRECTORY</w:t>
      </w:r>
      <w:r w:rsidRPr="001369CF">
        <w:t xml:space="preserve"> directory). This can be done with the tool</w:t>
      </w:r>
      <w:r w:rsidR="00C255B6" w:rsidRPr="001369CF">
        <w:t>s</w:t>
      </w:r>
      <w:r w:rsidRPr="001369CF">
        <w:t xml:space="preserve"> </w:t>
      </w:r>
      <w:r w:rsidRPr="001369CF">
        <w:rPr>
          <w:b/>
          <w:i/>
        </w:rPr>
        <w:t>copy_remocean_sbd_files</w:t>
      </w:r>
      <w:r w:rsidR="00C255B6" w:rsidRPr="001369CF">
        <w:rPr>
          <w:b/>
        </w:rPr>
        <w:t xml:space="preserve"> </w:t>
      </w:r>
      <w:r w:rsidR="00C255B6" w:rsidRPr="001369CF">
        <w:t>or</w:t>
      </w:r>
      <w:r w:rsidR="00C255B6" w:rsidRPr="001369CF">
        <w:rPr>
          <w:b/>
        </w:rPr>
        <w:t xml:space="preserve"> </w:t>
      </w:r>
      <w:r w:rsidR="00C255B6" w:rsidRPr="001369CF">
        <w:rPr>
          <w:b/>
          <w:i/>
        </w:rPr>
        <w:t>copy_cts5_files</w:t>
      </w:r>
      <w:r w:rsidR="00A30358" w:rsidRPr="001369CF">
        <w:t xml:space="preserve"> </w:t>
      </w:r>
      <w:r w:rsidR="00A30358" w:rsidRPr="002E5C4D">
        <w:t xml:space="preserve">or </w:t>
      </w:r>
      <w:r w:rsidR="00A30358" w:rsidRPr="002E5C4D">
        <w:rPr>
          <w:b/>
          <w:i/>
        </w:rPr>
        <w:t>copy_apx_iridium_rudics_files</w:t>
      </w:r>
      <w:r w:rsidR="00A30358" w:rsidRPr="002E5C4D">
        <w:t xml:space="preserve"> or </w:t>
      </w:r>
      <w:r w:rsidR="00A30358" w:rsidRPr="002E5C4D">
        <w:rPr>
          <w:b/>
          <w:i/>
        </w:rPr>
        <w:t>copy_apx_apf11_iridium_rudics_files</w:t>
      </w:r>
      <w:r w:rsidR="00A30358" w:rsidRPr="002E5C4D">
        <w:t xml:space="preserve"> or </w:t>
      </w:r>
      <w:r w:rsidR="00A30358" w:rsidRPr="002E5C4D">
        <w:rPr>
          <w:b/>
          <w:i/>
        </w:rPr>
        <w:t>copy_nemo_files</w:t>
      </w:r>
      <w:r w:rsidRPr="001369CF">
        <w:t>.</w:t>
      </w:r>
    </w:p>
    <w:p w:rsidR="002F08BF" w:rsidRPr="00FE6751" w:rsidRDefault="002F08BF" w:rsidP="00715A45">
      <w:pPr>
        <w:pStyle w:val="Titre2"/>
      </w:pPr>
      <w:r w:rsidRPr="00FE6751">
        <w:br w:type="page"/>
      </w:r>
      <w:bookmarkStart w:id="768" w:name="_Toc460855067"/>
      <w:bookmarkStart w:id="769" w:name="_Toc85622746"/>
      <w:r w:rsidRPr="00FE6751">
        <w:lastRenderedPageBreak/>
        <w:t>Decoding of float transmitted data</w:t>
      </w:r>
      <w:bookmarkEnd w:id="768"/>
      <w:bookmarkEnd w:id="769"/>
    </w:p>
    <w:p w:rsidR="002F08BF" w:rsidRPr="00FE6751" w:rsidRDefault="002F08BF" w:rsidP="002F08BF">
      <w:pPr>
        <w:pStyle w:val="Corpsdetexte"/>
      </w:pPr>
      <w:r w:rsidRPr="00FE6751">
        <w:t>To use the decoder you can type, in the Matlab command window:</w:t>
      </w:r>
    </w:p>
    <w:p w:rsidR="002F08BF" w:rsidRPr="00FE6751" w:rsidRDefault="002F08BF" w:rsidP="002F08BF">
      <w:pPr>
        <w:pStyle w:val="Corpsdetexte"/>
        <w:widowControl w:val="0"/>
        <w:numPr>
          <w:ilvl w:val="0"/>
          <w:numId w:val="24"/>
        </w:numPr>
        <w:suppressAutoHyphens/>
      </w:pPr>
      <w:r w:rsidRPr="00FE6751">
        <w:rPr>
          <w:b/>
          <w:i/>
        </w:rPr>
        <w:t>decode_provor_2_csv</w:t>
      </w:r>
      <w:r w:rsidRPr="00FE6751">
        <w:t xml:space="preserve"> or </w:t>
      </w:r>
      <w:r w:rsidRPr="00FE6751">
        <w:rPr>
          <w:b/>
          <w:i/>
        </w:rPr>
        <w:t>decode_provor_2_nc</w:t>
      </w:r>
      <w:r w:rsidRPr="00FE6751">
        <w:t xml:space="preserve"> to decode NKE floats,</w:t>
      </w:r>
    </w:p>
    <w:p w:rsidR="002F08BF" w:rsidRPr="001369CF" w:rsidRDefault="002F08BF" w:rsidP="002F08BF">
      <w:pPr>
        <w:pStyle w:val="Corpsdetexte"/>
        <w:widowControl w:val="0"/>
        <w:numPr>
          <w:ilvl w:val="0"/>
          <w:numId w:val="24"/>
        </w:numPr>
        <w:suppressAutoHyphens/>
      </w:pPr>
      <w:r w:rsidRPr="001369CF">
        <w:rPr>
          <w:b/>
          <w:i/>
        </w:rPr>
        <w:t>decode_apex_2_csv</w:t>
      </w:r>
      <w:r w:rsidRPr="001369CF">
        <w:t xml:space="preserve"> or </w:t>
      </w:r>
      <w:r w:rsidRPr="001369CF">
        <w:rPr>
          <w:b/>
          <w:i/>
        </w:rPr>
        <w:t>decode_apex_2_nc</w:t>
      </w:r>
      <w:r w:rsidRPr="001369CF">
        <w:t xml:space="preserve"> to decode TWR floats,</w:t>
      </w:r>
    </w:p>
    <w:p w:rsidR="00C75A16" w:rsidRPr="001369CF" w:rsidRDefault="002F08BF" w:rsidP="002F08BF">
      <w:pPr>
        <w:pStyle w:val="Corpsdetexte"/>
        <w:widowControl w:val="0"/>
        <w:numPr>
          <w:ilvl w:val="0"/>
          <w:numId w:val="24"/>
        </w:numPr>
        <w:suppressAutoHyphens/>
      </w:pPr>
      <w:r w:rsidRPr="001369CF">
        <w:rPr>
          <w:b/>
          <w:i/>
        </w:rPr>
        <w:t>decode_nova_2_csv</w:t>
      </w:r>
      <w:r w:rsidRPr="001369CF">
        <w:t xml:space="preserve"> or </w:t>
      </w:r>
      <w:r w:rsidRPr="001369CF">
        <w:rPr>
          <w:b/>
          <w:i/>
        </w:rPr>
        <w:t>decode_nova_2_nc</w:t>
      </w:r>
      <w:r w:rsidRPr="001369CF">
        <w:t xml:space="preserve"> to decode MetOcean floats</w:t>
      </w:r>
      <w:r w:rsidR="00C75A16" w:rsidRPr="001369CF">
        <w:t>,</w:t>
      </w:r>
    </w:p>
    <w:p w:rsidR="002F08BF" w:rsidRPr="002E5C4D" w:rsidRDefault="00C75A16" w:rsidP="00146E3F">
      <w:pPr>
        <w:pStyle w:val="Corpsdetexte"/>
        <w:widowControl w:val="0"/>
        <w:numPr>
          <w:ilvl w:val="0"/>
          <w:numId w:val="24"/>
        </w:numPr>
        <w:suppressAutoHyphens/>
      </w:pPr>
      <w:r w:rsidRPr="002E5C4D">
        <w:rPr>
          <w:b/>
          <w:i/>
        </w:rPr>
        <w:t>decode_nemo_2_csv</w:t>
      </w:r>
      <w:r w:rsidRPr="002E5C4D">
        <w:t xml:space="preserve"> or </w:t>
      </w:r>
      <w:r w:rsidRPr="002E5C4D">
        <w:rPr>
          <w:b/>
          <w:i/>
        </w:rPr>
        <w:t>decode_nemo_2_nc</w:t>
      </w:r>
      <w:r w:rsidRPr="002E5C4D">
        <w:t xml:space="preserve"> to decode OPTIMARE floats.</w:t>
      </w:r>
    </w:p>
    <w:p w:rsidR="002F08BF" w:rsidRPr="00FE6751" w:rsidRDefault="002F08BF" w:rsidP="002F08BF">
      <w:pPr>
        <w:pStyle w:val="Corpsdetexte"/>
      </w:pPr>
    </w:p>
    <w:p w:rsidR="00C75A16" w:rsidRPr="00FE6751" w:rsidRDefault="002F08BF" w:rsidP="002F08BF">
      <w:pPr>
        <w:pStyle w:val="Corpsdetexte"/>
      </w:pPr>
      <w:r w:rsidRPr="00FE6751">
        <w:t xml:space="preserve">Doing so, all the float of the </w:t>
      </w:r>
      <w:r w:rsidRPr="00FE6751">
        <w:rPr>
          <w:rStyle w:val="CodeCar"/>
          <w:rFonts w:eastAsiaTheme="minorEastAsia"/>
        </w:rPr>
        <w:t>FLOAT_LIST_FILE_NAME</w:t>
      </w:r>
      <w:r w:rsidRPr="00FE6751">
        <w:t xml:space="preserve"> file will be decoded.</w:t>
      </w:r>
    </w:p>
    <w:p w:rsidR="002F08BF" w:rsidRPr="00FE6751" w:rsidRDefault="002F08BF" w:rsidP="002F08BF">
      <w:pPr>
        <w:pStyle w:val="Corpsdetexte"/>
      </w:pPr>
      <w:r w:rsidRPr="00FE6751">
        <w:t xml:space="preserve">You can also choose to decode only few floats by providing their WMO numbers as input parameters: </w:t>
      </w:r>
      <w:r w:rsidRPr="00FE6751">
        <w:rPr>
          <w:b/>
          <w:i/>
        </w:rPr>
        <w:t>decode_provor_2_csv(2902077)</w:t>
      </w:r>
      <w:r w:rsidRPr="00FE6751">
        <w:t xml:space="preserve"> or </w:t>
      </w:r>
      <w:r w:rsidRPr="00FE6751">
        <w:rPr>
          <w:b/>
          <w:i/>
        </w:rPr>
        <w:t>decode_provor_2_nc(2902089, 2902118, 2902086)</w:t>
      </w:r>
      <w:r w:rsidRPr="00FE6751">
        <w:t xml:space="preserve"> for example.</w:t>
      </w:r>
    </w:p>
    <w:p w:rsidR="002F08BF" w:rsidRPr="00FE6751" w:rsidRDefault="002F08BF" w:rsidP="002F08BF">
      <w:pPr>
        <w:pStyle w:val="Corpsdetexte"/>
      </w:pPr>
      <w:r w:rsidRPr="00FE6751">
        <w:t xml:space="preserve">The </w:t>
      </w:r>
      <w:r w:rsidRPr="00FE6751">
        <w:rPr>
          <w:b/>
          <w:i/>
        </w:rPr>
        <w:t>decode_*_2_csv</w:t>
      </w:r>
      <w:r w:rsidRPr="00FE6751">
        <w:t xml:space="preserve"> decoders perform a ‘raw’ decoding of the input data (decoding of the transmitted float messages). The decoded data are stored in a CSV file (one per decoder session).</w:t>
      </w:r>
    </w:p>
    <w:p w:rsidR="002F08BF" w:rsidRPr="00FE6751" w:rsidRDefault="002F08BF" w:rsidP="002F08BF">
      <w:pPr>
        <w:pStyle w:val="Corpsdetexte"/>
      </w:pPr>
      <w:r w:rsidRPr="00FE6751">
        <w:t xml:space="preserve">The </w:t>
      </w:r>
      <w:r w:rsidRPr="00FE6751">
        <w:rPr>
          <w:b/>
          <w:i/>
        </w:rPr>
        <w:t>decode_*_2_nc</w:t>
      </w:r>
      <w:r w:rsidRPr="00FE6751">
        <w:t xml:space="preserve"> decoders perform the ‘full’ decoding of the input data (decoding of the transmitted float messages, processing of derived parameters, application of Argo rules). The decoded data are stored in NetCDF files compliant with the </w:t>
      </w:r>
      <w:r w:rsidRPr="00BE75B0">
        <w:rPr>
          <w:rPrChange w:id="770" w:author="RANNOU Jean-Philippe" w:date="2021-10-20T11:44:00Z">
            <w:rPr/>
          </w:rPrChange>
        </w:rPr>
        <w:t xml:space="preserve">Argo V3.1 </w:t>
      </w:r>
      <w:r w:rsidR="00D45B64" w:rsidRPr="00BE75B0">
        <w:rPr>
          <w:rPrChange w:id="771" w:author="RANNOU Jean-Philippe" w:date="2021-10-20T11:44:00Z">
            <w:rPr>
              <w:highlight w:val="green"/>
            </w:rPr>
          </w:rPrChange>
        </w:rPr>
        <w:t>(</w:t>
      </w:r>
      <w:r w:rsidR="00D45B64" w:rsidRPr="00BE75B0">
        <w:rPr>
          <w:rFonts w:cs="Times New Roman"/>
          <w:rPrChange w:id="772" w:author="RANNOU Jean-Philippe" w:date="2021-10-20T11:44:00Z">
            <w:rPr>
              <w:rFonts w:cs="Times New Roman"/>
              <w:highlight w:val="green"/>
            </w:rPr>
          </w:rPrChange>
        </w:rPr>
        <w:t>or V3.2 for trajectory file)</w:t>
      </w:r>
      <w:r w:rsidR="00D45B64" w:rsidRPr="00BE75B0">
        <w:rPr>
          <w:rFonts w:cs="Times New Roman"/>
          <w:rPrChange w:id="773" w:author="RANNOU Jean-Philippe" w:date="2021-10-20T11:44:00Z">
            <w:rPr>
              <w:rFonts w:cs="Times New Roman"/>
            </w:rPr>
          </w:rPrChange>
        </w:rPr>
        <w:t xml:space="preserve"> </w:t>
      </w:r>
      <w:r w:rsidRPr="00BE75B0">
        <w:rPr>
          <w:rPrChange w:id="774" w:author="RANNOU Jean-Philippe" w:date="2021-10-20T11:44:00Z">
            <w:rPr/>
          </w:rPrChange>
        </w:rPr>
        <w:t>format.</w:t>
      </w:r>
    </w:p>
    <w:p w:rsidR="002F08BF" w:rsidRPr="00FE6751" w:rsidRDefault="002F08BF" w:rsidP="00715A45">
      <w:pPr>
        <w:pStyle w:val="Titre2"/>
      </w:pPr>
      <w:bookmarkStart w:id="775" w:name="_Toc32334928"/>
      <w:bookmarkStart w:id="776" w:name="_Toc32335223"/>
      <w:bookmarkStart w:id="777" w:name="_Toc32591949"/>
      <w:bookmarkStart w:id="778" w:name="_Toc32334929"/>
      <w:bookmarkStart w:id="779" w:name="_Toc32335224"/>
      <w:bookmarkStart w:id="780" w:name="_Toc32591950"/>
      <w:bookmarkStart w:id="781" w:name="_Toc460855068"/>
      <w:bookmarkStart w:id="782" w:name="_Toc85622747"/>
      <w:bookmarkEnd w:id="775"/>
      <w:bookmarkEnd w:id="776"/>
      <w:bookmarkEnd w:id="777"/>
      <w:bookmarkEnd w:id="778"/>
      <w:bookmarkEnd w:id="779"/>
      <w:bookmarkEnd w:id="780"/>
      <w:r w:rsidRPr="00FE6751">
        <w:t>Decoder input and output files</w:t>
      </w:r>
      <w:bookmarkEnd w:id="781"/>
      <w:bookmarkEnd w:id="782"/>
    </w:p>
    <w:p w:rsidR="002F08BF" w:rsidRPr="00FE6751" w:rsidRDefault="002F08BF" w:rsidP="002F08BF">
      <w:pPr>
        <w:pStyle w:val="Corpsdetexte"/>
      </w:pPr>
      <w:r w:rsidRPr="00FE6751">
        <w:t>The files associated to the decoder are:</w:t>
      </w:r>
    </w:p>
    <w:p w:rsidR="002F08BF" w:rsidRPr="00FE6751" w:rsidRDefault="002F08BF" w:rsidP="002F08BF">
      <w:pPr>
        <w:pStyle w:val="Corpsdetexte"/>
        <w:widowControl w:val="0"/>
        <w:numPr>
          <w:ilvl w:val="0"/>
          <w:numId w:val="32"/>
        </w:numPr>
        <w:suppressAutoHyphens/>
      </w:pPr>
      <w:r w:rsidRPr="00FE6751">
        <w:t>Input files:</w:t>
      </w:r>
    </w:p>
    <w:p w:rsidR="002F08BF" w:rsidRPr="00FE6751" w:rsidRDefault="002F08BF" w:rsidP="002F08BF">
      <w:pPr>
        <w:pStyle w:val="Corpsdetexte"/>
        <w:widowControl w:val="0"/>
        <w:numPr>
          <w:ilvl w:val="1"/>
          <w:numId w:val="32"/>
        </w:numPr>
        <w:suppressAutoHyphens/>
      </w:pPr>
      <w:r w:rsidRPr="00FE6751">
        <w:t>Decoder configuration file (</w:t>
      </w:r>
      <w:r w:rsidRPr="00FE6751">
        <w:rPr>
          <w:i/>
        </w:rPr>
        <w:t>_argo_decoder</w:t>
      </w:r>
      <w:r w:rsidR="004B1BEF" w:rsidRPr="00FE6751">
        <w:rPr>
          <w:i/>
        </w:rPr>
        <w:t>_</w:t>
      </w:r>
      <w:r w:rsidRPr="00FE6751">
        <w:rPr>
          <w:i/>
        </w:rPr>
        <w:t>conf</w:t>
      </w:r>
      <w:r w:rsidR="004B1BEF" w:rsidRPr="00FE6751">
        <w:rPr>
          <w:i/>
        </w:rPr>
        <w:t>.txt</w:t>
      </w:r>
      <w:r w:rsidRPr="00FE6751">
        <w:t>),</w:t>
      </w:r>
    </w:p>
    <w:p w:rsidR="002F08BF" w:rsidRPr="00FE6751" w:rsidRDefault="002F08BF" w:rsidP="002F08BF">
      <w:pPr>
        <w:pStyle w:val="Corpsdetexte"/>
        <w:widowControl w:val="0"/>
        <w:numPr>
          <w:ilvl w:val="1"/>
          <w:numId w:val="32"/>
        </w:numPr>
        <w:suppressAutoHyphens/>
      </w:pPr>
      <w:r w:rsidRPr="00FE6751">
        <w:t>Float decoder configuration file (</w:t>
      </w:r>
      <w:r w:rsidRPr="00FE6751">
        <w:rPr>
          <w:rStyle w:val="CodeCar"/>
          <w:rFonts w:eastAsiaTheme="minorEastAsia"/>
        </w:rPr>
        <w:t>FLOAT_INFORMATION_FILE_NAME</w:t>
      </w:r>
      <w:r w:rsidRPr="00FE6751">
        <w:t>),</w:t>
      </w:r>
    </w:p>
    <w:p w:rsidR="002F08BF" w:rsidRPr="00FE6751" w:rsidRDefault="002F08BF" w:rsidP="002F08BF">
      <w:pPr>
        <w:pStyle w:val="Corpsdetexte"/>
        <w:widowControl w:val="0"/>
        <w:numPr>
          <w:ilvl w:val="1"/>
          <w:numId w:val="32"/>
        </w:numPr>
        <w:suppressAutoHyphens/>
      </w:pPr>
      <w:r w:rsidRPr="00FE6751">
        <w:t>Float meta-data file (</w:t>
      </w:r>
      <w:r w:rsidRPr="00FE6751">
        <w:rPr>
          <w:i/>
        </w:rPr>
        <w:t>wmo_meta.json</w:t>
      </w:r>
      <w:r w:rsidRPr="00FE6751">
        <w:t>),</w:t>
      </w:r>
    </w:p>
    <w:p w:rsidR="002F08BF" w:rsidRPr="00FE6751" w:rsidRDefault="002F08BF" w:rsidP="002F08BF">
      <w:pPr>
        <w:pStyle w:val="Corpsdetexte"/>
        <w:widowControl w:val="0"/>
        <w:numPr>
          <w:ilvl w:val="1"/>
          <w:numId w:val="32"/>
        </w:numPr>
        <w:suppressAutoHyphens/>
      </w:pPr>
      <w:r w:rsidRPr="00FE6751">
        <w:t>Float transmitted data:</w:t>
      </w:r>
    </w:p>
    <w:p w:rsidR="002F08BF" w:rsidRPr="00FE6751" w:rsidRDefault="002F08BF" w:rsidP="002F08BF">
      <w:pPr>
        <w:pStyle w:val="Corpsdetexte"/>
        <w:widowControl w:val="0"/>
        <w:numPr>
          <w:ilvl w:val="2"/>
          <w:numId w:val="32"/>
        </w:numPr>
        <w:suppressAutoHyphens/>
      </w:pPr>
      <w:r w:rsidRPr="00FE6751">
        <w:t xml:space="preserve">Argos data: ‘identified’ cycle files (stored in </w:t>
      </w:r>
      <w:r w:rsidRPr="00FE6751">
        <w:rPr>
          <w:rStyle w:val="CodeCar"/>
          <w:rFonts w:eastAsiaTheme="minorEastAsia"/>
        </w:rPr>
        <w:t>DIR_INPUT_HEX_ARGOS_FILE_FORMAT_1</w:t>
      </w:r>
      <w:r w:rsidRPr="00FE6751">
        <w:t>/</w:t>
      </w:r>
      <w:r w:rsidRPr="00FE6751">
        <w:rPr>
          <w:i/>
        </w:rPr>
        <w:t>Argos_Id</w:t>
      </w:r>
      <w:r w:rsidRPr="00FE6751">
        <w:t>),</w:t>
      </w:r>
    </w:p>
    <w:p w:rsidR="002F08BF" w:rsidRPr="00FE6751" w:rsidRDefault="002F08BF" w:rsidP="002F08BF">
      <w:pPr>
        <w:pStyle w:val="Corpsdetexte"/>
        <w:widowControl w:val="0"/>
        <w:numPr>
          <w:ilvl w:val="2"/>
          <w:numId w:val="32"/>
        </w:numPr>
        <w:suppressAutoHyphens/>
      </w:pPr>
      <w:r w:rsidRPr="00FE6751">
        <w:t xml:space="preserve">Iridium data: Iridium files (stored in </w:t>
      </w:r>
      <w:r w:rsidRPr="00FE6751">
        <w:rPr>
          <w:rStyle w:val="CodeCar"/>
          <w:rFonts w:eastAsiaTheme="minorEastAsia"/>
        </w:rPr>
        <w:t>IRIDIUM_DATA_DIRECTORY</w:t>
      </w:r>
      <w:r w:rsidRPr="00FE6751">
        <w:t>/</w:t>
      </w:r>
      <w:r w:rsidRPr="00FE6751">
        <w:rPr>
          <w:i/>
        </w:rPr>
        <w:t>IMEI_WMO</w:t>
      </w:r>
      <w:r w:rsidRPr="00FE6751">
        <w:t xml:space="preserve"> or </w:t>
      </w:r>
      <w:r w:rsidRPr="00FE6751">
        <w:rPr>
          <w:rStyle w:val="CodeCar"/>
          <w:rFonts w:eastAsiaTheme="minorEastAsia"/>
        </w:rPr>
        <w:t>IRIDIUM_DATA_DIRECTORY</w:t>
      </w:r>
      <w:r w:rsidRPr="00FE6751">
        <w:t>/</w:t>
      </w:r>
      <w:r w:rsidRPr="00FE6751">
        <w:rPr>
          <w:i/>
        </w:rPr>
        <w:t>LoginName_WMO</w:t>
      </w:r>
      <w:r w:rsidRPr="00FE6751">
        <w:t>).</w:t>
      </w:r>
    </w:p>
    <w:p w:rsidR="002F08BF" w:rsidRPr="00FE6751" w:rsidRDefault="002F08BF" w:rsidP="002F08BF">
      <w:pPr>
        <w:pStyle w:val="Corpsdetexte"/>
        <w:widowControl w:val="0"/>
        <w:numPr>
          <w:ilvl w:val="0"/>
          <w:numId w:val="32"/>
        </w:numPr>
        <w:suppressAutoHyphens/>
      </w:pPr>
      <w:r w:rsidRPr="00FE6751">
        <w:t>Output files:</w:t>
      </w:r>
    </w:p>
    <w:p w:rsidR="002F08BF" w:rsidRPr="00FE6751" w:rsidRDefault="002F08BF" w:rsidP="002F08BF">
      <w:pPr>
        <w:pStyle w:val="Corpsdetexte"/>
        <w:widowControl w:val="0"/>
        <w:numPr>
          <w:ilvl w:val="1"/>
          <w:numId w:val="32"/>
        </w:numPr>
        <w:suppressAutoHyphens/>
      </w:pPr>
      <w:r w:rsidRPr="00FE6751">
        <w:t xml:space="preserve">Log file of the session (stored in </w:t>
      </w:r>
      <w:r w:rsidRPr="00FE6751">
        <w:rPr>
          <w:rStyle w:val="CodeCar"/>
          <w:rFonts w:eastAsiaTheme="minorEastAsia"/>
        </w:rPr>
        <w:t>DIR_OUTPUT_LOG_FILE</w:t>
      </w:r>
      <w:r w:rsidRPr="00FE6751">
        <w:t>),</w:t>
      </w:r>
    </w:p>
    <w:p w:rsidR="002F08BF" w:rsidRPr="00FE6751" w:rsidRDefault="002F08BF" w:rsidP="002F08BF">
      <w:pPr>
        <w:pStyle w:val="Corpsdetexte"/>
        <w:widowControl w:val="0"/>
        <w:numPr>
          <w:ilvl w:val="1"/>
          <w:numId w:val="32"/>
        </w:numPr>
        <w:suppressAutoHyphens/>
      </w:pPr>
      <w:r w:rsidRPr="00FE6751">
        <w:t xml:space="preserve">For </w:t>
      </w:r>
      <w:r w:rsidRPr="00FE6751">
        <w:rPr>
          <w:b/>
          <w:i/>
        </w:rPr>
        <w:t>decode_*_2_csv</w:t>
      </w:r>
      <w:r w:rsidRPr="00FE6751">
        <w:t xml:space="preserve"> programs: CSV file of the decoded data (stored in </w:t>
      </w:r>
      <w:r w:rsidRPr="00FE6751">
        <w:rPr>
          <w:rStyle w:val="CodeCar"/>
          <w:rFonts w:eastAsiaTheme="minorEastAsia"/>
        </w:rPr>
        <w:t>DIR_OUTPUT_CSV_FILE</w:t>
      </w:r>
      <w:r w:rsidR="009B295B" w:rsidRPr="00FE6751">
        <w:t>),</w:t>
      </w:r>
    </w:p>
    <w:p w:rsidR="002F08BF" w:rsidRPr="00FE6751" w:rsidRDefault="002F08BF" w:rsidP="002F08BF">
      <w:pPr>
        <w:pStyle w:val="Corpsdetexte"/>
        <w:widowControl w:val="0"/>
        <w:numPr>
          <w:ilvl w:val="1"/>
          <w:numId w:val="32"/>
        </w:numPr>
        <w:suppressAutoHyphens/>
      </w:pPr>
      <w:r w:rsidRPr="00FE6751">
        <w:t xml:space="preserve">For </w:t>
      </w:r>
      <w:r w:rsidRPr="00FE6751">
        <w:rPr>
          <w:b/>
          <w:i/>
        </w:rPr>
        <w:t>decode_*_2_nc</w:t>
      </w:r>
      <w:r w:rsidRPr="00FE6751">
        <w:t xml:space="preserve"> programs: Argo NetCDF file of the decoded data (stored in </w:t>
      </w:r>
      <w:r w:rsidRPr="00FE6751">
        <w:rPr>
          <w:rStyle w:val="CodeCar"/>
          <w:rFonts w:eastAsiaTheme="minorEastAsia"/>
        </w:rPr>
        <w:t>DIR_OUTPUT_NETCDF_FILE</w:t>
      </w:r>
      <w:r w:rsidRPr="00FE6751">
        <w:t>).</w:t>
      </w:r>
    </w:p>
    <w:p w:rsidR="002F08BF" w:rsidRPr="00FE6751" w:rsidRDefault="002F08BF" w:rsidP="00715A45">
      <w:pPr>
        <w:pStyle w:val="Titre1"/>
      </w:pPr>
      <w:bookmarkStart w:id="783" w:name="_Toc460855069"/>
      <w:bookmarkStart w:id="784" w:name="_Toc85622748"/>
      <w:r w:rsidRPr="00FE6751">
        <w:lastRenderedPageBreak/>
        <w:t>Using the DAC decoder</w:t>
      </w:r>
      <w:bookmarkEnd w:id="783"/>
      <w:bookmarkEnd w:id="784"/>
    </w:p>
    <w:p w:rsidR="002F08BF" w:rsidRPr="00FE6751" w:rsidRDefault="002F08BF" w:rsidP="002F08BF">
      <w:pPr>
        <w:pStyle w:val="Corpsdetexte"/>
      </w:pPr>
      <w:r w:rsidRPr="00FE6751">
        <w:t>The DAC decoder is designed to be deployed in a Real Time data flux. Its deployment depends on each DAC infrastructure; we will describe what is done in the Coriolis one.</w:t>
      </w:r>
    </w:p>
    <w:p w:rsidR="002F08BF" w:rsidRPr="00FE6751" w:rsidRDefault="002F08BF" w:rsidP="00715A45">
      <w:pPr>
        <w:pStyle w:val="Titre2"/>
      </w:pPr>
      <w:bookmarkStart w:id="785" w:name="_Toc460855070"/>
      <w:bookmarkStart w:id="786" w:name="_Toc85622749"/>
      <w:r w:rsidRPr="00FE6751">
        <w:t>Decoder input parameters</w:t>
      </w:r>
      <w:bookmarkEnd w:id="785"/>
      <w:bookmarkEnd w:id="786"/>
    </w:p>
    <w:p w:rsidR="002F08BF" w:rsidRPr="00FE6751" w:rsidRDefault="002F08BF" w:rsidP="002F08BF">
      <w:pPr>
        <w:pStyle w:val="Corpsdetexte"/>
      </w:pPr>
      <w:r w:rsidRPr="00FE6751">
        <w:t>Remember that the PI decoder is used to decode already received data of a given float. Thus the only input parameter allowed is the WMO numbers of the floats to decode.</w:t>
      </w:r>
    </w:p>
    <w:p w:rsidR="002F08BF" w:rsidRPr="00FE6751" w:rsidRDefault="002F08BF" w:rsidP="002F08BF">
      <w:pPr>
        <w:pStyle w:val="Corpsdetexte"/>
      </w:pPr>
      <w:r w:rsidRPr="00FE6751">
        <w:t>The needs of a DAC for real time processing can be more complex, it can be:</w:t>
      </w:r>
    </w:p>
    <w:p w:rsidR="002F08BF" w:rsidRPr="00FE6751" w:rsidRDefault="002F08BF" w:rsidP="002F08BF">
      <w:pPr>
        <w:pStyle w:val="Corpsdetexte"/>
        <w:widowControl w:val="0"/>
        <w:numPr>
          <w:ilvl w:val="0"/>
          <w:numId w:val="33"/>
        </w:numPr>
        <w:suppressAutoHyphens/>
      </w:pPr>
      <w:r w:rsidRPr="00FE6751">
        <w:t>To decode new incoming data (thus HEX Argos data or a list of Iridium files),</w:t>
      </w:r>
    </w:p>
    <w:p w:rsidR="002F08BF" w:rsidRPr="00FE6751" w:rsidRDefault="002F08BF" w:rsidP="002F08BF">
      <w:pPr>
        <w:pStyle w:val="Corpsdetexte"/>
        <w:widowControl w:val="0"/>
        <w:numPr>
          <w:ilvl w:val="0"/>
          <w:numId w:val="33"/>
        </w:numPr>
        <w:suppressAutoHyphens/>
      </w:pPr>
      <w:r w:rsidRPr="00FE6751">
        <w:t>To reprocess all the data received for a given float (thus a float provided by its WMO number).</w:t>
      </w:r>
    </w:p>
    <w:p w:rsidR="002F08BF" w:rsidRPr="00FE6751" w:rsidRDefault="002F08BF" w:rsidP="002F08BF">
      <w:pPr>
        <w:pStyle w:val="Corpsdetexte"/>
      </w:pPr>
      <w:r w:rsidRPr="00FE6751">
        <w:t>Moreover, the frequency of the NetCDF file update can depend on Argo file types:</w:t>
      </w:r>
    </w:p>
    <w:p w:rsidR="002F08BF" w:rsidRPr="00FE6751" w:rsidRDefault="002F08BF" w:rsidP="002F08BF">
      <w:pPr>
        <w:pStyle w:val="Corpsdetexte"/>
        <w:widowControl w:val="0"/>
        <w:numPr>
          <w:ilvl w:val="0"/>
          <w:numId w:val="34"/>
        </w:numPr>
        <w:suppressAutoHyphens/>
      </w:pPr>
      <w:r w:rsidRPr="00FE6751">
        <w:t>High frequency for profile files (i.e. each time data is received from the float),</w:t>
      </w:r>
    </w:p>
    <w:p w:rsidR="002F08BF" w:rsidRPr="00FE6751" w:rsidRDefault="002F08BF" w:rsidP="002F08BF">
      <w:pPr>
        <w:pStyle w:val="Corpsdetexte"/>
        <w:widowControl w:val="0"/>
        <w:numPr>
          <w:ilvl w:val="0"/>
          <w:numId w:val="34"/>
        </w:numPr>
        <w:suppressAutoHyphens/>
      </w:pPr>
      <w:r w:rsidRPr="00FE6751">
        <w:t>Low frequency for trajectory, meta-data and technical files (i.e. only when the float has ended its surface transmission).</w:t>
      </w:r>
    </w:p>
    <w:p w:rsidR="002F08BF" w:rsidRPr="00FE6751" w:rsidRDefault="002F08BF" w:rsidP="002F08BF">
      <w:pPr>
        <w:pStyle w:val="Corpsdetexte"/>
      </w:pPr>
      <w:r w:rsidRPr="00FE6751">
        <w:t>Consequently, the DAC decoder needs specific input parameters.</w:t>
      </w:r>
    </w:p>
    <w:p w:rsidR="002F08BF" w:rsidRPr="00FE6751" w:rsidRDefault="002F08BF" w:rsidP="002F08BF">
      <w:pPr>
        <w:pStyle w:val="Corpsdetexte"/>
      </w:pPr>
      <w:r w:rsidRPr="00FE6751">
        <w:t xml:space="preserve">These parameters should be provided in pairs: </w:t>
      </w:r>
      <w:r w:rsidRPr="00FE6751">
        <w:rPr>
          <w:i/>
        </w:rPr>
        <w:t>'parameterName'</w:t>
      </w:r>
      <w:r w:rsidRPr="00FE6751">
        <w:t xml:space="preserve">, </w:t>
      </w:r>
      <w:r w:rsidRPr="00FE6751">
        <w:rPr>
          <w:i/>
        </w:rPr>
        <w:t>'parameterValue'</w:t>
      </w:r>
      <w:r w:rsidRPr="00FE6751">
        <w:t>.</w:t>
      </w:r>
    </w:p>
    <w:p w:rsidR="002F08BF" w:rsidRPr="00FE6751" w:rsidRDefault="002F08BF" w:rsidP="002F08BF">
      <w:pPr>
        <w:pStyle w:val="Corpsdetexte"/>
      </w:pPr>
      <w:r w:rsidRPr="00FE6751">
        <w:t>The allowed parameters depend on float transmission type.</w:t>
      </w:r>
    </w:p>
    <w:p w:rsidR="002F08BF" w:rsidRPr="00FE6751" w:rsidRDefault="002F08BF" w:rsidP="00715A45">
      <w:pPr>
        <w:pStyle w:val="Titre3"/>
      </w:pPr>
      <w:bookmarkStart w:id="787" w:name="_Toc460855071"/>
      <w:bookmarkStart w:id="788" w:name="_Toc85622750"/>
      <w:r w:rsidRPr="00FE6751">
        <w:t>For Argos floats</w:t>
      </w:r>
      <w:bookmarkEnd w:id="787"/>
      <w:bookmarkEnd w:id="788"/>
    </w:p>
    <w:p w:rsidR="002F08BF" w:rsidRPr="00FE6751" w:rsidRDefault="002F08BF" w:rsidP="002F08BF">
      <w:pPr>
        <w:pStyle w:val="Corpsdetexte"/>
        <w:widowControl w:val="0"/>
        <w:numPr>
          <w:ilvl w:val="0"/>
          <w:numId w:val="35"/>
        </w:numPr>
        <w:suppressAutoHyphens/>
      </w:pPr>
      <w:r w:rsidRPr="00FE6751">
        <w:rPr>
          <w:b/>
        </w:rPr>
        <w:t>'processmode'</w:t>
      </w:r>
      <w:r w:rsidRPr="00FE6751">
        <w:t xml:space="preserve">: this parameter name is used to choose the data you want to decode and the NetCDF files you want to generate. This </w:t>
      </w:r>
      <w:r w:rsidRPr="00FE6751">
        <w:rPr>
          <w:i/>
        </w:rPr>
        <w:t>'parameterName'</w:t>
      </w:r>
      <w:r w:rsidRPr="00FE6751">
        <w:t xml:space="preserve"> can be associated to one of the 3 following </w:t>
      </w:r>
      <w:r w:rsidRPr="00FE6751">
        <w:rPr>
          <w:i/>
        </w:rPr>
        <w:t>'parameterValue'</w:t>
      </w:r>
      <w:r w:rsidRPr="00FE6751">
        <w:t>:</w:t>
      </w:r>
    </w:p>
    <w:p w:rsidR="002F08BF" w:rsidRPr="00FE6751" w:rsidRDefault="002F08BF" w:rsidP="002F08BF">
      <w:pPr>
        <w:pStyle w:val="Corpsdetexte"/>
        <w:widowControl w:val="0"/>
        <w:numPr>
          <w:ilvl w:val="1"/>
          <w:numId w:val="35"/>
        </w:numPr>
        <w:suppressAutoHyphens/>
      </w:pPr>
      <w:r w:rsidRPr="00FE6751">
        <w:rPr>
          <w:b/>
        </w:rPr>
        <w:t>'all'</w:t>
      </w:r>
      <w:r w:rsidRPr="00FE6751">
        <w:t xml:space="preserve">: in this mode the new HEX Argos data file (provided with the </w:t>
      </w:r>
      <w:r w:rsidRPr="00FE6751">
        <w:rPr>
          <w:b/>
        </w:rPr>
        <w:t>'argosfile'</w:t>
      </w:r>
      <w:r w:rsidRPr="00FE6751">
        <w:t xml:space="preserve"> parameter) and all the already received data (stored in the </w:t>
      </w:r>
      <w:r w:rsidRPr="00FE6751">
        <w:rPr>
          <w:rStyle w:val="CodeCar"/>
          <w:rFonts w:eastAsiaTheme="minorEastAsia"/>
        </w:rPr>
        <w:t>DIR_INPUT_HEX_ARGOS_FILE_FORMAT_1</w:t>
      </w:r>
      <w:r w:rsidRPr="00FE6751">
        <w:t>/</w:t>
      </w:r>
      <w:r w:rsidRPr="00FE6751">
        <w:rPr>
          <w:i/>
        </w:rPr>
        <w:t>ArgosId</w:t>
      </w:r>
      <w:r w:rsidRPr="00FE6751">
        <w:t xml:space="preserve"> directory) are processed and all the NetCDF files are generated (according to the </w:t>
      </w:r>
      <w:r w:rsidRPr="00FE6751">
        <w:rPr>
          <w:rStyle w:val="CodeCar"/>
          <w:rFonts w:eastAsiaTheme="minorEastAsia"/>
        </w:rPr>
        <w:t>GENERATE_NC_*</w:t>
      </w:r>
      <w:r w:rsidRPr="00FE6751">
        <w:t xml:space="preserve"> configuration flags). After that, the new HEX Argos data file is archived in the </w:t>
      </w:r>
      <w:r w:rsidRPr="00FE6751">
        <w:rPr>
          <w:rStyle w:val="CodeCar"/>
          <w:rFonts w:eastAsiaTheme="minorEastAsia"/>
        </w:rPr>
        <w:t>DIR_INPUT_HEX_ARGOS_FILE_FORMAT_1</w:t>
      </w:r>
      <w:r w:rsidRPr="00FE6751">
        <w:t>/</w:t>
      </w:r>
      <w:r w:rsidRPr="00FE6751">
        <w:rPr>
          <w:i/>
        </w:rPr>
        <w:t>ArgosId</w:t>
      </w:r>
      <w:r w:rsidRPr="00FE6751">
        <w:t xml:space="preserve"> directory. This mode is used at Coriolis, once per cycle at the end of the transmission to generate the TRAJ file and to be sure that all the received data has been exploited for the profile.</w:t>
      </w:r>
    </w:p>
    <w:p w:rsidR="002F08BF" w:rsidRPr="00FE6751" w:rsidRDefault="002F08BF" w:rsidP="002F08BF">
      <w:pPr>
        <w:pStyle w:val="Corpsdetexte"/>
        <w:widowControl w:val="0"/>
        <w:numPr>
          <w:ilvl w:val="1"/>
          <w:numId w:val="35"/>
        </w:numPr>
        <w:suppressAutoHyphens/>
      </w:pPr>
      <w:r w:rsidRPr="00FE6751">
        <w:rPr>
          <w:b/>
        </w:rPr>
        <w:t>'profile'</w:t>
      </w:r>
      <w:r w:rsidRPr="00FE6751">
        <w:t xml:space="preserve">: in this mode only the new HEX Argos data file (provided with the </w:t>
      </w:r>
      <w:r w:rsidRPr="00FE6751">
        <w:rPr>
          <w:b/>
        </w:rPr>
        <w:t>'argosfile'</w:t>
      </w:r>
      <w:r w:rsidRPr="00FE6751">
        <w:t xml:space="preserve"> parameter) is processed. Moreover, the </w:t>
      </w:r>
      <w:r w:rsidRPr="00FE6751">
        <w:rPr>
          <w:rStyle w:val="CodeCar"/>
          <w:rFonts w:eastAsiaTheme="minorEastAsia"/>
        </w:rPr>
        <w:t>GENERATE_NC_TRAJ</w:t>
      </w:r>
      <w:r w:rsidRPr="00FE6751">
        <w:t xml:space="preserve">, </w:t>
      </w:r>
      <w:r w:rsidRPr="00FE6751">
        <w:rPr>
          <w:rStyle w:val="CodeCar"/>
          <w:rFonts w:eastAsiaTheme="minorEastAsia"/>
        </w:rPr>
        <w:t>GENERATE_NC_MULTI_PROF</w:t>
      </w:r>
      <w:r w:rsidRPr="00FE6751">
        <w:t xml:space="preserve">, </w:t>
      </w:r>
      <w:r w:rsidRPr="00FE6751">
        <w:rPr>
          <w:rStyle w:val="CodeCar"/>
          <w:rFonts w:eastAsiaTheme="minorEastAsia"/>
        </w:rPr>
        <w:t>GENERATE_NC_TECH</w:t>
      </w:r>
      <w:r w:rsidRPr="00FE6751">
        <w:t xml:space="preserve"> and </w:t>
      </w:r>
      <w:r w:rsidRPr="00FE6751">
        <w:rPr>
          <w:rStyle w:val="CodeCar"/>
          <w:rFonts w:eastAsiaTheme="minorEastAsia"/>
        </w:rPr>
        <w:t>GENERATE_NC_TRAJ</w:t>
      </w:r>
      <w:r w:rsidRPr="00FE6751">
        <w:t xml:space="preserve"> flags are (temporarily) set to 0 and the </w:t>
      </w:r>
      <w:r w:rsidRPr="00FE6751">
        <w:rPr>
          <w:rStyle w:val="CodeCar"/>
          <w:rFonts w:eastAsiaTheme="minorEastAsia"/>
        </w:rPr>
        <w:t>GENERATE_NC_MONO_PROF</w:t>
      </w:r>
      <w:r w:rsidRPr="00FE6751">
        <w:t xml:space="preserve"> flag is set to 2. Consequently, only the mono-profile NetCDF file associated to the provided new HEX Argos data file is created or updated (if needed). This mode is used at Coriolis each time (once per hour) HEX data are received from CLS to create a complete version of the corresponding mono-profile file.</w:t>
      </w:r>
    </w:p>
    <w:p w:rsidR="002F08BF" w:rsidRPr="00FE6751" w:rsidRDefault="002F08BF" w:rsidP="002F08BF">
      <w:pPr>
        <w:pStyle w:val="Corpsdetexte"/>
        <w:widowControl w:val="0"/>
        <w:numPr>
          <w:ilvl w:val="1"/>
          <w:numId w:val="35"/>
        </w:numPr>
        <w:suppressAutoHyphens/>
      </w:pPr>
      <w:r w:rsidRPr="00FE6751">
        <w:rPr>
          <w:b/>
        </w:rPr>
        <w:t>'redecode'</w:t>
      </w:r>
      <w:r w:rsidRPr="00FE6751">
        <w:t xml:space="preserve">: in this mode all the already received data of given float (provided with the </w:t>
      </w:r>
      <w:r w:rsidRPr="00FE6751">
        <w:rPr>
          <w:b/>
        </w:rPr>
        <w:t>'floatwmo'</w:t>
      </w:r>
      <w:r w:rsidRPr="00FE6751">
        <w:t xml:space="preserve"> parameter) are processed and all the NetCDF files are generated (according to the </w:t>
      </w:r>
      <w:r w:rsidRPr="00FE6751">
        <w:rPr>
          <w:rStyle w:val="CodeCar"/>
          <w:rFonts w:eastAsiaTheme="minorEastAsia"/>
        </w:rPr>
        <w:t>GENERATE_NC_*</w:t>
      </w:r>
      <w:r w:rsidRPr="00FE6751">
        <w:t xml:space="preserve"> configuration flags). This mode is used at Coriolis to re-decode the data of dead floats each time a new version of the decoder is </w:t>
      </w:r>
      <w:r w:rsidRPr="00FE6751">
        <w:lastRenderedPageBreak/>
        <w:t>available (with updates or corrections that concern the Argos decoding chain or the NetCDF files generation).</w:t>
      </w:r>
    </w:p>
    <w:p w:rsidR="002F08BF" w:rsidRPr="00FE6751" w:rsidRDefault="002F08BF" w:rsidP="002F08BF">
      <w:pPr>
        <w:pStyle w:val="Corpsdetexte"/>
        <w:widowControl w:val="0"/>
        <w:numPr>
          <w:ilvl w:val="0"/>
          <w:numId w:val="35"/>
        </w:numPr>
        <w:suppressAutoHyphens/>
      </w:pPr>
      <w:r w:rsidRPr="00FE6751">
        <w:rPr>
          <w:b/>
        </w:rPr>
        <w:t>'argosfile'</w:t>
      </w:r>
      <w:r w:rsidRPr="00FE6751">
        <w:t xml:space="preserve">: this parameter name is used to provide the name of the file containing the new incoming HEX Argos data. The associated </w:t>
      </w:r>
      <w:r w:rsidRPr="00FE6751">
        <w:rPr>
          <w:i/>
        </w:rPr>
        <w:t>'parameterValue'</w:t>
      </w:r>
      <w:r w:rsidRPr="00FE6751">
        <w:t xml:space="preserve"> is the absolute file path name of the concerned file.</w:t>
      </w:r>
    </w:p>
    <w:p w:rsidR="002F08BF" w:rsidRPr="00FE6751" w:rsidRDefault="002F08BF" w:rsidP="002F08BF">
      <w:pPr>
        <w:pStyle w:val="Corpsdetexte"/>
        <w:widowControl w:val="0"/>
        <w:numPr>
          <w:ilvl w:val="0"/>
          <w:numId w:val="35"/>
        </w:numPr>
        <w:suppressAutoHyphens/>
      </w:pPr>
      <w:r w:rsidRPr="00FE6751">
        <w:rPr>
          <w:b/>
        </w:rPr>
        <w:t>'floatwmo'</w:t>
      </w:r>
      <w:r w:rsidRPr="00FE6751">
        <w:t xml:space="preserve">: this parameter name is used to provide a float WMO number. The associated </w:t>
      </w:r>
      <w:r w:rsidRPr="00FE6751">
        <w:rPr>
          <w:i/>
        </w:rPr>
        <w:t>'parameterValue'</w:t>
      </w:r>
      <w:r w:rsidRPr="00FE6751">
        <w:t xml:space="preserve"> is the float WMO number.</w:t>
      </w:r>
    </w:p>
    <w:p w:rsidR="002F08BF" w:rsidRPr="00FE6751" w:rsidRDefault="002F08BF" w:rsidP="002F08BF">
      <w:pPr>
        <w:pStyle w:val="Corpsdetexte"/>
        <w:rPr>
          <w:b/>
        </w:rPr>
      </w:pPr>
      <w:r w:rsidRPr="00FE6751">
        <w:rPr>
          <w:b/>
        </w:rPr>
        <w:t>The 'processmode' parameter is mandatory.</w:t>
      </w:r>
    </w:p>
    <w:p w:rsidR="002F08BF" w:rsidRPr="00FE6751" w:rsidRDefault="002F08BF" w:rsidP="002F08BF">
      <w:pPr>
        <w:pStyle w:val="Corpsdetexte"/>
        <w:rPr>
          <w:b/>
        </w:rPr>
      </w:pPr>
      <w:r w:rsidRPr="00FE6751">
        <w:rPr>
          <w:b/>
        </w:rPr>
        <w:t>When 'processmode' is associated to 'all' or 'profile', the parameter 'argosfile' is mandatory.</w:t>
      </w:r>
    </w:p>
    <w:p w:rsidR="002F08BF" w:rsidRPr="00FE6751" w:rsidRDefault="002F08BF" w:rsidP="002F08BF">
      <w:pPr>
        <w:pStyle w:val="Corpsdetexte"/>
        <w:rPr>
          <w:b/>
        </w:rPr>
      </w:pPr>
      <w:r w:rsidRPr="00FE6751">
        <w:rPr>
          <w:b/>
        </w:rPr>
        <w:t>When 'processmode' is associated to 'redecode', the parameter 'floatwmo' is mandatory.</w:t>
      </w:r>
    </w:p>
    <w:p w:rsidR="002F08BF" w:rsidRPr="00FE6751" w:rsidRDefault="002F08BF" w:rsidP="00715A45">
      <w:pPr>
        <w:pStyle w:val="Titre3"/>
      </w:pPr>
      <w:bookmarkStart w:id="789" w:name="_Toc460855072"/>
      <w:bookmarkStart w:id="790" w:name="_Toc85622751"/>
      <w:r w:rsidRPr="00FE6751">
        <w:t>For Iridium floats</w:t>
      </w:r>
      <w:bookmarkEnd w:id="789"/>
      <w:bookmarkEnd w:id="790"/>
    </w:p>
    <w:p w:rsidR="002F08BF" w:rsidRPr="00FE6751" w:rsidRDefault="002F08BF" w:rsidP="002F08BF">
      <w:pPr>
        <w:pStyle w:val="Corpsdetexte"/>
        <w:widowControl w:val="0"/>
        <w:numPr>
          <w:ilvl w:val="0"/>
          <w:numId w:val="36"/>
        </w:numPr>
        <w:suppressAutoHyphens/>
      </w:pPr>
      <w:r w:rsidRPr="00FE6751">
        <w:rPr>
          <w:b/>
        </w:rPr>
        <w:t>'rsynclog'</w:t>
      </w:r>
      <w:r w:rsidRPr="00FE6751">
        <w:t xml:space="preserve">: this parameter name is used to select a log generated by the rsync tool used to identify the new incoming Iridium files. This </w:t>
      </w:r>
      <w:r w:rsidRPr="00FE6751">
        <w:rPr>
          <w:i/>
        </w:rPr>
        <w:t>'parameterName'</w:t>
      </w:r>
      <w:r w:rsidRPr="00FE6751">
        <w:t xml:space="preserve"> can be associated to one of the 2 following </w:t>
      </w:r>
      <w:r w:rsidRPr="00FE6751">
        <w:rPr>
          <w:i/>
        </w:rPr>
        <w:t>'parameterValue'</w:t>
      </w:r>
      <w:r w:rsidRPr="00FE6751">
        <w:t>:</w:t>
      </w:r>
    </w:p>
    <w:p w:rsidR="002F08BF" w:rsidRPr="00FE6751" w:rsidRDefault="002F08BF" w:rsidP="002F08BF">
      <w:pPr>
        <w:pStyle w:val="Corpsdetexte"/>
        <w:widowControl w:val="0"/>
        <w:numPr>
          <w:ilvl w:val="1"/>
          <w:numId w:val="36"/>
        </w:numPr>
        <w:suppressAutoHyphens/>
      </w:pPr>
      <w:r w:rsidRPr="00FE6751">
        <w:rPr>
          <w:b/>
        </w:rPr>
        <w:t>'all'</w:t>
      </w:r>
      <w:r w:rsidRPr="00FE6751">
        <w:t xml:space="preserve">: in this mode, all the log files stored in the </w:t>
      </w:r>
      <w:r w:rsidRPr="00FE6751">
        <w:rPr>
          <w:rStyle w:val="CodeCar"/>
          <w:rFonts w:eastAsiaTheme="minorEastAsia"/>
        </w:rPr>
        <w:t>DIR_INPUT_RSYNC_LOG</w:t>
      </w:r>
      <w:r w:rsidRPr="00FE6751">
        <w:t xml:space="preserve"> directory are considered.</w:t>
      </w:r>
    </w:p>
    <w:p w:rsidR="002F08BF" w:rsidRPr="00FE6751" w:rsidRDefault="002F08BF" w:rsidP="002F08BF">
      <w:pPr>
        <w:pStyle w:val="Corpsdetexte"/>
        <w:widowControl w:val="0"/>
        <w:numPr>
          <w:ilvl w:val="1"/>
          <w:numId w:val="36"/>
        </w:numPr>
        <w:suppressAutoHyphens/>
      </w:pPr>
      <w:r w:rsidRPr="00FE6751">
        <w:t xml:space="preserve">The name (without any path) of one rsync log file stored in the </w:t>
      </w:r>
      <w:r w:rsidRPr="00FE6751">
        <w:rPr>
          <w:rStyle w:val="CodeCar"/>
          <w:rFonts w:eastAsiaTheme="minorEastAsia"/>
        </w:rPr>
        <w:t>DIR_INPUT_RSYNC_LOG</w:t>
      </w:r>
      <w:r w:rsidRPr="00FE6751">
        <w:t xml:space="preserve"> directory.</w:t>
      </w:r>
    </w:p>
    <w:p w:rsidR="002F08BF" w:rsidRPr="00FE6751" w:rsidRDefault="002F08BF" w:rsidP="002F08BF">
      <w:pPr>
        <w:pStyle w:val="Corpsdetexte"/>
        <w:widowControl w:val="0"/>
        <w:numPr>
          <w:ilvl w:val="0"/>
          <w:numId w:val="36"/>
        </w:numPr>
        <w:suppressAutoHyphens/>
      </w:pPr>
      <w:r w:rsidRPr="00FE6751">
        <w:rPr>
          <w:b/>
        </w:rPr>
        <w:t>'floatwmo'</w:t>
      </w:r>
      <w:r w:rsidRPr="00FE6751">
        <w:t xml:space="preserve">: this parameter name is used to provide a float WMO number. The associated </w:t>
      </w:r>
      <w:r w:rsidRPr="00FE6751">
        <w:rPr>
          <w:i/>
        </w:rPr>
        <w:t>'parameterValue'</w:t>
      </w:r>
      <w:r w:rsidRPr="00FE6751">
        <w:t xml:space="preserve"> is the float WMO number.</w:t>
      </w:r>
    </w:p>
    <w:p w:rsidR="002F08BF" w:rsidRPr="00FE6751" w:rsidRDefault="002F08BF" w:rsidP="002F08BF">
      <w:pPr>
        <w:pStyle w:val="Corpsdetexte"/>
        <w:rPr>
          <w:b/>
        </w:rPr>
      </w:pPr>
      <w:r w:rsidRPr="00FE6751">
        <w:rPr>
          <w:b/>
        </w:rPr>
        <w:t>The 'rsynclog' and 'floatwmo' parameters are mandatory.</w:t>
      </w:r>
    </w:p>
    <w:p w:rsidR="002F08BF" w:rsidRPr="00FE6751" w:rsidRDefault="002F08BF" w:rsidP="002F08BF">
      <w:pPr>
        <w:pStyle w:val="Corpsdetexte"/>
      </w:pPr>
    </w:p>
    <w:p w:rsidR="00620DE3" w:rsidRPr="00FE6751" w:rsidRDefault="002F08BF" w:rsidP="002F08BF">
      <w:pPr>
        <w:pStyle w:val="Corpsdetexte"/>
      </w:pPr>
      <w:r w:rsidRPr="00FE6751">
        <w:t>Note that when an Iridium float is decode</w:t>
      </w:r>
      <w:r w:rsidR="00620DE3" w:rsidRPr="00FE6751">
        <w:t>d:</w:t>
      </w:r>
    </w:p>
    <w:p w:rsidR="002F08BF" w:rsidRPr="00FE6751" w:rsidRDefault="00620DE3" w:rsidP="00D036B0">
      <w:pPr>
        <w:pStyle w:val="Corpsdetexte"/>
        <w:numPr>
          <w:ilvl w:val="0"/>
          <w:numId w:val="59"/>
        </w:numPr>
      </w:pPr>
      <w:r w:rsidRPr="00FE6751">
        <w:t>T</w:t>
      </w:r>
      <w:r w:rsidR="002F08BF" w:rsidRPr="00FE6751">
        <w:t xml:space="preserve">he list of rsync log files checked is stored in the </w:t>
      </w:r>
      <w:r w:rsidR="002F08BF" w:rsidRPr="00FE6751">
        <w:rPr>
          <w:rStyle w:val="CodeCar"/>
          <w:rFonts w:eastAsiaTheme="minorEastAsia"/>
        </w:rPr>
        <w:t>IRIDIUM_DATA_DIRECTORY</w:t>
      </w:r>
      <w:r w:rsidR="002F08BF" w:rsidRPr="00FE6751">
        <w:t>/</w:t>
      </w:r>
      <w:r w:rsidR="002F08BF" w:rsidRPr="00FE6751">
        <w:rPr>
          <w:i/>
        </w:rPr>
        <w:t>IMEI_WMO/</w:t>
      </w:r>
      <w:r w:rsidR="006F61CB" w:rsidRPr="00FE6751">
        <w:rPr>
          <w:i/>
        </w:rPr>
        <w:t>history_of_processed_data</w:t>
      </w:r>
      <w:r w:rsidR="0026045A" w:rsidRPr="00FE6751">
        <w:rPr>
          <w:i/>
        </w:rPr>
        <w:t>/processed_rsync_log_wmo.txt</w:t>
      </w:r>
      <w:r w:rsidR="0026045A" w:rsidRPr="00FE6751" w:rsidDel="006F61CB">
        <w:rPr>
          <w:i/>
        </w:rPr>
        <w:t xml:space="preserve"> </w:t>
      </w:r>
      <w:r w:rsidR="002F08BF" w:rsidRPr="00FE6751">
        <w:t xml:space="preserve"> </w:t>
      </w:r>
      <w:r w:rsidR="0026045A" w:rsidRPr="00FE6751">
        <w:t xml:space="preserve">file </w:t>
      </w:r>
      <w:r w:rsidR="002F08BF" w:rsidRPr="00FE6751">
        <w:t xml:space="preserve">(for </w:t>
      </w:r>
      <w:r w:rsidR="002F08BF" w:rsidRPr="00FE6751">
        <w:rPr>
          <w:rStyle w:val="CodeCar"/>
          <w:rFonts w:eastAsiaTheme="minorEastAsia"/>
        </w:rPr>
        <w:t>FLOAT_TRANSMISSION_TYPE</w:t>
      </w:r>
      <w:r w:rsidR="002F08BF" w:rsidRPr="00FE6751">
        <w:t xml:space="preserve"> #3 </w:t>
      </w:r>
      <w:r w:rsidR="0026045A" w:rsidRPr="00FE6751">
        <w:t xml:space="preserve">or #4 </w:t>
      </w:r>
      <w:r w:rsidR="002F08BF" w:rsidRPr="00FE6751">
        <w:t xml:space="preserve">floats) or </w:t>
      </w:r>
      <w:r w:rsidR="0026045A" w:rsidRPr="00FE6751">
        <w:rPr>
          <w:rStyle w:val="CodeCar"/>
          <w:rFonts w:eastAsiaTheme="minorEastAsia"/>
        </w:rPr>
        <w:t>IRIDIUM_DATA_DIRECTORY</w:t>
      </w:r>
      <w:r w:rsidR="0026045A" w:rsidRPr="00FE6751">
        <w:t>/</w:t>
      </w:r>
      <w:r w:rsidR="0026045A" w:rsidRPr="00FE6751">
        <w:rPr>
          <w:i/>
        </w:rPr>
        <w:t>LoginName_WMO/history_of_processed_data/processed_rsync_log_wmo.txt</w:t>
      </w:r>
      <w:r w:rsidR="0026045A" w:rsidRPr="00FE6751" w:rsidDel="0026045A">
        <w:rPr>
          <w:rStyle w:val="CodeCar"/>
          <w:rFonts w:eastAsiaTheme="minorEastAsia"/>
        </w:rPr>
        <w:t xml:space="preserve"> </w:t>
      </w:r>
      <w:r w:rsidR="0026045A" w:rsidRPr="00FE6751">
        <w:t xml:space="preserve">file </w:t>
      </w:r>
      <w:r w:rsidR="002F08BF" w:rsidRPr="00FE6751">
        <w:t xml:space="preserve">(for </w:t>
      </w:r>
      <w:r w:rsidR="002F08BF" w:rsidRPr="00FE6751">
        <w:rPr>
          <w:rStyle w:val="CodeCar"/>
          <w:rFonts w:eastAsiaTheme="minorEastAsia"/>
        </w:rPr>
        <w:t>FLOAT_TRANSMISSION_TYPE</w:t>
      </w:r>
      <w:r w:rsidR="002F08BF" w:rsidRPr="00FE6751">
        <w:t xml:space="preserve"> #2 floats)</w:t>
      </w:r>
      <w:r w:rsidRPr="00FE6751">
        <w:t>. These rsync log files will not be considered during the next sessions of the decoder,</w:t>
      </w:r>
    </w:p>
    <w:p w:rsidR="00620DE3" w:rsidRPr="00FE6751" w:rsidRDefault="00620DE3" w:rsidP="00620DE3">
      <w:pPr>
        <w:pStyle w:val="Corpsdetexte"/>
        <w:numPr>
          <w:ilvl w:val="0"/>
          <w:numId w:val="59"/>
        </w:numPr>
      </w:pPr>
      <w:r w:rsidRPr="00FE6751">
        <w:t xml:space="preserve">The list of rsync log files used (i.e. that report at least one float mail or SBD file)  is stored in the </w:t>
      </w:r>
      <w:r w:rsidRPr="00FE6751">
        <w:rPr>
          <w:rStyle w:val="CodeCar"/>
          <w:rFonts w:eastAsiaTheme="minorEastAsia"/>
        </w:rPr>
        <w:t>IRIDIUM_DATA_DIRECTORY</w:t>
      </w:r>
      <w:r w:rsidRPr="00FE6751">
        <w:t>/</w:t>
      </w:r>
      <w:r w:rsidRPr="00FE6751">
        <w:rPr>
          <w:i/>
        </w:rPr>
        <w:t>IMEI_WMO/history_of_processed_data/used_rsync_log_wmo.txt</w:t>
      </w:r>
      <w:r w:rsidRPr="00FE6751" w:rsidDel="006F61CB">
        <w:rPr>
          <w:i/>
        </w:rPr>
        <w:t xml:space="preserve"> </w:t>
      </w:r>
      <w:r w:rsidRPr="00FE6751">
        <w:t xml:space="preserve"> file (for </w:t>
      </w:r>
      <w:r w:rsidRPr="00FE6751">
        <w:rPr>
          <w:rStyle w:val="CodeCar"/>
          <w:rFonts w:eastAsiaTheme="minorEastAsia"/>
        </w:rPr>
        <w:t>FLOAT_TRANSMISSION_TYPE</w:t>
      </w:r>
      <w:r w:rsidRPr="00FE6751">
        <w:t xml:space="preserve"> #3 or #4 floats) or </w:t>
      </w:r>
      <w:r w:rsidRPr="00FE6751">
        <w:rPr>
          <w:rStyle w:val="CodeCar"/>
          <w:rFonts w:eastAsiaTheme="minorEastAsia"/>
        </w:rPr>
        <w:t>IRIDIUM_DATA_DIRECTORY</w:t>
      </w:r>
      <w:r w:rsidRPr="00FE6751">
        <w:t>/</w:t>
      </w:r>
      <w:r w:rsidRPr="00FE6751">
        <w:rPr>
          <w:i/>
        </w:rPr>
        <w:t>LoginName_WMO/history_of_processed_data/used_rsync_log_wmo.txt</w:t>
      </w:r>
      <w:r w:rsidRPr="00FE6751" w:rsidDel="0026045A">
        <w:rPr>
          <w:rStyle w:val="CodeCar"/>
          <w:rFonts w:eastAsiaTheme="minorEastAsia"/>
        </w:rPr>
        <w:t xml:space="preserve"> </w:t>
      </w:r>
      <w:r w:rsidRPr="00FE6751">
        <w:t xml:space="preserve">file (for </w:t>
      </w:r>
      <w:r w:rsidRPr="00FE6751">
        <w:rPr>
          <w:rStyle w:val="CodeCar"/>
          <w:rFonts w:eastAsiaTheme="minorEastAsia"/>
        </w:rPr>
        <w:t>FLOAT_TRANSMISSION_TYPE</w:t>
      </w:r>
      <w:r w:rsidRPr="00FE6751">
        <w:t xml:space="preserve"> #2 floats). These rsync log files are stored for debugging purposes only,</w:t>
      </w:r>
    </w:p>
    <w:p w:rsidR="00620DE3" w:rsidRPr="00FE6751" w:rsidRDefault="00620DE3" w:rsidP="00620DE3">
      <w:pPr>
        <w:pStyle w:val="Corpsdetexte"/>
        <w:numPr>
          <w:ilvl w:val="0"/>
          <w:numId w:val="59"/>
        </w:numPr>
      </w:pPr>
      <w:r w:rsidRPr="00FE6751">
        <w:t xml:space="preserve">The list of decoded buffers is stored in the </w:t>
      </w:r>
      <w:r w:rsidRPr="00FE6751">
        <w:rPr>
          <w:rStyle w:val="CodeCar"/>
          <w:rFonts w:eastAsiaTheme="minorEastAsia"/>
        </w:rPr>
        <w:t>IRIDIUM_DATA_DIRECTORY</w:t>
      </w:r>
      <w:r w:rsidRPr="00FE6751">
        <w:t>/</w:t>
      </w:r>
      <w:r w:rsidRPr="00FE6751">
        <w:rPr>
          <w:i/>
        </w:rPr>
        <w:t>IMEI_WMO/history_of_processed_data/</w:t>
      </w:r>
      <w:r w:rsidR="00F34629" w:rsidRPr="00FE6751">
        <w:rPr>
          <w:i/>
        </w:rPr>
        <w:t>wmo_buffers</w:t>
      </w:r>
      <w:r w:rsidRPr="00FE6751">
        <w:rPr>
          <w:i/>
        </w:rPr>
        <w:t>.txt</w:t>
      </w:r>
      <w:r w:rsidRPr="00FE6751" w:rsidDel="006F61CB">
        <w:rPr>
          <w:i/>
        </w:rPr>
        <w:t xml:space="preserve"> </w:t>
      </w:r>
      <w:r w:rsidRPr="00FE6751">
        <w:t xml:space="preserve"> file (for </w:t>
      </w:r>
      <w:r w:rsidRPr="00FE6751">
        <w:rPr>
          <w:rStyle w:val="CodeCar"/>
          <w:rFonts w:eastAsiaTheme="minorEastAsia"/>
        </w:rPr>
        <w:t>FLOAT_TRANSMISSION_TYPE</w:t>
      </w:r>
      <w:r w:rsidRPr="00FE6751">
        <w:t xml:space="preserve"> #3 or #4 floats) or </w:t>
      </w:r>
      <w:r w:rsidRPr="00FE6751">
        <w:rPr>
          <w:rStyle w:val="CodeCar"/>
          <w:rFonts w:eastAsiaTheme="minorEastAsia"/>
        </w:rPr>
        <w:t>IRIDIUM_DATA_DIRECTORY</w:t>
      </w:r>
      <w:r w:rsidRPr="00FE6751">
        <w:t>/</w:t>
      </w:r>
      <w:r w:rsidRPr="00FE6751">
        <w:rPr>
          <w:i/>
        </w:rPr>
        <w:t>LoginName_WMO/history_of_processed_data/wmo</w:t>
      </w:r>
      <w:r w:rsidR="00F34629" w:rsidRPr="00FE6751">
        <w:rPr>
          <w:i/>
        </w:rPr>
        <w:t>_buffers</w:t>
      </w:r>
      <w:r w:rsidRPr="00FE6751">
        <w:rPr>
          <w:i/>
        </w:rPr>
        <w:t>.txt</w:t>
      </w:r>
      <w:r w:rsidRPr="00FE6751" w:rsidDel="0026045A">
        <w:rPr>
          <w:rStyle w:val="CodeCar"/>
          <w:rFonts w:eastAsiaTheme="minorEastAsia"/>
        </w:rPr>
        <w:t xml:space="preserve"> </w:t>
      </w:r>
      <w:r w:rsidRPr="00FE6751">
        <w:t xml:space="preserve">file (for </w:t>
      </w:r>
      <w:r w:rsidRPr="00FE6751">
        <w:rPr>
          <w:rStyle w:val="CodeCar"/>
          <w:rFonts w:eastAsiaTheme="minorEastAsia"/>
        </w:rPr>
        <w:t>FLOAT_TRANSMISSION_TYPE</w:t>
      </w:r>
      <w:r w:rsidRPr="00FE6751">
        <w:t xml:space="preserve"> #2 floats). These buffers will be used during the next sessions of the decoder,</w:t>
      </w:r>
    </w:p>
    <w:p w:rsidR="002F08BF" w:rsidRPr="00FE6751" w:rsidRDefault="002F08BF" w:rsidP="002F08BF">
      <w:pPr>
        <w:pStyle w:val="Corpsdetexte"/>
      </w:pPr>
      <w:r w:rsidRPr="00FE6751">
        <w:t>Consequently:</w:t>
      </w:r>
    </w:p>
    <w:p w:rsidR="002F08BF" w:rsidRPr="00FE6751" w:rsidRDefault="002F08BF" w:rsidP="002F08BF">
      <w:pPr>
        <w:pStyle w:val="Corpsdetexte"/>
        <w:widowControl w:val="0"/>
        <w:numPr>
          <w:ilvl w:val="0"/>
          <w:numId w:val="37"/>
        </w:numPr>
        <w:suppressAutoHyphens/>
      </w:pPr>
      <w:r w:rsidRPr="00FE6751">
        <w:t xml:space="preserve">When you need to reprocess a float, you should clean its </w:t>
      </w:r>
      <w:r w:rsidRPr="00FE6751">
        <w:rPr>
          <w:rStyle w:val="CodeCar"/>
          <w:rFonts w:eastAsiaTheme="minorEastAsia"/>
        </w:rPr>
        <w:lastRenderedPageBreak/>
        <w:t>IRIDIUM_DATA_DIRECTORY</w:t>
      </w:r>
      <w:r w:rsidRPr="00FE6751">
        <w:t>/</w:t>
      </w:r>
      <w:r w:rsidRPr="00FE6751">
        <w:rPr>
          <w:i/>
        </w:rPr>
        <w:t>IMEI_WMO</w:t>
      </w:r>
      <w:r w:rsidRPr="00FE6751">
        <w:t xml:space="preserve"> or </w:t>
      </w:r>
      <w:r w:rsidRPr="00FE6751">
        <w:rPr>
          <w:rStyle w:val="CodeCar"/>
          <w:rFonts w:eastAsiaTheme="minorEastAsia"/>
        </w:rPr>
        <w:t>IRIDIUM_DATA_DIRECTORY</w:t>
      </w:r>
      <w:r w:rsidRPr="00FE6751">
        <w:t>/</w:t>
      </w:r>
      <w:r w:rsidRPr="00FE6751">
        <w:rPr>
          <w:i/>
        </w:rPr>
        <w:t>LoginName_WMO</w:t>
      </w:r>
      <w:r w:rsidRPr="00FE6751">
        <w:t xml:space="preserve"> directory.</w:t>
      </w:r>
    </w:p>
    <w:p w:rsidR="002F08BF" w:rsidRPr="00FE6751" w:rsidRDefault="002F08BF" w:rsidP="00715A45">
      <w:pPr>
        <w:pStyle w:val="Titre3"/>
      </w:pPr>
      <w:bookmarkStart w:id="791" w:name="_Toc460855073"/>
      <w:bookmarkStart w:id="792" w:name="_Toc85622752"/>
      <w:r w:rsidRPr="00FE6751">
        <w:t>Additional parameters of the decoder</w:t>
      </w:r>
      <w:bookmarkEnd w:id="791"/>
      <w:bookmarkEnd w:id="792"/>
    </w:p>
    <w:p w:rsidR="002F08BF" w:rsidRPr="00FE6751" w:rsidRDefault="002F08BF" w:rsidP="002F08BF">
      <w:pPr>
        <w:pStyle w:val="Corpsdetexte"/>
      </w:pPr>
      <w:r w:rsidRPr="00FE6751">
        <w:t xml:space="preserve">Each configuration value of the </w:t>
      </w:r>
      <w:r w:rsidRPr="00FE6751">
        <w:rPr>
          <w:i/>
        </w:rPr>
        <w:t>_argo_decoder_conf.json</w:t>
      </w:r>
      <w:r w:rsidRPr="00FE6751">
        <w:t xml:space="preserve"> configuration file can be modified through an input parameter. The input </w:t>
      </w:r>
      <w:r w:rsidRPr="00FE6751">
        <w:rPr>
          <w:i/>
        </w:rPr>
        <w:t>'parameterName'</w:t>
      </w:r>
      <w:r w:rsidRPr="00FE6751">
        <w:t xml:space="preserve"> should be the name of the configuration variable and the input </w:t>
      </w:r>
      <w:r w:rsidRPr="00FE6751">
        <w:rPr>
          <w:i/>
        </w:rPr>
        <w:t>'parameterValue'</w:t>
      </w:r>
      <w:r w:rsidRPr="00FE6751">
        <w:t xml:space="preserve"> should be the new associated configuration value.</w:t>
      </w:r>
    </w:p>
    <w:p w:rsidR="002F08BF" w:rsidRPr="00FE6751" w:rsidRDefault="002F08BF" w:rsidP="002F08BF">
      <w:pPr>
        <w:pStyle w:val="Corpsdetexte"/>
      </w:pPr>
      <w:r w:rsidRPr="00FE6751">
        <w:t>Two optional parameters can also be used by the decoder:</w:t>
      </w:r>
    </w:p>
    <w:p w:rsidR="002F08BF" w:rsidRPr="00FE6751" w:rsidRDefault="002F08BF" w:rsidP="002F08BF">
      <w:pPr>
        <w:pStyle w:val="Corpsdetexte"/>
        <w:widowControl w:val="0"/>
        <w:numPr>
          <w:ilvl w:val="0"/>
          <w:numId w:val="38"/>
        </w:numPr>
        <w:suppressAutoHyphens/>
      </w:pPr>
      <w:r w:rsidRPr="00FE6751">
        <w:rPr>
          <w:b/>
        </w:rPr>
        <w:t>'configfile'</w:t>
      </w:r>
      <w:r w:rsidRPr="00FE6751">
        <w:t xml:space="preserve">: this parameter name is used to provide the name of the configuration file to use. The associated </w:t>
      </w:r>
      <w:r w:rsidRPr="00FE6751">
        <w:rPr>
          <w:i/>
        </w:rPr>
        <w:t>'parameterValue'</w:t>
      </w:r>
      <w:r w:rsidRPr="00FE6751">
        <w:t xml:space="preserve"> is the absolute file path name of the .json configuration file you want to use. You can provide more than one configuration file in the parameters of the decoder; in this case it chooses the first that matches the float WMO number (provided by the </w:t>
      </w:r>
      <w:r w:rsidRPr="00FE6751">
        <w:rPr>
          <w:b/>
        </w:rPr>
        <w:t>'floatwmo'</w:t>
      </w:r>
      <w:r w:rsidRPr="00FE6751">
        <w:t xml:space="preserve"> parameter).</w:t>
      </w:r>
    </w:p>
    <w:p w:rsidR="002F08BF" w:rsidRPr="00FE6751" w:rsidRDefault="002F08BF" w:rsidP="002F08BF">
      <w:pPr>
        <w:pStyle w:val="Corpsdetexte"/>
        <w:widowControl w:val="0"/>
        <w:numPr>
          <w:ilvl w:val="0"/>
          <w:numId w:val="38"/>
        </w:numPr>
        <w:suppressAutoHyphens/>
      </w:pPr>
      <w:r w:rsidRPr="00FE6751">
        <w:rPr>
          <w:b/>
        </w:rPr>
        <w:t>'xmlreport'</w:t>
      </w:r>
      <w:r w:rsidRPr="00FE6751">
        <w:t xml:space="preserve">: this parameter name is used to provide the name of the XML report file. The associated </w:t>
      </w:r>
      <w:r w:rsidRPr="00FE6751">
        <w:rPr>
          <w:i/>
        </w:rPr>
        <w:t>'parameterValue'</w:t>
      </w:r>
      <w:r w:rsidRPr="00FE6751">
        <w:t xml:space="preserve"> is the file name of the concerned file that will be stored in the directory </w:t>
      </w:r>
      <w:r w:rsidRPr="00FE6751">
        <w:rPr>
          <w:rStyle w:val="CodeCar"/>
          <w:rFonts w:eastAsiaTheme="minorEastAsia"/>
        </w:rPr>
        <w:t>DIR_OUTPUT_XML_FILE</w:t>
      </w:r>
      <w:r w:rsidRPr="00FE6751">
        <w:t xml:space="preserve">. To be consistent with the Coriolis infrastructure and naming conventions, this name is expected to have the pattern </w:t>
      </w:r>
      <w:r w:rsidRPr="00FE6751">
        <w:rPr>
          <w:i/>
        </w:rPr>
        <w:t>co041404_yyyymmddTHHMMSSZ[_PID].xml</w:t>
      </w:r>
      <w:r w:rsidRPr="00FE6751">
        <w:t>.</w:t>
      </w:r>
    </w:p>
    <w:p w:rsidR="002F08BF" w:rsidRPr="00FE6751" w:rsidRDefault="002F08BF" w:rsidP="002F08BF">
      <w:pPr>
        <w:pStyle w:val="Corpsdetexte"/>
        <w:ind w:left="709"/>
      </w:pPr>
      <w:r w:rsidRPr="00FE6751">
        <w:t>If you don't use this parameter, the log file (</w:t>
      </w:r>
      <w:r w:rsidRPr="00FE6751">
        <w:rPr>
          <w:i/>
        </w:rPr>
        <w:t>decode_argo_2_nc_rt_yyyymmddTHHMMSSZ.log</w:t>
      </w:r>
      <w:r w:rsidRPr="00FE6751">
        <w:t>) and the XML report file (</w:t>
      </w:r>
      <w:r w:rsidRPr="00FE6751">
        <w:rPr>
          <w:i/>
        </w:rPr>
        <w:t>co041404_yyyymmddTHHMMSSZ.xml</w:t>
      </w:r>
      <w:r w:rsidRPr="00FE6751">
        <w:t>) will have the same time stamp which corresponds to the start of the decoder (not precisely known by the script that starts the decoding session). This parameter has been added to be sure to get the right XML report for the post-processing operations.</w:t>
      </w:r>
    </w:p>
    <w:p w:rsidR="002F08BF" w:rsidRPr="00FE6751" w:rsidRDefault="002F08BF" w:rsidP="00715A45">
      <w:pPr>
        <w:pStyle w:val="Titre2"/>
      </w:pPr>
      <w:bookmarkStart w:id="793" w:name="_Toc460855074"/>
      <w:bookmarkStart w:id="794" w:name="_Toc85622753"/>
      <w:r w:rsidRPr="00FE6751">
        <w:t>Decoder input and output files</w:t>
      </w:r>
      <w:bookmarkEnd w:id="793"/>
      <w:bookmarkEnd w:id="794"/>
    </w:p>
    <w:p w:rsidR="002F08BF" w:rsidRPr="00FE6751" w:rsidRDefault="002F08BF" w:rsidP="002F08BF">
      <w:pPr>
        <w:pStyle w:val="Corpsdetexte"/>
      </w:pPr>
      <w:r w:rsidRPr="00FE6751">
        <w:t>The files associated to the decoder are:</w:t>
      </w:r>
    </w:p>
    <w:p w:rsidR="002F08BF" w:rsidRPr="00FE6751" w:rsidRDefault="002F08BF" w:rsidP="002F08BF">
      <w:pPr>
        <w:pStyle w:val="Corpsdetexte"/>
        <w:widowControl w:val="0"/>
        <w:numPr>
          <w:ilvl w:val="0"/>
          <w:numId w:val="32"/>
        </w:numPr>
        <w:suppressAutoHyphens/>
      </w:pPr>
      <w:r w:rsidRPr="00FE6751">
        <w:t>Input files:</w:t>
      </w:r>
    </w:p>
    <w:p w:rsidR="002F08BF" w:rsidRPr="00FE6751" w:rsidRDefault="002F08BF" w:rsidP="002F08BF">
      <w:pPr>
        <w:pStyle w:val="Corpsdetexte"/>
        <w:widowControl w:val="0"/>
        <w:numPr>
          <w:ilvl w:val="1"/>
          <w:numId w:val="32"/>
        </w:numPr>
        <w:suppressAutoHyphens/>
      </w:pPr>
      <w:r w:rsidRPr="00FE6751">
        <w:t>Decoder configuration file (</w:t>
      </w:r>
      <w:r w:rsidRPr="00FE6751">
        <w:rPr>
          <w:i/>
        </w:rPr>
        <w:t>_argo_decoder_conf.json</w:t>
      </w:r>
      <w:r w:rsidRPr="00FE6751">
        <w:t>),</w:t>
      </w:r>
    </w:p>
    <w:p w:rsidR="002F08BF" w:rsidRPr="00FE6751" w:rsidRDefault="002F08BF" w:rsidP="002F08BF">
      <w:pPr>
        <w:pStyle w:val="Corpsdetexte"/>
        <w:widowControl w:val="0"/>
        <w:numPr>
          <w:ilvl w:val="1"/>
          <w:numId w:val="32"/>
        </w:numPr>
        <w:suppressAutoHyphens/>
      </w:pPr>
      <w:r w:rsidRPr="00FE6751">
        <w:t>Float decoder configuration file (</w:t>
      </w:r>
      <w:r w:rsidRPr="00FE6751">
        <w:rPr>
          <w:i/>
        </w:rPr>
        <w:t>wmo_emitterId_info.json</w:t>
      </w:r>
      <w:r w:rsidRPr="00FE6751">
        <w:t>),</w:t>
      </w:r>
    </w:p>
    <w:p w:rsidR="002F08BF" w:rsidRPr="00FE6751" w:rsidRDefault="002F08BF" w:rsidP="002F08BF">
      <w:pPr>
        <w:pStyle w:val="Corpsdetexte"/>
        <w:widowControl w:val="0"/>
        <w:numPr>
          <w:ilvl w:val="1"/>
          <w:numId w:val="32"/>
        </w:numPr>
        <w:suppressAutoHyphens/>
      </w:pPr>
      <w:r w:rsidRPr="00FE6751">
        <w:t>Float meta-data file (</w:t>
      </w:r>
      <w:r w:rsidRPr="00FE6751">
        <w:rPr>
          <w:i/>
        </w:rPr>
        <w:t>wmo_meta.json</w:t>
      </w:r>
      <w:r w:rsidRPr="00FE6751">
        <w:t>),</w:t>
      </w:r>
    </w:p>
    <w:p w:rsidR="002F08BF" w:rsidRPr="00FE6751" w:rsidRDefault="002F08BF" w:rsidP="002F08BF">
      <w:pPr>
        <w:pStyle w:val="Corpsdetexte"/>
        <w:widowControl w:val="0"/>
        <w:numPr>
          <w:ilvl w:val="1"/>
          <w:numId w:val="32"/>
        </w:numPr>
        <w:suppressAutoHyphens/>
      </w:pPr>
      <w:r w:rsidRPr="00FE6751">
        <w:t>Float transmitted data:</w:t>
      </w:r>
    </w:p>
    <w:p w:rsidR="002F08BF" w:rsidRPr="00FE6751" w:rsidRDefault="002F08BF" w:rsidP="002F08BF">
      <w:pPr>
        <w:pStyle w:val="Corpsdetexte"/>
        <w:widowControl w:val="0"/>
        <w:numPr>
          <w:ilvl w:val="2"/>
          <w:numId w:val="32"/>
        </w:numPr>
        <w:suppressAutoHyphens/>
      </w:pPr>
      <w:r w:rsidRPr="00FE6751">
        <w:t xml:space="preserve">Argos data: </w:t>
      </w:r>
    </w:p>
    <w:p w:rsidR="002F08BF" w:rsidRPr="00FE6751" w:rsidRDefault="002F08BF" w:rsidP="002F08BF">
      <w:pPr>
        <w:pStyle w:val="Corpsdetexte"/>
        <w:widowControl w:val="0"/>
        <w:numPr>
          <w:ilvl w:val="3"/>
          <w:numId w:val="32"/>
        </w:numPr>
        <w:suppressAutoHyphens/>
      </w:pPr>
      <w:r w:rsidRPr="00FE6751">
        <w:t xml:space="preserve">If </w:t>
      </w:r>
      <w:r w:rsidRPr="00FE6751">
        <w:rPr>
          <w:b/>
        </w:rPr>
        <w:t>'processmode'</w:t>
      </w:r>
      <w:r w:rsidRPr="00FE6751">
        <w:t xml:space="preserve"> = </w:t>
      </w:r>
      <w:r w:rsidRPr="00FE6751">
        <w:rPr>
          <w:b/>
        </w:rPr>
        <w:t>'all'</w:t>
      </w:r>
      <w:r w:rsidRPr="00FE6751">
        <w:t xml:space="preserve">: </w:t>
      </w:r>
    </w:p>
    <w:p w:rsidR="002F08BF" w:rsidRPr="00FE6751" w:rsidRDefault="002F08BF" w:rsidP="002F08BF">
      <w:pPr>
        <w:pStyle w:val="Corpsdetexte"/>
        <w:widowControl w:val="0"/>
        <w:numPr>
          <w:ilvl w:val="4"/>
          <w:numId w:val="32"/>
        </w:numPr>
        <w:suppressAutoHyphens/>
      </w:pPr>
      <w:r w:rsidRPr="00FE6751">
        <w:t xml:space="preserve">‘identified’ cycle files (stored in </w:t>
      </w:r>
      <w:r w:rsidRPr="00FE6751">
        <w:rPr>
          <w:rStyle w:val="CodeCar"/>
          <w:rFonts w:eastAsiaTheme="minorEastAsia"/>
        </w:rPr>
        <w:t>DIR_INPUT_HEX_ARGOS_FILE_FORMAT_1</w:t>
      </w:r>
      <w:r w:rsidRPr="00FE6751">
        <w:t>/</w:t>
      </w:r>
      <w:r w:rsidRPr="00FE6751">
        <w:rPr>
          <w:i/>
        </w:rPr>
        <w:t>Argos_Id</w:t>
      </w:r>
      <w:r w:rsidRPr="00FE6751">
        <w:t>),</w:t>
      </w:r>
    </w:p>
    <w:p w:rsidR="002F08BF" w:rsidRPr="00FE6751" w:rsidRDefault="002F08BF" w:rsidP="002F08BF">
      <w:pPr>
        <w:pStyle w:val="Corpsdetexte"/>
        <w:widowControl w:val="0"/>
        <w:numPr>
          <w:ilvl w:val="4"/>
          <w:numId w:val="32"/>
        </w:numPr>
        <w:suppressAutoHyphens/>
      </w:pPr>
      <w:r w:rsidRPr="00FE6751">
        <w:t xml:space="preserve">New incoming HEX Argos data (sent through the </w:t>
      </w:r>
      <w:r w:rsidRPr="00FE6751">
        <w:rPr>
          <w:b/>
        </w:rPr>
        <w:t>'argosfile'</w:t>
      </w:r>
      <w:r w:rsidRPr="00FE6751">
        <w:t xml:space="preserve"> parameter).</w:t>
      </w:r>
    </w:p>
    <w:p w:rsidR="002F08BF" w:rsidRPr="00FE6751" w:rsidRDefault="002F08BF" w:rsidP="002F08BF">
      <w:pPr>
        <w:pStyle w:val="Corpsdetexte"/>
        <w:widowControl w:val="0"/>
        <w:numPr>
          <w:ilvl w:val="3"/>
          <w:numId w:val="32"/>
        </w:numPr>
        <w:suppressAutoHyphens/>
      </w:pPr>
      <w:r w:rsidRPr="00FE6751">
        <w:t xml:space="preserve">If </w:t>
      </w:r>
      <w:r w:rsidRPr="00FE6751">
        <w:rPr>
          <w:b/>
        </w:rPr>
        <w:t>'processmode'</w:t>
      </w:r>
      <w:r w:rsidRPr="00FE6751">
        <w:t xml:space="preserve"> = </w:t>
      </w:r>
      <w:r w:rsidRPr="00FE6751">
        <w:rPr>
          <w:b/>
        </w:rPr>
        <w:t>'profile'</w:t>
      </w:r>
      <w:r w:rsidRPr="00FE6751">
        <w:t>:</w:t>
      </w:r>
    </w:p>
    <w:p w:rsidR="002F08BF" w:rsidRPr="00FE6751" w:rsidRDefault="002F08BF" w:rsidP="002F08BF">
      <w:pPr>
        <w:pStyle w:val="Corpsdetexte"/>
        <w:widowControl w:val="0"/>
        <w:numPr>
          <w:ilvl w:val="4"/>
          <w:numId w:val="32"/>
        </w:numPr>
        <w:suppressAutoHyphens/>
      </w:pPr>
      <w:r w:rsidRPr="00FE6751">
        <w:t xml:space="preserve">New incoming HEX Argos data (sent through the </w:t>
      </w:r>
      <w:r w:rsidRPr="00FE6751">
        <w:rPr>
          <w:b/>
        </w:rPr>
        <w:t>'argosfile'</w:t>
      </w:r>
      <w:r w:rsidRPr="00FE6751">
        <w:t xml:space="preserve"> parameter).</w:t>
      </w:r>
    </w:p>
    <w:p w:rsidR="002F08BF" w:rsidRPr="00FE6751" w:rsidRDefault="002F08BF" w:rsidP="002F08BF">
      <w:pPr>
        <w:pStyle w:val="Corpsdetexte"/>
        <w:widowControl w:val="0"/>
        <w:numPr>
          <w:ilvl w:val="3"/>
          <w:numId w:val="32"/>
        </w:numPr>
        <w:suppressAutoHyphens/>
      </w:pPr>
      <w:r w:rsidRPr="00FE6751">
        <w:t xml:space="preserve">If </w:t>
      </w:r>
      <w:r w:rsidRPr="00FE6751">
        <w:rPr>
          <w:b/>
        </w:rPr>
        <w:t>'processmode'</w:t>
      </w:r>
      <w:r w:rsidRPr="00FE6751">
        <w:t xml:space="preserve"> = </w:t>
      </w:r>
      <w:r w:rsidRPr="00FE6751">
        <w:rPr>
          <w:b/>
        </w:rPr>
        <w:t>'redecode'</w:t>
      </w:r>
      <w:r w:rsidRPr="00FE6751">
        <w:t>:</w:t>
      </w:r>
    </w:p>
    <w:p w:rsidR="002F08BF" w:rsidRPr="00FE6751" w:rsidRDefault="002F08BF" w:rsidP="002F08BF">
      <w:pPr>
        <w:pStyle w:val="Corpsdetexte"/>
        <w:widowControl w:val="0"/>
        <w:numPr>
          <w:ilvl w:val="4"/>
          <w:numId w:val="32"/>
        </w:numPr>
        <w:suppressAutoHyphens/>
      </w:pPr>
      <w:r w:rsidRPr="00FE6751">
        <w:t xml:space="preserve">‘identified’ cycle files (stored in </w:t>
      </w:r>
      <w:r w:rsidRPr="00FE6751">
        <w:rPr>
          <w:rStyle w:val="CodeCar"/>
          <w:rFonts w:eastAsiaTheme="minorEastAsia"/>
        </w:rPr>
        <w:lastRenderedPageBreak/>
        <w:t>DIR_INPUT_HEX_ARGOS_FILE_FORMAT_1</w:t>
      </w:r>
      <w:r w:rsidRPr="00FE6751">
        <w:t>/</w:t>
      </w:r>
      <w:r w:rsidRPr="00FE6751">
        <w:rPr>
          <w:i/>
        </w:rPr>
        <w:t>Argos_Id</w:t>
      </w:r>
      <w:r w:rsidRPr="00FE6751">
        <w:t>).</w:t>
      </w:r>
    </w:p>
    <w:p w:rsidR="002F08BF" w:rsidRPr="00FE6751" w:rsidRDefault="002F08BF" w:rsidP="002F08BF">
      <w:pPr>
        <w:pStyle w:val="Corpsdetexte"/>
        <w:widowControl w:val="0"/>
        <w:numPr>
          <w:ilvl w:val="2"/>
          <w:numId w:val="32"/>
        </w:numPr>
        <w:suppressAutoHyphens/>
      </w:pPr>
      <w:r w:rsidRPr="00FE6751">
        <w:t xml:space="preserve">Iridium data: Iridium files listed in the rsync log files set (sent through the </w:t>
      </w:r>
      <w:r w:rsidRPr="00FE6751">
        <w:rPr>
          <w:b/>
        </w:rPr>
        <w:t xml:space="preserve">'rsynclog' </w:t>
      </w:r>
      <w:r w:rsidRPr="00FE6751">
        <w:t>parameter) excluding already processed files.</w:t>
      </w:r>
    </w:p>
    <w:p w:rsidR="002F08BF" w:rsidRPr="00FE6751" w:rsidRDefault="002F08BF" w:rsidP="002F08BF">
      <w:pPr>
        <w:pStyle w:val="Corpsdetexte"/>
        <w:widowControl w:val="0"/>
        <w:numPr>
          <w:ilvl w:val="0"/>
          <w:numId w:val="32"/>
        </w:numPr>
        <w:suppressAutoHyphens/>
      </w:pPr>
      <w:r w:rsidRPr="00FE6751">
        <w:t>Output files:</w:t>
      </w:r>
    </w:p>
    <w:p w:rsidR="002F08BF" w:rsidRPr="00FE6751" w:rsidRDefault="002F08BF" w:rsidP="002F08BF">
      <w:pPr>
        <w:pStyle w:val="Corpsdetexte"/>
        <w:widowControl w:val="0"/>
        <w:numPr>
          <w:ilvl w:val="1"/>
          <w:numId w:val="32"/>
        </w:numPr>
        <w:suppressAutoHyphens/>
      </w:pPr>
      <w:r w:rsidRPr="00FE6751">
        <w:t xml:space="preserve">Log file of the session (stored in </w:t>
      </w:r>
      <w:r w:rsidRPr="00FE6751">
        <w:rPr>
          <w:rStyle w:val="CodeCar"/>
          <w:rFonts w:eastAsiaTheme="minorEastAsia"/>
        </w:rPr>
        <w:t>DIR_OUTPUT_LOG_FILE</w:t>
      </w:r>
      <w:r w:rsidRPr="00FE6751">
        <w:t>),</w:t>
      </w:r>
    </w:p>
    <w:p w:rsidR="002F08BF" w:rsidRPr="00FE6751" w:rsidRDefault="002F08BF" w:rsidP="002F08BF">
      <w:pPr>
        <w:pStyle w:val="Corpsdetexte"/>
        <w:widowControl w:val="0"/>
        <w:numPr>
          <w:ilvl w:val="1"/>
          <w:numId w:val="32"/>
        </w:numPr>
        <w:suppressAutoHyphens/>
      </w:pPr>
      <w:r w:rsidRPr="00FE6751">
        <w:t xml:space="preserve">Argo NetCDF files of the decoded data (stored in </w:t>
      </w:r>
      <w:r w:rsidRPr="00FE6751">
        <w:rPr>
          <w:rStyle w:val="CodeCar"/>
          <w:rFonts w:eastAsiaTheme="minorEastAsia"/>
        </w:rPr>
        <w:t>DIR_OUTPUT_NETCDF_FILE</w:t>
      </w:r>
      <w:r w:rsidRPr="00FE6751">
        <w:t xml:space="preserve">). They are updated according to </w:t>
      </w:r>
      <w:r w:rsidRPr="00FE6751">
        <w:rPr>
          <w:rStyle w:val="CodeCar"/>
          <w:rFonts w:eastAsiaTheme="minorEastAsia"/>
        </w:rPr>
        <w:t>GENERATE_NC_*</w:t>
      </w:r>
      <w:r w:rsidRPr="00FE6751">
        <w:t xml:space="preserve"> flag configuration values and </w:t>
      </w:r>
      <w:r w:rsidRPr="00FE6751">
        <w:rPr>
          <w:b/>
        </w:rPr>
        <w:t xml:space="preserve">'processmode' </w:t>
      </w:r>
      <w:r w:rsidRPr="00FE6751">
        <w:t>input parameter (for Argos floats only),</w:t>
      </w:r>
    </w:p>
    <w:p w:rsidR="002F08BF" w:rsidRPr="00FE6751" w:rsidRDefault="002F08BF" w:rsidP="002F08BF">
      <w:pPr>
        <w:pStyle w:val="Corpsdetexte"/>
        <w:widowControl w:val="0"/>
        <w:numPr>
          <w:ilvl w:val="1"/>
          <w:numId w:val="32"/>
        </w:numPr>
        <w:suppressAutoHyphens/>
      </w:pPr>
      <w:r w:rsidRPr="00FE6751">
        <w:t xml:space="preserve">XML report of the session (stored in </w:t>
      </w:r>
      <w:r w:rsidRPr="00FE6751">
        <w:rPr>
          <w:rStyle w:val="CodeCar"/>
          <w:rFonts w:eastAsiaTheme="minorEastAsia"/>
        </w:rPr>
        <w:t>DIR_OUTPUT_XML_FILE</w:t>
      </w:r>
      <w:r w:rsidRPr="00FE6751">
        <w:t>). It summarizes what has been done and report the ‘INFO’, ‘WARNING’ and ‘ERROR’ information listed in the log file. This report is used at Coriolis to monitor the decoding step and to initiate the post-processing steps.</w:t>
      </w:r>
    </w:p>
    <w:p w:rsidR="002F08BF" w:rsidRPr="00FE6751" w:rsidRDefault="002F08BF" w:rsidP="00715A45">
      <w:pPr>
        <w:pStyle w:val="Titre2"/>
      </w:pPr>
      <w:bookmarkStart w:id="795" w:name="_Toc460855075"/>
      <w:bookmarkStart w:id="796" w:name="_Toc85622754"/>
      <w:r w:rsidRPr="00FE6751">
        <w:t>Deployment of the DAC decoder in the Coriolis infrastructure</w:t>
      </w:r>
      <w:bookmarkEnd w:id="795"/>
      <w:bookmarkEnd w:id="796"/>
    </w:p>
    <w:p w:rsidR="002F08BF" w:rsidRPr="00FE6751" w:rsidRDefault="002F08BF" w:rsidP="002F08BF">
      <w:pPr>
        <w:pStyle w:val="Corpsdetexte"/>
      </w:pPr>
      <w:r w:rsidRPr="00FE6751">
        <w:t>The scripts used at Coriolis to deploy the DAC decoder can be sent on demand.</w:t>
      </w:r>
    </w:p>
    <w:p w:rsidR="002F08BF" w:rsidRPr="00FE6751" w:rsidRDefault="002F08BF" w:rsidP="002F08BF">
      <w:pPr>
        <w:pStyle w:val="Corpsdetexte"/>
      </w:pPr>
      <w:r w:rsidRPr="00FE6751">
        <w:t>The main philosophy of the processing is the following.</w:t>
      </w:r>
    </w:p>
    <w:p w:rsidR="002F08BF" w:rsidRPr="00FE6751" w:rsidRDefault="002F08BF" w:rsidP="00715A45">
      <w:pPr>
        <w:pStyle w:val="Titre3"/>
      </w:pPr>
      <w:bookmarkStart w:id="797" w:name="_Toc460855076"/>
      <w:bookmarkStart w:id="798" w:name="_Toc85622755"/>
      <w:r w:rsidRPr="00FE6751">
        <w:t>Argos floats processing</w:t>
      </w:r>
      <w:bookmarkEnd w:id="797"/>
      <w:bookmarkEnd w:id="798"/>
    </w:p>
    <w:p w:rsidR="002F08BF" w:rsidRPr="00FE6751" w:rsidRDefault="002F08BF" w:rsidP="002F08BF">
      <w:pPr>
        <w:pStyle w:val="Corpsdetexte"/>
      </w:pPr>
      <w:r w:rsidRPr="00FE6751">
        <w:t>The CLS service has been asked to send Argos data through e-mail to Coriolis once per hour (at HH:00).</w:t>
      </w:r>
    </w:p>
    <w:p w:rsidR="002F08BF" w:rsidRPr="00FE6751" w:rsidRDefault="002F08BF" w:rsidP="002F08BF">
      <w:pPr>
        <w:pStyle w:val="Corpsdetexte"/>
      </w:pPr>
      <w:r w:rsidRPr="00FE6751">
        <w:t>Each time an Argos e-mail is received from CLS, a process</w:t>
      </w:r>
    </w:p>
    <w:p w:rsidR="002F08BF" w:rsidRPr="00FE6751" w:rsidRDefault="002F08BF" w:rsidP="002F08BF">
      <w:pPr>
        <w:pStyle w:val="Corpsdetexte"/>
        <w:widowControl w:val="0"/>
        <w:numPr>
          <w:ilvl w:val="0"/>
          <w:numId w:val="39"/>
        </w:numPr>
        <w:suppressAutoHyphens/>
      </w:pPr>
      <w:r w:rsidRPr="00FE6751">
        <w:t>Catches it,</w:t>
      </w:r>
    </w:p>
    <w:p w:rsidR="002F08BF" w:rsidRPr="00FE6751" w:rsidRDefault="002F08BF" w:rsidP="002F08BF">
      <w:pPr>
        <w:pStyle w:val="Corpsdetexte"/>
        <w:widowControl w:val="0"/>
        <w:numPr>
          <w:ilvl w:val="0"/>
          <w:numId w:val="39"/>
        </w:numPr>
        <w:suppressAutoHyphens/>
      </w:pPr>
      <w:r w:rsidRPr="00FE6751">
        <w:t xml:space="preserve">Duplicates it in the </w:t>
      </w:r>
      <w:r w:rsidRPr="00FE6751">
        <w:rPr>
          <w:i/>
        </w:rPr>
        <w:t>archive</w:t>
      </w:r>
      <w:r w:rsidRPr="00FE6751">
        <w:t xml:space="preserve"> directory,</w:t>
      </w:r>
    </w:p>
    <w:p w:rsidR="002F08BF" w:rsidRPr="00FE6751" w:rsidRDefault="002F08BF" w:rsidP="002F08BF">
      <w:pPr>
        <w:pStyle w:val="Corpsdetexte"/>
        <w:widowControl w:val="0"/>
        <w:numPr>
          <w:ilvl w:val="0"/>
          <w:numId w:val="39"/>
        </w:numPr>
        <w:suppressAutoHyphens/>
      </w:pPr>
      <w:r w:rsidRPr="00FE6751">
        <w:t xml:space="preserve">Moves it in the </w:t>
      </w:r>
      <w:r w:rsidRPr="00FE6751">
        <w:rPr>
          <w:i/>
        </w:rPr>
        <w:t>spool_message</w:t>
      </w:r>
      <w:r w:rsidRPr="00FE6751">
        <w:t xml:space="preserve"> directory.</w:t>
      </w:r>
    </w:p>
    <w:p w:rsidR="002F08BF" w:rsidRPr="00FE6751" w:rsidRDefault="002F08BF" w:rsidP="002F08BF">
      <w:pPr>
        <w:pStyle w:val="Corpsdetexte"/>
      </w:pPr>
      <w:r w:rsidRPr="00FE6751">
        <w:t>Each hour (at HH:15), a process is launched:</w:t>
      </w:r>
    </w:p>
    <w:p w:rsidR="002F08BF" w:rsidRPr="00FE6751" w:rsidRDefault="002F08BF" w:rsidP="002F08BF">
      <w:pPr>
        <w:pStyle w:val="Corpsdetexte"/>
        <w:widowControl w:val="0"/>
        <w:numPr>
          <w:ilvl w:val="0"/>
          <w:numId w:val="40"/>
        </w:numPr>
        <w:suppressAutoHyphens/>
      </w:pPr>
      <w:r w:rsidRPr="00FE6751">
        <w:t xml:space="preserve">It processes the files of the </w:t>
      </w:r>
      <w:r w:rsidRPr="00FE6751">
        <w:rPr>
          <w:i/>
        </w:rPr>
        <w:t>spool_message</w:t>
      </w:r>
      <w:r w:rsidRPr="00FE6751">
        <w:t xml:space="preserve"> directory:</w:t>
      </w:r>
    </w:p>
    <w:p w:rsidR="002F08BF" w:rsidRPr="00FE6751" w:rsidRDefault="002F08BF" w:rsidP="002F08BF">
      <w:pPr>
        <w:pStyle w:val="Corpsdetexte"/>
        <w:widowControl w:val="0"/>
        <w:numPr>
          <w:ilvl w:val="1"/>
          <w:numId w:val="40"/>
        </w:numPr>
        <w:suppressAutoHyphens/>
      </w:pPr>
      <w:r w:rsidRPr="00FE6751">
        <w:t>It split the HEX data of the files according to the Argos Id and create a specific file for this Argos Id Hex data,</w:t>
      </w:r>
    </w:p>
    <w:p w:rsidR="002F08BF" w:rsidRPr="00FE6751" w:rsidRDefault="002F08BF" w:rsidP="002F08BF">
      <w:pPr>
        <w:pStyle w:val="Corpsdetexte"/>
        <w:widowControl w:val="0"/>
        <w:numPr>
          <w:ilvl w:val="1"/>
          <w:numId w:val="40"/>
        </w:numPr>
        <w:suppressAutoHyphens/>
      </w:pPr>
      <w:r w:rsidRPr="00FE6751">
        <w:t xml:space="preserve">These files are stored in the </w:t>
      </w:r>
      <w:r w:rsidRPr="00FE6751">
        <w:rPr>
          <w:i/>
        </w:rPr>
        <w:t>spool_cycle</w:t>
      </w:r>
      <w:r w:rsidRPr="00FE6751">
        <w:t xml:space="preserve"> directory,</w:t>
      </w:r>
    </w:p>
    <w:p w:rsidR="002F08BF" w:rsidRPr="00FE6751" w:rsidRDefault="002F08BF" w:rsidP="002F08BF">
      <w:pPr>
        <w:pStyle w:val="Corpsdetexte"/>
        <w:widowControl w:val="0"/>
        <w:numPr>
          <w:ilvl w:val="1"/>
          <w:numId w:val="40"/>
        </w:numPr>
        <w:suppressAutoHyphens/>
      </w:pPr>
      <w:r w:rsidRPr="00FE6751">
        <w:t>When the transmission stops for more than 18 hours, a new file is created,</w:t>
      </w:r>
    </w:p>
    <w:p w:rsidR="002F08BF" w:rsidRPr="00FE6751" w:rsidRDefault="002F08BF" w:rsidP="002F08BF">
      <w:pPr>
        <w:pStyle w:val="Corpsdetexte"/>
        <w:widowControl w:val="0"/>
        <w:numPr>
          <w:ilvl w:val="1"/>
          <w:numId w:val="40"/>
        </w:numPr>
        <w:suppressAutoHyphens/>
      </w:pPr>
      <w:r w:rsidRPr="00FE6751">
        <w:t xml:space="preserve">The </w:t>
      </w:r>
      <w:r w:rsidRPr="00FE6751">
        <w:rPr>
          <w:i/>
        </w:rPr>
        <w:t>spool_cycle</w:t>
      </w:r>
      <w:r w:rsidRPr="00FE6751">
        <w:t xml:space="preserve"> directory finally contains files:</w:t>
      </w:r>
    </w:p>
    <w:p w:rsidR="002F08BF" w:rsidRPr="00FE6751" w:rsidRDefault="002F08BF" w:rsidP="002F08BF">
      <w:pPr>
        <w:pStyle w:val="Corpsdetexte"/>
        <w:widowControl w:val="0"/>
        <w:numPr>
          <w:ilvl w:val="2"/>
          <w:numId w:val="40"/>
        </w:numPr>
        <w:suppressAutoHyphens/>
      </w:pPr>
      <w:r w:rsidRPr="00FE6751">
        <w:t>With the HEX data of a unique Argos Id,</w:t>
      </w:r>
    </w:p>
    <w:p w:rsidR="002F08BF" w:rsidRPr="00FE6751" w:rsidRDefault="002F08BF" w:rsidP="002F08BF">
      <w:pPr>
        <w:pStyle w:val="Corpsdetexte"/>
        <w:widowControl w:val="0"/>
        <w:numPr>
          <w:ilvl w:val="2"/>
          <w:numId w:val="40"/>
        </w:numPr>
        <w:suppressAutoHyphens/>
      </w:pPr>
      <w:r w:rsidRPr="00FE6751">
        <w:t>With gaps in the transmission less than 18 hours.</w:t>
      </w:r>
    </w:p>
    <w:p w:rsidR="002F08BF" w:rsidRPr="00FE6751" w:rsidRDefault="002F08BF" w:rsidP="002F08BF">
      <w:pPr>
        <w:pStyle w:val="Corpsdetexte"/>
        <w:widowControl w:val="0"/>
        <w:numPr>
          <w:ilvl w:val="0"/>
          <w:numId w:val="40"/>
        </w:numPr>
        <w:suppressAutoHyphens/>
      </w:pPr>
      <w:r w:rsidRPr="00FE6751">
        <w:t xml:space="preserve">It processes the files of the </w:t>
      </w:r>
      <w:r w:rsidRPr="00FE6751">
        <w:rPr>
          <w:i/>
        </w:rPr>
        <w:t>spool_cycle</w:t>
      </w:r>
      <w:r w:rsidRPr="00FE6751">
        <w:t xml:space="preserve"> directory:</w:t>
      </w:r>
    </w:p>
    <w:p w:rsidR="002F08BF" w:rsidRPr="00FE6751" w:rsidRDefault="002F08BF" w:rsidP="002F08BF">
      <w:pPr>
        <w:pStyle w:val="Corpsdetexte"/>
        <w:widowControl w:val="0"/>
        <w:numPr>
          <w:ilvl w:val="1"/>
          <w:numId w:val="40"/>
        </w:numPr>
        <w:suppressAutoHyphens/>
      </w:pPr>
      <w:r w:rsidRPr="00FE6751">
        <w:t xml:space="preserve">It looks for files where the last HEX data have been received for more than 24 hours (assuming that, in this case, the surface transmission ended). These files are process with the </w:t>
      </w:r>
      <w:r w:rsidRPr="00FE6751">
        <w:rPr>
          <w:b/>
        </w:rPr>
        <w:t>'processmode'</w:t>
      </w:r>
      <w:r w:rsidRPr="00FE6751">
        <w:t xml:space="preserve"> = </w:t>
      </w:r>
      <w:r w:rsidRPr="00FE6751">
        <w:rPr>
          <w:b/>
        </w:rPr>
        <w:t>'all'</w:t>
      </w:r>
      <w:r w:rsidRPr="00FE6751">
        <w:t xml:space="preserve"> and then processed and archived by the decoder,</w:t>
      </w:r>
    </w:p>
    <w:p w:rsidR="002F08BF" w:rsidRPr="00FE6751" w:rsidRDefault="002F08BF" w:rsidP="002F08BF">
      <w:pPr>
        <w:pStyle w:val="Corpsdetexte"/>
        <w:widowControl w:val="0"/>
        <w:numPr>
          <w:ilvl w:val="1"/>
          <w:numId w:val="40"/>
        </w:numPr>
        <w:suppressAutoHyphens/>
      </w:pPr>
      <w:r w:rsidRPr="00FE6751">
        <w:t xml:space="preserve">It processes the remaining files with the </w:t>
      </w:r>
      <w:r w:rsidRPr="00FE6751">
        <w:rPr>
          <w:b/>
        </w:rPr>
        <w:t>'processmode'</w:t>
      </w:r>
      <w:r w:rsidRPr="00FE6751">
        <w:t xml:space="preserve"> = </w:t>
      </w:r>
      <w:r w:rsidRPr="00FE6751">
        <w:rPr>
          <w:b/>
        </w:rPr>
        <w:t>'profile'</w:t>
      </w:r>
      <w:r w:rsidRPr="00FE6751">
        <w:t>.</w:t>
      </w:r>
    </w:p>
    <w:p w:rsidR="002F08BF" w:rsidRPr="00FE6751" w:rsidRDefault="002F08BF" w:rsidP="00715A45">
      <w:pPr>
        <w:pStyle w:val="Titre3"/>
      </w:pPr>
      <w:bookmarkStart w:id="799" w:name="_Toc460855077"/>
      <w:bookmarkStart w:id="800" w:name="_Toc85622756"/>
      <w:r w:rsidRPr="00FE6751">
        <w:lastRenderedPageBreak/>
        <w:t>Iridium floats processing</w:t>
      </w:r>
      <w:bookmarkEnd w:id="799"/>
      <w:bookmarkEnd w:id="800"/>
    </w:p>
    <w:p w:rsidR="002F08BF" w:rsidRPr="00FE6751" w:rsidRDefault="002F08BF" w:rsidP="002F08BF">
      <w:pPr>
        <w:pStyle w:val="Corpsdetexte"/>
      </w:pPr>
      <w:r w:rsidRPr="00FE6751">
        <w:t>Each time an e-mail is received from Iridium, a first process:</w:t>
      </w:r>
    </w:p>
    <w:p w:rsidR="002F08BF" w:rsidRPr="00FE6751" w:rsidRDefault="002F08BF" w:rsidP="002F08BF">
      <w:pPr>
        <w:pStyle w:val="Corpsdetexte"/>
        <w:widowControl w:val="0"/>
        <w:numPr>
          <w:ilvl w:val="0"/>
          <w:numId w:val="41"/>
        </w:numPr>
        <w:suppressAutoHyphens/>
      </w:pPr>
      <w:r w:rsidRPr="00FE6751">
        <w:t>Catches it,</w:t>
      </w:r>
    </w:p>
    <w:p w:rsidR="002F08BF" w:rsidRPr="00FE6751" w:rsidRDefault="002F08BF" w:rsidP="002F08BF">
      <w:pPr>
        <w:pStyle w:val="Corpsdetexte"/>
        <w:widowControl w:val="0"/>
        <w:numPr>
          <w:ilvl w:val="0"/>
          <w:numId w:val="41"/>
        </w:numPr>
        <w:suppressAutoHyphens/>
      </w:pPr>
      <w:r w:rsidRPr="00FE6751">
        <w:t xml:space="preserve">Duplicates it in the </w:t>
      </w:r>
      <w:r w:rsidRPr="00FE6751">
        <w:rPr>
          <w:i/>
        </w:rPr>
        <w:t>archive</w:t>
      </w:r>
      <w:r w:rsidRPr="00FE6751">
        <w:t xml:space="preserve"> directory,</w:t>
      </w:r>
    </w:p>
    <w:p w:rsidR="002F08BF" w:rsidRPr="00FE6751" w:rsidRDefault="002F08BF" w:rsidP="002F08BF">
      <w:pPr>
        <w:pStyle w:val="Corpsdetexte"/>
        <w:widowControl w:val="0"/>
        <w:numPr>
          <w:ilvl w:val="0"/>
          <w:numId w:val="41"/>
        </w:numPr>
        <w:suppressAutoHyphens/>
      </w:pPr>
      <w:r w:rsidRPr="00FE6751">
        <w:t xml:space="preserve">Moves it in the </w:t>
      </w:r>
      <w:r w:rsidRPr="00FE6751">
        <w:rPr>
          <w:i/>
        </w:rPr>
        <w:t>spool_message</w:t>
      </w:r>
      <w:r w:rsidRPr="00FE6751">
        <w:t xml:space="preserve"> directory.</w:t>
      </w:r>
    </w:p>
    <w:p w:rsidR="002F08BF" w:rsidRPr="00FE6751" w:rsidRDefault="002F08BF" w:rsidP="002F08BF">
      <w:pPr>
        <w:pStyle w:val="Corpsdetexte"/>
      </w:pPr>
      <w:r w:rsidRPr="00FE6751">
        <w:t>Four times per day, a process is launched:</w:t>
      </w:r>
    </w:p>
    <w:p w:rsidR="002F08BF" w:rsidRPr="00FE6751" w:rsidRDefault="002F08BF" w:rsidP="002F08BF">
      <w:pPr>
        <w:pStyle w:val="Corpsdetexte"/>
        <w:widowControl w:val="0"/>
        <w:numPr>
          <w:ilvl w:val="0"/>
          <w:numId w:val="42"/>
        </w:numPr>
        <w:suppressAutoHyphens/>
      </w:pPr>
      <w:r w:rsidRPr="00FE6751">
        <w:t xml:space="preserve">It launches a </w:t>
      </w:r>
      <w:r w:rsidRPr="00FE6751">
        <w:rPr>
          <w:b/>
          <w:i/>
        </w:rPr>
        <w:t>rsync</w:t>
      </w:r>
      <w:r w:rsidRPr="00FE6751">
        <w:t xml:space="preserve"> command on the </w:t>
      </w:r>
      <w:r w:rsidRPr="00FE6751">
        <w:rPr>
          <w:i/>
        </w:rPr>
        <w:t>spool_message</w:t>
      </w:r>
      <w:r w:rsidRPr="00FE6751">
        <w:t xml:space="preserve"> directory (for Iridium SBD floats) or on the repository of the RUDICS server (for Iridium RUDICS floats),</w:t>
      </w:r>
    </w:p>
    <w:p w:rsidR="002F08BF" w:rsidRPr="00FE6751" w:rsidRDefault="002F08BF" w:rsidP="00116B68">
      <w:pPr>
        <w:pStyle w:val="Corpsdetexte"/>
        <w:widowControl w:val="0"/>
        <w:numPr>
          <w:ilvl w:val="0"/>
          <w:numId w:val="42"/>
        </w:numPr>
        <w:suppressAutoHyphens/>
      </w:pPr>
      <w:r w:rsidRPr="00FE6751">
        <w:t xml:space="preserve">It launches one instance of the decoder for each managed float with the </w:t>
      </w:r>
      <w:r w:rsidRPr="00FE6751">
        <w:rPr>
          <w:b/>
        </w:rPr>
        <w:t>'rsynclog'</w:t>
      </w:r>
      <w:r w:rsidRPr="00FE6751">
        <w:t xml:space="preserve"> = </w:t>
      </w:r>
      <w:r w:rsidRPr="00FE6751">
        <w:rPr>
          <w:b/>
        </w:rPr>
        <w:t>'all'</w:t>
      </w:r>
      <w:r w:rsidRPr="00FE6751">
        <w:t xml:space="preserve"> and </w:t>
      </w:r>
      <w:r w:rsidRPr="00FE6751">
        <w:rPr>
          <w:b/>
        </w:rPr>
        <w:t>'floatwmo'</w:t>
      </w:r>
      <w:r w:rsidRPr="00FE6751">
        <w:t xml:space="preserve"> = concerned float WMO number.</w:t>
      </w:r>
    </w:p>
    <w:p w:rsidR="00CC5610" w:rsidRPr="00FE6751" w:rsidRDefault="00CC5610" w:rsidP="000557AF">
      <w:pPr>
        <w:pStyle w:val="Corpsdetexte"/>
        <w:widowControl w:val="0"/>
        <w:suppressAutoHyphens/>
      </w:pPr>
    </w:p>
    <w:p w:rsidR="002F08BF" w:rsidRPr="00FE6751" w:rsidRDefault="002F08BF" w:rsidP="00715A45">
      <w:pPr>
        <w:pStyle w:val="Titre1"/>
      </w:pPr>
      <w:bookmarkStart w:id="801" w:name="_Toc460855078"/>
      <w:bookmarkStart w:id="802" w:name="_Toc85622757"/>
      <w:r w:rsidRPr="00FE6751">
        <w:lastRenderedPageBreak/>
        <w:t xml:space="preserve">ANNEX </w:t>
      </w:r>
      <w:bookmarkStart w:id="803" w:name="AXA"/>
      <w:r w:rsidRPr="00FE6751">
        <w:t>A</w:t>
      </w:r>
      <w:bookmarkEnd w:id="803"/>
      <w:r w:rsidRPr="00FE6751">
        <w:t>: detailed description of the decoder package</w:t>
      </w:r>
      <w:bookmarkEnd w:id="801"/>
      <w:bookmarkEnd w:id="802"/>
    </w:p>
    <w:p w:rsidR="002F08BF" w:rsidRPr="00FE6751" w:rsidRDefault="002F08BF" w:rsidP="002F08BF">
      <w:pPr>
        <w:pStyle w:val="Corpsdetexte"/>
      </w:pPr>
      <w:r w:rsidRPr="00FE6751">
        <w:t>The tree diagram of the decoder package is illustrated in the following figure.</w:t>
      </w:r>
    </w:p>
    <w:p w:rsidR="002F08BF" w:rsidRPr="00FE6751" w:rsidRDefault="00B702B6" w:rsidP="002F08BF">
      <w:pPr>
        <w:pStyle w:val="Corpsdetexte"/>
        <w:jc w:val="center"/>
      </w:pPr>
      <w:r>
        <w:rPr>
          <w:noProof/>
          <w:lang w:val="fr-FR"/>
        </w:rPr>
        <w:drawing>
          <wp:inline distT="0" distB="0" distL="0" distR="0">
            <wp:extent cx="3540641" cy="7657170"/>
            <wp:effectExtent l="0" t="0" r="3175"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3558815" cy="7696473"/>
                    </a:xfrm>
                    <a:prstGeom prst="rect">
                      <a:avLst/>
                    </a:prstGeom>
                  </pic:spPr>
                </pic:pic>
              </a:graphicData>
            </a:graphic>
          </wp:inline>
        </w:drawing>
      </w:r>
    </w:p>
    <w:p w:rsidR="002F08BF" w:rsidRPr="00FE6751" w:rsidRDefault="002F08BF" w:rsidP="002F08BF">
      <w:pPr>
        <w:pStyle w:val="Corpsdetexte"/>
      </w:pPr>
    </w:p>
    <w:p w:rsidR="002F08BF" w:rsidRPr="00FE6751" w:rsidRDefault="002F08BF" w:rsidP="002F08BF">
      <w:pPr>
        <w:pStyle w:val="Corpsdetexte"/>
      </w:pPr>
      <w:r w:rsidRPr="00FE6751">
        <w:t>Three main directories are provided:</w:t>
      </w:r>
      <w:r w:rsidRPr="00FE6751">
        <w:rPr>
          <w:i/>
        </w:rPr>
        <w:t xml:space="preserve"> decArgo_soft</w:t>
      </w:r>
      <w:r w:rsidRPr="00FE6751">
        <w:t xml:space="preserve">, </w:t>
      </w:r>
      <w:r w:rsidRPr="00FE6751">
        <w:rPr>
          <w:i/>
        </w:rPr>
        <w:t>decArgo_doc</w:t>
      </w:r>
      <w:r w:rsidRPr="00FE6751">
        <w:t xml:space="preserve"> and </w:t>
      </w:r>
      <w:r w:rsidRPr="00FE6751">
        <w:rPr>
          <w:i/>
        </w:rPr>
        <w:t>decArgo_config_floats</w:t>
      </w:r>
      <w:r w:rsidRPr="00FE6751">
        <w:t>.</w:t>
      </w:r>
    </w:p>
    <w:p w:rsidR="002F08BF" w:rsidRPr="00FE6751" w:rsidRDefault="002F08BF" w:rsidP="00715A45">
      <w:pPr>
        <w:pStyle w:val="Titre2"/>
      </w:pPr>
      <w:r w:rsidRPr="00FE6751">
        <w:br w:type="page"/>
      </w:r>
      <w:bookmarkStart w:id="804" w:name="_Toc460855079"/>
      <w:bookmarkStart w:id="805" w:name="_Toc85622758"/>
      <w:r w:rsidRPr="00FE6751">
        <w:lastRenderedPageBreak/>
        <w:t>The decArgo_soft directory</w:t>
      </w:r>
      <w:bookmarkEnd w:id="804"/>
      <w:bookmarkEnd w:id="805"/>
    </w:p>
    <w:p w:rsidR="002F08BF" w:rsidRPr="00FE6751" w:rsidRDefault="002F08BF" w:rsidP="002F08BF">
      <w:pPr>
        <w:pStyle w:val="Corpsdetexte"/>
      </w:pPr>
      <w:r w:rsidRPr="00FE6751">
        <w:t xml:space="preserve">The </w:t>
      </w:r>
      <w:r w:rsidRPr="00FE6751">
        <w:rPr>
          <w:i/>
        </w:rPr>
        <w:t>decArgo_soft</w:t>
      </w:r>
      <w:r w:rsidRPr="00FE6751">
        <w:t xml:space="preserve"> directory contains the decoder software and configuration.</w:t>
      </w:r>
    </w:p>
    <w:p w:rsidR="002F08BF" w:rsidRPr="00FE6751" w:rsidRDefault="002F08BF" w:rsidP="00715A45">
      <w:pPr>
        <w:pStyle w:val="Titre3"/>
      </w:pPr>
      <w:bookmarkStart w:id="806" w:name="_Toc460855080"/>
      <w:bookmarkStart w:id="807" w:name="_Toc85622759"/>
      <w:r w:rsidRPr="00FE6751">
        <w:t>The decArgo_soft/soft directory</w:t>
      </w:r>
      <w:bookmarkEnd w:id="806"/>
      <w:bookmarkEnd w:id="807"/>
    </w:p>
    <w:p w:rsidR="002F08BF" w:rsidRPr="001369CF" w:rsidRDefault="002F08BF" w:rsidP="002F08BF">
      <w:pPr>
        <w:pStyle w:val="Corpsdetexte"/>
      </w:pPr>
      <w:r w:rsidRPr="001369CF">
        <w:t>In this directory you can find:</w:t>
      </w:r>
    </w:p>
    <w:p w:rsidR="002F08BF" w:rsidRPr="001369CF" w:rsidRDefault="002F08BF" w:rsidP="002F08BF">
      <w:pPr>
        <w:pStyle w:val="Corpsdetexte"/>
        <w:widowControl w:val="0"/>
        <w:numPr>
          <w:ilvl w:val="0"/>
          <w:numId w:val="22"/>
        </w:numPr>
        <w:suppressAutoHyphens/>
      </w:pPr>
      <w:r w:rsidRPr="001369CF">
        <w:t xml:space="preserve">The decoder programs: </w:t>
      </w:r>
      <w:r w:rsidRPr="001369CF">
        <w:rPr>
          <w:b/>
          <w:i/>
        </w:rPr>
        <w:t>decode_provor_2_csv</w:t>
      </w:r>
      <w:r w:rsidRPr="001369CF">
        <w:t xml:space="preserve">, </w:t>
      </w:r>
      <w:r w:rsidRPr="001369CF">
        <w:rPr>
          <w:b/>
          <w:i/>
        </w:rPr>
        <w:t>decode_provor_2_nc</w:t>
      </w:r>
      <w:r w:rsidRPr="001369CF">
        <w:t xml:space="preserve">, </w:t>
      </w:r>
      <w:r w:rsidRPr="001369CF">
        <w:rPr>
          <w:b/>
          <w:i/>
        </w:rPr>
        <w:t>decode_apex_2_csv</w:t>
      </w:r>
      <w:r w:rsidRPr="001369CF">
        <w:t xml:space="preserve">, </w:t>
      </w:r>
      <w:r w:rsidRPr="001369CF">
        <w:rPr>
          <w:b/>
          <w:i/>
        </w:rPr>
        <w:t>decode_apex_2_nc</w:t>
      </w:r>
      <w:r w:rsidRPr="001369CF">
        <w:t xml:space="preserve">, </w:t>
      </w:r>
      <w:r w:rsidRPr="001369CF">
        <w:rPr>
          <w:b/>
          <w:i/>
        </w:rPr>
        <w:t xml:space="preserve">decode_nova_2_csv, decode_nova_2_nc, </w:t>
      </w:r>
      <w:r w:rsidR="005D0EE6" w:rsidRPr="002E5C4D">
        <w:rPr>
          <w:b/>
          <w:i/>
        </w:rPr>
        <w:t>decode_nemo_2_csv, decode_nemo_2_nc,</w:t>
      </w:r>
      <w:r w:rsidR="005D0EE6" w:rsidRPr="001369CF">
        <w:rPr>
          <w:b/>
          <w:i/>
        </w:rPr>
        <w:t xml:space="preserve"> </w:t>
      </w:r>
      <w:r w:rsidRPr="001369CF">
        <w:rPr>
          <w:b/>
          <w:i/>
        </w:rPr>
        <w:t>decode_argo_2_nc_rt</w:t>
      </w:r>
      <w:r w:rsidRPr="001369CF">
        <w:t xml:space="preserve"> and </w:t>
      </w:r>
      <w:r w:rsidRPr="001369CF">
        <w:rPr>
          <w:b/>
          <w:i/>
        </w:rPr>
        <w:t>decode_provor_2_nc_dm</w:t>
      </w:r>
      <w:r w:rsidRPr="001369CF">
        <w:t>,</w:t>
      </w:r>
    </w:p>
    <w:p w:rsidR="002F08BF" w:rsidRPr="00FE6751" w:rsidRDefault="002F08BF" w:rsidP="002F08BF">
      <w:pPr>
        <w:pStyle w:val="Corpsdetexte"/>
        <w:widowControl w:val="0"/>
        <w:numPr>
          <w:ilvl w:val="0"/>
          <w:numId w:val="22"/>
        </w:numPr>
        <w:suppressAutoHyphens/>
      </w:pPr>
      <w:r w:rsidRPr="00FE6751">
        <w:t xml:space="preserve">The decoder configuration files: </w:t>
      </w:r>
      <w:r w:rsidRPr="00FE6751">
        <w:rPr>
          <w:i/>
        </w:rPr>
        <w:t>_argo_decoder</w:t>
      </w:r>
      <w:r w:rsidR="004B1BEF" w:rsidRPr="00FE6751">
        <w:rPr>
          <w:i/>
        </w:rPr>
        <w:t>_</w:t>
      </w:r>
      <w:r w:rsidRPr="00FE6751">
        <w:rPr>
          <w:i/>
        </w:rPr>
        <w:t>conf</w:t>
      </w:r>
      <w:r w:rsidR="004B1BEF" w:rsidRPr="00FE6751">
        <w:rPr>
          <w:i/>
        </w:rPr>
        <w:t>.txt</w:t>
      </w:r>
      <w:r w:rsidRPr="00FE6751">
        <w:t xml:space="preserve"> and </w:t>
      </w:r>
      <w:r w:rsidRPr="00FE6751">
        <w:rPr>
          <w:i/>
        </w:rPr>
        <w:t>_argo_decoder_conf.json</w:t>
      </w:r>
      <w:r w:rsidRPr="00FE6751">
        <w:t>,</w:t>
      </w:r>
    </w:p>
    <w:p w:rsidR="002F08BF" w:rsidRPr="00FE6751" w:rsidRDefault="002F08BF" w:rsidP="002F08BF">
      <w:pPr>
        <w:pStyle w:val="Corpsdetexte"/>
        <w:widowControl w:val="0"/>
        <w:numPr>
          <w:ilvl w:val="0"/>
          <w:numId w:val="22"/>
        </w:numPr>
        <w:suppressAutoHyphens/>
      </w:pPr>
      <w:r w:rsidRPr="00FE6751">
        <w:t xml:space="preserve">The software sub-directories: </w:t>
      </w:r>
      <w:r w:rsidRPr="00FE6751">
        <w:rPr>
          <w:i/>
        </w:rPr>
        <w:t>sub</w:t>
      </w:r>
      <w:r w:rsidRPr="00FE6751">
        <w:t xml:space="preserve"> for the implemented functions and </w:t>
      </w:r>
      <w:r w:rsidRPr="00FE6751">
        <w:rPr>
          <w:i/>
        </w:rPr>
        <w:t>sub_foreign</w:t>
      </w:r>
      <w:r w:rsidRPr="00FE6751">
        <w:t xml:space="preserve"> for the part of code coming from other people than the Coriolis development team,</w:t>
      </w:r>
    </w:p>
    <w:p w:rsidR="002F08BF" w:rsidRPr="00FE6751" w:rsidRDefault="002F08BF" w:rsidP="002F08BF">
      <w:pPr>
        <w:pStyle w:val="Corpsdetexte"/>
        <w:widowControl w:val="0"/>
        <w:numPr>
          <w:ilvl w:val="0"/>
          <w:numId w:val="22"/>
        </w:numPr>
        <w:suppressAutoHyphens/>
      </w:pPr>
      <w:r w:rsidRPr="00FE6751">
        <w:t xml:space="preserve">The tools directories: </w:t>
      </w:r>
      <w:r w:rsidRPr="00FE6751">
        <w:rPr>
          <w:i/>
        </w:rPr>
        <w:t>util</w:t>
      </w:r>
      <w:r w:rsidRPr="00FE6751">
        <w:t xml:space="preserve"> for the user tools and </w:t>
      </w:r>
      <w:r w:rsidRPr="00FE6751">
        <w:rPr>
          <w:i/>
        </w:rPr>
        <w:t>util2</w:t>
      </w:r>
      <w:r w:rsidRPr="00FE6751">
        <w:t xml:space="preserve"> for the specialized operator tools.</w:t>
      </w:r>
    </w:p>
    <w:p w:rsidR="002F08BF" w:rsidRPr="00FE6751" w:rsidRDefault="002F08BF" w:rsidP="00715A45">
      <w:pPr>
        <w:pStyle w:val="Titre3"/>
      </w:pPr>
      <w:bookmarkStart w:id="808" w:name="_Toc460855081"/>
      <w:bookmarkStart w:id="809" w:name="_Toc85622760"/>
      <w:r w:rsidRPr="00FE6751">
        <w:t>The decArgo_soft/config directory</w:t>
      </w:r>
      <w:bookmarkEnd w:id="808"/>
      <w:bookmarkEnd w:id="809"/>
    </w:p>
    <w:p w:rsidR="002F08BF" w:rsidRPr="00FE6751" w:rsidRDefault="002F08BF" w:rsidP="002F08BF">
      <w:pPr>
        <w:pStyle w:val="Corpsdetexte"/>
      </w:pPr>
      <w:r w:rsidRPr="00FE6751">
        <w:t>In this directory you can find:</w:t>
      </w:r>
    </w:p>
    <w:p w:rsidR="002F08BF" w:rsidRPr="00FE6751" w:rsidRDefault="002F08BF" w:rsidP="002F08BF">
      <w:pPr>
        <w:pStyle w:val="Corpsdetexte"/>
        <w:widowControl w:val="0"/>
        <w:numPr>
          <w:ilvl w:val="0"/>
          <w:numId w:val="22"/>
        </w:numPr>
        <w:suppressAutoHyphens/>
      </w:pPr>
      <w:r w:rsidRPr="00FE6751">
        <w:t xml:space="preserve">The </w:t>
      </w:r>
      <w:r w:rsidRPr="00FE6751">
        <w:rPr>
          <w:i/>
        </w:rPr>
        <w:t>configParamNames</w:t>
      </w:r>
      <w:r w:rsidRPr="00FE6751">
        <w:t xml:space="preserve"> and </w:t>
      </w:r>
      <w:r w:rsidRPr="00FE6751">
        <w:rPr>
          <w:i/>
        </w:rPr>
        <w:t>techParamNames</w:t>
      </w:r>
      <w:r w:rsidRPr="00FE6751">
        <w:t xml:space="preserve"> sub-directories used to store configuration and technical labels information (see Annex </w:t>
      </w:r>
      <w:r w:rsidRPr="004E186F">
        <w:fldChar w:fldCharType="begin"/>
      </w:r>
      <w:r w:rsidRPr="00FE6751">
        <w:instrText xml:space="preserve"> REF AXG \h </w:instrText>
      </w:r>
      <w:r w:rsidRPr="004E186F">
        <w:fldChar w:fldCharType="separate"/>
      </w:r>
      <w:r w:rsidR="000579E4" w:rsidRPr="00FE6751">
        <w:t>G</w:t>
      </w:r>
      <w:r w:rsidRPr="004E186F">
        <w:fldChar w:fldCharType="end"/>
      </w:r>
      <w:r w:rsidRPr="00FE6751">
        <w:t>),</w:t>
      </w:r>
    </w:p>
    <w:p w:rsidR="002F08BF" w:rsidRPr="00FE6751" w:rsidRDefault="002F08BF" w:rsidP="002F08BF">
      <w:pPr>
        <w:pStyle w:val="Corpsdetexte"/>
        <w:widowControl w:val="0"/>
        <w:numPr>
          <w:ilvl w:val="0"/>
          <w:numId w:val="22"/>
        </w:numPr>
        <w:suppressAutoHyphens/>
      </w:pPr>
      <w:r w:rsidRPr="00FE6751">
        <w:t xml:space="preserve">The </w:t>
      </w:r>
      <w:r w:rsidRPr="00FE6751">
        <w:rPr>
          <w:i/>
        </w:rPr>
        <w:t>configuration_sample_files</w:t>
      </w:r>
      <w:r w:rsidRPr="00FE6751">
        <w:t xml:space="preserve"> sub-directory which provides examples of configuration files.</w:t>
      </w:r>
    </w:p>
    <w:p w:rsidR="002F08BF" w:rsidRPr="00FE6751" w:rsidRDefault="002F08BF" w:rsidP="00715A45">
      <w:pPr>
        <w:pStyle w:val="Titre2"/>
      </w:pPr>
      <w:bookmarkStart w:id="810" w:name="_Ref460577154"/>
      <w:bookmarkStart w:id="811" w:name="_Toc460855082"/>
      <w:bookmarkStart w:id="812" w:name="_Toc85622761"/>
      <w:r w:rsidRPr="00FE6751">
        <w:t>The decArgo_doc directory</w:t>
      </w:r>
      <w:bookmarkEnd w:id="810"/>
      <w:bookmarkEnd w:id="811"/>
      <w:bookmarkEnd w:id="812"/>
    </w:p>
    <w:p w:rsidR="002F08BF" w:rsidRPr="00FE6751" w:rsidRDefault="002F08BF" w:rsidP="002F08BF">
      <w:pPr>
        <w:pStyle w:val="Corpsdetexte"/>
      </w:pPr>
      <w:r w:rsidRPr="00FE6751">
        <w:t xml:space="preserve">The </w:t>
      </w:r>
      <w:r w:rsidRPr="00FE6751">
        <w:rPr>
          <w:i/>
        </w:rPr>
        <w:t>decArgo_doc</w:t>
      </w:r>
      <w:r w:rsidRPr="00FE6751">
        <w:t xml:space="preserve"> directory contains:</w:t>
      </w:r>
    </w:p>
    <w:p w:rsidR="002F08BF" w:rsidRPr="00FE6751" w:rsidRDefault="002F08BF" w:rsidP="002F08BF">
      <w:pPr>
        <w:pStyle w:val="Corpsdetexte"/>
        <w:widowControl w:val="0"/>
        <w:numPr>
          <w:ilvl w:val="0"/>
          <w:numId w:val="57"/>
        </w:numPr>
        <w:suppressAutoHyphens/>
      </w:pPr>
      <w:r w:rsidRPr="00FE6751">
        <w:t xml:space="preserve">The </w:t>
      </w:r>
      <w:r w:rsidRPr="00FE6751">
        <w:rPr>
          <w:i/>
        </w:rPr>
        <w:t>decoder_user_manual</w:t>
      </w:r>
      <w:r w:rsidRPr="00FE6751">
        <w:t xml:space="preserve"> sub-directory to store this User Manual and the </w:t>
      </w:r>
      <w:r w:rsidRPr="00FE6751">
        <w:rPr>
          <w:i/>
        </w:rPr>
        <w:t>_CoriolisArgoFloatVersions_YYYYMMDD.xlsx</w:t>
      </w:r>
      <w:r w:rsidRPr="00FE6751">
        <w:t xml:space="preserve"> file,</w:t>
      </w:r>
    </w:p>
    <w:p w:rsidR="002F08BF" w:rsidRPr="001369CF" w:rsidRDefault="002F08BF" w:rsidP="002F08BF">
      <w:pPr>
        <w:pStyle w:val="Corpsdetexte"/>
        <w:widowControl w:val="0"/>
        <w:numPr>
          <w:ilvl w:val="0"/>
          <w:numId w:val="57"/>
        </w:numPr>
        <w:suppressAutoHyphens/>
      </w:pPr>
      <w:r w:rsidRPr="00FE6751">
        <w:t xml:space="preserve">The </w:t>
      </w:r>
      <w:r w:rsidRPr="00FE6751">
        <w:rPr>
          <w:i/>
        </w:rPr>
        <w:t>decoder_versions</w:t>
      </w:r>
      <w:r w:rsidRPr="00FE6751">
        <w:t xml:space="preserve"> sub-directory to store information on the different versions of the </w:t>
      </w:r>
      <w:r w:rsidRPr="001369CF">
        <w:t>decoder code,</w:t>
      </w:r>
    </w:p>
    <w:p w:rsidR="00B702B6" w:rsidRPr="001369CF" w:rsidRDefault="002F08BF" w:rsidP="002F08BF">
      <w:pPr>
        <w:pStyle w:val="Corpsdetexte"/>
        <w:widowControl w:val="0"/>
        <w:numPr>
          <w:ilvl w:val="0"/>
          <w:numId w:val="57"/>
        </w:numPr>
        <w:suppressAutoHyphens/>
      </w:pPr>
      <w:r w:rsidRPr="001369CF">
        <w:t xml:space="preserve">The </w:t>
      </w:r>
      <w:r w:rsidRPr="001369CF">
        <w:rPr>
          <w:i/>
        </w:rPr>
        <w:t>float_user_manuals</w:t>
      </w:r>
      <w:r w:rsidRPr="001369CF">
        <w:t xml:space="preserve"> sub-directory to store User Manuals of the managed float versions</w:t>
      </w:r>
      <w:r w:rsidR="00B702B6" w:rsidRPr="001369CF">
        <w:t>,</w:t>
      </w:r>
    </w:p>
    <w:p w:rsidR="002F08BF" w:rsidRPr="002E5C4D" w:rsidRDefault="00B702B6" w:rsidP="00B702B6">
      <w:pPr>
        <w:pStyle w:val="Corpsdetexte"/>
        <w:widowControl w:val="0"/>
        <w:numPr>
          <w:ilvl w:val="0"/>
          <w:numId w:val="57"/>
        </w:numPr>
        <w:suppressAutoHyphens/>
      </w:pPr>
      <w:r w:rsidRPr="002E5C4D">
        <w:t xml:space="preserve">The </w:t>
      </w:r>
      <w:r w:rsidRPr="002E5C4D">
        <w:rPr>
          <w:i/>
        </w:rPr>
        <w:t>Coriolis_aux_format</w:t>
      </w:r>
      <w:r w:rsidRPr="002E5C4D">
        <w:t xml:space="preserve">, </w:t>
      </w:r>
      <w:r w:rsidRPr="002E5C4D">
        <w:rPr>
          <w:i/>
        </w:rPr>
        <w:t>implementation_of_RTQC_at_coriolis</w:t>
      </w:r>
      <w:r w:rsidRPr="002E5C4D">
        <w:t xml:space="preserve"> and </w:t>
      </w:r>
      <w:r w:rsidRPr="002E5C4D">
        <w:rPr>
          <w:i/>
        </w:rPr>
        <w:t>near_surface_&amp;_in_air_data_processing_at_coriolis</w:t>
      </w:r>
      <w:r w:rsidRPr="002E5C4D">
        <w:t xml:space="preserve"> </w:t>
      </w:r>
      <w:r w:rsidR="0031447A" w:rsidRPr="002E5C4D">
        <w:t>sub-directories to store information to explain how the decoder manages these particular topics.</w:t>
      </w:r>
    </w:p>
    <w:p w:rsidR="002F08BF" w:rsidRPr="00FE6751" w:rsidRDefault="002F08BF" w:rsidP="00715A45">
      <w:pPr>
        <w:pStyle w:val="Titre2"/>
      </w:pPr>
      <w:bookmarkStart w:id="813" w:name="_Toc460855083"/>
      <w:bookmarkStart w:id="814" w:name="_Toc85622762"/>
      <w:r w:rsidRPr="00FE6751">
        <w:t>The decArgo_config_floats directory</w:t>
      </w:r>
      <w:bookmarkEnd w:id="813"/>
      <w:bookmarkEnd w:id="814"/>
    </w:p>
    <w:p w:rsidR="002F08BF" w:rsidRPr="00FE6751" w:rsidRDefault="002F08BF" w:rsidP="002F08BF">
      <w:pPr>
        <w:pStyle w:val="Corpsdetexte"/>
      </w:pPr>
      <w:r w:rsidRPr="00FE6751">
        <w:t xml:space="preserve">The </w:t>
      </w:r>
      <w:r w:rsidRPr="00FE6751">
        <w:rPr>
          <w:i/>
        </w:rPr>
        <w:t xml:space="preserve">decArgo_config_floats </w:t>
      </w:r>
      <w:r w:rsidRPr="00FE6751">
        <w:t>directory contains:</w:t>
      </w:r>
    </w:p>
    <w:p w:rsidR="002F08BF" w:rsidRPr="00FE6751" w:rsidRDefault="002F08BF" w:rsidP="002F08BF">
      <w:pPr>
        <w:pStyle w:val="Corpsdetexte"/>
        <w:widowControl w:val="0"/>
        <w:numPr>
          <w:ilvl w:val="0"/>
          <w:numId w:val="57"/>
        </w:numPr>
        <w:suppressAutoHyphens/>
      </w:pPr>
      <w:r w:rsidRPr="00FE6751">
        <w:t xml:space="preserve">The </w:t>
      </w:r>
      <w:r w:rsidRPr="00FE6751">
        <w:rPr>
          <w:i/>
        </w:rPr>
        <w:t>argoFloatInfo</w:t>
      </w:r>
      <w:r w:rsidRPr="00FE6751">
        <w:t xml:space="preserve"> sub-directory to store an example of float decoder configuration information file (for the PI decoder),</w:t>
      </w:r>
    </w:p>
    <w:p w:rsidR="002F08BF" w:rsidRPr="00FE6751" w:rsidRDefault="002F08BF" w:rsidP="002F08BF">
      <w:pPr>
        <w:pStyle w:val="Corpsdetexte"/>
        <w:widowControl w:val="0"/>
        <w:numPr>
          <w:ilvl w:val="0"/>
          <w:numId w:val="57"/>
        </w:numPr>
        <w:suppressAutoHyphens/>
      </w:pPr>
      <w:r w:rsidRPr="00FE6751">
        <w:t xml:space="preserve">The </w:t>
      </w:r>
      <w:r w:rsidRPr="00FE6751">
        <w:rPr>
          <w:i/>
        </w:rPr>
        <w:t>json_float_info</w:t>
      </w:r>
      <w:r w:rsidRPr="00FE6751">
        <w:t xml:space="preserve"> sub-directory to store examples of float decoder configuration information files (for the DAC decoder),</w:t>
      </w:r>
    </w:p>
    <w:p w:rsidR="002F08BF" w:rsidRPr="00FE6751" w:rsidRDefault="002F08BF" w:rsidP="002F08BF">
      <w:pPr>
        <w:pStyle w:val="Corpsdetexte"/>
        <w:widowControl w:val="0"/>
        <w:numPr>
          <w:ilvl w:val="0"/>
          <w:numId w:val="57"/>
        </w:numPr>
        <w:suppressAutoHyphens/>
      </w:pPr>
      <w:r w:rsidRPr="00FE6751">
        <w:t xml:space="preserve">The </w:t>
      </w:r>
      <w:r w:rsidRPr="00FE6751">
        <w:rPr>
          <w:i/>
        </w:rPr>
        <w:t>json_float_meta_*</w:t>
      </w:r>
      <w:r w:rsidRPr="00FE6751">
        <w:t xml:space="preserve"> sub-directories to store examples of float meta-data files.</w:t>
      </w:r>
    </w:p>
    <w:p w:rsidR="002F08BF" w:rsidRPr="00FE6751" w:rsidRDefault="002F08BF" w:rsidP="002F08BF">
      <w:pPr>
        <w:pStyle w:val="Corpsdetexte"/>
      </w:pPr>
      <w:r w:rsidRPr="00FE6751">
        <w:rPr>
          <w:b/>
        </w:rPr>
        <w:t>Note that, in these sample files, the IMEI float numbers have been replaced by ‘xxxxxxxxxxxxxxx’.</w:t>
      </w:r>
    </w:p>
    <w:p w:rsidR="002F08BF" w:rsidRPr="001369CF" w:rsidRDefault="002F08BF" w:rsidP="00715A45">
      <w:pPr>
        <w:pStyle w:val="Titre1"/>
      </w:pPr>
      <w:bookmarkStart w:id="815" w:name="_Toc460855084"/>
      <w:bookmarkStart w:id="816" w:name="_Toc85622763"/>
      <w:r w:rsidRPr="001369CF">
        <w:lastRenderedPageBreak/>
        <w:t xml:space="preserve">ANNEX </w:t>
      </w:r>
      <w:bookmarkStart w:id="817" w:name="AXB"/>
      <w:r w:rsidRPr="001369CF">
        <w:t>B</w:t>
      </w:r>
      <w:bookmarkEnd w:id="817"/>
      <w:r w:rsidRPr="001369CF">
        <w:t>: specificities of Iridium data decoder</w:t>
      </w:r>
      <w:bookmarkEnd w:id="815"/>
      <w:bookmarkEnd w:id="816"/>
    </w:p>
    <w:p w:rsidR="002F08BF" w:rsidRPr="001369CF" w:rsidRDefault="002F08BF" w:rsidP="002F08BF">
      <w:pPr>
        <w:pStyle w:val="Corpsdetexte"/>
      </w:pPr>
      <w:r w:rsidRPr="001369CF">
        <w:t>This Annex aims at describing the management of the Iridium files during a session of the decoder</w:t>
      </w:r>
      <w:r w:rsidR="009B295B" w:rsidRPr="001369CF">
        <w:t xml:space="preserve"> </w:t>
      </w:r>
      <w:r w:rsidR="009B295B" w:rsidRPr="002E5C4D">
        <w:rPr>
          <w:b/>
        </w:rPr>
        <w:t>on NKE float data</w:t>
      </w:r>
      <w:r w:rsidRPr="002E5C4D">
        <w:t>.</w:t>
      </w:r>
    </w:p>
    <w:p w:rsidR="002F08BF" w:rsidRPr="001369CF" w:rsidRDefault="002F08BF" w:rsidP="001A45DF">
      <w:pPr>
        <w:pStyle w:val="Titre2"/>
      </w:pPr>
      <w:bookmarkStart w:id="818" w:name="_Toc460855085"/>
      <w:bookmarkStart w:id="819" w:name="_Toc85622764"/>
      <w:r w:rsidRPr="001369CF">
        <w:t>Management of Iridium mail files received from FLOAT_TRANSMISSION_TYPE #3 or #4 floats</w:t>
      </w:r>
      <w:bookmarkEnd w:id="818"/>
      <w:bookmarkEnd w:id="819"/>
    </w:p>
    <w:p w:rsidR="00010CFE" w:rsidRPr="002E5C4D" w:rsidRDefault="00010CFE" w:rsidP="00D036B0">
      <w:r w:rsidRPr="002E5C4D">
        <w:t>T</w:t>
      </w:r>
      <w:r w:rsidR="009B4163" w:rsidRPr="002E5C4D">
        <w:t>o be decoded, t</w:t>
      </w:r>
      <w:r w:rsidRPr="002E5C4D">
        <w:t xml:space="preserve">he set of all received Iridium mail files should be split in sets of files that correspond to one received </w:t>
      </w:r>
      <w:r w:rsidR="009B4163" w:rsidRPr="002E5C4D">
        <w:t>cycle. We call “buffer (of data)” the SBD attachment files of each such set of mail files.</w:t>
      </w:r>
    </w:p>
    <w:p w:rsidR="009B4163" w:rsidRPr="002E5C4D" w:rsidRDefault="001455CD" w:rsidP="00D036B0">
      <w:r w:rsidRPr="002E5C4D">
        <w:t xml:space="preserve">The management of these buffers depends on </w:t>
      </w:r>
      <w:r w:rsidR="001F56DC" w:rsidRPr="002E5C4D">
        <w:t xml:space="preserve">the </w:t>
      </w:r>
      <w:r w:rsidRPr="002E5C4D">
        <w:t>float ability to store non-</w:t>
      </w:r>
      <w:r w:rsidR="00D92BF6" w:rsidRPr="002E5C4D">
        <w:t>transmitted</w:t>
      </w:r>
      <w:r w:rsidRPr="002E5C4D">
        <w:t xml:space="preserve"> data in</w:t>
      </w:r>
      <w:r w:rsidR="00D92BF6" w:rsidRPr="002E5C4D">
        <w:t>to</w:t>
      </w:r>
      <w:r w:rsidRPr="002E5C4D">
        <w:t xml:space="preserve"> an internal memory card (Ice floats) or not (non Ice floats).</w:t>
      </w:r>
    </w:p>
    <w:p w:rsidR="00010CFE" w:rsidRPr="002E5C4D" w:rsidRDefault="001455CD" w:rsidP="00D036B0">
      <w:pPr>
        <w:pStyle w:val="Titre3"/>
      </w:pPr>
      <w:bookmarkStart w:id="820" w:name="_Toc85622765"/>
      <w:r w:rsidRPr="002E5C4D">
        <w:t>For non Ice floats</w:t>
      </w:r>
      <w:bookmarkEnd w:id="820"/>
    </w:p>
    <w:p w:rsidR="0064433B" w:rsidRPr="002E5C4D" w:rsidRDefault="00526943" w:rsidP="0064433B">
      <w:r w:rsidRPr="002E5C4D">
        <w:t>Non Ice floats have no</w:t>
      </w:r>
      <w:r w:rsidR="0064433B" w:rsidRPr="002E5C4D">
        <w:t xml:space="preserve"> storage capabilities; the data to be transmitted should be sent during the transmission </w:t>
      </w:r>
      <w:r w:rsidRPr="002E5C4D">
        <w:t xml:space="preserve">session that </w:t>
      </w:r>
      <w:r w:rsidR="00D8159A" w:rsidRPr="002E5C4D">
        <w:t>follows</w:t>
      </w:r>
      <w:r w:rsidRPr="002E5C4D">
        <w:t xml:space="preserve"> each cycle</w:t>
      </w:r>
      <w:r w:rsidR="00D8159A" w:rsidRPr="002E5C4D">
        <w:t xml:space="preserve"> surfacing</w:t>
      </w:r>
      <w:r w:rsidRPr="002E5C4D">
        <w:t>.</w:t>
      </w:r>
    </w:p>
    <w:p w:rsidR="0064433B" w:rsidRPr="002E5C4D" w:rsidRDefault="00526943" w:rsidP="000557AF">
      <w:r w:rsidRPr="002E5C4D">
        <w:t>In that case, the</w:t>
      </w:r>
      <w:r w:rsidR="0064433B" w:rsidRPr="002E5C4D">
        <w:t xml:space="preserve"> buffers are virtually </w:t>
      </w:r>
      <w:r w:rsidR="00D8159A" w:rsidRPr="002E5C4D">
        <w:t>managed</w:t>
      </w:r>
      <w:r w:rsidR="0064433B" w:rsidRPr="002E5C4D">
        <w:t xml:space="preserve"> through two lists of files: </w:t>
      </w:r>
      <w:r w:rsidR="0064433B" w:rsidRPr="002E5C4D">
        <w:rPr>
          <w:i/>
        </w:rPr>
        <w:t>‘spool’</w:t>
      </w:r>
      <w:r w:rsidR="0064433B" w:rsidRPr="002E5C4D">
        <w:t xml:space="preserve"> and </w:t>
      </w:r>
      <w:r w:rsidR="0064433B" w:rsidRPr="002E5C4D">
        <w:rPr>
          <w:i/>
        </w:rPr>
        <w:t>‘buffer’</w:t>
      </w:r>
      <w:r w:rsidR="0064433B" w:rsidRPr="002E5C4D">
        <w:t>.</w:t>
      </w:r>
    </w:p>
    <w:p w:rsidR="00AA0F58" w:rsidRPr="002E5C4D" w:rsidRDefault="00AA0F58" w:rsidP="00AA0F58">
      <w:pPr>
        <w:pStyle w:val="Corpsdetexte"/>
      </w:pPr>
      <w:r w:rsidRPr="002E5C4D">
        <w:t>Just before decoding, all the received Iridium mail files are in the ‘</w:t>
      </w:r>
      <w:r w:rsidR="001F56DC" w:rsidRPr="002E5C4D">
        <w:rPr>
          <w:rStyle w:val="CodeCar"/>
          <w:rFonts w:eastAsiaTheme="minorEastAsia"/>
        </w:rPr>
        <w:t>IRIDIUM_DATA_DIRECTORY</w:t>
      </w:r>
      <w:r w:rsidR="001F56DC" w:rsidRPr="002E5C4D">
        <w:t>/</w:t>
      </w:r>
      <w:r w:rsidR="001F56DC" w:rsidRPr="002E5C4D">
        <w:rPr>
          <w:i/>
        </w:rPr>
        <w:t>IMEI_WMO</w:t>
      </w:r>
      <w:r w:rsidR="001F56DC" w:rsidRPr="002E5C4D">
        <w:t>/</w:t>
      </w:r>
      <w:r w:rsidRPr="002E5C4D">
        <w:rPr>
          <w:i/>
        </w:rPr>
        <w:t>archive’</w:t>
      </w:r>
      <w:r w:rsidRPr="002E5C4D">
        <w:t xml:space="preserve"> directory. This has been done:</w:t>
      </w:r>
    </w:p>
    <w:p w:rsidR="00AA0F58" w:rsidRPr="002E5C4D" w:rsidRDefault="00AA0F58" w:rsidP="00AA0F58">
      <w:pPr>
        <w:pStyle w:val="Corpsdetexte"/>
        <w:widowControl w:val="0"/>
        <w:numPr>
          <w:ilvl w:val="0"/>
          <w:numId w:val="47"/>
        </w:numPr>
        <w:suppressAutoHyphens/>
      </w:pPr>
      <w:r w:rsidRPr="002E5C4D">
        <w:t xml:space="preserve">By the operator (with the tool </w:t>
      </w:r>
      <w:r w:rsidRPr="002E5C4D">
        <w:rPr>
          <w:b/>
          <w:i/>
        </w:rPr>
        <w:t>copy_iridium_mail_files</w:t>
      </w:r>
      <w:r w:rsidRPr="002E5C4D">
        <w:t xml:space="preserve">, see </w:t>
      </w:r>
      <w:r w:rsidRPr="002E5C4D">
        <w:fldChar w:fldCharType="begin"/>
      </w:r>
      <w:r w:rsidRPr="002E5C4D">
        <w:instrText xml:space="preserve"> REF _Ref459295204 \r \h </w:instrText>
      </w:r>
      <w:r w:rsidR="009B295B" w:rsidRPr="002E5C4D">
        <w:instrText xml:space="preserve"> \* MERGEFORMAT </w:instrText>
      </w:r>
      <w:r w:rsidRPr="002E5C4D">
        <w:fldChar w:fldCharType="separate"/>
      </w:r>
      <w:r w:rsidRPr="002E5C4D">
        <w:t>6.1.2.2</w:t>
      </w:r>
      <w:r w:rsidRPr="002E5C4D">
        <w:fldChar w:fldCharType="end"/>
      </w:r>
      <w:r w:rsidRPr="002E5C4D">
        <w:t>) before using the PI decoder,</w:t>
      </w:r>
    </w:p>
    <w:p w:rsidR="00AA0F58" w:rsidRPr="002E5C4D" w:rsidRDefault="00AA0F58" w:rsidP="00AA0F58">
      <w:pPr>
        <w:pStyle w:val="Corpsdetexte"/>
        <w:widowControl w:val="0"/>
        <w:numPr>
          <w:ilvl w:val="0"/>
          <w:numId w:val="47"/>
        </w:numPr>
        <w:suppressAutoHyphens/>
      </w:pPr>
      <w:r w:rsidRPr="002E5C4D">
        <w:t>By the DAC decoder (after analysis of the rsync log files to identify new incoming Iridium mail files).</w:t>
      </w:r>
    </w:p>
    <w:p w:rsidR="00880D5A" w:rsidRPr="002E5C4D" w:rsidRDefault="00880D5A" w:rsidP="00AA0F58">
      <w:pPr>
        <w:pStyle w:val="Corpsdetexte"/>
      </w:pPr>
    </w:p>
    <w:p w:rsidR="00AA0F58" w:rsidRPr="002E5C4D" w:rsidRDefault="00AA0F58" w:rsidP="00AA0F58">
      <w:pPr>
        <w:pStyle w:val="Corpsdetexte"/>
      </w:pPr>
      <w:r w:rsidRPr="002E5C4D">
        <w:t>At the beginning of the decoding session, the Iridium mail files dated in the interval [</w:t>
      </w:r>
      <w:r w:rsidRPr="002E5C4D">
        <w:rPr>
          <w:i/>
        </w:rPr>
        <w:t>float_launch_date</w:t>
      </w:r>
      <w:r w:rsidRPr="002E5C4D">
        <w:t xml:space="preserve">, </w:t>
      </w:r>
      <w:r w:rsidRPr="002E5C4D">
        <w:rPr>
          <w:i/>
        </w:rPr>
        <w:t>end_decoding_date</w:t>
      </w:r>
      <w:r w:rsidRPr="002E5C4D">
        <w:t xml:space="preserve">] (see </w:t>
      </w:r>
      <w:r w:rsidRPr="002E5C4D">
        <w:fldChar w:fldCharType="begin"/>
      </w:r>
      <w:r w:rsidRPr="002E5C4D">
        <w:instrText xml:space="preserve"> REF _Ref459295628 \r \h </w:instrText>
      </w:r>
      <w:r w:rsidR="009B295B" w:rsidRPr="002E5C4D">
        <w:instrText xml:space="preserve"> \* MERGEFORMAT </w:instrText>
      </w:r>
      <w:r w:rsidRPr="002E5C4D">
        <w:fldChar w:fldCharType="separate"/>
      </w:r>
      <w:r w:rsidRPr="002E5C4D">
        <w:t>5.1.1</w:t>
      </w:r>
      <w:r w:rsidRPr="002E5C4D">
        <w:fldChar w:fldCharType="end"/>
      </w:r>
      <w:r w:rsidRPr="002E5C4D">
        <w:t xml:space="preserve"> or </w:t>
      </w:r>
      <w:r w:rsidRPr="002E5C4D">
        <w:fldChar w:fldCharType="begin"/>
      </w:r>
      <w:r w:rsidRPr="002E5C4D">
        <w:instrText xml:space="preserve"> REF _Ref459295643 \r \h </w:instrText>
      </w:r>
      <w:r w:rsidR="009B295B" w:rsidRPr="002E5C4D">
        <w:instrText xml:space="preserve"> \* MERGEFORMAT </w:instrText>
      </w:r>
      <w:r w:rsidRPr="002E5C4D">
        <w:fldChar w:fldCharType="separate"/>
      </w:r>
      <w:r w:rsidRPr="002E5C4D">
        <w:t>5.2.1</w:t>
      </w:r>
      <w:r w:rsidRPr="002E5C4D">
        <w:fldChar w:fldCharType="end"/>
      </w:r>
      <w:r w:rsidRPr="002E5C4D">
        <w:t xml:space="preserve">) are </w:t>
      </w:r>
      <w:r w:rsidR="0044568A" w:rsidRPr="002E5C4D">
        <w:t>loaded in the</w:t>
      </w:r>
      <w:r w:rsidRPr="002E5C4D">
        <w:t xml:space="preserve"> ‘</w:t>
      </w:r>
      <w:r w:rsidRPr="002E5C4D">
        <w:rPr>
          <w:i/>
        </w:rPr>
        <w:t>spool’</w:t>
      </w:r>
      <w:r w:rsidRPr="002E5C4D">
        <w:t xml:space="preserve"> </w:t>
      </w:r>
      <w:r w:rsidR="0044568A" w:rsidRPr="002E5C4D">
        <w:t>list</w:t>
      </w:r>
      <w:r w:rsidRPr="002E5C4D">
        <w:t xml:space="preserve"> (the date used is the date of the Iridium session, also stored in the Iridium mail file name, see </w:t>
      </w:r>
      <w:r w:rsidRPr="002E5C4D">
        <w:fldChar w:fldCharType="begin"/>
      </w:r>
      <w:r w:rsidRPr="002E5C4D">
        <w:instrText xml:space="preserve"> REF _Ref459295885 \r \h </w:instrText>
      </w:r>
      <w:r w:rsidR="009B295B" w:rsidRPr="002E5C4D">
        <w:instrText xml:space="preserve"> \* MERGEFORMAT </w:instrText>
      </w:r>
      <w:r w:rsidRPr="002E5C4D">
        <w:fldChar w:fldCharType="separate"/>
      </w:r>
      <w:r w:rsidRPr="002E5C4D">
        <w:t>6.1.2.1</w:t>
      </w:r>
      <w:r w:rsidRPr="002E5C4D">
        <w:fldChar w:fldCharType="end"/>
      </w:r>
      <w:r w:rsidRPr="002E5C4D">
        <w:t>).</w:t>
      </w:r>
    </w:p>
    <w:p w:rsidR="00880D5A" w:rsidRPr="002E5C4D" w:rsidRDefault="00880D5A" w:rsidP="001F56DC">
      <w:pPr>
        <w:pStyle w:val="Corpsdetexte"/>
      </w:pPr>
    </w:p>
    <w:p w:rsidR="001F56DC" w:rsidRPr="002E5C4D" w:rsidRDefault="001F56DC" w:rsidP="001F56DC">
      <w:pPr>
        <w:pStyle w:val="Corpsdetexte"/>
      </w:pPr>
      <w:r w:rsidRPr="002E5C4D">
        <w:t>During the decoding session, each file of the ‘</w:t>
      </w:r>
      <w:r w:rsidRPr="002E5C4D">
        <w:rPr>
          <w:i/>
        </w:rPr>
        <w:t>spool’</w:t>
      </w:r>
      <w:r w:rsidRPr="002E5C4D">
        <w:t xml:space="preserve"> list is processed in chronological order. The processing steps are the following:</w:t>
      </w:r>
    </w:p>
    <w:p w:rsidR="001F56DC" w:rsidRPr="002E5C4D" w:rsidRDefault="001F56DC" w:rsidP="001F56DC">
      <w:pPr>
        <w:pStyle w:val="Corpsdetexte"/>
        <w:widowControl w:val="0"/>
        <w:numPr>
          <w:ilvl w:val="0"/>
          <w:numId w:val="48"/>
        </w:numPr>
        <w:suppressAutoHyphens/>
      </w:pPr>
      <w:r w:rsidRPr="002E5C4D">
        <w:t>Move the mail file to the ‘</w:t>
      </w:r>
      <w:r w:rsidRPr="002E5C4D">
        <w:rPr>
          <w:i/>
        </w:rPr>
        <w:t>buffer’</w:t>
      </w:r>
      <w:r w:rsidRPr="002E5C4D">
        <w:t xml:space="preserve"> list.</w:t>
      </w:r>
    </w:p>
    <w:p w:rsidR="00481559" w:rsidRPr="002E5C4D" w:rsidRDefault="00481559" w:rsidP="001F56DC">
      <w:pPr>
        <w:pStyle w:val="Corpsdetexte"/>
        <w:widowControl w:val="0"/>
        <w:numPr>
          <w:ilvl w:val="0"/>
          <w:numId w:val="48"/>
        </w:numPr>
        <w:suppressAutoHyphens/>
      </w:pPr>
      <w:r w:rsidRPr="002E5C4D">
        <w:t>Process the mail file, that is:</w:t>
      </w:r>
    </w:p>
    <w:p w:rsidR="00481559" w:rsidRPr="002E5C4D" w:rsidRDefault="001F56DC" w:rsidP="000557AF">
      <w:pPr>
        <w:pStyle w:val="Corpsdetexte"/>
        <w:widowControl w:val="0"/>
        <w:numPr>
          <w:ilvl w:val="1"/>
          <w:numId w:val="48"/>
        </w:numPr>
        <w:suppressAutoHyphens/>
      </w:pPr>
      <w:r w:rsidRPr="002E5C4D">
        <w:t>Store the Iridium session information (provided in the mail)</w:t>
      </w:r>
      <w:r w:rsidR="00481559" w:rsidRPr="002E5C4D">
        <w:t>,</w:t>
      </w:r>
    </w:p>
    <w:p w:rsidR="001F56DC" w:rsidRPr="002E5C4D" w:rsidRDefault="00481559" w:rsidP="000557AF">
      <w:pPr>
        <w:pStyle w:val="Corpsdetexte"/>
        <w:widowControl w:val="0"/>
        <w:numPr>
          <w:ilvl w:val="1"/>
          <w:numId w:val="48"/>
        </w:numPr>
        <w:suppressAutoHyphens/>
      </w:pPr>
      <w:r w:rsidRPr="002E5C4D">
        <w:t>E</w:t>
      </w:r>
      <w:r w:rsidR="001F56DC" w:rsidRPr="002E5C4D">
        <w:t>xtract the mail file attachment (the SBD file), if any.</w:t>
      </w:r>
    </w:p>
    <w:p w:rsidR="001F56DC" w:rsidRPr="002E5C4D" w:rsidRDefault="001F56DC" w:rsidP="001F56DC">
      <w:pPr>
        <w:pStyle w:val="Corpsdetexte"/>
        <w:widowControl w:val="0"/>
        <w:numPr>
          <w:ilvl w:val="0"/>
          <w:numId w:val="48"/>
        </w:numPr>
        <w:suppressAutoHyphens/>
      </w:pPr>
      <w:r w:rsidRPr="002E5C4D">
        <w:t xml:space="preserve">Process a ‘light’ decoding of all the SBD files </w:t>
      </w:r>
      <w:r w:rsidR="00880D5A" w:rsidRPr="002E5C4D">
        <w:t>of</w:t>
      </w:r>
      <w:r w:rsidRPr="002E5C4D">
        <w:t xml:space="preserve"> the ‘</w:t>
      </w:r>
      <w:r w:rsidRPr="002E5C4D">
        <w:rPr>
          <w:i/>
        </w:rPr>
        <w:t>buffer’</w:t>
      </w:r>
      <w:r w:rsidRPr="002E5C4D">
        <w:t xml:space="preserve"> list.</w:t>
      </w:r>
    </w:p>
    <w:p w:rsidR="001F56DC" w:rsidRPr="002E5C4D" w:rsidRDefault="001F56DC" w:rsidP="001F56DC">
      <w:pPr>
        <w:pStyle w:val="Corpsdetexte"/>
        <w:ind w:left="709"/>
      </w:pPr>
      <w:r w:rsidRPr="002E5C4D">
        <w:t>This ‘light’ decoding consists of:</w:t>
      </w:r>
    </w:p>
    <w:p w:rsidR="001F56DC" w:rsidRPr="002E5C4D" w:rsidRDefault="001F56DC" w:rsidP="001F56DC">
      <w:pPr>
        <w:pStyle w:val="Corpsdetexte"/>
        <w:widowControl w:val="0"/>
        <w:numPr>
          <w:ilvl w:val="1"/>
          <w:numId w:val="48"/>
        </w:numPr>
        <w:suppressAutoHyphens/>
      </w:pPr>
      <w:r w:rsidRPr="002E5C4D">
        <w:t>Retrieving from technical information the expected number of messages of each type to be received,</w:t>
      </w:r>
    </w:p>
    <w:p w:rsidR="001F56DC" w:rsidRPr="002E5C4D" w:rsidRDefault="001F56DC" w:rsidP="001F56DC">
      <w:pPr>
        <w:pStyle w:val="Corpsdetexte"/>
        <w:widowControl w:val="0"/>
        <w:numPr>
          <w:ilvl w:val="1"/>
          <w:numId w:val="48"/>
        </w:numPr>
        <w:suppressAutoHyphens/>
      </w:pPr>
      <w:r w:rsidRPr="002E5C4D">
        <w:t>Counting the number of received messages of each type.</w:t>
      </w:r>
    </w:p>
    <w:p w:rsidR="001F56DC" w:rsidRPr="002E5C4D" w:rsidRDefault="001F56DC" w:rsidP="001F56DC">
      <w:pPr>
        <w:pStyle w:val="Corpsdetexte"/>
        <w:widowControl w:val="0"/>
        <w:numPr>
          <w:ilvl w:val="0"/>
          <w:numId w:val="48"/>
        </w:numPr>
        <w:suppressAutoHyphens/>
      </w:pPr>
      <w:r w:rsidRPr="002E5C4D">
        <w:t xml:space="preserve">Check if all expected messages have been received (i.e. if the transmission of the cycle data is </w:t>
      </w:r>
      <w:r w:rsidRPr="002E5C4D">
        <w:lastRenderedPageBreak/>
        <w:t>completed).</w:t>
      </w:r>
    </w:p>
    <w:p w:rsidR="001F56DC" w:rsidRPr="002E5C4D" w:rsidRDefault="001F56DC" w:rsidP="001F56DC">
      <w:pPr>
        <w:pStyle w:val="Corpsdetexte"/>
        <w:widowControl w:val="0"/>
        <w:numPr>
          <w:ilvl w:val="0"/>
          <w:numId w:val="49"/>
        </w:numPr>
        <w:suppressAutoHyphens/>
      </w:pPr>
      <w:r w:rsidRPr="002E5C4D">
        <w:t>If not: apply steps #1 to #4 to the next mail file of the ‘</w:t>
      </w:r>
      <w:r w:rsidRPr="002E5C4D">
        <w:rPr>
          <w:i/>
        </w:rPr>
        <w:t>spool’</w:t>
      </w:r>
      <w:r w:rsidRPr="002E5C4D">
        <w:t xml:space="preserve"> list.</w:t>
      </w:r>
    </w:p>
    <w:p w:rsidR="001F56DC" w:rsidRPr="002E5C4D" w:rsidRDefault="001F56DC" w:rsidP="001F56DC">
      <w:pPr>
        <w:pStyle w:val="Corpsdetexte"/>
        <w:widowControl w:val="0"/>
        <w:numPr>
          <w:ilvl w:val="0"/>
          <w:numId w:val="49"/>
        </w:numPr>
        <w:suppressAutoHyphens/>
      </w:pPr>
      <w:r w:rsidRPr="002E5C4D">
        <w:t>If yes, the buffer is complete</w:t>
      </w:r>
      <w:r w:rsidR="00880D5A" w:rsidRPr="002E5C4D">
        <w:t>;</w:t>
      </w:r>
      <w:r w:rsidRPr="002E5C4D">
        <w:t xml:space="preserve"> we can then continue to step #5 below.</w:t>
      </w:r>
    </w:p>
    <w:p w:rsidR="001F56DC" w:rsidRPr="002E5C4D" w:rsidRDefault="001F56DC" w:rsidP="001F56DC">
      <w:pPr>
        <w:pStyle w:val="Corpsdetexte"/>
        <w:widowControl w:val="0"/>
        <w:numPr>
          <w:ilvl w:val="0"/>
          <w:numId w:val="48"/>
        </w:numPr>
        <w:suppressAutoHyphens/>
      </w:pPr>
      <w:r w:rsidRPr="002E5C4D">
        <w:t xml:space="preserve">Process a ‘full’ decoding of all the SBD files </w:t>
      </w:r>
      <w:r w:rsidR="00880D5A" w:rsidRPr="002E5C4D">
        <w:t>of</w:t>
      </w:r>
      <w:r w:rsidRPr="002E5C4D">
        <w:t xml:space="preserve"> the ‘</w:t>
      </w:r>
      <w:r w:rsidRPr="002E5C4D">
        <w:rPr>
          <w:i/>
        </w:rPr>
        <w:t>buffer’</w:t>
      </w:r>
      <w:r w:rsidRPr="002E5C4D">
        <w:t xml:space="preserve"> </w:t>
      </w:r>
      <w:r w:rsidR="00FD6AE1" w:rsidRPr="002E5C4D">
        <w:t>list</w:t>
      </w:r>
      <w:r w:rsidRPr="002E5C4D">
        <w:t>.</w:t>
      </w:r>
    </w:p>
    <w:p w:rsidR="001F56DC" w:rsidRPr="002E5C4D" w:rsidRDefault="00FD6AE1" w:rsidP="001F56DC">
      <w:pPr>
        <w:pStyle w:val="Corpsdetexte"/>
        <w:widowControl w:val="0"/>
        <w:numPr>
          <w:ilvl w:val="0"/>
          <w:numId w:val="48"/>
        </w:numPr>
        <w:suppressAutoHyphens/>
      </w:pPr>
      <w:r w:rsidRPr="002E5C4D">
        <w:t>Remove</w:t>
      </w:r>
      <w:r w:rsidR="001F56DC" w:rsidRPr="002E5C4D">
        <w:t xml:space="preserve"> the decoded mail files from the ‘</w:t>
      </w:r>
      <w:r w:rsidR="001F56DC" w:rsidRPr="002E5C4D">
        <w:rPr>
          <w:i/>
        </w:rPr>
        <w:t>buffer’</w:t>
      </w:r>
      <w:r w:rsidR="001F56DC" w:rsidRPr="002E5C4D">
        <w:t xml:space="preserve"> </w:t>
      </w:r>
      <w:r w:rsidRPr="002E5C4D">
        <w:t>list</w:t>
      </w:r>
      <w:r w:rsidR="001F56DC" w:rsidRPr="002E5C4D">
        <w:t xml:space="preserve"> and delete the decoded SBD files.</w:t>
      </w:r>
    </w:p>
    <w:p w:rsidR="001F56DC" w:rsidRPr="002E5C4D" w:rsidRDefault="001F56DC" w:rsidP="001F56DC">
      <w:pPr>
        <w:pStyle w:val="Corpsdetexte"/>
      </w:pPr>
    </w:p>
    <w:p w:rsidR="00880D5A" w:rsidRPr="002E5C4D" w:rsidRDefault="00880D5A" w:rsidP="00880D5A">
      <w:pPr>
        <w:pStyle w:val="Corpsdetexte"/>
      </w:pPr>
      <w:r w:rsidRPr="002E5C4D">
        <w:t>This theoretical algorithm works if all the expected data have been received, i.e. if all the buffers are completed. Unfortunately, this is not always the case.</w:t>
      </w:r>
    </w:p>
    <w:p w:rsidR="00880D5A" w:rsidRPr="002E5C4D" w:rsidRDefault="00880D5A" w:rsidP="00880D5A">
      <w:pPr>
        <w:pStyle w:val="Corpsdetexte"/>
      </w:pPr>
      <w:r w:rsidRPr="002E5C4D">
        <w:t>For a non Ice float, not completed buffer can be due to:</w:t>
      </w:r>
    </w:p>
    <w:p w:rsidR="00880D5A" w:rsidRPr="002E5C4D" w:rsidRDefault="00880D5A" w:rsidP="00880D5A">
      <w:pPr>
        <w:pStyle w:val="Corpsdetexte"/>
        <w:numPr>
          <w:ilvl w:val="0"/>
          <w:numId w:val="61"/>
        </w:numPr>
      </w:pPr>
      <w:r w:rsidRPr="002E5C4D">
        <w:t>A message that has been lost (because of a float failure), or</w:t>
      </w:r>
    </w:p>
    <w:p w:rsidR="00880D5A" w:rsidRPr="002E5C4D" w:rsidRDefault="00880D5A" w:rsidP="000557AF">
      <w:pPr>
        <w:pStyle w:val="Corpsdetexte"/>
        <w:numPr>
          <w:ilvl w:val="0"/>
          <w:numId w:val="61"/>
        </w:numPr>
      </w:pPr>
      <w:r w:rsidRPr="002E5C4D">
        <w:t>A transmission that is still pending at the time of the decoding session.</w:t>
      </w:r>
    </w:p>
    <w:p w:rsidR="001F56DC" w:rsidRPr="002E5C4D" w:rsidRDefault="001F56DC" w:rsidP="001F56DC">
      <w:pPr>
        <w:pStyle w:val="Corpsdetexte"/>
      </w:pPr>
      <w:r w:rsidRPr="002E5C4D">
        <w:t>Consequently, we introduced a timeout on the ‘buffer duration’ (time difference between earliest and latest SBD files).</w:t>
      </w:r>
    </w:p>
    <w:p w:rsidR="002F08BF" w:rsidRPr="002E5C4D" w:rsidRDefault="002F08BF" w:rsidP="002F08BF">
      <w:pPr>
        <w:pStyle w:val="Corpsdetexte"/>
      </w:pPr>
      <w:r w:rsidRPr="002E5C4D">
        <w:t>When we move a new mail file to the ‘</w:t>
      </w:r>
      <w:r w:rsidRPr="002E5C4D">
        <w:rPr>
          <w:i/>
        </w:rPr>
        <w:t>buffer’</w:t>
      </w:r>
      <w:r w:rsidRPr="002E5C4D">
        <w:t xml:space="preserve"> </w:t>
      </w:r>
      <w:r w:rsidR="00880D5A" w:rsidRPr="002E5C4D">
        <w:t xml:space="preserve">list </w:t>
      </w:r>
      <w:r w:rsidRPr="002E5C4D">
        <w:t>(step #1) the SBD files dated in the interval [</w:t>
      </w:r>
      <w:r w:rsidRPr="002E5C4D">
        <w:rPr>
          <w:i/>
        </w:rPr>
        <w:t>earliest_SBD_file</w:t>
      </w:r>
      <w:r w:rsidRPr="002E5C4D">
        <w:t xml:space="preserve">, </w:t>
      </w:r>
      <w:r w:rsidRPr="002E5C4D">
        <w:rPr>
          <w:i/>
        </w:rPr>
        <w:t>earliest_SBD_file</w:t>
      </w:r>
      <w:r w:rsidRPr="002E5C4D">
        <w:t>+</w:t>
      </w:r>
      <w:r w:rsidRPr="002E5C4D">
        <w:rPr>
          <w:rStyle w:val="CodeCar"/>
          <w:rFonts w:eastAsiaTheme="minorEastAsia"/>
        </w:rPr>
        <w:t>g_decArgo_minSubSurfaceCycleDuration</w:t>
      </w:r>
      <w:r w:rsidRPr="002E5C4D">
        <w:t>[ (</w:t>
      </w:r>
      <w:r w:rsidRPr="002E5C4D">
        <w:rPr>
          <w:rStyle w:val="CodeCar"/>
          <w:rFonts w:eastAsiaTheme="minorEastAsia"/>
        </w:rPr>
        <w:t>g_decArgo_minSubSurfaceCycleDuration</w:t>
      </w:r>
      <w:r w:rsidRPr="002E5C4D">
        <w:t xml:space="preserve">  = 5 hours) are processed together </w:t>
      </w:r>
      <w:r w:rsidR="00F80BB8" w:rsidRPr="002E5C4D">
        <w:t xml:space="preserve">(steps #5 and #6 of the algorithm) </w:t>
      </w:r>
      <w:r w:rsidRPr="002E5C4D">
        <w:t>even if the resulting data set is not complete</w:t>
      </w:r>
      <w:r w:rsidR="00F80BB8" w:rsidRPr="002E5C4D">
        <w:t>.</w:t>
      </w:r>
    </w:p>
    <w:p w:rsidR="0044568A" w:rsidRPr="002E5C4D" w:rsidRDefault="0044568A" w:rsidP="002F08BF">
      <w:pPr>
        <w:pStyle w:val="Corpsdetexte"/>
      </w:pPr>
    </w:p>
    <w:p w:rsidR="00443838" w:rsidRPr="002E5C4D" w:rsidRDefault="00443838" w:rsidP="002F08BF">
      <w:pPr>
        <w:pStyle w:val="Corpsdetexte"/>
      </w:pPr>
      <w:r w:rsidRPr="002E5C4D">
        <w:t xml:space="preserve">Note that, when the float has ended its mission (recovered or lost float), if the last received buffer is not complete, it will never be processed with the algorithm exposed above. </w:t>
      </w:r>
      <w:r w:rsidR="00F40090" w:rsidRPr="002E5C4D">
        <w:t>To cope with this issue, the user should be informed that, at the end of a decoder session:</w:t>
      </w:r>
    </w:p>
    <w:p w:rsidR="00F40090" w:rsidRPr="002E5C4D" w:rsidRDefault="00F40090" w:rsidP="000557AF">
      <w:pPr>
        <w:pStyle w:val="Corpsdetexte"/>
        <w:numPr>
          <w:ilvl w:val="0"/>
          <w:numId w:val="60"/>
        </w:numPr>
      </w:pPr>
      <w:r w:rsidRPr="002E5C4D">
        <w:t>The remaining unprocessed buffers are always processed by the PI decoder,</w:t>
      </w:r>
    </w:p>
    <w:p w:rsidR="00F40090" w:rsidRPr="002E5C4D" w:rsidRDefault="00F40090" w:rsidP="000557AF">
      <w:pPr>
        <w:pStyle w:val="Corpsdetexte"/>
        <w:numPr>
          <w:ilvl w:val="0"/>
          <w:numId w:val="60"/>
        </w:numPr>
      </w:pPr>
      <w:r w:rsidRPr="002E5C4D">
        <w:t xml:space="preserve">The remaining unprocessed buffers can be processed by the DAC decoder with the </w:t>
      </w:r>
      <w:r w:rsidR="00936382" w:rsidRPr="002E5C4D">
        <w:rPr>
          <w:rFonts w:ascii="Courier New" w:hAnsi="Courier New" w:cs="Courier New"/>
          <w:sz w:val="20"/>
          <w:szCs w:val="20"/>
        </w:rPr>
        <w:t>PROCESS_REMAINING_BUFFERS</w:t>
      </w:r>
      <w:r w:rsidR="00936382" w:rsidRPr="002E5C4D">
        <w:t xml:space="preserve"> configuration variable.</w:t>
      </w:r>
    </w:p>
    <w:p w:rsidR="0044568A" w:rsidRPr="002E5C4D" w:rsidRDefault="0044568A" w:rsidP="0044568A">
      <w:pPr>
        <w:pStyle w:val="Titre3"/>
      </w:pPr>
      <w:bookmarkStart w:id="821" w:name="_Toc32334949"/>
      <w:bookmarkStart w:id="822" w:name="_Toc32335244"/>
      <w:bookmarkStart w:id="823" w:name="_Toc32591970"/>
      <w:bookmarkStart w:id="824" w:name="_Toc32334950"/>
      <w:bookmarkStart w:id="825" w:name="_Toc32335245"/>
      <w:bookmarkStart w:id="826" w:name="_Toc32591971"/>
      <w:bookmarkStart w:id="827" w:name="_Toc85622766"/>
      <w:bookmarkEnd w:id="821"/>
      <w:bookmarkEnd w:id="822"/>
      <w:bookmarkEnd w:id="823"/>
      <w:bookmarkEnd w:id="824"/>
      <w:bookmarkEnd w:id="825"/>
      <w:bookmarkEnd w:id="826"/>
      <w:r w:rsidRPr="002E5C4D">
        <w:t>For Ice floats</w:t>
      </w:r>
      <w:bookmarkEnd w:id="827"/>
    </w:p>
    <w:p w:rsidR="0044568A" w:rsidRPr="002E5C4D" w:rsidRDefault="0044568A" w:rsidP="000557AF">
      <w:r w:rsidRPr="002E5C4D">
        <w:t xml:space="preserve">Ice floats are </w:t>
      </w:r>
      <w:r w:rsidR="00D8159A" w:rsidRPr="002E5C4D">
        <w:t>equipped</w:t>
      </w:r>
      <w:r w:rsidRPr="002E5C4D">
        <w:t xml:space="preserve"> with a memory card. When a message cannot be transmitted</w:t>
      </w:r>
      <w:r w:rsidR="00526943" w:rsidRPr="002E5C4D">
        <w:t xml:space="preserve"> (in case of a failure of the transmission system or in case the float cannot reach the surface because of Ice coverage)</w:t>
      </w:r>
      <w:r w:rsidRPr="002E5C4D">
        <w:t>, it is stored on the memory card to be transmitted later</w:t>
      </w:r>
      <w:r w:rsidR="0084607E" w:rsidRPr="002E5C4D">
        <w:t xml:space="preserve"> in delayed mode</w:t>
      </w:r>
      <w:r w:rsidRPr="002E5C4D">
        <w:t xml:space="preserve"> (during </w:t>
      </w:r>
      <w:r w:rsidR="0084607E" w:rsidRPr="002E5C4D">
        <w:t>one or more</w:t>
      </w:r>
      <w:r w:rsidRPr="002E5C4D">
        <w:t xml:space="preserve"> </w:t>
      </w:r>
      <w:r w:rsidR="0084607E" w:rsidRPr="002E5C4D">
        <w:t>following</w:t>
      </w:r>
      <w:r w:rsidRPr="002E5C4D">
        <w:t xml:space="preserve"> transmission session</w:t>
      </w:r>
      <w:r w:rsidR="0084607E" w:rsidRPr="002E5C4D">
        <w:t>(s)</w:t>
      </w:r>
      <w:r w:rsidRPr="002E5C4D">
        <w:t xml:space="preserve">). </w:t>
      </w:r>
      <w:r w:rsidR="001A05C2" w:rsidRPr="002E5C4D">
        <w:t xml:space="preserve">Many transmission sessions can then be needed to transmit the data </w:t>
      </w:r>
      <w:r w:rsidRPr="002E5C4D">
        <w:t>of a given cycle</w:t>
      </w:r>
      <w:r w:rsidR="001A05C2" w:rsidRPr="002E5C4D">
        <w:t>.</w:t>
      </w:r>
    </w:p>
    <w:p w:rsidR="00526943" w:rsidRPr="002E5C4D" w:rsidRDefault="00526943" w:rsidP="00526943">
      <w:r w:rsidRPr="002E5C4D">
        <w:t>In that case, the buffers are virtually</w:t>
      </w:r>
      <w:r w:rsidR="000D29D1" w:rsidRPr="002E5C4D">
        <w:t xml:space="preserve"> man</w:t>
      </w:r>
      <w:r w:rsidRPr="002E5C4D">
        <w:t xml:space="preserve">aged through lists of files: </w:t>
      </w:r>
      <w:r w:rsidR="000D29D1" w:rsidRPr="002E5C4D">
        <w:t>a</w:t>
      </w:r>
      <w:r w:rsidRPr="002E5C4D">
        <w:rPr>
          <w:i/>
        </w:rPr>
        <w:t>‘spool’</w:t>
      </w:r>
      <w:r w:rsidRPr="002E5C4D">
        <w:t xml:space="preserve"> </w:t>
      </w:r>
      <w:r w:rsidR="000D29D1" w:rsidRPr="002E5C4D">
        <w:t xml:space="preserve">list </w:t>
      </w:r>
      <w:r w:rsidRPr="002E5C4D">
        <w:t xml:space="preserve">and </w:t>
      </w:r>
      <w:r w:rsidR="000D29D1" w:rsidRPr="002E5C4D">
        <w:t xml:space="preserve">one </w:t>
      </w:r>
      <w:r w:rsidRPr="002E5C4D">
        <w:rPr>
          <w:i/>
        </w:rPr>
        <w:t>‘buffer#i’</w:t>
      </w:r>
      <w:r w:rsidR="000D29D1" w:rsidRPr="002E5C4D">
        <w:t xml:space="preserve"> list for each cycle #i under transmission.</w:t>
      </w:r>
    </w:p>
    <w:p w:rsidR="0064433B" w:rsidRPr="002E5C4D" w:rsidRDefault="0064433B" w:rsidP="0064433B">
      <w:pPr>
        <w:pStyle w:val="Corpsdetexte"/>
      </w:pPr>
      <w:r w:rsidRPr="002E5C4D">
        <w:t>Just before decoding, all the received Iridium mail files are in the ‘</w:t>
      </w:r>
      <w:r w:rsidRPr="002E5C4D">
        <w:rPr>
          <w:rStyle w:val="CodeCar"/>
          <w:rFonts w:eastAsiaTheme="minorEastAsia"/>
        </w:rPr>
        <w:t>IRIDIUM_DATA_DIRECTORY</w:t>
      </w:r>
      <w:r w:rsidRPr="002E5C4D">
        <w:t>/</w:t>
      </w:r>
      <w:r w:rsidRPr="002E5C4D">
        <w:rPr>
          <w:i/>
        </w:rPr>
        <w:t>IMEI_WMO</w:t>
      </w:r>
      <w:r w:rsidRPr="002E5C4D">
        <w:t>/</w:t>
      </w:r>
      <w:r w:rsidRPr="002E5C4D">
        <w:rPr>
          <w:i/>
        </w:rPr>
        <w:t>archive’</w:t>
      </w:r>
      <w:r w:rsidRPr="002E5C4D">
        <w:t xml:space="preserve"> directory. This has been done:</w:t>
      </w:r>
    </w:p>
    <w:p w:rsidR="0064433B" w:rsidRPr="002E5C4D" w:rsidRDefault="0064433B" w:rsidP="0064433B">
      <w:pPr>
        <w:pStyle w:val="Corpsdetexte"/>
        <w:widowControl w:val="0"/>
        <w:numPr>
          <w:ilvl w:val="0"/>
          <w:numId w:val="47"/>
        </w:numPr>
        <w:suppressAutoHyphens/>
      </w:pPr>
      <w:r w:rsidRPr="002E5C4D">
        <w:t xml:space="preserve">By the operator (with the tool </w:t>
      </w:r>
      <w:r w:rsidRPr="002E5C4D">
        <w:rPr>
          <w:b/>
          <w:i/>
        </w:rPr>
        <w:t>copy_iridium_mail_files</w:t>
      </w:r>
      <w:r w:rsidRPr="002E5C4D">
        <w:t xml:space="preserve">, see </w:t>
      </w:r>
      <w:r w:rsidRPr="002E5C4D">
        <w:fldChar w:fldCharType="begin"/>
      </w:r>
      <w:r w:rsidRPr="002E5C4D">
        <w:instrText xml:space="preserve"> REF _Ref459295204 \r \h </w:instrText>
      </w:r>
      <w:r w:rsidR="009B295B" w:rsidRPr="002E5C4D">
        <w:instrText xml:space="preserve"> \* MERGEFORMAT </w:instrText>
      </w:r>
      <w:r w:rsidRPr="002E5C4D">
        <w:fldChar w:fldCharType="separate"/>
      </w:r>
      <w:r w:rsidRPr="002E5C4D">
        <w:t>6.1.2.2</w:t>
      </w:r>
      <w:r w:rsidRPr="002E5C4D">
        <w:fldChar w:fldCharType="end"/>
      </w:r>
      <w:r w:rsidRPr="002E5C4D">
        <w:t>) before using the PI decoder,</w:t>
      </w:r>
    </w:p>
    <w:p w:rsidR="0064433B" w:rsidRPr="002E5C4D" w:rsidRDefault="0064433B" w:rsidP="0064433B">
      <w:pPr>
        <w:pStyle w:val="Corpsdetexte"/>
        <w:widowControl w:val="0"/>
        <w:numPr>
          <w:ilvl w:val="0"/>
          <w:numId w:val="47"/>
        </w:numPr>
        <w:suppressAutoHyphens/>
      </w:pPr>
      <w:r w:rsidRPr="002E5C4D">
        <w:t>By the DAC decoder (after analysis of the rsync log files to identify new incoming Iridium mail files).</w:t>
      </w:r>
    </w:p>
    <w:p w:rsidR="0064433B" w:rsidRPr="002E5C4D" w:rsidRDefault="0064433B" w:rsidP="0064433B">
      <w:pPr>
        <w:pStyle w:val="Corpsdetexte"/>
      </w:pPr>
    </w:p>
    <w:p w:rsidR="0064433B" w:rsidRPr="002E5C4D" w:rsidRDefault="0064433B" w:rsidP="0064433B">
      <w:pPr>
        <w:pStyle w:val="Corpsdetexte"/>
      </w:pPr>
      <w:r w:rsidRPr="002E5C4D">
        <w:lastRenderedPageBreak/>
        <w:t>At the beginning of the decoding session, the Iridium mail files dated in the interval [</w:t>
      </w:r>
      <w:r w:rsidRPr="002E5C4D">
        <w:rPr>
          <w:i/>
        </w:rPr>
        <w:t>float_launch_date</w:t>
      </w:r>
      <w:r w:rsidRPr="002E5C4D">
        <w:t xml:space="preserve">, </w:t>
      </w:r>
      <w:r w:rsidRPr="002E5C4D">
        <w:rPr>
          <w:i/>
        </w:rPr>
        <w:t>end_decoding_date</w:t>
      </w:r>
      <w:r w:rsidRPr="002E5C4D">
        <w:t xml:space="preserve">] (see </w:t>
      </w:r>
      <w:r w:rsidRPr="002E5C4D">
        <w:fldChar w:fldCharType="begin"/>
      </w:r>
      <w:r w:rsidRPr="002E5C4D">
        <w:instrText xml:space="preserve"> REF _Ref459295628 \r \h </w:instrText>
      </w:r>
      <w:r w:rsidR="009B295B" w:rsidRPr="002E5C4D">
        <w:instrText xml:space="preserve"> \* MERGEFORMAT </w:instrText>
      </w:r>
      <w:r w:rsidRPr="002E5C4D">
        <w:fldChar w:fldCharType="separate"/>
      </w:r>
      <w:r w:rsidRPr="002E5C4D">
        <w:t>5.1.1</w:t>
      </w:r>
      <w:r w:rsidRPr="002E5C4D">
        <w:fldChar w:fldCharType="end"/>
      </w:r>
      <w:r w:rsidRPr="002E5C4D">
        <w:t xml:space="preserve"> or </w:t>
      </w:r>
      <w:r w:rsidRPr="002E5C4D">
        <w:fldChar w:fldCharType="begin"/>
      </w:r>
      <w:r w:rsidRPr="002E5C4D">
        <w:instrText xml:space="preserve"> REF _Ref459295643 \r \h </w:instrText>
      </w:r>
      <w:r w:rsidR="009B295B" w:rsidRPr="002E5C4D">
        <w:instrText xml:space="preserve"> \* MERGEFORMAT </w:instrText>
      </w:r>
      <w:r w:rsidRPr="002E5C4D">
        <w:fldChar w:fldCharType="separate"/>
      </w:r>
      <w:r w:rsidRPr="002E5C4D">
        <w:t>5.2.1</w:t>
      </w:r>
      <w:r w:rsidRPr="002E5C4D">
        <w:fldChar w:fldCharType="end"/>
      </w:r>
      <w:r w:rsidRPr="002E5C4D">
        <w:t>) are loaded in the ‘</w:t>
      </w:r>
      <w:r w:rsidRPr="002E5C4D">
        <w:rPr>
          <w:i/>
        </w:rPr>
        <w:t>spool’</w:t>
      </w:r>
      <w:r w:rsidRPr="002E5C4D">
        <w:t xml:space="preserve"> list (the date used is the date of the Iridium session, also stored in the Iridium mail file name, see </w:t>
      </w:r>
      <w:r w:rsidRPr="002E5C4D">
        <w:fldChar w:fldCharType="begin"/>
      </w:r>
      <w:r w:rsidRPr="002E5C4D">
        <w:instrText xml:space="preserve"> REF _Ref459295885 \r \h </w:instrText>
      </w:r>
      <w:r w:rsidR="009B295B" w:rsidRPr="002E5C4D">
        <w:instrText xml:space="preserve"> \* MERGEFORMAT </w:instrText>
      </w:r>
      <w:r w:rsidRPr="002E5C4D">
        <w:fldChar w:fldCharType="separate"/>
      </w:r>
      <w:r w:rsidRPr="002E5C4D">
        <w:t>6.1.2.1</w:t>
      </w:r>
      <w:r w:rsidRPr="002E5C4D">
        <w:fldChar w:fldCharType="end"/>
      </w:r>
      <w:r w:rsidRPr="002E5C4D">
        <w:t>).</w:t>
      </w:r>
    </w:p>
    <w:p w:rsidR="0064433B" w:rsidRPr="002E5C4D" w:rsidRDefault="0064433B" w:rsidP="0064433B">
      <w:pPr>
        <w:pStyle w:val="Corpsdetexte"/>
      </w:pPr>
    </w:p>
    <w:p w:rsidR="0064433B" w:rsidRPr="002E5C4D" w:rsidRDefault="0064433B" w:rsidP="0064433B">
      <w:pPr>
        <w:pStyle w:val="Corpsdetexte"/>
      </w:pPr>
      <w:r w:rsidRPr="002E5C4D">
        <w:t xml:space="preserve">The processing steps </w:t>
      </w:r>
      <w:r w:rsidR="00526943" w:rsidRPr="002E5C4D">
        <w:t xml:space="preserve">of a decoding session </w:t>
      </w:r>
      <w:r w:rsidRPr="002E5C4D">
        <w:t>are the following:</w:t>
      </w:r>
    </w:p>
    <w:p w:rsidR="000D29D1" w:rsidRPr="002E5C4D" w:rsidRDefault="000D29D1" w:rsidP="000D29D1">
      <w:pPr>
        <w:pStyle w:val="Corpsdetexte"/>
        <w:widowControl w:val="0"/>
        <w:numPr>
          <w:ilvl w:val="0"/>
          <w:numId w:val="63"/>
        </w:numPr>
        <w:suppressAutoHyphens/>
      </w:pPr>
      <w:r w:rsidRPr="002E5C4D">
        <w:t xml:space="preserve">All the mail files of the </w:t>
      </w:r>
      <w:r w:rsidRPr="002E5C4D">
        <w:rPr>
          <w:i/>
        </w:rPr>
        <w:t>‘spool’</w:t>
      </w:r>
      <w:r w:rsidRPr="002E5C4D">
        <w:t xml:space="preserve"> list are processed, that is:</w:t>
      </w:r>
    </w:p>
    <w:p w:rsidR="000D29D1" w:rsidRPr="002E5C4D" w:rsidRDefault="000D29D1" w:rsidP="000D29D1">
      <w:pPr>
        <w:pStyle w:val="Corpsdetexte"/>
        <w:widowControl w:val="0"/>
        <w:numPr>
          <w:ilvl w:val="1"/>
          <w:numId w:val="63"/>
        </w:numPr>
        <w:suppressAutoHyphens/>
      </w:pPr>
      <w:r w:rsidRPr="002E5C4D">
        <w:t>Store the Iridium session information (provided in the mail),</w:t>
      </w:r>
    </w:p>
    <w:p w:rsidR="000D29D1" w:rsidRPr="002E5C4D" w:rsidRDefault="000D29D1" w:rsidP="000D29D1">
      <w:pPr>
        <w:pStyle w:val="Corpsdetexte"/>
        <w:widowControl w:val="0"/>
        <w:numPr>
          <w:ilvl w:val="1"/>
          <w:numId w:val="63"/>
        </w:numPr>
        <w:suppressAutoHyphens/>
      </w:pPr>
      <w:r w:rsidRPr="002E5C4D">
        <w:t>Extract the mail file attachment (the SBD file), if any,</w:t>
      </w:r>
    </w:p>
    <w:p w:rsidR="000D29D1" w:rsidRPr="002E5C4D" w:rsidRDefault="000D29D1" w:rsidP="000D29D1">
      <w:pPr>
        <w:pStyle w:val="Corpsdetexte"/>
        <w:widowControl w:val="0"/>
        <w:numPr>
          <w:ilvl w:val="1"/>
          <w:numId w:val="63"/>
        </w:numPr>
        <w:suppressAutoHyphens/>
      </w:pPr>
      <w:r w:rsidRPr="002E5C4D">
        <w:t>Decode the SBD file data.</w:t>
      </w:r>
    </w:p>
    <w:p w:rsidR="000D29D1" w:rsidRPr="002E5C4D" w:rsidRDefault="000D29D1" w:rsidP="000557AF">
      <w:pPr>
        <w:pStyle w:val="Corpsdetexte"/>
        <w:widowControl w:val="0"/>
        <w:numPr>
          <w:ilvl w:val="0"/>
          <w:numId w:val="63"/>
        </w:numPr>
        <w:suppressAutoHyphens/>
      </w:pPr>
      <w:r w:rsidRPr="002E5C4D">
        <w:t>Create the decoding buffers, that is, for each transmission session:</w:t>
      </w:r>
    </w:p>
    <w:p w:rsidR="000D29D1" w:rsidRPr="002E5C4D" w:rsidRDefault="000D29D1" w:rsidP="009B295B">
      <w:pPr>
        <w:pStyle w:val="Corpsdetexte"/>
        <w:widowControl w:val="0"/>
        <w:numPr>
          <w:ilvl w:val="1"/>
          <w:numId w:val="63"/>
        </w:numPr>
        <w:suppressAutoHyphens/>
      </w:pPr>
      <w:r w:rsidRPr="002E5C4D">
        <w:t xml:space="preserve">Create a new </w:t>
      </w:r>
      <w:r w:rsidRPr="002E5C4D">
        <w:rPr>
          <w:i/>
        </w:rPr>
        <w:t>‘buffer#i’</w:t>
      </w:r>
      <w:r w:rsidRPr="002E5C4D">
        <w:t xml:space="preserve"> list for each new cycle data,</w:t>
      </w:r>
    </w:p>
    <w:p w:rsidR="000D29D1" w:rsidRPr="002E5C4D" w:rsidRDefault="000D29D1" w:rsidP="009B295B">
      <w:pPr>
        <w:pStyle w:val="Corpsdetexte"/>
        <w:widowControl w:val="0"/>
        <w:numPr>
          <w:ilvl w:val="1"/>
          <w:numId w:val="63"/>
        </w:numPr>
        <w:suppressAutoHyphens/>
      </w:pPr>
      <w:r w:rsidRPr="002E5C4D">
        <w:t>Store already seen cycle data</w:t>
      </w:r>
      <w:r w:rsidR="008508C9" w:rsidRPr="002E5C4D">
        <w:t xml:space="preserve"> in</w:t>
      </w:r>
      <w:r w:rsidRPr="002E5C4D">
        <w:t xml:space="preserve"> their associated </w:t>
      </w:r>
      <w:r w:rsidR="00D8159A" w:rsidRPr="002E5C4D">
        <w:t xml:space="preserve">existing </w:t>
      </w:r>
      <w:r w:rsidRPr="002E5C4D">
        <w:rPr>
          <w:i/>
        </w:rPr>
        <w:t>‘buffer#i’</w:t>
      </w:r>
      <w:r w:rsidRPr="002E5C4D">
        <w:t xml:space="preserve"> list,</w:t>
      </w:r>
    </w:p>
    <w:p w:rsidR="000D29D1" w:rsidRPr="002E5C4D" w:rsidRDefault="005F0C73" w:rsidP="009B295B">
      <w:pPr>
        <w:pStyle w:val="Corpsdetexte"/>
        <w:widowControl w:val="0"/>
        <w:numPr>
          <w:ilvl w:val="1"/>
          <w:numId w:val="63"/>
        </w:numPr>
        <w:suppressAutoHyphens/>
      </w:pPr>
      <w:r w:rsidRPr="002E5C4D">
        <w:t xml:space="preserve">For each </w:t>
      </w:r>
      <w:r w:rsidRPr="002E5C4D">
        <w:rPr>
          <w:i/>
        </w:rPr>
        <w:t>‘buffer#i’</w:t>
      </w:r>
      <w:r w:rsidRPr="002E5C4D">
        <w:t xml:space="preserve"> list, check if its content is completed. If yes, set the </w:t>
      </w:r>
      <w:r w:rsidRPr="002E5C4D">
        <w:rPr>
          <w:i/>
        </w:rPr>
        <w:t>‘buffer#i’</w:t>
      </w:r>
      <w:r w:rsidRPr="002E5C4D">
        <w:t xml:space="preserve"> as ‘completed’.</w:t>
      </w:r>
    </w:p>
    <w:p w:rsidR="000D29D1" w:rsidRPr="002E5C4D" w:rsidRDefault="000D29D1" w:rsidP="000557AF">
      <w:pPr>
        <w:pStyle w:val="Corpsdetexte"/>
        <w:widowControl w:val="0"/>
        <w:numPr>
          <w:ilvl w:val="0"/>
          <w:numId w:val="63"/>
        </w:numPr>
        <w:suppressAutoHyphens/>
      </w:pPr>
      <w:r w:rsidRPr="002E5C4D">
        <w:t xml:space="preserve">Process the SBD decoded </w:t>
      </w:r>
      <w:r w:rsidR="005F0C73" w:rsidRPr="002E5C4D">
        <w:t xml:space="preserve">data of the </w:t>
      </w:r>
      <w:r w:rsidR="008508C9" w:rsidRPr="002E5C4D">
        <w:t>‘</w:t>
      </w:r>
      <w:r w:rsidR="005F0C73" w:rsidRPr="002E5C4D">
        <w:t>completed</w:t>
      </w:r>
      <w:r w:rsidR="008508C9" w:rsidRPr="002E5C4D">
        <w:t>’</w:t>
      </w:r>
      <w:r w:rsidR="005F0C73" w:rsidRPr="002E5C4D">
        <w:t xml:space="preserve"> </w:t>
      </w:r>
      <w:r w:rsidR="005F0C73" w:rsidRPr="002E5C4D">
        <w:rPr>
          <w:i/>
        </w:rPr>
        <w:t>‘buffer#i’</w:t>
      </w:r>
      <w:r w:rsidR="005F0C73" w:rsidRPr="002E5C4D">
        <w:t xml:space="preserve"> lists</w:t>
      </w:r>
      <w:r w:rsidRPr="002E5C4D">
        <w:t>.</w:t>
      </w:r>
    </w:p>
    <w:p w:rsidR="00526943" w:rsidRPr="002E5C4D" w:rsidRDefault="00526943" w:rsidP="009B295B">
      <w:pPr>
        <w:pStyle w:val="Corpsdetexte"/>
      </w:pPr>
    </w:p>
    <w:p w:rsidR="008508C9" w:rsidRPr="002E5C4D" w:rsidRDefault="008508C9" w:rsidP="008508C9">
      <w:pPr>
        <w:pStyle w:val="Corpsdetexte"/>
      </w:pPr>
      <w:r w:rsidRPr="002E5C4D">
        <w:t>This theoretical algorithm works if all the expected data have been received, i.e. if all the buffers are completed. Unfortunately, this is not always the case.</w:t>
      </w:r>
    </w:p>
    <w:p w:rsidR="008508C9" w:rsidRPr="002E5C4D" w:rsidRDefault="008508C9" w:rsidP="008508C9">
      <w:pPr>
        <w:pStyle w:val="Corpsdetexte"/>
      </w:pPr>
      <w:r w:rsidRPr="002E5C4D">
        <w:t>For an Ice float, not completed buffer can be due to:</w:t>
      </w:r>
    </w:p>
    <w:p w:rsidR="008508C9" w:rsidRPr="002E5C4D" w:rsidRDefault="008508C9" w:rsidP="008508C9">
      <w:pPr>
        <w:pStyle w:val="Corpsdetexte"/>
        <w:numPr>
          <w:ilvl w:val="0"/>
          <w:numId w:val="61"/>
        </w:numPr>
      </w:pPr>
      <w:r w:rsidRPr="002E5C4D">
        <w:t>A message that has been lost (because of a float failure or if the memory card is full), or</w:t>
      </w:r>
    </w:p>
    <w:p w:rsidR="008508C9" w:rsidRPr="002E5C4D" w:rsidRDefault="008508C9" w:rsidP="008508C9">
      <w:pPr>
        <w:pStyle w:val="Corpsdetexte"/>
        <w:numPr>
          <w:ilvl w:val="0"/>
          <w:numId w:val="61"/>
        </w:numPr>
      </w:pPr>
      <w:r w:rsidRPr="002E5C4D">
        <w:t>A transmission that is still pending at the time of the decoding session.</w:t>
      </w:r>
    </w:p>
    <w:p w:rsidR="008508C9" w:rsidRPr="002E5C4D" w:rsidRDefault="008508C9" w:rsidP="008508C9">
      <w:pPr>
        <w:pStyle w:val="Corpsdetexte"/>
      </w:pPr>
      <w:r w:rsidRPr="002E5C4D">
        <w:t xml:space="preserve">Consequently, we introduced a timeout on the </w:t>
      </w:r>
      <w:r w:rsidR="00F267FF" w:rsidRPr="002E5C4D">
        <w:t>maximum number</w:t>
      </w:r>
      <w:r w:rsidRPr="002E5C4D">
        <w:t xml:space="preserve"> of transmission session</w:t>
      </w:r>
      <w:r w:rsidR="00F267FF" w:rsidRPr="002E5C4D">
        <w:t>s</w:t>
      </w:r>
      <w:r w:rsidRPr="002E5C4D">
        <w:t xml:space="preserve"> allowed for cycle data to be transmitted</w:t>
      </w:r>
      <w:r w:rsidR="00F267FF" w:rsidRPr="002E5C4D">
        <w:t xml:space="preserve"> (presently set to 3)</w:t>
      </w:r>
      <w:r w:rsidRPr="002E5C4D">
        <w:t>.</w:t>
      </w:r>
    </w:p>
    <w:p w:rsidR="008508C9" w:rsidRPr="002E5C4D" w:rsidRDefault="008508C9" w:rsidP="008508C9">
      <w:pPr>
        <w:pStyle w:val="Corpsdetexte"/>
      </w:pPr>
    </w:p>
    <w:p w:rsidR="008508C9" w:rsidRPr="002E5C4D" w:rsidRDefault="008508C9" w:rsidP="008508C9">
      <w:pPr>
        <w:pStyle w:val="Corpsdetexte"/>
      </w:pPr>
      <w:r w:rsidRPr="002E5C4D">
        <w:t>Note that, when the float has ended its mission (recovered or lost float), if the last received buffer is not complete, it will never be processed with the algorithm exposed above. To cope with this issue, the user should be informed that, at the end of a decoder session:</w:t>
      </w:r>
    </w:p>
    <w:p w:rsidR="008508C9" w:rsidRPr="002E5C4D" w:rsidRDefault="008508C9" w:rsidP="008508C9">
      <w:pPr>
        <w:pStyle w:val="Corpsdetexte"/>
        <w:numPr>
          <w:ilvl w:val="0"/>
          <w:numId w:val="60"/>
        </w:numPr>
      </w:pPr>
      <w:r w:rsidRPr="002E5C4D">
        <w:t>The remaining unprocessed buffers are always processed by the PI decoder,</w:t>
      </w:r>
    </w:p>
    <w:p w:rsidR="008508C9" w:rsidRPr="002E5C4D" w:rsidRDefault="008508C9" w:rsidP="008508C9">
      <w:pPr>
        <w:pStyle w:val="Corpsdetexte"/>
        <w:numPr>
          <w:ilvl w:val="0"/>
          <w:numId w:val="60"/>
        </w:numPr>
      </w:pPr>
      <w:r w:rsidRPr="002E5C4D">
        <w:t xml:space="preserve">The remaining unprocessed buffers can be processed by the DAC decoder with the </w:t>
      </w:r>
      <w:r w:rsidRPr="002E5C4D">
        <w:rPr>
          <w:rFonts w:ascii="Courier New" w:hAnsi="Courier New" w:cs="Courier New"/>
          <w:sz w:val="20"/>
          <w:szCs w:val="20"/>
        </w:rPr>
        <w:t>PROCESS_REMAINING_BUFFERS</w:t>
      </w:r>
      <w:r w:rsidRPr="002E5C4D">
        <w:t xml:space="preserve"> configuration variable.</w:t>
      </w:r>
    </w:p>
    <w:p w:rsidR="00A81C68" w:rsidRPr="002E5C4D" w:rsidRDefault="00A81C68" w:rsidP="000557AF">
      <w:pPr>
        <w:pStyle w:val="Corpsdetexte"/>
      </w:pPr>
    </w:p>
    <w:p w:rsidR="00A81C68" w:rsidRPr="001369CF" w:rsidRDefault="00A81C68" w:rsidP="000557AF">
      <w:pPr>
        <w:pStyle w:val="Corpsdetexte"/>
      </w:pPr>
      <w:r w:rsidRPr="002E5C4D">
        <w:t xml:space="preserve">Note also that, when using the </w:t>
      </w:r>
      <w:r w:rsidRPr="002E5C4D">
        <w:rPr>
          <w:b/>
          <w:i/>
        </w:rPr>
        <w:t>decode_provor_2_csv</w:t>
      </w:r>
      <w:r w:rsidRPr="002E5C4D">
        <w:t xml:space="preserve"> program, a CSV file </w:t>
      </w:r>
      <w:r w:rsidR="00D92BF6" w:rsidRPr="002E5C4D">
        <w:t>desc</w:t>
      </w:r>
      <w:r w:rsidRPr="002E5C4D">
        <w:t xml:space="preserve">ribing each buffer contents is generated in the </w:t>
      </w:r>
      <w:r w:rsidRPr="002E5C4D">
        <w:rPr>
          <w:rStyle w:val="CodeCar"/>
          <w:rFonts w:eastAsiaTheme="minorEastAsia"/>
        </w:rPr>
        <w:t>DIR_OUTPUT_CSV_FILE</w:t>
      </w:r>
      <w:r w:rsidRPr="002E5C4D">
        <w:t xml:space="preserve"> directory.</w:t>
      </w:r>
    </w:p>
    <w:p w:rsidR="00A81C68" w:rsidRPr="001369CF" w:rsidRDefault="00A81C68" w:rsidP="000557AF">
      <w:pPr>
        <w:pStyle w:val="Corpsdetexte"/>
      </w:pPr>
    </w:p>
    <w:p w:rsidR="00CC5610" w:rsidRPr="001369CF" w:rsidRDefault="00CC5610">
      <w:pPr>
        <w:spacing w:after="200" w:line="276" w:lineRule="auto"/>
      </w:pPr>
      <w:r w:rsidRPr="001369CF">
        <w:br w:type="page"/>
      </w:r>
    </w:p>
    <w:p w:rsidR="002F08BF" w:rsidRPr="001369CF" w:rsidRDefault="002F08BF" w:rsidP="00715A45">
      <w:pPr>
        <w:pStyle w:val="Titre2"/>
      </w:pPr>
      <w:bookmarkStart w:id="828" w:name="_Toc31890896"/>
      <w:bookmarkStart w:id="829" w:name="_Toc32334952"/>
      <w:bookmarkStart w:id="830" w:name="_Toc32335247"/>
      <w:bookmarkStart w:id="831" w:name="_Toc32591973"/>
      <w:bookmarkStart w:id="832" w:name="_Toc464635354"/>
      <w:bookmarkStart w:id="833" w:name="_Toc460855086"/>
      <w:bookmarkStart w:id="834" w:name="_Toc85622767"/>
      <w:bookmarkEnd w:id="828"/>
      <w:bookmarkEnd w:id="829"/>
      <w:bookmarkEnd w:id="830"/>
      <w:bookmarkEnd w:id="831"/>
      <w:bookmarkEnd w:id="832"/>
      <w:r w:rsidRPr="001369CF">
        <w:lastRenderedPageBreak/>
        <w:t>Management of Iridium files received from FLOAT_TRANSMISSION_TYPE #2 floats</w:t>
      </w:r>
      <w:bookmarkEnd w:id="833"/>
      <w:bookmarkEnd w:id="834"/>
    </w:p>
    <w:p w:rsidR="002F08BF" w:rsidRPr="001369CF" w:rsidRDefault="002F08BF" w:rsidP="002F08BF">
      <w:pPr>
        <w:pStyle w:val="Corpsdetexte"/>
      </w:pPr>
      <w:r w:rsidRPr="001369CF">
        <w:t xml:space="preserve">The Iridium RUDICS data transmitted by </w:t>
      </w:r>
      <w:r w:rsidRPr="001369CF">
        <w:rPr>
          <w:rStyle w:val="CodeCar"/>
          <w:rFonts w:eastAsiaTheme="minorEastAsia"/>
        </w:rPr>
        <w:t>FLOAT_TRANSMISSION_TYPE</w:t>
      </w:r>
      <w:r w:rsidRPr="001369CF">
        <w:t xml:space="preserve"> #2 floats are received as </w:t>
      </w:r>
      <w:r w:rsidR="00991EF0" w:rsidRPr="002E5C4D">
        <w:t>binary or ASCII</w:t>
      </w:r>
      <w:r w:rsidR="00991EF0" w:rsidRPr="001369CF">
        <w:t xml:space="preserve"> </w:t>
      </w:r>
      <w:r w:rsidRPr="001369CF">
        <w:t>files.</w:t>
      </w:r>
    </w:p>
    <w:p w:rsidR="002F08BF" w:rsidRPr="00FE6751" w:rsidRDefault="002F08BF" w:rsidP="002F08BF">
      <w:pPr>
        <w:pStyle w:val="Corpsdetexte"/>
      </w:pPr>
      <w:r w:rsidRPr="001369CF">
        <w:t xml:space="preserve">The management of these files is thus similar to the one previously exposed (except that we manage </w:t>
      </w:r>
      <w:r w:rsidR="00991EF0" w:rsidRPr="002E5C4D">
        <w:t>binary or ASCII</w:t>
      </w:r>
      <w:r w:rsidR="00991EF0" w:rsidRPr="001369CF">
        <w:t xml:space="preserve"> </w:t>
      </w:r>
      <w:r w:rsidRPr="001369CF">
        <w:t>files instead of Iridium mail files).</w:t>
      </w:r>
    </w:p>
    <w:p w:rsidR="002F08BF" w:rsidRPr="00FE6751" w:rsidRDefault="002F08BF" w:rsidP="00715A45">
      <w:pPr>
        <w:pStyle w:val="Titre1"/>
      </w:pPr>
      <w:bookmarkStart w:id="835" w:name="_Toc32334954"/>
      <w:bookmarkStart w:id="836" w:name="_Toc32335249"/>
      <w:bookmarkStart w:id="837" w:name="_Toc32591975"/>
      <w:bookmarkStart w:id="838" w:name="_Toc32334955"/>
      <w:bookmarkStart w:id="839" w:name="_Toc32335250"/>
      <w:bookmarkStart w:id="840" w:name="_Toc32591976"/>
      <w:bookmarkStart w:id="841" w:name="_Toc464635356"/>
      <w:bookmarkStart w:id="842" w:name="_Toc464635357"/>
      <w:bookmarkStart w:id="843" w:name="_Toc464635358"/>
      <w:bookmarkStart w:id="844" w:name="_Toc464635359"/>
      <w:bookmarkStart w:id="845" w:name="_Toc460855088"/>
      <w:bookmarkStart w:id="846" w:name="_Toc85622768"/>
      <w:bookmarkEnd w:id="835"/>
      <w:bookmarkEnd w:id="836"/>
      <w:bookmarkEnd w:id="837"/>
      <w:bookmarkEnd w:id="838"/>
      <w:bookmarkEnd w:id="839"/>
      <w:bookmarkEnd w:id="840"/>
      <w:bookmarkEnd w:id="841"/>
      <w:bookmarkEnd w:id="842"/>
      <w:bookmarkEnd w:id="843"/>
      <w:bookmarkEnd w:id="844"/>
      <w:r w:rsidRPr="00FE6751">
        <w:lastRenderedPageBreak/>
        <w:t xml:space="preserve">ANNEX </w:t>
      </w:r>
      <w:bookmarkStart w:id="847" w:name="AXC"/>
      <w:r w:rsidRPr="00FE6751">
        <w:t>C</w:t>
      </w:r>
      <w:bookmarkEnd w:id="847"/>
      <w:r w:rsidRPr="00FE6751">
        <w:t>: decode_provor_2_nc_dm, the Delayed Mode DAC decoder</w:t>
      </w:r>
      <w:bookmarkEnd w:id="845"/>
      <w:bookmarkEnd w:id="846"/>
    </w:p>
    <w:p w:rsidR="002F08BF" w:rsidRPr="00FE6751" w:rsidRDefault="002F08BF" w:rsidP="002F08BF">
      <w:pPr>
        <w:pStyle w:val="Corpsdetexte"/>
      </w:pPr>
      <w:r w:rsidRPr="00FE6751">
        <w:t>This decoding mode only concerns NKE BIO floats (</w:t>
      </w:r>
      <w:r w:rsidRPr="00FE6751">
        <w:rPr>
          <w:rStyle w:val="CodeCar"/>
          <w:rFonts w:eastAsiaTheme="minorEastAsia"/>
        </w:rPr>
        <w:t>FLOAT_TRANSMISSION_TYPE</w:t>
      </w:r>
      <w:r w:rsidRPr="00FE6751">
        <w:t xml:space="preserve"> #2 or #4 floats).</w:t>
      </w:r>
    </w:p>
    <w:p w:rsidR="002F08BF" w:rsidRPr="00FE6751" w:rsidRDefault="002F08BF" w:rsidP="002F08BF">
      <w:pPr>
        <w:pStyle w:val="Corpsdetexte"/>
      </w:pPr>
      <w:r w:rsidRPr="00FE6751">
        <w:t xml:space="preserve">Sometimes, these floats don't transmit all expected messages (or transmit erroneous information), in that case, the real time buffer cannot be processed at the correct time (it is finally processed after a timeout, see Annex </w:t>
      </w:r>
      <w:r w:rsidRPr="004E186F">
        <w:fldChar w:fldCharType="begin"/>
      </w:r>
      <w:r w:rsidRPr="00FE6751">
        <w:instrText xml:space="preserve"> REF AXB \h </w:instrText>
      </w:r>
      <w:r w:rsidRPr="004E186F">
        <w:fldChar w:fldCharType="separate"/>
      </w:r>
      <w:r w:rsidR="000579E4" w:rsidRPr="00FE6751">
        <w:t>B</w:t>
      </w:r>
      <w:r w:rsidRPr="004E186F">
        <w:fldChar w:fldCharType="end"/>
      </w:r>
      <w:r w:rsidRPr="00FE6751">
        <w:t>) and the result can be erroneous (particularly when the float is transmitting more than one sub-cycles, i.e. the data collected during more than one ascent).</w:t>
      </w:r>
    </w:p>
    <w:p w:rsidR="002F08BF" w:rsidRPr="00FE6751" w:rsidRDefault="002F08BF" w:rsidP="002F08BF">
      <w:pPr>
        <w:pStyle w:val="Corpsdetexte"/>
      </w:pPr>
      <w:r w:rsidRPr="00FE6751">
        <w:t>We haven't succeeded in solving this case in real time, thus we decided to create a Delayed Mode decoding mode.</w:t>
      </w:r>
    </w:p>
    <w:p w:rsidR="002F08BF" w:rsidRPr="00FE6751" w:rsidRDefault="002F08BF" w:rsidP="002F08BF">
      <w:pPr>
        <w:pStyle w:val="Corpsdetexte"/>
      </w:pPr>
      <w:r w:rsidRPr="00FE6751">
        <w:t xml:space="preserve">This DM decoding mode is used by the </w:t>
      </w:r>
      <w:r w:rsidRPr="00FE6751">
        <w:rPr>
          <w:b/>
          <w:i/>
        </w:rPr>
        <w:t>decode_provor_2_nc_dm</w:t>
      </w:r>
      <w:r w:rsidRPr="00FE6751">
        <w:t xml:space="preserve"> DAC decoder.</w:t>
      </w:r>
    </w:p>
    <w:p w:rsidR="002F08BF" w:rsidRPr="00FE6751" w:rsidRDefault="002F08BF" w:rsidP="002F08BF">
      <w:pPr>
        <w:pStyle w:val="Corpsdetexte"/>
      </w:pPr>
      <w:r w:rsidRPr="00FE6751">
        <w:t>Once a float died (or has been retrieved), the set of received float data packets can be definitely grouped in buffers by the operator.</w:t>
      </w:r>
    </w:p>
    <w:p w:rsidR="002F08BF" w:rsidRPr="00FE6751" w:rsidRDefault="002F08BF" w:rsidP="002F08BF">
      <w:pPr>
        <w:pStyle w:val="Corpsdetexte"/>
      </w:pPr>
      <w:r w:rsidRPr="00FE6751">
        <w:t xml:space="preserve">The tool </w:t>
      </w:r>
      <w:r w:rsidRPr="00FE6751">
        <w:rPr>
          <w:b/>
          <w:i/>
        </w:rPr>
        <w:t>split_remocean_sbd_mail_files</w:t>
      </w:r>
      <w:r w:rsidRPr="00FE6751">
        <w:t xml:space="preserve"> (for </w:t>
      </w:r>
      <w:r w:rsidRPr="00FE6751">
        <w:rPr>
          <w:rStyle w:val="CodeCar"/>
          <w:rFonts w:eastAsiaTheme="minorEastAsia"/>
        </w:rPr>
        <w:t>FLOAT_TRANSMISSION_TYPE</w:t>
      </w:r>
      <w:r w:rsidRPr="00FE6751">
        <w:t xml:space="preserve"> #4 floats) or </w:t>
      </w:r>
      <w:r w:rsidRPr="00FE6751">
        <w:rPr>
          <w:b/>
          <w:i/>
        </w:rPr>
        <w:t>split_remocean_rudics_sbd_files</w:t>
      </w:r>
      <w:r w:rsidRPr="00FE6751">
        <w:t xml:space="preserve"> (for </w:t>
      </w:r>
      <w:r w:rsidRPr="00FE6751">
        <w:rPr>
          <w:rStyle w:val="CodeCar"/>
          <w:rFonts w:eastAsiaTheme="minorEastAsia"/>
        </w:rPr>
        <w:t>FLOAT_TRANSMISSION_TYPE</w:t>
      </w:r>
      <w:r w:rsidRPr="00FE6751">
        <w:t xml:space="preserve"> #4 floats) can be used to split the received SBD files in mono-packet files (one file per float packet) and to create a csv file containing the first version of the buffers. The operator can then check this proposal and modify it as needed to create the data sets to be decoded together.</w:t>
      </w:r>
    </w:p>
    <w:p w:rsidR="002F08BF" w:rsidRPr="00FE6751" w:rsidRDefault="002F08BF" w:rsidP="002F08BF">
      <w:pPr>
        <w:pStyle w:val="Corpsdetexte"/>
      </w:pPr>
      <w:r w:rsidRPr="00FE6751">
        <w:t xml:space="preserve">For each float to be decoded in DM mode, we thus create a file to define each buffer contents (each SBD mono-packet file is assigned to a buffer number, or to -1 if the file should be ignored). This ‘buffers definition’ file should be stored in the </w:t>
      </w:r>
      <w:r w:rsidRPr="00FE6751">
        <w:rPr>
          <w:rStyle w:val="CodeCar"/>
          <w:rFonts w:eastAsiaTheme="minorEastAsia"/>
        </w:rPr>
        <w:t>DIR_INPUT_DM_BUFFER_LIST</w:t>
      </w:r>
      <w:r w:rsidRPr="00FE6751">
        <w:t xml:space="preserve"> directory.</w:t>
      </w:r>
    </w:p>
    <w:p w:rsidR="002F08BF" w:rsidRPr="00FE6751" w:rsidRDefault="002F08BF" w:rsidP="002F08BF">
      <w:pPr>
        <w:pStyle w:val="Corpsdetexte"/>
      </w:pPr>
      <w:r w:rsidRPr="00FE6751">
        <w:t xml:space="preserve">When the decoder detects that a float should be processed in DM (set in the </w:t>
      </w:r>
      <w:r w:rsidRPr="00FE6751">
        <w:rPr>
          <w:rStyle w:val="CodeCar"/>
          <w:rFonts w:eastAsiaTheme="minorEastAsia"/>
        </w:rPr>
        <w:t>DM_FLAG</w:t>
      </w:r>
      <w:r w:rsidRPr="00FE6751">
        <w:t xml:space="preserve"> float decoder configuration information, see </w:t>
      </w:r>
      <w:r w:rsidRPr="004E186F">
        <w:fldChar w:fldCharType="begin"/>
      </w:r>
      <w:r w:rsidRPr="00FE6751">
        <w:instrText xml:space="preserve"> REF _Ref459302673 \r \h </w:instrText>
      </w:r>
      <w:r w:rsidRPr="004E186F">
        <w:fldChar w:fldCharType="separate"/>
      </w:r>
      <w:r w:rsidR="000579E4" w:rsidRPr="00FE6751">
        <w:t>5.2.1</w:t>
      </w:r>
      <w:r w:rsidRPr="004E186F">
        <w:fldChar w:fldCharType="end"/>
      </w:r>
      <w:r w:rsidRPr="00FE6751">
        <w:t>):</w:t>
      </w:r>
    </w:p>
    <w:p w:rsidR="002F08BF" w:rsidRPr="00FE6751" w:rsidRDefault="002F08BF" w:rsidP="002F08BF">
      <w:pPr>
        <w:pStyle w:val="Corpsdetexte"/>
        <w:widowControl w:val="0"/>
        <w:numPr>
          <w:ilvl w:val="0"/>
          <w:numId w:val="51"/>
        </w:numPr>
        <w:suppressAutoHyphens/>
      </w:pPr>
      <w:r w:rsidRPr="00FE6751">
        <w:t xml:space="preserve">It first checks if the </w:t>
      </w:r>
      <w:r w:rsidRPr="00FE6751">
        <w:rPr>
          <w:rStyle w:val="CodeCar"/>
          <w:rFonts w:eastAsiaTheme="minorEastAsia"/>
        </w:rPr>
        <w:t>IRIDIUM_DATA_DIRECTORY</w:t>
      </w:r>
      <w:r w:rsidRPr="00FE6751">
        <w:t>/</w:t>
      </w:r>
      <w:r w:rsidRPr="00FE6751">
        <w:rPr>
          <w:i/>
        </w:rPr>
        <w:t>IMEI_WMO/archive_dm</w:t>
      </w:r>
      <w:r w:rsidRPr="00FE6751">
        <w:t xml:space="preserve"> or </w:t>
      </w:r>
      <w:r w:rsidRPr="00FE6751">
        <w:rPr>
          <w:rStyle w:val="CodeCar"/>
          <w:rFonts w:eastAsiaTheme="minorEastAsia"/>
        </w:rPr>
        <w:t>IRIDIUM_DATA_DIRECTORY</w:t>
      </w:r>
      <w:r w:rsidRPr="00FE6751">
        <w:t>/</w:t>
      </w:r>
      <w:r w:rsidRPr="00FE6751">
        <w:rPr>
          <w:i/>
        </w:rPr>
        <w:t>LoginName_WMO/archive_dm</w:t>
      </w:r>
      <w:r w:rsidRPr="00FE6751">
        <w:t xml:space="preserve"> directory is empty.</w:t>
      </w:r>
    </w:p>
    <w:p w:rsidR="002F08BF" w:rsidRPr="00FE6751" w:rsidRDefault="002F08BF" w:rsidP="002F08BF">
      <w:pPr>
        <w:pStyle w:val="Corpsdetexte"/>
        <w:ind w:left="709"/>
      </w:pPr>
      <w:r w:rsidRPr="00FE6751">
        <w:t xml:space="preserve">If so (first decoding of the float in DM), it splits the files of the </w:t>
      </w:r>
      <w:r w:rsidRPr="00FE6751">
        <w:rPr>
          <w:rStyle w:val="CodeCar"/>
          <w:rFonts w:eastAsiaTheme="minorEastAsia"/>
        </w:rPr>
        <w:t>IRIDIUM_DATA_DIRECTORY</w:t>
      </w:r>
      <w:r w:rsidRPr="00FE6751">
        <w:t>/</w:t>
      </w:r>
      <w:r w:rsidRPr="00FE6751">
        <w:rPr>
          <w:i/>
        </w:rPr>
        <w:t>IMEI_WMO</w:t>
      </w:r>
      <w:r w:rsidRPr="00FE6751">
        <w:t>/</w:t>
      </w:r>
      <w:r w:rsidRPr="00FE6751">
        <w:rPr>
          <w:i/>
        </w:rPr>
        <w:t>archive</w:t>
      </w:r>
      <w:r w:rsidRPr="00FE6751">
        <w:t xml:space="preserve"> or </w:t>
      </w:r>
      <w:r w:rsidRPr="00FE6751">
        <w:rPr>
          <w:rStyle w:val="CodeCar"/>
          <w:rFonts w:eastAsiaTheme="minorEastAsia"/>
        </w:rPr>
        <w:t>IRIDIUM_DATA_DIRECTORY</w:t>
      </w:r>
      <w:r w:rsidRPr="00FE6751">
        <w:t>/</w:t>
      </w:r>
      <w:r w:rsidRPr="00FE6751">
        <w:rPr>
          <w:i/>
        </w:rPr>
        <w:t>LoginName_WMO</w:t>
      </w:r>
      <w:r w:rsidRPr="00FE6751">
        <w:t>/</w:t>
      </w:r>
      <w:r w:rsidRPr="00FE6751">
        <w:rPr>
          <w:i/>
        </w:rPr>
        <w:t>archive</w:t>
      </w:r>
      <w:r w:rsidRPr="00FE6751">
        <w:t xml:space="preserve"> directory in mono-packet files and store these files in the </w:t>
      </w:r>
      <w:r w:rsidRPr="00FE6751">
        <w:rPr>
          <w:rStyle w:val="CodeCar"/>
          <w:rFonts w:eastAsiaTheme="minorEastAsia"/>
        </w:rPr>
        <w:t>IRIDIUM_DATA_DIRECTORY</w:t>
      </w:r>
      <w:r w:rsidRPr="00FE6751">
        <w:t>/</w:t>
      </w:r>
      <w:r w:rsidRPr="00FE6751">
        <w:rPr>
          <w:i/>
        </w:rPr>
        <w:t>IMEI_WMO</w:t>
      </w:r>
      <w:r w:rsidRPr="00FE6751">
        <w:t>/</w:t>
      </w:r>
      <w:r w:rsidRPr="00FE6751">
        <w:rPr>
          <w:i/>
        </w:rPr>
        <w:t>archive_dm</w:t>
      </w:r>
      <w:r w:rsidRPr="00FE6751">
        <w:t xml:space="preserve"> or </w:t>
      </w:r>
      <w:r w:rsidRPr="00FE6751">
        <w:rPr>
          <w:rStyle w:val="CodeCar"/>
          <w:rFonts w:eastAsiaTheme="minorEastAsia"/>
        </w:rPr>
        <w:t>IRIDIUM_DATA_DIRECTORY</w:t>
      </w:r>
      <w:r w:rsidRPr="00FE6751">
        <w:t>/</w:t>
      </w:r>
      <w:r w:rsidRPr="00FE6751">
        <w:rPr>
          <w:i/>
        </w:rPr>
        <w:t>LoginName_WMO</w:t>
      </w:r>
      <w:r w:rsidRPr="00FE6751">
        <w:t>/</w:t>
      </w:r>
      <w:r w:rsidRPr="00FE6751">
        <w:rPr>
          <w:i/>
        </w:rPr>
        <w:t>archive_dm</w:t>
      </w:r>
      <w:r w:rsidRPr="00FE6751">
        <w:t xml:space="preserve"> directory.</w:t>
      </w:r>
    </w:p>
    <w:p w:rsidR="002F08BF" w:rsidRPr="00FE6751" w:rsidRDefault="002F08BF" w:rsidP="002F08BF">
      <w:pPr>
        <w:pStyle w:val="Corpsdetexte"/>
        <w:widowControl w:val="0"/>
        <w:numPr>
          <w:ilvl w:val="0"/>
          <w:numId w:val="51"/>
        </w:numPr>
        <w:suppressAutoHyphens/>
      </w:pPr>
      <w:r w:rsidRPr="00FE6751">
        <w:t>It then decodes the float according to the ‘buffers definition’ contents.</w:t>
      </w:r>
    </w:p>
    <w:p w:rsidR="002F08BF" w:rsidRPr="00FE6751" w:rsidRDefault="002F08BF" w:rsidP="002F08BF">
      <w:pPr>
        <w:pStyle w:val="Corpsdetexte"/>
      </w:pPr>
      <w:r w:rsidRPr="00FE6751">
        <w:t xml:space="preserve">In this mode, the files stay in the </w:t>
      </w:r>
      <w:r w:rsidRPr="00FE6751">
        <w:rPr>
          <w:rStyle w:val="CodeCar"/>
          <w:rFonts w:eastAsiaTheme="minorEastAsia"/>
        </w:rPr>
        <w:t>IRIDIUM_DATA_DIRECTORY</w:t>
      </w:r>
      <w:r w:rsidRPr="00FE6751">
        <w:t>/</w:t>
      </w:r>
      <w:r w:rsidRPr="00FE6751">
        <w:rPr>
          <w:i/>
        </w:rPr>
        <w:t>IMEI_WMO</w:t>
      </w:r>
      <w:r w:rsidRPr="00FE6751">
        <w:t>/</w:t>
      </w:r>
      <w:r w:rsidRPr="00FE6751">
        <w:rPr>
          <w:i/>
        </w:rPr>
        <w:t>archive_dm</w:t>
      </w:r>
      <w:r w:rsidRPr="00FE6751">
        <w:t xml:space="preserve"> or </w:t>
      </w:r>
      <w:r w:rsidRPr="00FE6751">
        <w:rPr>
          <w:rStyle w:val="CodeCar"/>
          <w:rFonts w:eastAsiaTheme="minorEastAsia"/>
        </w:rPr>
        <w:t>IRIDIUM_DATA_DIRECTORY</w:t>
      </w:r>
      <w:r w:rsidRPr="00FE6751">
        <w:t>/</w:t>
      </w:r>
      <w:r w:rsidRPr="00FE6751">
        <w:rPr>
          <w:i/>
        </w:rPr>
        <w:t>LoginName_WMO/</w:t>
      </w:r>
      <w:r w:rsidRPr="00FE6751">
        <w:rPr>
          <w:rStyle w:val="CodeCar"/>
          <w:rFonts w:eastAsiaTheme="minorEastAsia"/>
          <w:i/>
        </w:rPr>
        <w:t>archive_dm</w:t>
      </w:r>
      <w:r w:rsidRPr="00FE6751">
        <w:t xml:space="preserve"> directory and</w:t>
      </w:r>
      <w:r w:rsidR="00C80CCE" w:rsidRPr="00FE6751">
        <w:t>,</w:t>
      </w:r>
      <w:r w:rsidRPr="00FE6751">
        <w:t xml:space="preserve"> as the buffers are already defined</w:t>
      </w:r>
      <w:r w:rsidR="00C80CCE" w:rsidRPr="00FE6751">
        <w:t>,</w:t>
      </w:r>
      <w:r w:rsidRPr="00FE6751">
        <w:t xml:space="preserve"> the decoding of the float is more efficient.</w:t>
      </w:r>
    </w:p>
    <w:p w:rsidR="002F08BF" w:rsidRPr="00FE6751" w:rsidRDefault="002F08BF" w:rsidP="00715A45">
      <w:pPr>
        <w:pStyle w:val="Titre1"/>
      </w:pPr>
      <w:bookmarkStart w:id="848" w:name="_Toc460855089"/>
      <w:bookmarkStart w:id="849" w:name="_Toc85622769"/>
      <w:r w:rsidRPr="00FE6751">
        <w:lastRenderedPageBreak/>
        <w:t>ANNEX D: conditional generation of NetCDF files</w:t>
      </w:r>
      <w:bookmarkEnd w:id="848"/>
      <w:bookmarkEnd w:id="849"/>
    </w:p>
    <w:p w:rsidR="002F08BF" w:rsidRPr="00FE6751" w:rsidRDefault="002F08BF" w:rsidP="002F08BF">
      <w:pPr>
        <w:pStyle w:val="Corpsdetexte"/>
      </w:pPr>
      <w:r w:rsidRPr="00FE6751">
        <w:t xml:space="preserve">The NetCDF files of trajectory data (TRAJ), of profile data (MONO-PROF or MULTI-PROF), of technical data (TECH) and of meta-data (META) are generated according to the configuration flags </w:t>
      </w:r>
      <w:r w:rsidRPr="00FE6751">
        <w:rPr>
          <w:rStyle w:val="CodeCar"/>
          <w:rFonts w:eastAsiaTheme="minorEastAsia"/>
        </w:rPr>
        <w:t>GENERATE_NC_TRAJ</w:t>
      </w:r>
      <w:r w:rsidRPr="00FE6751">
        <w:t xml:space="preserve">, </w:t>
      </w:r>
      <w:r w:rsidRPr="00FE6751">
        <w:rPr>
          <w:rStyle w:val="CodeCar"/>
          <w:rFonts w:eastAsiaTheme="minorEastAsia"/>
        </w:rPr>
        <w:t>GENERATE_NC_MONO_PROF</w:t>
      </w:r>
      <w:r w:rsidRPr="00FE6751">
        <w:t xml:space="preserve">, </w:t>
      </w:r>
      <w:r w:rsidRPr="00FE6751">
        <w:rPr>
          <w:rStyle w:val="CodeCar"/>
          <w:rFonts w:eastAsiaTheme="minorEastAsia"/>
        </w:rPr>
        <w:t>GENERATE_NC_MULTI_PROF</w:t>
      </w:r>
      <w:r w:rsidRPr="00FE6751">
        <w:t xml:space="preserve">, </w:t>
      </w:r>
      <w:r w:rsidRPr="00FE6751">
        <w:rPr>
          <w:rStyle w:val="CodeCar"/>
          <w:rFonts w:eastAsiaTheme="minorEastAsia"/>
        </w:rPr>
        <w:t>GENERATE_NC_TECH</w:t>
      </w:r>
      <w:r w:rsidRPr="00FE6751">
        <w:t xml:space="preserve"> and </w:t>
      </w:r>
      <w:r w:rsidRPr="00FE6751">
        <w:rPr>
          <w:rStyle w:val="CodeCar"/>
          <w:rFonts w:eastAsiaTheme="minorEastAsia"/>
        </w:rPr>
        <w:t>GENERATE_NC_META</w:t>
      </w:r>
      <w:r w:rsidRPr="00FE6751">
        <w:t xml:space="preserve"> values respectively.</w:t>
      </w:r>
    </w:p>
    <w:p w:rsidR="002F08BF" w:rsidRPr="00FE6751" w:rsidRDefault="002F08BF" w:rsidP="002F08BF">
      <w:pPr>
        <w:pStyle w:val="Corpsdetexte"/>
      </w:pPr>
      <w:r w:rsidRPr="00FE6751">
        <w:t>When a flag is set to 0, the corresponding file is not generated.</w:t>
      </w:r>
    </w:p>
    <w:p w:rsidR="002F08BF" w:rsidRPr="00FE6751" w:rsidRDefault="002F08BF" w:rsidP="002F08BF">
      <w:pPr>
        <w:pStyle w:val="Corpsdetexte"/>
      </w:pPr>
      <w:r w:rsidRPr="00FE6751">
        <w:t>When a flag is set to 1, the corresponding file is generated (created or updated).</w:t>
      </w:r>
    </w:p>
    <w:p w:rsidR="002F08BF" w:rsidRPr="00FE6751" w:rsidRDefault="002F08BF" w:rsidP="002F08BF">
      <w:pPr>
        <w:pStyle w:val="Corpsdetexte"/>
      </w:pPr>
      <w:r w:rsidRPr="00FE6751">
        <w:t>When a flag is set to 2, the corresponding file can be generated or not, depending on the rules detailed below for each float transmission type.</w:t>
      </w:r>
    </w:p>
    <w:p w:rsidR="002F08BF" w:rsidRPr="00FE6751" w:rsidRDefault="002F08BF" w:rsidP="00715A45">
      <w:pPr>
        <w:pStyle w:val="Titre2"/>
      </w:pPr>
      <w:bookmarkStart w:id="850" w:name="_Toc460855090"/>
      <w:bookmarkStart w:id="851" w:name="_Toc85622770"/>
      <w:r w:rsidRPr="00FE6751">
        <w:t>For Argos floats</w:t>
      </w:r>
      <w:bookmarkEnd w:id="850"/>
      <w:bookmarkEnd w:id="851"/>
    </w:p>
    <w:p w:rsidR="002F08BF" w:rsidRPr="00FE6751" w:rsidRDefault="002F08BF" w:rsidP="002F08BF">
      <w:pPr>
        <w:pStyle w:val="Corpsdetexte"/>
      </w:pPr>
      <w:r w:rsidRPr="00FE6751">
        <w:t xml:space="preserve">If the DAC decoder is used with the parameter </w:t>
      </w:r>
      <w:r w:rsidRPr="00FE6751">
        <w:rPr>
          <w:b/>
        </w:rPr>
        <w:t>'processmode'</w:t>
      </w:r>
      <w:r w:rsidRPr="00FE6751">
        <w:t xml:space="preserve"> set to </w:t>
      </w:r>
      <w:r w:rsidRPr="00FE6751">
        <w:rPr>
          <w:b/>
        </w:rPr>
        <w:t>'profile'</w:t>
      </w:r>
      <w:r w:rsidRPr="00FE6751">
        <w:t>:</w:t>
      </w:r>
    </w:p>
    <w:p w:rsidR="002F08BF" w:rsidRPr="00FE6751" w:rsidRDefault="002F08BF" w:rsidP="002F08BF">
      <w:pPr>
        <w:pStyle w:val="Corpsdetexte"/>
        <w:widowControl w:val="0"/>
        <w:numPr>
          <w:ilvl w:val="0"/>
          <w:numId w:val="43"/>
        </w:numPr>
        <w:suppressAutoHyphens/>
      </w:pPr>
      <w:r w:rsidRPr="00FE6751">
        <w:t xml:space="preserve">The </w:t>
      </w:r>
      <w:r w:rsidRPr="00FE6751">
        <w:rPr>
          <w:rStyle w:val="CodeCar"/>
          <w:rFonts w:eastAsiaTheme="minorEastAsia"/>
        </w:rPr>
        <w:t>GENERATE_NC_TRAJ</w:t>
      </w:r>
      <w:r w:rsidRPr="00FE6751">
        <w:t xml:space="preserve">, </w:t>
      </w:r>
      <w:r w:rsidRPr="00FE6751">
        <w:rPr>
          <w:rStyle w:val="CodeCar"/>
          <w:rFonts w:eastAsiaTheme="minorEastAsia"/>
        </w:rPr>
        <w:t>GENERATE_NC_MULTI_PROF</w:t>
      </w:r>
      <w:r w:rsidRPr="00FE6751">
        <w:t xml:space="preserve">, </w:t>
      </w:r>
      <w:r w:rsidRPr="00FE6751">
        <w:rPr>
          <w:rStyle w:val="CodeCar"/>
          <w:rFonts w:eastAsiaTheme="minorEastAsia"/>
        </w:rPr>
        <w:t>GENERATE_NC_TECH</w:t>
      </w:r>
      <w:r w:rsidRPr="00FE6751">
        <w:t xml:space="preserve"> and </w:t>
      </w:r>
      <w:r w:rsidRPr="00FE6751">
        <w:rPr>
          <w:rStyle w:val="CodeCar"/>
          <w:rFonts w:eastAsiaTheme="minorEastAsia"/>
        </w:rPr>
        <w:t>GENERATE_NC_TRAJ</w:t>
      </w:r>
      <w:r w:rsidRPr="00FE6751">
        <w:t xml:space="preserve"> flags are set to 0 (i.e</w:t>
      </w:r>
      <w:r w:rsidR="000B7052">
        <w:t>.</w:t>
      </w:r>
      <w:r w:rsidRPr="00FE6751">
        <w:t xml:space="preserve"> the corresponding files are not generated);</w:t>
      </w:r>
    </w:p>
    <w:p w:rsidR="002F08BF" w:rsidRPr="00FE6751" w:rsidRDefault="002F08BF" w:rsidP="002F08BF">
      <w:pPr>
        <w:pStyle w:val="Corpsdetexte"/>
        <w:widowControl w:val="0"/>
        <w:numPr>
          <w:ilvl w:val="0"/>
          <w:numId w:val="43"/>
        </w:numPr>
        <w:suppressAutoHyphens/>
      </w:pPr>
      <w:r w:rsidRPr="00FE6751">
        <w:t xml:space="preserve">The </w:t>
      </w:r>
      <w:r w:rsidRPr="00FE6751">
        <w:rPr>
          <w:rStyle w:val="CodeCar"/>
          <w:rFonts w:eastAsiaTheme="minorEastAsia"/>
        </w:rPr>
        <w:t>GENERATE_NC_MONO_PROF</w:t>
      </w:r>
      <w:r w:rsidRPr="00FE6751">
        <w:t xml:space="preserve"> flag is set to 2.</w:t>
      </w:r>
    </w:p>
    <w:p w:rsidR="002F08BF" w:rsidRPr="00FE6751" w:rsidRDefault="002F08BF" w:rsidP="002F08BF">
      <w:pPr>
        <w:pStyle w:val="Corpsdetexte"/>
      </w:pPr>
      <w:r w:rsidRPr="00FE6751">
        <w:t>When a generation flag is set to 2, the generation rules are the following.</w:t>
      </w:r>
    </w:p>
    <w:p w:rsidR="002F08BF" w:rsidRPr="00FE6751" w:rsidRDefault="002F08BF" w:rsidP="00715A45">
      <w:pPr>
        <w:pStyle w:val="Titre3"/>
      </w:pPr>
      <w:bookmarkStart w:id="852" w:name="_Toc460855091"/>
      <w:bookmarkStart w:id="853" w:name="_Toc85622771"/>
      <w:r w:rsidRPr="00FE6751">
        <w:t>META file</w:t>
      </w:r>
      <w:bookmarkEnd w:id="852"/>
      <w:bookmarkEnd w:id="853"/>
    </w:p>
    <w:p w:rsidR="002F08BF" w:rsidRPr="00FE6751" w:rsidRDefault="002F08BF" w:rsidP="002F08BF">
      <w:pPr>
        <w:pStyle w:val="Corpsdetexte"/>
      </w:pPr>
      <w:r w:rsidRPr="00FE6751">
        <w:t>The meta-data file is created if it doesn't exist. It is never updated.</w:t>
      </w:r>
    </w:p>
    <w:p w:rsidR="002F08BF" w:rsidRPr="00FE6751" w:rsidRDefault="002F08BF" w:rsidP="00715A45">
      <w:pPr>
        <w:pStyle w:val="Titre3"/>
      </w:pPr>
      <w:bookmarkStart w:id="854" w:name="_Toc460855092"/>
      <w:bookmarkStart w:id="855" w:name="_Toc85622772"/>
      <w:r w:rsidRPr="00FE6751">
        <w:t>TRAJ, MULTI-PROF and TECH files</w:t>
      </w:r>
      <w:bookmarkEnd w:id="854"/>
      <w:bookmarkEnd w:id="855"/>
    </w:p>
    <w:p w:rsidR="002F08BF" w:rsidRPr="00FE6751" w:rsidRDefault="002F08BF" w:rsidP="002F08BF">
      <w:pPr>
        <w:pStyle w:val="Corpsdetexte"/>
      </w:pPr>
      <w:r w:rsidRPr="00FE6751">
        <w:t>The trajectory, multi-profile and technical files are created if they don't exist. They are updated, except when the two following assumptions are true:</w:t>
      </w:r>
    </w:p>
    <w:p w:rsidR="002F08BF" w:rsidRPr="00FE6751" w:rsidRDefault="002F08BF" w:rsidP="002F08BF">
      <w:pPr>
        <w:pStyle w:val="Corpsdetexte"/>
        <w:widowControl w:val="0"/>
        <w:numPr>
          <w:ilvl w:val="0"/>
          <w:numId w:val="44"/>
        </w:numPr>
        <w:suppressAutoHyphens/>
      </w:pPr>
      <w:r w:rsidRPr="00FE6751">
        <w:t>The set of cycle numbers of the Argos HEX data files is identical to the one stored in the CYCLE_NUMBER array of the concerned NetCDF file,</w:t>
      </w:r>
    </w:p>
    <w:p w:rsidR="002F08BF" w:rsidRPr="00FE6751" w:rsidRDefault="002F08BF" w:rsidP="002F08BF">
      <w:pPr>
        <w:pStyle w:val="Corpsdetexte"/>
        <w:widowControl w:val="0"/>
        <w:numPr>
          <w:ilvl w:val="0"/>
          <w:numId w:val="44"/>
        </w:numPr>
        <w:suppressAutoHyphens/>
      </w:pPr>
      <w:r w:rsidRPr="00FE6751">
        <w:t>All the Argos HEX data file system dates are before the DATE_UPDATE date of the NetCDF file.</w:t>
      </w:r>
    </w:p>
    <w:p w:rsidR="002F08BF" w:rsidRPr="00FE6751" w:rsidRDefault="002F08BF" w:rsidP="00715A45">
      <w:pPr>
        <w:pStyle w:val="Titre3"/>
      </w:pPr>
      <w:bookmarkStart w:id="856" w:name="_Toc460855093"/>
      <w:bookmarkStart w:id="857" w:name="_Toc85622773"/>
      <w:r w:rsidRPr="00FE6751">
        <w:t>MONO-PROF file</w:t>
      </w:r>
      <w:bookmarkEnd w:id="856"/>
      <w:bookmarkEnd w:id="857"/>
    </w:p>
    <w:p w:rsidR="002F08BF" w:rsidRPr="00FE6751" w:rsidRDefault="002F08BF" w:rsidP="002F08BF">
      <w:pPr>
        <w:pStyle w:val="Corpsdetexte"/>
      </w:pPr>
      <w:r w:rsidRPr="00FE6751">
        <w:t>The rules for generating the mono-profile file are the following:</w:t>
      </w:r>
    </w:p>
    <w:p w:rsidR="002F08BF" w:rsidRPr="00FE6751" w:rsidRDefault="002F08BF" w:rsidP="002F08BF">
      <w:pPr>
        <w:pStyle w:val="Corpsdetexte"/>
        <w:widowControl w:val="0"/>
        <w:numPr>
          <w:ilvl w:val="0"/>
          <w:numId w:val="45"/>
        </w:numPr>
        <w:suppressAutoHyphens/>
      </w:pPr>
      <w:r w:rsidRPr="00FE6751">
        <w:t xml:space="preserve">If the DAC decoder is used with a parameter </w:t>
      </w:r>
      <w:r w:rsidRPr="00FE6751">
        <w:rPr>
          <w:b/>
        </w:rPr>
        <w:t>'processmode'</w:t>
      </w:r>
      <w:r w:rsidRPr="00FE6751">
        <w:t xml:space="preserve"> set to </w:t>
      </w:r>
      <w:r w:rsidRPr="00FE6751">
        <w:rPr>
          <w:b/>
        </w:rPr>
        <w:t>'profile'</w:t>
      </w:r>
      <w:r w:rsidRPr="00FE6751">
        <w:t>:</w:t>
      </w:r>
    </w:p>
    <w:p w:rsidR="002F08BF" w:rsidRPr="00FE6751" w:rsidRDefault="002F08BF" w:rsidP="002F08BF">
      <w:pPr>
        <w:pStyle w:val="Corpsdetexte"/>
        <w:widowControl w:val="0"/>
        <w:numPr>
          <w:ilvl w:val="1"/>
          <w:numId w:val="45"/>
        </w:numPr>
        <w:suppressAutoHyphens/>
      </w:pPr>
      <w:r w:rsidRPr="00FE6751">
        <w:t>The file is created when the profile has been completed (number of levels equal to the expected one (provided in the technical data)),</w:t>
      </w:r>
    </w:p>
    <w:p w:rsidR="002F08BF" w:rsidRPr="00FE6751" w:rsidRDefault="002F08BF" w:rsidP="002F08BF">
      <w:pPr>
        <w:pStyle w:val="Corpsdetexte"/>
        <w:widowControl w:val="0"/>
        <w:numPr>
          <w:ilvl w:val="1"/>
          <w:numId w:val="45"/>
        </w:numPr>
        <w:suppressAutoHyphens/>
      </w:pPr>
      <w:r w:rsidRPr="00FE6751">
        <w:t>The file is never updated.</w:t>
      </w:r>
    </w:p>
    <w:p w:rsidR="002F08BF" w:rsidRPr="00FE6751" w:rsidRDefault="002F08BF" w:rsidP="002F08BF">
      <w:pPr>
        <w:pStyle w:val="Corpsdetexte"/>
        <w:widowControl w:val="0"/>
        <w:numPr>
          <w:ilvl w:val="0"/>
          <w:numId w:val="45"/>
        </w:numPr>
        <w:suppressAutoHyphens/>
      </w:pPr>
      <w:r w:rsidRPr="00FE6751">
        <w:t>In all other cases:</w:t>
      </w:r>
    </w:p>
    <w:p w:rsidR="002F08BF" w:rsidRPr="00FE6751" w:rsidRDefault="002F08BF" w:rsidP="002F08BF">
      <w:pPr>
        <w:pStyle w:val="Corpsdetexte"/>
        <w:widowControl w:val="0"/>
        <w:numPr>
          <w:ilvl w:val="1"/>
          <w:numId w:val="45"/>
        </w:numPr>
        <w:suppressAutoHyphens/>
      </w:pPr>
      <w:r w:rsidRPr="00FE6751">
        <w:t>The file is created if it doesn't exist. If the profile is not complete, a WARNING is written in the log file (giving the number of missing levels),</w:t>
      </w:r>
    </w:p>
    <w:p w:rsidR="002F08BF" w:rsidRPr="00FE6751" w:rsidRDefault="002F08BF" w:rsidP="002F08BF">
      <w:pPr>
        <w:pStyle w:val="Corpsdetexte"/>
        <w:widowControl w:val="0"/>
        <w:numPr>
          <w:ilvl w:val="1"/>
          <w:numId w:val="45"/>
        </w:numPr>
        <w:suppressAutoHyphens/>
      </w:pPr>
      <w:r w:rsidRPr="00FE6751">
        <w:t>The file can be updated:</w:t>
      </w:r>
    </w:p>
    <w:p w:rsidR="002F08BF" w:rsidRPr="00FE6751" w:rsidRDefault="002F08BF" w:rsidP="002F08BF">
      <w:pPr>
        <w:pStyle w:val="Corpsdetexte"/>
        <w:widowControl w:val="0"/>
        <w:numPr>
          <w:ilvl w:val="2"/>
          <w:numId w:val="45"/>
        </w:numPr>
        <w:suppressAutoHyphens/>
      </w:pPr>
      <w:r w:rsidRPr="00FE6751">
        <w:t xml:space="preserve">When the system date of the associated Argos HEX data file is later or equal </w:t>
      </w:r>
      <w:r w:rsidRPr="00FE6751">
        <w:lastRenderedPageBreak/>
        <w:t>to the DATE_UPDATE date of the NetCDF file (i.e. some additional HEX data have been received since the last update of the NetCDF file. The redundancy done with these new data can improve the profile contents),</w:t>
      </w:r>
    </w:p>
    <w:p w:rsidR="002F08BF" w:rsidRPr="00FE6751" w:rsidRDefault="002F08BF" w:rsidP="002F08BF">
      <w:pPr>
        <w:pStyle w:val="Corpsdetexte"/>
        <w:widowControl w:val="0"/>
        <w:numPr>
          <w:ilvl w:val="1"/>
          <w:numId w:val="45"/>
        </w:numPr>
        <w:suppressAutoHyphens/>
      </w:pPr>
      <w:r w:rsidRPr="00FE6751">
        <w:t>When the profile of the NetCDF file was not located but can be now located (from interpolation with the following cycles).</w:t>
      </w:r>
    </w:p>
    <w:p w:rsidR="002F08BF" w:rsidRPr="00FE6751" w:rsidRDefault="002F08BF" w:rsidP="00715A45">
      <w:pPr>
        <w:pStyle w:val="Titre2"/>
      </w:pPr>
      <w:bookmarkStart w:id="858" w:name="_Toc460855094"/>
      <w:bookmarkStart w:id="859" w:name="_Toc85622774"/>
      <w:r w:rsidRPr="00FE6751">
        <w:t>For Iridium floats</w:t>
      </w:r>
      <w:bookmarkEnd w:id="858"/>
      <w:bookmarkEnd w:id="859"/>
    </w:p>
    <w:p w:rsidR="002F08BF" w:rsidRPr="00FE6751" w:rsidRDefault="002F08BF" w:rsidP="002F08BF">
      <w:pPr>
        <w:pStyle w:val="Corpsdetexte"/>
      </w:pPr>
      <w:r w:rsidRPr="00FE6751">
        <w:t>When a generation flag is set to 2, the generation rules are the following.</w:t>
      </w:r>
    </w:p>
    <w:p w:rsidR="002F08BF" w:rsidRPr="00FE6751" w:rsidRDefault="002F08BF" w:rsidP="00715A45">
      <w:pPr>
        <w:pStyle w:val="Titre3"/>
      </w:pPr>
      <w:bookmarkStart w:id="860" w:name="_Toc460855095"/>
      <w:bookmarkStart w:id="861" w:name="_Toc85622775"/>
      <w:r w:rsidRPr="00FE6751">
        <w:t>META file</w:t>
      </w:r>
      <w:bookmarkEnd w:id="860"/>
      <w:bookmarkEnd w:id="861"/>
    </w:p>
    <w:p w:rsidR="002F08BF" w:rsidRPr="00FE6751" w:rsidRDefault="002F08BF" w:rsidP="002F08BF">
      <w:pPr>
        <w:pStyle w:val="Corpsdetexte"/>
      </w:pPr>
      <w:r w:rsidRPr="00FE6751">
        <w:t>The meta-data file is created and then updated, each time a decoding buffer contents is processed.</w:t>
      </w:r>
    </w:p>
    <w:p w:rsidR="002F08BF" w:rsidRPr="00FE6751" w:rsidRDefault="002F08BF" w:rsidP="00715A45">
      <w:pPr>
        <w:pStyle w:val="Titre3"/>
      </w:pPr>
      <w:bookmarkStart w:id="862" w:name="_Toc460855096"/>
      <w:bookmarkStart w:id="863" w:name="_Toc85622776"/>
      <w:r w:rsidRPr="00FE6751">
        <w:t>TRAJ, MULTI-PROF an TECH files</w:t>
      </w:r>
      <w:bookmarkEnd w:id="862"/>
      <w:bookmarkEnd w:id="863"/>
    </w:p>
    <w:p w:rsidR="002F08BF" w:rsidRPr="00FE6751" w:rsidRDefault="002F08BF" w:rsidP="002F08BF">
      <w:pPr>
        <w:pStyle w:val="Corpsdetexte"/>
      </w:pPr>
      <w:r w:rsidRPr="00FE6751">
        <w:t>The trajectory, multi-profile and technical files are created and then updated, each time a decoding buffer contents is processed.</w:t>
      </w:r>
    </w:p>
    <w:p w:rsidR="002F08BF" w:rsidRPr="00FE6751" w:rsidRDefault="002F08BF" w:rsidP="00715A45">
      <w:pPr>
        <w:pStyle w:val="Titre3"/>
      </w:pPr>
      <w:bookmarkStart w:id="864" w:name="_Toc460855097"/>
      <w:bookmarkStart w:id="865" w:name="_Toc85622777"/>
      <w:r w:rsidRPr="00FE6751">
        <w:t>MONO-PROF file</w:t>
      </w:r>
      <w:bookmarkEnd w:id="864"/>
      <w:bookmarkEnd w:id="865"/>
    </w:p>
    <w:p w:rsidR="002F08BF" w:rsidRPr="00FE6751" w:rsidRDefault="002F08BF" w:rsidP="002F08BF">
      <w:pPr>
        <w:pStyle w:val="Corpsdetexte"/>
      </w:pPr>
      <w:r w:rsidRPr="00FE6751">
        <w:t>The mono-profile file is:</w:t>
      </w:r>
    </w:p>
    <w:p w:rsidR="002F08BF" w:rsidRPr="00FE6751" w:rsidRDefault="002F08BF" w:rsidP="002F08BF">
      <w:pPr>
        <w:pStyle w:val="Corpsdetexte"/>
        <w:widowControl w:val="0"/>
        <w:numPr>
          <w:ilvl w:val="0"/>
          <w:numId w:val="46"/>
        </w:numPr>
        <w:suppressAutoHyphens/>
      </w:pPr>
      <w:r w:rsidRPr="00FE6751">
        <w:t>Created when a first decoding buffer contents is processed,</w:t>
      </w:r>
    </w:p>
    <w:p w:rsidR="002F08BF" w:rsidRPr="00FE6751" w:rsidRDefault="002F08BF" w:rsidP="002F08BF">
      <w:pPr>
        <w:pStyle w:val="Corpsdetexte"/>
        <w:widowControl w:val="0"/>
        <w:numPr>
          <w:ilvl w:val="0"/>
          <w:numId w:val="46"/>
        </w:numPr>
        <w:suppressAutoHyphens/>
      </w:pPr>
      <w:r w:rsidRPr="00FE6751">
        <w:t>Updated when the two following assumptions are true:</w:t>
      </w:r>
    </w:p>
    <w:p w:rsidR="002F08BF" w:rsidRPr="00FE6751" w:rsidRDefault="002F08BF" w:rsidP="002F08BF">
      <w:pPr>
        <w:pStyle w:val="Corpsdetexte"/>
        <w:widowControl w:val="0"/>
        <w:numPr>
          <w:ilvl w:val="1"/>
          <w:numId w:val="46"/>
        </w:numPr>
        <w:suppressAutoHyphens/>
      </w:pPr>
      <w:r w:rsidRPr="00FE6751">
        <w:t>A decoding buffer contents is processed,</w:t>
      </w:r>
    </w:p>
    <w:p w:rsidR="002F08BF" w:rsidRPr="00FE6751" w:rsidRDefault="002F08BF" w:rsidP="002F08BF">
      <w:pPr>
        <w:pStyle w:val="Corpsdetexte"/>
        <w:widowControl w:val="0"/>
        <w:numPr>
          <w:ilvl w:val="1"/>
          <w:numId w:val="46"/>
        </w:numPr>
        <w:suppressAutoHyphens/>
      </w:pPr>
      <w:r w:rsidRPr="00FE6751">
        <w:t>The profile location is interpolated from a GPS location of the last cycle decoded during the session.</w:t>
      </w:r>
    </w:p>
    <w:p w:rsidR="002F08BF" w:rsidRPr="00FE6751" w:rsidRDefault="002F08BF" w:rsidP="002F08BF">
      <w:pPr>
        <w:pStyle w:val="Corpsdetexte"/>
      </w:pPr>
      <w:r w:rsidRPr="00FE6751">
        <w:t>With the DAC DM decoder (</w:t>
      </w:r>
      <w:r w:rsidRPr="00FE6751">
        <w:rPr>
          <w:b/>
          <w:i/>
        </w:rPr>
        <w:t>decode_provor_2_nc_dm</w:t>
      </w:r>
      <w:r w:rsidRPr="00FE6751">
        <w:t>) the mono-profile file is created when a first decoding buffer contents is processed, it is never updated.</w:t>
      </w:r>
    </w:p>
    <w:p w:rsidR="002F08BF" w:rsidRPr="00FE6751" w:rsidRDefault="002F08BF" w:rsidP="00715A45">
      <w:pPr>
        <w:pStyle w:val="Titre1"/>
      </w:pPr>
      <w:bookmarkStart w:id="866" w:name="_Toc460855098"/>
      <w:bookmarkStart w:id="867" w:name="_Toc85622778"/>
      <w:r w:rsidRPr="00FE6751">
        <w:lastRenderedPageBreak/>
        <w:t xml:space="preserve">ANNEX </w:t>
      </w:r>
      <w:bookmarkStart w:id="868" w:name="AXE"/>
      <w:r w:rsidRPr="00FE6751">
        <w:t>E</w:t>
      </w:r>
      <w:bookmarkEnd w:id="868"/>
      <w:r w:rsidRPr="00FE6751">
        <w:t>: miscellaneous information</w:t>
      </w:r>
      <w:bookmarkEnd w:id="866"/>
      <w:bookmarkEnd w:id="867"/>
    </w:p>
    <w:p w:rsidR="002F08BF" w:rsidRPr="00FE6751" w:rsidRDefault="002F08BF" w:rsidP="002F08BF">
      <w:pPr>
        <w:pStyle w:val="Corpsdetexte"/>
      </w:pPr>
      <w:r w:rsidRPr="00FE6751">
        <w:t xml:space="preserve">Note that, to correctly use the </w:t>
      </w:r>
      <w:r w:rsidRPr="00FE6751">
        <w:rPr>
          <w:i/>
        </w:rPr>
        <w:t>loadjson.m</w:t>
      </w:r>
      <w:r w:rsidRPr="00FE6751">
        <w:t xml:space="preserve"> Matlab function on a Linux platform you should set:</w:t>
      </w:r>
    </w:p>
    <w:p w:rsidR="002F08BF" w:rsidRPr="00FE6751" w:rsidRDefault="002F08BF" w:rsidP="002F08BF">
      <w:pPr>
        <w:pStyle w:val="Code0"/>
        <w:rPr>
          <w:sz w:val="24"/>
          <w:szCs w:val="24"/>
        </w:rPr>
      </w:pPr>
      <w:r w:rsidRPr="00FE6751">
        <w:rPr>
          <w:sz w:val="24"/>
          <w:szCs w:val="24"/>
        </w:rPr>
        <w:t>setenv LANG C</w:t>
      </w:r>
    </w:p>
    <w:p w:rsidR="002F08BF" w:rsidRPr="00FE6751" w:rsidRDefault="002F08BF" w:rsidP="002F08BF">
      <w:pPr>
        <w:pStyle w:val="Corpsdetexte"/>
      </w:pPr>
      <w:r w:rsidRPr="00FE6751">
        <w:t>in the Linux user configuration.</w:t>
      </w:r>
    </w:p>
    <w:p w:rsidR="002F08BF" w:rsidRPr="00FE6751" w:rsidRDefault="002F08BF" w:rsidP="0058643D">
      <w:pPr>
        <w:pStyle w:val="Titre1"/>
        <w:pageBreakBefore w:val="0"/>
        <w:ind w:left="431" w:hanging="431"/>
      </w:pPr>
      <w:bookmarkStart w:id="869" w:name="_Toc460855099"/>
      <w:bookmarkStart w:id="870" w:name="_Toc85622779"/>
      <w:r w:rsidRPr="00FE6751">
        <w:t xml:space="preserve">ANNEX </w:t>
      </w:r>
      <w:bookmarkStart w:id="871" w:name="AXF"/>
      <w:r w:rsidRPr="00FE6751">
        <w:t>F</w:t>
      </w:r>
      <w:bookmarkEnd w:id="871"/>
      <w:r w:rsidRPr="00FE6751">
        <w:t>: NITRATE processing</w:t>
      </w:r>
      <w:bookmarkEnd w:id="869"/>
      <w:bookmarkEnd w:id="870"/>
    </w:p>
    <w:p w:rsidR="002F08BF" w:rsidRPr="00FE6751" w:rsidRDefault="002F08BF" w:rsidP="002F08BF">
      <w:pPr>
        <w:pStyle w:val="Corpsdetexte"/>
      </w:pPr>
      <w:r w:rsidRPr="00FE6751">
        <w:t>Some BIO floats sample and transmit NITRATE measurements.</w:t>
      </w:r>
    </w:p>
    <w:p w:rsidR="002F08BF" w:rsidRPr="00FE6751" w:rsidRDefault="002F08BF" w:rsidP="002F08BF">
      <w:pPr>
        <w:pStyle w:val="Corpsdetexte"/>
      </w:pPr>
      <w:r w:rsidRPr="00FE6751">
        <w:t xml:space="preserve">In the decoder, NITRATE data is computed from NITRATE sensor raw outputs using the </w:t>
      </w:r>
      <w:r w:rsidRPr="00FE6751">
        <w:rPr>
          <w:i/>
        </w:rPr>
        <w:t>fitlm</w:t>
      </w:r>
      <w:r w:rsidRPr="00FE6751">
        <w:t xml:space="preserve"> Matlab function (from the Matlab Statistics Toolbox).</w:t>
      </w:r>
    </w:p>
    <w:p w:rsidR="002F08BF" w:rsidRPr="00FE6751" w:rsidRDefault="002F08BF" w:rsidP="002F08BF">
      <w:pPr>
        <w:pStyle w:val="Corpsdetexte"/>
      </w:pPr>
      <w:r w:rsidRPr="00FE6751">
        <w:t>If this toolbox is not available in your Matlab distribution, you should use the transmitted NITRATE.</w:t>
      </w:r>
    </w:p>
    <w:p w:rsidR="002F08BF" w:rsidRPr="00FE6751" w:rsidRDefault="002F08BF" w:rsidP="002F08BF">
      <w:pPr>
        <w:pStyle w:val="Corpsdetexte"/>
      </w:pPr>
      <w:r w:rsidRPr="00FE6751">
        <w:t xml:space="preserve">This can be done by setting the </w:t>
      </w:r>
      <w:r w:rsidRPr="00FE6751">
        <w:rPr>
          <w:rStyle w:val="CodeCar"/>
          <w:rFonts w:eastAsiaTheme="minorEastAsia"/>
        </w:rPr>
        <w:t>FITLM_MATLAB_FUNCTION_NOT_AVAILABLE</w:t>
      </w:r>
      <w:r w:rsidRPr="00FE6751">
        <w:t xml:space="preserve"> flag to 1 in the Matlab code.</w:t>
      </w:r>
    </w:p>
    <w:p w:rsidR="002F08BF" w:rsidRPr="00FE6751" w:rsidRDefault="002F08BF" w:rsidP="00715A45">
      <w:pPr>
        <w:pStyle w:val="Titre1"/>
      </w:pPr>
      <w:bookmarkStart w:id="872" w:name="_Toc31890910"/>
      <w:bookmarkStart w:id="873" w:name="_Toc32334968"/>
      <w:bookmarkStart w:id="874" w:name="_Toc32335263"/>
      <w:bookmarkStart w:id="875" w:name="_Toc32591989"/>
      <w:bookmarkStart w:id="876" w:name="_Toc460855100"/>
      <w:bookmarkStart w:id="877" w:name="_Toc85622780"/>
      <w:bookmarkEnd w:id="872"/>
      <w:bookmarkEnd w:id="873"/>
      <w:bookmarkEnd w:id="874"/>
      <w:bookmarkEnd w:id="875"/>
      <w:r w:rsidRPr="00FE6751">
        <w:lastRenderedPageBreak/>
        <w:t xml:space="preserve">ANNEX </w:t>
      </w:r>
      <w:bookmarkStart w:id="878" w:name="AXG"/>
      <w:r w:rsidRPr="00FE6751">
        <w:t>G</w:t>
      </w:r>
      <w:bookmarkEnd w:id="878"/>
      <w:r w:rsidRPr="00FE6751">
        <w:t>: Configuration and Technical label management</w:t>
      </w:r>
      <w:bookmarkEnd w:id="876"/>
      <w:bookmarkEnd w:id="877"/>
    </w:p>
    <w:p w:rsidR="002F08BF" w:rsidRPr="00FE6751" w:rsidRDefault="002F08BF" w:rsidP="00715A45">
      <w:pPr>
        <w:pStyle w:val="Titre2"/>
      </w:pPr>
      <w:bookmarkStart w:id="879" w:name="_Toc460855101"/>
      <w:bookmarkStart w:id="880" w:name="_Toc85622781"/>
      <w:r w:rsidRPr="00FE6751">
        <w:t>Configuration label management</w:t>
      </w:r>
      <w:bookmarkEnd w:id="879"/>
      <w:bookmarkEnd w:id="880"/>
    </w:p>
    <w:p w:rsidR="002F08BF" w:rsidRPr="00FE6751" w:rsidRDefault="002F08BF" w:rsidP="002F08BF">
      <w:pPr>
        <w:pStyle w:val="Corpsdetexte"/>
      </w:pPr>
      <w:r w:rsidRPr="00FE6751">
        <w:t>The configuration labels used in the LAUNCH_CONFIG_PARAMETER_NAME and CONFIG_PARAMETER_NAME variables of the NetCDF META file should be allowed by the Argo project. The approved lists of labels can be found on the Argo data management web page (http://www.argodatamgt.org/Documentation).</w:t>
      </w:r>
    </w:p>
    <w:p w:rsidR="002F08BF" w:rsidRPr="00FE6751" w:rsidRDefault="002F08BF" w:rsidP="002F08BF">
      <w:pPr>
        <w:pStyle w:val="Corpsdetexte"/>
      </w:pPr>
      <w:r w:rsidRPr="00FE6751">
        <w:t xml:space="preserve">The CONF labels used by the decoder are stored in the </w:t>
      </w:r>
      <w:r w:rsidRPr="00FE6751">
        <w:rPr>
          <w:rStyle w:val="CodeCar"/>
          <w:rFonts w:eastAsiaTheme="minorEastAsia"/>
        </w:rPr>
        <w:t>DIR_INPUT_JSON_CONF_LABEL_FILE</w:t>
      </w:r>
      <w:r w:rsidRPr="00FE6751">
        <w:t xml:space="preserve"> directory.</w:t>
      </w:r>
    </w:p>
    <w:p w:rsidR="002F08BF" w:rsidRPr="00FE6751" w:rsidRDefault="002F08BF" w:rsidP="002F08BF">
      <w:pPr>
        <w:pStyle w:val="Corpsdetexte"/>
      </w:pPr>
      <w:r w:rsidRPr="00FE6751">
        <w:t xml:space="preserve">There is one file (named </w:t>
      </w:r>
      <w:r w:rsidRPr="00FE6751">
        <w:rPr>
          <w:i/>
        </w:rPr>
        <w:t>_config_param_name_decId.json</w:t>
      </w:r>
      <w:r w:rsidRPr="00FE6751">
        <w:t>) per decoder Id.</w:t>
      </w:r>
    </w:p>
    <w:p w:rsidR="002F08BF" w:rsidRPr="00FE6751" w:rsidRDefault="002F08BF" w:rsidP="002F08BF">
      <w:pPr>
        <w:pStyle w:val="Corpsdetexte"/>
      </w:pPr>
      <w:r w:rsidRPr="00FE6751">
        <w:t>For each configuration parameter entry:</w:t>
      </w:r>
    </w:p>
    <w:p w:rsidR="002F08BF" w:rsidRPr="00FE6751" w:rsidRDefault="002F08BF" w:rsidP="002F08BF">
      <w:pPr>
        <w:pStyle w:val="Corpsdetexte"/>
        <w:widowControl w:val="0"/>
        <w:numPr>
          <w:ilvl w:val="0"/>
          <w:numId w:val="56"/>
        </w:numPr>
        <w:suppressAutoHyphens/>
      </w:pPr>
      <w:r w:rsidRPr="00FE6751">
        <w:t>CONF_PARAM_DEC_ID is the reference of the parameter in the decoder. It should not be modified,</w:t>
      </w:r>
    </w:p>
    <w:p w:rsidR="002F08BF" w:rsidRPr="00FE6751" w:rsidRDefault="002F08BF" w:rsidP="002F08BF">
      <w:pPr>
        <w:pStyle w:val="Corpsdetexte"/>
        <w:widowControl w:val="0"/>
        <w:numPr>
          <w:ilvl w:val="0"/>
          <w:numId w:val="56"/>
        </w:numPr>
        <w:suppressAutoHyphens/>
      </w:pPr>
      <w:r w:rsidRPr="00FE6751">
        <w:t>CONF_PARAM_NAME is the allowed Argo label of the parameter.</w:t>
      </w:r>
    </w:p>
    <w:p w:rsidR="002F08BF" w:rsidRPr="00FE6751" w:rsidRDefault="002F08BF" w:rsidP="00715A45">
      <w:pPr>
        <w:pStyle w:val="Titre2"/>
      </w:pPr>
      <w:bookmarkStart w:id="881" w:name="_Toc460855102"/>
      <w:bookmarkStart w:id="882" w:name="_Toc85622782"/>
      <w:r w:rsidRPr="00FE6751">
        <w:t>Technical label management</w:t>
      </w:r>
      <w:bookmarkEnd w:id="881"/>
      <w:bookmarkEnd w:id="882"/>
    </w:p>
    <w:p w:rsidR="002F08BF" w:rsidRPr="00FE6751" w:rsidRDefault="002F08BF" w:rsidP="002F08BF">
      <w:pPr>
        <w:pStyle w:val="Corpsdetexte"/>
      </w:pPr>
      <w:r w:rsidRPr="00FE6751">
        <w:t>The technical labels used in the TECHNICAL_PARAMETER_NAME variable of the NetCDF TECH file should be allowed by the Argo project. The approved list of labels can be found on the Argo data management web page (</w:t>
      </w:r>
      <w:hyperlink r:id="rId22" w:history="1">
        <w:r w:rsidRPr="00FE6751">
          <w:rPr>
            <w:rStyle w:val="Lienhypertexte"/>
          </w:rPr>
          <w:t>http://www.argodatamgt.org/Documentation</w:t>
        </w:r>
      </w:hyperlink>
      <w:r w:rsidRPr="00FE6751">
        <w:t>).</w:t>
      </w:r>
    </w:p>
    <w:p w:rsidR="002F08BF" w:rsidRPr="00FE6751" w:rsidRDefault="002F08BF" w:rsidP="002F08BF">
      <w:pPr>
        <w:pStyle w:val="Corpsdetexte"/>
      </w:pPr>
      <w:r w:rsidRPr="00FE6751">
        <w:t xml:space="preserve">The TECH labels used by the decoder are stored in the </w:t>
      </w:r>
      <w:r w:rsidRPr="00FE6751">
        <w:rPr>
          <w:rStyle w:val="CodeCar"/>
          <w:rFonts w:eastAsiaTheme="minorEastAsia"/>
        </w:rPr>
        <w:t>DIR_INPUT_JSON_TECH_LABEL_FILE</w:t>
      </w:r>
      <w:r w:rsidRPr="00FE6751">
        <w:t xml:space="preserve"> directory.</w:t>
      </w:r>
    </w:p>
    <w:p w:rsidR="002F08BF" w:rsidRPr="00FE6751" w:rsidRDefault="002F08BF" w:rsidP="002F08BF">
      <w:pPr>
        <w:pStyle w:val="Corpsdetexte"/>
      </w:pPr>
      <w:r w:rsidRPr="00FE6751">
        <w:t xml:space="preserve">There is one file (named </w:t>
      </w:r>
      <w:r w:rsidRPr="00FE6751">
        <w:rPr>
          <w:i/>
        </w:rPr>
        <w:t>_tech_param_name_decId.json</w:t>
      </w:r>
      <w:r w:rsidRPr="00FE6751">
        <w:t>) per decoder Id.</w:t>
      </w:r>
    </w:p>
    <w:p w:rsidR="002F08BF" w:rsidRPr="00FE6751" w:rsidRDefault="002F08BF" w:rsidP="002F08BF">
      <w:pPr>
        <w:pStyle w:val="Corpsdetexte"/>
      </w:pPr>
      <w:r w:rsidRPr="00FE6751">
        <w:t>For each technical parameter entry:</w:t>
      </w:r>
    </w:p>
    <w:p w:rsidR="002F08BF" w:rsidRPr="00FE6751" w:rsidRDefault="002F08BF" w:rsidP="002F08BF">
      <w:pPr>
        <w:pStyle w:val="Corpsdetexte"/>
        <w:widowControl w:val="0"/>
        <w:numPr>
          <w:ilvl w:val="0"/>
          <w:numId w:val="56"/>
        </w:numPr>
        <w:suppressAutoHyphens/>
      </w:pPr>
      <w:r w:rsidRPr="00FE6751">
        <w:t>TECH_PARAM_DEC_ID is the reference of the parameter in the decoder. It should not be modified,</w:t>
      </w:r>
    </w:p>
    <w:p w:rsidR="002F08BF" w:rsidRPr="00FE6751" w:rsidRDefault="002F08BF" w:rsidP="002F08BF">
      <w:pPr>
        <w:pStyle w:val="Corpsdetexte"/>
        <w:widowControl w:val="0"/>
        <w:numPr>
          <w:ilvl w:val="0"/>
          <w:numId w:val="56"/>
        </w:numPr>
        <w:suppressAutoHyphens/>
      </w:pPr>
      <w:r w:rsidRPr="00FE6751">
        <w:t>TECH_PARAM_NAME is the allowed Argo label of the parameter.</w:t>
      </w:r>
    </w:p>
    <w:p w:rsidR="002F08BF" w:rsidRPr="00FE6751" w:rsidRDefault="002F08BF" w:rsidP="002F08BF">
      <w:pPr>
        <w:pStyle w:val="Corpsdetexte"/>
      </w:pPr>
    </w:p>
    <w:p w:rsidR="002F08BF" w:rsidRPr="00FE6751" w:rsidRDefault="002F08BF" w:rsidP="002F08BF">
      <w:pPr>
        <w:pStyle w:val="Corpsdetexte"/>
      </w:pPr>
    </w:p>
    <w:p w:rsidR="002F08BF" w:rsidRPr="00FE6751" w:rsidRDefault="002F08BF" w:rsidP="00715A45">
      <w:pPr>
        <w:pStyle w:val="Titre1"/>
      </w:pPr>
      <w:bookmarkStart w:id="883" w:name="_Toc460855103"/>
      <w:bookmarkStart w:id="884" w:name="_Toc85622783"/>
      <w:r w:rsidRPr="00FE6751">
        <w:lastRenderedPageBreak/>
        <w:t>ANNEX H: additional tools</w:t>
      </w:r>
      <w:bookmarkEnd w:id="883"/>
      <w:bookmarkEnd w:id="884"/>
    </w:p>
    <w:p w:rsidR="002F08BF" w:rsidRPr="001369CF" w:rsidRDefault="002F08BF" w:rsidP="002F08BF">
      <w:pPr>
        <w:pStyle w:val="Corpsdetexte"/>
      </w:pPr>
      <w:r w:rsidRPr="001369CF">
        <w:t xml:space="preserve">A huge (&gt; </w:t>
      </w:r>
      <w:r w:rsidR="00AA716E" w:rsidRPr="002E5C4D">
        <w:t>200</w:t>
      </w:r>
      <w:r w:rsidRPr="001369CF">
        <w:t>) set of tools is provided with the decoder. Only few of them will be mentioned in this Annex.</w:t>
      </w:r>
    </w:p>
    <w:p w:rsidR="002F08BF" w:rsidRPr="001369CF" w:rsidRDefault="002F08BF" w:rsidP="002F08BF">
      <w:pPr>
        <w:pStyle w:val="Corpsdetexte"/>
      </w:pPr>
      <w:r w:rsidRPr="001369CF">
        <w:t>Additional information (configuration, usage, results, …) on all the tools can be sent on demand.</w:t>
      </w:r>
    </w:p>
    <w:p w:rsidR="002F08BF" w:rsidRPr="001369CF" w:rsidRDefault="002F08BF" w:rsidP="00715A45">
      <w:pPr>
        <w:pStyle w:val="Titre2"/>
      </w:pPr>
      <w:bookmarkStart w:id="885" w:name="_Toc460855104"/>
      <w:bookmarkStart w:id="886" w:name="_Toc85622784"/>
      <w:r w:rsidRPr="001369CF">
        <w:t>Tools configuration</w:t>
      </w:r>
      <w:bookmarkEnd w:id="885"/>
      <w:bookmarkEnd w:id="886"/>
    </w:p>
    <w:p w:rsidR="002F08BF" w:rsidRPr="001369CF" w:rsidRDefault="002F08BF" w:rsidP="002F08BF">
      <w:pPr>
        <w:pStyle w:val="Corpsdetexte"/>
      </w:pPr>
      <w:r w:rsidRPr="001369CF">
        <w:t>To configure the access to bathymetric atlases used by the drawing tools, you have:</w:t>
      </w:r>
    </w:p>
    <w:p w:rsidR="002F08BF" w:rsidRPr="001369CF" w:rsidRDefault="002F08BF" w:rsidP="002F08BF">
      <w:pPr>
        <w:pStyle w:val="Corpsdetexte"/>
        <w:widowControl w:val="0"/>
        <w:numPr>
          <w:ilvl w:val="0"/>
          <w:numId w:val="52"/>
        </w:numPr>
        <w:suppressAutoHyphens/>
      </w:pPr>
      <w:r w:rsidRPr="001369CF">
        <w:t xml:space="preserve">To update the line #31 of the </w:t>
      </w:r>
      <w:r w:rsidRPr="001369CF">
        <w:rPr>
          <w:i/>
        </w:rPr>
        <w:t>m_etopo2.m</w:t>
      </w:r>
      <w:r w:rsidRPr="001369CF">
        <w:t xml:space="preserve"> file (of the M_MAP Matlab package) with the ETOPO2 file directory,</w:t>
      </w:r>
    </w:p>
    <w:p w:rsidR="002F08BF" w:rsidRPr="001369CF" w:rsidRDefault="002F08BF" w:rsidP="002F08BF">
      <w:pPr>
        <w:pStyle w:val="Corpsdetexte"/>
        <w:widowControl w:val="0"/>
        <w:numPr>
          <w:ilvl w:val="0"/>
          <w:numId w:val="52"/>
        </w:numPr>
        <w:suppressAutoHyphens/>
      </w:pPr>
      <w:r w:rsidRPr="001369CF">
        <w:t xml:space="preserve">To update the line #77 of the </w:t>
      </w:r>
      <w:r w:rsidRPr="001369CF">
        <w:rPr>
          <w:i/>
        </w:rPr>
        <w:t>get_srtm_data.m</w:t>
      </w:r>
      <w:r w:rsidRPr="001369CF">
        <w:t xml:space="preserve"> file with the SRTM30+ data directory (</w:t>
      </w:r>
      <w:r w:rsidRPr="001369CF">
        <w:rPr>
          <w:i/>
        </w:rPr>
        <w:t>SRTM30+\data</w:t>
      </w:r>
      <w:r w:rsidRPr="001369CF">
        <w:t>).</w:t>
      </w:r>
    </w:p>
    <w:p w:rsidR="002F08BF" w:rsidRPr="001369CF" w:rsidRDefault="002F08BF" w:rsidP="002F08BF">
      <w:pPr>
        <w:pStyle w:val="Corpsdetexte"/>
      </w:pPr>
      <w:r w:rsidRPr="001369CF">
        <w:t>To configure a given tool you generally have to edit it:</w:t>
      </w:r>
    </w:p>
    <w:p w:rsidR="002F08BF" w:rsidRPr="001369CF" w:rsidRDefault="002F08BF" w:rsidP="002F08BF">
      <w:pPr>
        <w:pStyle w:val="Corpsdetexte"/>
        <w:widowControl w:val="0"/>
        <w:numPr>
          <w:ilvl w:val="0"/>
          <w:numId w:val="53"/>
        </w:numPr>
        <w:suppressAutoHyphens/>
      </w:pPr>
      <w:r w:rsidRPr="001369CF">
        <w:t>In the few first lines some items should be updated,</w:t>
      </w:r>
    </w:p>
    <w:p w:rsidR="002F08BF" w:rsidRPr="001369CF" w:rsidRDefault="002F08BF" w:rsidP="002F08BF">
      <w:pPr>
        <w:pStyle w:val="Corpsdetexte"/>
        <w:widowControl w:val="0"/>
        <w:numPr>
          <w:ilvl w:val="0"/>
          <w:numId w:val="53"/>
        </w:numPr>
        <w:suppressAutoHyphens/>
      </w:pPr>
      <w:r w:rsidRPr="001369CF">
        <w:t>Some tools use some information of the decoder configuration file (</w:t>
      </w:r>
      <w:r w:rsidRPr="001369CF">
        <w:rPr>
          <w:i/>
        </w:rPr>
        <w:t>_argo_decoder</w:t>
      </w:r>
      <w:r w:rsidR="004B1BEF" w:rsidRPr="001369CF">
        <w:rPr>
          <w:i/>
        </w:rPr>
        <w:t>_</w:t>
      </w:r>
      <w:r w:rsidRPr="001369CF">
        <w:rPr>
          <w:i/>
        </w:rPr>
        <w:t>conf</w:t>
      </w:r>
      <w:r w:rsidR="004B1BEF" w:rsidRPr="001369CF">
        <w:rPr>
          <w:i/>
        </w:rPr>
        <w:t>.txt</w:t>
      </w:r>
      <w:r w:rsidRPr="001369CF">
        <w:t xml:space="preserve">), through the function </w:t>
      </w:r>
      <w:r w:rsidRPr="001369CF">
        <w:rPr>
          <w:b/>
          <w:i/>
        </w:rPr>
        <w:t>get_config_dec_argo</w:t>
      </w:r>
      <w:r w:rsidRPr="001369CF">
        <w:t>.</w:t>
      </w:r>
    </w:p>
    <w:p w:rsidR="002F08BF" w:rsidRPr="001369CF" w:rsidRDefault="002F08BF" w:rsidP="00715A45">
      <w:pPr>
        <w:pStyle w:val="Titre2"/>
      </w:pPr>
      <w:bookmarkStart w:id="887" w:name="_Toc460855105"/>
      <w:bookmarkStart w:id="888" w:name="_Toc85622785"/>
      <w:r w:rsidRPr="001369CF">
        <w:t>A selection of useful tools</w:t>
      </w:r>
      <w:bookmarkEnd w:id="887"/>
      <w:bookmarkEnd w:id="888"/>
    </w:p>
    <w:p w:rsidR="002F08BF" w:rsidRPr="001369CF" w:rsidRDefault="002F08BF" w:rsidP="00715A45">
      <w:pPr>
        <w:pStyle w:val="Titre3"/>
      </w:pPr>
      <w:bookmarkStart w:id="889" w:name="_Toc460855106"/>
      <w:bookmarkStart w:id="890" w:name="_Toc85622786"/>
      <w:r w:rsidRPr="001369CF">
        <w:t>Visualization tools</w:t>
      </w:r>
      <w:bookmarkEnd w:id="889"/>
      <w:bookmarkEnd w:id="890"/>
    </w:p>
    <w:p w:rsidR="002F08BF" w:rsidRPr="001369CF" w:rsidRDefault="002F08BF" w:rsidP="002F08BF">
      <w:pPr>
        <w:pStyle w:val="Corpsdetexte"/>
      </w:pPr>
      <w:r w:rsidRPr="001369CF">
        <w:t>The visualization tools are:</w:t>
      </w:r>
    </w:p>
    <w:p w:rsidR="002F08BF" w:rsidRPr="001369CF" w:rsidRDefault="002F08BF" w:rsidP="002F08BF">
      <w:pPr>
        <w:pStyle w:val="Corpsdetexte"/>
        <w:widowControl w:val="0"/>
        <w:numPr>
          <w:ilvl w:val="0"/>
          <w:numId w:val="54"/>
        </w:numPr>
        <w:suppressAutoHyphens/>
      </w:pPr>
      <w:r w:rsidRPr="001369CF">
        <w:rPr>
          <w:b/>
          <w:i/>
        </w:rPr>
        <w:t>nc_trace_disp</w:t>
      </w:r>
      <w:r w:rsidRPr="001369CF">
        <w:t xml:space="preserve"> to plot the float displacements,</w:t>
      </w:r>
    </w:p>
    <w:p w:rsidR="002F08BF" w:rsidRPr="001369CF" w:rsidRDefault="002F08BF" w:rsidP="002F08BF">
      <w:pPr>
        <w:pStyle w:val="Corpsdetexte"/>
        <w:widowControl w:val="0"/>
        <w:numPr>
          <w:ilvl w:val="0"/>
          <w:numId w:val="54"/>
        </w:numPr>
        <w:suppressAutoHyphens/>
      </w:pPr>
      <w:r w:rsidRPr="001369CF">
        <w:rPr>
          <w:b/>
          <w:i/>
        </w:rPr>
        <w:t>nc_trace_param</w:t>
      </w:r>
      <w:r w:rsidRPr="001369CF">
        <w:t xml:space="preserve"> to plot the profile data,</w:t>
      </w:r>
    </w:p>
    <w:p w:rsidR="00AA716E" w:rsidRPr="002E5C4D" w:rsidRDefault="00AA716E" w:rsidP="00AA716E">
      <w:pPr>
        <w:pStyle w:val="Corpsdetexte"/>
        <w:widowControl w:val="0"/>
        <w:numPr>
          <w:ilvl w:val="0"/>
          <w:numId w:val="54"/>
        </w:numPr>
        <w:suppressAutoHyphens/>
      </w:pPr>
      <w:r w:rsidRPr="002E5C4D">
        <w:rPr>
          <w:b/>
          <w:i/>
        </w:rPr>
        <w:t>nc_trace_times_bis</w:t>
      </w:r>
      <w:r w:rsidRPr="002E5C4D">
        <w:t xml:space="preserve"> to plot the cycle timings and profile depths of the entire float mission,</w:t>
      </w:r>
    </w:p>
    <w:p w:rsidR="00AA716E" w:rsidRPr="002E5C4D" w:rsidRDefault="00AA716E" w:rsidP="00AA716E">
      <w:pPr>
        <w:pStyle w:val="Corpsdetexte"/>
        <w:widowControl w:val="0"/>
        <w:numPr>
          <w:ilvl w:val="0"/>
          <w:numId w:val="54"/>
        </w:numPr>
        <w:suppressAutoHyphens/>
      </w:pPr>
      <w:r w:rsidRPr="002E5C4D">
        <w:rPr>
          <w:b/>
          <w:i/>
        </w:rPr>
        <w:t>nc_trace_</w:t>
      </w:r>
      <w:r w:rsidR="00946DC5" w:rsidRPr="002E5C4D">
        <w:rPr>
          <w:b/>
          <w:i/>
        </w:rPr>
        <w:t>cycle_</w:t>
      </w:r>
      <w:r w:rsidRPr="002E5C4D">
        <w:rPr>
          <w:b/>
          <w:i/>
        </w:rPr>
        <w:t>times</w:t>
      </w:r>
      <w:r w:rsidRPr="002E5C4D">
        <w:t xml:space="preserve"> to plot </w:t>
      </w:r>
      <w:r w:rsidR="00946DC5" w:rsidRPr="002E5C4D">
        <w:t>a “pressure v</w:t>
      </w:r>
      <w:r w:rsidR="00CD110A" w:rsidRPr="002E5C4D">
        <w:t>er</w:t>
      </w:r>
      <w:r w:rsidR="00946DC5" w:rsidRPr="002E5C4D">
        <w:t>s</w:t>
      </w:r>
      <w:r w:rsidR="00CD110A" w:rsidRPr="002E5C4D">
        <w:t>us</w:t>
      </w:r>
      <w:r w:rsidR="00946DC5" w:rsidRPr="002E5C4D">
        <w:t xml:space="preserve"> time” representation of each</w:t>
      </w:r>
      <w:r w:rsidRPr="002E5C4D">
        <w:t xml:space="preserve"> cycle.</w:t>
      </w:r>
    </w:p>
    <w:p w:rsidR="002F08BF" w:rsidRPr="001369CF" w:rsidRDefault="002F08BF" w:rsidP="002F08BF">
      <w:pPr>
        <w:pStyle w:val="Corpsdetexte"/>
      </w:pPr>
      <w:r w:rsidRPr="001369CF">
        <w:t>Configure, start a tool and make the drawing window active. Then press the 'h' key of the keyboard. The help of the tool will appear in the Matlab command window.</w:t>
      </w:r>
    </w:p>
    <w:p w:rsidR="002F08BF" w:rsidRPr="001369CF" w:rsidRDefault="002F08BF" w:rsidP="00715A45">
      <w:pPr>
        <w:pStyle w:val="Titre3"/>
      </w:pPr>
      <w:bookmarkStart w:id="891" w:name="_Toc460855107"/>
      <w:bookmarkStart w:id="892" w:name="_Toc85622787"/>
      <w:r w:rsidRPr="001369CF">
        <w:t>NetCDF to CSV conversion tools</w:t>
      </w:r>
      <w:bookmarkEnd w:id="891"/>
      <w:bookmarkEnd w:id="892"/>
    </w:p>
    <w:p w:rsidR="002F08BF" w:rsidRPr="001369CF" w:rsidRDefault="002F08BF" w:rsidP="002F08BF">
      <w:pPr>
        <w:pStyle w:val="Corpsdetexte"/>
      </w:pPr>
      <w:r w:rsidRPr="001369CF">
        <w:t>The NetCDF to CSV conversion tools are:</w:t>
      </w:r>
    </w:p>
    <w:p w:rsidR="002F08BF" w:rsidRPr="001369CF" w:rsidRDefault="002F08BF" w:rsidP="002F08BF">
      <w:pPr>
        <w:pStyle w:val="Corpsdetexte"/>
        <w:widowControl w:val="0"/>
        <w:numPr>
          <w:ilvl w:val="0"/>
          <w:numId w:val="58"/>
        </w:numPr>
        <w:suppressAutoHyphens/>
      </w:pPr>
      <w:r w:rsidRPr="001369CF">
        <w:rPr>
          <w:b/>
          <w:i/>
        </w:rPr>
        <w:t>nc_meta_2_csv</w:t>
      </w:r>
      <w:r w:rsidRPr="001369CF">
        <w:t>: for NetCDF META file conversion,</w:t>
      </w:r>
    </w:p>
    <w:p w:rsidR="002F08BF" w:rsidRPr="001369CF" w:rsidRDefault="002F08BF" w:rsidP="002F08BF">
      <w:pPr>
        <w:pStyle w:val="Corpsdetexte"/>
        <w:widowControl w:val="0"/>
        <w:numPr>
          <w:ilvl w:val="0"/>
          <w:numId w:val="58"/>
        </w:numPr>
        <w:suppressAutoHyphens/>
      </w:pPr>
      <w:r w:rsidRPr="001369CF">
        <w:rPr>
          <w:b/>
          <w:i/>
        </w:rPr>
        <w:t>nc_prof_2_csv</w:t>
      </w:r>
      <w:r w:rsidRPr="001369CF">
        <w:t>: for NetCDF MULTI-PROFILE and MONO-PROFILE files conversion,</w:t>
      </w:r>
    </w:p>
    <w:p w:rsidR="002F08BF" w:rsidRPr="001369CF" w:rsidRDefault="002F08BF" w:rsidP="002F08BF">
      <w:pPr>
        <w:pStyle w:val="Corpsdetexte"/>
        <w:widowControl w:val="0"/>
        <w:numPr>
          <w:ilvl w:val="0"/>
          <w:numId w:val="58"/>
        </w:numPr>
        <w:suppressAutoHyphens/>
      </w:pPr>
      <w:r w:rsidRPr="001369CF">
        <w:rPr>
          <w:b/>
          <w:i/>
        </w:rPr>
        <w:t>nc_prof_adj_2_csv</w:t>
      </w:r>
      <w:r w:rsidRPr="001369CF">
        <w:t>: for NetCDF MULTI-PROFILE and MONO-PROFILE files conversion (including adjusted values),</w:t>
      </w:r>
    </w:p>
    <w:p w:rsidR="002F08BF" w:rsidRPr="001369CF" w:rsidRDefault="002F08BF" w:rsidP="002F08BF">
      <w:pPr>
        <w:pStyle w:val="Corpsdetexte"/>
        <w:widowControl w:val="0"/>
        <w:numPr>
          <w:ilvl w:val="0"/>
          <w:numId w:val="58"/>
        </w:numPr>
        <w:suppressAutoHyphens/>
      </w:pPr>
      <w:r w:rsidRPr="001369CF">
        <w:rPr>
          <w:b/>
          <w:i/>
        </w:rPr>
        <w:t>nc_tech_2_csv</w:t>
      </w:r>
      <w:r w:rsidRPr="001369CF">
        <w:t>: for NetCDF TECH file conversion,</w:t>
      </w:r>
    </w:p>
    <w:p w:rsidR="002F08BF" w:rsidRPr="001369CF" w:rsidRDefault="002F08BF" w:rsidP="002F08BF">
      <w:pPr>
        <w:pStyle w:val="Corpsdetexte"/>
        <w:widowControl w:val="0"/>
        <w:numPr>
          <w:ilvl w:val="0"/>
          <w:numId w:val="58"/>
        </w:numPr>
        <w:suppressAutoHyphens/>
      </w:pPr>
      <w:r w:rsidRPr="001369CF">
        <w:rPr>
          <w:b/>
          <w:i/>
        </w:rPr>
        <w:t>nc_traj_2_csv</w:t>
      </w:r>
      <w:r w:rsidRPr="001369CF">
        <w:t>: for NetCDF TRAJ file conversion,</w:t>
      </w:r>
    </w:p>
    <w:p w:rsidR="002F08BF" w:rsidRPr="001369CF" w:rsidRDefault="002F08BF" w:rsidP="002F08BF">
      <w:pPr>
        <w:pStyle w:val="Corpsdetexte"/>
        <w:widowControl w:val="0"/>
        <w:numPr>
          <w:ilvl w:val="0"/>
          <w:numId w:val="58"/>
        </w:numPr>
        <w:suppressAutoHyphens/>
      </w:pPr>
      <w:r w:rsidRPr="001369CF">
        <w:rPr>
          <w:b/>
          <w:i/>
        </w:rPr>
        <w:t>nc_traj_adj_2_csv</w:t>
      </w:r>
      <w:r w:rsidRPr="001369CF">
        <w:t>: for NetCDF TRAJ file conversion (including adjusted values).</w:t>
      </w:r>
    </w:p>
    <w:p w:rsidR="002F08BF" w:rsidRPr="001369CF" w:rsidRDefault="002F08BF" w:rsidP="002F08BF">
      <w:pPr>
        <w:pStyle w:val="Corpsdetexte"/>
      </w:pPr>
      <w:r w:rsidRPr="001369CF">
        <w:t xml:space="preserve">These tools can be used to convert (part of) Argo NetCDF </w:t>
      </w:r>
      <w:r w:rsidRPr="00BE75B0">
        <w:rPr>
          <w:rPrChange w:id="893" w:author="RANNOU Jean-Philippe" w:date="2021-10-20T11:44:00Z">
            <w:rPr/>
          </w:rPrChange>
        </w:rPr>
        <w:t xml:space="preserve">V3.1 </w:t>
      </w:r>
      <w:r w:rsidR="00D45B64" w:rsidRPr="00BE75B0">
        <w:rPr>
          <w:rPrChange w:id="894" w:author="RANNOU Jean-Philippe" w:date="2021-10-20T11:44:00Z">
            <w:rPr>
              <w:highlight w:val="green"/>
            </w:rPr>
          </w:rPrChange>
        </w:rPr>
        <w:t>(</w:t>
      </w:r>
      <w:r w:rsidR="00D45B64" w:rsidRPr="00BE75B0">
        <w:rPr>
          <w:rFonts w:cs="Times New Roman"/>
          <w:rPrChange w:id="895" w:author="RANNOU Jean-Philippe" w:date="2021-10-20T11:44:00Z">
            <w:rPr>
              <w:rFonts w:cs="Times New Roman"/>
              <w:highlight w:val="green"/>
            </w:rPr>
          </w:rPrChange>
        </w:rPr>
        <w:t>or V3.2 for trajectory)</w:t>
      </w:r>
      <w:r w:rsidR="00D45B64" w:rsidRPr="00BE75B0">
        <w:rPr>
          <w:rFonts w:cs="Times New Roman"/>
          <w:rPrChange w:id="896" w:author="RANNOU Jean-Philippe" w:date="2021-10-20T11:44:00Z">
            <w:rPr>
              <w:rFonts w:cs="Times New Roman"/>
            </w:rPr>
          </w:rPrChange>
        </w:rPr>
        <w:t xml:space="preserve"> </w:t>
      </w:r>
      <w:r w:rsidRPr="00BE75B0">
        <w:rPr>
          <w:rPrChange w:id="897" w:author="RANNOU Jean-Philippe" w:date="2021-10-20T11:44:00Z">
            <w:rPr/>
          </w:rPrChange>
        </w:rPr>
        <w:t>file contents</w:t>
      </w:r>
      <w:r w:rsidRPr="001369CF">
        <w:t xml:space="preserve"> to CSV files (easy to study using Excel filters for example).</w:t>
      </w:r>
    </w:p>
    <w:p w:rsidR="002F08BF" w:rsidRPr="001369CF" w:rsidRDefault="002F08BF" w:rsidP="00715A45">
      <w:pPr>
        <w:pStyle w:val="Titre3"/>
      </w:pPr>
      <w:bookmarkStart w:id="898" w:name="_Toc460855108"/>
      <w:bookmarkStart w:id="899" w:name="_Toc85622788"/>
      <w:r w:rsidRPr="001369CF">
        <w:lastRenderedPageBreak/>
        <w:t>Argos cycle file management tools</w:t>
      </w:r>
      <w:bookmarkEnd w:id="898"/>
      <w:bookmarkEnd w:id="899"/>
    </w:p>
    <w:p w:rsidR="002F08BF" w:rsidRPr="001369CF" w:rsidRDefault="002F08BF" w:rsidP="002F08BF">
      <w:pPr>
        <w:pStyle w:val="Corpsdetexte"/>
      </w:pPr>
      <w:r w:rsidRPr="001369CF">
        <w:t xml:space="preserve">The Argos cycle files (stored in </w:t>
      </w:r>
      <w:r w:rsidRPr="001369CF">
        <w:rPr>
          <w:rStyle w:val="CodeCar"/>
          <w:rFonts w:eastAsiaTheme="minorEastAsia"/>
        </w:rPr>
        <w:t>DIR_INPUT_HEX_ARGOS_FILE_FORMAT_1</w:t>
      </w:r>
      <w:r w:rsidRPr="001369CF">
        <w:t>/</w:t>
      </w:r>
      <w:r w:rsidRPr="001369CF">
        <w:rPr>
          <w:i/>
        </w:rPr>
        <w:t>ArgosId</w:t>
      </w:r>
      <w:r w:rsidRPr="001369CF">
        <w:t>) may need to be modified. A set of tools has been implemented for that:</w:t>
      </w:r>
    </w:p>
    <w:p w:rsidR="002F08BF" w:rsidRPr="001369CF" w:rsidRDefault="002F08BF" w:rsidP="002F08BF">
      <w:pPr>
        <w:pStyle w:val="Corpsdetexte"/>
        <w:widowControl w:val="0"/>
        <w:numPr>
          <w:ilvl w:val="0"/>
          <w:numId w:val="55"/>
        </w:numPr>
        <w:suppressAutoHyphens/>
      </w:pPr>
      <w:r w:rsidRPr="001369CF">
        <w:rPr>
          <w:b/>
          <w:i/>
        </w:rPr>
        <w:t>check_argos_cycle_files</w:t>
      </w:r>
      <w:r w:rsidRPr="001369CF">
        <w:t>: to check the set of cycle files of a float,</w:t>
      </w:r>
    </w:p>
    <w:p w:rsidR="002F08BF" w:rsidRPr="001369CF" w:rsidRDefault="002F08BF" w:rsidP="002F08BF">
      <w:pPr>
        <w:pStyle w:val="Corpsdetexte"/>
        <w:widowControl w:val="0"/>
        <w:numPr>
          <w:ilvl w:val="0"/>
          <w:numId w:val="55"/>
        </w:numPr>
        <w:suppressAutoHyphens/>
      </w:pPr>
      <w:r w:rsidRPr="001369CF">
        <w:rPr>
          <w:b/>
          <w:i/>
        </w:rPr>
        <w:t>set_cycle_number_of_argos_cycle_file</w:t>
      </w:r>
      <w:r w:rsidRPr="001369CF">
        <w:t>: to set the cycle number of a cycle file,</w:t>
      </w:r>
    </w:p>
    <w:p w:rsidR="002F08BF" w:rsidRPr="001369CF" w:rsidRDefault="002F08BF" w:rsidP="002F08BF">
      <w:pPr>
        <w:pStyle w:val="Corpsdetexte"/>
        <w:widowControl w:val="0"/>
        <w:numPr>
          <w:ilvl w:val="0"/>
          <w:numId w:val="55"/>
        </w:numPr>
        <w:suppressAutoHyphens/>
      </w:pPr>
      <w:r w:rsidRPr="001369CF">
        <w:rPr>
          <w:b/>
          <w:i/>
        </w:rPr>
        <w:t>freeze_argos_cycle_files</w:t>
      </w:r>
      <w:r w:rsidRPr="001369CF">
        <w:t>: to exclude a cycle file from the decoding process,</w:t>
      </w:r>
    </w:p>
    <w:p w:rsidR="002F08BF" w:rsidRPr="001369CF" w:rsidRDefault="002F08BF" w:rsidP="002F08BF">
      <w:pPr>
        <w:pStyle w:val="Corpsdetexte"/>
        <w:widowControl w:val="0"/>
        <w:numPr>
          <w:ilvl w:val="0"/>
          <w:numId w:val="55"/>
        </w:numPr>
        <w:suppressAutoHyphens/>
      </w:pPr>
      <w:r w:rsidRPr="001369CF">
        <w:rPr>
          <w:b/>
          <w:i/>
        </w:rPr>
        <w:t>concat_argos_cycle_files</w:t>
      </w:r>
      <w:r w:rsidRPr="001369CF">
        <w:t>: to concatenate cycle files data,</w:t>
      </w:r>
    </w:p>
    <w:p w:rsidR="002F08BF" w:rsidRPr="001369CF" w:rsidRDefault="002F08BF" w:rsidP="002F08BF">
      <w:pPr>
        <w:pStyle w:val="Corpsdetexte"/>
        <w:widowControl w:val="0"/>
        <w:numPr>
          <w:ilvl w:val="0"/>
          <w:numId w:val="55"/>
        </w:numPr>
        <w:suppressAutoHyphens/>
      </w:pPr>
      <w:r w:rsidRPr="001369CF">
        <w:rPr>
          <w:b/>
          <w:i/>
        </w:rPr>
        <w:t>shift_cycle_number_of_argos_cycle_files</w:t>
      </w:r>
      <w:r w:rsidRPr="001369CF">
        <w:t>: to shift cycle number of cycle files.</w:t>
      </w:r>
    </w:p>
    <w:p w:rsidR="002F08BF" w:rsidRPr="001369CF" w:rsidRDefault="002F08BF" w:rsidP="00CD110A">
      <w:pPr>
        <w:pStyle w:val="Titre3"/>
      </w:pPr>
      <w:bookmarkStart w:id="900" w:name="_Toc32334978"/>
      <w:bookmarkStart w:id="901" w:name="_Toc32335273"/>
      <w:bookmarkStart w:id="902" w:name="_Toc32591999"/>
      <w:bookmarkStart w:id="903" w:name="_Toc32334979"/>
      <w:bookmarkStart w:id="904" w:name="_Toc32335274"/>
      <w:bookmarkStart w:id="905" w:name="_Toc32592000"/>
      <w:bookmarkStart w:id="906" w:name="_Toc460855110"/>
      <w:bookmarkStart w:id="907" w:name="_Toc85622789"/>
      <w:bookmarkEnd w:id="900"/>
      <w:bookmarkEnd w:id="901"/>
      <w:bookmarkEnd w:id="902"/>
      <w:bookmarkEnd w:id="903"/>
      <w:bookmarkEnd w:id="904"/>
      <w:bookmarkEnd w:id="905"/>
      <w:r w:rsidRPr="001369CF">
        <w:t>copy_iridium_mail_files</w:t>
      </w:r>
      <w:r w:rsidR="00C255B6" w:rsidRPr="001369CF">
        <w:t xml:space="preserve">, </w:t>
      </w:r>
      <w:r w:rsidRPr="001369CF">
        <w:t>copy_remocean_sbd_files</w:t>
      </w:r>
      <w:bookmarkEnd w:id="906"/>
      <w:r w:rsidR="00CD110A" w:rsidRPr="001369CF">
        <w:t>,</w:t>
      </w:r>
      <w:r w:rsidR="00C255B6" w:rsidRPr="001369CF">
        <w:t xml:space="preserve"> </w:t>
      </w:r>
      <w:r w:rsidR="00C255B6" w:rsidRPr="002E5C4D">
        <w:t>copy_cts5_files</w:t>
      </w:r>
      <w:r w:rsidR="00CD110A" w:rsidRPr="002E5C4D">
        <w:t>, copy_apx_iridium_rudics_files, copy_apx_apf11_iridium_rudics_files or copy_nemo_files</w:t>
      </w:r>
      <w:bookmarkEnd w:id="907"/>
    </w:p>
    <w:p w:rsidR="002F08BF" w:rsidRPr="001369CF" w:rsidRDefault="002F08BF" w:rsidP="002F08BF">
      <w:pPr>
        <w:pStyle w:val="Corpsdetexte"/>
      </w:pPr>
      <w:r w:rsidRPr="001369CF">
        <w:t>Tools used to make a copy of Iridium mail files or Iridium RUDICS files from their repository to the directory associated to each float.</w:t>
      </w:r>
    </w:p>
    <w:p w:rsidR="002F08BF" w:rsidRPr="001369CF" w:rsidRDefault="002F08BF" w:rsidP="00715A45">
      <w:pPr>
        <w:pStyle w:val="Titre3"/>
      </w:pPr>
      <w:bookmarkStart w:id="908" w:name="_Toc460855111"/>
      <w:bookmarkStart w:id="909" w:name="_Toc85622790"/>
      <w:r w:rsidRPr="001369CF">
        <w:t>nc_add_rtqc_flags_prof_and_traj</w:t>
      </w:r>
      <w:bookmarkEnd w:id="908"/>
      <w:bookmarkEnd w:id="909"/>
    </w:p>
    <w:p w:rsidR="002F08BF" w:rsidRPr="001369CF" w:rsidRDefault="002F08BF" w:rsidP="002F08BF">
      <w:pPr>
        <w:pStyle w:val="Corpsdetexte"/>
      </w:pPr>
      <w:r w:rsidRPr="001369CF">
        <w:t xml:space="preserve">The RTQC flags can be added by the decoder just after the decoding (if </w:t>
      </w:r>
      <w:r w:rsidRPr="001369CF">
        <w:rPr>
          <w:rStyle w:val="CodeCar"/>
          <w:rFonts w:eastAsiaTheme="minorEastAsia"/>
        </w:rPr>
        <w:t>APPLY_RTQC = 1</w:t>
      </w:r>
      <w:r w:rsidRPr="001369CF">
        <w:t>).</w:t>
      </w:r>
    </w:p>
    <w:p w:rsidR="002F08BF" w:rsidRPr="001369CF" w:rsidRDefault="002F08BF" w:rsidP="002F08BF">
      <w:pPr>
        <w:pStyle w:val="Corpsdetexte"/>
      </w:pPr>
      <w:r w:rsidRPr="001369CF">
        <w:t xml:space="preserve">You can also apply RTQC tests to </w:t>
      </w:r>
      <w:r w:rsidRPr="00BE75B0">
        <w:rPr>
          <w:rPrChange w:id="910" w:author="RANNOU Jean-Philippe" w:date="2021-10-20T11:44:00Z">
            <w:rPr/>
          </w:rPrChange>
        </w:rPr>
        <w:t xml:space="preserve">existing V3.1 </w:t>
      </w:r>
      <w:r w:rsidR="00D45B64" w:rsidRPr="00BE75B0">
        <w:rPr>
          <w:rPrChange w:id="911" w:author="RANNOU Jean-Philippe" w:date="2021-10-20T11:44:00Z">
            <w:rPr>
              <w:highlight w:val="green"/>
            </w:rPr>
          </w:rPrChange>
        </w:rPr>
        <w:t>(</w:t>
      </w:r>
      <w:r w:rsidR="00D45B64" w:rsidRPr="00BE75B0">
        <w:rPr>
          <w:rFonts w:cs="Times New Roman"/>
          <w:rPrChange w:id="912" w:author="RANNOU Jean-Philippe" w:date="2021-10-20T11:44:00Z">
            <w:rPr>
              <w:rFonts w:cs="Times New Roman"/>
              <w:highlight w:val="green"/>
            </w:rPr>
          </w:rPrChange>
        </w:rPr>
        <w:t>or V3.2 for trajectory file)</w:t>
      </w:r>
      <w:r w:rsidR="00D45B64" w:rsidRPr="00BE75B0">
        <w:rPr>
          <w:rFonts w:cs="Times New Roman"/>
          <w:rPrChange w:id="913" w:author="RANNOU Jean-Philippe" w:date="2021-10-20T11:44:00Z">
            <w:rPr>
              <w:rFonts w:cs="Times New Roman"/>
            </w:rPr>
          </w:rPrChange>
        </w:rPr>
        <w:t xml:space="preserve"> </w:t>
      </w:r>
      <w:r w:rsidRPr="00BE75B0">
        <w:rPr>
          <w:rPrChange w:id="914" w:author="RANNOU Jean-Philippe" w:date="2021-10-20T11:44:00Z">
            <w:rPr/>
          </w:rPrChange>
        </w:rPr>
        <w:t>NetCDF</w:t>
      </w:r>
      <w:r w:rsidRPr="001369CF">
        <w:t xml:space="preserve"> Argo files using this tool (the tests to be performed should be set to 1 in the </w:t>
      </w:r>
      <w:r w:rsidRPr="001369CF">
        <w:rPr>
          <w:rStyle w:val="CodeCar"/>
          <w:rFonts w:eastAsiaTheme="minorEastAsia"/>
        </w:rPr>
        <w:t>testToPerformList</w:t>
      </w:r>
      <w:r w:rsidRPr="001369CF">
        <w:t xml:space="preserve"> cell array).</w:t>
      </w:r>
    </w:p>
    <w:p w:rsidR="002F08BF" w:rsidRPr="001369CF" w:rsidRDefault="002F08BF" w:rsidP="00715A45">
      <w:pPr>
        <w:pStyle w:val="Titre3"/>
      </w:pPr>
      <w:bookmarkStart w:id="915" w:name="_Toc460855112"/>
      <w:bookmarkStart w:id="916" w:name="_Toc85622791"/>
      <w:r w:rsidRPr="001369CF">
        <w:t>nc_check_file_format</w:t>
      </w:r>
      <w:bookmarkEnd w:id="915"/>
      <w:bookmarkEnd w:id="916"/>
    </w:p>
    <w:p w:rsidR="002F08BF" w:rsidRPr="00FE6751" w:rsidRDefault="002F08BF" w:rsidP="002F08BF">
      <w:pPr>
        <w:pStyle w:val="Corpsdetexte"/>
      </w:pPr>
      <w:r w:rsidRPr="001369CF">
        <w:t xml:space="preserve">This tool is used to check that the NetCDF decoded files are compliant to the Argo V3.1 format with the GDAC Argo checker (the last version of the checker should be first downloaded at </w:t>
      </w:r>
      <w:hyperlink r:id="rId23" w:history="1">
        <w:r w:rsidRPr="001369CF">
          <w:rPr>
            <w:rStyle w:val="Lienhypertexte"/>
          </w:rPr>
          <w:t>http://usgodae.org/pub/outgoing/argo/etc/FileChecker/</w:t>
        </w:r>
      </w:hyperlink>
      <w:r w:rsidRPr="001369CF">
        <w:t xml:space="preserve"> and installed).</w:t>
      </w:r>
      <w:bookmarkEnd w:id="580"/>
    </w:p>
    <w:p w:rsidR="0058643D" w:rsidRPr="00FE6751" w:rsidRDefault="0058643D" w:rsidP="002F08BF">
      <w:pPr>
        <w:pStyle w:val="Corpsdetexte"/>
      </w:pPr>
    </w:p>
    <w:sectPr w:rsidR="0058643D" w:rsidRPr="00FE6751" w:rsidSect="00C96BAE">
      <w:headerReference w:type="default" r:id="rId24"/>
      <w:headerReference w:type="first" r:id="rId25"/>
      <w:pgSz w:w="11907" w:h="16840" w:code="9"/>
      <w:pgMar w:top="1417" w:right="1417" w:bottom="1417" w:left="1417" w:header="709" w:footer="39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A7B" w:rsidRDefault="00F74A7B" w:rsidP="009F0AAC">
      <w:r>
        <w:separator/>
      </w:r>
    </w:p>
  </w:endnote>
  <w:endnote w:type="continuationSeparator" w:id="0">
    <w:p w:rsidR="00F74A7B" w:rsidRDefault="00F74A7B" w:rsidP="009F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Liberation Serif"/>
    <w:panose1 w:val="00000000000000000000"/>
    <w:charset w:val="00"/>
    <w:family w:val="roman"/>
    <w:notTrueType/>
    <w:pitch w:val="default"/>
    <w:sig w:usb0="00000003" w:usb1="00000000" w:usb2="00000000" w:usb3="00000000" w:csb0="00000001" w:csb1="00000000"/>
  </w:font>
  <w:font w:name="DejaVu Sans">
    <w:altName w:val="Arial"/>
    <w:charset w:val="00"/>
    <w:family w:val="swiss"/>
    <w:pitch w:val="variable"/>
    <w:sig w:usb0="00000000" w:usb1="D200FDFF" w:usb2="0A246029" w:usb3="00000000" w:csb0="000001FF" w:csb1="00000000"/>
  </w:font>
  <w:font w:name="Lohit Devanagari">
    <w:altName w:val="MS Gothic"/>
    <w:charset w:val="80"/>
    <w:family w:val="auto"/>
    <w:pitch w:val="variable"/>
  </w:font>
  <w:font w:name="StarSymbol">
    <w:altName w:val="Times New Roman"/>
    <w:charset w:val="00"/>
    <w:family w:val="auto"/>
    <w:pitch w:val="default"/>
  </w:font>
  <w:font w:name="Albany">
    <w:altName w:val="Arial"/>
    <w:charset w:val="00"/>
    <w:family w:val="swiss"/>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DCD" w:rsidRDefault="007E5DCD" w:rsidP="009111E5">
    <w:pPr>
      <w:pStyle w:val="Pieddepage"/>
      <w:pBdr>
        <w:top w:val="single" w:sz="4" w:space="1" w:color="00007E"/>
        <w:right w:val="none" w:sz="0" w:space="0" w:color="auto"/>
      </w:pBdr>
      <w:rPr>
        <w:lang w:val="en-GB"/>
      </w:rPr>
    </w:pPr>
    <w:r>
      <w:rPr>
        <w:lang w:val="en-GB"/>
      </w:rPr>
      <w:t>Coriolis Argo floats data processing chain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A7B" w:rsidRDefault="00F74A7B" w:rsidP="009F0AAC">
      <w:r>
        <w:separator/>
      </w:r>
    </w:p>
  </w:footnote>
  <w:footnote w:type="continuationSeparator" w:id="0">
    <w:p w:rsidR="00F74A7B" w:rsidRDefault="00F74A7B" w:rsidP="009F0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DCD" w:rsidRDefault="007E5DCD" w:rsidP="009F0AAC">
    <w:pPr>
      <w:pStyle w:val="En-tte"/>
      <w:rPr>
        <w:rStyle w:val="Numrodepage"/>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Pr>
        <w:rStyle w:val="Numrodepage"/>
        <w:noProof/>
        <w:sz w:val="16"/>
      </w:rPr>
      <w:t>2</w:t>
    </w:r>
    <w:r>
      <w:rPr>
        <w:rStyle w:val="Numrodepage"/>
        <w:sz w:val="16"/>
      </w:rPr>
      <w:fldChar w:fldCharType="end"/>
    </w:r>
  </w:p>
  <w:p w:rsidR="007E5DCD" w:rsidRDefault="007E5DCD" w:rsidP="009F0AA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DCD" w:rsidRDefault="007E5DCD" w:rsidP="00DD7079">
    <w:pPr>
      <w:pStyle w:val="En-tte"/>
      <w:pBdr>
        <w:top w:val="none" w:sz="0" w:space="0" w:color="auto"/>
        <w:right w:val="none" w:sz="0" w:space="0" w:color="auto"/>
      </w:pBdr>
      <w:ind w:firstLine="709"/>
      <w:jc w:val="left"/>
      <w:rPr>
        <w:sz w:val="16"/>
      </w:rPr>
    </w:pPr>
    <w:r>
      <w:rPr>
        <w:noProof/>
        <w:lang w:val="fr-FR"/>
      </w:rPr>
      <mc:AlternateContent>
        <mc:Choice Requires="wps">
          <w:drawing>
            <wp:anchor distT="0" distB="0" distL="114300" distR="114300" simplePos="0" relativeHeight="251658240" behindDoc="0" locked="0" layoutInCell="1" allowOverlap="1" wp14:anchorId="5843E3E1" wp14:editId="3F8A1C5C">
              <wp:simplePos x="0" y="0"/>
              <wp:positionH relativeFrom="column">
                <wp:posOffset>1143000</wp:posOffset>
              </wp:positionH>
              <wp:positionV relativeFrom="paragraph">
                <wp:posOffset>5946140</wp:posOffset>
              </wp:positionV>
              <wp:extent cx="635" cy="4750435"/>
              <wp:effectExtent l="0" t="0" r="37465" b="1206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7504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437252"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68.2pt" to="90.05pt,8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">
              <v:stroke startarrowwidth="narrow" startarrowlength="short" endarrowwidth="narrow" endarrowlength="short"/>
            </v:line>
          </w:pict>
        </mc:Fallback>
      </mc:AlternateContent>
    </w:r>
    <w:r>
      <w:rPr>
        <w:noProof/>
        <w:lang w:val="fr-FR"/>
      </w:rPr>
      <mc:AlternateContent>
        <mc:Choice Requires="wps">
          <w:drawing>
            <wp:anchor distT="4294967295" distB="4294967295" distL="114300" distR="114300" simplePos="0" relativeHeight="251657216" behindDoc="0" locked="0" layoutInCell="1" allowOverlap="1" wp14:anchorId="306EC54C" wp14:editId="2493C037">
              <wp:simplePos x="0" y="0"/>
              <wp:positionH relativeFrom="column">
                <wp:posOffset>1257300</wp:posOffset>
              </wp:positionH>
              <wp:positionV relativeFrom="paragraph">
                <wp:posOffset>4345939</wp:posOffset>
              </wp:positionV>
              <wp:extent cx="5257800" cy="0"/>
              <wp:effectExtent l="0" t="0" r="19050"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592616" id="Line 3" o:spid="_x0000_s1026" style="position:absolute;flip:y;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342.2pt" to="513pt,3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">
              <v:stroke startarrowwidth="narrow" startarrowlength="short" endarrowwidth="narrow" endarrowlength="short"/>
            </v:line>
          </w:pict>
        </mc:Fallback>
      </mc:AlternateContent>
    </w:r>
    <w:r>
      <w:rPr>
        <w:sz w:val="16"/>
      </w:rPr>
      <w:t xml:space="preserve">        </w:t>
    </w:r>
    <w:r>
      <w:rPr>
        <w:noProof/>
        <w:sz w:val="16"/>
        <w:lang w:val="fr-FR"/>
      </w:rPr>
      <w:drawing>
        <wp:inline distT="0" distB="0" distL="0" distR="0" wp14:anchorId="5341BC05" wp14:editId="1BD6F4F1">
          <wp:extent cx="523875" cy="5981700"/>
          <wp:effectExtent l="0" t="0" r="9525" b="0"/>
          <wp:docPr id="6" name="Image 6" descr="argo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god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9817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DCD" w:rsidRDefault="007E5DCD" w:rsidP="00C96BAE">
    <w:pPr>
      <w:pStyle w:val="En-tte"/>
      <w:spacing w:after="0"/>
      <w:rPr>
        <w:rStyle w:val="Numrodepage"/>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sidR="00971ED7">
      <w:rPr>
        <w:rStyle w:val="Numrodepage"/>
        <w:noProof/>
        <w:sz w:val="16"/>
      </w:rPr>
      <w:t>39</w:t>
    </w:r>
    <w:r>
      <w:rPr>
        <w:rStyle w:val="Numrodepage"/>
        <w:sz w:val="16"/>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DCD" w:rsidRPr="00EF65F5" w:rsidRDefault="007E5DCD" w:rsidP="00107C03">
    <w:pPr>
      <w:pStyle w:val="En-tte"/>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664111E"/>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0A52585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71762A74"/>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3802202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35D6B5EE"/>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B5AFE3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A066F6"/>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4807572"/>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1A9B60"/>
    <w:lvl w:ilvl="0">
      <w:start w:val="1"/>
      <w:numFmt w:val="decimal"/>
      <w:pStyle w:val="Listenumros"/>
      <w:lvlText w:val="%1."/>
      <w:lvlJc w:val="left"/>
      <w:pPr>
        <w:tabs>
          <w:tab w:val="num" w:pos="360"/>
        </w:tabs>
        <w:ind w:left="360" w:hanging="360"/>
      </w:pPr>
    </w:lvl>
  </w:abstractNum>
  <w:abstractNum w:abstractNumId="9"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1" w15:restartNumberingAfterBreak="0">
    <w:nsid w:val="00DC25B9"/>
    <w:multiLevelType w:val="hybridMultilevel"/>
    <w:tmpl w:val="CC66FE2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0139055C"/>
    <w:multiLevelType w:val="hybridMultilevel"/>
    <w:tmpl w:val="B11C16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2D96888"/>
    <w:multiLevelType w:val="multilevel"/>
    <w:tmpl w:val="9CF013D4"/>
    <w:lvl w:ilvl="0">
      <w:start w:val="1"/>
      <w:numFmt w:val="decimal"/>
      <w:lvlText w:val="%1."/>
      <w:lvlJc w:val="left"/>
      <w:pPr>
        <w:tabs>
          <w:tab w:val="num" w:pos="360"/>
        </w:tabs>
        <w:ind w:left="360" w:hanging="360"/>
      </w:pPr>
    </w:lvl>
    <w:lvl w:ilvl="1">
      <w:start w:val="1"/>
      <w:numFmt w:val="decimal"/>
      <w:pStyle w:val="StyleTitre2Gauche0cmSuspendu102cmDroite015"/>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41E218E"/>
    <w:multiLevelType w:val="hybridMultilevel"/>
    <w:tmpl w:val="F3D85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08D170CB"/>
    <w:multiLevelType w:val="hybridMultilevel"/>
    <w:tmpl w:val="B748BF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08FE31D8"/>
    <w:multiLevelType w:val="hybridMultilevel"/>
    <w:tmpl w:val="ACB8A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0D0410D9"/>
    <w:multiLevelType w:val="hybridMultilevel"/>
    <w:tmpl w:val="02BE9A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0F55642E"/>
    <w:multiLevelType w:val="hybridMultilevel"/>
    <w:tmpl w:val="FD963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0FC520C5"/>
    <w:multiLevelType w:val="hybridMultilevel"/>
    <w:tmpl w:val="BAF26C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18C5EC4"/>
    <w:multiLevelType w:val="hybridMultilevel"/>
    <w:tmpl w:val="ADFE5E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16D50EEB"/>
    <w:multiLevelType w:val="hybridMultilevel"/>
    <w:tmpl w:val="E258E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1AEB6CA7"/>
    <w:multiLevelType w:val="hybridMultilevel"/>
    <w:tmpl w:val="1B3AEA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1CFD4A5B"/>
    <w:multiLevelType w:val="hybridMultilevel"/>
    <w:tmpl w:val="A73C59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1D242A07"/>
    <w:multiLevelType w:val="hybridMultilevel"/>
    <w:tmpl w:val="CC66FE2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1EE038D3"/>
    <w:multiLevelType w:val="multilevel"/>
    <w:tmpl w:val="C2E8B3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lang w:val="fr-FR"/>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203D08BE"/>
    <w:multiLevelType w:val="hybridMultilevel"/>
    <w:tmpl w:val="46D494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379221E"/>
    <w:multiLevelType w:val="hybridMultilevel"/>
    <w:tmpl w:val="43F8FB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45B7880"/>
    <w:multiLevelType w:val="hybridMultilevel"/>
    <w:tmpl w:val="1AD84E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5291F0E"/>
    <w:multiLevelType w:val="multilevel"/>
    <w:tmpl w:val="95C678A2"/>
    <w:lvl w:ilvl="0">
      <w:start w:val="1"/>
      <w:numFmt w:val="decimal"/>
      <w:lvlText w:val="%1."/>
      <w:lvlJc w:val="left"/>
      <w:pPr>
        <w:tabs>
          <w:tab w:val="num" w:pos="806"/>
        </w:tabs>
        <w:ind w:left="446" w:hanging="360"/>
      </w:pPr>
    </w:lvl>
    <w:lvl w:ilvl="1">
      <w:start w:val="1"/>
      <w:numFmt w:val="decimal"/>
      <w:pStyle w:val="StyleTitre2Gauche015cm"/>
      <w:lvlText w:val="%1.%2."/>
      <w:lvlJc w:val="left"/>
      <w:pPr>
        <w:tabs>
          <w:tab w:val="num" w:pos="1526"/>
        </w:tabs>
        <w:ind w:left="878" w:hanging="432"/>
      </w:pPr>
    </w:lvl>
    <w:lvl w:ilvl="2">
      <w:start w:val="1"/>
      <w:numFmt w:val="decimal"/>
      <w:lvlText w:val="%1.%2.%3."/>
      <w:lvlJc w:val="left"/>
      <w:pPr>
        <w:tabs>
          <w:tab w:val="num" w:pos="2606"/>
        </w:tabs>
        <w:ind w:left="1310" w:hanging="504"/>
      </w:pPr>
    </w:lvl>
    <w:lvl w:ilvl="3">
      <w:start w:val="1"/>
      <w:numFmt w:val="decimal"/>
      <w:lvlText w:val="%1.%2.%3.%4."/>
      <w:lvlJc w:val="left"/>
      <w:pPr>
        <w:tabs>
          <w:tab w:val="num" w:pos="3326"/>
        </w:tabs>
        <w:ind w:left="1814" w:hanging="648"/>
      </w:pPr>
    </w:lvl>
    <w:lvl w:ilvl="4">
      <w:start w:val="1"/>
      <w:numFmt w:val="decimal"/>
      <w:lvlText w:val="%1.%2.%3.%4.%5."/>
      <w:lvlJc w:val="left"/>
      <w:pPr>
        <w:tabs>
          <w:tab w:val="num" w:pos="4046"/>
        </w:tabs>
        <w:ind w:left="2318" w:hanging="792"/>
      </w:pPr>
    </w:lvl>
    <w:lvl w:ilvl="5">
      <w:start w:val="1"/>
      <w:numFmt w:val="decimal"/>
      <w:lvlText w:val="%1.%2.%3.%4.%5.%6."/>
      <w:lvlJc w:val="left"/>
      <w:pPr>
        <w:tabs>
          <w:tab w:val="num" w:pos="5126"/>
        </w:tabs>
        <w:ind w:left="2822" w:hanging="936"/>
      </w:pPr>
    </w:lvl>
    <w:lvl w:ilvl="6">
      <w:start w:val="1"/>
      <w:numFmt w:val="decimal"/>
      <w:lvlText w:val="%1.%2.%3.%4.%5.%6.%7."/>
      <w:lvlJc w:val="left"/>
      <w:pPr>
        <w:tabs>
          <w:tab w:val="num" w:pos="5846"/>
        </w:tabs>
        <w:ind w:left="3326" w:hanging="1080"/>
      </w:pPr>
    </w:lvl>
    <w:lvl w:ilvl="7">
      <w:start w:val="1"/>
      <w:numFmt w:val="decimal"/>
      <w:lvlText w:val="%1.%2.%3.%4.%5.%6.%7.%8."/>
      <w:lvlJc w:val="left"/>
      <w:pPr>
        <w:tabs>
          <w:tab w:val="num" w:pos="6566"/>
        </w:tabs>
        <w:ind w:left="3830" w:hanging="1224"/>
      </w:pPr>
    </w:lvl>
    <w:lvl w:ilvl="8">
      <w:start w:val="1"/>
      <w:numFmt w:val="decimal"/>
      <w:lvlText w:val="%1.%2.%3.%4.%5.%6.%7.%8.%9."/>
      <w:lvlJc w:val="left"/>
      <w:pPr>
        <w:tabs>
          <w:tab w:val="num" w:pos="7646"/>
        </w:tabs>
        <w:ind w:left="4406" w:hanging="1440"/>
      </w:pPr>
    </w:lvl>
  </w:abstractNum>
  <w:abstractNum w:abstractNumId="30" w15:restartNumberingAfterBreak="0">
    <w:nsid w:val="35BD5C29"/>
    <w:multiLevelType w:val="hybridMultilevel"/>
    <w:tmpl w:val="CA56D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6E7691F"/>
    <w:multiLevelType w:val="hybridMultilevel"/>
    <w:tmpl w:val="1B7012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3749182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3" w15:restartNumberingAfterBreak="0">
    <w:nsid w:val="3A714C08"/>
    <w:multiLevelType w:val="hybridMultilevel"/>
    <w:tmpl w:val="424CAA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0927098"/>
    <w:multiLevelType w:val="hybridMultilevel"/>
    <w:tmpl w:val="A6465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234044F"/>
    <w:multiLevelType w:val="hybridMultilevel"/>
    <w:tmpl w:val="184EEE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38A46A0"/>
    <w:multiLevelType w:val="hybridMultilevel"/>
    <w:tmpl w:val="319CB9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4E82B04"/>
    <w:multiLevelType w:val="hybridMultilevel"/>
    <w:tmpl w:val="C7989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5691C0D"/>
    <w:multiLevelType w:val="hybridMultilevel"/>
    <w:tmpl w:val="89E23A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B2051C6"/>
    <w:multiLevelType w:val="singleLevel"/>
    <w:tmpl w:val="F14A2B00"/>
    <w:lvl w:ilvl="0">
      <w:start w:val="1"/>
      <w:numFmt w:val="bullet"/>
      <w:pStyle w:val="Enumration3"/>
      <w:lvlText w:val=""/>
      <w:lvlJc w:val="left"/>
      <w:pPr>
        <w:tabs>
          <w:tab w:val="num" w:pos="927"/>
        </w:tabs>
        <w:ind w:left="907" w:hanging="340"/>
      </w:pPr>
      <w:rPr>
        <w:rFonts w:ascii="Wingdings" w:hAnsi="Wingdings" w:hint="default"/>
      </w:rPr>
    </w:lvl>
  </w:abstractNum>
  <w:abstractNum w:abstractNumId="40" w15:restartNumberingAfterBreak="0">
    <w:nsid w:val="4B390E34"/>
    <w:multiLevelType w:val="hybridMultilevel"/>
    <w:tmpl w:val="237224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BBC35F8"/>
    <w:multiLevelType w:val="hybridMultilevel"/>
    <w:tmpl w:val="470642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FE95E8B"/>
    <w:multiLevelType w:val="hybridMultilevel"/>
    <w:tmpl w:val="80328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51F56B9F"/>
    <w:multiLevelType w:val="hybridMultilevel"/>
    <w:tmpl w:val="1D1E4C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2623A40"/>
    <w:multiLevelType w:val="singleLevel"/>
    <w:tmpl w:val="291A3184"/>
    <w:lvl w:ilvl="0">
      <w:start w:val="1"/>
      <w:numFmt w:val="bullet"/>
      <w:pStyle w:val="Listepuces"/>
      <w:lvlText w:val=""/>
      <w:lvlJc w:val="left"/>
      <w:pPr>
        <w:tabs>
          <w:tab w:val="num" w:pos="814"/>
        </w:tabs>
        <w:ind w:left="737" w:hanging="283"/>
      </w:pPr>
      <w:rPr>
        <w:rFonts w:ascii="Symbol" w:hAnsi="Symbol" w:hint="default"/>
      </w:rPr>
    </w:lvl>
  </w:abstractNum>
  <w:abstractNum w:abstractNumId="45" w15:restartNumberingAfterBreak="0">
    <w:nsid w:val="56153662"/>
    <w:multiLevelType w:val="multilevel"/>
    <w:tmpl w:val="874AC3D0"/>
    <w:lvl w:ilvl="0">
      <w:start w:val="1"/>
      <w:numFmt w:val="decimal"/>
      <w:pStyle w:val="StyleTitre1Gauche015cm"/>
      <w:lvlText w:val="%1."/>
      <w:lvlJc w:val="left"/>
      <w:pPr>
        <w:tabs>
          <w:tab w:val="num" w:pos="805"/>
        </w:tabs>
        <w:ind w:left="445" w:hanging="360"/>
      </w:pPr>
    </w:lvl>
    <w:lvl w:ilvl="1">
      <w:start w:val="1"/>
      <w:numFmt w:val="decimal"/>
      <w:pStyle w:val="StyleTitre2Gauche015cmDroite015cm"/>
      <w:lvlText w:val="%1.%2."/>
      <w:lvlJc w:val="left"/>
      <w:pPr>
        <w:tabs>
          <w:tab w:val="num" w:pos="1525"/>
        </w:tabs>
        <w:ind w:left="877" w:hanging="432"/>
      </w:pPr>
    </w:lvl>
    <w:lvl w:ilvl="2">
      <w:start w:val="1"/>
      <w:numFmt w:val="decimal"/>
      <w:pStyle w:val="StyleTitre3Gauche015cm"/>
      <w:lvlText w:val="%1.%2.%3."/>
      <w:lvlJc w:val="left"/>
      <w:pPr>
        <w:tabs>
          <w:tab w:val="num" w:pos="2605"/>
        </w:tabs>
        <w:ind w:left="1309" w:hanging="504"/>
      </w:pPr>
    </w:lvl>
    <w:lvl w:ilvl="3">
      <w:start w:val="1"/>
      <w:numFmt w:val="decimal"/>
      <w:lvlText w:val="%1.%2.%3.%4."/>
      <w:lvlJc w:val="left"/>
      <w:pPr>
        <w:tabs>
          <w:tab w:val="num" w:pos="3325"/>
        </w:tabs>
        <w:ind w:left="1813" w:hanging="648"/>
      </w:pPr>
    </w:lvl>
    <w:lvl w:ilvl="4">
      <w:start w:val="1"/>
      <w:numFmt w:val="decimal"/>
      <w:lvlText w:val="%1.%2.%3.%4.%5."/>
      <w:lvlJc w:val="left"/>
      <w:pPr>
        <w:tabs>
          <w:tab w:val="num" w:pos="4045"/>
        </w:tabs>
        <w:ind w:left="2317" w:hanging="792"/>
      </w:pPr>
    </w:lvl>
    <w:lvl w:ilvl="5">
      <w:start w:val="1"/>
      <w:numFmt w:val="decimal"/>
      <w:lvlText w:val="%1.%2.%3.%4.%5.%6."/>
      <w:lvlJc w:val="left"/>
      <w:pPr>
        <w:tabs>
          <w:tab w:val="num" w:pos="5125"/>
        </w:tabs>
        <w:ind w:left="2821" w:hanging="936"/>
      </w:pPr>
    </w:lvl>
    <w:lvl w:ilvl="6">
      <w:start w:val="1"/>
      <w:numFmt w:val="decimal"/>
      <w:lvlText w:val="%1.%2.%3.%4.%5.%6.%7."/>
      <w:lvlJc w:val="left"/>
      <w:pPr>
        <w:tabs>
          <w:tab w:val="num" w:pos="5845"/>
        </w:tabs>
        <w:ind w:left="3325" w:hanging="1080"/>
      </w:pPr>
    </w:lvl>
    <w:lvl w:ilvl="7">
      <w:start w:val="1"/>
      <w:numFmt w:val="decimal"/>
      <w:lvlText w:val="%1.%2.%3.%4.%5.%6.%7.%8."/>
      <w:lvlJc w:val="left"/>
      <w:pPr>
        <w:tabs>
          <w:tab w:val="num" w:pos="6565"/>
        </w:tabs>
        <w:ind w:left="3829" w:hanging="1224"/>
      </w:pPr>
    </w:lvl>
    <w:lvl w:ilvl="8">
      <w:start w:val="1"/>
      <w:numFmt w:val="decimal"/>
      <w:lvlText w:val="%1.%2.%3.%4.%5.%6.%7.%8.%9."/>
      <w:lvlJc w:val="left"/>
      <w:pPr>
        <w:tabs>
          <w:tab w:val="num" w:pos="7645"/>
        </w:tabs>
        <w:ind w:left="4405" w:hanging="1440"/>
      </w:pPr>
    </w:lvl>
  </w:abstractNum>
  <w:abstractNum w:abstractNumId="46" w15:restartNumberingAfterBreak="0">
    <w:nsid w:val="563A282A"/>
    <w:multiLevelType w:val="hybridMultilevel"/>
    <w:tmpl w:val="290AE87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7" w15:restartNumberingAfterBreak="0">
    <w:nsid w:val="565B3419"/>
    <w:multiLevelType w:val="hybridMultilevel"/>
    <w:tmpl w:val="C798C3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56A53A93"/>
    <w:multiLevelType w:val="hybridMultilevel"/>
    <w:tmpl w:val="D5362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C3A5CBF"/>
    <w:multiLevelType w:val="hybridMultilevel"/>
    <w:tmpl w:val="BFD25B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C8A6996"/>
    <w:multiLevelType w:val="hybridMultilevel"/>
    <w:tmpl w:val="F2847C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CF452D4"/>
    <w:multiLevelType w:val="hybridMultilevel"/>
    <w:tmpl w:val="B97406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639F0FD7"/>
    <w:multiLevelType w:val="hybridMultilevel"/>
    <w:tmpl w:val="C608A0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679C172B"/>
    <w:multiLevelType w:val="hybridMultilevel"/>
    <w:tmpl w:val="1472A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68E27A64"/>
    <w:multiLevelType w:val="hybridMultilevel"/>
    <w:tmpl w:val="8B42F9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6A784E61"/>
    <w:multiLevelType w:val="hybridMultilevel"/>
    <w:tmpl w:val="3D74E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6B211373"/>
    <w:multiLevelType w:val="hybridMultilevel"/>
    <w:tmpl w:val="CD62C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6B492F72"/>
    <w:multiLevelType w:val="hybridMultilevel"/>
    <w:tmpl w:val="B1B60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6C9E2FDD"/>
    <w:multiLevelType w:val="hybridMultilevel"/>
    <w:tmpl w:val="E6A4C2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6C9E2FF1"/>
    <w:multiLevelType w:val="multilevel"/>
    <w:tmpl w:val="E670032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StyleTitre3Droite015cm"/>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0" w15:restartNumberingAfterBreak="0">
    <w:nsid w:val="6F5971A6"/>
    <w:multiLevelType w:val="hybridMultilevel"/>
    <w:tmpl w:val="8752B9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71785EB6"/>
    <w:multiLevelType w:val="hybridMultilevel"/>
    <w:tmpl w:val="6EBC8B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77746233"/>
    <w:multiLevelType w:val="hybridMultilevel"/>
    <w:tmpl w:val="E5E65C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A1B3855"/>
    <w:multiLevelType w:val="hybridMultilevel"/>
    <w:tmpl w:val="ABEE3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7C0634FD"/>
    <w:multiLevelType w:val="hybridMultilevel"/>
    <w:tmpl w:val="1060AE3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4"/>
  </w:num>
  <w:num w:numId="2">
    <w:abstractNumId w:val="39"/>
  </w:num>
  <w:num w:numId="3">
    <w:abstractNumId w:val="7"/>
  </w:num>
  <w:num w:numId="4">
    <w:abstractNumId w:val="8"/>
  </w:num>
  <w:num w:numId="5">
    <w:abstractNumId w:val="3"/>
  </w:num>
  <w:num w:numId="6">
    <w:abstractNumId w:val="2"/>
  </w:num>
  <w:num w:numId="7">
    <w:abstractNumId w:val="1"/>
  </w:num>
  <w:num w:numId="8">
    <w:abstractNumId w:val="0"/>
  </w:num>
  <w:num w:numId="9">
    <w:abstractNumId w:val="6"/>
  </w:num>
  <w:num w:numId="10">
    <w:abstractNumId w:val="5"/>
  </w:num>
  <w:num w:numId="11">
    <w:abstractNumId w:val="4"/>
  </w:num>
  <w:num w:numId="12">
    <w:abstractNumId w:val="32"/>
  </w:num>
  <w:num w:numId="13">
    <w:abstractNumId w:val="36"/>
  </w:num>
  <w:num w:numId="14">
    <w:abstractNumId w:val="58"/>
  </w:num>
  <w:num w:numId="15">
    <w:abstractNumId w:val="56"/>
  </w:num>
  <w:num w:numId="16">
    <w:abstractNumId w:val="27"/>
  </w:num>
  <w:num w:numId="17">
    <w:abstractNumId w:val="29"/>
  </w:num>
  <w:num w:numId="18">
    <w:abstractNumId w:val="45"/>
  </w:num>
  <w:num w:numId="19">
    <w:abstractNumId w:val="59"/>
  </w:num>
  <w:num w:numId="20">
    <w:abstractNumId w:val="13"/>
  </w:num>
  <w:num w:numId="21">
    <w:abstractNumId w:val="25"/>
  </w:num>
  <w:num w:numId="22">
    <w:abstractNumId w:val="54"/>
  </w:num>
  <w:num w:numId="23">
    <w:abstractNumId w:val="41"/>
  </w:num>
  <w:num w:numId="24">
    <w:abstractNumId w:val="17"/>
  </w:num>
  <w:num w:numId="25">
    <w:abstractNumId w:val="43"/>
  </w:num>
  <w:num w:numId="26">
    <w:abstractNumId w:val="38"/>
  </w:num>
  <w:num w:numId="27">
    <w:abstractNumId w:val="49"/>
  </w:num>
  <w:num w:numId="28">
    <w:abstractNumId w:val="51"/>
  </w:num>
  <w:num w:numId="29">
    <w:abstractNumId w:val="37"/>
  </w:num>
  <w:num w:numId="30">
    <w:abstractNumId w:val="50"/>
  </w:num>
  <w:num w:numId="31">
    <w:abstractNumId w:val="14"/>
  </w:num>
  <w:num w:numId="32">
    <w:abstractNumId w:val="26"/>
  </w:num>
  <w:num w:numId="33">
    <w:abstractNumId w:val="63"/>
  </w:num>
  <w:num w:numId="34">
    <w:abstractNumId w:val="40"/>
  </w:num>
  <w:num w:numId="35">
    <w:abstractNumId w:val="33"/>
  </w:num>
  <w:num w:numId="36">
    <w:abstractNumId w:val="19"/>
  </w:num>
  <w:num w:numId="37">
    <w:abstractNumId w:val="61"/>
  </w:num>
  <w:num w:numId="38">
    <w:abstractNumId w:val="48"/>
  </w:num>
  <w:num w:numId="39">
    <w:abstractNumId w:val="31"/>
  </w:num>
  <w:num w:numId="40">
    <w:abstractNumId w:val="64"/>
  </w:num>
  <w:num w:numId="41">
    <w:abstractNumId w:val="22"/>
  </w:num>
  <w:num w:numId="42">
    <w:abstractNumId w:val="23"/>
  </w:num>
  <w:num w:numId="43">
    <w:abstractNumId w:val="21"/>
  </w:num>
  <w:num w:numId="44">
    <w:abstractNumId w:val="42"/>
  </w:num>
  <w:num w:numId="45">
    <w:abstractNumId w:val="60"/>
  </w:num>
  <w:num w:numId="46">
    <w:abstractNumId w:val="12"/>
  </w:num>
  <w:num w:numId="47">
    <w:abstractNumId w:val="15"/>
  </w:num>
  <w:num w:numId="48">
    <w:abstractNumId w:val="11"/>
  </w:num>
  <w:num w:numId="49">
    <w:abstractNumId w:val="46"/>
  </w:num>
  <w:num w:numId="50">
    <w:abstractNumId w:val="34"/>
  </w:num>
  <w:num w:numId="51">
    <w:abstractNumId w:val="62"/>
  </w:num>
  <w:num w:numId="52">
    <w:abstractNumId w:val="30"/>
  </w:num>
  <w:num w:numId="53">
    <w:abstractNumId w:val="16"/>
  </w:num>
  <w:num w:numId="54">
    <w:abstractNumId w:val="57"/>
  </w:num>
  <w:num w:numId="55">
    <w:abstractNumId w:val="47"/>
  </w:num>
  <w:num w:numId="56">
    <w:abstractNumId w:val="28"/>
  </w:num>
  <w:num w:numId="57">
    <w:abstractNumId w:val="18"/>
  </w:num>
  <w:num w:numId="58">
    <w:abstractNumId w:val="53"/>
  </w:num>
  <w:num w:numId="59">
    <w:abstractNumId w:val="20"/>
  </w:num>
  <w:num w:numId="60">
    <w:abstractNumId w:val="35"/>
  </w:num>
  <w:num w:numId="61">
    <w:abstractNumId w:val="55"/>
  </w:num>
  <w:num w:numId="62">
    <w:abstractNumId w:val="52"/>
  </w:num>
  <w:num w:numId="63">
    <w:abstractNumId w:val="24"/>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NNOU Jean-Philippe">
    <w15:presenceInfo w15:providerId="AD" w15:userId="S-1-5-21-3699563672-186465670-2874244790-16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fr-FR" w:vendorID="64" w:dllVersion="131078" w:nlCheck="1" w:checkStyle="0"/>
  <w:activeWritingStyle w:appName="MSWord" w:lang="de-DE" w:vendorID="64" w:dllVersion="131078" w:nlCheck="1" w:checkStyle="1"/>
  <w:activeWritingStyle w:appName="MSWord" w:lang="en-US" w:vendorID="64" w:dllVersion="131078" w:nlCheck="1" w:checkStyle="0"/>
  <w:activeWritingStyle w:appName="MSWord" w:lang="en-GB" w:vendorID="64" w:dllVersion="131077" w:nlCheck="1" w:checkStyle="1"/>
  <w:activeWritingStyle w:appName="MSWord" w:lang="es-ES" w:vendorID="64" w:dllVersion="131078" w:nlCheck="1" w:checkStyle="1"/>
  <w:activeWritingStyle w:appName="MSWord" w:lang="en-AU"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7D0"/>
    <w:rsid w:val="00002D78"/>
    <w:rsid w:val="00003171"/>
    <w:rsid w:val="000038BA"/>
    <w:rsid w:val="00003B87"/>
    <w:rsid w:val="00005150"/>
    <w:rsid w:val="00007CD1"/>
    <w:rsid w:val="00010CFE"/>
    <w:rsid w:val="0001298A"/>
    <w:rsid w:val="0001344D"/>
    <w:rsid w:val="00013876"/>
    <w:rsid w:val="00014C22"/>
    <w:rsid w:val="00015D02"/>
    <w:rsid w:val="000175CE"/>
    <w:rsid w:val="0002023F"/>
    <w:rsid w:val="00026175"/>
    <w:rsid w:val="00026E00"/>
    <w:rsid w:val="000304B1"/>
    <w:rsid w:val="00031396"/>
    <w:rsid w:val="00033F77"/>
    <w:rsid w:val="00035232"/>
    <w:rsid w:val="00036190"/>
    <w:rsid w:val="000416FB"/>
    <w:rsid w:val="00041E38"/>
    <w:rsid w:val="00043854"/>
    <w:rsid w:val="0004545B"/>
    <w:rsid w:val="00052930"/>
    <w:rsid w:val="00052FD0"/>
    <w:rsid w:val="000541BD"/>
    <w:rsid w:val="00054BB8"/>
    <w:rsid w:val="000551F6"/>
    <w:rsid w:val="000557AF"/>
    <w:rsid w:val="00057338"/>
    <w:rsid w:val="000579E4"/>
    <w:rsid w:val="00061385"/>
    <w:rsid w:val="000631AA"/>
    <w:rsid w:val="00064F5B"/>
    <w:rsid w:val="000675E9"/>
    <w:rsid w:val="00077CAF"/>
    <w:rsid w:val="000805C3"/>
    <w:rsid w:val="000821E2"/>
    <w:rsid w:val="0008223A"/>
    <w:rsid w:val="00082CF0"/>
    <w:rsid w:val="000834D2"/>
    <w:rsid w:val="00083A91"/>
    <w:rsid w:val="000875D9"/>
    <w:rsid w:val="000966C6"/>
    <w:rsid w:val="00096875"/>
    <w:rsid w:val="00096D06"/>
    <w:rsid w:val="000974AC"/>
    <w:rsid w:val="000974B9"/>
    <w:rsid w:val="00097635"/>
    <w:rsid w:val="000A376B"/>
    <w:rsid w:val="000A3AA4"/>
    <w:rsid w:val="000A63A5"/>
    <w:rsid w:val="000B04A6"/>
    <w:rsid w:val="000B2362"/>
    <w:rsid w:val="000B330F"/>
    <w:rsid w:val="000B5269"/>
    <w:rsid w:val="000B7052"/>
    <w:rsid w:val="000C0D55"/>
    <w:rsid w:val="000C1274"/>
    <w:rsid w:val="000C3DA7"/>
    <w:rsid w:val="000D0DA7"/>
    <w:rsid w:val="000D2686"/>
    <w:rsid w:val="000D29D1"/>
    <w:rsid w:val="000D35BB"/>
    <w:rsid w:val="000D42F8"/>
    <w:rsid w:val="000D55BD"/>
    <w:rsid w:val="000D5A1F"/>
    <w:rsid w:val="000D5ABE"/>
    <w:rsid w:val="000D5F1F"/>
    <w:rsid w:val="000E11BF"/>
    <w:rsid w:val="000E12E2"/>
    <w:rsid w:val="000E1D74"/>
    <w:rsid w:val="000E2996"/>
    <w:rsid w:val="000E2EF9"/>
    <w:rsid w:val="000E2FD4"/>
    <w:rsid w:val="000E461F"/>
    <w:rsid w:val="000E6FA6"/>
    <w:rsid w:val="000E75EC"/>
    <w:rsid w:val="000F0B45"/>
    <w:rsid w:val="000F367E"/>
    <w:rsid w:val="000F603C"/>
    <w:rsid w:val="00101B7D"/>
    <w:rsid w:val="00101D44"/>
    <w:rsid w:val="00104749"/>
    <w:rsid w:val="00107341"/>
    <w:rsid w:val="00107C03"/>
    <w:rsid w:val="00110121"/>
    <w:rsid w:val="00110348"/>
    <w:rsid w:val="00110BBC"/>
    <w:rsid w:val="001119E7"/>
    <w:rsid w:val="00116B68"/>
    <w:rsid w:val="00125479"/>
    <w:rsid w:val="00127F9D"/>
    <w:rsid w:val="00130E22"/>
    <w:rsid w:val="00131E5B"/>
    <w:rsid w:val="00134CE3"/>
    <w:rsid w:val="00135767"/>
    <w:rsid w:val="00135DB8"/>
    <w:rsid w:val="001366B2"/>
    <w:rsid w:val="00136716"/>
    <w:rsid w:val="001369CF"/>
    <w:rsid w:val="00136E98"/>
    <w:rsid w:val="001378F0"/>
    <w:rsid w:val="00137B6B"/>
    <w:rsid w:val="00140031"/>
    <w:rsid w:val="00142CB8"/>
    <w:rsid w:val="00144AF7"/>
    <w:rsid w:val="001455CD"/>
    <w:rsid w:val="00146E3F"/>
    <w:rsid w:val="00147A4C"/>
    <w:rsid w:val="0015034A"/>
    <w:rsid w:val="00150416"/>
    <w:rsid w:val="00153BB3"/>
    <w:rsid w:val="00155CC8"/>
    <w:rsid w:val="00155E34"/>
    <w:rsid w:val="00156E32"/>
    <w:rsid w:val="00156F98"/>
    <w:rsid w:val="0016084D"/>
    <w:rsid w:val="0016253C"/>
    <w:rsid w:val="00167DF5"/>
    <w:rsid w:val="001701B3"/>
    <w:rsid w:val="0017119C"/>
    <w:rsid w:val="0017261F"/>
    <w:rsid w:val="0017270A"/>
    <w:rsid w:val="00173245"/>
    <w:rsid w:val="0017339D"/>
    <w:rsid w:val="00174E45"/>
    <w:rsid w:val="001762DF"/>
    <w:rsid w:val="001779A1"/>
    <w:rsid w:val="00180C14"/>
    <w:rsid w:val="001823A2"/>
    <w:rsid w:val="0018341C"/>
    <w:rsid w:val="00184DCB"/>
    <w:rsid w:val="00195CBA"/>
    <w:rsid w:val="0019689F"/>
    <w:rsid w:val="001A05C2"/>
    <w:rsid w:val="001A2F29"/>
    <w:rsid w:val="001A369F"/>
    <w:rsid w:val="001A388A"/>
    <w:rsid w:val="001A45DF"/>
    <w:rsid w:val="001A4B33"/>
    <w:rsid w:val="001A7464"/>
    <w:rsid w:val="001A7B00"/>
    <w:rsid w:val="001B1F61"/>
    <w:rsid w:val="001B6DA0"/>
    <w:rsid w:val="001B7890"/>
    <w:rsid w:val="001C0007"/>
    <w:rsid w:val="001C1ABB"/>
    <w:rsid w:val="001C2C87"/>
    <w:rsid w:val="001C2CC6"/>
    <w:rsid w:val="001C4113"/>
    <w:rsid w:val="001C4CC3"/>
    <w:rsid w:val="001C4CCD"/>
    <w:rsid w:val="001C6183"/>
    <w:rsid w:val="001D06F6"/>
    <w:rsid w:val="001D0FDF"/>
    <w:rsid w:val="001D572E"/>
    <w:rsid w:val="001D609A"/>
    <w:rsid w:val="001E0B90"/>
    <w:rsid w:val="001E2A3B"/>
    <w:rsid w:val="001E2B20"/>
    <w:rsid w:val="001E2D05"/>
    <w:rsid w:val="001E46BB"/>
    <w:rsid w:val="001F20A2"/>
    <w:rsid w:val="001F22BF"/>
    <w:rsid w:val="001F3914"/>
    <w:rsid w:val="001F53AF"/>
    <w:rsid w:val="001F56DC"/>
    <w:rsid w:val="001F75E9"/>
    <w:rsid w:val="00200A1B"/>
    <w:rsid w:val="00200D36"/>
    <w:rsid w:val="002028C1"/>
    <w:rsid w:val="0020379C"/>
    <w:rsid w:val="00203A70"/>
    <w:rsid w:val="00203E8B"/>
    <w:rsid w:val="00206BFF"/>
    <w:rsid w:val="00211506"/>
    <w:rsid w:val="002117AE"/>
    <w:rsid w:val="00212C12"/>
    <w:rsid w:val="00216AE5"/>
    <w:rsid w:val="00221778"/>
    <w:rsid w:val="00222A33"/>
    <w:rsid w:val="00223819"/>
    <w:rsid w:val="00223E8A"/>
    <w:rsid w:val="00226794"/>
    <w:rsid w:val="00227512"/>
    <w:rsid w:val="00230610"/>
    <w:rsid w:val="00230F8E"/>
    <w:rsid w:val="002327CB"/>
    <w:rsid w:val="0023403A"/>
    <w:rsid w:val="00237819"/>
    <w:rsid w:val="00241B01"/>
    <w:rsid w:val="00242A07"/>
    <w:rsid w:val="00242E3E"/>
    <w:rsid w:val="002432E0"/>
    <w:rsid w:val="002503E7"/>
    <w:rsid w:val="002536DE"/>
    <w:rsid w:val="002544A5"/>
    <w:rsid w:val="00256717"/>
    <w:rsid w:val="00257F97"/>
    <w:rsid w:val="0026045A"/>
    <w:rsid w:val="00264A7C"/>
    <w:rsid w:val="00264FF3"/>
    <w:rsid w:val="00267C6D"/>
    <w:rsid w:val="002725B3"/>
    <w:rsid w:val="00272B37"/>
    <w:rsid w:val="0027384E"/>
    <w:rsid w:val="0027417C"/>
    <w:rsid w:val="00274B9E"/>
    <w:rsid w:val="002756C6"/>
    <w:rsid w:val="00277F38"/>
    <w:rsid w:val="00280B2B"/>
    <w:rsid w:val="00282DB4"/>
    <w:rsid w:val="00283728"/>
    <w:rsid w:val="0028626D"/>
    <w:rsid w:val="002862B8"/>
    <w:rsid w:val="002870C7"/>
    <w:rsid w:val="002872C7"/>
    <w:rsid w:val="002907ED"/>
    <w:rsid w:val="00292418"/>
    <w:rsid w:val="0029574C"/>
    <w:rsid w:val="00295B11"/>
    <w:rsid w:val="002972B2"/>
    <w:rsid w:val="002A13CB"/>
    <w:rsid w:val="002A3D56"/>
    <w:rsid w:val="002B3724"/>
    <w:rsid w:val="002B3C78"/>
    <w:rsid w:val="002C3B90"/>
    <w:rsid w:val="002C4236"/>
    <w:rsid w:val="002C4C40"/>
    <w:rsid w:val="002C54F2"/>
    <w:rsid w:val="002C682D"/>
    <w:rsid w:val="002C6CE9"/>
    <w:rsid w:val="002D1685"/>
    <w:rsid w:val="002D1BC8"/>
    <w:rsid w:val="002D686D"/>
    <w:rsid w:val="002D7918"/>
    <w:rsid w:val="002E091A"/>
    <w:rsid w:val="002E1B08"/>
    <w:rsid w:val="002E32D7"/>
    <w:rsid w:val="002E3921"/>
    <w:rsid w:val="002E43C2"/>
    <w:rsid w:val="002E5C4D"/>
    <w:rsid w:val="002E6658"/>
    <w:rsid w:val="002E761F"/>
    <w:rsid w:val="002F08BF"/>
    <w:rsid w:val="002F2443"/>
    <w:rsid w:val="002F2C0B"/>
    <w:rsid w:val="002F2C8A"/>
    <w:rsid w:val="002F3759"/>
    <w:rsid w:val="002F5452"/>
    <w:rsid w:val="002F59F5"/>
    <w:rsid w:val="002F60D8"/>
    <w:rsid w:val="002F750D"/>
    <w:rsid w:val="00301457"/>
    <w:rsid w:val="00302B24"/>
    <w:rsid w:val="00302D16"/>
    <w:rsid w:val="00302D4E"/>
    <w:rsid w:val="00305D54"/>
    <w:rsid w:val="0030744C"/>
    <w:rsid w:val="0031038A"/>
    <w:rsid w:val="0031447A"/>
    <w:rsid w:val="00315BBC"/>
    <w:rsid w:val="0031733F"/>
    <w:rsid w:val="003177EC"/>
    <w:rsid w:val="003205C5"/>
    <w:rsid w:val="003205E3"/>
    <w:rsid w:val="00321CE8"/>
    <w:rsid w:val="003220E8"/>
    <w:rsid w:val="0032266F"/>
    <w:rsid w:val="00322FF9"/>
    <w:rsid w:val="00324213"/>
    <w:rsid w:val="00324278"/>
    <w:rsid w:val="00326EEE"/>
    <w:rsid w:val="00331EAE"/>
    <w:rsid w:val="00331F94"/>
    <w:rsid w:val="0033325A"/>
    <w:rsid w:val="003370DE"/>
    <w:rsid w:val="00341166"/>
    <w:rsid w:val="0034252E"/>
    <w:rsid w:val="00343654"/>
    <w:rsid w:val="00343F86"/>
    <w:rsid w:val="003453B1"/>
    <w:rsid w:val="00346E46"/>
    <w:rsid w:val="00347115"/>
    <w:rsid w:val="00350326"/>
    <w:rsid w:val="003507C0"/>
    <w:rsid w:val="003518E9"/>
    <w:rsid w:val="003526DD"/>
    <w:rsid w:val="00352FC4"/>
    <w:rsid w:val="00354BCD"/>
    <w:rsid w:val="00356719"/>
    <w:rsid w:val="00356CF7"/>
    <w:rsid w:val="00360EFF"/>
    <w:rsid w:val="003621BD"/>
    <w:rsid w:val="00362CBD"/>
    <w:rsid w:val="00363076"/>
    <w:rsid w:val="00365DBF"/>
    <w:rsid w:val="00365E3F"/>
    <w:rsid w:val="00367787"/>
    <w:rsid w:val="00367ED2"/>
    <w:rsid w:val="003702FC"/>
    <w:rsid w:val="00373812"/>
    <w:rsid w:val="00375A2D"/>
    <w:rsid w:val="003771A5"/>
    <w:rsid w:val="003839B3"/>
    <w:rsid w:val="003848F7"/>
    <w:rsid w:val="003907E0"/>
    <w:rsid w:val="003915D5"/>
    <w:rsid w:val="00391C3A"/>
    <w:rsid w:val="00392C51"/>
    <w:rsid w:val="0039343B"/>
    <w:rsid w:val="003942C6"/>
    <w:rsid w:val="00396793"/>
    <w:rsid w:val="00396910"/>
    <w:rsid w:val="003979D1"/>
    <w:rsid w:val="003A0DF4"/>
    <w:rsid w:val="003A300A"/>
    <w:rsid w:val="003A46EF"/>
    <w:rsid w:val="003A51E5"/>
    <w:rsid w:val="003B212D"/>
    <w:rsid w:val="003B30EF"/>
    <w:rsid w:val="003B3DE3"/>
    <w:rsid w:val="003B4EFA"/>
    <w:rsid w:val="003B6AFB"/>
    <w:rsid w:val="003B7AF1"/>
    <w:rsid w:val="003C0AD9"/>
    <w:rsid w:val="003C3050"/>
    <w:rsid w:val="003D01CC"/>
    <w:rsid w:val="003D0A4D"/>
    <w:rsid w:val="003D143E"/>
    <w:rsid w:val="003D379A"/>
    <w:rsid w:val="003D3B29"/>
    <w:rsid w:val="003D4AF3"/>
    <w:rsid w:val="003D72D7"/>
    <w:rsid w:val="003D79DD"/>
    <w:rsid w:val="003D7C9A"/>
    <w:rsid w:val="003D7FD8"/>
    <w:rsid w:val="003E05F1"/>
    <w:rsid w:val="003E32D4"/>
    <w:rsid w:val="003F0871"/>
    <w:rsid w:val="003F321D"/>
    <w:rsid w:val="003F6669"/>
    <w:rsid w:val="004002FC"/>
    <w:rsid w:val="00400A06"/>
    <w:rsid w:val="004021B3"/>
    <w:rsid w:val="0040280C"/>
    <w:rsid w:val="004035DD"/>
    <w:rsid w:val="004049FE"/>
    <w:rsid w:val="00406947"/>
    <w:rsid w:val="00406BCE"/>
    <w:rsid w:val="00410C7C"/>
    <w:rsid w:val="00411043"/>
    <w:rsid w:val="00411F6D"/>
    <w:rsid w:val="004123AB"/>
    <w:rsid w:val="00412EB1"/>
    <w:rsid w:val="00414BD2"/>
    <w:rsid w:val="00414FAA"/>
    <w:rsid w:val="004173C3"/>
    <w:rsid w:val="00417427"/>
    <w:rsid w:val="00417E5E"/>
    <w:rsid w:val="00417F18"/>
    <w:rsid w:val="0042114E"/>
    <w:rsid w:val="00424CAF"/>
    <w:rsid w:val="0042673F"/>
    <w:rsid w:val="00427511"/>
    <w:rsid w:val="00430AD1"/>
    <w:rsid w:val="0043474A"/>
    <w:rsid w:val="004354E7"/>
    <w:rsid w:val="00437706"/>
    <w:rsid w:val="0044237A"/>
    <w:rsid w:val="004427F4"/>
    <w:rsid w:val="00443838"/>
    <w:rsid w:val="00444EEC"/>
    <w:rsid w:val="0044568A"/>
    <w:rsid w:val="00446081"/>
    <w:rsid w:val="00446EC3"/>
    <w:rsid w:val="00450787"/>
    <w:rsid w:val="00451341"/>
    <w:rsid w:val="00452E66"/>
    <w:rsid w:val="00454CA6"/>
    <w:rsid w:val="00455837"/>
    <w:rsid w:val="004600F6"/>
    <w:rsid w:val="004614EF"/>
    <w:rsid w:val="00463060"/>
    <w:rsid w:val="00463239"/>
    <w:rsid w:val="00464261"/>
    <w:rsid w:val="004667C9"/>
    <w:rsid w:val="0046747C"/>
    <w:rsid w:val="00470E43"/>
    <w:rsid w:val="0047171C"/>
    <w:rsid w:val="00471806"/>
    <w:rsid w:val="00473594"/>
    <w:rsid w:val="00474100"/>
    <w:rsid w:val="00474A51"/>
    <w:rsid w:val="00474FC0"/>
    <w:rsid w:val="00481559"/>
    <w:rsid w:val="004833E5"/>
    <w:rsid w:val="00483C4D"/>
    <w:rsid w:val="0048560F"/>
    <w:rsid w:val="00486934"/>
    <w:rsid w:val="00486FED"/>
    <w:rsid w:val="0048709E"/>
    <w:rsid w:val="00487438"/>
    <w:rsid w:val="004904DA"/>
    <w:rsid w:val="00495189"/>
    <w:rsid w:val="00497542"/>
    <w:rsid w:val="004A0C0F"/>
    <w:rsid w:val="004A18D2"/>
    <w:rsid w:val="004A2610"/>
    <w:rsid w:val="004A46B9"/>
    <w:rsid w:val="004A5A32"/>
    <w:rsid w:val="004A7065"/>
    <w:rsid w:val="004B0305"/>
    <w:rsid w:val="004B1BEF"/>
    <w:rsid w:val="004B5A1B"/>
    <w:rsid w:val="004C2EA9"/>
    <w:rsid w:val="004C3B5D"/>
    <w:rsid w:val="004C5CD9"/>
    <w:rsid w:val="004C6351"/>
    <w:rsid w:val="004C678B"/>
    <w:rsid w:val="004C7AAB"/>
    <w:rsid w:val="004D2547"/>
    <w:rsid w:val="004D311C"/>
    <w:rsid w:val="004D4B4D"/>
    <w:rsid w:val="004D4FA1"/>
    <w:rsid w:val="004D5BE5"/>
    <w:rsid w:val="004D7815"/>
    <w:rsid w:val="004E186F"/>
    <w:rsid w:val="004E27F4"/>
    <w:rsid w:val="004E384B"/>
    <w:rsid w:val="004E5B81"/>
    <w:rsid w:val="004E6DDB"/>
    <w:rsid w:val="004F24DA"/>
    <w:rsid w:val="004F3DAB"/>
    <w:rsid w:val="004F4D2A"/>
    <w:rsid w:val="004F5436"/>
    <w:rsid w:val="004F7076"/>
    <w:rsid w:val="00500D9A"/>
    <w:rsid w:val="00501A61"/>
    <w:rsid w:val="005053EA"/>
    <w:rsid w:val="00505FA8"/>
    <w:rsid w:val="00506485"/>
    <w:rsid w:val="00506933"/>
    <w:rsid w:val="00507E21"/>
    <w:rsid w:val="005110D0"/>
    <w:rsid w:val="00511801"/>
    <w:rsid w:val="00516306"/>
    <w:rsid w:val="00520707"/>
    <w:rsid w:val="00523D0C"/>
    <w:rsid w:val="00525473"/>
    <w:rsid w:val="00525C4E"/>
    <w:rsid w:val="00525FD9"/>
    <w:rsid w:val="00526943"/>
    <w:rsid w:val="00530A6F"/>
    <w:rsid w:val="0053172F"/>
    <w:rsid w:val="0053394E"/>
    <w:rsid w:val="0053583E"/>
    <w:rsid w:val="005418D3"/>
    <w:rsid w:val="00542FBE"/>
    <w:rsid w:val="00544D0F"/>
    <w:rsid w:val="005462D3"/>
    <w:rsid w:val="00546703"/>
    <w:rsid w:val="00546FB1"/>
    <w:rsid w:val="005478AB"/>
    <w:rsid w:val="005479A6"/>
    <w:rsid w:val="00547D99"/>
    <w:rsid w:val="00550B5C"/>
    <w:rsid w:val="00550BD7"/>
    <w:rsid w:val="00553217"/>
    <w:rsid w:val="0055338F"/>
    <w:rsid w:val="00555B2F"/>
    <w:rsid w:val="0055625A"/>
    <w:rsid w:val="005563DD"/>
    <w:rsid w:val="00557447"/>
    <w:rsid w:val="005605EC"/>
    <w:rsid w:val="0056102C"/>
    <w:rsid w:val="005637C2"/>
    <w:rsid w:val="00563A3A"/>
    <w:rsid w:val="005709BF"/>
    <w:rsid w:val="00570C07"/>
    <w:rsid w:val="00570C35"/>
    <w:rsid w:val="005746A2"/>
    <w:rsid w:val="00576AA3"/>
    <w:rsid w:val="00577EC9"/>
    <w:rsid w:val="005813B1"/>
    <w:rsid w:val="00581EBA"/>
    <w:rsid w:val="00582948"/>
    <w:rsid w:val="00584181"/>
    <w:rsid w:val="005844ED"/>
    <w:rsid w:val="0058643D"/>
    <w:rsid w:val="00586E10"/>
    <w:rsid w:val="0059016B"/>
    <w:rsid w:val="00591B64"/>
    <w:rsid w:val="00592BFC"/>
    <w:rsid w:val="00593371"/>
    <w:rsid w:val="00595885"/>
    <w:rsid w:val="005A093E"/>
    <w:rsid w:val="005A1F96"/>
    <w:rsid w:val="005A408C"/>
    <w:rsid w:val="005A593D"/>
    <w:rsid w:val="005A5C01"/>
    <w:rsid w:val="005A69E5"/>
    <w:rsid w:val="005A7272"/>
    <w:rsid w:val="005B0A22"/>
    <w:rsid w:val="005B2DD6"/>
    <w:rsid w:val="005B3E10"/>
    <w:rsid w:val="005B6549"/>
    <w:rsid w:val="005B6AFF"/>
    <w:rsid w:val="005C03A1"/>
    <w:rsid w:val="005C2D3D"/>
    <w:rsid w:val="005C33A3"/>
    <w:rsid w:val="005C63DE"/>
    <w:rsid w:val="005D09F8"/>
    <w:rsid w:val="005D0A05"/>
    <w:rsid w:val="005D0EE6"/>
    <w:rsid w:val="005D2178"/>
    <w:rsid w:val="005D262B"/>
    <w:rsid w:val="005D2BBC"/>
    <w:rsid w:val="005D5D65"/>
    <w:rsid w:val="005D6CEF"/>
    <w:rsid w:val="005D6F62"/>
    <w:rsid w:val="005D70BF"/>
    <w:rsid w:val="005E1E7D"/>
    <w:rsid w:val="005E28E4"/>
    <w:rsid w:val="005E3015"/>
    <w:rsid w:val="005E3C36"/>
    <w:rsid w:val="005E65FF"/>
    <w:rsid w:val="005E7B7F"/>
    <w:rsid w:val="005F0C73"/>
    <w:rsid w:val="005F0ECE"/>
    <w:rsid w:val="005F3CEA"/>
    <w:rsid w:val="005F74A7"/>
    <w:rsid w:val="0060102B"/>
    <w:rsid w:val="00601464"/>
    <w:rsid w:val="006104AD"/>
    <w:rsid w:val="00610F54"/>
    <w:rsid w:val="00611A3E"/>
    <w:rsid w:val="0061237C"/>
    <w:rsid w:val="00615124"/>
    <w:rsid w:val="006155BC"/>
    <w:rsid w:val="00615985"/>
    <w:rsid w:val="00617615"/>
    <w:rsid w:val="00620DE3"/>
    <w:rsid w:val="0062312D"/>
    <w:rsid w:val="006304B5"/>
    <w:rsid w:val="006318DC"/>
    <w:rsid w:val="00631C62"/>
    <w:rsid w:val="00634107"/>
    <w:rsid w:val="00635928"/>
    <w:rsid w:val="006363E2"/>
    <w:rsid w:val="0064089A"/>
    <w:rsid w:val="006409DC"/>
    <w:rsid w:val="0064152A"/>
    <w:rsid w:val="006416BD"/>
    <w:rsid w:val="00642DB3"/>
    <w:rsid w:val="0064433B"/>
    <w:rsid w:val="00644C37"/>
    <w:rsid w:val="00645FCF"/>
    <w:rsid w:val="0064667C"/>
    <w:rsid w:val="00647A25"/>
    <w:rsid w:val="00654AB3"/>
    <w:rsid w:val="0065758E"/>
    <w:rsid w:val="00657660"/>
    <w:rsid w:val="0066522A"/>
    <w:rsid w:val="006655B3"/>
    <w:rsid w:val="00665FF1"/>
    <w:rsid w:val="0067108E"/>
    <w:rsid w:val="00672E72"/>
    <w:rsid w:val="0067328E"/>
    <w:rsid w:val="006753B2"/>
    <w:rsid w:val="00676A77"/>
    <w:rsid w:val="00676E70"/>
    <w:rsid w:val="006771F1"/>
    <w:rsid w:val="00680774"/>
    <w:rsid w:val="00681B81"/>
    <w:rsid w:val="006825E2"/>
    <w:rsid w:val="00684C81"/>
    <w:rsid w:val="0068504D"/>
    <w:rsid w:val="00685BC2"/>
    <w:rsid w:val="0068707D"/>
    <w:rsid w:val="0069080F"/>
    <w:rsid w:val="00691994"/>
    <w:rsid w:val="0069711C"/>
    <w:rsid w:val="006A2DE6"/>
    <w:rsid w:val="006A368D"/>
    <w:rsid w:val="006A437E"/>
    <w:rsid w:val="006A4DCE"/>
    <w:rsid w:val="006A667D"/>
    <w:rsid w:val="006B0350"/>
    <w:rsid w:val="006B12E3"/>
    <w:rsid w:val="006B4160"/>
    <w:rsid w:val="006B419E"/>
    <w:rsid w:val="006B5274"/>
    <w:rsid w:val="006B57FF"/>
    <w:rsid w:val="006C1C5D"/>
    <w:rsid w:val="006C2284"/>
    <w:rsid w:val="006C3014"/>
    <w:rsid w:val="006C38BC"/>
    <w:rsid w:val="006C3D90"/>
    <w:rsid w:val="006C558A"/>
    <w:rsid w:val="006C598C"/>
    <w:rsid w:val="006C7B03"/>
    <w:rsid w:val="006D090A"/>
    <w:rsid w:val="006D5E24"/>
    <w:rsid w:val="006D660E"/>
    <w:rsid w:val="006D6C91"/>
    <w:rsid w:val="006E2CE6"/>
    <w:rsid w:val="006E2DB3"/>
    <w:rsid w:val="006E6608"/>
    <w:rsid w:val="006F05AE"/>
    <w:rsid w:val="006F1D9D"/>
    <w:rsid w:val="006F533D"/>
    <w:rsid w:val="006F61CB"/>
    <w:rsid w:val="006F76A6"/>
    <w:rsid w:val="00701C6E"/>
    <w:rsid w:val="007025D5"/>
    <w:rsid w:val="00702DD2"/>
    <w:rsid w:val="00706948"/>
    <w:rsid w:val="00710DA2"/>
    <w:rsid w:val="00712E8F"/>
    <w:rsid w:val="00715A45"/>
    <w:rsid w:val="00717FCC"/>
    <w:rsid w:val="0072037B"/>
    <w:rsid w:val="00720FB2"/>
    <w:rsid w:val="00721DEC"/>
    <w:rsid w:val="00722122"/>
    <w:rsid w:val="0072266B"/>
    <w:rsid w:val="007241DB"/>
    <w:rsid w:val="00726A34"/>
    <w:rsid w:val="00727C96"/>
    <w:rsid w:val="00733F0D"/>
    <w:rsid w:val="00734783"/>
    <w:rsid w:val="007347BE"/>
    <w:rsid w:val="00734D49"/>
    <w:rsid w:val="007370D2"/>
    <w:rsid w:val="00737212"/>
    <w:rsid w:val="00740B43"/>
    <w:rsid w:val="007413C6"/>
    <w:rsid w:val="007506C6"/>
    <w:rsid w:val="00751210"/>
    <w:rsid w:val="007610A7"/>
    <w:rsid w:val="0076509C"/>
    <w:rsid w:val="0076563F"/>
    <w:rsid w:val="007660FA"/>
    <w:rsid w:val="00766814"/>
    <w:rsid w:val="00766FE5"/>
    <w:rsid w:val="00770971"/>
    <w:rsid w:val="007721E7"/>
    <w:rsid w:val="00780000"/>
    <w:rsid w:val="00780134"/>
    <w:rsid w:val="007805C3"/>
    <w:rsid w:val="00781FEF"/>
    <w:rsid w:val="00783E33"/>
    <w:rsid w:val="00786CD6"/>
    <w:rsid w:val="007918E6"/>
    <w:rsid w:val="0079286A"/>
    <w:rsid w:val="007946D9"/>
    <w:rsid w:val="00794983"/>
    <w:rsid w:val="007949DF"/>
    <w:rsid w:val="00796EEC"/>
    <w:rsid w:val="007A3762"/>
    <w:rsid w:val="007A6784"/>
    <w:rsid w:val="007B0D77"/>
    <w:rsid w:val="007B0DAF"/>
    <w:rsid w:val="007B11A8"/>
    <w:rsid w:val="007B278A"/>
    <w:rsid w:val="007B2E4C"/>
    <w:rsid w:val="007B5C2A"/>
    <w:rsid w:val="007C07C6"/>
    <w:rsid w:val="007C0E3C"/>
    <w:rsid w:val="007C1CB7"/>
    <w:rsid w:val="007C2B60"/>
    <w:rsid w:val="007C414B"/>
    <w:rsid w:val="007C4C5F"/>
    <w:rsid w:val="007C5138"/>
    <w:rsid w:val="007C52FA"/>
    <w:rsid w:val="007C72C8"/>
    <w:rsid w:val="007C7ABC"/>
    <w:rsid w:val="007C7B31"/>
    <w:rsid w:val="007D1E14"/>
    <w:rsid w:val="007D24DE"/>
    <w:rsid w:val="007D2C1A"/>
    <w:rsid w:val="007D3542"/>
    <w:rsid w:val="007D4DD9"/>
    <w:rsid w:val="007D5A7E"/>
    <w:rsid w:val="007D70E8"/>
    <w:rsid w:val="007E01A7"/>
    <w:rsid w:val="007E1166"/>
    <w:rsid w:val="007E2F04"/>
    <w:rsid w:val="007E3C6E"/>
    <w:rsid w:val="007E3FC8"/>
    <w:rsid w:val="007E5DCD"/>
    <w:rsid w:val="007E653B"/>
    <w:rsid w:val="007E79BB"/>
    <w:rsid w:val="007F0B0D"/>
    <w:rsid w:val="007F11E8"/>
    <w:rsid w:val="007F228B"/>
    <w:rsid w:val="007F3796"/>
    <w:rsid w:val="007F4273"/>
    <w:rsid w:val="007F523A"/>
    <w:rsid w:val="007F58EA"/>
    <w:rsid w:val="007F68F3"/>
    <w:rsid w:val="007F6BD2"/>
    <w:rsid w:val="008012B0"/>
    <w:rsid w:val="00806DE1"/>
    <w:rsid w:val="00806F87"/>
    <w:rsid w:val="00807278"/>
    <w:rsid w:val="00814C8B"/>
    <w:rsid w:val="00815F3A"/>
    <w:rsid w:val="00820ED5"/>
    <w:rsid w:val="00821A51"/>
    <w:rsid w:val="00821C40"/>
    <w:rsid w:val="00822039"/>
    <w:rsid w:val="008245B8"/>
    <w:rsid w:val="00824D73"/>
    <w:rsid w:val="0082507E"/>
    <w:rsid w:val="00825172"/>
    <w:rsid w:val="00832308"/>
    <w:rsid w:val="008338A2"/>
    <w:rsid w:val="0083497A"/>
    <w:rsid w:val="00834FCB"/>
    <w:rsid w:val="0083564F"/>
    <w:rsid w:val="00837A6C"/>
    <w:rsid w:val="0084082D"/>
    <w:rsid w:val="00840965"/>
    <w:rsid w:val="0084607E"/>
    <w:rsid w:val="008506EA"/>
    <w:rsid w:val="008508C9"/>
    <w:rsid w:val="00852A9D"/>
    <w:rsid w:val="008535BF"/>
    <w:rsid w:val="00855D5C"/>
    <w:rsid w:val="00857613"/>
    <w:rsid w:val="00860592"/>
    <w:rsid w:val="008618D3"/>
    <w:rsid w:val="00861E7B"/>
    <w:rsid w:val="008644C8"/>
    <w:rsid w:val="00866936"/>
    <w:rsid w:val="00866A0C"/>
    <w:rsid w:val="00867FD6"/>
    <w:rsid w:val="00870ADF"/>
    <w:rsid w:val="00871715"/>
    <w:rsid w:val="00872908"/>
    <w:rsid w:val="00875943"/>
    <w:rsid w:val="008777FF"/>
    <w:rsid w:val="00880D5A"/>
    <w:rsid w:val="00883768"/>
    <w:rsid w:val="0089279C"/>
    <w:rsid w:val="00892E93"/>
    <w:rsid w:val="008976B2"/>
    <w:rsid w:val="00897984"/>
    <w:rsid w:val="00897EE2"/>
    <w:rsid w:val="008A109E"/>
    <w:rsid w:val="008A21E9"/>
    <w:rsid w:val="008A492A"/>
    <w:rsid w:val="008A7A52"/>
    <w:rsid w:val="008A7DFB"/>
    <w:rsid w:val="008B0216"/>
    <w:rsid w:val="008B20CE"/>
    <w:rsid w:val="008B2D53"/>
    <w:rsid w:val="008B53BA"/>
    <w:rsid w:val="008C1F50"/>
    <w:rsid w:val="008C336B"/>
    <w:rsid w:val="008C3471"/>
    <w:rsid w:val="008D1DC8"/>
    <w:rsid w:val="008D31FA"/>
    <w:rsid w:val="008D469F"/>
    <w:rsid w:val="008E5CD9"/>
    <w:rsid w:val="008E5E48"/>
    <w:rsid w:val="008F3384"/>
    <w:rsid w:val="008F33AF"/>
    <w:rsid w:val="008F6CD9"/>
    <w:rsid w:val="008F7E69"/>
    <w:rsid w:val="009028FC"/>
    <w:rsid w:val="0090349F"/>
    <w:rsid w:val="00903AC0"/>
    <w:rsid w:val="00903E0C"/>
    <w:rsid w:val="009045E4"/>
    <w:rsid w:val="00904F6A"/>
    <w:rsid w:val="009100E6"/>
    <w:rsid w:val="009111E5"/>
    <w:rsid w:val="00914371"/>
    <w:rsid w:val="00914EB8"/>
    <w:rsid w:val="009173CE"/>
    <w:rsid w:val="0091798A"/>
    <w:rsid w:val="00917F04"/>
    <w:rsid w:val="00920705"/>
    <w:rsid w:val="00921261"/>
    <w:rsid w:val="0092567C"/>
    <w:rsid w:val="00925E19"/>
    <w:rsid w:val="00934F0B"/>
    <w:rsid w:val="00936382"/>
    <w:rsid w:val="00936B01"/>
    <w:rsid w:val="00937F03"/>
    <w:rsid w:val="009402FA"/>
    <w:rsid w:val="00940E4C"/>
    <w:rsid w:val="009426E8"/>
    <w:rsid w:val="009429B6"/>
    <w:rsid w:val="0094336F"/>
    <w:rsid w:val="0094362A"/>
    <w:rsid w:val="00944DA9"/>
    <w:rsid w:val="0094554F"/>
    <w:rsid w:val="00946DC5"/>
    <w:rsid w:val="009472B3"/>
    <w:rsid w:val="009504BB"/>
    <w:rsid w:val="009518A2"/>
    <w:rsid w:val="0095254C"/>
    <w:rsid w:val="00953353"/>
    <w:rsid w:val="0095339B"/>
    <w:rsid w:val="009549C4"/>
    <w:rsid w:val="00955C92"/>
    <w:rsid w:val="00956577"/>
    <w:rsid w:val="00960F8A"/>
    <w:rsid w:val="00963105"/>
    <w:rsid w:val="00963E72"/>
    <w:rsid w:val="00966208"/>
    <w:rsid w:val="009717A2"/>
    <w:rsid w:val="00971ED7"/>
    <w:rsid w:val="0097497B"/>
    <w:rsid w:val="00976F08"/>
    <w:rsid w:val="00980D95"/>
    <w:rsid w:val="00982894"/>
    <w:rsid w:val="009850A3"/>
    <w:rsid w:val="00985E56"/>
    <w:rsid w:val="00986A07"/>
    <w:rsid w:val="009906B3"/>
    <w:rsid w:val="00991EF0"/>
    <w:rsid w:val="009936CB"/>
    <w:rsid w:val="009943C9"/>
    <w:rsid w:val="00995A76"/>
    <w:rsid w:val="00997107"/>
    <w:rsid w:val="00997735"/>
    <w:rsid w:val="009A111F"/>
    <w:rsid w:val="009A4F6E"/>
    <w:rsid w:val="009A5C51"/>
    <w:rsid w:val="009B01AD"/>
    <w:rsid w:val="009B295B"/>
    <w:rsid w:val="009B2CD0"/>
    <w:rsid w:val="009B4163"/>
    <w:rsid w:val="009B486B"/>
    <w:rsid w:val="009B6CFC"/>
    <w:rsid w:val="009C24C9"/>
    <w:rsid w:val="009D1AD4"/>
    <w:rsid w:val="009D4423"/>
    <w:rsid w:val="009D478B"/>
    <w:rsid w:val="009D54CB"/>
    <w:rsid w:val="009D5C9C"/>
    <w:rsid w:val="009D66B6"/>
    <w:rsid w:val="009E5DF1"/>
    <w:rsid w:val="009E662B"/>
    <w:rsid w:val="009E70F4"/>
    <w:rsid w:val="009F07B0"/>
    <w:rsid w:val="009F0A73"/>
    <w:rsid w:val="009F0AAC"/>
    <w:rsid w:val="009F127F"/>
    <w:rsid w:val="009F1E5C"/>
    <w:rsid w:val="009F23BD"/>
    <w:rsid w:val="009F40AF"/>
    <w:rsid w:val="009F4EF0"/>
    <w:rsid w:val="009F53DA"/>
    <w:rsid w:val="009F5561"/>
    <w:rsid w:val="00A0391D"/>
    <w:rsid w:val="00A04388"/>
    <w:rsid w:val="00A04C8C"/>
    <w:rsid w:val="00A05E17"/>
    <w:rsid w:val="00A06832"/>
    <w:rsid w:val="00A06BE7"/>
    <w:rsid w:val="00A06CA7"/>
    <w:rsid w:val="00A1034C"/>
    <w:rsid w:val="00A12416"/>
    <w:rsid w:val="00A14A4D"/>
    <w:rsid w:val="00A14B48"/>
    <w:rsid w:val="00A158ED"/>
    <w:rsid w:val="00A1730B"/>
    <w:rsid w:val="00A21F0A"/>
    <w:rsid w:val="00A269CD"/>
    <w:rsid w:val="00A2713A"/>
    <w:rsid w:val="00A30358"/>
    <w:rsid w:val="00A353F4"/>
    <w:rsid w:val="00A359A8"/>
    <w:rsid w:val="00A36A92"/>
    <w:rsid w:val="00A37EC5"/>
    <w:rsid w:val="00A4034C"/>
    <w:rsid w:val="00A41FFD"/>
    <w:rsid w:val="00A436BD"/>
    <w:rsid w:val="00A43BB1"/>
    <w:rsid w:val="00A43CBE"/>
    <w:rsid w:val="00A45014"/>
    <w:rsid w:val="00A51390"/>
    <w:rsid w:val="00A5167F"/>
    <w:rsid w:val="00A51E03"/>
    <w:rsid w:val="00A54BC5"/>
    <w:rsid w:val="00A55083"/>
    <w:rsid w:val="00A55735"/>
    <w:rsid w:val="00A55AFD"/>
    <w:rsid w:val="00A62E6A"/>
    <w:rsid w:val="00A63767"/>
    <w:rsid w:val="00A666D4"/>
    <w:rsid w:val="00A70938"/>
    <w:rsid w:val="00A711C7"/>
    <w:rsid w:val="00A722B7"/>
    <w:rsid w:val="00A72770"/>
    <w:rsid w:val="00A74133"/>
    <w:rsid w:val="00A74CB7"/>
    <w:rsid w:val="00A74CC2"/>
    <w:rsid w:val="00A77CBB"/>
    <w:rsid w:val="00A80788"/>
    <w:rsid w:val="00A81C68"/>
    <w:rsid w:val="00A81E11"/>
    <w:rsid w:val="00A82F26"/>
    <w:rsid w:val="00A8315F"/>
    <w:rsid w:val="00A84492"/>
    <w:rsid w:val="00A85A9F"/>
    <w:rsid w:val="00A862D0"/>
    <w:rsid w:val="00A86FF3"/>
    <w:rsid w:val="00A87575"/>
    <w:rsid w:val="00A91DBC"/>
    <w:rsid w:val="00A951BF"/>
    <w:rsid w:val="00A95591"/>
    <w:rsid w:val="00A97F22"/>
    <w:rsid w:val="00AA0F58"/>
    <w:rsid w:val="00AA1523"/>
    <w:rsid w:val="00AA379C"/>
    <w:rsid w:val="00AA527C"/>
    <w:rsid w:val="00AA68E1"/>
    <w:rsid w:val="00AA716E"/>
    <w:rsid w:val="00AB3539"/>
    <w:rsid w:val="00AB3795"/>
    <w:rsid w:val="00AB48FC"/>
    <w:rsid w:val="00AB4AD2"/>
    <w:rsid w:val="00AB4D5E"/>
    <w:rsid w:val="00AB5506"/>
    <w:rsid w:val="00AB6CE5"/>
    <w:rsid w:val="00AC33C7"/>
    <w:rsid w:val="00AC3DE1"/>
    <w:rsid w:val="00AC415D"/>
    <w:rsid w:val="00AD17FD"/>
    <w:rsid w:val="00AD1865"/>
    <w:rsid w:val="00AD2889"/>
    <w:rsid w:val="00AD4029"/>
    <w:rsid w:val="00AE007C"/>
    <w:rsid w:val="00AE2E6C"/>
    <w:rsid w:val="00AE3BA7"/>
    <w:rsid w:val="00AE3BE5"/>
    <w:rsid w:val="00AE4780"/>
    <w:rsid w:val="00AE6489"/>
    <w:rsid w:val="00AF2B5B"/>
    <w:rsid w:val="00B004A3"/>
    <w:rsid w:val="00B04150"/>
    <w:rsid w:val="00B05762"/>
    <w:rsid w:val="00B05925"/>
    <w:rsid w:val="00B05966"/>
    <w:rsid w:val="00B06262"/>
    <w:rsid w:val="00B13049"/>
    <w:rsid w:val="00B136B4"/>
    <w:rsid w:val="00B200F2"/>
    <w:rsid w:val="00B20F19"/>
    <w:rsid w:val="00B211D4"/>
    <w:rsid w:val="00B21BFB"/>
    <w:rsid w:val="00B23A69"/>
    <w:rsid w:val="00B23EE1"/>
    <w:rsid w:val="00B254F2"/>
    <w:rsid w:val="00B27661"/>
    <w:rsid w:val="00B301A7"/>
    <w:rsid w:val="00B30805"/>
    <w:rsid w:val="00B30F99"/>
    <w:rsid w:val="00B31467"/>
    <w:rsid w:val="00B40164"/>
    <w:rsid w:val="00B41FEE"/>
    <w:rsid w:val="00B42727"/>
    <w:rsid w:val="00B44327"/>
    <w:rsid w:val="00B45010"/>
    <w:rsid w:val="00B470B7"/>
    <w:rsid w:val="00B60818"/>
    <w:rsid w:val="00B60E92"/>
    <w:rsid w:val="00B617F9"/>
    <w:rsid w:val="00B63A9F"/>
    <w:rsid w:val="00B642D7"/>
    <w:rsid w:val="00B6588A"/>
    <w:rsid w:val="00B65B67"/>
    <w:rsid w:val="00B67686"/>
    <w:rsid w:val="00B702B6"/>
    <w:rsid w:val="00B732E9"/>
    <w:rsid w:val="00B76F42"/>
    <w:rsid w:val="00B805B4"/>
    <w:rsid w:val="00B80C13"/>
    <w:rsid w:val="00B81AEA"/>
    <w:rsid w:val="00B84542"/>
    <w:rsid w:val="00B8506F"/>
    <w:rsid w:val="00B85436"/>
    <w:rsid w:val="00B869D1"/>
    <w:rsid w:val="00B90FB8"/>
    <w:rsid w:val="00B9579A"/>
    <w:rsid w:val="00BA069E"/>
    <w:rsid w:val="00BA264A"/>
    <w:rsid w:val="00BA6459"/>
    <w:rsid w:val="00BA6A91"/>
    <w:rsid w:val="00BA7240"/>
    <w:rsid w:val="00BA72CF"/>
    <w:rsid w:val="00BA7B86"/>
    <w:rsid w:val="00BB1C5F"/>
    <w:rsid w:val="00BB1D9B"/>
    <w:rsid w:val="00BB48A0"/>
    <w:rsid w:val="00BB5745"/>
    <w:rsid w:val="00BB5DF3"/>
    <w:rsid w:val="00BB7939"/>
    <w:rsid w:val="00BC25BC"/>
    <w:rsid w:val="00BC341E"/>
    <w:rsid w:val="00BC4059"/>
    <w:rsid w:val="00BC52E1"/>
    <w:rsid w:val="00BC6806"/>
    <w:rsid w:val="00BD03AC"/>
    <w:rsid w:val="00BD15B8"/>
    <w:rsid w:val="00BD1D02"/>
    <w:rsid w:val="00BD2F3D"/>
    <w:rsid w:val="00BD3E04"/>
    <w:rsid w:val="00BD5203"/>
    <w:rsid w:val="00BD70E6"/>
    <w:rsid w:val="00BE1A78"/>
    <w:rsid w:val="00BE2378"/>
    <w:rsid w:val="00BE42F3"/>
    <w:rsid w:val="00BE4B22"/>
    <w:rsid w:val="00BE61DC"/>
    <w:rsid w:val="00BE7193"/>
    <w:rsid w:val="00BE75B0"/>
    <w:rsid w:val="00BF4B31"/>
    <w:rsid w:val="00BF4DB0"/>
    <w:rsid w:val="00BF57B9"/>
    <w:rsid w:val="00BF624D"/>
    <w:rsid w:val="00BF6CC9"/>
    <w:rsid w:val="00C005D6"/>
    <w:rsid w:val="00C024C2"/>
    <w:rsid w:val="00C02AA3"/>
    <w:rsid w:val="00C044A0"/>
    <w:rsid w:val="00C04CC3"/>
    <w:rsid w:val="00C04FE0"/>
    <w:rsid w:val="00C0540E"/>
    <w:rsid w:val="00C05E4C"/>
    <w:rsid w:val="00C06790"/>
    <w:rsid w:val="00C067D0"/>
    <w:rsid w:val="00C07CD1"/>
    <w:rsid w:val="00C11080"/>
    <w:rsid w:val="00C14D16"/>
    <w:rsid w:val="00C15EB1"/>
    <w:rsid w:val="00C1664C"/>
    <w:rsid w:val="00C230C9"/>
    <w:rsid w:val="00C255B6"/>
    <w:rsid w:val="00C272E4"/>
    <w:rsid w:val="00C301DB"/>
    <w:rsid w:val="00C30357"/>
    <w:rsid w:val="00C3084A"/>
    <w:rsid w:val="00C30F25"/>
    <w:rsid w:val="00C31C04"/>
    <w:rsid w:val="00C31D5F"/>
    <w:rsid w:val="00C3407D"/>
    <w:rsid w:val="00C3410D"/>
    <w:rsid w:val="00C35709"/>
    <w:rsid w:val="00C40087"/>
    <w:rsid w:val="00C4031F"/>
    <w:rsid w:val="00C41A0E"/>
    <w:rsid w:val="00C439F0"/>
    <w:rsid w:val="00C462CC"/>
    <w:rsid w:val="00C52E51"/>
    <w:rsid w:val="00C54531"/>
    <w:rsid w:val="00C624EC"/>
    <w:rsid w:val="00C636BA"/>
    <w:rsid w:val="00C648A0"/>
    <w:rsid w:val="00C66371"/>
    <w:rsid w:val="00C67190"/>
    <w:rsid w:val="00C676CA"/>
    <w:rsid w:val="00C67A9D"/>
    <w:rsid w:val="00C70445"/>
    <w:rsid w:val="00C754B0"/>
    <w:rsid w:val="00C75A16"/>
    <w:rsid w:val="00C76264"/>
    <w:rsid w:val="00C769AB"/>
    <w:rsid w:val="00C8087C"/>
    <w:rsid w:val="00C80CCE"/>
    <w:rsid w:val="00C82627"/>
    <w:rsid w:val="00C82B23"/>
    <w:rsid w:val="00C83EAB"/>
    <w:rsid w:val="00C8479B"/>
    <w:rsid w:val="00C851AA"/>
    <w:rsid w:val="00C8657B"/>
    <w:rsid w:val="00C914F9"/>
    <w:rsid w:val="00C92632"/>
    <w:rsid w:val="00C94A7A"/>
    <w:rsid w:val="00C96BAE"/>
    <w:rsid w:val="00C97753"/>
    <w:rsid w:val="00CA12B5"/>
    <w:rsid w:val="00CA1AB4"/>
    <w:rsid w:val="00CA1E87"/>
    <w:rsid w:val="00CA33A5"/>
    <w:rsid w:val="00CA3877"/>
    <w:rsid w:val="00CA3AC0"/>
    <w:rsid w:val="00CA4076"/>
    <w:rsid w:val="00CA5040"/>
    <w:rsid w:val="00CA79B8"/>
    <w:rsid w:val="00CA7D8B"/>
    <w:rsid w:val="00CB3946"/>
    <w:rsid w:val="00CB6716"/>
    <w:rsid w:val="00CB673E"/>
    <w:rsid w:val="00CB740B"/>
    <w:rsid w:val="00CC272E"/>
    <w:rsid w:val="00CC4F42"/>
    <w:rsid w:val="00CC5610"/>
    <w:rsid w:val="00CC7D41"/>
    <w:rsid w:val="00CD110A"/>
    <w:rsid w:val="00CD1971"/>
    <w:rsid w:val="00CD1F20"/>
    <w:rsid w:val="00CD2966"/>
    <w:rsid w:val="00CD3106"/>
    <w:rsid w:val="00CD342E"/>
    <w:rsid w:val="00CD3C6E"/>
    <w:rsid w:val="00CD412F"/>
    <w:rsid w:val="00CD6AD1"/>
    <w:rsid w:val="00CD7707"/>
    <w:rsid w:val="00CE49C6"/>
    <w:rsid w:val="00CE6B9F"/>
    <w:rsid w:val="00CE772F"/>
    <w:rsid w:val="00CF4498"/>
    <w:rsid w:val="00CF464B"/>
    <w:rsid w:val="00D012ED"/>
    <w:rsid w:val="00D03434"/>
    <w:rsid w:val="00D036B0"/>
    <w:rsid w:val="00D03BA7"/>
    <w:rsid w:val="00D046EF"/>
    <w:rsid w:val="00D04F1F"/>
    <w:rsid w:val="00D07BE7"/>
    <w:rsid w:val="00D1133E"/>
    <w:rsid w:val="00D121AC"/>
    <w:rsid w:val="00D128C5"/>
    <w:rsid w:val="00D141A6"/>
    <w:rsid w:val="00D24488"/>
    <w:rsid w:val="00D263AB"/>
    <w:rsid w:val="00D2738F"/>
    <w:rsid w:val="00D27BF8"/>
    <w:rsid w:val="00D27DC4"/>
    <w:rsid w:val="00D330D7"/>
    <w:rsid w:val="00D33997"/>
    <w:rsid w:val="00D3665D"/>
    <w:rsid w:val="00D36BC6"/>
    <w:rsid w:val="00D408E8"/>
    <w:rsid w:val="00D41B60"/>
    <w:rsid w:val="00D4448F"/>
    <w:rsid w:val="00D44B9B"/>
    <w:rsid w:val="00D45B64"/>
    <w:rsid w:val="00D46531"/>
    <w:rsid w:val="00D51A31"/>
    <w:rsid w:val="00D53BD4"/>
    <w:rsid w:val="00D54DAF"/>
    <w:rsid w:val="00D558AB"/>
    <w:rsid w:val="00D57DC2"/>
    <w:rsid w:val="00D63A39"/>
    <w:rsid w:val="00D65BD2"/>
    <w:rsid w:val="00D66103"/>
    <w:rsid w:val="00D70BDB"/>
    <w:rsid w:val="00D750DB"/>
    <w:rsid w:val="00D755B9"/>
    <w:rsid w:val="00D76F82"/>
    <w:rsid w:val="00D81371"/>
    <w:rsid w:val="00D8159A"/>
    <w:rsid w:val="00D822FB"/>
    <w:rsid w:val="00D844BA"/>
    <w:rsid w:val="00D84D5D"/>
    <w:rsid w:val="00D853F4"/>
    <w:rsid w:val="00D91308"/>
    <w:rsid w:val="00D920FD"/>
    <w:rsid w:val="00D92BF6"/>
    <w:rsid w:val="00D930FB"/>
    <w:rsid w:val="00D94907"/>
    <w:rsid w:val="00D95C8B"/>
    <w:rsid w:val="00D96373"/>
    <w:rsid w:val="00DA170A"/>
    <w:rsid w:val="00DA5499"/>
    <w:rsid w:val="00DA683A"/>
    <w:rsid w:val="00DB00A8"/>
    <w:rsid w:val="00DB0C02"/>
    <w:rsid w:val="00DB18EA"/>
    <w:rsid w:val="00DB2BC4"/>
    <w:rsid w:val="00DB79C1"/>
    <w:rsid w:val="00DB7BD4"/>
    <w:rsid w:val="00DB7C29"/>
    <w:rsid w:val="00DC0E5F"/>
    <w:rsid w:val="00DC10D9"/>
    <w:rsid w:val="00DC2A54"/>
    <w:rsid w:val="00DC3A34"/>
    <w:rsid w:val="00DD1BC8"/>
    <w:rsid w:val="00DD2506"/>
    <w:rsid w:val="00DD2778"/>
    <w:rsid w:val="00DD5216"/>
    <w:rsid w:val="00DD60FD"/>
    <w:rsid w:val="00DD7079"/>
    <w:rsid w:val="00DE1B48"/>
    <w:rsid w:val="00DE39C0"/>
    <w:rsid w:val="00DE42C5"/>
    <w:rsid w:val="00DF0598"/>
    <w:rsid w:val="00DF3C42"/>
    <w:rsid w:val="00DF42DC"/>
    <w:rsid w:val="00DF5310"/>
    <w:rsid w:val="00DF57CF"/>
    <w:rsid w:val="00DF6848"/>
    <w:rsid w:val="00E000EC"/>
    <w:rsid w:val="00E06D8D"/>
    <w:rsid w:val="00E1054E"/>
    <w:rsid w:val="00E11ABE"/>
    <w:rsid w:val="00E13250"/>
    <w:rsid w:val="00E13EA1"/>
    <w:rsid w:val="00E14FEA"/>
    <w:rsid w:val="00E20262"/>
    <w:rsid w:val="00E22F2A"/>
    <w:rsid w:val="00E25B7A"/>
    <w:rsid w:val="00E268C2"/>
    <w:rsid w:val="00E26CC2"/>
    <w:rsid w:val="00E31E07"/>
    <w:rsid w:val="00E3272F"/>
    <w:rsid w:val="00E32AFD"/>
    <w:rsid w:val="00E34261"/>
    <w:rsid w:val="00E348CB"/>
    <w:rsid w:val="00E36DB9"/>
    <w:rsid w:val="00E373B5"/>
    <w:rsid w:val="00E42AEF"/>
    <w:rsid w:val="00E42CBF"/>
    <w:rsid w:val="00E44DD2"/>
    <w:rsid w:val="00E45987"/>
    <w:rsid w:val="00E465DE"/>
    <w:rsid w:val="00E46B8E"/>
    <w:rsid w:val="00E50707"/>
    <w:rsid w:val="00E5080F"/>
    <w:rsid w:val="00E5091C"/>
    <w:rsid w:val="00E51476"/>
    <w:rsid w:val="00E53001"/>
    <w:rsid w:val="00E53F18"/>
    <w:rsid w:val="00E55C01"/>
    <w:rsid w:val="00E56274"/>
    <w:rsid w:val="00E57FB0"/>
    <w:rsid w:val="00E61C59"/>
    <w:rsid w:val="00E61DF5"/>
    <w:rsid w:val="00E63A50"/>
    <w:rsid w:val="00E652D0"/>
    <w:rsid w:val="00E6598D"/>
    <w:rsid w:val="00E701EA"/>
    <w:rsid w:val="00E7339E"/>
    <w:rsid w:val="00E74F19"/>
    <w:rsid w:val="00E763C9"/>
    <w:rsid w:val="00E801F3"/>
    <w:rsid w:val="00E80E70"/>
    <w:rsid w:val="00E8241A"/>
    <w:rsid w:val="00E82CC7"/>
    <w:rsid w:val="00E836ED"/>
    <w:rsid w:val="00E83F00"/>
    <w:rsid w:val="00E86F6E"/>
    <w:rsid w:val="00E873A1"/>
    <w:rsid w:val="00E87720"/>
    <w:rsid w:val="00E90591"/>
    <w:rsid w:val="00E92F06"/>
    <w:rsid w:val="00E9595D"/>
    <w:rsid w:val="00E964BD"/>
    <w:rsid w:val="00EA1C66"/>
    <w:rsid w:val="00EA4708"/>
    <w:rsid w:val="00EB6430"/>
    <w:rsid w:val="00EB6B93"/>
    <w:rsid w:val="00EB75BC"/>
    <w:rsid w:val="00EB7E4F"/>
    <w:rsid w:val="00EB7FA0"/>
    <w:rsid w:val="00EC02C0"/>
    <w:rsid w:val="00EC2F1A"/>
    <w:rsid w:val="00EC4821"/>
    <w:rsid w:val="00EC61ED"/>
    <w:rsid w:val="00ED0621"/>
    <w:rsid w:val="00ED2FB5"/>
    <w:rsid w:val="00ED305A"/>
    <w:rsid w:val="00EE1BB0"/>
    <w:rsid w:val="00EE430B"/>
    <w:rsid w:val="00EE51CF"/>
    <w:rsid w:val="00EE5595"/>
    <w:rsid w:val="00EE5977"/>
    <w:rsid w:val="00EE5F06"/>
    <w:rsid w:val="00EE73E8"/>
    <w:rsid w:val="00EF0321"/>
    <w:rsid w:val="00EF0DC4"/>
    <w:rsid w:val="00EF2043"/>
    <w:rsid w:val="00EF2866"/>
    <w:rsid w:val="00EF51D5"/>
    <w:rsid w:val="00EF64A3"/>
    <w:rsid w:val="00EF65F5"/>
    <w:rsid w:val="00F016E1"/>
    <w:rsid w:val="00F036AF"/>
    <w:rsid w:val="00F055D1"/>
    <w:rsid w:val="00F072C1"/>
    <w:rsid w:val="00F07598"/>
    <w:rsid w:val="00F12EB5"/>
    <w:rsid w:val="00F142E6"/>
    <w:rsid w:val="00F15738"/>
    <w:rsid w:val="00F23D39"/>
    <w:rsid w:val="00F24E7E"/>
    <w:rsid w:val="00F25395"/>
    <w:rsid w:val="00F266B1"/>
    <w:rsid w:val="00F267FF"/>
    <w:rsid w:val="00F30114"/>
    <w:rsid w:val="00F3014B"/>
    <w:rsid w:val="00F30EFC"/>
    <w:rsid w:val="00F3363D"/>
    <w:rsid w:val="00F34629"/>
    <w:rsid w:val="00F34FC9"/>
    <w:rsid w:val="00F40090"/>
    <w:rsid w:val="00F41F92"/>
    <w:rsid w:val="00F444A0"/>
    <w:rsid w:val="00F50031"/>
    <w:rsid w:val="00F509A5"/>
    <w:rsid w:val="00F51F1A"/>
    <w:rsid w:val="00F52A3F"/>
    <w:rsid w:val="00F52A82"/>
    <w:rsid w:val="00F534D4"/>
    <w:rsid w:val="00F54B21"/>
    <w:rsid w:val="00F573D9"/>
    <w:rsid w:val="00F579DE"/>
    <w:rsid w:val="00F57F7E"/>
    <w:rsid w:val="00F61FB4"/>
    <w:rsid w:val="00F64708"/>
    <w:rsid w:val="00F64DA2"/>
    <w:rsid w:val="00F66CEC"/>
    <w:rsid w:val="00F67BDD"/>
    <w:rsid w:val="00F7037F"/>
    <w:rsid w:val="00F717FC"/>
    <w:rsid w:val="00F723D7"/>
    <w:rsid w:val="00F74214"/>
    <w:rsid w:val="00F74711"/>
    <w:rsid w:val="00F74A7B"/>
    <w:rsid w:val="00F775D3"/>
    <w:rsid w:val="00F80BB8"/>
    <w:rsid w:val="00F83B9A"/>
    <w:rsid w:val="00F844D7"/>
    <w:rsid w:val="00F85B6D"/>
    <w:rsid w:val="00F86A29"/>
    <w:rsid w:val="00F86C2B"/>
    <w:rsid w:val="00F91655"/>
    <w:rsid w:val="00F91D8A"/>
    <w:rsid w:val="00F93CFA"/>
    <w:rsid w:val="00F94617"/>
    <w:rsid w:val="00F94A92"/>
    <w:rsid w:val="00FA0BA4"/>
    <w:rsid w:val="00FA2350"/>
    <w:rsid w:val="00FA6C2C"/>
    <w:rsid w:val="00FA70D4"/>
    <w:rsid w:val="00FB3FD8"/>
    <w:rsid w:val="00FB506A"/>
    <w:rsid w:val="00FB6238"/>
    <w:rsid w:val="00FB6CC4"/>
    <w:rsid w:val="00FC0DCD"/>
    <w:rsid w:val="00FC35C5"/>
    <w:rsid w:val="00FC4A62"/>
    <w:rsid w:val="00FC6656"/>
    <w:rsid w:val="00FC69B6"/>
    <w:rsid w:val="00FD003B"/>
    <w:rsid w:val="00FD0108"/>
    <w:rsid w:val="00FD0876"/>
    <w:rsid w:val="00FD0D6D"/>
    <w:rsid w:val="00FD3CF2"/>
    <w:rsid w:val="00FD5185"/>
    <w:rsid w:val="00FD6AE1"/>
    <w:rsid w:val="00FE06A0"/>
    <w:rsid w:val="00FE0E93"/>
    <w:rsid w:val="00FE1447"/>
    <w:rsid w:val="00FE157A"/>
    <w:rsid w:val="00FE6751"/>
    <w:rsid w:val="00FE7672"/>
    <w:rsid w:val="00FF0173"/>
    <w:rsid w:val="00FF0B0F"/>
    <w:rsid w:val="00FF273F"/>
    <w:rsid w:val="00FF66DA"/>
    <w:rsid w:val="00FF78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CCC171"/>
  <w15:docId w15:val="{ECC70A4C-0CBD-4693-ADF0-6AC549F0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AAC"/>
    <w:pPr>
      <w:spacing w:after="240" w:line="240" w:lineRule="auto"/>
    </w:pPr>
    <w:rPr>
      <w:rFonts w:ascii="Times New Roman" w:hAnsi="Times New Roman"/>
      <w:lang w:val="en-US"/>
    </w:rPr>
  </w:style>
  <w:style w:type="paragraph" w:styleId="Titre1">
    <w:name w:val="heading 1"/>
    <w:basedOn w:val="Normal"/>
    <w:next w:val="Normal"/>
    <w:link w:val="Titre1Car"/>
    <w:uiPriority w:val="9"/>
    <w:qFormat/>
    <w:rsid w:val="00B23A69"/>
    <w:pPr>
      <w:keepNext/>
      <w:keepLines/>
      <w:pageBreakBefore/>
      <w:numPr>
        <w:numId w:val="12"/>
      </w:numPr>
      <w:spacing w:before="480" w:after="120"/>
      <w:outlineLvl w:val="0"/>
    </w:pPr>
    <w:rPr>
      <w:rFonts w:ascii="Arial" w:eastAsiaTheme="majorEastAsia" w:hAnsi="Arial" w:cstheme="majorBidi"/>
      <w:b/>
      <w:bCs/>
      <w:color w:val="1F497D" w:themeColor="text2"/>
      <w:sz w:val="28"/>
      <w:szCs w:val="28"/>
    </w:rPr>
  </w:style>
  <w:style w:type="paragraph" w:styleId="Titre2">
    <w:name w:val="heading 2"/>
    <w:basedOn w:val="Normal"/>
    <w:next w:val="Normal"/>
    <w:link w:val="Titre2Car"/>
    <w:uiPriority w:val="9"/>
    <w:unhideWhenUsed/>
    <w:qFormat/>
    <w:rsid w:val="00010CFE"/>
    <w:pPr>
      <w:keepNext/>
      <w:keepLines/>
      <w:numPr>
        <w:ilvl w:val="1"/>
        <w:numId w:val="12"/>
      </w:numPr>
      <w:spacing w:before="480" w:after="120"/>
      <w:ind w:left="578" w:hanging="578"/>
      <w:outlineLvl w:val="1"/>
    </w:pPr>
    <w:rPr>
      <w:rFonts w:ascii="Arial" w:eastAsiaTheme="majorEastAsia" w:hAnsi="Arial" w:cstheme="majorBidi"/>
      <w:b/>
      <w:bCs/>
      <w:color w:val="1F497D" w:themeColor="text2"/>
      <w:sz w:val="26"/>
      <w:szCs w:val="26"/>
    </w:rPr>
  </w:style>
  <w:style w:type="paragraph" w:styleId="Titre3">
    <w:name w:val="heading 3"/>
    <w:basedOn w:val="Normal"/>
    <w:next w:val="Normal"/>
    <w:link w:val="Titre3Car"/>
    <w:uiPriority w:val="9"/>
    <w:unhideWhenUsed/>
    <w:qFormat/>
    <w:rsid w:val="00010CFE"/>
    <w:pPr>
      <w:keepNext/>
      <w:keepLines/>
      <w:numPr>
        <w:ilvl w:val="2"/>
        <w:numId w:val="12"/>
      </w:numPr>
      <w:spacing w:before="480" w:after="120"/>
      <w:outlineLvl w:val="2"/>
    </w:pPr>
    <w:rPr>
      <w:rFonts w:asciiTheme="majorHAnsi" w:eastAsiaTheme="majorEastAsia" w:hAnsiTheme="majorHAnsi" w:cstheme="majorBidi"/>
      <w:b/>
      <w:bCs/>
      <w:color w:val="1F497D" w:themeColor="text2"/>
    </w:rPr>
  </w:style>
  <w:style w:type="paragraph" w:styleId="Titre4">
    <w:name w:val="heading 4"/>
    <w:basedOn w:val="Normal"/>
    <w:next w:val="Normal"/>
    <w:link w:val="Titre4Car"/>
    <w:uiPriority w:val="9"/>
    <w:unhideWhenUsed/>
    <w:qFormat/>
    <w:rsid w:val="00740B43"/>
    <w:pPr>
      <w:keepNext/>
      <w:keepLines/>
      <w:numPr>
        <w:ilvl w:val="3"/>
        <w:numId w:val="12"/>
      </w:numPr>
      <w:spacing w:before="200" w:after="0"/>
      <w:outlineLvl w:val="3"/>
    </w:pPr>
    <w:rPr>
      <w:rFonts w:asciiTheme="majorHAnsi" w:eastAsiaTheme="majorEastAsia" w:hAnsiTheme="majorHAnsi" w:cstheme="majorBidi"/>
      <w:b/>
      <w:bCs/>
      <w:iCs/>
      <w:color w:val="1F497D" w:themeColor="text2"/>
    </w:rPr>
  </w:style>
  <w:style w:type="paragraph" w:styleId="Titre5">
    <w:name w:val="heading 5"/>
    <w:basedOn w:val="Normal"/>
    <w:next w:val="Normal"/>
    <w:link w:val="Titre5Car"/>
    <w:uiPriority w:val="9"/>
    <w:unhideWhenUsed/>
    <w:qFormat/>
    <w:rsid w:val="000D55BD"/>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0D55BD"/>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0D55B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0D55BD"/>
    <w:pPr>
      <w:keepNext/>
      <w:keepLines/>
      <w:numPr>
        <w:ilvl w:val="7"/>
        <w:numId w:val="12"/>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unhideWhenUsed/>
    <w:qFormat/>
    <w:rsid w:val="000D55B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rsid w:val="00305D54"/>
    <w:pPr>
      <w:spacing w:before="120"/>
      <w:ind w:left="454"/>
      <w:jc w:val="both"/>
    </w:pPr>
  </w:style>
  <w:style w:type="paragraph" w:styleId="En-tte">
    <w:name w:val="header"/>
    <w:basedOn w:val="Normal"/>
    <w:link w:val="En-tteCar"/>
    <w:rsid w:val="00305D54"/>
    <w:pPr>
      <w:pBdr>
        <w:top w:val="single" w:sz="6" w:space="3" w:color="auto"/>
        <w:right w:val="single" w:sz="18" w:space="3" w:color="auto"/>
      </w:pBdr>
      <w:tabs>
        <w:tab w:val="center" w:pos="4536"/>
        <w:tab w:val="right" w:pos="9072"/>
      </w:tabs>
      <w:jc w:val="right"/>
    </w:pPr>
    <w:rPr>
      <w:sz w:val="18"/>
    </w:rPr>
  </w:style>
  <w:style w:type="paragraph" w:styleId="Pieddepage">
    <w:name w:val="footer"/>
    <w:basedOn w:val="Normal"/>
    <w:link w:val="PieddepageCar"/>
    <w:rsid w:val="00305D54"/>
    <w:pPr>
      <w:pBdr>
        <w:top w:val="single" w:sz="6" w:space="2" w:color="auto"/>
        <w:right w:val="single" w:sz="18" w:space="2" w:color="auto"/>
      </w:pBdr>
      <w:tabs>
        <w:tab w:val="center" w:pos="4536"/>
        <w:tab w:val="right" w:pos="7655"/>
      </w:tabs>
    </w:pPr>
    <w:rPr>
      <w:sz w:val="20"/>
    </w:rPr>
  </w:style>
  <w:style w:type="character" w:styleId="Numrodepage">
    <w:name w:val="page number"/>
    <w:rsid w:val="00305D54"/>
    <w:rPr>
      <w:rFonts w:ascii="Times New Roman" w:hAnsi="Times New Roman"/>
    </w:rPr>
  </w:style>
  <w:style w:type="paragraph" w:styleId="TM1">
    <w:name w:val="toc 1"/>
    <w:basedOn w:val="Normal"/>
    <w:next w:val="Normal"/>
    <w:uiPriority w:val="39"/>
    <w:rsid w:val="00305D54"/>
    <w:pPr>
      <w:spacing w:before="360" w:after="360"/>
    </w:pPr>
    <w:rPr>
      <w:b/>
      <w:bCs/>
      <w:caps/>
      <w:szCs w:val="26"/>
      <w:u w:val="single"/>
    </w:rPr>
  </w:style>
  <w:style w:type="paragraph" w:styleId="TM4">
    <w:name w:val="toc 4"/>
    <w:basedOn w:val="Normal"/>
    <w:next w:val="Normal"/>
    <w:uiPriority w:val="39"/>
    <w:rsid w:val="00305D54"/>
    <w:rPr>
      <w:szCs w:val="26"/>
    </w:rPr>
  </w:style>
  <w:style w:type="paragraph" w:styleId="TM2">
    <w:name w:val="toc 2"/>
    <w:basedOn w:val="Normal"/>
    <w:next w:val="Normal"/>
    <w:uiPriority w:val="39"/>
    <w:rsid w:val="00305D54"/>
    <w:rPr>
      <w:b/>
      <w:bCs/>
      <w:smallCaps/>
      <w:szCs w:val="26"/>
    </w:rPr>
  </w:style>
  <w:style w:type="paragraph" w:styleId="TM3">
    <w:name w:val="toc 3"/>
    <w:basedOn w:val="Normal"/>
    <w:next w:val="Normal"/>
    <w:uiPriority w:val="39"/>
    <w:rsid w:val="00305D54"/>
    <w:rPr>
      <w:smallCaps/>
      <w:szCs w:val="26"/>
    </w:rPr>
  </w:style>
  <w:style w:type="paragraph" w:styleId="TM5">
    <w:name w:val="toc 5"/>
    <w:basedOn w:val="Normal"/>
    <w:next w:val="Normal"/>
    <w:uiPriority w:val="39"/>
    <w:rsid w:val="00305D54"/>
    <w:rPr>
      <w:szCs w:val="26"/>
    </w:rPr>
  </w:style>
  <w:style w:type="paragraph" w:styleId="TM6">
    <w:name w:val="toc 6"/>
    <w:basedOn w:val="Normal"/>
    <w:next w:val="Normal"/>
    <w:uiPriority w:val="39"/>
    <w:rsid w:val="00305D54"/>
    <w:rPr>
      <w:szCs w:val="26"/>
    </w:rPr>
  </w:style>
  <w:style w:type="paragraph" w:styleId="TM7">
    <w:name w:val="toc 7"/>
    <w:basedOn w:val="Normal"/>
    <w:next w:val="Normal"/>
    <w:uiPriority w:val="39"/>
    <w:rsid w:val="00305D54"/>
    <w:rPr>
      <w:szCs w:val="26"/>
    </w:rPr>
  </w:style>
  <w:style w:type="paragraph" w:styleId="TM8">
    <w:name w:val="toc 8"/>
    <w:basedOn w:val="Normal"/>
    <w:next w:val="Normal"/>
    <w:uiPriority w:val="39"/>
    <w:rsid w:val="00305D54"/>
    <w:rPr>
      <w:szCs w:val="26"/>
    </w:rPr>
  </w:style>
  <w:style w:type="paragraph" w:styleId="TM9">
    <w:name w:val="toc 9"/>
    <w:basedOn w:val="Normal"/>
    <w:next w:val="Normal"/>
    <w:uiPriority w:val="39"/>
    <w:rsid w:val="00305D54"/>
    <w:rPr>
      <w:szCs w:val="26"/>
    </w:rPr>
  </w:style>
  <w:style w:type="paragraph" w:customStyle="1" w:styleId="titrearticle">
    <w:name w:val="titre article"/>
    <w:basedOn w:val="Normal"/>
    <w:rsid w:val="00305D54"/>
    <w:pPr>
      <w:spacing w:line="480" w:lineRule="atLeast"/>
    </w:pPr>
    <w:rPr>
      <w:rFonts w:ascii="Arial" w:hAnsi="Arial"/>
      <w:sz w:val="28"/>
    </w:rPr>
  </w:style>
  <w:style w:type="paragraph" w:customStyle="1" w:styleId="Titresansnumro">
    <w:name w:val="Titre sans numéro"/>
    <w:basedOn w:val="Titre1"/>
    <w:rsid w:val="00305D54"/>
    <w:pPr>
      <w:outlineLvl w:val="9"/>
    </w:pPr>
  </w:style>
  <w:style w:type="paragraph" w:styleId="Listepuces">
    <w:name w:val="List Bullet"/>
    <w:basedOn w:val="Retraitnormal"/>
    <w:rsid w:val="00305D54"/>
    <w:pPr>
      <w:numPr>
        <w:numId w:val="1"/>
      </w:numPr>
    </w:pPr>
  </w:style>
  <w:style w:type="paragraph" w:styleId="Explorateurdedocuments">
    <w:name w:val="Document Map"/>
    <w:basedOn w:val="Normal"/>
    <w:link w:val="ExplorateurdedocumentsCar"/>
    <w:rsid w:val="00305D54"/>
    <w:pPr>
      <w:shd w:val="clear" w:color="auto" w:fill="000080"/>
    </w:pPr>
    <w:rPr>
      <w:rFonts w:ascii="Tahoma" w:hAnsi="Tahoma"/>
    </w:rPr>
  </w:style>
  <w:style w:type="paragraph" w:customStyle="1" w:styleId="Figure">
    <w:name w:val="Figure"/>
    <w:basedOn w:val="Corpsdetexte"/>
    <w:rsid w:val="00305D54"/>
    <w:pPr>
      <w:spacing w:before="240"/>
      <w:ind w:left="454"/>
      <w:jc w:val="both"/>
    </w:pPr>
    <w:rPr>
      <w:i/>
      <w:u w:val="single"/>
    </w:rPr>
  </w:style>
  <w:style w:type="paragraph" w:styleId="Corpsdetexte">
    <w:name w:val="Body Text"/>
    <w:basedOn w:val="Normal"/>
    <w:link w:val="CorpsdetexteCar"/>
    <w:rsid w:val="00305D54"/>
    <w:pPr>
      <w:spacing w:after="120"/>
    </w:pPr>
  </w:style>
  <w:style w:type="paragraph" w:customStyle="1" w:styleId="Enumration2">
    <w:name w:val="Enumération2"/>
    <w:basedOn w:val="Normal"/>
    <w:rsid w:val="00305D54"/>
    <w:pPr>
      <w:tabs>
        <w:tab w:val="right" w:leader="dot" w:pos="7088"/>
      </w:tabs>
      <w:spacing w:before="120"/>
      <w:ind w:left="681" w:hanging="227"/>
      <w:jc w:val="both"/>
    </w:pPr>
    <w:rPr>
      <w:sz w:val="20"/>
    </w:rPr>
  </w:style>
  <w:style w:type="paragraph" w:customStyle="1" w:styleId="titredocument">
    <w:name w:val="titre document"/>
    <w:basedOn w:val="Normal"/>
    <w:rsid w:val="00305D54"/>
    <w:pPr>
      <w:spacing w:line="720" w:lineRule="atLeast"/>
    </w:pPr>
    <w:rPr>
      <w:rFonts w:ascii="Arial" w:hAnsi="Arial"/>
      <w:sz w:val="56"/>
    </w:rPr>
  </w:style>
  <w:style w:type="paragraph" w:customStyle="1" w:styleId="Enumrationtotal">
    <w:name w:val="Enumérationtotal"/>
    <w:basedOn w:val="Normal"/>
    <w:next w:val="Titre2"/>
    <w:rsid w:val="00305D54"/>
    <w:pPr>
      <w:tabs>
        <w:tab w:val="right" w:leader="dot" w:pos="7088"/>
      </w:tabs>
      <w:spacing w:before="120"/>
      <w:ind w:left="2552"/>
      <w:jc w:val="both"/>
    </w:pPr>
    <w:rPr>
      <w:sz w:val="20"/>
    </w:rPr>
  </w:style>
  <w:style w:type="paragraph" w:customStyle="1" w:styleId="Enumrationtrait">
    <w:name w:val="Enumérationtrait"/>
    <w:basedOn w:val="Normal"/>
    <w:rsid w:val="00305D54"/>
    <w:pPr>
      <w:tabs>
        <w:tab w:val="right" w:pos="7088"/>
      </w:tabs>
      <w:ind w:left="1361" w:hanging="227"/>
      <w:jc w:val="both"/>
    </w:pPr>
    <w:rPr>
      <w:sz w:val="20"/>
    </w:rPr>
  </w:style>
  <w:style w:type="paragraph" w:customStyle="1" w:styleId="Enumration3">
    <w:name w:val="Enumération3"/>
    <w:basedOn w:val="Normal"/>
    <w:rsid w:val="00305D54"/>
    <w:pPr>
      <w:numPr>
        <w:numId w:val="2"/>
      </w:numPr>
      <w:tabs>
        <w:tab w:val="right" w:leader="dot" w:pos="7938"/>
      </w:tabs>
      <w:spacing w:before="120"/>
      <w:jc w:val="both"/>
    </w:pPr>
    <w:rPr>
      <w:sz w:val="20"/>
    </w:rPr>
  </w:style>
  <w:style w:type="paragraph" w:styleId="Lgende">
    <w:name w:val="caption"/>
    <w:basedOn w:val="Normal"/>
    <w:next w:val="Normal"/>
    <w:uiPriority w:val="35"/>
    <w:unhideWhenUsed/>
    <w:qFormat/>
    <w:rsid w:val="00326EEE"/>
    <w:rPr>
      <w:rFonts w:ascii="Arial" w:hAnsi="Arial"/>
      <w:b/>
      <w:bCs/>
      <w:color w:val="1F497D" w:themeColor="text2"/>
      <w:sz w:val="20"/>
      <w:szCs w:val="18"/>
    </w:rPr>
  </w:style>
  <w:style w:type="paragraph" w:customStyle="1" w:styleId="1Corps12">
    <w:name w:val="1 Corps  12"/>
    <w:rsid w:val="00305D54"/>
    <w:pPr>
      <w:tabs>
        <w:tab w:val="left" w:pos="1417"/>
        <w:tab w:val="left" w:pos="3401"/>
      </w:tabs>
      <w:spacing w:before="240" w:after="120" w:line="280" w:lineRule="exact"/>
      <w:ind w:left="850"/>
      <w:jc w:val="both"/>
    </w:pPr>
    <w:rPr>
      <w:rFonts w:ascii="Times" w:hAnsi="Times"/>
    </w:rPr>
  </w:style>
  <w:style w:type="paragraph" w:customStyle="1" w:styleId="Reference">
    <w:name w:val="Reference"/>
    <w:rsid w:val="00305D54"/>
    <w:pPr>
      <w:spacing w:before="240" w:after="120" w:line="280" w:lineRule="exact"/>
      <w:ind w:left="2551" w:hanging="1984"/>
    </w:pPr>
    <w:rPr>
      <w:rFonts w:ascii="Times" w:hAnsi="Times"/>
      <w:color w:val="000000"/>
      <w:sz w:val="24"/>
    </w:rPr>
  </w:style>
  <w:style w:type="paragraph" w:customStyle="1" w:styleId="Corps12">
    <w:name w:val="Corps 12"/>
    <w:rsid w:val="00305D54"/>
    <w:pPr>
      <w:widowControl w:val="0"/>
      <w:tabs>
        <w:tab w:val="left" w:pos="1417"/>
        <w:tab w:val="left" w:pos="2551"/>
        <w:tab w:val="left" w:pos="3685"/>
        <w:tab w:val="left" w:pos="4818"/>
        <w:tab w:val="left" w:pos="5952"/>
      </w:tabs>
      <w:spacing w:before="360" w:after="180" w:line="280" w:lineRule="exact"/>
      <w:ind w:left="566"/>
      <w:jc w:val="both"/>
    </w:pPr>
    <w:rPr>
      <w:rFonts w:ascii="Times" w:hAnsi="Times"/>
      <w:sz w:val="24"/>
    </w:rPr>
  </w:style>
  <w:style w:type="paragraph" w:customStyle="1" w:styleId="1corps120">
    <w:name w:val="1corps12"/>
    <w:basedOn w:val="Normal"/>
    <w:rsid w:val="00305D54"/>
    <w:pPr>
      <w:tabs>
        <w:tab w:val="left" w:pos="1418"/>
        <w:tab w:val="left" w:pos="3402"/>
      </w:tabs>
      <w:spacing w:before="120" w:after="120"/>
      <w:ind w:left="567"/>
      <w:jc w:val="both"/>
    </w:pPr>
  </w:style>
  <w:style w:type="paragraph" w:customStyle="1" w:styleId="Corps120">
    <w:name w:val="Corps12"/>
    <w:basedOn w:val="Corpsdetexte"/>
    <w:rsid w:val="00305D54"/>
    <w:pPr>
      <w:ind w:left="397"/>
      <w:jc w:val="both"/>
    </w:pPr>
  </w:style>
  <w:style w:type="paragraph" w:customStyle="1" w:styleId="Corps12gras">
    <w:name w:val="Corps 12 gras"/>
    <w:rsid w:val="00305D54"/>
    <w:pPr>
      <w:widowControl w:val="0"/>
      <w:tabs>
        <w:tab w:val="left" w:pos="1417"/>
        <w:tab w:val="left" w:pos="2551"/>
        <w:tab w:val="left" w:pos="3685"/>
        <w:tab w:val="left" w:pos="4818"/>
        <w:tab w:val="left" w:pos="5952"/>
      </w:tabs>
      <w:spacing w:before="360" w:after="180" w:line="280" w:lineRule="exact"/>
      <w:ind w:firstLine="566"/>
      <w:jc w:val="both"/>
    </w:pPr>
    <w:rPr>
      <w:rFonts w:ascii="Times" w:hAnsi="Times"/>
      <w:b/>
      <w:color w:val="C0C0C0"/>
      <w:sz w:val="24"/>
    </w:rPr>
  </w:style>
  <w:style w:type="paragraph" w:customStyle="1" w:styleId="1Step12">
    <w:name w:val="1 Step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1StepFirst12">
    <w:name w:val="1 Step First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TableTitle">
    <w:name w:val="TableTitle"/>
    <w:rsid w:val="00305D54"/>
    <w:pPr>
      <w:widowControl w:val="0"/>
      <w:spacing w:line="280" w:lineRule="atLeast"/>
      <w:jc w:val="center"/>
    </w:pPr>
    <w:rPr>
      <w:rFonts w:ascii="Times" w:hAnsi="Times"/>
      <w:b/>
      <w:color w:val="C0C0C0"/>
      <w:sz w:val="24"/>
    </w:rPr>
  </w:style>
  <w:style w:type="paragraph" w:customStyle="1" w:styleId="CellHeading">
    <w:name w:val="CellHeading"/>
    <w:rsid w:val="00305D54"/>
    <w:pPr>
      <w:widowControl w:val="0"/>
      <w:spacing w:line="280" w:lineRule="atLeast"/>
      <w:jc w:val="center"/>
    </w:pPr>
    <w:rPr>
      <w:rFonts w:ascii="Times" w:hAnsi="Times"/>
      <w:color w:val="C0C0C0"/>
      <w:sz w:val="24"/>
    </w:rPr>
  </w:style>
  <w:style w:type="paragraph" w:customStyle="1" w:styleId="CellBody">
    <w:name w:val="CellBody"/>
    <w:rsid w:val="00305D54"/>
    <w:pPr>
      <w:widowControl w:val="0"/>
      <w:spacing w:line="280" w:lineRule="atLeast"/>
    </w:pPr>
    <w:rPr>
      <w:rFonts w:ascii="Times" w:hAnsi="Times"/>
      <w:color w:val="C0C0C0"/>
      <w:sz w:val="24"/>
    </w:rPr>
  </w:style>
  <w:style w:type="paragraph" w:customStyle="1" w:styleId="2Corps12">
    <w:name w:val="2 Corps 12"/>
    <w:rsid w:val="00305D54"/>
    <w:pPr>
      <w:widowControl w:val="0"/>
      <w:tabs>
        <w:tab w:val="left" w:pos="1417"/>
        <w:tab w:val="left" w:pos="3401"/>
      </w:tabs>
      <w:spacing w:before="240" w:after="120" w:line="280" w:lineRule="exact"/>
      <w:ind w:left="851"/>
      <w:jc w:val="both"/>
    </w:pPr>
    <w:rPr>
      <w:rFonts w:ascii="Times" w:hAnsi="Times"/>
      <w:color w:val="C0C0C0"/>
      <w:sz w:val="24"/>
    </w:rPr>
  </w:style>
  <w:style w:type="paragraph" w:customStyle="1" w:styleId="1Corps121">
    <w:name w:val="1Corps 12"/>
    <w:rsid w:val="00305D54"/>
    <w:pPr>
      <w:widowControl w:val="0"/>
      <w:tabs>
        <w:tab w:val="left" w:pos="1417"/>
        <w:tab w:val="left" w:pos="2551"/>
        <w:tab w:val="left" w:pos="3685"/>
        <w:tab w:val="left" w:pos="4818"/>
        <w:tab w:val="left" w:pos="5952"/>
      </w:tabs>
      <w:spacing w:before="360" w:after="180" w:line="280" w:lineRule="exact"/>
      <w:ind w:left="283"/>
      <w:jc w:val="both"/>
    </w:pPr>
    <w:rPr>
      <w:rFonts w:ascii="Times" w:hAnsi="Times"/>
      <w:color w:val="C0C0C0"/>
      <w:sz w:val="24"/>
    </w:rPr>
  </w:style>
  <w:style w:type="paragraph" w:customStyle="1" w:styleId="NormalGras">
    <w:name w:val="NormalGras"/>
    <w:basedOn w:val="Normal"/>
    <w:next w:val="Normal"/>
    <w:rsid w:val="00305D54"/>
    <w:pPr>
      <w:widowControl w:val="0"/>
      <w:suppressAutoHyphens/>
      <w:spacing w:before="120" w:after="120"/>
      <w:jc w:val="both"/>
    </w:pPr>
    <w:rPr>
      <w:b/>
    </w:rPr>
  </w:style>
  <w:style w:type="paragraph" w:customStyle="1" w:styleId="NormalRetire05">
    <w:name w:val="NormalRetire05"/>
    <w:basedOn w:val="Normal"/>
    <w:rsid w:val="00305D54"/>
    <w:pPr>
      <w:ind w:left="284"/>
    </w:pPr>
  </w:style>
  <w:style w:type="paragraph" w:styleId="Textebrut">
    <w:name w:val="Plain Text"/>
    <w:basedOn w:val="Normal"/>
    <w:link w:val="TextebrutCar"/>
    <w:rsid w:val="00305D54"/>
    <w:rPr>
      <w:rFonts w:ascii="Courier New" w:hAnsi="Courier New"/>
      <w:sz w:val="20"/>
    </w:rPr>
  </w:style>
  <w:style w:type="paragraph" w:styleId="Corpsdetexte2">
    <w:name w:val="Body Text 2"/>
    <w:basedOn w:val="Normal"/>
    <w:link w:val="Corpsdetexte2Car"/>
    <w:rsid w:val="00305D54"/>
    <w:rPr>
      <w:rFonts w:ascii="Tahoma" w:hAnsi="Tahoma"/>
      <w:sz w:val="18"/>
    </w:rPr>
  </w:style>
  <w:style w:type="paragraph" w:styleId="Corpsdetexte3">
    <w:name w:val="Body Text 3"/>
    <w:basedOn w:val="Normal"/>
    <w:link w:val="Corpsdetexte3Car"/>
    <w:rsid w:val="00305D54"/>
  </w:style>
  <w:style w:type="paragraph" w:customStyle="1" w:styleId="Preformatted">
    <w:name w:val="Preformatted"/>
    <w:basedOn w:val="Normal"/>
    <w:rsid w:val="00305D5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CODE">
    <w:name w:val="CODE"/>
    <w:rsid w:val="00305D54"/>
    <w:rPr>
      <w:rFonts w:ascii="Courier New" w:hAnsi="Courier New"/>
      <w:sz w:val="20"/>
    </w:rPr>
  </w:style>
  <w:style w:type="character" w:styleId="Lienhypertexte">
    <w:name w:val="Hyperlink"/>
    <w:uiPriority w:val="99"/>
    <w:rsid w:val="00305D54"/>
    <w:rPr>
      <w:color w:val="0000FF"/>
      <w:u w:val="single"/>
    </w:rPr>
  </w:style>
  <w:style w:type="paragraph" w:customStyle="1" w:styleId="RestartList">
    <w:name w:val="RestartList"/>
    <w:next w:val="Normal"/>
    <w:rsid w:val="00305D54"/>
    <w:pPr>
      <w:spacing w:line="14" w:lineRule="exact"/>
    </w:pPr>
    <w:rPr>
      <w:noProof/>
    </w:rPr>
  </w:style>
  <w:style w:type="character" w:styleId="Lienhypertextesuivivisit">
    <w:name w:val="FollowedHyperlink"/>
    <w:rsid w:val="00305D54"/>
    <w:rPr>
      <w:color w:val="800080"/>
      <w:u w:val="single"/>
    </w:rPr>
  </w:style>
  <w:style w:type="paragraph" w:styleId="Adressedestinataire">
    <w:name w:val="envelope address"/>
    <w:basedOn w:val="Normal"/>
    <w:rsid w:val="00305D54"/>
    <w:pPr>
      <w:framePr w:w="7938" w:h="1985" w:hRule="exact" w:hSpace="141" w:wrap="auto" w:hAnchor="page" w:xAlign="center" w:yAlign="bottom"/>
      <w:ind w:left="2835"/>
    </w:pPr>
    <w:rPr>
      <w:rFonts w:ascii="Arial" w:hAnsi="Arial" w:cs="Arial"/>
      <w:szCs w:val="24"/>
    </w:rPr>
  </w:style>
  <w:style w:type="paragraph" w:styleId="Adresseexpditeur">
    <w:name w:val="envelope return"/>
    <w:basedOn w:val="Normal"/>
    <w:rsid w:val="00305D54"/>
    <w:rPr>
      <w:rFonts w:ascii="Arial" w:hAnsi="Arial" w:cs="Arial"/>
      <w:sz w:val="20"/>
    </w:rPr>
  </w:style>
  <w:style w:type="paragraph" w:styleId="AdresseHTML">
    <w:name w:val="HTML Address"/>
    <w:basedOn w:val="Normal"/>
    <w:link w:val="AdresseHTMLCar"/>
    <w:rsid w:val="00305D54"/>
    <w:rPr>
      <w:i/>
      <w:iCs/>
    </w:rPr>
  </w:style>
  <w:style w:type="paragraph" w:styleId="Commentaire">
    <w:name w:val="annotation text"/>
    <w:basedOn w:val="Normal"/>
    <w:link w:val="CommentaireCar"/>
    <w:semiHidden/>
    <w:rsid w:val="00305D54"/>
    <w:rPr>
      <w:sz w:val="20"/>
    </w:rPr>
  </w:style>
  <w:style w:type="paragraph" w:styleId="Date">
    <w:name w:val="Date"/>
    <w:basedOn w:val="Normal"/>
    <w:next w:val="Normal"/>
    <w:link w:val="DateCar"/>
    <w:rsid w:val="00305D54"/>
  </w:style>
  <w:style w:type="paragraph" w:styleId="En-ttedemessage">
    <w:name w:val="Message Header"/>
    <w:basedOn w:val="Normal"/>
    <w:link w:val="En-ttedemessageCar"/>
    <w:rsid w:val="00305D5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Formuledepolitesse">
    <w:name w:val="Closing"/>
    <w:basedOn w:val="Normal"/>
    <w:link w:val="FormuledepolitesseCar"/>
    <w:rsid w:val="00305D54"/>
    <w:pPr>
      <w:ind w:left="4252"/>
    </w:pPr>
  </w:style>
  <w:style w:type="paragraph" w:styleId="Index1">
    <w:name w:val="index 1"/>
    <w:basedOn w:val="Normal"/>
    <w:next w:val="Normal"/>
    <w:autoRedefine/>
    <w:rsid w:val="00305D54"/>
    <w:pPr>
      <w:ind w:left="240" w:hanging="240"/>
    </w:pPr>
  </w:style>
  <w:style w:type="paragraph" w:styleId="Index2">
    <w:name w:val="index 2"/>
    <w:basedOn w:val="Normal"/>
    <w:next w:val="Normal"/>
    <w:autoRedefine/>
    <w:rsid w:val="00305D54"/>
    <w:pPr>
      <w:ind w:left="480" w:hanging="240"/>
    </w:pPr>
  </w:style>
  <w:style w:type="paragraph" w:styleId="Index3">
    <w:name w:val="index 3"/>
    <w:basedOn w:val="Normal"/>
    <w:next w:val="Normal"/>
    <w:autoRedefine/>
    <w:rsid w:val="00305D54"/>
    <w:pPr>
      <w:ind w:left="720" w:hanging="240"/>
    </w:pPr>
  </w:style>
  <w:style w:type="paragraph" w:styleId="Index4">
    <w:name w:val="index 4"/>
    <w:basedOn w:val="Normal"/>
    <w:next w:val="Normal"/>
    <w:autoRedefine/>
    <w:rsid w:val="00305D54"/>
    <w:pPr>
      <w:ind w:left="960" w:hanging="240"/>
    </w:pPr>
  </w:style>
  <w:style w:type="paragraph" w:styleId="Index5">
    <w:name w:val="index 5"/>
    <w:basedOn w:val="Normal"/>
    <w:next w:val="Normal"/>
    <w:autoRedefine/>
    <w:rsid w:val="00305D54"/>
    <w:pPr>
      <w:ind w:left="1200" w:hanging="240"/>
    </w:pPr>
  </w:style>
  <w:style w:type="paragraph" w:styleId="Index6">
    <w:name w:val="index 6"/>
    <w:basedOn w:val="Normal"/>
    <w:next w:val="Normal"/>
    <w:autoRedefine/>
    <w:rsid w:val="00305D54"/>
    <w:pPr>
      <w:ind w:left="1440" w:hanging="240"/>
    </w:pPr>
  </w:style>
  <w:style w:type="paragraph" w:styleId="Index7">
    <w:name w:val="index 7"/>
    <w:basedOn w:val="Normal"/>
    <w:next w:val="Normal"/>
    <w:autoRedefine/>
    <w:rsid w:val="00305D54"/>
    <w:pPr>
      <w:ind w:left="1680" w:hanging="240"/>
    </w:pPr>
  </w:style>
  <w:style w:type="paragraph" w:styleId="Index8">
    <w:name w:val="index 8"/>
    <w:basedOn w:val="Normal"/>
    <w:next w:val="Normal"/>
    <w:autoRedefine/>
    <w:rsid w:val="00305D54"/>
    <w:pPr>
      <w:ind w:left="1920" w:hanging="240"/>
    </w:pPr>
  </w:style>
  <w:style w:type="paragraph" w:styleId="Index9">
    <w:name w:val="index 9"/>
    <w:basedOn w:val="Normal"/>
    <w:next w:val="Normal"/>
    <w:autoRedefine/>
    <w:rsid w:val="00305D54"/>
    <w:pPr>
      <w:ind w:left="2160" w:hanging="240"/>
    </w:pPr>
  </w:style>
  <w:style w:type="paragraph" w:styleId="Liste">
    <w:name w:val="List"/>
    <w:basedOn w:val="Normal"/>
    <w:rsid w:val="00305D54"/>
    <w:pPr>
      <w:ind w:left="283" w:hanging="283"/>
    </w:pPr>
  </w:style>
  <w:style w:type="paragraph" w:styleId="Liste2">
    <w:name w:val="List 2"/>
    <w:basedOn w:val="Normal"/>
    <w:rsid w:val="00305D54"/>
    <w:pPr>
      <w:ind w:left="566" w:hanging="283"/>
    </w:pPr>
  </w:style>
  <w:style w:type="paragraph" w:styleId="Liste3">
    <w:name w:val="List 3"/>
    <w:basedOn w:val="Normal"/>
    <w:rsid w:val="00305D54"/>
    <w:pPr>
      <w:ind w:left="849" w:hanging="283"/>
    </w:pPr>
  </w:style>
  <w:style w:type="paragraph" w:styleId="Liste4">
    <w:name w:val="List 4"/>
    <w:basedOn w:val="Normal"/>
    <w:rsid w:val="00305D54"/>
    <w:pPr>
      <w:ind w:left="1132" w:hanging="283"/>
    </w:pPr>
  </w:style>
  <w:style w:type="paragraph" w:styleId="Liste5">
    <w:name w:val="List 5"/>
    <w:basedOn w:val="Normal"/>
    <w:rsid w:val="00305D54"/>
    <w:pPr>
      <w:ind w:left="1415" w:hanging="283"/>
    </w:pPr>
  </w:style>
  <w:style w:type="paragraph" w:styleId="Listenumros">
    <w:name w:val="List Number"/>
    <w:basedOn w:val="Normal"/>
    <w:rsid w:val="00305D54"/>
    <w:pPr>
      <w:numPr>
        <w:numId w:val="4"/>
      </w:numPr>
    </w:pPr>
  </w:style>
  <w:style w:type="paragraph" w:styleId="Listenumros2">
    <w:name w:val="List Number 2"/>
    <w:basedOn w:val="Normal"/>
    <w:rsid w:val="00305D54"/>
    <w:pPr>
      <w:numPr>
        <w:numId w:val="5"/>
      </w:numPr>
    </w:pPr>
  </w:style>
  <w:style w:type="paragraph" w:styleId="Listenumros3">
    <w:name w:val="List Number 3"/>
    <w:basedOn w:val="Normal"/>
    <w:rsid w:val="00305D54"/>
    <w:pPr>
      <w:numPr>
        <w:numId w:val="6"/>
      </w:numPr>
    </w:pPr>
  </w:style>
  <w:style w:type="paragraph" w:styleId="Listenumros4">
    <w:name w:val="List Number 4"/>
    <w:basedOn w:val="Normal"/>
    <w:rsid w:val="00305D54"/>
    <w:pPr>
      <w:numPr>
        <w:numId w:val="7"/>
      </w:numPr>
    </w:pPr>
  </w:style>
  <w:style w:type="paragraph" w:styleId="Listenumros5">
    <w:name w:val="List Number 5"/>
    <w:basedOn w:val="Normal"/>
    <w:rsid w:val="00305D54"/>
    <w:pPr>
      <w:numPr>
        <w:numId w:val="8"/>
      </w:numPr>
    </w:pPr>
  </w:style>
  <w:style w:type="paragraph" w:styleId="Listepuces2">
    <w:name w:val="List Bullet 2"/>
    <w:basedOn w:val="Normal"/>
    <w:autoRedefine/>
    <w:rsid w:val="00305D54"/>
    <w:pPr>
      <w:numPr>
        <w:numId w:val="3"/>
      </w:numPr>
    </w:pPr>
  </w:style>
  <w:style w:type="paragraph" w:styleId="Listepuces3">
    <w:name w:val="List Bullet 3"/>
    <w:basedOn w:val="Normal"/>
    <w:autoRedefine/>
    <w:rsid w:val="00305D54"/>
    <w:pPr>
      <w:numPr>
        <w:numId w:val="9"/>
      </w:numPr>
    </w:pPr>
  </w:style>
  <w:style w:type="paragraph" w:styleId="Listepuces4">
    <w:name w:val="List Bullet 4"/>
    <w:basedOn w:val="Normal"/>
    <w:autoRedefine/>
    <w:rsid w:val="00305D54"/>
    <w:pPr>
      <w:numPr>
        <w:numId w:val="10"/>
      </w:numPr>
    </w:pPr>
  </w:style>
  <w:style w:type="paragraph" w:styleId="Listepuces5">
    <w:name w:val="List Bullet 5"/>
    <w:basedOn w:val="Normal"/>
    <w:autoRedefine/>
    <w:rsid w:val="00305D54"/>
    <w:pPr>
      <w:numPr>
        <w:numId w:val="11"/>
      </w:numPr>
    </w:pPr>
  </w:style>
  <w:style w:type="paragraph" w:styleId="Listecontinue">
    <w:name w:val="List Continue"/>
    <w:basedOn w:val="Normal"/>
    <w:rsid w:val="00305D54"/>
    <w:pPr>
      <w:spacing w:after="120"/>
      <w:ind w:left="283"/>
    </w:pPr>
  </w:style>
  <w:style w:type="paragraph" w:styleId="Listecontinue2">
    <w:name w:val="List Continue 2"/>
    <w:basedOn w:val="Normal"/>
    <w:rsid w:val="00305D54"/>
    <w:pPr>
      <w:spacing w:after="120"/>
      <w:ind w:left="566"/>
    </w:pPr>
  </w:style>
  <w:style w:type="paragraph" w:styleId="Listecontinue3">
    <w:name w:val="List Continue 3"/>
    <w:basedOn w:val="Normal"/>
    <w:rsid w:val="00305D54"/>
    <w:pPr>
      <w:spacing w:after="120"/>
      <w:ind w:left="849"/>
    </w:pPr>
  </w:style>
  <w:style w:type="paragraph" w:styleId="Listecontinue4">
    <w:name w:val="List Continue 4"/>
    <w:basedOn w:val="Normal"/>
    <w:rsid w:val="00305D54"/>
    <w:pPr>
      <w:spacing w:after="120"/>
      <w:ind w:left="1132"/>
    </w:pPr>
  </w:style>
  <w:style w:type="paragraph" w:styleId="Listecontinue5">
    <w:name w:val="List Continue 5"/>
    <w:basedOn w:val="Normal"/>
    <w:rsid w:val="00305D54"/>
    <w:pPr>
      <w:spacing w:after="120"/>
      <w:ind w:left="1415"/>
    </w:pPr>
  </w:style>
  <w:style w:type="paragraph" w:styleId="NormalWeb">
    <w:name w:val="Normal (Web)"/>
    <w:basedOn w:val="Normal"/>
    <w:rsid w:val="00305D54"/>
    <w:rPr>
      <w:szCs w:val="24"/>
    </w:rPr>
  </w:style>
  <w:style w:type="paragraph" w:styleId="Normalcentr">
    <w:name w:val="Block Text"/>
    <w:basedOn w:val="Normal"/>
    <w:rsid w:val="00305D54"/>
    <w:pPr>
      <w:spacing w:after="120"/>
      <w:ind w:left="1440" w:right="1440"/>
    </w:pPr>
  </w:style>
  <w:style w:type="paragraph" w:styleId="Notedebasdepage">
    <w:name w:val="footnote text"/>
    <w:basedOn w:val="Normal"/>
    <w:link w:val="NotedebasdepageCar"/>
    <w:semiHidden/>
    <w:rsid w:val="00305D54"/>
    <w:rPr>
      <w:sz w:val="20"/>
    </w:rPr>
  </w:style>
  <w:style w:type="paragraph" w:styleId="Notedefin">
    <w:name w:val="endnote text"/>
    <w:basedOn w:val="Normal"/>
    <w:link w:val="NotedefinCar"/>
    <w:rsid w:val="00305D54"/>
    <w:rPr>
      <w:sz w:val="20"/>
    </w:rPr>
  </w:style>
  <w:style w:type="paragraph" w:styleId="PrformatHTML">
    <w:name w:val="HTML Preformatted"/>
    <w:basedOn w:val="Normal"/>
    <w:link w:val="PrformatHTMLCar"/>
    <w:rsid w:val="00305D54"/>
    <w:rPr>
      <w:rFonts w:ascii="Courier New" w:hAnsi="Courier New" w:cs="Courier New"/>
      <w:sz w:val="20"/>
    </w:rPr>
  </w:style>
  <w:style w:type="paragraph" w:styleId="Retrait1religne">
    <w:name w:val="Body Text First Indent"/>
    <w:basedOn w:val="Corpsdetexte"/>
    <w:link w:val="Retrait1religneCar"/>
    <w:rsid w:val="00305D54"/>
    <w:pPr>
      <w:ind w:firstLine="210"/>
    </w:pPr>
  </w:style>
  <w:style w:type="paragraph" w:styleId="Retraitcorpsdetexte">
    <w:name w:val="Body Text Indent"/>
    <w:basedOn w:val="Normal"/>
    <w:link w:val="RetraitcorpsdetexteCar"/>
    <w:rsid w:val="00305D54"/>
    <w:pPr>
      <w:spacing w:after="120"/>
      <w:ind w:left="283"/>
    </w:pPr>
  </w:style>
  <w:style w:type="paragraph" w:styleId="Retraitcorpsdetexte2">
    <w:name w:val="Body Text Indent 2"/>
    <w:basedOn w:val="Normal"/>
    <w:link w:val="Retraitcorpsdetexte2Car"/>
    <w:rsid w:val="00305D54"/>
    <w:pPr>
      <w:spacing w:after="120" w:line="480" w:lineRule="auto"/>
      <w:ind w:left="283"/>
    </w:pPr>
  </w:style>
  <w:style w:type="paragraph" w:styleId="Retraitcorpsdetexte3">
    <w:name w:val="Body Text Indent 3"/>
    <w:basedOn w:val="Normal"/>
    <w:link w:val="Retraitcorpsdetexte3Car"/>
    <w:rsid w:val="00305D54"/>
    <w:pPr>
      <w:spacing w:after="120"/>
      <w:ind w:left="283"/>
    </w:pPr>
    <w:rPr>
      <w:sz w:val="16"/>
      <w:szCs w:val="16"/>
    </w:rPr>
  </w:style>
  <w:style w:type="paragraph" w:styleId="Retraitcorpset1relig">
    <w:name w:val="Body Text First Indent 2"/>
    <w:basedOn w:val="Retraitcorpsdetexte"/>
    <w:link w:val="Retraitcorpset1religCar"/>
    <w:rsid w:val="00305D54"/>
    <w:pPr>
      <w:ind w:firstLine="210"/>
    </w:pPr>
  </w:style>
  <w:style w:type="paragraph" w:styleId="Salutations">
    <w:name w:val="Salutation"/>
    <w:basedOn w:val="Normal"/>
    <w:next w:val="Normal"/>
    <w:link w:val="SalutationsCar"/>
    <w:rsid w:val="00305D54"/>
  </w:style>
  <w:style w:type="paragraph" w:styleId="Signature">
    <w:name w:val="Signature"/>
    <w:basedOn w:val="Normal"/>
    <w:link w:val="SignatureCar"/>
    <w:rsid w:val="00305D54"/>
    <w:pPr>
      <w:ind w:left="4252"/>
    </w:pPr>
  </w:style>
  <w:style w:type="paragraph" w:styleId="Signaturelectronique">
    <w:name w:val="E-mail Signature"/>
    <w:basedOn w:val="Normal"/>
    <w:link w:val="SignaturelectroniqueCar"/>
    <w:rsid w:val="00305D54"/>
  </w:style>
  <w:style w:type="paragraph" w:styleId="Sous-titre">
    <w:name w:val="Subtitle"/>
    <w:basedOn w:val="Normal"/>
    <w:next w:val="Normal"/>
    <w:link w:val="Sous-titreCar"/>
    <w:uiPriority w:val="11"/>
    <w:qFormat/>
    <w:rsid w:val="002C4236"/>
    <w:pPr>
      <w:numPr>
        <w:ilvl w:val="1"/>
      </w:numPr>
      <w:spacing w:before="480" w:after="120"/>
    </w:pPr>
    <w:rPr>
      <w:rFonts w:ascii="Arial" w:eastAsiaTheme="majorEastAsia" w:hAnsi="Arial" w:cstheme="majorBidi"/>
      <w:b/>
      <w:iCs/>
      <w:color w:val="1F497D" w:themeColor="text2"/>
      <w:spacing w:val="15"/>
      <w:szCs w:val="24"/>
    </w:rPr>
  </w:style>
  <w:style w:type="paragraph" w:styleId="Tabledesillustrations">
    <w:name w:val="table of figures"/>
    <w:basedOn w:val="Normal"/>
    <w:next w:val="Normal"/>
    <w:rsid w:val="00305D54"/>
    <w:pPr>
      <w:ind w:left="480" w:hanging="480"/>
    </w:pPr>
  </w:style>
  <w:style w:type="paragraph" w:styleId="Tabledesrfrencesjuridiques">
    <w:name w:val="table of authorities"/>
    <w:basedOn w:val="Normal"/>
    <w:next w:val="Normal"/>
    <w:rsid w:val="00305D54"/>
    <w:pPr>
      <w:ind w:left="240" w:hanging="240"/>
    </w:pPr>
  </w:style>
  <w:style w:type="paragraph" w:styleId="Textedemacro">
    <w:name w:val="macro"/>
    <w:link w:val="TextedemacroCar"/>
    <w:rsid w:val="00305D5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itre">
    <w:name w:val="Title"/>
    <w:basedOn w:val="Normal"/>
    <w:next w:val="Normal"/>
    <w:link w:val="TitreCar"/>
    <w:uiPriority w:val="10"/>
    <w:qFormat/>
    <w:rsid w:val="00EF65F5"/>
    <w:pPr>
      <w:pageBreakBefore/>
      <w:pBdr>
        <w:bottom w:val="single" w:sz="8" w:space="4" w:color="4F81BD" w:themeColor="accent1"/>
      </w:pBdr>
      <w:spacing w:after="300"/>
      <w:contextualSpacing/>
      <w:outlineLvl w:val="0"/>
    </w:pPr>
    <w:rPr>
      <w:rFonts w:asciiTheme="majorHAnsi" w:eastAsiaTheme="majorEastAsia" w:hAnsiTheme="majorHAnsi" w:cstheme="majorBidi"/>
      <w:color w:val="17365D" w:themeColor="text2" w:themeShade="BF"/>
      <w:spacing w:val="5"/>
      <w:kern w:val="28"/>
      <w:sz w:val="52"/>
      <w:szCs w:val="52"/>
    </w:rPr>
  </w:style>
  <w:style w:type="paragraph" w:styleId="Titredenote">
    <w:name w:val="Note Heading"/>
    <w:basedOn w:val="Normal"/>
    <w:next w:val="Normal"/>
    <w:link w:val="TitredenoteCar"/>
    <w:rsid w:val="00305D54"/>
  </w:style>
  <w:style w:type="paragraph" w:styleId="Titreindex">
    <w:name w:val="index heading"/>
    <w:basedOn w:val="Normal"/>
    <w:next w:val="Index1"/>
    <w:rsid w:val="00305D54"/>
    <w:rPr>
      <w:rFonts w:ascii="Arial" w:hAnsi="Arial" w:cs="Arial"/>
      <w:b/>
      <w:bCs/>
    </w:rPr>
  </w:style>
  <w:style w:type="paragraph" w:styleId="TitreTR">
    <w:name w:val="toa heading"/>
    <w:basedOn w:val="Normal"/>
    <w:next w:val="Normal"/>
    <w:rsid w:val="00305D54"/>
    <w:pPr>
      <w:spacing w:before="120"/>
    </w:pPr>
    <w:rPr>
      <w:rFonts w:ascii="Arial" w:hAnsi="Arial" w:cs="Arial"/>
      <w:b/>
      <w:bCs/>
      <w:szCs w:val="24"/>
    </w:rPr>
  </w:style>
  <w:style w:type="character" w:styleId="Appelnotedebasdep">
    <w:name w:val="footnote reference"/>
    <w:semiHidden/>
    <w:rsid w:val="00305D54"/>
    <w:rPr>
      <w:vertAlign w:val="superscript"/>
    </w:rPr>
  </w:style>
  <w:style w:type="character" w:customStyle="1" w:styleId="tx1">
    <w:name w:val="tx1"/>
    <w:rsid w:val="00305D54"/>
    <w:rPr>
      <w:b/>
      <w:bCs/>
    </w:rPr>
  </w:style>
  <w:style w:type="paragraph" w:styleId="Textedebulles">
    <w:name w:val="Balloon Text"/>
    <w:basedOn w:val="Normal"/>
    <w:link w:val="TextedebullesCar"/>
    <w:uiPriority w:val="99"/>
    <w:semiHidden/>
    <w:rsid w:val="00305D54"/>
    <w:rPr>
      <w:rFonts w:ascii="Tahoma" w:hAnsi="Tahoma" w:cs="Tahoma"/>
      <w:sz w:val="16"/>
      <w:szCs w:val="16"/>
    </w:rPr>
  </w:style>
  <w:style w:type="paragraph" w:customStyle="1" w:styleId="Retraitnormal1">
    <w:name w:val="Retrait normal1"/>
    <w:basedOn w:val="Normal"/>
    <w:rsid w:val="00305D54"/>
    <w:pPr>
      <w:suppressAutoHyphens/>
      <w:spacing w:before="120"/>
      <w:ind w:left="454"/>
      <w:jc w:val="both"/>
    </w:pPr>
    <w:rPr>
      <w:lang w:eastAsia="ar-SA"/>
    </w:rPr>
  </w:style>
  <w:style w:type="character" w:styleId="Marquedecommentaire">
    <w:name w:val="annotation reference"/>
    <w:semiHidden/>
    <w:rsid w:val="001A7464"/>
    <w:rPr>
      <w:sz w:val="16"/>
      <w:szCs w:val="16"/>
    </w:rPr>
  </w:style>
  <w:style w:type="paragraph" w:styleId="Objetducommentaire">
    <w:name w:val="annotation subject"/>
    <w:basedOn w:val="Commentaire"/>
    <w:next w:val="Commentaire"/>
    <w:link w:val="ObjetducommentaireCar"/>
    <w:uiPriority w:val="99"/>
    <w:semiHidden/>
    <w:rsid w:val="001A7464"/>
    <w:rPr>
      <w:b/>
      <w:bCs/>
    </w:rPr>
  </w:style>
  <w:style w:type="table" w:styleId="Grilledetableau8">
    <w:name w:val="Table Grid 8"/>
    <w:basedOn w:val="TableauNormal"/>
    <w:rsid w:val="0055744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vision">
    <w:name w:val="Revision"/>
    <w:hidden/>
    <w:uiPriority w:val="99"/>
    <w:rsid w:val="001D572E"/>
    <w:rPr>
      <w:rFonts w:ascii="Times" w:hAnsi="Times"/>
      <w:sz w:val="24"/>
    </w:rPr>
  </w:style>
  <w:style w:type="character" w:customStyle="1" w:styleId="Titre1Car">
    <w:name w:val="Titre 1 Car"/>
    <w:basedOn w:val="Policepardfaut"/>
    <w:link w:val="Titre1"/>
    <w:uiPriority w:val="9"/>
    <w:rsid w:val="00B23A69"/>
    <w:rPr>
      <w:rFonts w:ascii="Arial" w:eastAsiaTheme="majorEastAsia" w:hAnsi="Arial" w:cstheme="majorBidi"/>
      <w:b/>
      <w:bCs/>
      <w:color w:val="1F497D" w:themeColor="text2"/>
      <w:sz w:val="28"/>
      <w:szCs w:val="28"/>
      <w:lang w:val="pt-BR"/>
    </w:rPr>
  </w:style>
  <w:style w:type="character" w:customStyle="1" w:styleId="Titre2Car">
    <w:name w:val="Titre 2 Car"/>
    <w:basedOn w:val="Policepardfaut"/>
    <w:link w:val="Titre2"/>
    <w:uiPriority w:val="9"/>
    <w:rsid w:val="00010CFE"/>
    <w:rPr>
      <w:rFonts w:ascii="Arial" w:eastAsiaTheme="majorEastAsia" w:hAnsi="Arial" w:cstheme="majorBidi"/>
      <w:b/>
      <w:bCs/>
      <w:color w:val="1F497D" w:themeColor="text2"/>
      <w:sz w:val="26"/>
      <w:szCs w:val="26"/>
      <w:lang w:val="pt-BR"/>
    </w:rPr>
  </w:style>
  <w:style w:type="character" w:customStyle="1" w:styleId="Titre3Car">
    <w:name w:val="Titre 3 Car"/>
    <w:basedOn w:val="Policepardfaut"/>
    <w:link w:val="Titre3"/>
    <w:uiPriority w:val="9"/>
    <w:rsid w:val="00010CFE"/>
    <w:rPr>
      <w:rFonts w:asciiTheme="majorHAnsi" w:eastAsiaTheme="majorEastAsia" w:hAnsiTheme="majorHAnsi" w:cstheme="majorBidi"/>
      <w:b/>
      <w:bCs/>
      <w:color w:val="1F497D" w:themeColor="text2"/>
      <w:lang w:val="pt-BR"/>
    </w:rPr>
  </w:style>
  <w:style w:type="character" w:customStyle="1" w:styleId="Titre4Car">
    <w:name w:val="Titre 4 Car"/>
    <w:basedOn w:val="Policepardfaut"/>
    <w:link w:val="Titre4"/>
    <w:uiPriority w:val="9"/>
    <w:rsid w:val="00740B43"/>
    <w:rPr>
      <w:rFonts w:asciiTheme="majorHAnsi" w:eastAsiaTheme="majorEastAsia" w:hAnsiTheme="majorHAnsi" w:cstheme="majorBidi"/>
      <w:b/>
      <w:bCs/>
      <w:iCs/>
      <w:color w:val="1F497D" w:themeColor="text2"/>
      <w:lang w:val="pt-BR"/>
    </w:rPr>
  </w:style>
  <w:style w:type="character" w:customStyle="1" w:styleId="Titre5Car">
    <w:name w:val="Titre 5 Car"/>
    <w:basedOn w:val="Policepardfaut"/>
    <w:link w:val="Titre5"/>
    <w:uiPriority w:val="9"/>
    <w:rsid w:val="000D55BD"/>
    <w:rPr>
      <w:rFonts w:asciiTheme="majorHAnsi" w:eastAsiaTheme="majorEastAsia" w:hAnsiTheme="majorHAnsi" w:cstheme="majorBidi"/>
      <w:color w:val="243F60" w:themeColor="accent1" w:themeShade="7F"/>
      <w:lang w:val="pt-BR"/>
    </w:rPr>
  </w:style>
  <w:style w:type="character" w:customStyle="1" w:styleId="Titre6Car">
    <w:name w:val="Titre 6 Car"/>
    <w:basedOn w:val="Policepardfaut"/>
    <w:link w:val="Titre6"/>
    <w:uiPriority w:val="9"/>
    <w:rsid w:val="000D55BD"/>
    <w:rPr>
      <w:rFonts w:asciiTheme="majorHAnsi" w:eastAsiaTheme="majorEastAsia" w:hAnsiTheme="majorHAnsi" w:cstheme="majorBidi"/>
      <w:i/>
      <w:iCs/>
      <w:color w:val="243F60" w:themeColor="accent1" w:themeShade="7F"/>
      <w:lang w:val="pt-BR"/>
    </w:rPr>
  </w:style>
  <w:style w:type="character" w:customStyle="1" w:styleId="Titre7Car">
    <w:name w:val="Titre 7 Car"/>
    <w:basedOn w:val="Policepardfaut"/>
    <w:link w:val="Titre7"/>
    <w:uiPriority w:val="9"/>
    <w:rsid w:val="000D55BD"/>
    <w:rPr>
      <w:rFonts w:asciiTheme="majorHAnsi" w:eastAsiaTheme="majorEastAsia" w:hAnsiTheme="majorHAnsi" w:cstheme="majorBidi"/>
      <w:i/>
      <w:iCs/>
      <w:color w:val="404040" w:themeColor="text1" w:themeTint="BF"/>
      <w:lang w:val="pt-BR"/>
    </w:rPr>
  </w:style>
  <w:style w:type="character" w:customStyle="1" w:styleId="Titre8Car">
    <w:name w:val="Titre 8 Car"/>
    <w:basedOn w:val="Policepardfaut"/>
    <w:link w:val="Titre8"/>
    <w:uiPriority w:val="9"/>
    <w:rsid w:val="000D55BD"/>
    <w:rPr>
      <w:rFonts w:asciiTheme="majorHAnsi" w:eastAsiaTheme="majorEastAsia" w:hAnsiTheme="majorHAnsi" w:cstheme="majorBidi"/>
      <w:color w:val="4F81BD" w:themeColor="accent1"/>
      <w:sz w:val="20"/>
      <w:szCs w:val="20"/>
      <w:lang w:val="pt-BR"/>
    </w:rPr>
  </w:style>
  <w:style w:type="character" w:customStyle="1" w:styleId="Titre9Car">
    <w:name w:val="Titre 9 Car"/>
    <w:basedOn w:val="Policepardfaut"/>
    <w:link w:val="Titre9"/>
    <w:uiPriority w:val="9"/>
    <w:rsid w:val="000D55BD"/>
    <w:rPr>
      <w:rFonts w:asciiTheme="majorHAnsi" w:eastAsiaTheme="majorEastAsia" w:hAnsiTheme="majorHAnsi" w:cstheme="majorBidi"/>
      <w:i/>
      <w:iCs/>
      <w:color w:val="404040" w:themeColor="text1" w:themeTint="BF"/>
      <w:sz w:val="20"/>
      <w:szCs w:val="20"/>
      <w:lang w:val="pt-BR"/>
    </w:rPr>
  </w:style>
  <w:style w:type="character" w:customStyle="1" w:styleId="TitreCar">
    <w:name w:val="Titre Car"/>
    <w:basedOn w:val="Policepardfaut"/>
    <w:link w:val="Titre"/>
    <w:uiPriority w:val="10"/>
    <w:rsid w:val="00EF65F5"/>
    <w:rPr>
      <w:rFonts w:asciiTheme="majorHAnsi" w:eastAsiaTheme="majorEastAsia" w:hAnsiTheme="majorHAnsi" w:cstheme="majorBidi"/>
      <w:color w:val="17365D" w:themeColor="text2" w:themeShade="BF"/>
      <w:spacing w:val="5"/>
      <w:kern w:val="28"/>
      <w:sz w:val="52"/>
      <w:szCs w:val="52"/>
      <w:lang w:val="pt-BR"/>
    </w:rPr>
  </w:style>
  <w:style w:type="character" w:customStyle="1" w:styleId="Sous-titreCar">
    <w:name w:val="Sous-titre Car"/>
    <w:basedOn w:val="Policepardfaut"/>
    <w:link w:val="Sous-titre"/>
    <w:uiPriority w:val="11"/>
    <w:rsid w:val="002C4236"/>
    <w:rPr>
      <w:rFonts w:ascii="Arial" w:eastAsiaTheme="majorEastAsia" w:hAnsi="Arial" w:cstheme="majorBidi"/>
      <w:b/>
      <w:iCs/>
      <w:color w:val="1F497D" w:themeColor="text2"/>
      <w:spacing w:val="15"/>
      <w:szCs w:val="24"/>
      <w:lang w:val="pt-BR"/>
    </w:rPr>
  </w:style>
  <w:style w:type="character" w:styleId="lev">
    <w:name w:val="Strong"/>
    <w:basedOn w:val="Policepardfaut"/>
    <w:uiPriority w:val="22"/>
    <w:qFormat/>
    <w:rsid w:val="000D55BD"/>
    <w:rPr>
      <w:b/>
      <w:bCs/>
    </w:rPr>
  </w:style>
  <w:style w:type="character" w:styleId="Accentuation">
    <w:name w:val="Emphasis"/>
    <w:basedOn w:val="Policepardfaut"/>
    <w:uiPriority w:val="20"/>
    <w:qFormat/>
    <w:rsid w:val="000D55BD"/>
    <w:rPr>
      <w:i/>
      <w:iCs/>
    </w:rPr>
  </w:style>
  <w:style w:type="paragraph" w:styleId="Sansinterligne">
    <w:name w:val="No Spacing"/>
    <w:uiPriority w:val="1"/>
    <w:qFormat/>
    <w:rsid w:val="00A21F0A"/>
    <w:pPr>
      <w:spacing w:after="0" w:line="240" w:lineRule="auto"/>
    </w:pPr>
    <w:rPr>
      <w:rFonts w:ascii="Times New Roman" w:hAnsi="Times New Roman"/>
    </w:rPr>
  </w:style>
  <w:style w:type="paragraph" w:styleId="Paragraphedeliste">
    <w:name w:val="List Paragraph"/>
    <w:basedOn w:val="Normal"/>
    <w:uiPriority w:val="34"/>
    <w:qFormat/>
    <w:rsid w:val="000D55BD"/>
    <w:pPr>
      <w:ind w:left="720"/>
      <w:contextualSpacing/>
    </w:pPr>
  </w:style>
  <w:style w:type="paragraph" w:styleId="Citation">
    <w:name w:val="Quote"/>
    <w:basedOn w:val="Normal"/>
    <w:next w:val="Normal"/>
    <w:link w:val="CitationCar"/>
    <w:uiPriority w:val="29"/>
    <w:qFormat/>
    <w:rsid w:val="000D55BD"/>
    <w:rPr>
      <w:i/>
      <w:iCs/>
      <w:color w:val="000000" w:themeColor="text1"/>
    </w:rPr>
  </w:style>
  <w:style w:type="character" w:customStyle="1" w:styleId="CitationCar">
    <w:name w:val="Citation Car"/>
    <w:basedOn w:val="Policepardfaut"/>
    <w:link w:val="Citation"/>
    <w:uiPriority w:val="29"/>
    <w:rsid w:val="000D55BD"/>
    <w:rPr>
      <w:i/>
      <w:iCs/>
      <w:color w:val="000000" w:themeColor="text1"/>
    </w:rPr>
  </w:style>
  <w:style w:type="paragraph" w:styleId="Citationintense">
    <w:name w:val="Intense Quote"/>
    <w:basedOn w:val="Normal"/>
    <w:next w:val="Normal"/>
    <w:link w:val="CitationintenseCar"/>
    <w:uiPriority w:val="30"/>
    <w:qFormat/>
    <w:rsid w:val="000D55B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D55BD"/>
    <w:rPr>
      <w:b/>
      <w:bCs/>
      <w:i/>
      <w:iCs/>
      <w:color w:val="4F81BD" w:themeColor="accent1"/>
    </w:rPr>
  </w:style>
  <w:style w:type="character" w:styleId="Emphaseple">
    <w:name w:val="Subtle Emphasis"/>
    <w:basedOn w:val="Policepardfaut"/>
    <w:uiPriority w:val="19"/>
    <w:qFormat/>
    <w:rsid w:val="000D55BD"/>
    <w:rPr>
      <w:i/>
      <w:iCs/>
      <w:color w:val="808080" w:themeColor="text1" w:themeTint="7F"/>
    </w:rPr>
  </w:style>
  <w:style w:type="character" w:styleId="Emphaseintense">
    <w:name w:val="Intense Emphasis"/>
    <w:basedOn w:val="Policepardfaut"/>
    <w:uiPriority w:val="21"/>
    <w:qFormat/>
    <w:rsid w:val="000D55BD"/>
    <w:rPr>
      <w:b/>
      <w:bCs/>
      <w:i/>
      <w:iCs/>
      <w:color w:val="4F81BD" w:themeColor="accent1"/>
    </w:rPr>
  </w:style>
  <w:style w:type="character" w:styleId="Rfrenceple">
    <w:name w:val="Subtle Reference"/>
    <w:basedOn w:val="Policepardfaut"/>
    <w:uiPriority w:val="31"/>
    <w:qFormat/>
    <w:rsid w:val="000D55BD"/>
    <w:rPr>
      <w:smallCaps/>
      <w:color w:val="C0504D" w:themeColor="accent2"/>
      <w:u w:val="single"/>
    </w:rPr>
  </w:style>
  <w:style w:type="character" w:styleId="Rfrenceintense">
    <w:name w:val="Intense Reference"/>
    <w:basedOn w:val="Policepardfaut"/>
    <w:uiPriority w:val="32"/>
    <w:qFormat/>
    <w:rsid w:val="000D55BD"/>
    <w:rPr>
      <w:b/>
      <w:bCs/>
      <w:smallCaps/>
      <w:color w:val="C0504D" w:themeColor="accent2"/>
      <w:spacing w:val="5"/>
      <w:u w:val="single"/>
    </w:rPr>
  </w:style>
  <w:style w:type="character" w:styleId="Titredulivre">
    <w:name w:val="Book Title"/>
    <w:basedOn w:val="Policepardfaut"/>
    <w:uiPriority w:val="33"/>
    <w:qFormat/>
    <w:rsid w:val="000D55BD"/>
    <w:rPr>
      <w:b/>
      <w:bCs/>
      <w:smallCaps/>
      <w:spacing w:val="5"/>
    </w:rPr>
  </w:style>
  <w:style w:type="paragraph" w:styleId="En-ttedetabledesmatires">
    <w:name w:val="TOC Heading"/>
    <w:basedOn w:val="Titre1"/>
    <w:next w:val="Normal"/>
    <w:uiPriority w:val="39"/>
    <w:semiHidden/>
    <w:unhideWhenUsed/>
    <w:qFormat/>
    <w:rsid w:val="000D55BD"/>
    <w:pPr>
      <w:outlineLvl w:val="9"/>
    </w:pPr>
  </w:style>
  <w:style w:type="table" w:styleId="Grilledutableau">
    <w:name w:val="Table Grid"/>
    <w:basedOn w:val="TableauNormal"/>
    <w:uiPriority w:val="59"/>
    <w:rsid w:val="0038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ar"/>
    <w:qFormat/>
    <w:rsid w:val="00E20262"/>
    <w:pPr>
      <w:spacing w:after="0"/>
    </w:pPr>
    <w:rPr>
      <w:rFonts w:ascii="Arial" w:hAnsi="Arial"/>
      <w:b/>
      <w:color w:val="FFFFFF" w:themeColor="background1"/>
      <w:sz w:val="20"/>
      <w:lang w:val="en-GB"/>
    </w:rPr>
  </w:style>
  <w:style w:type="table" w:customStyle="1" w:styleId="argo">
    <w:name w:val="argo"/>
    <w:basedOn w:val="TableauNormal"/>
    <w:uiPriority w:val="99"/>
    <w:rsid w:val="00155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character" w:customStyle="1" w:styleId="tableheaderCar">
    <w:name w:val="table header Car"/>
    <w:basedOn w:val="Policepardfaut"/>
    <w:link w:val="tableheader"/>
    <w:rsid w:val="00E20262"/>
    <w:rPr>
      <w:rFonts w:ascii="Arial" w:hAnsi="Arial"/>
      <w:b/>
      <w:color w:val="FFFFFF" w:themeColor="background1"/>
      <w:sz w:val="20"/>
      <w:lang w:val="en-GB"/>
    </w:rPr>
  </w:style>
  <w:style w:type="paragraph" w:customStyle="1" w:styleId="Default">
    <w:name w:val="Default"/>
    <w:link w:val="DefaultCar"/>
    <w:rsid w:val="00E22F2A"/>
    <w:pPr>
      <w:widowControl w:val="0"/>
      <w:autoSpaceDE w:val="0"/>
      <w:autoSpaceDN w:val="0"/>
      <w:adjustRightInd w:val="0"/>
      <w:spacing w:after="0" w:line="240" w:lineRule="auto"/>
    </w:pPr>
    <w:rPr>
      <w:rFonts w:ascii="Arial" w:eastAsia="Times New Roman" w:hAnsi="Arial" w:cs="Arial"/>
      <w:color w:val="000000"/>
      <w:sz w:val="24"/>
      <w:szCs w:val="24"/>
      <w:lang w:val="en-AU" w:eastAsia="en-AU"/>
    </w:rPr>
  </w:style>
  <w:style w:type="paragraph" w:customStyle="1" w:styleId="CM39">
    <w:name w:val="CM39"/>
    <w:basedOn w:val="Default"/>
    <w:next w:val="Default"/>
    <w:uiPriority w:val="99"/>
    <w:rsid w:val="00E22F2A"/>
    <w:pPr>
      <w:spacing w:after="120"/>
    </w:pPr>
    <w:rPr>
      <w:color w:val="auto"/>
    </w:rPr>
  </w:style>
  <w:style w:type="paragraph" w:customStyle="1" w:styleId="CM1">
    <w:name w:val="CM1"/>
    <w:basedOn w:val="Default"/>
    <w:next w:val="Default"/>
    <w:uiPriority w:val="99"/>
    <w:rsid w:val="00E22F2A"/>
    <w:pPr>
      <w:spacing w:line="326" w:lineRule="atLeast"/>
    </w:pPr>
    <w:rPr>
      <w:color w:val="auto"/>
    </w:rPr>
  </w:style>
  <w:style w:type="paragraph" w:customStyle="1" w:styleId="CM2">
    <w:name w:val="CM2"/>
    <w:basedOn w:val="Default"/>
    <w:next w:val="Default"/>
    <w:uiPriority w:val="99"/>
    <w:rsid w:val="00E22F2A"/>
    <w:rPr>
      <w:color w:val="auto"/>
    </w:rPr>
  </w:style>
  <w:style w:type="paragraph" w:customStyle="1" w:styleId="CM40">
    <w:name w:val="CM40"/>
    <w:basedOn w:val="Default"/>
    <w:next w:val="Default"/>
    <w:uiPriority w:val="99"/>
    <w:rsid w:val="00E22F2A"/>
    <w:pPr>
      <w:spacing w:after="378"/>
    </w:pPr>
    <w:rPr>
      <w:color w:val="auto"/>
    </w:rPr>
  </w:style>
  <w:style w:type="paragraph" w:customStyle="1" w:styleId="CM41">
    <w:name w:val="CM41"/>
    <w:basedOn w:val="Default"/>
    <w:next w:val="Default"/>
    <w:uiPriority w:val="99"/>
    <w:rsid w:val="00E22F2A"/>
    <w:pPr>
      <w:spacing w:after="167"/>
    </w:pPr>
    <w:rPr>
      <w:color w:val="auto"/>
    </w:rPr>
  </w:style>
  <w:style w:type="paragraph" w:customStyle="1" w:styleId="CM42">
    <w:name w:val="CM42"/>
    <w:basedOn w:val="Default"/>
    <w:next w:val="Default"/>
    <w:uiPriority w:val="99"/>
    <w:rsid w:val="00E22F2A"/>
    <w:pPr>
      <w:spacing w:after="407"/>
    </w:pPr>
    <w:rPr>
      <w:color w:val="auto"/>
    </w:rPr>
  </w:style>
  <w:style w:type="paragraph" w:customStyle="1" w:styleId="CM43">
    <w:name w:val="CM43"/>
    <w:basedOn w:val="Default"/>
    <w:next w:val="Default"/>
    <w:uiPriority w:val="99"/>
    <w:rsid w:val="00E22F2A"/>
    <w:pPr>
      <w:spacing w:after="105"/>
    </w:pPr>
    <w:rPr>
      <w:color w:val="auto"/>
    </w:rPr>
  </w:style>
  <w:style w:type="paragraph" w:customStyle="1" w:styleId="CM45">
    <w:name w:val="CM45"/>
    <w:basedOn w:val="Default"/>
    <w:next w:val="Default"/>
    <w:uiPriority w:val="99"/>
    <w:rsid w:val="00E22F2A"/>
    <w:pPr>
      <w:spacing w:after="4363"/>
    </w:pPr>
    <w:rPr>
      <w:color w:val="auto"/>
    </w:rPr>
  </w:style>
  <w:style w:type="paragraph" w:customStyle="1" w:styleId="CM3">
    <w:name w:val="CM3"/>
    <w:basedOn w:val="Default"/>
    <w:next w:val="Default"/>
    <w:uiPriority w:val="99"/>
    <w:rsid w:val="00E22F2A"/>
    <w:rPr>
      <w:color w:val="auto"/>
    </w:rPr>
  </w:style>
  <w:style w:type="paragraph" w:customStyle="1" w:styleId="CM46">
    <w:name w:val="CM46"/>
    <w:basedOn w:val="Default"/>
    <w:next w:val="Default"/>
    <w:uiPriority w:val="99"/>
    <w:rsid w:val="00E22F2A"/>
    <w:pPr>
      <w:spacing w:after="55"/>
    </w:pPr>
    <w:rPr>
      <w:color w:val="auto"/>
    </w:rPr>
  </w:style>
  <w:style w:type="paragraph" w:customStyle="1" w:styleId="CM54">
    <w:name w:val="CM54"/>
    <w:basedOn w:val="Default"/>
    <w:next w:val="Default"/>
    <w:uiPriority w:val="99"/>
    <w:rsid w:val="00E22F2A"/>
    <w:pPr>
      <w:spacing w:after="315"/>
    </w:pPr>
    <w:rPr>
      <w:color w:val="auto"/>
    </w:rPr>
  </w:style>
  <w:style w:type="paragraph" w:customStyle="1" w:styleId="CM4">
    <w:name w:val="CM4"/>
    <w:basedOn w:val="Default"/>
    <w:next w:val="Default"/>
    <w:uiPriority w:val="99"/>
    <w:rsid w:val="00E22F2A"/>
    <w:rPr>
      <w:color w:val="auto"/>
    </w:rPr>
  </w:style>
  <w:style w:type="paragraph" w:customStyle="1" w:styleId="CM44">
    <w:name w:val="CM44"/>
    <w:basedOn w:val="Default"/>
    <w:next w:val="Default"/>
    <w:uiPriority w:val="99"/>
    <w:rsid w:val="00E22F2A"/>
    <w:pPr>
      <w:spacing w:after="235"/>
    </w:pPr>
    <w:rPr>
      <w:color w:val="auto"/>
    </w:rPr>
  </w:style>
  <w:style w:type="paragraph" w:customStyle="1" w:styleId="CM5">
    <w:name w:val="CM5"/>
    <w:basedOn w:val="Default"/>
    <w:next w:val="Default"/>
    <w:uiPriority w:val="99"/>
    <w:rsid w:val="00E22F2A"/>
    <w:pPr>
      <w:spacing w:line="276" w:lineRule="atLeast"/>
    </w:pPr>
    <w:rPr>
      <w:color w:val="auto"/>
    </w:rPr>
  </w:style>
  <w:style w:type="paragraph" w:customStyle="1" w:styleId="CM48">
    <w:name w:val="CM48"/>
    <w:basedOn w:val="Default"/>
    <w:next w:val="Default"/>
    <w:uiPriority w:val="99"/>
    <w:rsid w:val="00E22F2A"/>
    <w:pPr>
      <w:spacing w:after="748"/>
    </w:pPr>
    <w:rPr>
      <w:color w:val="auto"/>
    </w:rPr>
  </w:style>
  <w:style w:type="paragraph" w:customStyle="1" w:styleId="CM6">
    <w:name w:val="CM6"/>
    <w:basedOn w:val="Default"/>
    <w:next w:val="Default"/>
    <w:uiPriority w:val="99"/>
    <w:rsid w:val="00E22F2A"/>
    <w:pPr>
      <w:spacing w:line="276" w:lineRule="atLeast"/>
    </w:pPr>
    <w:rPr>
      <w:color w:val="auto"/>
    </w:rPr>
  </w:style>
  <w:style w:type="paragraph" w:customStyle="1" w:styleId="CM7">
    <w:name w:val="CM7"/>
    <w:basedOn w:val="Default"/>
    <w:next w:val="Default"/>
    <w:uiPriority w:val="99"/>
    <w:rsid w:val="00E22F2A"/>
    <w:pPr>
      <w:spacing w:line="276" w:lineRule="atLeast"/>
    </w:pPr>
    <w:rPr>
      <w:color w:val="auto"/>
    </w:rPr>
  </w:style>
  <w:style w:type="paragraph" w:customStyle="1" w:styleId="CM8">
    <w:name w:val="CM8"/>
    <w:basedOn w:val="Default"/>
    <w:next w:val="Default"/>
    <w:uiPriority w:val="99"/>
    <w:rsid w:val="00E22F2A"/>
    <w:pPr>
      <w:spacing w:line="278" w:lineRule="atLeast"/>
    </w:pPr>
    <w:rPr>
      <w:color w:val="auto"/>
    </w:rPr>
  </w:style>
  <w:style w:type="paragraph" w:customStyle="1" w:styleId="CM9">
    <w:name w:val="CM9"/>
    <w:basedOn w:val="Default"/>
    <w:next w:val="Default"/>
    <w:uiPriority w:val="99"/>
    <w:rsid w:val="00E22F2A"/>
    <w:pPr>
      <w:spacing w:line="276" w:lineRule="atLeast"/>
    </w:pPr>
    <w:rPr>
      <w:color w:val="auto"/>
    </w:rPr>
  </w:style>
  <w:style w:type="paragraph" w:customStyle="1" w:styleId="CM10">
    <w:name w:val="CM10"/>
    <w:basedOn w:val="Default"/>
    <w:next w:val="Default"/>
    <w:uiPriority w:val="99"/>
    <w:rsid w:val="00E22F2A"/>
    <w:pPr>
      <w:spacing w:line="276" w:lineRule="atLeast"/>
    </w:pPr>
    <w:rPr>
      <w:color w:val="auto"/>
    </w:rPr>
  </w:style>
  <w:style w:type="paragraph" w:customStyle="1" w:styleId="CM11">
    <w:name w:val="CM11"/>
    <w:basedOn w:val="Default"/>
    <w:next w:val="Default"/>
    <w:uiPriority w:val="99"/>
    <w:rsid w:val="00E22F2A"/>
    <w:pPr>
      <w:spacing w:line="271" w:lineRule="atLeast"/>
    </w:pPr>
    <w:rPr>
      <w:color w:val="auto"/>
    </w:rPr>
  </w:style>
  <w:style w:type="paragraph" w:customStyle="1" w:styleId="CM12">
    <w:name w:val="CM12"/>
    <w:basedOn w:val="Default"/>
    <w:next w:val="Default"/>
    <w:uiPriority w:val="99"/>
    <w:rsid w:val="00E22F2A"/>
    <w:pPr>
      <w:spacing w:line="276" w:lineRule="atLeast"/>
    </w:pPr>
    <w:rPr>
      <w:color w:val="auto"/>
    </w:rPr>
  </w:style>
  <w:style w:type="paragraph" w:customStyle="1" w:styleId="CM50">
    <w:name w:val="CM50"/>
    <w:basedOn w:val="Default"/>
    <w:next w:val="Default"/>
    <w:uiPriority w:val="99"/>
    <w:rsid w:val="00E22F2A"/>
    <w:pPr>
      <w:spacing w:after="503"/>
    </w:pPr>
    <w:rPr>
      <w:color w:val="auto"/>
    </w:rPr>
  </w:style>
  <w:style w:type="paragraph" w:customStyle="1" w:styleId="CM13">
    <w:name w:val="CM13"/>
    <w:basedOn w:val="Default"/>
    <w:next w:val="Default"/>
    <w:uiPriority w:val="99"/>
    <w:rsid w:val="00E22F2A"/>
    <w:rPr>
      <w:color w:val="auto"/>
    </w:rPr>
  </w:style>
  <w:style w:type="paragraph" w:customStyle="1" w:styleId="CM14">
    <w:name w:val="CM14"/>
    <w:basedOn w:val="Default"/>
    <w:next w:val="Default"/>
    <w:uiPriority w:val="99"/>
    <w:rsid w:val="00E22F2A"/>
    <w:pPr>
      <w:spacing w:line="276" w:lineRule="atLeast"/>
    </w:pPr>
    <w:rPr>
      <w:color w:val="auto"/>
    </w:rPr>
  </w:style>
  <w:style w:type="paragraph" w:customStyle="1" w:styleId="CM15">
    <w:name w:val="CM15"/>
    <w:basedOn w:val="Default"/>
    <w:next w:val="Default"/>
    <w:uiPriority w:val="99"/>
    <w:rsid w:val="00E22F2A"/>
    <w:pPr>
      <w:spacing w:line="406" w:lineRule="atLeast"/>
    </w:pPr>
    <w:rPr>
      <w:color w:val="auto"/>
    </w:rPr>
  </w:style>
  <w:style w:type="paragraph" w:customStyle="1" w:styleId="CM16">
    <w:name w:val="CM16"/>
    <w:basedOn w:val="Default"/>
    <w:next w:val="Default"/>
    <w:uiPriority w:val="99"/>
    <w:rsid w:val="00E22F2A"/>
    <w:pPr>
      <w:spacing w:line="340" w:lineRule="atLeast"/>
    </w:pPr>
    <w:rPr>
      <w:color w:val="auto"/>
    </w:rPr>
  </w:style>
  <w:style w:type="paragraph" w:customStyle="1" w:styleId="CM52">
    <w:name w:val="CM52"/>
    <w:basedOn w:val="Default"/>
    <w:next w:val="Default"/>
    <w:uiPriority w:val="99"/>
    <w:rsid w:val="00E22F2A"/>
    <w:pPr>
      <w:spacing w:after="653"/>
    </w:pPr>
    <w:rPr>
      <w:color w:val="auto"/>
    </w:rPr>
  </w:style>
  <w:style w:type="paragraph" w:customStyle="1" w:styleId="CM17">
    <w:name w:val="CM17"/>
    <w:basedOn w:val="Default"/>
    <w:next w:val="Default"/>
    <w:uiPriority w:val="99"/>
    <w:rsid w:val="00E22F2A"/>
    <w:pPr>
      <w:spacing w:line="396" w:lineRule="atLeast"/>
    </w:pPr>
    <w:rPr>
      <w:color w:val="auto"/>
    </w:rPr>
  </w:style>
  <w:style w:type="paragraph" w:customStyle="1" w:styleId="CM18">
    <w:name w:val="CM18"/>
    <w:basedOn w:val="Default"/>
    <w:next w:val="Default"/>
    <w:uiPriority w:val="99"/>
    <w:rsid w:val="00E22F2A"/>
    <w:pPr>
      <w:spacing w:line="396" w:lineRule="atLeast"/>
    </w:pPr>
    <w:rPr>
      <w:color w:val="auto"/>
    </w:rPr>
  </w:style>
  <w:style w:type="paragraph" w:customStyle="1" w:styleId="CM19">
    <w:name w:val="CM19"/>
    <w:basedOn w:val="Default"/>
    <w:next w:val="Default"/>
    <w:uiPriority w:val="99"/>
    <w:rsid w:val="00E22F2A"/>
    <w:pPr>
      <w:spacing w:line="193" w:lineRule="atLeast"/>
    </w:pPr>
    <w:rPr>
      <w:color w:val="auto"/>
    </w:rPr>
  </w:style>
  <w:style w:type="paragraph" w:customStyle="1" w:styleId="CM55">
    <w:name w:val="CM55"/>
    <w:basedOn w:val="Default"/>
    <w:next w:val="Default"/>
    <w:uiPriority w:val="99"/>
    <w:rsid w:val="00E22F2A"/>
    <w:pPr>
      <w:spacing w:after="548"/>
    </w:pPr>
    <w:rPr>
      <w:color w:val="auto"/>
    </w:rPr>
  </w:style>
  <w:style w:type="paragraph" w:customStyle="1" w:styleId="CM20">
    <w:name w:val="CM20"/>
    <w:basedOn w:val="Default"/>
    <w:next w:val="Default"/>
    <w:uiPriority w:val="99"/>
    <w:rsid w:val="00E22F2A"/>
    <w:pPr>
      <w:spacing w:line="396" w:lineRule="atLeast"/>
    </w:pPr>
    <w:rPr>
      <w:color w:val="auto"/>
    </w:rPr>
  </w:style>
  <w:style w:type="paragraph" w:customStyle="1" w:styleId="CM22">
    <w:name w:val="CM22"/>
    <w:basedOn w:val="Default"/>
    <w:next w:val="Default"/>
    <w:uiPriority w:val="99"/>
    <w:rsid w:val="00E22F2A"/>
    <w:pPr>
      <w:spacing w:line="186" w:lineRule="atLeast"/>
    </w:pPr>
    <w:rPr>
      <w:color w:val="auto"/>
    </w:rPr>
  </w:style>
  <w:style w:type="paragraph" w:customStyle="1" w:styleId="CM57">
    <w:name w:val="CM57"/>
    <w:basedOn w:val="Default"/>
    <w:next w:val="Default"/>
    <w:uiPriority w:val="99"/>
    <w:rsid w:val="00E22F2A"/>
    <w:pPr>
      <w:spacing w:after="188"/>
    </w:pPr>
    <w:rPr>
      <w:color w:val="auto"/>
    </w:rPr>
  </w:style>
  <w:style w:type="paragraph" w:customStyle="1" w:styleId="CM23">
    <w:name w:val="CM23"/>
    <w:basedOn w:val="Default"/>
    <w:next w:val="Default"/>
    <w:uiPriority w:val="99"/>
    <w:rsid w:val="00E22F2A"/>
    <w:rPr>
      <w:color w:val="auto"/>
    </w:rPr>
  </w:style>
  <w:style w:type="paragraph" w:customStyle="1" w:styleId="CM24">
    <w:name w:val="CM24"/>
    <w:basedOn w:val="Default"/>
    <w:next w:val="Default"/>
    <w:uiPriority w:val="99"/>
    <w:rsid w:val="00E22F2A"/>
    <w:pPr>
      <w:spacing w:line="406" w:lineRule="atLeast"/>
    </w:pPr>
    <w:rPr>
      <w:color w:val="auto"/>
    </w:rPr>
  </w:style>
  <w:style w:type="paragraph" w:customStyle="1" w:styleId="CM25">
    <w:name w:val="CM25"/>
    <w:basedOn w:val="Default"/>
    <w:next w:val="Default"/>
    <w:uiPriority w:val="99"/>
    <w:rsid w:val="00E22F2A"/>
    <w:pPr>
      <w:spacing w:line="271" w:lineRule="atLeast"/>
    </w:pPr>
    <w:rPr>
      <w:color w:val="auto"/>
    </w:rPr>
  </w:style>
  <w:style w:type="paragraph" w:customStyle="1" w:styleId="CM26">
    <w:name w:val="CM26"/>
    <w:basedOn w:val="Default"/>
    <w:next w:val="Default"/>
    <w:uiPriority w:val="99"/>
    <w:rsid w:val="00E22F2A"/>
    <w:pPr>
      <w:spacing w:line="231" w:lineRule="atLeast"/>
    </w:pPr>
    <w:rPr>
      <w:color w:val="auto"/>
    </w:rPr>
  </w:style>
  <w:style w:type="paragraph" w:customStyle="1" w:styleId="CM58">
    <w:name w:val="CM58"/>
    <w:basedOn w:val="Default"/>
    <w:next w:val="Default"/>
    <w:uiPriority w:val="99"/>
    <w:rsid w:val="00E22F2A"/>
    <w:pPr>
      <w:spacing w:after="840"/>
    </w:pPr>
    <w:rPr>
      <w:color w:val="auto"/>
    </w:rPr>
  </w:style>
  <w:style w:type="paragraph" w:customStyle="1" w:styleId="CM28">
    <w:name w:val="CM28"/>
    <w:basedOn w:val="Default"/>
    <w:next w:val="Default"/>
    <w:uiPriority w:val="99"/>
    <w:rsid w:val="00E22F2A"/>
    <w:pPr>
      <w:spacing w:line="196" w:lineRule="atLeast"/>
    </w:pPr>
    <w:rPr>
      <w:color w:val="auto"/>
    </w:rPr>
  </w:style>
  <w:style w:type="paragraph" w:customStyle="1" w:styleId="CM31">
    <w:name w:val="CM31"/>
    <w:basedOn w:val="Default"/>
    <w:next w:val="Default"/>
    <w:uiPriority w:val="99"/>
    <w:rsid w:val="00E22F2A"/>
    <w:pPr>
      <w:spacing w:line="396" w:lineRule="atLeast"/>
    </w:pPr>
    <w:rPr>
      <w:color w:val="auto"/>
    </w:rPr>
  </w:style>
  <w:style w:type="paragraph" w:customStyle="1" w:styleId="CM32">
    <w:name w:val="CM32"/>
    <w:basedOn w:val="Default"/>
    <w:next w:val="Default"/>
    <w:uiPriority w:val="99"/>
    <w:rsid w:val="00E22F2A"/>
    <w:pPr>
      <w:spacing w:line="276" w:lineRule="atLeast"/>
    </w:pPr>
    <w:rPr>
      <w:color w:val="auto"/>
    </w:rPr>
  </w:style>
  <w:style w:type="paragraph" w:customStyle="1" w:styleId="CM33">
    <w:name w:val="CM33"/>
    <w:basedOn w:val="Default"/>
    <w:next w:val="Default"/>
    <w:uiPriority w:val="99"/>
    <w:rsid w:val="00E22F2A"/>
    <w:pPr>
      <w:spacing w:line="391" w:lineRule="atLeast"/>
    </w:pPr>
    <w:rPr>
      <w:color w:val="auto"/>
    </w:rPr>
  </w:style>
  <w:style w:type="paragraph" w:customStyle="1" w:styleId="CM34">
    <w:name w:val="CM34"/>
    <w:basedOn w:val="Default"/>
    <w:next w:val="Default"/>
    <w:uiPriority w:val="99"/>
    <w:rsid w:val="00E22F2A"/>
    <w:pPr>
      <w:spacing w:line="391" w:lineRule="atLeast"/>
    </w:pPr>
    <w:rPr>
      <w:color w:val="auto"/>
    </w:rPr>
  </w:style>
  <w:style w:type="paragraph" w:customStyle="1" w:styleId="CM36">
    <w:name w:val="CM36"/>
    <w:basedOn w:val="Default"/>
    <w:next w:val="Default"/>
    <w:uiPriority w:val="99"/>
    <w:rsid w:val="00E22F2A"/>
    <w:pPr>
      <w:spacing w:line="253" w:lineRule="atLeast"/>
    </w:pPr>
    <w:rPr>
      <w:color w:val="auto"/>
    </w:rPr>
  </w:style>
  <w:style w:type="character" w:customStyle="1" w:styleId="TextedebullesCar">
    <w:name w:val="Texte de bulles Car"/>
    <w:basedOn w:val="Policepardfaut"/>
    <w:link w:val="Textedebulles"/>
    <w:uiPriority w:val="99"/>
    <w:semiHidden/>
    <w:rsid w:val="00E22F2A"/>
    <w:rPr>
      <w:rFonts w:ascii="Tahoma" w:hAnsi="Tahoma" w:cs="Tahoma"/>
      <w:sz w:val="16"/>
      <w:szCs w:val="16"/>
    </w:rPr>
  </w:style>
  <w:style w:type="character" w:customStyle="1" w:styleId="CommentaireCar">
    <w:name w:val="Commentaire Car"/>
    <w:basedOn w:val="Policepardfaut"/>
    <w:link w:val="Commentaire"/>
    <w:semiHidden/>
    <w:rsid w:val="00E22F2A"/>
    <w:rPr>
      <w:rFonts w:ascii="Times New Roman" w:hAnsi="Times New Roman"/>
      <w:sz w:val="20"/>
    </w:rPr>
  </w:style>
  <w:style w:type="character" w:customStyle="1" w:styleId="ObjetducommentaireCar">
    <w:name w:val="Objet du commentaire Car"/>
    <w:basedOn w:val="CommentaireCar"/>
    <w:link w:val="Objetducommentaire"/>
    <w:uiPriority w:val="99"/>
    <w:semiHidden/>
    <w:rsid w:val="00E22F2A"/>
    <w:rPr>
      <w:rFonts w:ascii="Times New Roman" w:hAnsi="Times New Roman"/>
      <w:b/>
      <w:bCs/>
      <w:sz w:val="20"/>
    </w:rPr>
  </w:style>
  <w:style w:type="paragraph" w:customStyle="1" w:styleId="tablecontent">
    <w:name w:val="table content"/>
    <w:basedOn w:val="Default"/>
    <w:link w:val="tablecontentCar"/>
    <w:qFormat/>
    <w:rsid w:val="005B6AFF"/>
    <w:rPr>
      <w:rFonts w:ascii="Tahoma" w:hAnsi="Tahoma" w:cs="Tahoma"/>
      <w:sz w:val="16"/>
      <w:szCs w:val="16"/>
    </w:rPr>
  </w:style>
  <w:style w:type="character" w:customStyle="1" w:styleId="DefaultCar">
    <w:name w:val="Default Car"/>
    <w:basedOn w:val="Policepardfaut"/>
    <w:link w:val="Default"/>
    <w:rsid w:val="00E22F2A"/>
    <w:rPr>
      <w:rFonts w:ascii="Arial" w:eastAsia="Times New Roman" w:hAnsi="Arial" w:cs="Arial"/>
      <w:color w:val="000000"/>
      <w:sz w:val="24"/>
      <w:szCs w:val="24"/>
      <w:lang w:val="en-AU" w:eastAsia="en-AU"/>
    </w:rPr>
  </w:style>
  <w:style w:type="character" w:customStyle="1" w:styleId="tablecontentCar">
    <w:name w:val="table content Car"/>
    <w:basedOn w:val="DefaultCar"/>
    <w:link w:val="tablecontent"/>
    <w:rsid w:val="005B6AFF"/>
    <w:rPr>
      <w:rFonts w:ascii="Tahoma" w:eastAsia="Times New Roman" w:hAnsi="Tahoma" w:cs="Tahoma"/>
      <w:color w:val="000000"/>
      <w:sz w:val="16"/>
      <w:szCs w:val="16"/>
      <w:lang w:val="en-AU" w:eastAsia="en-AU"/>
    </w:rPr>
  </w:style>
  <w:style w:type="paragraph" w:customStyle="1" w:styleId="Paragraphedeliste1">
    <w:name w:val="Paragraphe de liste1"/>
    <w:basedOn w:val="Normal"/>
    <w:uiPriority w:val="34"/>
    <w:qFormat/>
    <w:rsid w:val="009045E4"/>
    <w:pPr>
      <w:ind w:left="720"/>
      <w:contextualSpacing/>
    </w:pPr>
    <w:rPr>
      <w:rFonts w:eastAsia="MS Mincho" w:cs="Times New Roman"/>
    </w:rPr>
  </w:style>
  <w:style w:type="character" w:customStyle="1" w:styleId="En-tteCar">
    <w:name w:val="En-tête Car"/>
    <w:basedOn w:val="Policepardfaut"/>
    <w:link w:val="En-tte"/>
    <w:rsid w:val="00C754B0"/>
    <w:rPr>
      <w:rFonts w:ascii="Times New Roman" w:hAnsi="Times New Roman"/>
      <w:sz w:val="18"/>
      <w:lang w:val="pt-BR"/>
    </w:rPr>
  </w:style>
  <w:style w:type="character" w:customStyle="1" w:styleId="PieddepageCar">
    <w:name w:val="Pied de page Car"/>
    <w:basedOn w:val="Policepardfaut"/>
    <w:link w:val="Pieddepage"/>
    <w:rsid w:val="00C754B0"/>
    <w:rPr>
      <w:rFonts w:ascii="Times New Roman" w:hAnsi="Times New Roman"/>
      <w:sz w:val="20"/>
      <w:lang w:val="pt-BR"/>
    </w:rPr>
  </w:style>
  <w:style w:type="character" w:customStyle="1" w:styleId="ExplorateurdedocumentsCar">
    <w:name w:val="Explorateur de documents Car"/>
    <w:basedOn w:val="Policepardfaut"/>
    <w:link w:val="Explorateurdedocuments"/>
    <w:rsid w:val="00C754B0"/>
    <w:rPr>
      <w:rFonts w:ascii="Tahoma" w:hAnsi="Tahoma"/>
      <w:shd w:val="clear" w:color="auto" w:fill="000080"/>
      <w:lang w:val="pt-BR"/>
    </w:rPr>
  </w:style>
  <w:style w:type="character" w:customStyle="1" w:styleId="CorpsdetexteCar">
    <w:name w:val="Corps de texte Car"/>
    <w:basedOn w:val="Policepardfaut"/>
    <w:link w:val="Corpsdetexte"/>
    <w:rsid w:val="00C754B0"/>
    <w:rPr>
      <w:rFonts w:ascii="Times New Roman" w:hAnsi="Times New Roman"/>
      <w:lang w:val="pt-BR"/>
    </w:rPr>
  </w:style>
  <w:style w:type="character" w:customStyle="1" w:styleId="TextebrutCar">
    <w:name w:val="Texte brut Car"/>
    <w:basedOn w:val="Policepardfaut"/>
    <w:link w:val="Textebrut"/>
    <w:rsid w:val="00C754B0"/>
    <w:rPr>
      <w:rFonts w:ascii="Courier New" w:hAnsi="Courier New"/>
      <w:sz w:val="20"/>
      <w:lang w:val="pt-BR"/>
    </w:rPr>
  </w:style>
  <w:style w:type="character" w:customStyle="1" w:styleId="Corpsdetexte2Car">
    <w:name w:val="Corps de texte 2 Car"/>
    <w:basedOn w:val="Policepardfaut"/>
    <w:link w:val="Corpsdetexte2"/>
    <w:rsid w:val="00C754B0"/>
    <w:rPr>
      <w:rFonts w:ascii="Tahoma" w:hAnsi="Tahoma"/>
      <w:sz w:val="18"/>
      <w:lang w:val="pt-BR"/>
    </w:rPr>
  </w:style>
  <w:style w:type="character" w:customStyle="1" w:styleId="Corpsdetexte3Car">
    <w:name w:val="Corps de texte 3 Car"/>
    <w:basedOn w:val="Policepardfaut"/>
    <w:link w:val="Corpsdetexte3"/>
    <w:rsid w:val="00C754B0"/>
    <w:rPr>
      <w:rFonts w:ascii="Times New Roman" w:hAnsi="Times New Roman"/>
      <w:lang w:val="pt-BR"/>
    </w:rPr>
  </w:style>
  <w:style w:type="character" w:customStyle="1" w:styleId="AdresseHTMLCar">
    <w:name w:val="Adresse HTML Car"/>
    <w:basedOn w:val="Policepardfaut"/>
    <w:link w:val="AdresseHTML"/>
    <w:rsid w:val="00C754B0"/>
    <w:rPr>
      <w:rFonts w:ascii="Times New Roman" w:hAnsi="Times New Roman"/>
      <w:i/>
      <w:iCs/>
      <w:lang w:val="pt-BR"/>
    </w:rPr>
  </w:style>
  <w:style w:type="character" w:customStyle="1" w:styleId="DateCar">
    <w:name w:val="Date Car"/>
    <w:basedOn w:val="Policepardfaut"/>
    <w:link w:val="Date"/>
    <w:rsid w:val="00C754B0"/>
    <w:rPr>
      <w:rFonts w:ascii="Times New Roman" w:hAnsi="Times New Roman"/>
      <w:lang w:val="pt-BR"/>
    </w:rPr>
  </w:style>
  <w:style w:type="character" w:customStyle="1" w:styleId="En-ttedemessageCar">
    <w:name w:val="En-tête de message Car"/>
    <w:basedOn w:val="Policepardfaut"/>
    <w:link w:val="En-ttedemessage"/>
    <w:rsid w:val="00C754B0"/>
    <w:rPr>
      <w:rFonts w:ascii="Arial" w:hAnsi="Arial" w:cs="Arial"/>
      <w:szCs w:val="24"/>
      <w:shd w:val="pct20" w:color="auto" w:fill="auto"/>
      <w:lang w:val="pt-BR"/>
    </w:rPr>
  </w:style>
  <w:style w:type="character" w:customStyle="1" w:styleId="FormuledepolitesseCar">
    <w:name w:val="Formule de politesse Car"/>
    <w:basedOn w:val="Policepardfaut"/>
    <w:link w:val="Formuledepolitesse"/>
    <w:rsid w:val="00C754B0"/>
    <w:rPr>
      <w:rFonts w:ascii="Times New Roman" w:hAnsi="Times New Roman"/>
      <w:lang w:val="pt-BR"/>
    </w:rPr>
  </w:style>
  <w:style w:type="character" w:customStyle="1" w:styleId="NotedebasdepageCar">
    <w:name w:val="Note de bas de page Car"/>
    <w:basedOn w:val="Policepardfaut"/>
    <w:link w:val="Notedebasdepage"/>
    <w:semiHidden/>
    <w:rsid w:val="00C754B0"/>
    <w:rPr>
      <w:rFonts w:ascii="Times New Roman" w:hAnsi="Times New Roman"/>
      <w:sz w:val="20"/>
      <w:lang w:val="pt-BR"/>
    </w:rPr>
  </w:style>
  <w:style w:type="character" w:customStyle="1" w:styleId="NotedefinCar">
    <w:name w:val="Note de fin Car"/>
    <w:basedOn w:val="Policepardfaut"/>
    <w:link w:val="Notedefin"/>
    <w:rsid w:val="00C754B0"/>
    <w:rPr>
      <w:rFonts w:ascii="Times New Roman" w:hAnsi="Times New Roman"/>
      <w:sz w:val="20"/>
      <w:lang w:val="pt-BR"/>
    </w:rPr>
  </w:style>
  <w:style w:type="character" w:customStyle="1" w:styleId="PrformatHTMLCar">
    <w:name w:val="Préformaté HTML Car"/>
    <w:basedOn w:val="Policepardfaut"/>
    <w:link w:val="PrformatHTML"/>
    <w:rsid w:val="00C754B0"/>
    <w:rPr>
      <w:rFonts w:ascii="Courier New" w:hAnsi="Courier New" w:cs="Courier New"/>
      <w:sz w:val="20"/>
      <w:lang w:val="pt-BR"/>
    </w:rPr>
  </w:style>
  <w:style w:type="character" w:customStyle="1" w:styleId="Retrait1religneCar">
    <w:name w:val="Retrait 1re ligne Car"/>
    <w:basedOn w:val="CorpsdetexteCar"/>
    <w:link w:val="Retrait1religne"/>
    <w:rsid w:val="00C754B0"/>
    <w:rPr>
      <w:rFonts w:ascii="Times New Roman" w:hAnsi="Times New Roman"/>
      <w:lang w:val="pt-BR"/>
    </w:rPr>
  </w:style>
  <w:style w:type="character" w:customStyle="1" w:styleId="RetraitcorpsdetexteCar">
    <w:name w:val="Retrait corps de texte Car"/>
    <w:basedOn w:val="Policepardfaut"/>
    <w:link w:val="Retraitcorpsdetexte"/>
    <w:rsid w:val="00C754B0"/>
    <w:rPr>
      <w:rFonts w:ascii="Times New Roman" w:hAnsi="Times New Roman"/>
      <w:lang w:val="pt-BR"/>
    </w:rPr>
  </w:style>
  <w:style w:type="character" w:customStyle="1" w:styleId="Retraitcorpsdetexte2Car">
    <w:name w:val="Retrait corps de texte 2 Car"/>
    <w:basedOn w:val="Policepardfaut"/>
    <w:link w:val="Retraitcorpsdetexte2"/>
    <w:rsid w:val="00C754B0"/>
    <w:rPr>
      <w:rFonts w:ascii="Times New Roman" w:hAnsi="Times New Roman"/>
      <w:lang w:val="pt-BR"/>
    </w:rPr>
  </w:style>
  <w:style w:type="character" w:customStyle="1" w:styleId="Retraitcorpsdetexte3Car">
    <w:name w:val="Retrait corps de texte 3 Car"/>
    <w:basedOn w:val="Policepardfaut"/>
    <w:link w:val="Retraitcorpsdetexte3"/>
    <w:rsid w:val="00C754B0"/>
    <w:rPr>
      <w:rFonts w:ascii="Times New Roman" w:hAnsi="Times New Roman"/>
      <w:sz w:val="16"/>
      <w:szCs w:val="16"/>
      <w:lang w:val="pt-BR"/>
    </w:rPr>
  </w:style>
  <w:style w:type="character" w:customStyle="1" w:styleId="Retraitcorpset1religCar">
    <w:name w:val="Retrait corps et 1re lig. Car"/>
    <w:basedOn w:val="RetraitcorpsdetexteCar"/>
    <w:link w:val="Retraitcorpset1relig"/>
    <w:rsid w:val="00C754B0"/>
    <w:rPr>
      <w:rFonts w:ascii="Times New Roman" w:hAnsi="Times New Roman"/>
      <w:lang w:val="pt-BR"/>
    </w:rPr>
  </w:style>
  <w:style w:type="character" w:customStyle="1" w:styleId="SalutationsCar">
    <w:name w:val="Salutations Car"/>
    <w:basedOn w:val="Policepardfaut"/>
    <w:link w:val="Salutations"/>
    <w:rsid w:val="00C754B0"/>
    <w:rPr>
      <w:rFonts w:ascii="Times New Roman" w:hAnsi="Times New Roman"/>
      <w:lang w:val="pt-BR"/>
    </w:rPr>
  </w:style>
  <w:style w:type="character" w:customStyle="1" w:styleId="SignatureCar">
    <w:name w:val="Signature Car"/>
    <w:basedOn w:val="Policepardfaut"/>
    <w:link w:val="Signature"/>
    <w:rsid w:val="00C754B0"/>
    <w:rPr>
      <w:rFonts w:ascii="Times New Roman" w:hAnsi="Times New Roman"/>
      <w:lang w:val="pt-BR"/>
    </w:rPr>
  </w:style>
  <w:style w:type="character" w:customStyle="1" w:styleId="SignaturelectroniqueCar">
    <w:name w:val="Signature électronique Car"/>
    <w:basedOn w:val="Policepardfaut"/>
    <w:link w:val="Signaturelectronique"/>
    <w:rsid w:val="00C754B0"/>
    <w:rPr>
      <w:rFonts w:ascii="Times New Roman" w:hAnsi="Times New Roman"/>
      <w:lang w:val="pt-BR"/>
    </w:rPr>
  </w:style>
  <w:style w:type="character" w:customStyle="1" w:styleId="TextedemacroCar">
    <w:name w:val="Texte de macro Car"/>
    <w:basedOn w:val="Policepardfaut"/>
    <w:link w:val="Textedemacro"/>
    <w:rsid w:val="00C754B0"/>
    <w:rPr>
      <w:rFonts w:ascii="Courier New" w:hAnsi="Courier New" w:cs="Courier New"/>
    </w:rPr>
  </w:style>
  <w:style w:type="character" w:customStyle="1" w:styleId="TitredenoteCar">
    <w:name w:val="Titre de note Car"/>
    <w:basedOn w:val="Policepardfaut"/>
    <w:link w:val="Titredenote"/>
    <w:rsid w:val="00C754B0"/>
    <w:rPr>
      <w:rFonts w:ascii="Times New Roman" w:hAnsi="Times New Roman"/>
      <w:lang w:val="pt-BR"/>
    </w:rPr>
  </w:style>
  <w:style w:type="paragraph" w:customStyle="1" w:styleId="Standard">
    <w:name w:val="Standard"/>
    <w:rsid w:val="00C754B0"/>
    <w:pPr>
      <w:widowControl w:val="0"/>
      <w:suppressAutoHyphens/>
      <w:autoSpaceDN w:val="0"/>
      <w:spacing w:after="0" w:line="240" w:lineRule="auto"/>
      <w:textAlignment w:val="baseline"/>
    </w:pPr>
    <w:rPr>
      <w:rFonts w:ascii="Liberation Serif" w:eastAsia="DejaVu Sans" w:hAnsi="Liberation Serif" w:cs="Lohit Devanagari"/>
      <w:kern w:val="3"/>
      <w:sz w:val="24"/>
      <w:szCs w:val="24"/>
      <w:lang w:val="en-US" w:eastAsia="zh-CN" w:bidi="hi-IN"/>
    </w:rPr>
  </w:style>
  <w:style w:type="character" w:customStyle="1" w:styleId="FootnoteCharacters">
    <w:name w:val="Footnote Characters"/>
    <w:rsid w:val="002F08BF"/>
  </w:style>
  <w:style w:type="character" w:customStyle="1" w:styleId="Bullets">
    <w:name w:val="Bullets"/>
    <w:rsid w:val="002F08BF"/>
    <w:rPr>
      <w:rFonts w:ascii="StarSymbol" w:eastAsia="StarSymbol" w:hAnsi="StarSymbol" w:cs="StarSymbol"/>
      <w:sz w:val="18"/>
      <w:szCs w:val="18"/>
    </w:rPr>
  </w:style>
  <w:style w:type="character" w:customStyle="1" w:styleId="EndnoteCharacters">
    <w:name w:val="Endnote Characters"/>
    <w:rsid w:val="002F08BF"/>
  </w:style>
  <w:style w:type="character" w:customStyle="1" w:styleId="SourceText">
    <w:name w:val="Source Text"/>
    <w:rsid w:val="002F08BF"/>
    <w:rPr>
      <w:rFonts w:ascii="Courier New" w:eastAsia="Courier New" w:hAnsi="Courier New" w:cs="Courier New"/>
    </w:rPr>
  </w:style>
  <w:style w:type="character" w:styleId="Appeldenotedefin">
    <w:name w:val="endnote reference"/>
    <w:semiHidden/>
    <w:rsid w:val="002F08BF"/>
    <w:rPr>
      <w:vertAlign w:val="superscript"/>
    </w:rPr>
  </w:style>
  <w:style w:type="paragraph" w:customStyle="1" w:styleId="Heading">
    <w:name w:val="Heading"/>
    <w:basedOn w:val="Normal"/>
    <w:next w:val="Corpsdetexte"/>
    <w:rsid w:val="002F08BF"/>
    <w:pPr>
      <w:keepNext/>
      <w:widowControl w:val="0"/>
      <w:suppressAutoHyphens/>
      <w:spacing w:before="240" w:after="283"/>
    </w:pPr>
    <w:rPr>
      <w:rFonts w:ascii="Albany" w:eastAsia="HG Mincho Light J" w:hAnsi="Albany" w:cs="Arial Unicode MS"/>
      <w:sz w:val="28"/>
      <w:szCs w:val="28"/>
    </w:rPr>
  </w:style>
  <w:style w:type="paragraph" w:customStyle="1" w:styleId="TableContents">
    <w:name w:val="Table Contents"/>
    <w:basedOn w:val="Corpsdetexte"/>
    <w:rsid w:val="002F08BF"/>
    <w:pPr>
      <w:widowControl w:val="0"/>
      <w:suppressAutoHyphens/>
      <w:spacing w:after="0"/>
    </w:pPr>
    <w:rPr>
      <w:rFonts w:ascii="Arial" w:eastAsia="Times New Roman" w:hAnsi="Arial" w:cs="Arial"/>
      <w:sz w:val="18"/>
      <w:szCs w:val="18"/>
    </w:rPr>
  </w:style>
  <w:style w:type="paragraph" w:customStyle="1" w:styleId="TableHeading">
    <w:name w:val="Table Heading"/>
    <w:basedOn w:val="TableContents"/>
    <w:rsid w:val="002F08BF"/>
    <w:pPr>
      <w:suppressLineNumbers/>
      <w:jc w:val="center"/>
    </w:pPr>
    <w:rPr>
      <w:b/>
      <w:bCs/>
    </w:rPr>
  </w:style>
  <w:style w:type="paragraph" w:customStyle="1" w:styleId="Index">
    <w:name w:val="Index"/>
    <w:basedOn w:val="Normal"/>
    <w:rsid w:val="002F08BF"/>
    <w:pPr>
      <w:widowControl w:val="0"/>
      <w:suppressLineNumbers/>
      <w:suppressAutoHyphens/>
      <w:spacing w:after="120"/>
    </w:pPr>
    <w:rPr>
      <w:rFonts w:eastAsia="Times New Roman" w:cs="Times New Roman"/>
      <w:sz w:val="24"/>
      <w:szCs w:val="24"/>
    </w:rPr>
  </w:style>
  <w:style w:type="paragraph" w:customStyle="1" w:styleId="Quotations">
    <w:name w:val="Quotations"/>
    <w:basedOn w:val="Normal"/>
    <w:rsid w:val="002F08BF"/>
    <w:pPr>
      <w:widowControl w:val="0"/>
      <w:pBdr>
        <w:top w:val="single" w:sz="1" w:space="7" w:color="C0C0C0"/>
        <w:left w:val="single" w:sz="1" w:space="7" w:color="C0C0C0"/>
        <w:bottom w:val="single" w:sz="1" w:space="7" w:color="C0C0C0"/>
        <w:right w:val="single" w:sz="1" w:space="7" w:color="C0C0C0"/>
      </w:pBdr>
      <w:suppressAutoHyphens/>
      <w:spacing w:before="86" w:after="283"/>
      <w:ind w:left="567" w:right="567"/>
    </w:pPr>
    <w:rPr>
      <w:rFonts w:eastAsia="Times New Roman" w:cs="Times New Roman"/>
      <w:sz w:val="24"/>
      <w:szCs w:val="24"/>
    </w:rPr>
  </w:style>
  <w:style w:type="paragraph" w:customStyle="1" w:styleId="HorizontalLine">
    <w:name w:val="Horizontal Line"/>
    <w:basedOn w:val="Normal"/>
    <w:next w:val="Corpsdetexte"/>
    <w:rsid w:val="002F08BF"/>
    <w:pPr>
      <w:widowControl w:val="0"/>
      <w:pBdr>
        <w:bottom w:val="double" w:sz="1" w:space="0" w:color="808080"/>
      </w:pBdr>
      <w:suppressAutoHyphens/>
      <w:spacing w:after="283"/>
    </w:pPr>
    <w:rPr>
      <w:rFonts w:eastAsia="Times New Roman" w:cs="Times New Roman"/>
      <w:sz w:val="12"/>
      <w:szCs w:val="24"/>
    </w:rPr>
  </w:style>
  <w:style w:type="paragraph" w:customStyle="1" w:styleId="StyleTitre1Gauche015cm">
    <w:name w:val="Style Titre 1 + Gauche :  015 cm"/>
    <w:basedOn w:val="Titre1"/>
    <w:rsid w:val="002F08BF"/>
    <w:pPr>
      <w:keepLines w:val="0"/>
      <w:pageBreakBefore w:val="0"/>
      <w:widowControl w:val="0"/>
      <w:numPr>
        <w:numId w:val="18"/>
      </w:numPr>
      <w:suppressAutoHyphens/>
      <w:spacing w:before="240" w:after="283"/>
      <w:ind w:right="85"/>
    </w:pPr>
    <w:rPr>
      <w:rFonts w:eastAsia="Times New Roman" w:cs="Times New Roman"/>
      <w:color w:val="auto"/>
      <w:sz w:val="32"/>
      <w:szCs w:val="20"/>
    </w:rPr>
  </w:style>
  <w:style w:type="paragraph" w:customStyle="1" w:styleId="StyleTitre2Gauche015cm">
    <w:name w:val="Style Titre 2 + Gauche :  015 cm"/>
    <w:basedOn w:val="Titre2"/>
    <w:rsid w:val="002F08BF"/>
    <w:pPr>
      <w:keepLines w:val="0"/>
      <w:widowControl w:val="0"/>
      <w:numPr>
        <w:numId w:val="17"/>
      </w:numPr>
      <w:suppressAutoHyphens/>
      <w:spacing w:before="120" w:after="200"/>
    </w:pPr>
    <w:rPr>
      <w:rFonts w:ascii="Albany" w:eastAsia="Times New Roman" w:hAnsi="Albany" w:cs="Times New Roman"/>
      <w:iCs/>
      <w:color w:val="auto"/>
      <w:sz w:val="28"/>
      <w:szCs w:val="20"/>
    </w:rPr>
  </w:style>
  <w:style w:type="paragraph" w:customStyle="1" w:styleId="StyleTitre3Gauche015cm">
    <w:name w:val="Style Titre 3 + Gauche :  015 cm"/>
    <w:basedOn w:val="Titre3"/>
    <w:rsid w:val="002F08BF"/>
    <w:pPr>
      <w:keepLines w:val="0"/>
      <w:widowControl w:val="0"/>
      <w:numPr>
        <w:numId w:val="18"/>
      </w:numPr>
      <w:suppressAutoHyphens/>
      <w:spacing w:before="120" w:after="200"/>
    </w:pPr>
    <w:rPr>
      <w:rFonts w:ascii="Albany" w:eastAsia="Times New Roman" w:hAnsi="Albany" w:cs="Times New Roman"/>
      <w:color w:val="auto"/>
      <w:sz w:val="26"/>
      <w:szCs w:val="20"/>
    </w:rPr>
  </w:style>
  <w:style w:type="paragraph" w:customStyle="1" w:styleId="StyleTitre2Gauche015cmDroite015cm">
    <w:name w:val="Style Titre 2 + Gauche :  015 cm Droite :  015 cm"/>
    <w:basedOn w:val="Titre2"/>
    <w:rsid w:val="002F08BF"/>
    <w:pPr>
      <w:keepLines w:val="0"/>
      <w:widowControl w:val="0"/>
      <w:numPr>
        <w:numId w:val="18"/>
      </w:numPr>
      <w:suppressAutoHyphens/>
      <w:spacing w:before="120" w:after="200"/>
      <w:ind w:right="85"/>
    </w:pPr>
    <w:rPr>
      <w:rFonts w:ascii="Albany" w:eastAsia="Times New Roman" w:hAnsi="Albany" w:cs="Times New Roman"/>
      <w:iCs/>
      <w:color w:val="auto"/>
      <w:sz w:val="28"/>
      <w:szCs w:val="20"/>
    </w:rPr>
  </w:style>
  <w:style w:type="paragraph" w:customStyle="1" w:styleId="StyleTitre3Droite015cm">
    <w:name w:val="Style Titre 3 + Droite :  015 cm"/>
    <w:basedOn w:val="Titre3"/>
    <w:rsid w:val="002F08BF"/>
    <w:pPr>
      <w:keepLines w:val="0"/>
      <w:widowControl w:val="0"/>
      <w:numPr>
        <w:numId w:val="19"/>
      </w:numPr>
      <w:suppressAutoHyphens/>
      <w:spacing w:before="120" w:after="200"/>
      <w:ind w:right="85"/>
    </w:pPr>
    <w:rPr>
      <w:rFonts w:ascii="Albany" w:eastAsia="Times New Roman" w:hAnsi="Albany" w:cs="Times New Roman"/>
      <w:color w:val="auto"/>
      <w:sz w:val="26"/>
      <w:szCs w:val="20"/>
    </w:rPr>
  </w:style>
  <w:style w:type="paragraph" w:customStyle="1" w:styleId="StyleTitre2Gauche0cmSuspendu102cmDroite015">
    <w:name w:val="Style Titre 2 + Gauche :  0 cm Suspendu : 102 cm Droite :  015 ..."/>
    <w:basedOn w:val="Titre2"/>
    <w:rsid w:val="002F08BF"/>
    <w:pPr>
      <w:keepLines w:val="0"/>
      <w:widowControl w:val="0"/>
      <w:numPr>
        <w:numId w:val="20"/>
      </w:numPr>
      <w:suppressAutoHyphens/>
      <w:spacing w:before="120" w:after="200"/>
      <w:ind w:right="85"/>
    </w:pPr>
    <w:rPr>
      <w:rFonts w:ascii="Albany" w:eastAsia="Times New Roman" w:hAnsi="Albany" w:cs="Times New Roman"/>
      <w:iCs/>
      <w:color w:val="auto"/>
      <w:sz w:val="28"/>
      <w:szCs w:val="20"/>
    </w:rPr>
  </w:style>
  <w:style w:type="paragraph" w:customStyle="1" w:styleId="StyleTableContentsCourierNew10pt">
    <w:name w:val="Style Table Contents + Courier New 10 pt"/>
    <w:basedOn w:val="TableContents"/>
    <w:rsid w:val="002F08BF"/>
    <w:pPr>
      <w:widowControl/>
      <w:suppressAutoHyphens w:val="0"/>
    </w:pPr>
    <w:rPr>
      <w:rFonts w:ascii="Courier New" w:hAnsi="Courier New"/>
      <w:sz w:val="20"/>
      <w:szCs w:val="20"/>
      <w:lang w:val="fr-FR"/>
    </w:rPr>
  </w:style>
  <w:style w:type="paragraph" w:customStyle="1" w:styleId="Code0">
    <w:name w:val="Code"/>
    <w:basedOn w:val="Corpsdetexte"/>
    <w:link w:val="CodeCar"/>
    <w:qFormat/>
    <w:rsid w:val="002F08BF"/>
    <w:pPr>
      <w:widowControl w:val="0"/>
      <w:suppressAutoHyphens/>
    </w:pPr>
    <w:rPr>
      <w:rFonts w:ascii="Courier New" w:eastAsia="Times New Roman" w:hAnsi="Courier New" w:cs="Courier New"/>
      <w:sz w:val="20"/>
      <w:szCs w:val="20"/>
    </w:rPr>
  </w:style>
  <w:style w:type="character" w:customStyle="1" w:styleId="CodeCar">
    <w:name w:val="Code Car"/>
    <w:link w:val="Code0"/>
    <w:rsid w:val="002F08B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208968">
      <w:bodyDiv w:val="1"/>
      <w:marLeft w:val="0"/>
      <w:marRight w:val="0"/>
      <w:marTop w:val="0"/>
      <w:marBottom w:val="0"/>
      <w:divBdr>
        <w:top w:val="none" w:sz="0" w:space="0" w:color="auto"/>
        <w:left w:val="none" w:sz="0" w:space="0" w:color="auto"/>
        <w:bottom w:val="none" w:sz="0" w:space="0" w:color="auto"/>
        <w:right w:val="none" w:sz="0" w:space="0" w:color="auto"/>
      </w:divBdr>
    </w:div>
    <w:div w:id="419329715">
      <w:bodyDiv w:val="1"/>
      <w:marLeft w:val="0"/>
      <w:marRight w:val="0"/>
      <w:marTop w:val="0"/>
      <w:marBottom w:val="0"/>
      <w:divBdr>
        <w:top w:val="none" w:sz="0" w:space="0" w:color="auto"/>
        <w:left w:val="none" w:sz="0" w:space="0" w:color="auto"/>
        <w:bottom w:val="none" w:sz="0" w:space="0" w:color="auto"/>
        <w:right w:val="none" w:sz="0" w:space="0" w:color="auto"/>
      </w:divBdr>
    </w:div>
    <w:div w:id="496265799">
      <w:bodyDiv w:val="1"/>
      <w:marLeft w:val="0"/>
      <w:marRight w:val="0"/>
      <w:marTop w:val="0"/>
      <w:marBottom w:val="0"/>
      <w:divBdr>
        <w:top w:val="none" w:sz="0" w:space="0" w:color="auto"/>
        <w:left w:val="none" w:sz="0" w:space="0" w:color="auto"/>
        <w:bottom w:val="none" w:sz="0" w:space="0" w:color="auto"/>
        <w:right w:val="none" w:sz="0" w:space="0" w:color="auto"/>
      </w:divBdr>
    </w:div>
    <w:div w:id="579366998">
      <w:bodyDiv w:val="1"/>
      <w:marLeft w:val="0"/>
      <w:marRight w:val="0"/>
      <w:marTop w:val="0"/>
      <w:marBottom w:val="0"/>
      <w:divBdr>
        <w:top w:val="none" w:sz="0" w:space="0" w:color="auto"/>
        <w:left w:val="none" w:sz="0" w:space="0" w:color="auto"/>
        <w:bottom w:val="none" w:sz="0" w:space="0" w:color="auto"/>
        <w:right w:val="none" w:sz="0" w:space="0" w:color="auto"/>
      </w:divBdr>
    </w:div>
    <w:div w:id="1001590607">
      <w:bodyDiv w:val="1"/>
      <w:marLeft w:val="0"/>
      <w:marRight w:val="0"/>
      <w:marTop w:val="0"/>
      <w:marBottom w:val="0"/>
      <w:divBdr>
        <w:top w:val="none" w:sz="0" w:space="0" w:color="auto"/>
        <w:left w:val="none" w:sz="0" w:space="0" w:color="auto"/>
        <w:bottom w:val="none" w:sz="0" w:space="0" w:color="auto"/>
        <w:right w:val="none" w:sz="0" w:space="0" w:color="auto"/>
      </w:divBdr>
    </w:div>
    <w:div w:id="1310591592">
      <w:bodyDiv w:val="1"/>
      <w:marLeft w:val="0"/>
      <w:marRight w:val="0"/>
      <w:marTop w:val="0"/>
      <w:marBottom w:val="0"/>
      <w:divBdr>
        <w:top w:val="none" w:sz="0" w:space="0" w:color="auto"/>
        <w:left w:val="none" w:sz="0" w:space="0" w:color="auto"/>
        <w:bottom w:val="none" w:sz="0" w:space="0" w:color="auto"/>
        <w:right w:val="none" w:sz="0" w:space="0" w:color="auto"/>
      </w:divBdr>
    </w:div>
    <w:div w:id="1374882900">
      <w:bodyDiv w:val="1"/>
      <w:marLeft w:val="0"/>
      <w:marRight w:val="0"/>
      <w:marTop w:val="0"/>
      <w:marBottom w:val="0"/>
      <w:divBdr>
        <w:top w:val="none" w:sz="0" w:space="0" w:color="auto"/>
        <w:left w:val="none" w:sz="0" w:space="0" w:color="auto"/>
        <w:bottom w:val="none" w:sz="0" w:space="0" w:color="auto"/>
        <w:right w:val="none" w:sz="0" w:space="0" w:color="auto"/>
      </w:divBdr>
    </w:div>
    <w:div w:id="1393501583">
      <w:bodyDiv w:val="1"/>
      <w:marLeft w:val="0"/>
      <w:marRight w:val="0"/>
      <w:marTop w:val="0"/>
      <w:marBottom w:val="0"/>
      <w:divBdr>
        <w:top w:val="none" w:sz="0" w:space="0" w:color="auto"/>
        <w:left w:val="none" w:sz="0" w:space="0" w:color="auto"/>
        <w:bottom w:val="none" w:sz="0" w:space="0" w:color="auto"/>
        <w:right w:val="none" w:sz="0" w:space="0" w:color="auto"/>
      </w:divBdr>
    </w:div>
    <w:div w:id="1621957331">
      <w:bodyDiv w:val="1"/>
      <w:marLeft w:val="0"/>
      <w:marRight w:val="0"/>
      <w:marTop w:val="0"/>
      <w:marBottom w:val="0"/>
      <w:divBdr>
        <w:top w:val="none" w:sz="0" w:space="0" w:color="auto"/>
        <w:left w:val="none" w:sz="0" w:space="0" w:color="auto"/>
        <w:bottom w:val="none" w:sz="0" w:space="0" w:color="auto"/>
        <w:right w:val="none" w:sz="0" w:space="0" w:color="auto"/>
      </w:divBdr>
    </w:div>
    <w:div w:id="1686052897">
      <w:bodyDiv w:val="1"/>
      <w:marLeft w:val="0"/>
      <w:marRight w:val="0"/>
      <w:marTop w:val="0"/>
      <w:marBottom w:val="0"/>
      <w:divBdr>
        <w:top w:val="none" w:sz="0" w:space="0" w:color="auto"/>
        <w:left w:val="none" w:sz="0" w:space="0" w:color="auto"/>
        <w:bottom w:val="none" w:sz="0" w:space="0" w:color="auto"/>
        <w:right w:val="none" w:sz="0" w:space="0" w:color="auto"/>
      </w:divBdr>
    </w:div>
    <w:div w:id="1950383944">
      <w:bodyDiv w:val="1"/>
      <w:marLeft w:val="0"/>
      <w:marRight w:val="0"/>
      <w:marTop w:val="0"/>
      <w:marBottom w:val="0"/>
      <w:divBdr>
        <w:top w:val="none" w:sz="0" w:space="0" w:color="auto"/>
        <w:left w:val="none" w:sz="0" w:space="0" w:color="auto"/>
        <w:bottom w:val="none" w:sz="0" w:space="0" w:color="auto"/>
        <w:right w:val="none" w:sz="0" w:space="0" w:color="auto"/>
      </w:divBdr>
    </w:div>
    <w:div w:id="204868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7882/45589" TargetMode="External"/><Relationship Id="rId13" Type="http://schemas.openxmlformats.org/officeDocument/2006/relationships/hyperlink" Target="http://dx.doi.org/10.17882/45589"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3155/51995"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doi.org/10.13155/40879" TargetMode="External"/><Relationship Id="rId20" Type="http://schemas.openxmlformats.org/officeDocument/2006/relationships/hyperlink" Target="http://topex.ucsd.edu/WWW_html/srtm30_plu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oi.org/10.13155/33951" TargetMode="External"/><Relationship Id="rId23" Type="http://schemas.openxmlformats.org/officeDocument/2006/relationships/hyperlink" Target="http://usgodae.org/pub/outgoing/argo/etc/FileChecker/"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bodc.ac.uk/data/open_download/gebco/gebco_2020/zi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3155/29825" TargetMode="External"/><Relationship Id="rId22" Type="http://schemas.openxmlformats.org/officeDocument/2006/relationships/hyperlink" Target="http://www.argodatamgt.org/Documentation" TargetMode="External"/><Relationship Id="rId27"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ifremer\ds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39C54-02DC-475D-9223-0F3081C84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dsf.dot</Template>
  <TotalTime>1791</TotalTime>
  <Pages>39</Pages>
  <Words>11072</Words>
  <Characters>60896</Characters>
  <Application>Microsoft Office Word</Application>
  <DocSecurity>0</DocSecurity>
  <Lines>507</Lines>
  <Paragraphs>143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argo data management</vt:lpstr>
      <vt:lpstr>argo data management</vt:lpstr>
    </vt:vector>
  </TitlesOfParts>
  <Company>CSIRO</Company>
  <LinksUpToDate>false</LinksUpToDate>
  <CharactersWithSpaces>71825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argo data management</dc:title>
  <dc:subject>user's manual</dc:subject>
  <dc:creator>thierry carval</dc:creator>
  <cp:lastModifiedBy>RANNOU Jean-Philippe</cp:lastModifiedBy>
  <cp:revision>134</cp:revision>
  <cp:lastPrinted>2016-09-19T12:51:00Z</cp:lastPrinted>
  <dcterms:created xsi:type="dcterms:W3CDTF">2015-11-03T19:11:00Z</dcterms:created>
  <dcterms:modified xsi:type="dcterms:W3CDTF">2021-10-20T09:45:00Z</dcterms:modified>
</cp:coreProperties>
</file>
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3FF2" w14:textId="77777777" w:rsidR="007F228B" w:rsidRPr="000557AF" w:rsidRDefault="00837A6C" w:rsidP="00DD1BC8">
      <w:pPr>
        <w:pStyle w:val="Sansinterligne"/>
        <w:ind w:left="2127"/>
        <w:rPr>
          <w:rFonts w:ascii="Arial" w:hAnsi="Arial" w:cs="Arial"/>
          <w:lang w:val="en-US"/>
        </w:rPr>
      </w:pPr>
      <w:r w:rsidRPr="000557AF">
        <w:rPr>
          <w:rFonts w:ascii="Arial" w:hAnsi="Arial" w:cs="Arial"/>
          <w:lang w:val="en-US"/>
        </w:rPr>
        <w:t>Euro-Argo</w:t>
      </w:r>
      <w:r w:rsidR="007F228B" w:rsidRPr="000557AF">
        <w:rPr>
          <w:rFonts w:ascii="Arial" w:hAnsi="Arial" w:cs="Arial"/>
          <w:lang w:val="en-US"/>
        </w:rPr>
        <w:t xml:space="preserve"> data management </w:t>
      </w:r>
    </w:p>
    <w:p w14:paraId="2E95DD77" w14:textId="77777777" w:rsidR="007F228B" w:rsidRPr="000557AF" w:rsidRDefault="00000000" w:rsidP="00DD1BC8">
      <w:pPr>
        <w:pStyle w:val="Sansinterligne"/>
        <w:ind w:left="2127"/>
        <w:rPr>
          <w:rFonts w:ascii="Arial" w:hAnsi="Arial" w:cs="Arial"/>
          <w:lang w:val="en-US"/>
        </w:rPr>
      </w:pPr>
      <w:hyperlink r:id="rId8" w:history="1">
        <w:r w:rsidR="00837A6C" w:rsidRPr="000557AF">
          <w:rPr>
            <w:rStyle w:val="Lienhypertexte"/>
            <w:rFonts w:ascii="Arial" w:hAnsi="Arial" w:cs="Arial"/>
            <w:lang w:val="en-US"/>
          </w:rPr>
          <w:t>http://dx.doi.org/10.17882/45589</w:t>
        </w:r>
      </w:hyperlink>
      <w:r w:rsidR="00837A6C" w:rsidRPr="000557AF">
        <w:rPr>
          <w:rFonts w:ascii="Arial" w:hAnsi="Arial" w:cs="Arial"/>
          <w:lang w:val="en-US"/>
        </w:rPr>
        <w:t xml:space="preserve"> </w:t>
      </w:r>
    </w:p>
    <w:p w14:paraId="465DDAB3" w14:textId="77777777" w:rsidR="007F228B" w:rsidRPr="000557AF" w:rsidRDefault="007F228B" w:rsidP="00DD1BC8">
      <w:pPr>
        <w:pStyle w:val="Sansinterligne"/>
        <w:rPr>
          <w:sz w:val="52"/>
          <w:lang w:val="en-US"/>
        </w:rPr>
      </w:pPr>
    </w:p>
    <w:p w14:paraId="199BCEE9" w14:textId="77777777" w:rsidR="007F228B" w:rsidRPr="000557AF" w:rsidRDefault="007F228B" w:rsidP="00DD1BC8">
      <w:pPr>
        <w:pStyle w:val="Sansinterligne"/>
        <w:rPr>
          <w:sz w:val="52"/>
          <w:lang w:val="en-US"/>
        </w:rPr>
      </w:pPr>
    </w:p>
    <w:p w14:paraId="095D77DF" w14:textId="77777777" w:rsidR="007F228B" w:rsidRPr="000557AF" w:rsidRDefault="007F228B" w:rsidP="00DD1BC8">
      <w:pPr>
        <w:pStyle w:val="Sansinterligne"/>
        <w:rPr>
          <w:sz w:val="52"/>
          <w:lang w:val="en-US"/>
        </w:rPr>
      </w:pPr>
    </w:p>
    <w:p w14:paraId="61CC5477" w14:textId="77777777" w:rsidR="007F228B" w:rsidRPr="000557AF" w:rsidRDefault="007F228B" w:rsidP="00DD1BC8">
      <w:pPr>
        <w:pStyle w:val="Sansinterligne"/>
        <w:ind w:left="2127"/>
        <w:rPr>
          <w:sz w:val="52"/>
          <w:lang w:val="en-US"/>
        </w:rPr>
      </w:pPr>
    </w:p>
    <w:p w14:paraId="76D14ABE" w14:textId="77777777" w:rsidR="007F228B" w:rsidRPr="000557AF" w:rsidRDefault="007F228B" w:rsidP="00DD1BC8">
      <w:pPr>
        <w:pStyle w:val="Sansinterligne"/>
        <w:ind w:left="2127"/>
        <w:rPr>
          <w:sz w:val="52"/>
          <w:lang w:val="en-US"/>
        </w:rPr>
      </w:pPr>
    </w:p>
    <w:p w14:paraId="562D6258" w14:textId="77777777" w:rsidR="007F228B" w:rsidRPr="000557AF" w:rsidRDefault="007F228B" w:rsidP="00DD1BC8">
      <w:pPr>
        <w:pStyle w:val="Sansinterligne"/>
        <w:ind w:left="2127"/>
        <w:rPr>
          <w:sz w:val="52"/>
          <w:lang w:val="en-US"/>
        </w:rPr>
      </w:pPr>
    </w:p>
    <w:p w14:paraId="2622A59C" w14:textId="77777777" w:rsidR="00DD1BC8" w:rsidRPr="000557AF" w:rsidRDefault="00DD1BC8" w:rsidP="00DD1BC8">
      <w:pPr>
        <w:pStyle w:val="Sansinterligne"/>
        <w:ind w:left="2127"/>
        <w:rPr>
          <w:sz w:val="52"/>
          <w:lang w:val="en-US"/>
        </w:rPr>
      </w:pPr>
    </w:p>
    <w:p w14:paraId="1A380AC5" w14:textId="77777777" w:rsidR="00DD1BC8" w:rsidRPr="000557AF" w:rsidRDefault="00DD1BC8" w:rsidP="00DD1BC8">
      <w:pPr>
        <w:pStyle w:val="Sansinterligne"/>
        <w:ind w:left="2127"/>
        <w:rPr>
          <w:sz w:val="52"/>
          <w:lang w:val="en-US"/>
        </w:rPr>
      </w:pPr>
    </w:p>
    <w:p w14:paraId="7301EAC6" w14:textId="77777777" w:rsidR="007F228B" w:rsidRPr="000557AF" w:rsidRDefault="007F228B" w:rsidP="00DD1BC8">
      <w:pPr>
        <w:pStyle w:val="Sansinterligne"/>
        <w:ind w:left="2127"/>
        <w:rPr>
          <w:sz w:val="52"/>
          <w:lang w:val="en-US"/>
        </w:rPr>
      </w:pPr>
    </w:p>
    <w:p w14:paraId="2B98AB83" w14:textId="77777777" w:rsidR="007F228B" w:rsidRPr="000557AF" w:rsidRDefault="002F08BF" w:rsidP="002F08BF">
      <w:pPr>
        <w:pStyle w:val="Sansinterligne"/>
        <w:ind w:left="2127"/>
        <w:rPr>
          <w:rFonts w:ascii="Arial" w:hAnsi="Arial" w:cs="Arial"/>
          <w:sz w:val="36"/>
          <w:lang w:val="en-US"/>
        </w:rPr>
      </w:pPr>
      <w:r w:rsidRPr="000557AF">
        <w:rPr>
          <w:rFonts w:ascii="Arial" w:hAnsi="Arial" w:cs="Arial"/>
          <w:sz w:val="52"/>
          <w:lang w:val="en-US"/>
        </w:rPr>
        <w:t>Coriolis Argo floats</w:t>
      </w:r>
      <w:r w:rsidR="00470E43" w:rsidRPr="000557AF">
        <w:rPr>
          <w:rFonts w:ascii="Arial" w:hAnsi="Arial" w:cs="Arial"/>
          <w:sz w:val="52"/>
          <w:lang w:val="en-US"/>
        </w:rPr>
        <w:br/>
      </w:r>
      <w:r w:rsidRPr="000557AF">
        <w:rPr>
          <w:rFonts w:ascii="Arial" w:hAnsi="Arial" w:cs="Arial"/>
          <w:sz w:val="52"/>
          <w:lang w:val="en-US"/>
        </w:rPr>
        <w:t>data processing chain</w:t>
      </w:r>
    </w:p>
    <w:p w14:paraId="1AF8848D" w14:textId="37673AB6" w:rsidR="007F228B"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t xml:space="preserve">Version </w:t>
      </w:r>
      <w:r w:rsidR="005D0A05" w:rsidRPr="000557AF">
        <w:rPr>
          <w:rFonts w:ascii="Arial" w:hAnsi="Arial" w:cs="Arial"/>
          <w:sz w:val="36"/>
          <w:highlight w:val="green"/>
          <w:lang w:val="en-US"/>
        </w:rPr>
        <w:t>1</w:t>
      </w:r>
      <w:r w:rsidR="007F4273" w:rsidRPr="000557AF">
        <w:rPr>
          <w:rFonts w:ascii="Arial" w:hAnsi="Arial" w:cs="Arial"/>
          <w:sz w:val="36"/>
          <w:highlight w:val="green"/>
          <w:lang w:val="en-US"/>
        </w:rPr>
        <w:t>.</w:t>
      </w:r>
      <w:ins w:id="0" w:author="RANNOU, Jean-Philippe" w:date="2023-05-22T15:58:00Z">
        <w:r w:rsidR="0038397D">
          <w:rPr>
            <w:rFonts w:ascii="Arial" w:hAnsi="Arial" w:cs="Arial"/>
            <w:sz w:val="36"/>
            <w:highlight w:val="green"/>
            <w:lang w:val="en-US"/>
          </w:rPr>
          <w:t>7</w:t>
        </w:r>
      </w:ins>
      <w:del w:id="1" w:author="RANNOU, Jean-Philippe" w:date="2023-05-22T15:58:00Z">
        <w:r w:rsidR="0092567C" w:rsidDel="0038397D">
          <w:rPr>
            <w:rFonts w:ascii="Arial" w:hAnsi="Arial" w:cs="Arial"/>
            <w:sz w:val="36"/>
            <w:highlight w:val="green"/>
            <w:lang w:val="en-US"/>
          </w:rPr>
          <w:delText>6</w:delText>
        </w:r>
      </w:del>
    </w:p>
    <w:p w14:paraId="4B01E565" w14:textId="742A4783" w:rsidR="00D03BA7"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r>
      <w:del w:id="2" w:author="RANNOU, Jean-Philippe" w:date="2023-05-22T15:58:00Z">
        <w:r w:rsidR="0092567C" w:rsidDel="0038397D">
          <w:rPr>
            <w:rFonts w:ascii="Arial" w:hAnsi="Arial" w:cs="Arial"/>
            <w:sz w:val="36"/>
            <w:highlight w:val="green"/>
            <w:lang w:val="en-US"/>
          </w:rPr>
          <w:delText>October</w:delText>
        </w:r>
        <w:r w:rsidR="0092567C" w:rsidRPr="000557AF" w:rsidDel="0038397D">
          <w:rPr>
            <w:rFonts w:ascii="Arial" w:hAnsi="Arial" w:cs="Arial"/>
            <w:sz w:val="36"/>
            <w:highlight w:val="green"/>
            <w:lang w:val="en-US"/>
          </w:rPr>
          <w:delText xml:space="preserve"> </w:delText>
        </w:r>
      </w:del>
      <w:ins w:id="3" w:author="RANNOU, Jean-Philippe" w:date="2023-05-22T15:58:00Z">
        <w:r w:rsidR="0038397D">
          <w:rPr>
            <w:rFonts w:ascii="Arial" w:hAnsi="Arial" w:cs="Arial"/>
            <w:sz w:val="36"/>
            <w:highlight w:val="green"/>
            <w:lang w:val="en-US"/>
          </w:rPr>
          <w:t>May</w:t>
        </w:r>
        <w:r w:rsidR="0038397D" w:rsidRPr="000557AF">
          <w:rPr>
            <w:rFonts w:ascii="Arial" w:hAnsi="Arial" w:cs="Arial"/>
            <w:sz w:val="36"/>
            <w:highlight w:val="green"/>
            <w:lang w:val="en-US"/>
          </w:rPr>
          <w:t xml:space="preserve"> </w:t>
        </w:r>
      </w:ins>
      <w:r w:rsidR="0092567C">
        <w:rPr>
          <w:rFonts w:ascii="Arial" w:hAnsi="Arial" w:cs="Arial"/>
          <w:sz w:val="36"/>
          <w:highlight w:val="green"/>
          <w:lang w:val="en-US"/>
        </w:rPr>
        <w:t>2</w:t>
      </w:r>
      <w:ins w:id="4" w:author="RANNOU, Jean-Philippe" w:date="2023-05-22T15:58:00Z">
        <w:r w:rsidR="0038397D">
          <w:rPr>
            <w:rFonts w:ascii="Arial" w:hAnsi="Arial" w:cs="Arial"/>
            <w:sz w:val="36"/>
            <w:highlight w:val="green"/>
            <w:lang w:val="en-US"/>
          </w:rPr>
          <w:t>2</w:t>
        </w:r>
      </w:ins>
      <w:del w:id="5" w:author="RANNOU, Jean-Philippe" w:date="2023-05-22T15:58:00Z">
        <w:r w:rsidR="0092567C" w:rsidDel="0038397D">
          <w:rPr>
            <w:rFonts w:ascii="Arial" w:hAnsi="Arial" w:cs="Arial"/>
            <w:sz w:val="36"/>
            <w:highlight w:val="green"/>
            <w:lang w:val="en-US"/>
          </w:rPr>
          <w:delText>0</w:delText>
        </w:r>
      </w:del>
      <w:ins w:id="6" w:author="RANNOU, Jean-Philippe" w:date="2023-05-22T15:58:00Z">
        <w:r w:rsidR="0038397D">
          <w:rPr>
            <w:rFonts w:ascii="Arial" w:hAnsi="Arial" w:cs="Arial"/>
            <w:sz w:val="36"/>
            <w:highlight w:val="green"/>
            <w:vertAlign w:val="superscript"/>
            <w:lang w:val="en-US"/>
          </w:rPr>
          <w:t>nd</w:t>
        </w:r>
      </w:ins>
      <w:del w:id="7" w:author="RANNOU, Jean-Philippe" w:date="2023-05-22T15:58:00Z">
        <w:r w:rsidR="00B65B67" w:rsidRPr="000557AF" w:rsidDel="0038397D">
          <w:rPr>
            <w:rFonts w:ascii="Arial" w:hAnsi="Arial" w:cs="Arial"/>
            <w:sz w:val="36"/>
            <w:highlight w:val="green"/>
            <w:vertAlign w:val="superscript"/>
            <w:lang w:val="en-US"/>
          </w:rPr>
          <w:delText>th</w:delText>
        </w:r>
      </w:del>
      <w:r w:rsidR="002F08BF" w:rsidRPr="000557AF">
        <w:rPr>
          <w:rFonts w:ascii="Arial" w:hAnsi="Arial" w:cs="Arial"/>
          <w:sz w:val="36"/>
          <w:highlight w:val="green"/>
          <w:lang w:val="en-US"/>
        </w:rPr>
        <w:t xml:space="preserve">, </w:t>
      </w:r>
      <w:r w:rsidR="0067108E" w:rsidRPr="007E5DCD">
        <w:rPr>
          <w:rFonts w:ascii="Arial" w:hAnsi="Arial" w:cs="Arial"/>
          <w:sz w:val="36"/>
          <w:highlight w:val="green"/>
          <w:lang w:val="en-US"/>
        </w:rPr>
        <w:t>202</w:t>
      </w:r>
      <w:ins w:id="8" w:author="RANNOU, Jean-Philippe" w:date="2023-05-22T15:58:00Z">
        <w:r w:rsidR="0038397D">
          <w:rPr>
            <w:rFonts w:ascii="Arial" w:hAnsi="Arial" w:cs="Arial"/>
            <w:sz w:val="36"/>
            <w:highlight w:val="green"/>
            <w:lang w:val="en-US"/>
          </w:rPr>
          <w:t>3</w:t>
        </w:r>
      </w:ins>
      <w:del w:id="9" w:author="RANNOU, Jean-Philippe" w:date="2023-05-22T15:58:00Z">
        <w:r w:rsidR="0067108E" w:rsidRPr="0092567C" w:rsidDel="0038397D">
          <w:rPr>
            <w:rFonts w:ascii="Arial" w:hAnsi="Arial" w:cs="Arial"/>
            <w:sz w:val="36"/>
            <w:highlight w:val="green"/>
            <w:lang w:val="en-US"/>
          </w:rPr>
          <w:delText>1</w:delText>
        </w:r>
      </w:del>
    </w:p>
    <w:p w14:paraId="22CA3B2B" w14:textId="77777777" w:rsidR="00D03BA7" w:rsidRPr="000557AF" w:rsidRDefault="00D03BA7" w:rsidP="00DD1BC8">
      <w:pPr>
        <w:pStyle w:val="Sansinterligne"/>
        <w:rPr>
          <w:rFonts w:ascii="Arial" w:hAnsi="Arial" w:cs="Arial"/>
          <w:sz w:val="36"/>
          <w:lang w:val="en-US"/>
        </w:rPr>
      </w:pPr>
    </w:p>
    <w:p w14:paraId="434CB48A" w14:textId="77777777" w:rsidR="00944DA9" w:rsidRPr="000557AF" w:rsidRDefault="00944DA9" w:rsidP="00B84542">
      <w:pPr>
        <w:pStyle w:val="Sansinterligne"/>
        <w:ind w:left="1418" w:firstLine="709"/>
        <w:rPr>
          <w:lang w:val="en-US"/>
        </w:rPr>
      </w:pPr>
    </w:p>
    <w:p w14:paraId="70B6FCC1" w14:textId="77777777" w:rsidR="00206BFF" w:rsidRPr="000557AF" w:rsidRDefault="00206BFF" w:rsidP="00DD1BC8">
      <w:pPr>
        <w:pStyle w:val="Sansinterligne"/>
        <w:rPr>
          <w:lang w:val="en-US"/>
        </w:rPr>
      </w:pPr>
    </w:p>
    <w:p w14:paraId="370B6429" w14:textId="77777777" w:rsidR="00206BFF" w:rsidRPr="000557AF" w:rsidRDefault="00206BFF" w:rsidP="00DD1BC8">
      <w:pPr>
        <w:pStyle w:val="Sansinterligne"/>
        <w:rPr>
          <w:lang w:val="en-US"/>
        </w:rPr>
      </w:pPr>
    </w:p>
    <w:p w14:paraId="4B0E5009" w14:textId="77777777" w:rsidR="00206BFF" w:rsidRPr="000557AF" w:rsidRDefault="00206BFF" w:rsidP="00DD1BC8">
      <w:pPr>
        <w:pStyle w:val="Sansinterligne"/>
        <w:rPr>
          <w:lang w:val="en-US"/>
        </w:rPr>
      </w:pPr>
    </w:p>
    <w:p w14:paraId="7F214C9F" w14:textId="77777777" w:rsidR="00206BFF" w:rsidRPr="000557AF" w:rsidRDefault="00206BFF" w:rsidP="00DD1BC8">
      <w:pPr>
        <w:pStyle w:val="Sansinterligne"/>
        <w:rPr>
          <w:lang w:val="en-US"/>
        </w:rPr>
      </w:pPr>
    </w:p>
    <w:p w14:paraId="3B856A6C" w14:textId="77777777" w:rsidR="00206BFF" w:rsidRPr="000557AF" w:rsidRDefault="00206BFF" w:rsidP="00DD1BC8">
      <w:pPr>
        <w:pStyle w:val="Sansinterligne"/>
        <w:rPr>
          <w:lang w:val="en-US"/>
        </w:rPr>
      </w:pPr>
    </w:p>
    <w:p w14:paraId="0850720D" w14:textId="77777777" w:rsidR="00206BFF" w:rsidRPr="000557AF" w:rsidRDefault="00206BFF" w:rsidP="00DD1BC8">
      <w:pPr>
        <w:pStyle w:val="Sansinterligne"/>
        <w:rPr>
          <w:lang w:val="en-US"/>
        </w:rPr>
      </w:pPr>
    </w:p>
    <w:p w14:paraId="113414C6" w14:textId="77777777" w:rsidR="00206BFF" w:rsidRPr="000557AF" w:rsidRDefault="00206BFF" w:rsidP="00DD1BC8">
      <w:pPr>
        <w:pStyle w:val="Sansinterligne"/>
        <w:rPr>
          <w:lang w:val="en-US"/>
        </w:rPr>
      </w:pPr>
    </w:p>
    <w:p w14:paraId="160D9E50" w14:textId="77777777" w:rsidR="00283728" w:rsidRPr="000557AF" w:rsidRDefault="00283728" w:rsidP="00DD1BC8">
      <w:pPr>
        <w:pStyle w:val="Sansinterligne"/>
        <w:rPr>
          <w:lang w:val="en-US"/>
        </w:rPr>
      </w:pPr>
    </w:p>
    <w:p w14:paraId="237F2740" w14:textId="77777777" w:rsidR="00283728" w:rsidRPr="000557AF" w:rsidRDefault="00283728" w:rsidP="00DD1BC8">
      <w:pPr>
        <w:pStyle w:val="Sansinterligne"/>
        <w:rPr>
          <w:lang w:val="en-US"/>
        </w:rPr>
      </w:pPr>
    </w:p>
    <w:p w14:paraId="601180F7" w14:textId="77777777" w:rsidR="00283728" w:rsidRPr="000557AF" w:rsidRDefault="00283728" w:rsidP="00DD1BC8">
      <w:pPr>
        <w:pStyle w:val="Sansinterligne"/>
        <w:rPr>
          <w:lang w:val="en-US"/>
        </w:rPr>
      </w:pPr>
    </w:p>
    <w:p w14:paraId="1A8D5ED9" w14:textId="77777777" w:rsidR="00283728" w:rsidRPr="000557AF" w:rsidRDefault="00283728" w:rsidP="00DD1BC8">
      <w:pPr>
        <w:pStyle w:val="Sansinterligne"/>
        <w:rPr>
          <w:lang w:val="en-US"/>
        </w:rPr>
      </w:pPr>
    </w:p>
    <w:p w14:paraId="3C7C5983" w14:textId="77777777" w:rsidR="0032266F" w:rsidRPr="000557AF" w:rsidRDefault="0032266F" w:rsidP="00DD1BC8">
      <w:pPr>
        <w:pStyle w:val="Sansinterligne"/>
        <w:rPr>
          <w:lang w:val="en-US"/>
        </w:rPr>
      </w:pPr>
    </w:p>
    <w:p w14:paraId="0982D6A7" w14:textId="77777777" w:rsidR="0032266F" w:rsidRPr="000557AF" w:rsidRDefault="0032266F" w:rsidP="00DD1BC8">
      <w:pPr>
        <w:pStyle w:val="Sansinterligne"/>
        <w:rPr>
          <w:lang w:val="en-US"/>
        </w:rPr>
      </w:pPr>
    </w:p>
    <w:p w14:paraId="7B7172E5" w14:textId="77777777" w:rsidR="007F228B" w:rsidRPr="000557AF" w:rsidRDefault="00EC4821" w:rsidP="00DD1BC8">
      <w:pPr>
        <w:pStyle w:val="Sansinterligne"/>
        <w:ind w:left="2127"/>
        <w:rPr>
          <w:rFonts w:ascii="Arial" w:hAnsi="Arial" w:cs="Arial"/>
          <w:b/>
          <w:bCs/>
          <w:color w:val="FF6600"/>
          <w:sz w:val="56"/>
          <w:lang w:val="en-US"/>
        </w:rPr>
        <w:sectPr w:rsidR="007F228B" w:rsidRPr="000557AF">
          <w:headerReference w:type="default" r:id="rId9"/>
          <w:footerReference w:type="default" r:id="rId10"/>
          <w:headerReference w:type="first" r:id="rId11"/>
          <w:pgSz w:w="11907" w:h="16840" w:code="9"/>
          <w:pgMar w:top="-1135" w:right="851" w:bottom="851" w:left="1701" w:header="0" w:footer="397" w:gutter="0"/>
          <w:cols w:space="720"/>
          <w:titlePg/>
        </w:sectPr>
      </w:pPr>
      <w:r w:rsidRPr="00B702B6">
        <w:rPr>
          <w:noProof/>
        </w:rPr>
        <w:drawing>
          <wp:inline distT="0" distB="0" distL="0" distR="0" wp14:anchorId="59EDA339" wp14:editId="0C9BA0CB">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4A51BE2A" w14:textId="77777777" w:rsidR="007F228B" w:rsidRPr="000557AF" w:rsidRDefault="00EC4821" w:rsidP="009F0AAC">
      <w:r w:rsidRPr="00B702B6">
        <w:rPr>
          <w:noProof/>
          <w:lang w:val="fr-FR"/>
        </w:rPr>
        <w:lastRenderedPageBreak/>
        <w:drawing>
          <wp:inline distT="0" distB="0" distL="0" distR="0" wp14:anchorId="4974527A" wp14:editId="0E8CFE25">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3CF93E94" w14:textId="77777777" w:rsidR="007F228B" w:rsidRPr="00FE6751" w:rsidRDefault="00470E43" w:rsidP="00470E43">
      <w:pPr>
        <w:pStyle w:val="Sansinterligne"/>
        <w:rPr>
          <w:lang w:val="en-US"/>
        </w:rPr>
      </w:pPr>
      <w:r w:rsidRPr="00FE6751">
        <w:rPr>
          <w:lang w:val="en-US"/>
        </w:rPr>
        <w:t>Coriolis Argo floats data processing chain</w:t>
      </w:r>
    </w:p>
    <w:p w14:paraId="40E28E21" w14:textId="77777777" w:rsidR="00806F87" w:rsidRPr="000557AF" w:rsidRDefault="00000000" w:rsidP="009F0AAC">
      <w:pPr>
        <w:rPr>
          <w:lang w:val="fr-FR"/>
        </w:rPr>
      </w:pPr>
      <w:hyperlink r:id="rId13" w:history="1">
        <w:r w:rsidR="00837A6C" w:rsidRPr="000557AF">
          <w:rPr>
            <w:rStyle w:val="Lienhypertexte"/>
            <w:lang w:val="fr-FR"/>
          </w:rPr>
          <w:t>http://dx.doi.org/10.17882/45589</w:t>
        </w:r>
      </w:hyperlink>
      <w:r w:rsidR="00837A6C" w:rsidRPr="000557AF">
        <w:rPr>
          <w:lang w:val="fr-FR"/>
        </w:rPr>
        <w:t xml:space="preserve"> </w:t>
      </w:r>
    </w:p>
    <w:p w14:paraId="4E736413" w14:textId="77777777" w:rsidR="007F228B" w:rsidRPr="000557AF" w:rsidRDefault="007F228B" w:rsidP="009F0AAC">
      <w:pPr>
        <w:rPr>
          <w:lang w:val="fr-FR"/>
        </w:rPr>
      </w:pPr>
      <w:proofErr w:type="spellStart"/>
      <w:proofErr w:type="gramStart"/>
      <w:r w:rsidRPr="000557AF">
        <w:rPr>
          <w:lang w:val="fr-FR"/>
        </w:rPr>
        <w:t>Authors</w:t>
      </w:r>
      <w:proofErr w:type="spellEnd"/>
      <w:r w:rsidRPr="000557AF">
        <w:rPr>
          <w:lang w:val="fr-FR"/>
        </w:rPr>
        <w:t>:</w:t>
      </w:r>
      <w:proofErr w:type="gramEnd"/>
      <w:r w:rsidRPr="000557AF">
        <w:rPr>
          <w:lang w:val="fr-FR"/>
        </w:rPr>
        <w:t xml:space="preserve"> </w:t>
      </w:r>
      <w:r w:rsidR="002F08BF" w:rsidRPr="000557AF">
        <w:rPr>
          <w:lang w:val="fr-FR"/>
        </w:rPr>
        <w:t>Jean-Philippe Rannou</w:t>
      </w:r>
    </w:p>
    <w:p w14:paraId="3BD30FCF" w14:textId="77777777" w:rsidR="007F228B" w:rsidRPr="000557AF" w:rsidRDefault="007F228B" w:rsidP="009F0AAC">
      <w:pPr>
        <w:rPr>
          <w:lang w:val="fr-FR"/>
        </w:rPr>
      </w:pPr>
    </w:p>
    <w:p w14:paraId="2B12490C" w14:textId="77777777" w:rsidR="007F228B" w:rsidRPr="000557AF" w:rsidRDefault="007F228B" w:rsidP="00EF65F5">
      <w:pPr>
        <w:pStyle w:val="Titre"/>
      </w:pPr>
      <w:bookmarkStart w:id="10" w:name="_Toc460855042"/>
      <w:bookmarkStart w:id="11" w:name="_Toc135664674"/>
      <w:r w:rsidRPr="000557AF">
        <w:lastRenderedPageBreak/>
        <w:t>Table of contents</w:t>
      </w:r>
      <w:bookmarkEnd w:id="10"/>
      <w:bookmarkEnd w:id="11"/>
    </w:p>
    <w:p w14:paraId="39BAA93A" w14:textId="5EE3830F" w:rsidR="00CE7A65" w:rsidRDefault="00305D54">
      <w:pPr>
        <w:pStyle w:val="TM1"/>
        <w:tabs>
          <w:tab w:val="right" w:leader="dot" w:pos="9063"/>
        </w:tabs>
        <w:rPr>
          <w:ins w:id="12" w:author="RANNOU, Jean-Philippe" w:date="2023-05-22T16:17:00Z"/>
          <w:rFonts w:asciiTheme="minorHAnsi" w:hAnsiTheme="minorHAnsi"/>
          <w:b w:val="0"/>
          <w:bCs w:val="0"/>
          <w:caps w:val="0"/>
          <w:noProof/>
          <w:szCs w:val="22"/>
          <w:u w:val="none"/>
          <w:lang w:val="fr-FR"/>
        </w:rPr>
      </w:pPr>
      <w:r w:rsidRPr="000557AF">
        <w:fldChar w:fldCharType="begin"/>
      </w:r>
      <w:r w:rsidR="007F228B" w:rsidRPr="000557AF">
        <w:instrText xml:space="preserve"> TOC \o "1-4" \h \z </w:instrText>
      </w:r>
      <w:r w:rsidRPr="000557AF">
        <w:fldChar w:fldCharType="separate"/>
      </w:r>
      <w:ins w:id="13" w:author="RANNOU, Jean-Philippe" w:date="2023-05-22T16:17:00Z">
        <w:r w:rsidR="00CE7A65" w:rsidRPr="009C1DD1">
          <w:rPr>
            <w:rStyle w:val="Lienhypertexte"/>
            <w:noProof/>
          </w:rPr>
          <w:fldChar w:fldCharType="begin"/>
        </w:r>
        <w:r w:rsidR="00CE7A65" w:rsidRPr="009C1DD1">
          <w:rPr>
            <w:rStyle w:val="Lienhypertexte"/>
            <w:noProof/>
          </w:rPr>
          <w:instrText xml:space="preserve"> </w:instrText>
        </w:r>
        <w:r w:rsidR="00CE7A65">
          <w:rPr>
            <w:noProof/>
          </w:rPr>
          <w:instrText>HYPERLINK \l "_Toc135664674"</w:instrText>
        </w:r>
        <w:r w:rsidR="00CE7A65" w:rsidRPr="009C1DD1">
          <w:rPr>
            <w:rStyle w:val="Lienhypertexte"/>
            <w:noProof/>
          </w:rPr>
          <w:instrText xml:space="preserve"> </w:instrText>
        </w:r>
        <w:r w:rsidR="00CE7A65" w:rsidRPr="009C1DD1">
          <w:rPr>
            <w:rStyle w:val="Lienhypertexte"/>
            <w:noProof/>
          </w:rPr>
        </w:r>
        <w:r w:rsidR="00CE7A65" w:rsidRPr="009C1DD1">
          <w:rPr>
            <w:rStyle w:val="Lienhypertexte"/>
            <w:noProof/>
          </w:rPr>
          <w:fldChar w:fldCharType="separate"/>
        </w:r>
        <w:r w:rsidR="00CE7A65" w:rsidRPr="009C1DD1">
          <w:rPr>
            <w:rStyle w:val="Lienhypertexte"/>
            <w:noProof/>
          </w:rPr>
          <w:t>Table of contents</w:t>
        </w:r>
        <w:r w:rsidR="00CE7A65">
          <w:rPr>
            <w:noProof/>
            <w:webHidden/>
          </w:rPr>
          <w:tab/>
        </w:r>
        <w:r w:rsidR="00CE7A65">
          <w:rPr>
            <w:noProof/>
            <w:webHidden/>
          </w:rPr>
          <w:fldChar w:fldCharType="begin"/>
        </w:r>
        <w:r w:rsidR="00CE7A65">
          <w:rPr>
            <w:noProof/>
            <w:webHidden/>
          </w:rPr>
          <w:instrText xml:space="preserve"> PAGEREF _Toc135664674 \h </w:instrText>
        </w:r>
        <w:r w:rsidR="00CE7A65">
          <w:rPr>
            <w:noProof/>
            <w:webHidden/>
          </w:rPr>
        </w:r>
      </w:ins>
      <w:r w:rsidR="00CE7A65">
        <w:rPr>
          <w:noProof/>
          <w:webHidden/>
        </w:rPr>
        <w:fldChar w:fldCharType="separate"/>
      </w:r>
      <w:ins w:id="14" w:author="RANNOU, Jean-Philippe" w:date="2023-05-22T16:18:00Z">
        <w:r w:rsidR="00011D7C">
          <w:rPr>
            <w:noProof/>
            <w:webHidden/>
          </w:rPr>
          <w:t>3</w:t>
        </w:r>
      </w:ins>
      <w:ins w:id="15" w:author="RANNOU, Jean-Philippe" w:date="2023-05-22T16:17:00Z">
        <w:r w:rsidR="00CE7A65">
          <w:rPr>
            <w:noProof/>
            <w:webHidden/>
          </w:rPr>
          <w:fldChar w:fldCharType="end"/>
        </w:r>
        <w:r w:rsidR="00CE7A65" w:rsidRPr="009C1DD1">
          <w:rPr>
            <w:rStyle w:val="Lienhypertexte"/>
            <w:noProof/>
          </w:rPr>
          <w:fldChar w:fldCharType="end"/>
        </w:r>
      </w:ins>
    </w:p>
    <w:p w14:paraId="48FAE259" w14:textId="48158771" w:rsidR="00CE7A65" w:rsidRDefault="00CE7A65">
      <w:pPr>
        <w:pStyle w:val="TM1"/>
        <w:tabs>
          <w:tab w:val="right" w:leader="dot" w:pos="9063"/>
        </w:tabs>
        <w:rPr>
          <w:ins w:id="16" w:author="RANNOU, Jean-Philippe" w:date="2023-05-22T16:17:00Z"/>
          <w:rFonts w:asciiTheme="minorHAnsi" w:hAnsiTheme="minorHAnsi"/>
          <w:b w:val="0"/>
          <w:bCs w:val="0"/>
          <w:caps w:val="0"/>
          <w:noProof/>
          <w:szCs w:val="22"/>
          <w:u w:val="none"/>
          <w:lang w:val="fr-FR"/>
        </w:rPr>
      </w:pPr>
      <w:ins w:id="1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"_Toc135664675"</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History</w:t>
        </w:r>
        <w:r>
          <w:rPr>
            <w:noProof/>
            <w:webHidden/>
          </w:rPr>
          <w:tab/>
        </w:r>
        <w:r>
          <w:rPr>
            <w:noProof/>
            <w:webHidden/>
          </w:rPr>
          <w:fldChar w:fldCharType="begin"/>
        </w:r>
        <w:r>
          <w:rPr>
            <w:noProof/>
            <w:webHidden/>
          </w:rPr>
          <w:instrText xml:space="preserve"> PAGEREF _Toc135664675 \h </w:instrText>
        </w:r>
        <w:r>
          <w:rPr>
            <w:noProof/>
            <w:webHidden/>
          </w:rPr>
        </w:r>
      </w:ins>
      <w:r>
        <w:rPr>
          <w:noProof/>
          <w:webHidden/>
        </w:rPr>
        <w:fldChar w:fldCharType="separate"/>
      </w:r>
      <w:ins w:id="18" w:author="RANNOU, Jean-Philippe" w:date="2023-05-22T16:18:00Z">
        <w:r w:rsidR="00011D7C">
          <w:rPr>
            <w:noProof/>
            <w:webHidden/>
          </w:rPr>
          <w:t>7</w:t>
        </w:r>
      </w:ins>
      <w:ins w:id="19" w:author="RANNOU, Jean-Philippe" w:date="2023-05-22T16:17:00Z">
        <w:r>
          <w:rPr>
            <w:noProof/>
            <w:webHidden/>
          </w:rPr>
          <w:fldChar w:fldCharType="end"/>
        </w:r>
        <w:r w:rsidRPr="009C1DD1">
          <w:rPr>
            <w:rStyle w:val="Lienhypertexte"/>
            <w:noProof/>
          </w:rPr>
          <w:fldChar w:fldCharType="end"/>
        </w:r>
      </w:ins>
    </w:p>
    <w:p w14:paraId="5BCA46B9" w14:textId="18061AB5" w:rsidR="00CE7A65" w:rsidRDefault="00CE7A65">
      <w:pPr>
        <w:pStyle w:val="TM1"/>
        <w:tabs>
          <w:tab w:val="right" w:leader="dot" w:pos="9063"/>
        </w:tabs>
        <w:rPr>
          <w:ins w:id="20" w:author="RANNOU, Jean-Philippe" w:date="2023-05-22T16:17:00Z"/>
          <w:rFonts w:asciiTheme="minorHAnsi" w:hAnsiTheme="minorHAnsi"/>
          <w:b w:val="0"/>
          <w:bCs w:val="0"/>
          <w:caps w:val="0"/>
          <w:noProof/>
          <w:szCs w:val="22"/>
          <w:u w:val="none"/>
          <w:lang w:val="fr-FR"/>
        </w:rPr>
      </w:pPr>
      <w:ins w:id="2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"_Toc135664676"</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Reference documents</w:t>
        </w:r>
        <w:r>
          <w:rPr>
            <w:noProof/>
            <w:webHidden/>
          </w:rPr>
          <w:tab/>
        </w:r>
        <w:r>
          <w:rPr>
            <w:noProof/>
            <w:webHidden/>
          </w:rPr>
          <w:fldChar w:fldCharType="begin"/>
        </w:r>
        <w:r>
          <w:rPr>
            <w:noProof/>
            <w:webHidden/>
          </w:rPr>
          <w:instrText xml:space="preserve"> PAGEREF _Toc135664676 \h </w:instrText>
        </w:r>
        <w:r>
          <w:rPr>
            <w:noProof/>
            <w:webHidden/>
          </w:rPr>
        </w:r>
      </w:ins>
      <w:r>
        <w:rPr>
          <w:noProof/>
          <w:webHidden/>
        </w:rPr>
        <w:fldChar w:fldCharType="separate"/>
      </w:r>
      <w:ins w:id="22" w:author="RANNOU, Jean-Philippe" w:date="2023-05-22T16:18:00Z">
        <w:r w:rsidR="00011D7C">
          <w:rPr>
            <w:noProof/>
            <w:webHidden/>
          </w:rPr>
          <w:t>7</w:t>
        </w:r>
      </w:ins>
      <w:ins w:id="23" w:author="RANNOU, Jean-Philippe" w:date="2023-05-22T16:17:00Z">
        <w:r>
          <w:rPr>
            <w:noProof/>
            <w:webHidden/>
          </w:rPr>
          <w:fldChar w:fldCharType="end"/>
        </w:r>
        <w:r w:rsidRPr="009C1DD1">
          <w:rPr>
            <w:rStyle w:val="Lienhypertexte"/>
            <w:noProof/>
          </w:rPr>
          <w:fldChar w:fldCharType="end"/>
        </w:r>
      </w:ins>
    </w:p>
    <w:p w14:paraId="7A08119A" w14:textId="29CF8C96" w:rsidR="00CE7A65" w:rsidRDefault="00CE7A65">
      <w:pPr>
        <w:pStyle w:val="TM1"/>
        <w:tabs>
          <w:tab w:val="left" w:pos="330"/>
          <w:tab w:val="right" w:leader="dot" w:pos="9063"/>
        </w:tabs>
        <w:rPr>
          <w:ins w:id="24" w:author="RANNOU, Jean-Philippe" w:date="2023-05-22T16:17:00Z"/>
          <w:rFonts w:asciiTheme="minorHAnsi" w:hAnsiTheme="minorHAnsi"/>
          <w:b w:val="0"/>
          <w:bCs w:val="0"/>
          <w:caps w:val="0"/>
          <w:noProof/>
          <w:szCs w:val="22"/>
          <w:u w:val="none"/>
          <w:lang w:val="fr-FR"/>
        </w:rPr>
      </w:pPr>
      <w:ins w:id="2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"_Toc135664677"</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w:t>
        </w:r>
        <w:r>
          <w:rPr>
            <w:rFonts w:asciiTheme="minorHAnsi" w:hAnsiTheme="minorHAnsi"/>
            <w:b w:val="0"/>
            <w:bCs w:val="0"/>
            <w:caps w:val="0"/>
            <w:noProof/>
            <w:szCs w:val="22"/>
            <w:u w:val="none"/>
            <w:lang w:val="fr-FR"/>
          </w:rPr>
          <w:tab/>
        </w:r>
        <w:r w:rsidRPr="009C1DD1">
          <w:rPr>
            <w:rStyle w:val="Lienhypertexte"/>
            <w:noProof/>
          </w:rPr>
          <w:t>Introduction</w:t>
        </w:r>
        <w:r>
          <w:rPr>
            <w:noProof/>
            <w:webHidden/>
          </w:rPr>
          <w:tab/>
        </w:r>
        <w:r>
          <w:rPr>
            <w:noProof/>
            <w:webHidden/>
          </w:rPr>
          <w:fldChar w:fldCharType="begin"/>
        </w:r>
        <w:r>
          <w:rPr>
            <w:noProof/>
            <w:webHidden/>
          </w:rPr>
          <w:instrText xml:space="preserve"> PAGEREF _Toc135664677 \h </w:instrText>
        </w:r>
        <w:r>
          <w:rPr>
            <w:noProof/>
            <w:webHidden/>
          </w:rPr>
        </w:r>
      </w:ins>
      <w:r>
        <w:rPr>
          <w:noProof/>
          <w:webHidden/>
        </w:rPr>
        <w:fldChar w:fldCharType="separate"/>
      </w:r>
      <w:ins w:id="26" w:author="RANNOU, Jean-Philippe" w:date="2023-05-22T16:18:00Z">
        <w:r w:rsidR="00011D7C">
          <w:rPr>
            <w:noProof/>
            <w:webHidden/>
          </w:rPr>
          <w:t>9</w:t>
        </w:r>
      </w:ins>
      <w:ins w:id="27" w:author="RANNOU, Jean-Philippe" w:date="2023-05-22T16:17:00Z">
        <w:r>
          <w:rPr>
            <w:noProof/>
            <w:webHidden/>
          </w:rPr>
          <w:fldChar w:fldCharType="end"/>
        </w:r>
        <w:r w:rsidRPr="009C1DD1">
          <w:rPr>
            <w:rStyle w:val="Lienhypertexte"/>
            <w:noProof/>
          </w:rPr>
          <w:fldChar w:fldCharType="end"/>
        </w:r>
      </w:ins>
    </w:p>
    <w:p w14:paraId="22983E74" w14:textId="32FAF521" w:rsidR="00CE7A65" w:rsidRDefault="00CE7A65">
      <w:pPr>
        <w:pStyle w:val="TM1"/>
        <w:tabs>
          <w:tab w:val="left" w:pos="330"/>
          <w:tab w:val="right" w:leader="dot" w:pos="9063"/>
        </w:tabs>
        <w:rPr>
          <w:ins w:id="28" w:author="RANNOU, Jean-Philippe" w:date="2023-05-22T16:17:00Z"/>
          <w:rFonts w:asciiTheme="minorHAnsi" w:hAnsiTheme="minorHAnsi"/>
          <w:b w:val="0"/>
          <w:bCs w:val="0"/>
          <w:caps w:val="0"/>
          <w:noProof/>
          <w:szCs w:val="22"/>
          <w:u w:val="none"/>
          <w:lang w:val="fr-FR"/>
        </w:rPr>
      </w:pPr>
      <w:ins w:id="2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"_Toc135664678"</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2</w:t>
        </w:r>
        <w:r>
          <w:rPr>
            <w:rFonts w:asciiTheme="minorHAnsi" w:hAnsiTheme="minorHAnsi"/>
            <w:b w:val="0"/>
            <w:bCs w:val="0"/>
            <w:caps w:val="0"/>
            <w:noProof/>
            <w:szCs w:val="22"/>
            <w:u w:val="none"/>
            <w:lang w:val="fr-FR"/>
          </w:rPr>
          <w:tab/>
        </w:r>
        <w:r w:rsidRPr="009C1DD1">
          <w:rPr>
            <w:rStyle w:val="Lienhypertexte"/>
            <w:noProof/>
          </w:rPr>
          <w:t>Floats managed by the decoder</w:t>
        </w:r>
        <w:r>
          <w:rPr>
            <w:noProof/>
            <w:webHidden/>
          </w:rPr>
          <w:tab/>
        </w:r>
        <w:r>
          <w:rPr>
            <w:noProof/>
            <w:webHidden/>
          </w:rPr>
          <w:fldChar w:fldCharType="begin"/>
        </w:r>
        <w:r>
          <w:rPr>
            <w:noProof/>
            <w:webHidden/>
          </w:rPr>
          <w:instrText xml:space="preserve"> PAGEREF _Toc135664678 \h </w:instrText>
        </w:r>
        <w:r>
          <w:rPr>
            <w:noProof/>
            <w:webHidden/>
          </w:rPr>
        </w:r>
      </w:ins>
      <w:r>
        <w:rPr>
          <w:noProof/>
          <w:webHidden/>
        </w:rPr>
        <w:fldChar w:fldCharType="separate"/>
      </w:r>
      <w:ins w:id="30" w:author="RANNOU, Jean-Philippe" w:date="2023-05-22T16:18:00Z">
        <w:r w:rsidR="00011D7C">
          <w:rPr>
            <w:noProof/>
            <w:webHidden/>
          </w:rPr>
          <w:t>10</w:t>
        </w:r>
      </w:ins>
      <w:ins w:id="31" w:author="RANNOU, Jean-Philippe" w:date="2023-05-22T16:17:00Z">
        <w:r>
          <w:rPr>
            <w:noProof/>
            <w:webHidden/>
          </w:rPr>
          <w:fldChar w:fldCharType="end"/>
        </w:r>
        <w:r w:rsidRPr="009C1DD1">
          <w:rPr>
            <w:rStyle w:val="Lienhypertexte"/>
            <w:noProof/>
          </w:rPr>
          <w:fldChar w:fldCharType="end"/>
        </w:r>
      </w:ins>
    </w:p>
    <w:p w14:paraId="45A0A535" w14:textId="29C85FB2" w:rsidR="00CE7A65" w:rsidRDefault="00CE7A65">
      <w:pPr>
        <w:pStyle w:val="TM1"/>
        <w:tabs>
          <w:tab w:val="left" w:pos="330"/>
          <w:tab w:val="right" w:leader="dot" w:pos="9063"/>
        </w:tabs>
        <w:rPr>
          <w:ins w:id="32" w:author="RANNOU, Jean-Philippe" w:date="2023-05-22T16:17:00Z"/>
          <w:rFonts w:asciiTheme="minorHAnsi" w:hAnsiTheme="minorHAnsi"/>
          <w:b w:val="0"/>
          <w:bCs w:val="0"/>
          <w:caps w:val="0"/>
          <w:noProof/>
          <w:szCs w:val="22"/>
          <w:u w:val="none"/>
          <w:lang w:val="fr-FR"/>
        </w:rPr>
      </w:pPr>
      <w:ins w:id="3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"_Toc135664679"</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3</w:t>
        </w:r>
        <w:r>
          <w:rPr>
            <w:rFonts w:asciiTheme="minorHAnsi" w:hAnsiTheme="minorHAnsi"/>
            <w:b w:val="0"/>
            <w:bCs w:val="0"/>
            <w:caps w:val="0"/>
            <w:noProof/>
            <w:szCs w:val="22"/>
            <w:u w:val="none"/>
            <w:lang w:val="fr-FR"/>
          </w:rPr>
          <w:tab/>
        </w:r>
        <w:r w:rsidRPr="009C1DD1">
          <w:rPr>
            <w:rStyle w:val="Lienhypertexte"/>
            <w:noProof/>
          </w:rPr>
          <w:t>Description of the decoder package</w:t>
        </w:r>
        <w:r>
          <w:rPr>
            <w:noProof/>
            <w:webHidden/>
          </w:rPr>
          <w:tab/>
        </w:r>
        <w:r>
          <w:rPr>
            <w:noProof/>
            <w:webHidden/>
          </w:rPr>
          <w:fldChar w:fldCharType="begin"/>
        </w:r>
        <w:r>
          <w:rPr>
            <w:noProof/>
            <w:webHidden/>
          </w:rPr>
          <w:instrText xml:space="preserve"> PAGEREF _Toc135664679 \h </w:instrText>
        </w:r>
        <w:r>
          <w:rPr>
            <w:noProof/>
            <w:webHidden/>
          </w:rPr>
        </w:r>
      </w:ins>
      <w:r>
        <w:rPr>
          <w:noProof/>
          <w:webHidden/>
        </w:rPr>
        <w:fldChar w:fldCharType="separate"/>
      </w:r>
      <w:ins w:id="34" w:author="RANNOU, Jean-Philippe" w:date="2023-05-22T16:18:00Z">
        <w:r w:rsidR="00011D7C">
          <w:rPr>
            <w:noProof/>
            <w:webHidden/>
          </w:rPr>
          <w:t>10</w:t>
        </w:r>
      </w:ins>
      <w:ins w:id="35" w:author="RANNOU, Jean-Philippe" w:date="2023-05-22T16:17:00Z">
        <w:r>
          <w:rPr>
            <w:noProof/>
            <w:webHidden/>
          </w:rPr>
          <w:fldChar w:fldCharType="end"/>
        </w:r>
        <w:r w:rsidRPr="009C1DD1">
          <w:rPr>
            <w:rStyle w:val="Lienhypertexte"/>
            <w:noProof/>
          </w:rPr>
          <w:fldChar w:fldCharType="end"/>
        </w:r>
      </w:ins>
    </w:p>
    <w:p w14:paraId="3EEEBD84" w14:textId="7037D52D" w:rsidR="00CE7A65" w:rsidRDefault="00CE7A65">
      <w:pPr>
        <w:pStyle w:val="TM1"/>
        <w:tabs>
          <w:tab w:val="left" w:pos="330"/>
          <w:tab w:val="right" w:leader="dot" w:pos="9063"/>
        </w:tabs>
        <w:rPr>
          <w:ins w:id="36" w:author="RANNOU, Jean-Philippe" w:date="2023-05-22T16:17:00Z"/>
          <w:rFonts w:asciiTheme="minorHAnsi" w:hAnsiTheme="minorHAnsi"/>
          <w:b w:val="0"/>
          <w:bCs w:val="0"/>
          <w:caps w:val="0"/>
          <w:noProof/>
          <w:szCs w:val="22"/>
          <w:u w:val="none"/>
          <w:lang w:val="fr-FR"/>
        </w:rPr>
      </w:pPr>
      <w:ins w:id="3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"_Toc135664680"</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4</w:t>
        </w:r>
        <w:r>
          <w:rPr>
            <w:rFonts w:asciiTheme="minorHAnsi" w:hAnsiTheme="minorHAnsi"/>
            <w:b w:val="0"/>
            <w:bCs w:val="0"/>
            <w:caps w:val="0"/>
            <w:noProof/>
            <w:szCs w:val="22"/>
            <w:u w:val="none"/>
            <w:lang w:val="fr-FR"/>
          </w:rPr>
          <w:tab/>
        </w:r>
        <w:r w:rsidRPr="009C1DD1">
          <w:rPr>
            <w:rStyle w:val="Lienhypertexte"/>
            <w:noProof/>
          </w:rPr>
          <w:t>Decoder installation and configuration</w:t>
        </w:r>
        <w:r>
          <w:rPr>
            <w:noProof/>
            <w:webHidden/>
          </w:rPr>
          <w:tab/>
        </w:r>
        <w:r>
          <w:rPr>
            <w:noProof/>
            <w:webHidden/>
          </w:rPr>
          <w:fldChar w:fldCharType="begin"/>
        </w:r>
        <w:r>
          <w:rPr>
            <w:noProof/>
            <w:webHidden/>
          </w:rPr>
          <w:instrText xml:space="preserve"> PAGEREF _Toc135664680 \h </w:instrText>
        </w:r>
        <w:r>
          <w:rPr>
            <w:noProof/>
            <w:webHidden/>
          </w:rPr>
        </w:r>
      </w:ins>
      <w:r>
        <w:rPr>
          <w:noProof/>
          <w:webHidden/>
        </w:rPr>
        <w:fldChar w:fldCharType="separate"/>
      </w:r>
      <w:ins w:id="38" w:author="RANNOU, Jean-Philippe" w:date="2023-05-22T16:18:00Z">
        <w:r w:rsidR="00011D7C">
          <w:rPr>
            <w:noProof/>
            <w:webHidden/>
          </w:rPr>
          <w:t>11</w:t>
        </w:r>
      </w:ins>
      <w:ins w:id="39" w:author="RANNOU, Jean-Philippe" w:date="2023-05-22T16:17:00Z">
        <w:r>
          <w:rPr>
            <w:noProof/>
            <w:webHidden/>
          </w:rPr>
          <w:fldChar w:fldCharType="end"/>
        </w:r>
        <w:r w:rsidRPr="009C1DD1">
          <w:rPr>
            <w:rStyle w:val="Lienhypertexte"/>
            <w:noProof/>
          </w:rPr>
          <w:fldChar w:fldCharType="end"/>
        </w:r>
      </w:ins>
    </w:p>
    <w:p w14:paraId="67E953EE" w14:textId="1C2C51E8" w:rsidR="00CE7A65" w:rsidRDefault="00CE7A65">
      <w:pPr>
        <w:pStyle w:val="TM2"/>
        <w:tabs>
          <w:tab w:val="left" w:pos="495"/>
          <w:tab w:val="right" w:leader="dot" w:pos="9063"/>
        </w:tabs>
        <w:rPr>
          <w:ins w:id="40" w:author="RANNOU, Jean-Philippe" w:date="2023-05-22T16:17:00Z"/>
          <w:rFonts w:asciiTheme="minorHAnsi" w:hAnsiTheme="minorHAnsi"/>
          <w:b w:val="0"/>
          <w:bCs w:val="0"/>
          <w:smallCaps w:val="0"/>
          <w:noProof/>
          <w:szCs w:val="22"/>
          <w:lang w:val="fr-FR"/>
        </w:rPr>
      </w:pPr>
      <w:ins w:id="4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"_Toc135664681"</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4.1</w:t>
        </w:r>
        <w:r>
          <w:rPr>
            <w:rFonts w:asciiTheme="minorHAnsi" w:hAnsiTheme="minorHAnsi"/>
            <w:b w:val="0"/>
            <w:bCs w:val="0"/>
            <w:smallCaps w:val="0"/>
            <w:noProof/>
            <w:szCs w:val="22"/>
            <w:lang w:val="fr-FR"/>
          </w:rPr>
          <w:tab/>
        </w:r>
        <w:r w:rsidRPr="009C1DD1">
          <w:rPr>
            <w:rStyle w:val="Lienhypertexte"/>
            <w:noProof/>
          </w:rPr>
          <w:t>Decoder installation</w:t>
        </w:r>
        <w:r>
          <w:rPr>
            <w:noProof/>
            <w:webHidden/>
          </w:rPr>
          <w:tab/>
        </w:r>
        <w:r>
          <w:rPr>
            <w:noProof/>
            <w:webHidden/>
          </w:rPr>
          <w:fldChar w:fldCharType="begin"/>
        </w:r>
        <w:r>
          <w:rPr>
            <w:noProof/>
            <w:webHidden/>
          </w:rPr>
          <w:instrText xml:space="preserve"> PAGEREF _Toc135664681 \h </w:instrText>
        </w:r>
        <w:r>
          <w:rPr>
            <w:noProof/>
            <w:webHidden/>
          </w:rPr>
        </w:r>
      </w:ins>
      <w:r>
        <w:rPr>
          <w:noProof/>
          <w:webHidden/>
        </w:rPr>
        <w:fldChar w:fldCharType="separate"/>
      </w:r>
      <w:ins w:id="42" w:author="RANNOU, Jean-Philippe" w:date="2023-05-22T16:18:00Z">
        <w:r w:rsidR="00011D7C">
          <w:rPr>
            <w:noProof/>
            <w:webHidden/>
          </w:rPr>
          <w:t>11</w:t>
        </w:r>
      </w:ins>
      <w:ins w:id="43" w:author="RANNOU, Jean-Philippe" w:date="2023-05-22T16:17:00Z">
        <w:r>
          <w:rPr>
            <w:noProof/>
            <w:webHidden/>
          </w:rPr>
          <w:fldChar w:fldCharType="end"/>
        </w:r>
        <w:r w:rsidRPr="009C1DD1">
          <w:rPr>
            <w:rStyle w:val="Lienhypertexte"/>
            <w:noProof/>
          </w:rPr>
          <w:fldChar w:fldCharType="end"/>
        </w:r>
      </w:ins>
    </w:p>
    <w:p w14:paraId="7D45CFA3" w14:textId="4ECFBF72" w:rsidR="00CE7A65" w:rsidRDefault="00CE7A65">
      <w:pPr>
        <w:pStyle w:val="TM3"/>
        <w:tabs>
          <w:tab w:val="left" w:pos="660"/>
          <w:tab w:val="right" w:leader="dot" w:pos="9063"/>
        </w:tabs>
        <w:rPr>
          <w:ins w:id="44" w:author="RANNOU, Jean-Philippe" w:date="2023-05-22T16:17:00Z"/>
          <w:rFonts w:asciiTheme="minorHAnsi" w:hAnsiTheme="minorHAnsi"/>
          <w:smallCaps w:val="0"/>
          <w:noProof/>
          <w:szCs w:val="22"/>
          <w:lang w:val="fr-FR"/>
        </w:rPr>
      </w:pPr>
      <w:ins w:id="4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"_Toc135664682"</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4.1.1</w:t>
        </w:r>
        <w:r>
          <w:rPr>
            <w:rFonts w:asciiTheme="minorHAnsi" w:hAnsiTheme="minorHAnsi"/>
            <w:smallCaps w:val="0"/>
            <w:noProof/>
            <w:szCs w:val="22"/>
            <w:lang w:val="fr-FR"/>
          </w:rPr>
          <w:tab/>
        </w:r>
        <w:r w:rsidRPr="009C1DD1">
          <w:rPr>
            <w:rStyle w:val="Lienhypertexte"/>
            <w:noProof/>
          </w:rPr>
          <w:t>Hardware and software requirements</w:t>
        </w:r>
        <w:r>
          <w:rPr>
            <w:noProof/>
            <w:webHidden/>
          </w:rPr>
          <w:tab/>
        </w:r>
        <w:r>
          <w:rPr>
            <w:noProof/>
            <w:webHidden/>
          </w:rPr>
          <w:fldChar w:fldCharType="begin"/>
        </w:r>
        <w:r>
          <w:rPr>
            <w:noProof/>
            <w:webHidden/>
          </w:rPr>
          <w:instrText xml:space="preserve"> PAGEREF _Toc135664682 \h </w:instrText>
        </w:r>
        <w:r>
          <w:rPr>
            <w:noProof/>
            <w:webHidden/>
          </w:rPr>
        </w:r>
      </w:ins>
      <w:r>
        <w:rPr>
          <w:noProof/>
          <w:webHidden/>
        </w:rPr>
        <w:fldChar w:fldCharType="separate"/>
      </w:r>
      <w:ins w:id="46" w:author="RANNOU, Jean-Philippe" w:date="2023-05-22T16:18:00Z">
        <w:r w:rsidR="00011D7C">
          <w:rPr>
            <w:noProof/>
            <w:webHidden/>
          </w:rPr>
          <w:t>11</w:t>
        </w:r>
      </w:ins>
      <w:ins w:id="47" w:author="RANNOU, Jean-Philippe" w:date="2023-05-22T16:17:00Z">
        <w:r>
          <w:rPr>
            <w:noProof/>
            <w:webHidden/>
          </w:rPr>
          <w:fldChar w:fldCharType="end"/>
        </w:r>
        <w:r w:rsidRPr="009C1DD1">
          <w:rPr>
            <w:rStyle w:val="Lienhypertexte"/>
            <w:noProof/>
          </w:rPr>
          <w:fldChar w:fldCharType="end"/>
        </w:r>
      </w:ins>
    </w:p>
    <w:p w14:paraId="7A3B9BEB" w14:textId="2B47F9FD" w:rsidR="00CE7A65" w:rsidRDefault="00CE7A65">
      <w:pPr>
        <w:pStyle w:val="TM3"/>
        <w:tabs>
          <w:tab w:val="left" w:pos="660"/>
          <w:tab w:val="right" w:leader="dot" w:pos="9063"/>
        </w:tabs>
        <w:rPr>
          <w:ins w:id="48" w:author="RANNOU, Jean-Philippe" w:date="2023-05-22T16:17:00Z"/>
          <w:rFonts w:asciiTheme="minorHAnsi" w:hAnsiTheme="minorHAnsi"/>
          <w:smallCaps w:val="0"/>
          <w:noProof/>
          <w:szCs w:val="22"/>
          <w:lang w:val="fr-FR"/>
        </w:rPr>
      </w:pPr>
      <w:ins w:id="4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"_Toc135664683"</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4.1.2</w:t>
        </w:r>
        <w:r>
          <w:rPr>
            <w:rFonts w:asciiTheme="minorHAnsi" w:hAnsiTheme="minorHAnsi"/>
            <w:smallCaps w:val="0"/>
            <w:noProof/>
            <w:szCs w:val="22"/>
            <w:lang w:val="fr-FR"/>
          </w:rPr>
          <w:tab/>
        </w:r>
        <w:r w:rsidRPr="009C1DD1">
          <w:rPr>
            <w:rStyle w:val="Lienhypertexte"/>
            <w:noProof/>
          </w:rPr>
          <w:t>Installation of the decoder</w:t>
        </w:r>
        <w:r>
          <w:rPr>
            <w:noProof/>
            <w:webHidden/>
          </w:rPr>
          <w:tab/>
        </w:r>
        <w:r>
          <w:rPr>
            <w:noProof/>
            <w:webHidden/>
          </w:rPr>
          <w:fldChar w:fldCharType="begin"/>
        </w:r>
        <w:r>
          <w:rPr>
            <w:noProof/>
            <w:webHidden/>
          </w:rPr>
          <w:instrText xml:space="preserve"> PAGEREF _Toc135664683 \h </w:instrText>
        </w:r>
        <w:r>
          <w:rPr>
            <w:noProof/>
            <w:webHidden/>
          </w:rPr>
        </w:r>
      </w:ins>
      <w:r>
        <w:rPr>
          <w:noProof/>
          <w:webHidden/>
        </w:rPr>
        <w:fldChar w:fldCharType="separate"/>
      </w:r>
      <w:ins w:id="50" w:author="RANNOU, Jean-Philippe" w:date="2023-05-22T16:18:00Z">
        <w:r w:rsidR="00011D7C">
          <w:rPr>
            <w:noProof/>
            <w:webHidden/>
          </w:rPr>
          <w:t>11</w:t>
        </w:r>
      </w:ins>
      <w:ins w:id="51" w:author="RANNOU, Jean-Philippe" w:date="2023-05-22T16:17:00Z">
        <w:r>
          <w:rPr>
            <w:noProof/>
            <w:webHidden/>
          </w:rPr>
          <w:fldChar w:fldCharType="end"/>
        </w:r>
        <w:r w:rsidRPr="009C1DD1">
          <w:rPr>
            <w:rStyle w:val="Lienhypertexte"/>
            <w:noProof/>
          </w:rPr>
          <w:fldChar w:fldCharType="end"/>
        </w:r>
      </w:ins>
    </w:p>
    <w:p w14:paraId="5BD98260" w14:textId="6AD86FF0" w:rsidR="00CE7A65" w:rsidRDefault="00CE7A65">
      <w:pPr>
        <w:pStyle w:val="TM2"/>
        <w:tabs>
          <w:tab w:val="left" w:pos="495"/>
          <w:tab w:val="right" w:leader="dot" w:pos="9063"/>
        </w:tabs>
        <w:rPr>
          <w:ins w:id="52" w:author="RANNOU, Jean-Philippe" w:date="2023-05-22T16:17:00Z"/>
          <w:rFonts w:asciiTheme="minorHAnsi" w:hAnsiTheme="minorHAnsi"/>
          <w:b w:val="0"/>
          <w:bCs w:val="0"/>
          <w:smallCaps w:val="0"/>
          <w:noProof/>
          <w:szCs w:val="22"/>
          <w:lang w:val="fr-FR"/>
        </w:rPr>
      </w:pPr>
      <w:ins w:id="5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"_Toc135664684"</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4.2</w:t>
        </w:r>
        <w:r>
          <w:rPr>
            <w:rFonts w:asciiTheme="minorHAnsi" w:hAnsiTheme="minorHAnsi"/>
            <w:b w:val="0"/>
            <w:bCs w:val="0"/>
            <w:smallCaps w:val="0"/>
            <w:noProof/>
            <w:szCs w:val="22"/>
            <w:lang w:val="fr-FR"/>
          </w:rPr>
          <w:tab/>
        </w:r>
        <w:r w:rsidRPr="009C1DD1">
          <w:rPr>
            <w:rStyle w:val="Lienhypertexte"/>
            <w:noProof/>
          </w:rPr>
          <w:t>Decoder configuration</w:t>
        </w:r>
        <w:r>
          <w:rPr>
            <w:noProof/>
            <w:webHidden/>
          </w:rPr>
          <w:tab/>
        </w:r>
        <w:r>
          <w:rPr>
            <w:noProof/>
            <w:webHidden/>
          </w:rPr>
          <w:fldChar w:fldCharType="begin"/>
        </w:r>
        <w:r>
          <w:rPr>
            <w:noProof/>
            <w:webHidden/>
          </w:rPr>
          <w:instrText xml:space="preserve"> PAGEREF _Toc135664684 \h </w:instrText>
        </w:r>
        <w:r>
          <w:rPr>
            <w:noProof/>
            <w:webHidden/>
          </w:rPr>
        </w:r>
      </w:ins>
      <w:r>
        <w:rPr>
          <w:noProof/>
          <w:webHidden/>
        </w:rPr>
        <w:fldChar w:fldCharType="separate"/>
      </w:r>
      <w:ins w:id="54" w:author="RANNOU, Jean-Philippe" w:date="2023-05-22T16:18:00Z">
        <w:r w:rsidR="00011D7C">
          <w:rPr>
            <w:noProof/>
            <w:webHidden/>
          </w:rPr>
          <w:t>11</w:t>
        </w:r>
      </w:ins>
      <w:ins w:id="55" w:author="RANNOU, Jean-Philippe" w:date="2023-05-22T16:17:00Z">
        <w:r>
          <w:rPr>
            <w:noProof/>
            <w:webHidden/>
          </w:rPr>
          <w:fldChar w:fldCharType="end"/>
        </w:r>
        <w:r w:rsidRPr="009C1DD1">
          <w:rPr>
            <w:rStyle w:val="Lienhypertexte"/>
            <w:noProof/>
          </w:rPr>
          <w:fldChar w:fldCharType="end"/>
        </w:r>
      </w:ins>
    </w:p>
    <w:p w14:paraId="426B8E64" w14:textId="3C192D8B" w:rsidR="00CE7A65" w:rsidRDefault="00CE7A65">
      <w:pPr>
        <w:pStyle w:val="TM3"/>
        <w:tabs>
          <w:tab w:val="left" w:pos="660"/>
          <w:tab w:val="right" w:leader="dot" w:pos="9063"/>
        </w:tabs>
        <w:rPr>
          <w:ins w:id="56" w:author="RANNOU, Jean-Philippe" w:date="2023-05-22T16:17:00Z"/>
          <w:rFonts w:asciiTheme="minorHAnsi" w:hAnsiTheme="minorHAnsi"/>
          <w:smallCaps w:val="0"/>
          <w:noProof/>
          <w:szCs w:val="22"/>
          <w:lang w:val="fr-FR"/>
        </w:rPr>
      </w:pPr>
      <w:ins w:id="5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"_Toc135664685"</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4.2.1</w:t>
        </w:r>
        <w:r>
          <w:rPr>
            <w:rFonts w:asciiTheme="minorHAnsi" w:hAnsiTheme="minorHAnsi"/>
            <w:smallCaps w:val="0"/>
            <w:noProof/>
            <w:szCs w:val="22"/>
            <w:lang w:val="fr-FR"/>
          </w:rPr>
          <w:tab/>
        </w:r>
        <w:r w:rsidRPr="009C1DD1">
          <w:rPr>
            <w:rStyle w:val="Lienhypertexte"/>
            <w:noProof/>
          </w:rPr>
          <w:t>PI decoder configuration</w:t>
        </w:r>
        <w:r>
          <w:rPr>
            <w:noProof/>
            <w:webHidden/>
          </w:rPr>
          <w:tab/>
        </w:r>
        <w:r>
          <w:rPr>
            <w:noProof/>
            <w:webHidden/>
          </w:rPr>
          <w:fldChar w:fldCharType="begin"/>
        </w:r>
        <w:r>
          <w:rPr>
            <w:noProof/>
            <w:webHidden/>
          </w:rPr>
          <w:instrText xml:space="preserve"> PAGEREF _Toc135664685 \h </w:instrText>
        </w:r>
        <w:r>
          <w:rPr>
            <w:noProof/>
            <w:webHidden/>
          </w:rPr>
        </w:r>
      </w:ins>
      <w:r>
        <w:rPr>
          <w:noProof/>
          <w:webHidden/>
        </w:rPr>
        <w:fldChar w:fldCharType="separate"/>
      </w:r>
      <w:ins w:id="58" w:author="RANNOU, Jean-Philippe" w:date="2023-05-22T16:18:00Z">
        <w:r w:rsidR="00011D7C">
          <w:rPr>
            <w:noProof/>
            <w:webHidden/>
          </w:rPr>
          <w:t>12</w:t>
        </w:r>
      </w:ins>
      <w:ins w:id="59" w:author="RANNOU, Jean-Philippe" w:date="2023-05-22T16:17:00Z">
        <w:r>
          <w:rPr>
            <w:noProof/>
            <w:webHidden/>
          </w:rPr>
          <w:fldChar w:fldCharType="end"/>
        </w:r>
        <w:r w:rsidRPr="009C1DD1">
          <w:rPr>
            <w:rStyle w:val="Lienhypertexte"/>
            <w:noProof/>
          </w:rPr>
          <w:fldChar w:fldCharType="end"/>
        </w:r>
      </w:ins>
    </w:p>
    <w:p w14:paraId="33427349" w14:textId="4DCB6F90" w:rsidR="00CE7A65" w:rsidRDefault="00CE7A65">
      <w:pPr>
        <w:pStyle w:val="TM3"/>
        <w:tabs>
          <w:tab w:val="left" w:pos="660"/>
          <w:tab w:val="right" w:leader="dot" w:pos="9063"/>
        </w:tabs>
        <w:rPr>
          <w:ins w:id="60" w:author="RANNOU, Jean-Philippe" w:date="2023-05-22T16:17:00Z"/>
          <w:rFonts w:asciiTheme="minorHAnsi" w:hAnsiTheme="minorHAnsi"/>
          <w:smallCaps w:val="0"/>
          <w:noProof/>
          <w:szCs w:val="22"/>
          <w:lang w:val="fr-FR"/>
        </w:rPr>
      </w:pPr>
      <w:ins w:id="6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"_Toc135664686"</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4.2.2</w:t>
        </w:r>
        <w:r>
          <w:rPr>
            <w:rFonts w:asciiTheme="minorHAnsi" w:hAnsiTheme="minorHAnsi"/>
            <w:smallCaps w:val="0"/>
            <w:noProof/>
            <w:szCs w:val="22"/>
            <w:lang w:val="fr-FR"/>
          </w:rPr>
          <w:tab/>
        </w:r>
        <w:r w:rsidRPr="009C1DD1">
          <w:rPr>
            <w:rStyle w:val="Lienhypertexte"/>
            <w:noProof/>
          </w:rPr>
          <w:t>DAC decoder configuration</w:t>
        </w:r>
        <w:r>
          <w:rPr>
            <w:noProof/>
            <w:webHidden/>
          </w:rPr>
          <w:tab/>
        </w:r>
        <w:r>
          <w:rPr>
            <w:noProof/>
            <w:webHidden/>
          </w:rPr>
          <w:fldChar w:fldCharType="begin"/>
        </w:r>
        <w:r>
          <w:rPr>
            <w:noProof/>
            <w:webHidden/>
          </w:rPr>
          <w:instrText xml:space="preserve"> PAGEREF _Toc135664686 \h </w:instrText>
        </w:r>
        <w:r>
          <w:rPr>
            <w:noProof/>
            <w:webHidden/>
          </w:rPr>
        </w:r>
      </w:ins>
      <w:r>
        <w:rPr>
          <w:noProof/>
          <w:webHidden/>
        </w:rPr>
        <w:fldChar w:fldCharType="separate"/>
      </w:r>
      <w:ins w:id="62" w:author="RANNOU, Jean-Philippe" w:date="2023-05-22T16:18:00Z">
        <w:r w:rsidR="00011D7C">
          <w:rPr>
            <w:noProof/>
            <w:webHidden/>
          </w:rPr>
          <w:t>13</w:t>
        </w:r>
      </w:ins>
      <w:ins w:id="63" w:author="RANNOU, Jean-Philippe" w:date="2023-05-22T16:17:00Z">
        <w:r>
          <w:rPr>
            <w:noProof/>
            <w:webHidden/>
          </w:rPr>
          <w:fldChar w:fldCharType="end"/>
        </w:r>
        <w:r w:rsidRPr="009C1DD1">
          <w:rPr>
            <w:rStyle w:val="Lienhypertexte"/>
            <w:noProof/>
          </w:rPr>
          <w:fldChar w:fldCharType="end"/>
        </w:r>
      </w:ins>
    </w:p>
    <w:p w14:paraId="174D9303" w14:textId="2981A7BF" w:rsidR="00CE7A65" w:rsidRDefault="00CE7A65">
      <w:pPr>
        <w:pStyle w:val="TM1"/>
        <w:tabs>
          <w:tab w:val="left" w:pos="330"/>
          <w:tab w:val="right" w:leader="dot" w:pos="9063"/>
        </w:tabs>
        <w:rPr>
          <w:ins w:id="64" w:author="RANNOU, Jean-Philippe" w:date="2023-05-22T16:17:00Z"/>
          <w:rFonts w:asciiTheme="minorHAnsi" w:hAnsiTheme="minorHAnsi"/>
          <w:b w:val="0"/>
          <w:bCs w:val="0"/>
          <w:caps w:val="0"/>
          <w:noProof/>
          <w:szCs w:val="22"/>
          <w:u w:val="none"/>
          <w:lang w:val="fr-FR"/>
        </w:rPr>
      </w:pPr>
      <w:ins w:id="6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"_Toc135664687"</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w:t>
        </w:r>
        <w:r>
          <w:rPr>
            <w:rFonts w:asciiTheme="minorHAnsi" w:hAnsiTheme="minorHAnsi"/>
            <w:b w:val="0"/>
            <w:bCs w:val="0"/>
            <w:caps w:val="0"/>
            <w:noProof/>
            <w:szCs w:val="22"/>
            <w:u w:val="none"/>
            <w:lang w:val="fr-FR"/>
          </w:rPr>
          <w:tab/>
        </w:r>
        <w:r w:rsidRPr="009C1DD1">
          <w:rPr>
            <w:rStyle w:val="Lienhypertexte"/>
            <w:noProof/>
          </w:rPr>
          <w:t>Float configuration</w:t>
        </w:r>
        <w:r>
          <w:rPr>
            <w:noProof/>
            <w:webHidden/>
          </w:rPr>
          <w:tab/>
        </w:r>
        <w:r>
          <w:rPr>
            <w:noProof/>
            <w:webHidden/>
          </w:rPr>
          <w:fldChar w:fldCharType="begin"/>
        </w:r>
        <w:r>
          <w:rPr>
            <w:noProof/>
            <w:webHidden/>
          </w:rPr>
          <w:instrText xml:space="preserve"> PAGEREF _Toc135664687 \h </w:instrText>
        </w:r>
        <w:r>
          <w:rPr>
            <w:noProof/>
            <w:webHidden/>
          </w:rPr>
        </w:r>
      </w:ins>
      <w:r>
        <w:rPr>
          <w:noProof/>
          <w:webHidden/>
        </w:rPr>
        <w:fldChar w:fldCharType="separate"/>
      </w:r>
      <w:ins w:id="66" w:author="RANNOU, Jean-Philippe" w:date="2023-05-22T16:18:00Z">
        <w:r w:rsidR="00011D7C">
          <w:rPr>
            <w:noProof/>
            <w:webHidden/>
          </w:rPr>
          <w:t>15</w:t>
        </w:r>
      </w:ins>
      <w:ins w:id="67" w:author="RANNOU, Jean-Philippe" w:date="2023-05-22T16:17:00Z">
        <w:r>
          <w:rPr>
            <w:noProof/>
            <w:webHidden/>
          </w:rPr>
          <w:fldChar w:fldCharType="end"/>
        </w:r>
        <w:r w:rsidRPr="009C1DD1">
          <w:rPr>
            <w:rStyle w:val="Lienhypertexte"/>
            <w:noProof/>
          </w:rPr>
          <w:fldChar w:fldCharType="end"/>
        </w:r>
      </w:ins>
    </w:p>
    <w:p w14:paraId="160D8540" w14:textId="07B547F2" w:rsidR="00CE7A65" w:rsidRDefault="00CE7A65">
      <w:pPr>
        <w:pStyle w:val="TM2"/>
        <w:tabs>
          <w:tab w:val="left" w:pos="495"/>
          <w:tab w:val="right" w:leader="dot" w:pos="9063"/>
        </w:tabs>
        <w:rPr>
          <w:ins w:id="68" w:author="RANNOU, Jean-Philippe" w:date="2023-05-22T16:17:00Z"/>
          <w:rFonts w:asciiTheme="minorHAnsi" w:hAnsiTheme="minorHAnsi"/>
          <w:b w:val="0"/>
          <w:bCs w:val="0"/>
          <w:smallCaps w:val="0"/>
          <w:noProof/>
          <w:szCs w:val="22"/>
          <w:lang w:val="fr-FR"/>
        </w:rPr>
      </w:pPr>
      <w:ins w:id="6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"_Toc135664688"</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5.1</w:t>
        </w:r>
        <w:r>
          <w:rPr>
            <w:rFonts w:asciiTheme="minorHAnsi" w:hAnsiTheme="minorHAnsi"/>
            <w:b w:val="0"/>
            <w:bCs w:val="0"/>
            <w:smallCaps w:val="0"/>
            <w:noProof/>
            <w:szCs w:val="22"/>
            <w:lang w:val="fr-FR"/>
          </w:rPr>
          <w:tab/>
        </w:r>
        <w:r w:rsidRPr="009C1DD1">
          <w:rPr>
            <w:rStyle w:val="Lienhypertexte"/>
            <w:noProof/>
          </w:rPr>
          <w:t>Float configuration files for PI decoder</w:t>
        </w:r>
        <w:r>
          <w:rPr>
            <w:noProof/>
            <w:webHidden/>
          </w:rPr>
          <w:tab/>
        </w:r>
        <w:r>
          <w:rPr>
            <w:noProof/>
            <w:webHidden/>
          </w:rPr>
          <w:fldChar w:fldCharType="begin"/>
        </w:r>
        <w:r>
          <w:rPr>
            <w:noProof/>
            <w:webHidden/>
          </w:rPr>
          <w:instrText xml:space="preserve"> PAGEREF _Toc135664688 \h </w:instrText>
        </w:r>
        <w:r>
          <w:rPr>
            <w:noProof/>
            <w:webHidden/>
          </w:rPr>
        </w:r>
      </w:ins>
      <w:r>
        <w:rPr>
          <w:noProof/>
          <w:webHidden/>
        </w:rPr>
        <w:fldChar w:fldCharType="separate"/>
      </w:r>
      <w:ins w:id="70" w:author="RANNOU, Jean-Philippe" w:date="2023-05-22T16:18:00Z">
        <w:r w:rsidR="00011D7C">
          <w:rPr>
            <w:noProof/>
            <w:webHidden/>
          </w:rPr>
          <w:t>15</w:t>
        </w:r>
      </w:ins>
      <w:ins w:id="71" w:author="RANNOU, Jean-Philippe" w:date="2023-05-22T16:17:00Z">
        <w:r>
          <w:rPr>
            <w:noProof/>
            <w:webHidden/>
          </w:rPr>
          <w:fldChar w:fldCharType="end"/>
        </w:r>
        <w:r w:rsidRPr="009C1DD1">
          <w:rPr>
            <w:rStyle w:val="Lienhypertexte"/>
            <w:noProof/>
          </w:rPr>
          <w:fldChar w:fldCharType="end"/>
        </w:r>
      </w:ins>
    </w:p>
    <w:p w14:paraId="1FBDB3B5" w14:textId="1DE775A3" w:rsidR="00CE7A65" w:rsidRDefault="00CE7A65">
      <w:pPr>
        <w:pStyle w:val="TM3"/>
        <w:tabs>
          <w:tab w:val="left" w:pos="660"/>
          <w:tab w:val="right" w:leader="dot" w:pos="9063"/>
        </w:tabs>
        <w:rPr>
          <w:ins w:id="72" w:author="RANNOU, Jean-Philippe" w:date="2023-05-22T16:17:00Z"/>
          <w:rFonts w:asciiTheme="minorHAnsi" w:hAnsiTheme="minorHAnsi"/>
          <w:smallCaps w:val="0"/>
          <w:noProof/>
          <w:szCs w:val="22"/>
          <w:lang w:val="fr-FR"/>
        </w:rPr>
      </w:pPr>
      <w:ins w:id="7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"_Toc135664689"</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5.1.1</w:t>
        </w:r>
        <w:r>
          <w:rPr>
            <w:rFonts w:asciiTheme="minorHAnsi" w:hAnsiTheme="minorHAnsi"/>
            <w:smallCaps w:val="0"/>
            <w:noProof/>
            <w:szCs w:val="22"/>
            <w:lang w:val="fr-FR"/>
          </w:rPr>
          <w:tab/>
        </w:r>
        <w:r w:rsidRPr="009C1DD1">
          <w:rPr>
            <w:rStyle w:val="Lienhypertexte"/>
            <w:noProof/>
          </w:rPr>
          <w:t>Float decoder configuration information</w:t>
        </w:r>
        <w:r>
          <w:rPr>
            <w:noProof/>
            <w:webHidden/>
          </w:rPr>
          <w:tab/>
        </w:r>
        <w:r>
          <w:rPr>
            <w:noProof/>
            <w:webHidden/>
          </w:rPr>
          <w:fldChar w:fldCharType="begin"/>
        </w:r>
        <w:r>
          <w:rPr>
            <w:noProof/>
            <w:webHidden/>
          </w:rPr>
          <w:instrText xml:space="preserve"> PAGEREF _Toc135664689 \h </w:instrText>
        </w:r>
        <w:r>
          <w:rPr>
            <w:noProof/>
            <w:webHidden/>
          </w:rPr>
        </w:r>
      </w:ins>
      <w:r>
        <w:rPr>
          <w:noProof/>
          <w:webHidden/>
        </w:rPr>
        <w:fldChar w:fldCharType="separate"/>
      </w:r>
      <w:ins w:id="74" w:author="RANNOU, Jean-Philippe" w:date="2023-05-22T16:18:00Z">
        <w:r w:rsidR="00011D7C">
          <w:rPr>
            <w:noProof/>
            <w:webHidden/>
          </w:rPr>
          <w:t>15</w:t>
        </w:r>
      </w:ins>
      <w:ins w:id="75" w:author="RANNOU, Jean-Philippe" w:date="2023-05-22T16:17:00Z">
        <w:r>
          <w:rPr>
            <w:noProof/>
            <w:webHidden/>
          </w:rPr>
          <w:fldChar w:fldCharType="end"/>
        </w:r>
        <w:r w:rsidRPr="009C1DD1">
          <w:rPr>
            <w:rStyle w:val="Lienhypertexte"/>
            <w:noProof/>
          </w:rPr>
          <w:fldChar w:fldCharType="end"/>
        </w:r>
      </w:ins>
    </w:p>
    <w:p w14:paraId="4BA3D6DC" w14:textId="25B8A459" w:rsidR="00CE7A65" w:rsidRDefault="00CE7A65">
      <w:pPr>
        <w:pStyle w:val="TM3"/>
        <w:tabs>
          <w:tab w:val="left" w:pos="660"/>
          <w:tab w:val="right" w:leader="dot" w:pos="9063"/>
        </w:tabs>
        <w:rPr>
          <w:ins w:id="76" w:author="RANNOU, Jean-Philippe" w:date="2023-05-22T16:17:00Z"/>
          <w:rFonts w:asciiTheme="minorHAnsi" w:hAnsiTheme="minorHAnsi"/>
          <w:smallCaps w:val="0"/>
          <w:noProof/>
          <w:szCs w:val="22"/>
          <w:lang w:val="fr-FR"/>
        </w:rPr>
      </w:pPr>
      <w:ins w:id="7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"_Toc135664690"</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5.1.2</w:t>
        </w:r>
        <w:r>
          <w:rPr>
            <w:rFonts w:asciiTheme="minorHAnsi" w:hAnsiTheme="minorHAnsi"/>
            <w:smallCaps w:val="0"/>
            <w:noProof/>
            <w:szCs w:val="22"/>
            <w:lang w:val="fr-FR"/>
          </w:rPr>
          <w:tab/>
        </w:r>
        <w:r w:rsidRPr="009C1DD1">
          <w:rPr>
            <w:rStyle w:val="Lienhypertexte"/>
            <w:noProof/>
          </w:rPr>
          <w:t>Float meta-data file</w:t>
        </w:r>
        <w:r>
          <w:rPr>
            <w:noProof/>
            <w:webHidden/>
          </w:rPr>
          <w:tab/>
        </w:r>
        <w:r>
          <w:rPr>
            <w:noProof/>
            <w:webHidden/>
          </w:rPr>
          <w:fldChar w:fldCharType="begin"/>
        </w:r>
        <w:r>
          <w:rPr>
            <w:noProof/>
            <w:webHidden/>
          </w:rPr>
          <w:instrText xml:space="preserve"> PAGEREF _Toc135664690 \h </w:instrText>
        </w:r>
        <w:r>
          <w:rPr>
            <w:noProof/>
            <w:webHidden/>
          </w:rPr>
        </w:r>
      </w:ins>
      <w:r>
        <w:rPr>
          <w:noProof/>
          <w:webHidden/>
        </w:rPr>
        <w:fldChar w:fldCharType="separate"/>
      </w:r>
      <w:ins w:id="78" w:author="RANNOU, Jean-Philippe" w:date="2023-05-22T16:18:00Z">
        <w:r w:rsidR="00011D7C">
          <w:rPr>
            <w:noProof/>
            <w:webHidden/>
          </w:rPr>
          <w:t>15</w:t>
        </w:r>
      </w:ins>
      <w:ins w:id="79" w:author="RANNOU, Jean-Philippe" w:date="2023-05-22T16:17:00Z">
        <w:r>
          <w:rPr>
            <w:noProof/>
            <w:webHidden/>
          </w:rPr>
          <w:fldChar w:fldCharType="end"/>
        </w:r>
        <w:r w:rsidRPr="009C1DD1">
          <w:rPr>
            <w:rStyle w:val="Lienhypertexte"/>
            <w:noProof/>
          </w:rPr>
          <w:fldChar w:fldCharType="end"/>
        </w:r>
      </w:ins>
    </w:p>
    <w:p w14:paraId="677680EC" w14:textId="1F73784D" w:rsidR="00CE7A65" w:rsidRDefault="00CE7A65">
      <w:pPr>
        <w:pStyle w:val="TM4"/>
        <w:tabs>
          <w:tab w:val="left" w:pos="825"/>
          <w:tab w:val="right" w:leader="dot" w:pos="9063"/>
        </w:tabs>
        <w:rPr>
          <w:ins w:id="80" w:author="RANNOU, Jean-Philippe" w:date="2023-05-22T16:17:00Z"/>
          <w:rFonts w:asciiTheme="minorHAnsi" w:hAnsiTheme="minorHAnsi"/>
          <w:noProof/>
          <w:szCs w:val="22"/>
          <w:lang w:val="fr-FR"/>
        </w:rPr>
      </w:pPr>
      <w:ins w:id="8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"_Toc135664691"</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5.1.2.1</w:t>
        </w:r>
        <w:r>
          <w:rPr>
            <w:rFonts w:asciiTheme="minorHAnsi" w:hAnsiTheme="minorHAnsi"/>
            <w:noProof/>
            <w:szCs w:val="22"/>
            <w:lang w:val="fr-FR"/>
          </w:rPr>
          <w:tab/>
        </w:r>
        <w:r w:rsidRPr="009C1DD1">
          <w:rPr>
            <w:rStyle w:val="Lienhypertexte"/>
            <w:noProof/>
          </w:rPr>
          <w:t>Float meta-data file generation</w:t>
        </w:r>
        <w:r>
          <w:rPr>
            <w:noProof/>
            <w:webHidden/>
          </w:rPr>
          <w:tab/>
        </w:r>
        <w:r>
          <w:rPr>
            <w:noProof/>
            <w:webHidden/>
          </w:rPr>
          <w:fldChar w:fldCharType="begin"/>
        </w:r>
        <w:r>
          <w:rPr>
            <w:noProof/>
            <w:webHidden/>
          </w:rPr>
          <w:instrText xml:space="preserve"> PAGEREF _Toc135664691 \h </w:instrText>
        </w:r>
        <w:r>
          <w:rPr>
            <w:noProof/>
            <w:webHidden/>
          </w:rPr>
        </w:r>
      </w:ins>
      <w:r>
        <w:rPr>
          <w:noProof/>
          <w:webHidden/>
        </w:rPr>
        <w:fldChar w:fldCharType="separate"/>
      </w:r>
      <w:ins w:id="82" w:author="RANNOU, Jean-Philippe" w:date="2023-05-22T16:18:00Z">
        <w:r w:rsidR="00011D7C">
          <w:rPr>
            <w:noProof/>
            <w:webHidden/>
          </w:rPr>
          <w:t>16</w:t>
        </w:r>
      </w:ins>
      <w:ins w:id="83" w:author="RANNOU, Jean-Philippe" w:date="2023-05-22T16:17:00Z">
        <w:r>
          <w:rPr>
            <w:noProof/>
            <w:webHidden/>
          </w:rPr>
          <w:fldChar w:fldCharType="end"/>
        </w:r>
        <w:r w:rsidRPr="009C1DD1">
          <w:rPr>
            <w:rStyle w:val="Lienhypertexte"/>
            <w:noProof/>
          </w:rPr>
          <w:fldChar w:fldCharType="end"/>
        </w:r>
      </w:ins>
    </w:p>
    <w:p w14:paraId="483CD71E" w14:textId="05E7E6B2" w:rsidR="00CE7A65" w:rsidRDefault="00CE7A65">
      <w:pPr>
        <w:pStyle w:val="TM2"/>
        <w:tabs>
          <w:tab w:val="left" w:pos="495"/>
          <w:tab w:val="right" w:leader="dot" w:pos="9063"/>
        </w:tabs>
        <w:rPr>
          <w:ins w:id="84" w:author="RANNOU, Jean-Philippe" w:date="2023-05-22T16:17:00Z"/>
          <w:rFonts w:asciiTheme="minorHAnsi" w:hAnsiTheme="minorHAnsi"/>
          <w:b w:val="0"/>
          <w:bCs w:val="0"/>
          <w:smallCaps w:val="0"/>
          <w:noProof/>
          <w:szCs w:val="22"/>
          <w:lang w:val="fr-FR"/>
        </w:rPr>
      </w:pPr>
      <w:ins w:id="8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"_Toc135664692"</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5.2</w:t>
        </w:r>
        <w:r>
          <w:rPr>
            <w:rFonts w:asciiTheme="minorHAnsi" w:hAnsiTheme="minorHAnsi"/>
            <w:b w:val="0"/>
            <w:bCs w:val="0"/>
            <w:smallCaps w:val="0"/>
            <w:noProof/>
            <w:szCs w:val="22"/>
            <w:lang w:val="fr-FR"/>
          </w:rPr>
          <w:tab/>
        </w:r>
        <w:r w:rsidRPr="009C1DD1">
          <w:rPr>
            <w:rStyle w:val="Lienhypertexte"/>
            <w:noProof/>
          </w:rPr>
          <w:t>Float configuration files for DAC decoder</w:t>
        </w:r>
        <w:r>
          <w:rPr>
            <w:noProof/>
            <w:webHidden/>
          </w:rPr>
          <w:tab/>
        </w:r>
        <w:r>
          <w:rPr>
            <w:noProof/>
            <w:webHidden/>
          </w:rPr>
          <w:fldChar w:fldCharType="begin"/>
        </w:r>
        <w:r>
          <w:rPr>
            <w:noProof/>
            <w:webHidden/>
          </w:rPr>
          <w:instrText xml:space="preserve"> PAGEREF _Toc135664692 \h </w:instrText>
        </w:r>
        <w:r>
          <w:rPr>
            <w:noProof/>
            <w:webHidden/>
          </w:rPr>
        </w:r>
      </w:ins>
      <w:r>
        <w:rPr>
          <w:noProof/>
          <w:webHidden/>
        </w:rPr>
        <w:fldChar w:fldCharType="separate"/>
      </w:r>
      <w:ins w:id="86" w:author="RANNOU, Jean-Philippe" w:date="2023-05-22T16:18:00Z">
        <w:r w:rsidR="00011D7C">
          <w:rPr>
            <w:noProof/>
            <w:webHidden/>
          </w:rPr>
          <w:t>16</w:t>
        </w:r>
      </w:ins>
      <w:ins w:id="87" w:author="RANNOU, Jean-Philippe" w:date="2023-05-22T16:17:00Z">
        <w:r>
          <w:rPr>
            <w:noProof/>
            <w:webHidden/>
          </w:rPr>
          <w:fldChar w:fldCharType="end"/>
        </w:r>
        <w:r w:rsidRPr="009C1DD1">
          <w:rPr>
            <w:rStyle w:val="Lienhypertexte"/>
            <w:noProof/>
          </w:rPr>
          <w:fldChar w:fldCharType="end"/>
        </w:r>
      </w:ins>
    </w:p>
    <w:p w14:paraId="61157DA0" w14:textId="3FE10B03" w:rsidR="00CE7A65" w:rsidRDefault="00CE7A65">
      <w:pPr>
        <w:pStyle w:val="TM3"/>
        <w:tabs>
          <w:tab w:val="left" w:pos="660"/>
          <w:tab w:val="right" w:leader="dot" w:pos="9063"/>
        </w:tabs>
        <w:rPr>
          <w:ins w:id="88" w:author="RANNOU, Jean-Philippe" w:date="2023-05-22T16:17:00Z"/>
          <w:rFonts w:asciiTheme="minorHAnsi" w:hAnsiTheme="minorHAnsi"/>
          <w:smallCaps w:val="0"/>
          <w:noProof/>
          <w:szCs w:val="22"/>
          <w:lang w:val="fr-FR"/>
        </w:rPr>
      </w:pPr>
      <w:ins w:id="8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"_Toc135664693"</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5.2.1</w:t>
        </w:r>
        <w:r>
          <w:rPr>
            <w:rFonts w:asciiTheme="minorHAnsi" w:hAnsiTheme="minorHAnsi"/>
            <w:smallCaps w:val="0"/>
            <w:noProof/>
            <w:szCs w:val="22"/>
            <w:lang w:val="fr-FR"/>
          </w:rPr>
          <w:tab/>
        </w:r>
        <w:r w:rsidRPr="009C1DD1">
          <w:rPr>
            <w:rStyle w:val="Lienhypertexte"/>
            <w:noProof/>
          </w:rPr>
          <w:t>Float decoder configuration information</w:t>
        </w:r>
        <w:r>
          <w:rPr>
            <w:noProof/>
            <w:webHidden/>
          </w:rPr>
          <w:tab/>
        </w:r>
        <w:r>
          <w:rPr>
            <w:noProof/>
            <w:webHidden/>
          </w:rPr>
          <w:fldChar w:fldCharType="begin"/>
        </w:r>
        <w:r>
          <w:rPr>
            <w:noProof/>
            <w:webHidden/>
          </w:rPr>
          <w:instrText xml:space="preserve"> PAGEREF _Toc135664693 \h </w:instrText>
        </w:r>
        <w:r>
          <w:rPr>
            <w:noProof/>
            <w:webHidden/>
          </w:rPr>
        </w:r>
      </w:ins>
      <w:r>
        <w:rPr>
          <w:noProof/>
          <w:webHidden/>
        </w:rPr>
        <w:fldChar w:fldCharType="separate"/>
      </w:r>
      <w:ins w:id="90" w:author="RANNOU, Jean-Philippe" w:date="2023-05-22T16:18:00Z">
        <w:r w:rsidR="00011D7C">
          <w:rPr>
            <w:noProof/>
            <w:webHidden/>
          </w:rPr>
          <w:t>16</w:t>
        </w:r>
      </w:ins>
      <w:ins w:id="91" w:author="RANNOU, Jean-Philippe" w:date="2023-05-22T16:17:00Z">
        <w:r>
          <w:rPr>
            <w:noProof/>
            <w:webHidden/>
          </w:rPr>
          <w:fldChar w:fldCharType="end"/>
        </w:r>
        <w:r w:rsidRPr="009C1DD1">
          <w:rPr>
            <w:rStyle w:val="Lienhypertexte"/>
            <w:noProof/>
          </w:rPr>
          <w:fldChar w:fldCharType="end"/>
        </w:r>
      </w:ins>
    </w:p>
    <w:p w14:paraId="10815A44" w14:textId="6AD5B2DB" w:rsidR="00CE7A65" w:rsidRDefault="00CE7A65">
      <w:pPr>
        <w:pStyle w:val="TM4"/>
        <w:tabs>
          <w:tab w:val="left" w:pos="825"/>
          <w:tab w:val="right" w:leader="dot" w:pos="9063"/>
        </w:tabs>
        <w:rPr>
          <w:ins w:id="92" w:author="RANNOU, Jean-Philippe" w:date="2023-05-22T16:17:00Z"/>
          <w:rFonts w:asciiTheme="minorHAnsi" w:hAnsiTheme="minorHAnsi"/>
          <w:noProof/>
          <w:szCs w:val="22"/>
          <w:lang w:val="fr-FR"/>
        </w:rPr>
      </w:pPr>
      <w:ins w:id="9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"_Toc135664694"</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5.2.1.1</w:t>
        </w:r>
        <w:r>
          <w:rPr>
            <w:rFonts w:asciiTheme="minorHAnsi" w:hAnsiTheme="minorHAnsi"/>
            <w:noProof/>
            <w:szCs w:val="22"/>
            <w:lang w:val="fr-FR"/>
          </w:rPr>
          <w:tab/>
        </w:r>
        <w:r w:rsidRPr="009C1DD1">
          <w:rPr>
            <w:rStyle w:val="Lienhypertexte"/>
            <w:noProof/>
          </w:rPr>
          <w:t>Float configuration file generation</w:t>
        </w:r>
        <w:r>
          <w:rPr>
            <w:noProof/>
            <w:webHidden/>
          </w:rPr>
          <w:tab/>
        </w:r>
        <w:r>
          <w:rPr>
            <w:noProof/>
            <w:webHidden/>
          </w:rPr>
          <w:fldChar w:fldCharType="begin"/>
        </w:r>
        <w:r>
          <w:rPr>
            <w:noProof/>
            <w:webHidden/>
          </w:rPr>
          <w:instrText xml:space="preserve"> PAGEREF _Toc135664694 \h </w:instrText>
        </w:r>
        <w:r>
          <w:rPr>
            <w:noProof/>
            <w:webHidden/>
          </w:rPr>
        </w:r>
      </w:ins>
      <w:r>
        <w:rPr>
          <w:noProof/>
          <w:webHidden/>
        </w:rPr>
        <w:fldChar w:fldCharType="separate"/>
      </w:r>
      <w:ins w:id="94" w:author="RANNOU, Jean-Philippe" w:date="2023-05-22T16:18:00Z">
        <w:r w:rsidR="00011D7C">
          <w:rPr>
            <w:noProof/>
            <w:webHidden/>
          </w:rPr>
          <w:t>17</w:t>
        </w:r>
      </w:ins>
      <w:ins w:id="95" w:author="RANNOU, Jean-Philippe" w:date="2023-05-22T16:17:00Z">
        <w:r>
          <w:rPr>
            <w:noProof/>
            <w:webHidden/>
          </w:rPr>
          <w:fldChar w:fldCharType="end"/>
        </w:r>
        <w:r w:rsidRPr="009C1DD1">
          <w:rPr>
            <w:rStyle w:val="Lienhypertexte"/>
            <w:noProof/>
          </w:rPr>
          <w:fldChar w:fldCharType="end"/>
        </w:r>
      </w:ins>
    </w:p>
    <w:p w14:paraId="4D708ED6" w14:textId="36EEB44D" w:rsidR="00CE7A65" w:rsidRDefault="00CE7A65">
      <w:pPr>
        <w:pStyle w:val="TM3"/>
        <w:tabs>
          <w:tab w:val="left" w:pos="660"/>
          <w:tab w:val="right" w:leader="dot" w:pos="9063"/>
        </w:tabs>
        <w:rPr>
          <w:ins w:id="96" w:author="RANNOU, Jean-Philippe" w:date="2023-05-22T16:17:00Z"/>
          <w:rFonts w:asciiTheme="minorHAnsi" w:hAnsiTheme="minorHAnsi"/>
          <w:smallCaps w:val="0"/>
          <w:noProof/>
          <w:szCs w:val="22"/>
          <w:lang w:val="fr-FR"/>
        </w:rPr>
      </w:pPr>
      <w:ins w:id="9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"_Toc135664695"</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5.2.2</w:t>
        </w:r>
        <w:r>
          <w:rPr>
            <w:rFonts w:asciiTheme="minorHAnsi" w:hAnsiTheme="minorHAnsi"/>
            <w:smallCaps w:val="0"/>
            <w:noProof/>
            <w:szCs w:val="22"/>
            <w:lang w:val="fr-FR"/>
          </w:rPr>
          <w:tab/>
        </w:r>
        <w:r w:rsidRPr="009C1DD1">
          <w:rPr>
            <w:rStyle w:val="Lienhypertexte"/>
            <w:noProof/>
          </w:rPr>
          <w:t>Float meta-data file</w:t>
        </w:r>
        <w:r>
          <w:rPr>
            <w:noProof/>
            <w:webHidden/>
          </w:rPr>
          <w:tab/>
        </w:r>
        <w:r>
          <w:rPr>
            <w:noProof/>
            <w:webHidden/>
          </w:rPr>
          <w:fldChar w:fldCharType="begin"/>
        </w:r>
        <w:r>
          <w:rPr>
            <w:noProof/>
            <w:webHidden/>
          </w:rPr>
          <w:instrText xml:space="preserve"> PAGEREF _Toc135664695 \h </w:instrText>
        </w:r>
        <w:r>
          <w:rPr>
            <w:noProof/>
            <w:webHidden/>
          </w:rPr>
        </w:r>
      </w:ins>
      <w:r>
        <w:rPr>
          <w:noProof/>
          <w:webHidden/>
        </w:rPr>
        <w:fldChar w:fldCharType="separate"/>
      </w:r>
      <w:ins w:id="98" w:author="RANNOU, Jean-Philippe" w:date="2023-05-22T16:18:00Z">
        <w:r w:rsidR="00011D7C">
          <w:rPr>
            <w:noProof/>
            <w:webHidden/>
          </w:rPr>
          <w:t>17</w:t>
        </w:r>
      </w:ins>
      <w:ins w:id="99" w:author="RANNOU, Jean-Philippe" w:date="2023-05-22T16:17:00Z">
        <w:r>
          <w:rPr>
            <w:noProof/>
            <w:webHidden/>
          </w:rPr>
          <w:fldChar w:fldCharType="end"/>
        </w:r>
        <w:r w:rsidRPr="009C1DD1">
          <w:rPr>
            <w:rStyle w:val="Lienhypertexte"/>
            <w:noProof/>
          </w:rPr>
          <w:fldChar w:fldCharType="end"/>
        </w:r>
      </w:ins>
    </w:p>
    <w:p w14:paraId="7224810E" w14:textId="39B02C3F" w:rsidR="00CE7A65" w:rsidRDefault="00CE7A65">
      <w:pPr>
        <w:pStyle w:val="TM1"/>
        <w:tabs>
          <w:tab w:val="left" w:pos="330"/>
          <w:tab w:val="right" w:leader="dot" w:pos="9063"/>
        </w:tabs>
        <w:rPr>
          <w:ins w:id="100" w:author="RANNOU, Jean-Philippe" w:date="2023-05-22T16:17:00Z"/>
          <w:rFonts w:asciiTheme="minorHAnsi" w:hAnsiTheme="minorHAnsi"/>
          <w:b w:val="0"/>
          <w:bCs w:val="0"/>
          <w:caps w:val="0"/>
          <w:noProof/>
          <w:szCs w:val="22"/>
          <w:u w:val="none"/>
          <w:lang w:val="fr-FR"/>
        </w:rPr>
      </w:pPr>
      <w:ins w:id="10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"_Toc135664696"</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w:t>
        </w:r>
        <w:r>
          <w:rPr>
            <w:rFonts w:asciiTheme="minorHAnsi" w:hAnsiTheme="minorHAnsi"/>
            <w:b w:val="0"/>
            <w:bCs w:val="0"/>
            <w:caps w:val="0"/>
            <w:noProof/>
            <w:szCs w:val="22"/>
            <w:u w:val="none"/>
            <w:lang w:val="fr-FR"/>
          </w:rPr>
          <w:tab/>
        </w:r>
        <w:r w:rsidRPr="009C1DD1">
          <w:rPr>
            <w:rStyle w:val="Lienhypertexte"/>
            <w:noProof/>
          </w:rPr>
          <w:t>Using the PI decoder</w:t>
        </w:r>
        <w:r>
          <w:rPr>
            <w:noProof/>
            <w:webHidden/>
          </w:rPr>
          <w:tab/>
        </w:r>
        <w:r>
          <w:rPr>
            <w:noProof/>
            <w:webHidden/>
          </w:rPr>
          <w:fldChar w:fldCharType="begin"/>
        </w:r>
        <w:r>
          <w:rPr>
            <w:noProof/>
            <w:webHidden/>
          </w:rPr>
          <w:instrText xml:space="preserve"> PAGEREF _Toc135664696 \h </w:instrText>
        </w:r>
        <w:r>
          <w:rPr>
            <w:noProof/>
            <w:webHidden/>
          </w:rPr>
        </w:r>
      </w:ins>
      <w:r>
        <w:rPr>
          <w:noProof/>
          <w:webHidden/>
        </w:rPr>
        <w:fldChar w:fldCharType="separate"/>
      </w:r>
      <w:ins w:id="102" w:author="RANNOU, Jean-Philippe" w:date="2023-05-22T16:18:00Z">
        <w:r w:rsidR="00011D7C">
          <w:rPr>
            <w:noProof/>
            <w:webHidden/>
          </w:rPr>
          <w:t>18</w:t>
        </w:r>
      </w:ins>
      <w:ins w:id="103" w:author="RANNOU, Jean-Philippe" w:date="2023-05-22T16:17:00Z">
        <w:r>
          <w:rPr>
            <w:noProof/>
            <w:webHidden/>
          </w:rPr>
          <w:fldChar w:fldCharType="end"/>
        </w:r>
        <w:r w:rsidRPr="009C1DD1">
          <w:rPr>
            <w:rStyle w:val="Lienhypertexte"/>
            <w:noProof/>
          </w:rPr>
          <w:fldChar w:fldCharType="end"/>
        </w:r>
      </w:ins>
    </w:p>
    <w:p w14:paraId="7D77E3B4" w14:textId="6D23CC3F" w:rsidR="00CE7A65" w:rsidRDefault="00CE7A65">
      <w:pPr>
        <w:pStyle w:val="TM2"/>
        <w:tabs>
          <w:tab w:val="left" w:pos="495"/>
          <w:tab w:val="right" w:leader="dot" w:pos="9063"/>
        </w:tabs>
        <w:rPr>
          <w:ins w:id="104" w:author="RANNOU, Jean-Philippe" w:date="2023-05-22T16:17:00Z"/>
          <w:rFonts w:asciiTheme="minorHAnsi" w:hAnsiTheme="minorHAnsi"/>
          <w:b w:val="0"/>
          <w:bCs w:val="0"/>
          <w:smallCaps w:val="0"/>
          <w:noProof/>
          <w:szCs w:val="22"/>
          <w:lang w:val="fr-FR"/>
        </w:rPr>
      </w:pPr>
      <w:ins w:id="10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"_Toc135664697"</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w:t>
        </w:r>
        <w:r>
          <w:rPr>
            <w:rFonts w:asciiTheme="minorHAnsi" w:hAnsiTheme="minorHAnsi"/>
            <w:b w:val="0"/>
            <w:bCs w:val="0"/>
            <w:smallCaps w:val="0"/>
            <w:noProof/>
            <w:szCs w:val="22"/>
            <w:lang w:val="fr-FR"/>
          </w:rPr>
          <w:tab/>
        </w:r>
        <w:r w:rsidRPr="009C1DD1">
          <w:rPr>
            <w:rStyle w:val="Lienhypertexte"/>
            <w:noProof/>
          </w:rPr>
          <w:t>Pre-processing of float transmitted data</w:t>
        </w:r>
        <w:r>
          <w:rPr>
            <w:noProof/>
            <w:webHidden/>
          </w:rPr>
          <w:tab/>
        </w:r>
        <w:r>
          <w:rPr>
            <w:noProof/>
            <w:webHidden/>
          </w:rPr>
          <w:fldChar w:fldCharType="begin"/>
        </w:r>
        <w:r>
          <w:rPr>
            <w:noProof/>
            <w:webHidden/>
          </w:rPr>
          <w:instrText xml:space="preserve"> PAGEREF _Toc135664697 \h </w:instrText>
        </w:r>
        <w:r>
          <w:rPr>
            <w:noProof/>
            <w:webHidden/>
          </w:rPr>
        </w:r>
      </w:ins>
      <w:r>
        <w:rPr>
          <w:noProof/>
          <w:webHidden/>
        </w:rPr>
        <w:fldChar w:fldCharType="separate"/>
      </w:r>
      <w:ins w:id="106" w:author="RANNOU, Jean-Philippe" w:date="2023-05-22T16:18:00Z">
        <w:r w:rsidR="00011D7C">
          <w:rPr>
            <w:noProof/>
            <w:webHidden/>
          </w:rPr>
          <w:t>18</w:t>
        </w:r>
      </w:ins>
      <w:ins w:id="107" w:author="RANNOU, Jean-Philippe" w:date="2023-05-22T16:17:00Z">
        <w:r>
          <w:rPr>
            <w:noProof/>
            <w:webHidden/>
          </w:rPr>
          <w:fldChar w:fldCharType="end"/>
        </w:r>
        <w:r w:rsidRPr="009C1DD1">
          <w:rPr>
            <w:rStyle w:val="Lienhypertexte"/>
            <w:noProof/>
          </w:rPr>
          <w:fldChar w:fldCharType="end"/>
        </w:r>
      </w:ins>
    </w:p>
    <w:p w14:paraId="7B6766B3" w14:textId="1616E6C0" w:rsidR="00CE7A65" w:rsidRDefault="00CE7A65">
      <w:pPr>
        <w:pStyle w:val="TM3"/>
        <w:tabs>
          <w:tab w:val="left" w:pos="660"/>
          <w:tab w:val="right" w:leader="dot" w:pos="9063"/>
        </w:tabs>
        <w:rPr>
          <w:ins w:id="108" w:author="RANNOU, Jean-Philippe" w:date="2023-05-22T16:17:00Z"/>
          <w:rFonts w:asciiTheme="minorHAnsi" w:hAnsiTheme="minorHAnsi"/>
          <w:smallCaps w:val="0"/>
          <w:noProof/>
          <w:szCs w:val="22"/>
          <w:lang w:val="fr-FR"/>
        </w:rPr>
      </w:pPr>
      <w:ins w:id="109" w:author="RANNOU, Jean-Philippe" w:date="2023-05-22T16:17:00Z">
        <w:r w:rsidRPr="009C1DD1">
          <w:rPr>
            <w:rStyle w:val="Lienhypertexte"/>
            <w:noProof/>
          </w:rPr>
          <w:lastRenderedPageBreak/>
          <w:fldChar w:fldCharType="begin"/>
        </w:r>
        <w:r w:rsidRPr="009C1DD1">
          <w:rPr>
            <w:rStyle w:val="Lienhypertexte"/>
            <w:noProof/>
          </w:rPr>
          <w:instrText xml:space="preserve"> </w:instrText>
        </w:r>
        <w:r>
          <w:rPr>
            <w:noProof/>
          </w:rPr>
          <w:instrText>HYPERLINK \l "_Toc135664698"</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6.1.1</w:t>
        </w:r>
        <w:r>
          <w:rPr>
            <w:rFonts w:asciiTheme="minorHAnsi" w:hAnsiTheme="minorHAnsi"/>
            <w:smallCaps w:val="0"/>
            <w:noProof/>
            <w:szCs w:val="22"/>
            <w:lang w:val="fr-FR"/>
          </w:rPr>
          <w:tab/>
        </w:r>
        <w:r w:rsidRPr="009C1DD1">
          <w:rPr>
            <w:rStyle w:val="Lienhypertexte"/>
            <w:noProof/>
          </w:rPr>
          <w:t>For Argos floats</w:t>
        </w:r>
        <w:r>
          <w:rPr>
            <w:noProof/>
            <w:webHidden/>
          </w:rPr>
          <w:tab/>
        </w:r>
        <w:r>
          <w:rPr>
            <w:noProof/>
            <w:webHidden/>
          </w:rPr>
          <w:fldChar w:fldCharType="begin"/>
        </w:r>
        <w:r>
          <w:rPr>
            <w:noProof/>
            <w:webHidden/>
          </w:rPr>
          <w:instrText xml:space="preserve"> PAGEREF _Toc135664698 \h </w:instrText>
        </w:r>
        <w:r>
          <w:rPr>
            <w:noProof/>
            <w:webHidden/>
          </w:rPr>
        </w:r>
      </w:ins>
      <w:r>
        <w:rPr>
          <w:noProof/>
          <w:webHidden/>
        </w:rPr>
        <w:fldChar w:fldCharType="separate"/>
      </w:r>
      <w:ins w:id="110" w:author="RANNOU, Jean-Philippe" w:date="2023-05-22T16:18:00Z">
        <w:r w:rsidR="00011D7C">
          <w:rPr>
            <w:noProof/>
            <w:webHidden/>
          </w:rPr>
          <w:t>18</w:t>
        </w:r>
      </w:ins>
      <w:ins w:id="111" w:author="RANNOU, Jean-Philippe" w:date="2023-05-22T16:17:00Z">
        <w:r>
          <w:rPr>
            <w:noProof/>
            <w:webHidden/>
          </w:rPr>
          <w:fldChar w:fldCharType="end"/>
        </w:r>
        <w:r w:rsidRPr="009C1DD1">
          <w:rPr>
            <w:rStyle w:val="Lienhypertexte"/>
            <w:noProof/>
          </w:rPr>
          <w:fldChar w:fldCharType="end"/>
        </w:r>
      </w:ins>
    </w:p>
    <w:p w14:paraId="48DBDA09" w14:textId="79837DA5" w:rsidR="00CE7A65" w:rsidRDefault="00CE7A65">
      <w:pPr>
        <w:pStyle w:val="TM4"/>
        <w:tabs>
          <w:tab w:val="left" w:pos="825"/>
          <w:tab w:val="right" w:leader="dot" w:pos="9063"/>
        </w:tabs>
        <w:rPr>
          <w:ins w:id="112" w:author="RANNOU, Jean-Philippe" w:date="2023-05-22T16:17:00Z"/>
          <w:rFonts w:asciiTheme="minorHAnsi" w:hAnsiTheme="minorHAnsi"/>
          <w:noProof/>
          <w:szCs w:val="22"/>
          <w:lang w:val="fr-FR"/>
        </w:rPr>
      </w:pPr>
      <w:ins w:id="11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"_Toc135664699"</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6.1.1.1</w:t>
        </w:r>
        <w:r>
          <w:rPr>
            <w:rFonts w:asciiTheme="minorHAnsi" w:hAnsiTheme="minorHAnsi"/>
            <w:noProof/>
            <w:szCs w:val="22"/>
            <w:lang w:val="fr-FR"/>
          </w:rPr>
          <w:tab/>
        </w:r>
        <w:r w:rsidRPr="009C1DD1">
          <w:rPr>
            <w:rStyle w:val="Lienhypertexte"/>
            <w:noProof/>
          </w:rPr>
          <w:t>Argos Hex data</w:t>
        </w:r>
        <w:r>
          <w:rPr>
            <w:noProof/>
            <w:webHidden/>
          </w:rPr>
          <w:tab/>
        </w:r>
        <w:r>
          <w:rPr>
            <w:noProof/>
            <w:webHidden/>
          </w:rPr>
          <w:fldChar w:fldCharType="begin"/>
        </w:r>
        <w:r>
          <w:rPr>
            <w:noProof/>
            <w:webHidden/>
          </w:rPr>
          <w:instrText xml:space="preserve"> PAGEREF _Toc135664699 \h </w:instrText>
        </w:r>
        <w:r>
          <w:rPr>
            <w:noProof/>
            <w:webHidden/>
          </w:rPr>
        </w:r>
      </w:ins>
      <w:r>
        <w:rPr>
          <w:noProof/>
          <w:webHidden/>
        </w:rPr>
        <w:fldChar w:fldCharType="separate"/>
      </w:r>
      <w:ins w:id="114" w:author="RANNOU, Jean-Philippe" w:date="2023-05-22T16:18:00Z">
        <w:r w:rsidR="00011D7C">
          <w:rPr>
            <w:noProof/>
            <w:webHidden/>
          </w:rPr>
          <w:t>18</w:t>
        </w:r>
      </w:ins>
      <w:ins w:id="115" w:author="RANNOU, Jean-Philippe" w:date="2023-05-22T16:17:00Z">
        <w:r>
          <w:rPr>
            <w:noProof/>
            <w:webHidden/>
          </w:rPr>
          <w:fldChar w:fldCharType="end"/>
        </w:r>
        <w:r w:rsidRPr="009C1DD1">
          <w:rPr>
            <w:rStyle w:val="Lienhypertexte"/>
            <w:noProof/>
          </w:rPr>
          <w:fldChar w:fldCharType="end"/>
        </w:r>
      </w:ins>
    </w:p>
    <w:p w14:paraId="35487299" w14:textId="511126F1" w:rsidR="00CE7A65" w:rsidRDefault="00CE7A65">
      <w:pPr>
        <w:pStyle w:val="TM4"/>
        <w:tabs>
          <w:tab w:val="left" w:pos="825"/>
          <w:tab w:val="right" w:leader="dot" w:pos="9063"/>
        </w:tabs>
        <w:rPr>
          <w:ins w:id="116" w:author="RANNOU, Jean-Philippe" w:date="2023-05-22T16:17:00Z"/>
          <w:rFonts w:asciiTheme="minorHAnsi" w:hAnsiTheme="minorHAnsi"/>
          <w:noProof/>
          <w:szCs w:val="22"/>
          <w:lang w:val="fr-FR"/>
        </w:rPr>
      </w:pPr>
      <w:ins w:id="11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"_Toc135664700"</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6.1.1.2</w:t>
        </w:r>
        <w:r>
          <w:rPr>
            <w:rFonts w:asciiTheme="minorHAnsi" w:hAnsiTheme="minorHAnsi"/>
            <w:noProof/>
            <w:szCs w:val="22"/>
            <w:lang w:val="fr-FR"/>
          </w:rPr>
          <w:tab/>
        </w:r>
        <w:r w:rsidRPr="009C1DD1">
          <w:rPr>
            <w:rStyle w:val="Lienhypertexte"/>
            <w:noProof/>
          </w:rPr>
          <w:t>Argos locations error ellipses</w:t>
        </w:r>
        <w:r>
          <w:rPr>
            <w:noProof/>
            <w:webHidden/>
          </w:rPr>
          <w:tab/>
        </w:r>
        <w:r>
          <w:rPr>
            <w:noProof/>
            <w:webHidden/>
          </w:rPr>
          <w:fldChar w:fldCharType="begin"/>
        </w:r>
        <w:r>
          <w:rPr>
            <w:noProof/>
            <w:webHidden/>
          </w:rPr>
          <w:instrText xml:space="preserve"> PAGEREF _Toc135664700 \h </w:instrText>
        </w:r>
        <w:r>
          <w:rPr>
            <w:noProof/>
            <w:webHidden/>
          </w:rPr>
        </w:r>
      </w:ins>
      <w:r>
        <w:rPr>
          <w:noProof/>
          <w:webHidden/>
        </w:rPr>
        <w:fldChar w:fldCharType="separate"/>
      </w:r>
      <w:ins w:id="118" w:author="RANNOU, Jean-Philippe" w:date="2023-05-22T16:18:00Z">
        <w:r w:rsidR="00011D7C">
          <w:rPr>
            <w:noProof/>
            <w:webHidden/>
          </w:rPr>
          <w:t>20</w:t>
        </w:r>
      </w:ins>
      <w:ins w:id="119" w:author="RANNOU, Jean-Philippe" w:date="2023-05-22T16:17:00Z">
        <w:r>
          <w:rPr>
            <w:noProof/>
            <w:webHidden/>
          </w:rPr>
          <w:fldChar w:fldCharType="end"/>
        </w:r>
        <w:r w:rsidRPr="009C1DD1">
          <w:rPr>
            <w:rStyle w:val="Lienhypertexte"/>
            <w:noProof/>
          </w:rPr>
          <w:fldChar w:fldCharType="end"/>
        </w:r>
      </w:ins>
    </w:p>
    <w:p w14:paraId="37611D91" w14:textId="6BBAEBFD" w:rsidR="00CE7A65" w:rsidRDefault="00CE7A65">
      <w:pPr>
        <w:pStyle w:val="TM3"/>
        <w:tabs>
          <w:tab w:val="left" w:pos="660"/>
          <w:tab w:val="right" w:leader="dot" w:pos="9063"/>
        </w:tabs>
        <w:rPr>
          <w:ins w:id="120" w:author="RANNOU, Jean-Philippe" w:date="2023-05-22T16:17:00Z"/>
          <w:rFonts w:asciiTheme="minorHAnsi" w:hAnsiTheme="minorHAnsi"/>
          <w:smallCaps w:val="0"/>
          <w:noProof/>
          <w:szCs w:val="22"/>
          <w:lang w:val="fr-FR"/>
        </w:rPr>
      </w:pPr>
      <w:ins w:id="12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"_Toc135664701"</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6.1.2</w:t>
        </w:r>
        <w:r>
          <w:rPr>
            <w:rFonts w:asciiTheme="minorHAnsi" w:hAnsiTheme="minorHAnsi"/>
            <w:smallCaps w:val="0"/>
            <w:noProof/>
            <w:szCs w:val="22"/>
            <w:lang w:val="fr-FR"/>
          </w:rPr>
          <w:tab/>
        </w:r>
        <w:r w:rsidRPr="009C1DD1">
          <w:rPr>
            <w:rStyle w:val="Lienhypertexte"/>
            <w:noProof/>
          </w:rPr>
          <w:t>For Iridium SBD floats</w:t>
        </w:r>
        <w:r>
          <w:rPr>
            <w:noProof/>
            <w:webHidden/>
          </w:rPr>
          <w:tab/>
        </w:r>
        <w:r>
          <w:rPr>
            <w:noProof/>
            <w:webHidden/>
          </w:rPr>
          <w:fldChar w:fldCharType="begin"/>
        </w:r>
        <w:r>
          <w:rPr>
            <w:noProof/>
            <w:webHidden/>
          </w:rPr>
          <w:instrText xml:space="preserve"> PAGEREF _Toc135664701 \h </w:instrText>
        </w:r>
        <w:r>
          <w:rPr>
            <w:noProof/>
            <w:webHidden/>
          </w:rPr>
        </w:r>
      </w:ins>
      <w:r>
        <w:rPr>
          <w:noProof/>
          <w:webHidden/>
        </w:rPr>
        <w:fldChar w:fldCharType="separate"/>
      </w:r>
      <w:ins w:id="122" w:author="RANNOU, Jean-Philippe" w:date="2023-05-22T16:18:00Z">
        <w:r w:rsidR="00011D7C">
          <w:rPr>
            <w:noProof/>
            <w:webHidden/>
          </w:rPr>
          <w:t>20</w:t>
        </w:r>
      </w:ins>
      <w:ins w:id="123" w:author="RANNOU, Jean-Philippe" w:date="2023-05-22T16:17:00Z">
        <w:r>
          <w:rPr>
            <w:noProof/>
            <w:webHidden/>
          </w:rPr>
          <w:fldChar w:fldCharType="end"/>
        </w:r>
        <w:r w:rsidRPr="009C1DD1">
          <w:rPr>
            <w:rStyle w:val="Lienhypertexte"/>
            <w:noProof/>
          </w:rPr>
          <w:fldChar w:fldCharType="end"/>
        </w:r>
      </w:ins>
    </w:p>
    <w:p w14:paraId="23B8102E" w14:textId="70F0445B" w:rsidR="00CE7A65" w:rsidRDefault="00CE7A65">
      <w:pPr>
        <w:pStyle w:val="TM4"/>
        <w:tabs>
          <w:tab w:val="left" w:pos="825"/>
          <w:tab w:val="right" w:leader="dot" w:pos="9063"/>
        </w:tabs>
        <w:rPr>
          <w:ins w:id="124" w:author="RANNOU, Jean-Philippe" w:date="2023-05-22T16:17:00Z"/>
          <w:rFonts w:asciiTheme="minorHAnsi" w:hAnsiTheme="minorHAnsi"/>
          <w:noProof/>
          <w:szCs w:val="22"/>
          <w:lang w:val="fr-FR"/>
        </w:rPr>
      </w:pPr>
      <w:ins w:id="12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"_Toc135664702"</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6.1.2.1</w:t>
        </w:r>
        <w:r>
          <w:rPr>
            <w:rFonts w:asciiTheme="minorHAnsi" w:hAnsiTheme="minorHAnsi"/>
            <w:noProof/>
            <w:szCs w:val="22"/>
            <w:lang w:val="fr-FR"/>
          </w:rPr>
          <w:tab/>
        </w:r>
        <w:r w:rsidRPr="009C1DD1">
          <w:rPr>
            <w:rStyle w:val="Lienhypertexte"/>
            <w:noProof/>
          </w:rPr>
          <w:t>Rename the mail files</w:t>
        </w:r>
        <w:r>
          <w:rPr>
            <w:noProof/>
            <w:webHidden/>
          </w:rPr>
          <w:tab/>
        </w:r>
        <w:r>
          <w:rPr>
            <w:noProof/>
            <w:webHidden/>
          </w:rPr>
          <w:fldChar w:fldCharType="begin"/>
        </w:r>
        <w:r>
          <w:rPr>
            <w:noProof/>
            <w:webHidden/>
          </w:rPr>
          <w:instrText xml:space="preserve"> PAGEREF _Toc135664702 \h </w:instrText>
        </w:r>
        <w:r>
          <w:rPr>
            <w:noProof/>
            <w:webHidden/>
          </w:rPr>
        </w:r>
      </w:ins>
      <w:r>
        <w:rPr>
          <w:noProof/>
          <w:webHidden/>
        </w:rPr>
        <w:fldChar w:fldCharType="separate"/>
      </w:r>
      <w:ins w:id="126" w:author="RANNOU, Jean-Philippe" w:date="2023-05-22T16:18:00Z">
        <w:r w:rsidR="00011D7C">
          <w:rPr>
            <w:noProof/>
            <w:webHidden/>
          </w:rPr>
          <w:t>20</w:t>
        </w:r>
      </w:ins>
      <w:ins w:id="127" w:author="RANNOU, Jean-Philippe" w:date="2023-05-22T16:17:00Z">
        <w:r>
          <w:rPr>
            <w:noProof/>
            <w:webHidden/>
          </w:rPr>
          <w:fldChar w:fldCharType="end"/>
        </w:r>
        <w:r w:rsidRPr="009C1DD1">
          <w:rPr>
            <w:rStyle w:val="Lienhypertexte"/>
            <w:noProof/>
          </w:rPr>
          <w:fldChar w:fldCharType="end"/>
        </w:r>
      </w:ins>
    </w:p>
    <w:p w14:paraId="675179A5" w14:textId="339E6DC7" w:rsidR="00CE7A65" w:rsidRDefault="00CE7A65">
      <w:pPr>
        <w:pStyle w:val="TM4"/>
        <w:tabs>
          <w:tab w:val="left" w:pos="825"/>
          <w:tab w:val="right" w:leader="dot" w:pos="9063"/>
        </w:tabs>
        <w:rPr>
          <w:ins w:id="128" w:author="RANNOU, Jean-Philippe" w:date="2023-05-22T16:17:00Z"/>
          <w:rFonts w:asciiTheme="minorHAnsi" w:hAnsiTheme="minorHAnsi"/>
          <w:noProof/>
          <w:szCs w:val="22"/>
          <w:lang w:val="fr-FR"/>
        </w:rPr>
      </w:pPr>
      <w:ins w:id="12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"_Toc135664703"</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6.1.2.2</w:t>
        </w:r>
        <w:r>
          <w:rPr>
            <w:rFonts w:asciiTheme="minorHAnsi" w:hAnsiTheme="minorHAnsi"/>
            <w:noProof/>
            <w:szCs w:val="22"/>
            <w:lang w:val="fr-FR"/>
          </w:rPr>
          <w:tab/>
        </w:r>
        <w:r w:rsidRPr="009C1DD1">
          <w:rPr>
            <w:rStyle w:val="Lienhypertexte"/>
            <w:noProof/>
          </w:rPr>
          <w:t>Duplicate the mail files</w:t>
        </w:r>
        <w:r>
          <w:rPr>
            <w:noProof/>
            <w:webHidden/>
          </w:rPr>
          <w:tab/>
        </w:r>
        <w:r>
          <w:rPr>
            <w:noProof/>
            <w:webHidden/>
          </w:rPr>
          <w:fldChar w:fldCharType="begin"/>
        </w:r>
        <w:r>
          <w:rPr>
            <w:noProof/>
            <w:webHidden/>
          </w:rPr>
          <w:instrText xml:space="preserve"> PAGEREF _Toc135664703 \h </w:instrText>
        </w:r>
        <w:r>
          <w:rPr>
            <w:noProof/>
            <w:webHidden/>
          </w:rPr>
        </w:r>
      </w:ins>
      <w:r>
        <w:rPr>
          <w:noProof/>
          <w:webHidden/>
        </w:rPr>
        <w:fldChar w:fldCharType="separate"/>
      </w:r>
      <w:ins w:id="130" w:author="RANNOU, Jean-Philippe" w:date="2023-05-22T16:18:00Z">
        <w:r w:rsidR="00011D7C">
          <w:rPr>
            <w:noProof/>
            <w:webHidden/>
          </w:rPr>
          <w:t>20</w:t>
        </w:r>
      </w:ins>
      <w:ins w:id="131" w:author="RANNOU, Jean-Philippe" w:date="2023-05-22T16:17:00Z">
        <w:r>
          <w:rPr>
            <w:noProof/>
            <w:webHidden/>
          </w:rPr>
          <w:fldChar w:fldCharType="end"/>
        </w:r>
        <w:r w:rsidRPr="009C1DD1">
          <w:rPr>
            <w:rStyle w:val="Lienhypertexte"/>
            <w:noProof/>
          </w:rPr>
          <w:fldChar w:fldCharType="end"/>
        </w:r>
      </w:ins>
    </w:p>
    <w:p w14:paraId="3BB48CFA" w14:textId="1CB84067" w:rsidR="00CE7A65" w:rsidRDefault="00CE7A65">
      <w:pPr>
        <w:pStyle w:val="TM3"/>
        <w:tabs>
          <w:tab w:val="left" w:pos="660"/>
          <w:tab w:val="right" w:leader="dot" w:pos="9063"/>
        </w:tabs>
        <w:rPr>
          <w:ins w:id="132" w:author="RANNOU, Jean-Philippe" w:date="2023-05-22T16:17:00Z"/>
          <w:rFonts w:asciiTheme="minorHAnsi" w:hAnsiTheme="minorHAnsi"/>
          <w:smallCaps w:val="0"/>
          <w:noProof/>
          <w:szCs w:val="22"/>
          <w:lang w:val="fr-FR"/>
        </w:rPr>
      </w:pPr>
      <w:ins w:id="13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"_Toc135664704"</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6.1.3</w:t>
        </w:r>
        <w:r>
          <w:rPr>
            <w:rFonts w:asciiTheme="minorHAnsi" w:hAnsiTheme="minorHAnsi"/>
            <w:smallCaps w:val="0"/>
            <w:noProof/>
            <w:szCs w:val="22"/>
            <w:lang w:val="fr-FR"/>
          </w:rPr>
          <w:tab/>
        </w:r>
        <w:r w:rsidRPr="009C1DD1">
          <w:rPr>
            <w:rStyle w:val="Lienhypertexte"/>
            <w:noProof/>
          </w:rPr>
          <w:t>For Iridium RUDICS floats</w:t>
        </w:r>
        <w:r>
          <w:rPr>
            <w:noProof/>
            <w:webHidden/>
          </w:rPr>
          <w:tab/>
        </w:r>
        <w:r>
          <w:rPr>
            <w:noProof/>
            <w:webHidden/>
          </w:rPr>
          <w:fldChar w:fldCharType="begin"/>
        </w:r>
        <w:r>
          <w:rPr>
            <w:noProof/>
            <w:webHidden/>
          </w:rPr>
          <w:instrText xml:space="preserve"> PAGEREF _Toc135664704 \h </w:instrText>
        </w:r>
        <w:r>
          <w:rPr>
            <w:noProof/>
            <w:webHidden/>
          </w:rPr>
        </w:r>
      </w:ins>
      <w:r>
        <w:rPr>
          <w:noProof/>
          <w:webHidden/>
        </w:rPr>
        <w:fldChar w:fldCharType="separate"/>
      </w:r>
      <w:ins w:id="134" w:author="RANNOU, Jean-Philippe" w:date="2023-05-22T16:18:00Z">
        <w:r w:rsidR="00011D7C">
          <w:rPr>
            <w:noProof/>
            <w:webHidden/>
          </w:rPr>
          <w:t>20</w:t>
        </w:r>
      </w:ins>
      <w:ins w:id="135" w:author="RANNOU, Jean-Philippe" w:date="2023-05-22T16:17:00Z">
        <w:r>
          <w:rPr>
            <w:noProof/>
            <w:webHidden/>
          </w:rPr>
          <w:fldChar w:fldCharType="end"/>
        </w:r>
        <w:r w:rsidRPr="009C1DD1">
          <w:rPr>
            <w:rStyle w:val="Lienhypertexte"/>
            <w:noProof/>
          </w:rPr>
          <w:fldChar w:fldCharType="end"/>
        </w:r>
      </w:ins>
    </w:p>
    <w:p w14:paraId="18912B17" w14:textId="758E9AA9" w:rsidR="00CE7A65" w:rsidRDefault="00CE7A65">
      <w:pPr>
        <w:pStyle w:val="TM4"/>
        <w:tabs>
          <w:tab w:val="left" w:pos="825"/>
          <w:tab w:val="right" w:leader="dot" w:pos="9063"/>
        </w:tabs>
        <w:rPr>
          <w:ins w:id="136" w:author="RANNOU, Jean-Philippe" w:date="2023-05-22T16:17:00Z"/>
          <w:rFonts w:asciiTheme="minorHAnsi" w:hAnsiTheme="minorHAnsi"/>
          <w:noProof/>
          <w:szCs w:val="22"/>
          <w:lang w:val="fr-FR"/>
        </w:rPr>
      </w:pPr>
      <w:ins w:id="13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"_Toc135664705"</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6.1.3.1</w:t>
        </w:r>
        <w:r>
          <w:rPr>
            <w:rFonts w:asciiTheme="minorHAnsi" w:hAnsiTheme="minorHAnsi"/>
            <w:noProof/>
            <w:szCs w:val="22"/>
            <w:lang w:val="fr-FR"/>
          </w:rPr>
          <w:tab/>
        </w:r>
        <w:r w:rsidRPr="009C1DD1">
          <w:rPr>
            <w:rStyle w:val="Lienhypertexte"/>
            <w:noProof/>
          </w:rPr>
          <w:t>Duplicate the Iridium files</w:t>
        </w:r>
        <w:r>
          <w:rPr>
            <w:noProof/>
            <w:webHidden/>
          </w:rPr>
          <w:tab/>
        </w:r>
        <w:r>
          <w:rPr>
            <w:noProof/>
            <w:webHidden/>
          </w:rPr>
          <w:fldChar w:fldCharType="begin"/>
        </w:r>
        <w:r>
          <w:rPr>
            <w:noProof/>
            <w:webHidden/>
          </w:rPr>
          <w:instrText xml:space="preserve"> PAGEREF _Toc135664705 \h </w:instrText>
        </w:r>
        <w:r>
          <w:rPr>
            <w:noProof/>
            <w:webHidden/>
          </w:rPr>
        </w:r>
      </w:ins>
      <w:r>
        <w:rPr>
          <w:noProof/>
          <w:webHidden/>
        </w:rPr>
        <w:fldChar w:fldCharType="separate"/>
      </w:r>
      <w:ins w:id="138" w:author="RANNOU, Jean-Philippe" w:date="2023-05-22T16:18:00Z">
        <w:r w:rsidR="00011D7C">
          <w:rPr>
            <w:noProof/>
            <w:webHidden/>
          </w:rPr>
          <w:t>20</w:t>
        </w:r>
      </w:ins>
      <w:ins w:id="139" w:author="RANNOU, Jean-Philippe" w:date="2023-05-22T16:17:00Z">
        <w:r>
          <w:rPr>
            <w:noProof/>
            <w:webHidden/>
          </w:rPr>
          <w:fldChar w:fldCharType="end"/>
        </w:r>
        <w:r w:rsidRPr="009C1DD1">
          <w:rPr>
            <w:rStyle w:val="Lienhypertexte"/>
            <w:noProof/>
          </w:rPr>
          <w:fldChar w:fldCharType="end"/>
        </w:r>
      </w:ins>
    </w:p>
    <w:p w14:paraId="142EC3C9" w14:textId="23F965AC" w:rsidR="00CE7A65" w:rsidRDefault="00CE7A65">
      <w:pPr>
        <w:pStyle w:val="TM2"/>
        <w:tabs>
          <w:tab w:val="left" w:pos="495"/>
          <w:tab w:val="right" w:leader="dot" w:pos="9063"/>
        </w:tabs>
        <w:rPr>
          <w:ins w:id="140" w:author="RANNOU, Jean-Philippe" w:date="2023-05-22T16:17:00Z"/>
          <w:rFonts w:asciiTheme="minorHAnsi" w:hAnsiTheme="minorHAnsi"/>
          <w:b w:val="0"/>
          <w:bCs w:val="0"/>
          <w:smallCaps w:val="0"/>
          <w:noProof/>
          <w:szCs w:val="22"/>
          <w:lang w:val="fr-FR"/>
        </w:rPr>
      </w:pPr>
      <w:ins w:id="14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"_Toc135664706"</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6.2</w:t>
        </w:r>
        <w:r>
          <w:rPr>
            <w:rFonts w:asciiTheme="minorHAnsi" w:hAnsiTheme="minorHAnsi"/>
            <w:b w:val="0"/>
            <w:bCs w:val="0"/>
            <w:smallCaps w:val="0"/>
            <w:noProof/>
            <w:szCs w:val="22"/>
            <w:lang w:val="fr-FR"/>
          </w:rPr>
          <w:tab/>
        </w:r>
        <w:r w:rsidRPr="009C1DD1">
          <w:rPr>
            <w:rStyle w:val="Lienhypertexte"/>
            <w:noProof/>
          </w:rPr>
          <w:t>Decoding of float transmitted data</w:t>
        </w:r>
        <w:r>
          <w:rPr>
            <w:noProof/>
            <w:webHidden/>
          </w:rPr>
          <w:tab/>
        </w:r>
        <w:r>
          <w:rPr>
            <w:noProof/>
            <w:webHidden/>
          </w:rPr>
          <w:fldChar w:fldCharType="begin"/>
        </w:r>
        <w:r>
          <w:rPr>
            <w:noProof/>
            <w:webHidden/>
          </w:rPr>
          <w:instrText xml:space="preserve"> PAGEREF _Toc135664706 \h </w:instrText>
        </w:r>
        <w:r>
          <w:rPr>
            <w:noProof/>
            <w:webHidden/>
          </w:rPr>
        </w:r>
      </w:ins>
      <w:r>
        <w:rPr>
          <w:noProof/>
          <w:webHidden/>
        </w:rPr>
        <w:fldChar w:fldCharType="separate"/>
      </w:r>
      <w:ins w:id="142" w:author="RANNOU, Jean-Philippe" w:date="2023-05-22T16:18:00Z">
        <w:r w:rsidR="00011D7C">
          <w:rPr>
            <w:noProof/>
            <w:webHidden/>
          </w:rPr>
          <w:t>21</w:t>
        </w:r>
      </w:ins>
      <w:ins w:id="143" w:author="RANNOU, Jean-Philippe" w:date="2023-05-22T16:17:00Z">
        <w:r>
          <w:rPr>
            <w:noProof/>
            <w:webHidden/>
          </w:rPr>
          <w:fldChar w:fldCharType="end"/>
        </w:r>
        <w:r w:rsidRPr="009C1DD1">
          <w:rPr>
            <w:rStyle w:val="Lienhypertexte"/>
            <w:noProof/>
          </w:rPr>
          <w:fldChar w:fldCharType="end"/>
        </w:r>
      </w:ins>
    </w:p>
    <w:p w14:paraId="6119B2DC" w14:textId="6A06D411" w:rsidR="00CE7A65" w:rsidRDefault="00CE7A65">
      <w:pPr>
        <w:pStyle w:val="TM2"/>
        <w:tabs>
          <w:tab w:val="left" w:pos="495"/>
          <w:tab w:val="right" w:leader="dot" w:pos="9063"/>
        </w:tabs>
        <w:rPr>
          <w:ins w:id="144" w:author="RANNOU, Jean-Philippe" w:date="2023-05-22T16:17:00Z"/>
          <w:rFonts w:asciiTheme="minorHAnsi" w:hAnsiTheme="minorHAnsi"/>
          <w:b w:val="0"/>
          <w:bCs w:val="0"/>
          <w:smallCaps w:val="0"/>
          <w:noProof/>
          <w:szCs w:val="22"/>
          <w:lang w:val="fr-FR"/>
        </w:rPr>
      </w:pPr>
      <w:ins w:id="14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"_Toc135664707"</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6.3</w:t>
        </w:r>
        <w:r>
          <w:rPr>
            <w:rFonts w:asciiTheme="minorHAnsi" w:hAnsiTheme="minorHAnsi"/>
            <w:b w:val="0"/>
            <w:bCs w:val="0"/>
            <w:smallCaps w:val="0"/>
            <w:noProof/>
            <w:szCs w:val="22"/>
            <w:lang w:val="fr-FR"/>
          </w:rPr>
          <w:tab/>
        </w:r>
        <w:r w:rsidRPr="009C1DD1">
          <w:rPr>
            <w:rStyle w:val="Lienhypertexte"/>
            <w:noProof/>
          </w:rPr>
          <w:t>Decoder input and output files</w:t>
        </w:r>
        <w:r>
          <w:rPr>
            <w:noProof/>
            <w:webHidden/>
          </w:rPr>
          <w:tab/>
        </w:r>
        <w:r>
          <w:rPr>
            <w:noProof/>
            <w:webHidden/>
          </w:rPr>
          <w:fldChar w:fldCharType="begin"/>
        </w:r>
        <w:r>
          <w:rPr>
            <w:noProof/>
            <w:webHidden/>
          </w:rPr>
          <w:instrText xml:space="preserve"> PAGEREF _Toc135664707 \h </w:instrText>
        </w:r>
        <w:r>
          <w:rPr>
            <w:noProof/>
            <w:webHidden/>
          </w:rPr>
        </w:r>
      </w:ins>
      <w:r>
        <w:rPr>
          <w:noProof/>
          <w:webHidden/>
        </w:rPr>
        <w:fldChar w:fldCharType="separate"/>
      </w:r>
      <w:ins w:id="146" w:author="RANNOU, Jean-Philippe" w:date="2023-05-22T16:18:00Z">
        <w:r w:rsidR="00011D7C">
          <w:rPr>
            <w:noProof/>
            <w:webHidden/>
          </w:rPr>
          <w:t>21</w:t>
        </w:r>
      </w:ins>
      <w:ins w:id="147" w:author="RANNOU, Jean-Philippe" w:date="2023-05-22T16:17:00Z">
        <w:r>
          <w:rPr>
            <w:noProof/>
            <w:webHidden/>
          </w:rPr>
          <w:fldChar w:fldCharType="end"/>
        </w:r>
        <w:r w:rsidRPr="009C1DD1">
          <w:rPr>
            <w:rStyle w:val="Lienhypertexte"/>
            <w:noProof/>
          </w:rPr>
          <w:fldChar w:fldCharType="end"/>
        </w:r>
      </w:ins>
    </w:p>
    <w:p w14:paraId="31EF8EA5" w14:textId="33FC6FD3" w:rsidR="00CE7A65" w:rsidRDefault="00CE7A65">
      <w:pPr>
        <w:pStyle w:val="TM1"/>
        <w:tabs>
          <w:tab w:val="left" w:pos="330"/>
          <w:tab w:val="right" w:leader="dot" w:pos="9063"/>
        </w:tabs>
        <w:rPr>
          <w:ins w:id="148" w:author="RANNOU, Jean-Philippe" w:date="2023-05-22T16:17:00Z"/>
          <w:rFonts w:asciiTheme="minorHAnsi" w:hAnsiTheme="minorHAnsi"/>
          <w:b w:val="0"/>
          <w:bCs w:val="0"/>
          <w:caps w:val="0"/>
          <w:noProof/>
          <w:szCs w:val="22"/>
          <w:u w:val="none"/>
          <w:lang w:val="fr-FR"/>
        </w:rPr>
      </w:pPr>
      <w:ins w:id="14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"_Toc135664708"</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w:t>
        </w:r>
        <w:r>
          <w:rPr>
            <w:rFonts w:asciiTheme="minorHAnsi" w:hAnsiTheme="minorHAnsi"/>
            <w:b w:val="0"/>
            <w:bCs w:val="0"/>
            <w:caps w:val="0"/>
            <w:noProof/>
            <w:szCs w:val="22"/>
            <w:u w:val="none"/>
            <w:lang w:val="fr-FR"/>
          </w:rPr>
          <w:tab/>
        </w:r>
        <w:r w:rsidRPr="009C1DD1">
          <w:rPr>
            <w:rStyle w:val="Lienhypertexte"/>
            <w:noProof/>
          </w:rPr>
          <w:t>Using the DAC decoder</w:t>
        </w:r>
        <w:r>
          <w:rPr>
            <w:noProof/>
            <w:webHidden/>
          </w:rPr>
          <w:tab/>
        </w:r>
        <w:r>
          <w:rPr>
            <w:noProof/>
            <w:webHidden/>
          </w:rPr>
          <w:fldChar w:fldCharType="begin"/>
        </w:r>
        <w:r>
          <w:rPr>
            <w:noProof/>
            <w:webHidden/>
          </w:rPr>
          <w:instrText xml:space="preserve"> PAGEREF _Toc135664708 \h </w:instrText>
        </w:r>
        <w:r>
          <w:rPr>
            <w:noProof/>
            <w:webHidden/>
          </w:rPr>
        </w:r>
      </w:ins>
      <w:r>
        <w:rPr>
          <w:noProof/>
          <w:webHidden/>
        </w:rPr>
        <w:fldChar w:fldCharType="separate"/>
      </w:r>
      <w:ins w:id="150" w:author="RANNOU, Jean-Philippe" w:date="2023-05-22T16:18:00Z">
        <w:r w:rsidR="00011D7C">
          <w:rPr>
            <w:noProof/>
            <w:webHidden/>
          </w:rPr>
          <w:t>22</w:t>
        </w:r>
      </w:ins>
      <w:ins w:id="151" w:author="RANNOU, Jean-Philippe" w:date="2023-05-22T16:17:00Z">
        <w:r>
          <w:rPr>
            <w:noProof/>
            <w:webHidden/>
          </w:rPr>
          <w:fldChar w:fldCharType="end"/>
        </w:r>
        <w:r w:rsidRPr="009C1DD1">
          <w:rPr>
            <w:rStyle w:val="Lienhypertexte"/>
            <w:noProof/>
          </w:rPr>
          <w:fldChar w:fldCharType="end"/>
        </w:r>
      </w:ins>
    </w:p>
    <w:p w14:paraId="4E4018EC" w14:textId="14A4EDCB" w:rsidR="00CE7A65" w:rsidRDefault="00CE7A65">
      <w:pPr>
        <w:pStyle w:val="TM2"/>
        <w:tabs>
          <w:tab w:val="left" w:pos="495"/>
          <w:tab w:val="right" w:leader="dot" w:pos="9063"/>
        </w:tabs>
        <w:rPr>
          <w:ins w:id="152" w:author="RANNOU, Jean-Philippe" w:date="2023-05-22T16:17:00Z"/>
          <w:rFonts w:asciiTheme="minorHAnsi" w:hAnsiTheme="minorHAnsi"/>
          <w:b w:val="0"/>
          <w:bCs w:val="0"/>
          <w:smallCaps w:val="0"/>
          <w:noProof/>
          <w:szCs w:val="22"/>
          <w:lang w:val="fr-FR"/>
        </w:rPr>
      </w:pPr>
      <w:ins w:id="15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"_Toc135664709"</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7.1</w:t>
        </w:r>
        <w:r>
          <w:rPr>
            <w:rFonts w:asciiTheme="minorHAnsi" w:hAnsiTheme="minorHAnsi"/>
            <w:b w:val="0"/>
            <w:bCs w:val="0"/>
            <w:smallCaps w:val="0"/>
            <w:noProof/>
            <w:szCs w:val="22"/>
            <w:lang w:val="fr-FR"/>
          </w:rPr>
          <w:tab/>
        </w:r>
        <w:r w:rsidRPr="009C1DD1">
          <w:rPr>
            <w:rStyle w:val="Lienhypertexte"/>
            <w:noProof/>
          </w:rPr>
          <w:t>Decoder input parameters</w:t>
        </w:r>
        <w:r>
          <w:rPr>
            <w:noProof/>
            <w:webHidden/>
          </w:rPr>
          <w:tab/>
        </w:r>
        <w:r>
          <w:rPr>
            <w:noProof/>
            <w:webHidden/>
          </w:rPr>
          <w:fldChar w:fldCharType="begin"/>
        </w:r>
        <w:r>
          <w:rPr>
            <w:noProof/>
            <w:webHidden/>
          </w:rPr>
          <w:instrText xml:space="preserve"> PAGEREF _Toc135664709 \h </w:instrText>
        </w:r>
        <w:r>
          <w:rPr>
            <w:noProof/>
            <w:webHidden/>
          </w:rPr>
        </w:r>
      </w:ins>
      <w:r>
        <w:rPr>
          <w:noProof/>
          <w:webHidden/>
        </w:rPr>
        <w:fldChar w:fldCharType="separate"/>
      </w:r>
      <w:ins w:id="154" w:author="RANNOU, Jean-Philippe" w:date="2023-05-22T16:18:00Z">
        <w:r w:rsidR="00011D7C">
          <w:rPr>
            <w:noProof/>
            <w:webHidden/>
          </w:rPr>
          <w:t>22</w:t>
        </w:r>
      </w:ins>
      <w:ins w:id="155" w:author="RANNOU, Jean-Philippe" w:date="2023-05-22T16:17:00Z">
        <w:r>
          <w:rPr>
            <w:noProof/>
            <w:webHidden/>
          </w:rPr>
          <w:fldChar w:fldCharType="end"/>
        </w:r>
        <w:r w:rsidRPr="009C1DD1">
          <w:rPr>
            <w:rStyle w:val="Lienhypertexte"/>
            <w:noProof/>
          </w:rPr>
          <w:fldChar w:fldCharType="end"/>
        </w:r>
      </w:ins>
    </w:p>
    <w:p w14:paraId="0C08EC6E" w14:textId="2C88AC1B" w:rsidR="00CE7A65" w:rsidRDefault="00CE7A65">
      <w:pPr>
        <w:pStyle w:val="TM3"/>
        <w:tabs>
          <w:tab w:val="left" w:pos="660"/>
          <w:tab w:val="right" w:leader="dot" w:pos="9063"/>
        </w:tabs>
        <w:rPr>
          <w:ins w:id="156" w:author="RANNOU, Jean-Philippe" w:date="2023-05-22T16:17:00Z"/>
          <w:rFonts w:asciiTheme="minorHAnsi" w:hAnsiTheme="minorHAnsi"/>
          <w:smallCaps w:val="0"/>
          <w:noProof/>
          <w:szCs w:val="22"/>
          <w:lang w:val="fr-FR"/>
        </w:rPr>
      </w:pPr>
      <w:ins w:id="15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"_Toc135664710"</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7.1.1</w:t>
        </w:r>
        <w:r>
          <w:rPr>
            <w:rFonts w:asciiTheme="minorHAnsi" w:hAnsiTheme="minorHAnsi"/>
            <w:smallCaps w:val="0"/>
            <w:noProof/>
            <w:szCs w:val="22"/>
            <w:lang w:val="fr-FR"/>
          </w:rPr>
          <w:tab/>
        </w:r>
        <w:r w:rsidRPr="009C1DD1">
          <w:rPr>
            <w:rStyle w:val="Lienhypertexte"/>
            <w:noProof/>
          </w:rPr>
          <w:t>For Argos floats</w:t>
        </w:r>
        <w:r>
          <w:rPr>
            <w:noProof/>
            <w:webHidden/>
          </w:rPr>
          <w:tab/>
        </w:r>
        <w:r>
          <w:rPr>
            <w:noProof/>
            <w:webHidden/>
          </w:rPr>
          <w:fldChar w:fldCharType="begin"/>
        </w:r>
        <w:r>
          <w:rPr>
            <w:noProof/>
            <w:webHidden/>
          </w:rPr>
          <w:instrText xml:space="preserve"> PAGEREF _Toc135664710 \h </w:instrText>
        </w:r>
        <w:r>
          <w:rPr>
            <w:noProof/>
            <w:webHidden/>
          </w:rPr>
        </w:r>
      </w:ins>
      <w:r>
        <w:rPr>
          <w:noProof/>
          <w:webHidden/>
        </w:rPr>
        <w:fldChar w:fldCharType="separate"/>
      </w:r>
      <w:ins w:id="158" w:author="RANNOU, Jean-Philippe" w:date="2023-05-22T16:18:00Z">
        <w:r w:rsidR="00011D7C">
          <w:rPr>
            <w:noProof/>
            <w:webHidden/>
          </w:rPr>
          <w:t>22</w:t>
        </w:r>
      </w:ins>
      <w:ins w:id="159" w:author="RANNOU, Jean-Philippe" w:date="2023-05-22T16:17:00Z">
        <w:r>
          <w:rPr>
            <w:noProof/>
            <w:webHidden/>
          </w:rPr>
          <w:fldChar w:fldCharType="end"/>
        </w:r>
        <w:r w:rsidRPr="009C1DD1">
          <w:rPr>
            <w:rStyle w:val="Lienhypertexte"/>
            <w:noProof/>
          </w:rPr>
          <w:fldChar w:fldCharType="end"/>
        </w:r>
      </w:ins>
    </w:p>
    <w:p w14:paraId="4D62F181" w14:textId="1F78E9B1" w:rsidR="00CE7A65" w:rsidRDefault="00CE7A65">
      <w:pPr>
        <w:pStyle w:val="TM3"/>
        <w:tabs>
          <w:tab w:val="left" w:pos="660"/>
          <w:tab w:val="right" w:leader="dot" w:pos="9063"/>
        </w:tabs>
        <w:rPr>
          <w:ins w:id="160" w:author="RANNOU, Jean-Philippe" w:date="2023-05-22T16:17:00Z"/>
          <w:rFonts w:asciiTheme="minorHAnsi" w:hAnsiTheme="minorHAnsi"/>
          <w:smallCaps w:val="0"/>
          <w:noProof/>
          <w:szCs w:val="22"/>
          <w:lang w:val="fr-FR"/>
        </w:rPr>
      </w:pPr>
      <w:ins w:id="16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"_Toc135664711"</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7.1.2</w:t>
        </w:r>
        <w:r>
          <w:rPr>
            <w:rFonts w:asciiTheme="minorHAnsi" w:hAnsiTheme="minorHAnsi"/>
            <w:smallCaps w:val="0"/>
            <w:noProof/>
            <w:szCs w:val="22"/>
            <w:lang w:val="fr-FR"/>
          </w:rPr>
          <w:tab/>
        </w:r>
        <w:r w:rsidRPr="009C1DD1">
          <w:rPr>
            <w:rStyle w:val="Lienhypertexte"/>
            <w:noProof/>
          </w:rPr>
          <w:t>For Iridium floats</w:t>
        </w:r>
        <w:r>
          <w:rPr>
            <w:noProof/>
            <w:webHidden/>
          </w:rPr>
          <w:tab/>
        </w:r>
        <w:r>
          <w:rPr>
            <w:noProof/>
            <w:webHidden/>
          </w:rPr>
          <w:fldChar w:fldCharType="begin"/>
        </w:r>
        <w:r>
          <w:rPr>
            <w:noProof/>
            <w:webHidden/>
          </w:rPr>
          <w:instrText xml:space="preserve"> PAGEREF _Toc135664711 \h </w:instrText>
        </w:r>
        <w:r>
          <w:rPr>
            <w:noProof/>
            <w:webHidden/>
          </w:rPr>
        </w:r>
      </w:ins>
      <w:r>
        <w:rPr>
          <w:noProof/>
          <w:webHidden/>
        </w:rPr>
        <w:fldChar w:fldCharType="separate"/>
      </w:r>
      <w:ins w:id="162" w:author="RANNOU, Jean-Philippe" w:date="2023-05-22T16:18:00Z">
        <w:r w:rsidR="00011D7C">
          <w:rPr>
            <w:noProof/>
            <w:webHidden/>
          </w:rPr>
          <w:t>23</w:t>
        </w:r>
      </w:ins>
      <w:ins w:id="163" w:author="RANNOU, Jean-Philippe" w:date="2023-05-22T16:17:00Z">
        <w:r>
          <w:rPr>
            <w:noProof/>
            <w:webHidden/>
          </w:rPr>
          <w:fldChar w:fldCharType="end"/>
        </w:r>
        <w:r w:rsidRPr="009C1DD1">
          <w:rPr>
            <w:rStyle w:val="Lienhypertexte"/>
            <w:noProof/>
          </w:rPr>
          <w:fldChar w:fldCharType="end"/>
        </w:r>
      </w:ins>
    </w:p>
    <w:p w14:paraId="67D7CEE2" w14:textId="202F97CA" w:rsidR="00CE7A65" w:rsidRDefault="00CE7A65">
      <w:pPr>
        <w:pStyle w:val="TM3"/>
        <w:tabs>
          <w:tab w:val="left" w:pos="660"/>
          <w:tab w:val="right" w:leader="dot" w:pos="9063"/>
        </w:tabs>
        <w:rPr>
          <w:ins w:id="164" w:author="RANNOU, Jean-Philippe" w:date="2023-05-22T16:17:00Z"/>
          <w:rFonts w:asciiTheme="minorHAnsi" w:hAnsiTheme="minorHAnsi"/>
          <w:smallCaps w:val="0"/>
          <w:noProof/>
          <w:szCs w:val="22"/>
          <w:lang w:val="fr-FR"/>
        </w:rPr>
      </w:pPr>
      <w:ins w:id="16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"_Toc135664712"</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7.1.3</w:t>
        </w:r>
        <w:r>
          <w:rPr>
            <w:rFonts w:asciiTheme="minorHAnsi" w:hAnsiTheme="minorHAnsi"/>
            <w:smallCaps w:val="0"/>
            <w:noProof/>
            <w:szCs w:val="22"/>
            <w:lang w:val="fr-FR"/>
          </w:rPr>
          <w:tab/>
        </w:r>
        <w:r w:rsidRPr="009C1DD1">
          <w:rPr>
            <w:rStyle w:val="Lienhypertexte"/>
            <w:noProof/>
          </w:rPr>
          <w:t>Additional parameters of the decoder</w:t>
        </w:r>
        <w:r>
          <w:rPr>
            <w:noProof/>
            <w:webHidden/>
          </w:rPr>
          <w:tab/>
        </w:r>
        <w:r>
          <w:rPr>
            <w:noProof/>
            <w:webHidden/>
          </w:rPr>
          <w:fldChar w:fldCharType="begin"/>
        </w:r>
        <w:r>
          <w:rPr>
            <w:noProof/>
            <w:webHidden/>
          </w:rPr>
          <w:instrText xml:space="preserve"> PAGEREF _Toc135664712 \h </w:instrText>
        </w:r>
        <w:r>
          <w:rPr>
            <w:noProof/>
            <w:webHidden/>
          </w:rPr>
        </w:r>
      </w:ins>
      <w:r>
        <w:rPr>
          <w:noProof/>
          <w:webHidden/>
        </w:rPr>
        <w:fldChar w:fldCharType="separate"/>
      </w:r>
      <w:ins w:id="166" w:author="RANNOU, Jean-Philippe" w:date="2023-05-22T16:18:00Z">
        <w:r w:rsidR="00011D7C">
          <w:rPr>
            <w:noProof/>
            <w:webHidden/>
          </w:rPr>
          <w:t>24</w:t>
        </w:r>
      </w:ins>
      <w:ins w:id="167" w:author="RANNOU, Jean-Philippe" w:date="2023-05-22T16:17:00Z">
        <w:r>
          <w:rPr>
            <w:noProof/>
            <w:webHidden/>
          </w:rPr>
          <w:fldChar w:fldCharType="end"/>
        </w:r>
        <w:r w:rsidRPr="009C1DD1">
          <w:rPr>
            <w:rStyle w:val="Lienhypertexte"/>
            <w:noProof/>
          </w:rPr>
          <w:fldChar w:fldCharType="end"/>
        </w:r>
      </w:ins>
    </w:p>
    <w:p w14:paraId="5D2898F4" w14:textId="6D3E5BE6" w:rsidR="00CE7A65" w:rsidRDefault="00CE7A65">
      <w:pPr>
        <w:pStyle w:val="TM2"/>
        <w:tabs>
          <w:tab w:val="left" w:pos="495"/>
          <w:tab w:val="right" w:leader="dot" w:pos="9063"/>
        </w:tabs>
        <w:rPr>
          <w:ins w:id="168" w:author="RANNOU, Jean-Philippe" w:date="2023-05-22T16:17:00Z"/>
          <w:rFonts w:asciiTheme="minorHAnsi" w:hAnsiTheme="minorHAnsi"/>
          <w:b w:val="0"/>
          <w:bCs w:val="0"/>
          <w:smallCaps w:val="0"/>
          <w:noProof/>
          <w:szCs w:val="22"/>
          <w:lang w:val="fr-FR"/>
        </w:rPr>
      </w:pPr>
      <w:ins w:id="16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"_Toc135664713"</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7.2</w:t>
        </w:r>
        <w:r>
          <w:rPr>
            <w:rFonts w:asciiTheme="minorHAnsi" w:hAnsiTheme="minorHAnsi"/>
            <w:b w:val="0"/>
            <w:bCs w:val="0"/>
            <w:smallCaps w:val="0"/>
            <w:noProof/>
            <w:szCs w:val="22"/>
            <w:lang w:val="fr-FR"/>
          </w:rPr>
          <w:tab/>
        </w:r>
        <w:r w:rsidRPr="009C1DD1">
          <w:rPr>
            <w:rStyle w:val="Lienhypertexte"/>
            <w:noProof/>
          </w:rPr>
          <w:t>Decoder input and output files</w:t>
        </w:r>
        <w:r>
          <w:rPr>
            <w:noProof/>
            <w:webHidden/>
          </w:rPr>
          <w:tab/>
        </w:r>
        <w:r>
          <w:rPr>
            <w:noProof/>
            <w:webHidden/>
          </w:rPr>
          <w:fldChar w:fldCharType="begin"/>
        </w:r>
        <w:r>
          <w:rPr>
            <w:noProof/>
            <w:webHidden/>
          </w:rPr>
          <w:instrText xml:space="preserve"> PAGEREF _Toc135664713 \h </w:instrText>
        </w:r>
        <w:r>
          <w:rPr>
            <w:noProof/>
            <w:webHidden/>
          </w:rPr>
        </w:r>
      </w:ins>
      <w:r>
        <w:rPr>
          <w:noProof/>
          <w:webHidden/>
        </w:rPr>
        <w:fldChar w:fldCharType="separate"/>
      </w:r>
      <w:ins w:id="170" w:author="RANNOU, Jean-Philippe" w:date="2023-05-22T16:18:00Z">
        <w:r w:rsidR="00011D7C">
          <w:rPr>
            <w:noProof/>
            <w:webHidden/>
          </w:rPr>
          <w:t>24</w:t>
        </w:r>
      </w:ins>
      <w:ins w:id="171" w:author="RANNOU, Jean-Philippe" w:date="2023-05-22T16:17:00Z">
        <w:r>
          <w:rPr>
            <w:noProof/>
            <w:webHidden/>
          </w:rPr>
          <w:fldChar w:fldCharType="end"/>
        </w:r>
        <w:r w:rsidRPr="009C1DD1">
          <w:rPr>
            <w:rStyle w:val="Lienhypertexte"/>
            <w:noProof/>
          </w:rPr>
          <w:fldChar w:fldCharType="end"/>
        </w:r>
      </w:ins>
    </w:p>
    <w:p w14:paraId="7980B535" w14:textId="3A115F6A" w:rsidR="00CE7A65" w:rsidRDefault="00CE7A65">
      <w:pPr>
        <w:pStyle w:val="TM2"/>
        <w:tabs>
          <w:tab w:val="left" w:pos="495"/>
          <w:tab w:val="right" w:leader="dot" w:pos="9063"/>
        </w:tabs>
        <w:rPr>
          <w:ins w:id="172" w:author="RANNOU, Jean-Philippe" w:date="2023-05-22T16:17:00Z"/>
          <w:rFonts w:asciiTheme="minorHAnsi" w:hAnsiTheme="minorHAnsi"/>
          <w:b w:val="0"/>
          <w:bCs w:val="0"/>
          <w:smallCaps w:val="0"/>
          <w:noProof/>
          <w:szCs w:val="22"/>
          <w:lang w:val="fr-FR"/>
        </w:rPr>
      </w:pPr>
      <w:ins w:id="17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"_Toc135664714"</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7.3</w:t>
        </w:r>
        <w:r>
          <w:rPr>
            <w:rFonts w:asciiTheme="minorHAnsi" w:hAnsiTheme="minorHAnsi"/>
            <w:b w:val="0"/>
            <w:bCs w:val="0"/>
            <w:smallCaps w:val="0"/>
            <w:noProof/>
            <w:szCs w:val="22"/>
            <w:lang w:val="fr-FR"/>
          </w:rPr>
          <w:tab/>
        </w:r>
        <w:r w:rsidRPr="009C1DD1">
          <w:rPr>
            <w:rStyle w:val="Lienhypertexte"/>
            <w:noProof/>
          </w:rPr>
          <w:t>Deployment of the DAC decoder in the Coriolis infrastructure</w:t>
        </w:r>
        <w:r>
          <w:rPr>
            <w:noProof/>
            <w:webHidden/>
          </w:rPr>
          <w:tab/>
        </w:r>
        <w:r>
          <w:rPr>
            <w:noProof/>
            <w:webHidden/>
          </w:rPr>
          <w:fldChar w:fldCharType="begin"/>
        </w:r>
        <w:r>
          <w:rPr>
            <w:noProof/>
            <w:webHidden/>
          </w:rPr>
          <w:instrText xml:space="preserve"> PAGEREF _Toc135664714 \h </w:instrText>
        </w:r>
        <w:r>
          <w:rPr>
            <w:noProof/>
            <w:webHidden/>
          </w:rPr>
        </w:r>
      </w:ins>
      <w:r>
        <w:rPr>
          <w:noProof/>
          <w:webHidden/>
        </w:rPr>
        <w:fldChar w:fldCharType="separate"/>
      </w:r>
      <w:ins w:id="174" w:author="RANNOU, Jean-Philippe" w:date="2023-05-22T16:18:00Z">
        <w:r w:rsidR="00011D7C">
          <w:rPr>
            <w:noProof/>
            <w:webHidden/>
          </w:rPr>
          <w:t>25</w:t>
        </w:r>
      </w:ins>
      <w:ins w:id="175" w:author="RANNOU, Jean-Philippe" w:date="2023-05-22T16:17:00Z">
        <w:r>
          <w:rPr>
            <w:noProof/>
            <w:webHidden/>
          </w:rPr>
          <w:fldChar w:fldCharType="end"/>
        </w:r>
        <w:r w:rsidRPr="009C1DD1">
          <w:rPr>
            <w:rStyle w:val="Lienhypertexte"/>
            <w:noProof/>
          </w:rPr>
          <w:fldChar w:fldCharType="end"/>
        </w:r>
      </w:ins>
    </w:p>
    <w:p w14:paraId="59B4BA06" w14:textId="04F3E29A" w:rsidR="00CE7A65" w:rsidRDefault="00CE7A65">
      <w:pPr>
        <w:pStyle w:val="TM3"/>
        <w:tabs>
          <w:tab w:val="left" w:pos="660"/>
          <w:tab w:val="right" w:leader="dot" w:pos="9063"/>
        </w:tabs>
        <w:rPr>
          <w:ins w:id="176" w:author="RANNOU, Jean-Philippe" w:date="2023-05-22T16:17:00Z"/>
          <w:rFonts w:asciiTheme="minorHAnsi" w:hAnsiTheme="minorHAnsi"/>
          <w:smallCaps w:val="0"/>
          <w:noProof/>
          <w:szCs w:val="22"/>
          <w:lang w:val="fr-FR"/>
        </w:rPr>
      </w:pPr>
      <w:ins w:id="17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"_Toc135664715"</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7.3.1</w:t>
        </w:r>
        <w:r>
          <w:rPr>
            <w:rFonts w:asciiTheme="minorHAnsi" w:hAnsiTheme="minorHAnsi"/>
            <w:smallCaps w:val="0"/>
            <w:noProof/>
            <w:szCs w:val="22"/>
            <w:lang w:val="fr-FR"/>
          </w:rPr>
          <w:tab/>
        </w:r>
        <w:r w:rsidRPr="009C1DD1">
          <w:rPr>
            <w:rStyle w:val="Lienhypertexte"/>
            <w:noProof/>
          </w:rPr>
          <w:t>Argos floats processing</w:t>
        </w:r>
        <w:r>
          <w:rPr>
            <w:noProof/>
            <w:webHidden/>
          </w:rPr>
          <w:tab/>
        </w:r>
        <w:r>
          <w:rPr>
            <w:noProof/>
            <w:webHidden/>
          </w:rPr>
          <w:fldChar w:fldCharType="begin"/>
        </w:r>
        <w:r>
          <w:rPr>
            <w:noProof/>
            <w:webHidden/>
          </w:rPr>
          <w:instrText xml:space="preserve"> PAGEREF _Toc135664715 \h </w:instrText>
        </w:r>
        <w:r>
          <w:rPr>
            <w:noProof/>
            <w:webHidden/>
          </w:rPr>
        </w:r>
      </w:ins>
      <w:r>
        <w:rPr>
          <w:noProof/>
          <w:webHidden/>
        </w:rPr>
        <w:fldChar w:fldCharType="separate"/>
      </w:r>
      <w:ins w:id="178" w:author="RANNOU, Jean-Philippe" w:date="2023-05-22T16:18:00Z">
        <w:r w:rsidR="00011D7C">
          <w:rPr>
            <w:noProof/>
            <w:webHidden/>
          </w:rPr>
          <w:t>25</w:t>
        </w:r>
      </w:ins>
      <w:ins w:id="179" w:author="RANNOU, Jean-Philippe" w:date="2023-05-22T16:17:00Z">
        <w:r>
          <w:rPr>
            <w:noProof/>
            <w:webHidden/>
          </w:rPr>
          <w:fldChar w:fldCharType="end"/>
        </w:r>
        <w:r w:rsidRPr="009C1DD1">
          <w:rPr>
            <w:rStyle w:val="Lienhypertexte"/>
            <w:noProof/>
          </w:rPr>
          <w:fldChar w:fldCharType="end"/>
        </w:r>
      </w:ins>
    </w:p>
    <w:p w14:paraId="0551571E" w14:textId="56055D84" w:rsidR="00CE7A65" w:rsidRDefault="00CE7A65">
      <w:pPr>
        <w:pStyle w:val="TM3"/>
        <w:tabs>
          <w:tab w:val="left" w:pos="660"/>
          <w:tab w:val="right" w:leader="dot" w:pos="9063"/>
        </w:tabs>
        <w:rPr>
          <w:ins w:id="180" w:author="RANNOU, Jean-Philippe" w:date="2023-05-22T16:17:00Z"/>
          <w:rFonts w:asciiTheme="minorHAnsi" w:hAnsiTheme="minorHAnsi"/>
          <w:smallCaps w:val="0"/>
          <w:noProof/>
          <w:szCs w:val="22"/>
          <w:lang w:val="fr-FR"/>
        </w:rPr>
      </w:pPr>
      <w:ins w:id="18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"_Toc135664716"</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7.3.2</w:t>
        </w:r>
        <w:r>
          <w:rPr>
            <w:rFonts w:asciiTheme="minorHAnsi" w:hAnsiTheme="minorHAnsi"/>
            <w:smallCaps w:val="0"/>
            <w:noProof/>
            <w:szCs w:val="22"/>
            <w:lang w:val="fr-FR"/>
          </w:rPr>
          <w:tab/>
        </w:r>
        <w:r w:rsidRPr="009C1DD1">
          <w:rPr>
            <w:rStyle w:val="Lienhypertexte"/>
            <w:noProof/>
          </w:rPr>
          <w:t>Iridium floats processing</w:t>
        </w:r>
        <w:r>
          <w:rPr>
            <w:noProof/>
            <w:webHidden/>
          </w:rPr>
          <w:tab/>
        </w:r>
        <w:r>
          <w:rPr>
            <w:noProof/>
            <w:webHidden/>
          </w:rPr>
          <w:fldChar w:fldCharType="begin"/>
        </w:r>
        <w:r>
          <w:rPr>
            <w:noProof/>
            <w:webHidden/>
          </w:rPr>
          <w:instrText xml:space="preserve"> PAGEREF _Toc135664716 \h </w:instrText>
        </w:r>
        <w:r>
          <w:rPr>
            <w:noProof/>
            <w:webHidden/>
          </w:rPr>
        </w:r>
      </w:ins>
      <w:r>
        <w:rPr>
          <w:noProof/>
          <w:webHidden/>
        </w:rPr>
        <w:fldChar w:fldCharType="separate"/>
      </w:r>
      <w:ins w:id="182" w:author="RANNOU, Jean-Philippe" w:date="2023-05-22T16:18:00Z">
        <w:r w:rsidR="00011D7C">
          <w:rPr>
            <w:noProof/>
            <w:webHidden/>
          </w:rPr>
          <w:t>26</w:t>
        </w:r>
      </w:ins>
      <w:ins w:id="183" w:author="RANNOU, Jean-Philippe" w:date="2023-05-22T16:17:00Z">
        <w:r>
          <w:rPr>
            <w:noProof/>
            <w:webHidden/>
          </w:rPr>
          <w:fldChar w:fldCharType="end"/>
        </w:r>
        <w:r w:rsidRPr="009C1DD1">
          <w:rPr>
            <w:rStyle w:val="Lienhypertexte"/>
            <w:noProof/>
          </w:rPr>
          <w:fldChar w:fldCharType="end"/>
        </w:r>
      </w:ins>
    </w:p>
    <w:p w14:paraId="1C87D2B2" w14:textId="349EF352" w:rsidR="00CE7A65" w:rsidRDefault="00CE7A65">
      <w:pPr>
        <w:pStyle w:val="TM1"/>
        <w:tabs>
          <w:tab w:val="left" w:pos="330"/>
          <w:tab w:val="right" w:leader="dot" w:pos="9063"/>
        </w:tabs>
        <w:rPr>
          <w:ins w:id="184" w:author="RANNOU, Jean-Philippe" w:date="2023-05-22T16:17:00Z"/>
          <w:rFonts w:asciiTheme="minorHAnsi" w:hAnsiTheme="minorHAnsi"/>
          <w:b w:val="0"/>
          <w:bCs w:val="0"/>
          <w:caps w:val="0"/>
          <w:noProof/>
          <w:szCs w:val="22"/>
          <w:u w:val="none"/>
          <w:lang w:val="fr-FR"/>
        </w:rPr>
      </w:pPr>
      <w:ins w:id="18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"_Toc135664717"</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8</w:t>
        </w:r>
        <w:r>
          <w:rPr>
            <w:rFonts w:asciiTheme="minorHAnsi" w:hAnsiTheme="minorHAnsi"/>
            <w:b w:val="0"/>
            <w:bCs w:val="0"/>
            <w:caps w:val="0"/>
            <w:noProof/>
            <w:szCs w:val="22"/>
            <w:u w:val="none"/>
            <w:lang w:val="fr-FR"/>
          </w:rPr>
          <w:tab/>
        </w:r>
        <w:r w:rsidRPr="009C1DD1">
          <w:rPr>
            <w:rStyle w:val="Lienhypertexte"/>
            <w:noProof/>
          </w:rPr>
          <w:t>ANNEX A: detailed description of the decoder package</w:t>
        </w:r>
        <w:r>
          <w:rPr>
            <w:noProof/>
            <w:webHidden/>
          </w:rPr>
          <w:tab/>
        </w:r>
        <w:r>
          <w:rPr>
            <w:noProof/>
            <w:webHidden/>
          </w:rPr>
          <w:fldChar w:fldCharType="begin"/>
        </w:r>
        <w:r>
          <w:rPr>
            <w:noProof/>
            <w:webHidden/>
          </w:rPr>
          <w:instrText xml:space="preserve"> PAGEREF _Toc135664717 \h </w:instrText>
        </w:r>
        <w:r>
          <w:rPr>
            <w:noProof/>
            <w:webHidden/>
          </w:rPr>
        </w:r>
      </w:ins>
      <w:r>
        <w:rPr>
          <w:noProof/>
          <w:webHidden/>
        </w:rPr>
        <w:fldChar w:fldCharType="separate"/>
      </w:r>
      <w:ins w:id="186" w:author="RANNOU, Jean-Philippe" w:date="2023-05-22T16:18:00Z">
        <w:r w:rsidR="00011D7C">
          <w:rPr>
            <w:noProof/>
            <w:webHidden/>
          </w:rPr>
          <w:t>27</w:t>
        </w:r>
      </w:ins>
      <w:ins w:id="187" w:author="RANNOU, Jean-Philippe" w:date="2023-05-22T16:17:00Z">
        <w:r>
          <w:rPr>
            <w:noProof/>
            <w:webHidden/>
          </w:rPr>
          <w:fldChar w:fldCharType="end"/>
        </w:r>
        <w:r w:rsidRPr="009C1DD1">
          <w:rPr>
            <w:rStyle w:val="Lienhypertexte"/>
            <w:noProof/>
          </w:rPr>
          <w:fldChar w:fldCharType="end"/>
        </w:r>
      </w:ins>
    </w:p>
    <w:p w14:paraId="21AAC45E" w14:textId="21FABEB6" w:rsidR="00CE7A65" w:rsidRDefault="00CE7A65">
      <w:pPr>
        <w:pStyle w:val="TM2"/>
        <w:tabs>
          <w:tab w:val="left" w:pos="495"/>
          <w:tab w:val="right" w:leader="dot" w:pos="9063"/>
        </w:tabs>
        <w:rPr>
          <w:ins w:id="188" w:author="RANNOU, Jean-Philippe" w:date="2023-05-22T16:17:00Z"/>
          <w:rFonts w:asciiTheme="minorHAnsi" w:hAnsiTheme="minorHAnsi"/>
          <w:b w:val="0"/>
          <w:bCs w:val="0"/>
          <w:smallCaps w:val="0"/>
          <w:noProof/>
          <w:szCs w:val="22"/>
          <w:lang w:val="fr-FR"/>
        </w:rPr>
      </w:pPr>
      <w:ins w:id="18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"_Toc135664718"</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8.1</w:t>
        </w:r>
        <w:r>
          <w:rPr>
            <w:rFonts w:asciiTheme="minorHAnsi" w:hAnsiTheme="minorHAnsi"/>
            <w:b w:val="0"/>
            <w:bCs w:val="0"/>
            <w:smallCaps w:val="0"/>
            <w:noProof/>
            <w:szCs w:val="22"/>
            <w:lang w:val="fr-FR"/>
          </w:rPr>
          <w:tab/>
        </w:r>
        <w:r w:rsidRPr="009C1DD1">
          <w:rPr>
            <w:rStyle w:val="Lienhypertexte"/>
            <w:noProof/>
          </w:rPr>
          <w:t>The decArgo_soft directory</w:t>
        </w:r>
        <w:r>
          <w:rPr>
            <w:noProof/>
            <w:webHidden/>
          </w:rPr>
          <w:tab/>
        </w:r>
        <w:r>
          <w:rPr>
            <w:noProof/>
            <w:webHidden/>
          </w:rPr>
          <w:fldChar w:fldCharType="begin"/>
        </w:r>
        <w:r>
          <w:rPr>
            <w:noProof/>
            <w:webHidden/>
          </w:rPr>
          <w:instrText xml:space="preserve"> PAGEREF _Toc135664718 \h </w:instrText>
        </w:r>
        <w:r>
          <w:rPr>
            <w:noProof/>
            <w:webHidden/>
          </w:rPr>
        </w:r>
      </w:ins>
      <w:r>
        <w:rPr>
          <w:noProof/>
          <w:webHidden/>
        </w:rPr>
        <w:fldChar w:fldCharType="separate"/>
      </w:r>
      <w:ins w:id="190" w:author="RANNOU, Jean-Philippe" w:date="2023-05-22T16:18:00Z">
        <w:r w:rsidR="00011D7C">
          <w:rPr>
            <w:noProof/>
            <w:webHidden/>
          </w:rPr>
          <w:t>28</w:t>
        </w:r>
      </w:ins>
      <w:ins w:id="191" w:author="RANNOU, Jean-Philippe" w:date="2023-05-22T16:17:00Z">
        <w:r>
          <w:rPr>
            <w:noProof/>
            <w:webHidden/>
          </w:rPr>
          <w:fldChar w:fldCharType="end"/>
        </w:r>
        <w:r w:rsidRPr="009C1DD1">
          <w:rPr>
            <w:rStyle w:val="Lienhypertexte"/>
            <w:noProof/>
          </w:rPr>
          <w:fldChar w:fldCharType="end"/>
        </w:r>
      </w:ins>
    </w:p>
    <w:p w14:paraId="2F3C0B7D" w14:textId="77AA0608" w:rsidR="00CE7A65" w:rsidRDefault="00CE7A65">
      <w:pPr>
        <w:pStyle w:val="TM3"/>
        <w:tabs>
          <w:tab w:val="left" w:pos="660"/>
          <w:tab w:val="right" w:leader="dot" w:pos="9063"/>
        </w:tabs>
        <w:rPr>
          <w:ins w:id="192" w:author="RANNOU, Jean-Philippe" w:date="2023-05-22T16:17:00Z"/>
          <w:rFonts w:asciiTheme="minorHAnsi" w:hAnsiTheme="minorHAnsi"/>
          <w:smallCaps w:val="0"/>
          <w:noProof/>
          <w:szCs w:val="22"/>
          <w:lang w:val="fr-FR"/>
        </w:rPr>
      </w:pPr>
      <w:ins w:id="19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"_Toc135664719"</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8.1.1</w:t>
        </w:r>
        <w:r>
          <w:rPr>
            <w:rFonts w:asciiTheme="minorHAnsi" w:hAnsiTheme="minorHAnsi"/>
            <w:smallCaps w:val="0"/>
            <w:noProof/>
            <w:szCs w:val="22"/>
            <w:lang w:val="fr-FR"/>
          </w:rPr>
          <w:tab/>
        </w:r>
        <w:r w:rsidRPr="009C1DD1">
          <w:rPr>
            <w:rStyle w:val="Lienhypertexte"/>
            <w:noProof/>
          </w:rPr>
          <w:t>The decArgo_soft/soft directory</w:t>
        </w:r>
        <w:r>
          <w:rPr>
            <w:noProof/>
            <w:webHidden/>
          </w:rPr>
          <w:tab/>
        </w:r>
        <w:r>
          <w:rPr>
            <w:noProof/>
            <w:webHidden/>
          </w:rPr>
          <w:fldChar w:fldCharType="begin"/>
        </w:r>
        <w:r>
          <w:rPr>
            <w:noProof/>
            <w:webHidden/>
          </w:rPr>
          <w:instrText xml:space="preserve"> PAGEREF _Toc135664719 \h </w:instrText>
        </w:r>
        <w:r>
          <w:rPr>
            <w:noProof/>
            <w:webHidden/>
          </w:rPr>
        </w:r>
      </w:ins>
      <w:r>
        <w:rPr>
          <w:noProof/>
          <w:webHidden/>
        </w:rPr>
        <w:fldChar w:fldCharType="separate"/>
      </w:r>
      <w:ins w:id="194" w:author="RANNOU, Jean-Philippe" w:date="2023-05-22T16:18:00Z">
        <w:r w:rsidR="00011D7C">
          <w:rPr>
            <w:noProof/>
            <w:webHidden/>
          </w:rPr>
          <w:t>28</w:t>
        </w:r>
      </w:ins>
      <w:ins w:id="195" w:author="RANNOU, Jean-Philippe" w:date="2023-05-22T16:17:00Z">
        <w:r>
          <w:rPr>
            <w:noProof/>
            <w:webHidden/>
          </w:rPr>
          <w:fldChar w:fldCharType="end"/>
        </w:r>
        <w:r w:rsidRPr="009C1DD1">
          <w:rPr>
            <w:rStyle w:val="Lienhypertexte"/>
            <w:noProof/>
          </w:rPr>
          <w:fldChar w:fldCharType="end"/>
        </w:r>
      </w:ins>
    </w:p>
    <w:p w14:paraId="2D917CDF" w14:textId="7EC3EBFC" w:rsidR="00CE7A65" w:rsidRDefault="00CE7A65">
      <w:pPr>
        <w:pStyle w:val="TM3"/>
        <w:tabs>
          <w:tab w:val="left" w:pos="660"/>
          <w:tab w:val="right" w:leader="dot" w:pos="9063"/>
        </w:tabs>
        <w:rPr>
          <w:ins w:id="196" w:author="RANNOU, Jean-Philippe" w:date="2023-05-22T16:17:00Z"/>
          <w:rFonts w:asciiTheme="minorHAnsi" w:hAnsiTheme="minorHAnsi"/>
          <w:smallCaps w:val="0"/>
          <w:noProof/>
          <w:szCs w:val="22"/>
          <w:lang w:val="fr-FR"/>
        </w:rPr>
      </w:pPr>
      <w:ins w:id="19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"_Toc135664720"</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8.1.2</w:t>
        </w:r>
        <w:r>
          <w:rPr>
            <w:rFonts w:asciiTheme="minorHAnsi" w:hAnsiTheme="minorHAnsi"/>
            <w:smallCaps w:val="0"/>
            <w:noProof/>
            <w:szCs w:val="22"/>
            <w:lang w:val="fr-FR"/>
          </w:rPr>
          <w:tab/>
        </w:r>
        <w:r w:rsidRPr="009C1DD1">
          <w:rPr>
            <w:rStyle w:val="Lienhypertexte"/>
            <w:noProof/>
          </w:rPr>
          <w:t>The decArgo_soft/config directory</w:t>
        </w:r>
        <w:r>
          <w:rPr>
            <w:noProof/>
            <w:webHidden/>
          </w:rPr>
          <w:tab/>
        </w:r>
        <w:r>
          <w:rPr>
            <w:noProof/>
            <w:webHidden/>
          </w:rPr>
          <w:fldChar w:fldCharType="begin"/>
        </w:r>
        <w:r>
          <w:rPr>
            <w:noProof/>
            <w:webHidden/>
          </w:rPr>
          <w:instrText xml:space="preserve"> PAGEREF _Toc135664720 \h </w:instrText>
        </w:r>
        <w:r>
          <w:rPr>
            <w:noProof/>
            <w:webHidden/>
          </w:rPr>
        </w:r>
      </w:ins>
      <w:r>
        <w:rPr>
          <w:noProof/>
          <w:webHidden/>
        </w:rPr>
        <w:fldChar w:fldCharType="separate"/>
      </w:r>
      <w:ins w:id="198" w:author="RANNOU, Jean-Philippe" w:date="2023-05-22T16:18:00Z">
        <w:r w:rsidR="00011D7C">
          <w:rPr>
            <w:noProof/>
            <w:webHidden/>
          </w:rPr>
          <w:t>28</w:t>
        </w:r>
      </w:ins>
      <w:ins w:id="199" w:author="RANNOU, Jean-Philippe" w:date="2023-05-22T16:17:00Z">
        <w:r>
          <w:rPr>
            <w:noProof/>
            <w:webHidden/>
          </w:rPr>
          <w:fldChar w:fldCharType="end"/>
        </w:r>
        <w:r w:rsidRPr="009C1DD1">
          <w:rPr>
            <w:rStyle w:val="Lienhypertexte"/>
            <w:noProof/>
          </w:rPr>
          <w:fldChar w:fldCharType="end"/>
        </w:r>
      </w:ins>
    </w:p>
    <w:p w14:paraId="41705546" w14:textId="03E533D9" w:rsidR="00CE7A65" w:rsidRDefault="00CE7A65">
      <w:pPr>
        <w:pStyle w:val="TM2"/>
        <w:tabs>
          <w:tab w:val="left" w:pos="495"/>
          <w:tab w:val="right" w:leader="dot" w:pos="9063"/>
        </w:tabs>
        <w:rPr>
          <w:ins w:id="200" w:author="RANNOU, Jean-Philippe" w:date="2023-05-22T16:17:00Z"/>
          <w:rFonts w:asciiTheme="minorHAnsi" w:hAnsiTheme="minorHAnsi"/>
          <w:b w:val="0"/>
          <w:bCs w:val="0"/>
          <w:smallCaps w:val="0"/>
          <w:noProof/>
          <w:szCs w:val="22"/>
          <w:lang w:val="fr-FR"/>
        </w:rPr>
      </w:pPr>
      <w:ins w:id="20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"_Toc135664721"</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8.2</w:t>
        </w:r>
        <w:r>
          <w:rPr>
            <w:rFonts w:asciiTheme="minorHAnsi" w:hAnsiTheme="minorHAnsi"/>
            <w:b w:val="0"/>
            <w:bCs w:val="0"/>
            <w:smallCaps w:val="0"/>
            <w:noProof/>
            <w:szCs w:val="22"/>
            <w:lang w:val="fr-FR"/>
          </w:rPr>
          <w:tab/>
        </w:r>
        <w:r w:rsidRPr="009C1DD1">
          <w:rPr>
            <w:rStyle w:val="Lienhypertexte"/>
            <w:noProof/>
          </w:rPr>
          <w:t>The decArgo_doc directory</w:t>
        </w:r>
        <w:r>
          <w:rPr>
            <w:noProof/>
            <w:webHidden/>
          </w:rPr>
          <w:tab/>
        </w:r>
        <w:r>
          <w:rPr>
            <w:noProof/>
            <w:webHidden/>
          </w:rPr>
          <w:fldChar w:fldCharType="begin"/>
        </w:r>
        <w:r>
          <w:rPr>
            <w:noProof/>
            <w:webHidden/>
          </w:rPr>
          <w:instrText xml:space="preserve"> PAGEREF _Toc135664721 \h </w:instrText>
        </w:r>
        <w:r>
          <w:rPr>
            <w:noProof/>
            <w:webHidden/>
          </w:rPr>
        </w:r>
      </w:ins>
      <w:r>
        <w:rPr>
          <w:noProof/>
          <w:webHidden/>
        </w:rPr>
        <w:fldChar w:fldCharType="separate"/>
      </w:r>
      <w:ins w:id="202" w:author="RANNOU, Jean-Philippe" w:date="2023-05-22T16:18:00Z">
        <w:r w:rsidR="00011D7C">
          <w:rPr>
            <w:noProof/>
            <w:webHidden/>
          </w:rPr>
          <w:t>28</w:t>
        </w:r>
      </w:ins>
      <w:ins w:id="203" w:author="RANNOU, Jean-Philippe" w:date="2023-05-22T16:17:00Z">
        <w:r>
          <w:rPr>
            <w:noProof/>
            <w:webHidden/>
          </w:rPr>
          <w:fldChar w:fldCharType="end"/>
        </w:r>
        <w:r w:rsidRPr="009C1DD1">
          <w:rPr>
            <w:rStyle w:val="Lienhypertexte"/>
            <w:noProof/>
          </w:rPr>
          <w:fldChar w:fldCharType="end"/>
        </w:r>
      </w:ins>
    </w:p>
    <w:p w14:paraId="0D84253E" w14:textId="0266B767" w:rsidR="00CE7A65" w:rsidRDefault="00CE7A65">
      <w:pPr>
        <w:pStyle w:val="TM2"/>
        <w:tabs>
          <w:tab w:val="left" w:pos="495"/>
          <w:tab w:val="right" w:leader="dot" w:pos="9063"/>
        </w:tabs>
        <w:rPr>
          <w:ins w:id="204" w:author="RANNOU, Jean-Philippe" w:date="2023-05-22T16:17:00Z"/>
          <w:rFonts w:asciiTheme="minorHAnsi" w:hAnsiTheme="minorHAnsi"/>
          <w:b w:val="0"/>
          <w:bCs w:val="0"/>
          <w:smallCaps w:val="0"/>
          <w:noProof/>
          <w:szCs w:val="22"/>
          <w:lang w:val="fr-FR"/>
        </w:rPr>
      </w:pPr>
      <w:ins w:id="20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"_Toc135664722"</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8.3</w:t>
        </w:r>
        <w:r>
          <w:rPr>
            <w:rFonts w:asciiTheme="minorHAnsi" w:hAnsiTheme="minorHAnsi"/>
            <w:b w:val="0"/>
            <w:bCs w:val="0"/>
            <w:smallCaps w:val="0"/>
            <w:noProof/>
            <w:szCs w:val="22"/>
            <w:lang w:val="fr-FR"/>
          </w:rPr>
          <w:tab/>
        </w:r>
        <w:r w:rsidRPr="009C1DD1">
          <w:rPr>
            <w:rStyle w:val="Lienhypertexte"/>
            <w:noProof/>
          </w:rPr>
          <w:t>The decArgo_config_floats directory</w:t>
        </w:r>
        <w:r>
          <w:rPr>
            <w:noProof/>
            <w:webHidden/>
          </w:rPr>
          <w:tab/>
        </w:r>
        <w:r>
          <w:rPr>
            <w:noProof/>
            <w:webHidden/>
          </w:rPr>
          <w:fldChar w:fldCharType="begin"/>
        </w:r>
        <w:r>
          <w:rPr>
            <w:noProof/>
            <w:webHidden/>
          </w:rPr>
          <w:instrText xml:space="preserve"> PAGEREF _Toc135664722 \h </w:instrText>
        </w:r>
        <w:r>
          <w:rPr>
            <w:noProof/>
            <w:webHidden/>
          </w:rPr>
        </w:r>
      </w:ins>
      <w:r>
        <w:rPr>
          <w:noProof/>
          <w:webHidden/>
        </w:rPr>
        <w:fldChar w:fldCharType="separate"/>
      </w:r>
      <w:ins w:id="206" w:author="RANNOU, Jean-Philippe" w:date="2023-05-22T16:18:00Z">
        <w:r w:rsidR="00011D7C">
          <w:rPr>
            <w:noProof/>
            <w:webHidden/>
          </w:rPr>
          <w:t>28</w:t>
        </w:r>
      </w:ins>
      <w:ins w:id="207" w:author="RANNOU, Jean-Philippe" w:date="2023-05-22T16:17:00Z">
        <w:r>
          <w:rPr>
            <w:noProof/>
            <w:webHidden/>
          </w:rPr>
          <w:fldChar w:fldCharType="end"/>
        </w:r>
        <w:r w:rsidRPr="009C1DD1">
          <w:rPr>
            <w:rStyle w:val="Lienhypertexte"/>
            <w:noProof/>
          </w:rPr>
          <w:fldChar w:fldCharType="end"/>
        </w:r>
      </w:ins>
    </w:p>
    <w:p w14:paraId="21956197" w14:textId="62148D49" w:rsidR="00CE7A65" w:rsidRDefault="00CE7A65">
      <w:pPr>
        <w:pStyle w:val="TM1"/>
        <w:tabs>
          <w:tab w:val="left" w:pos="330"/>
          <w:tab w:val="right" w:leader="dot" w:pos="9063"/>
        </w:tabs>
        <w:rPr>
          <w:ins w:id="208" w:author="RANNOU, Jean-Philippe" w:date="2023-05-22T16:17:00Z"/>
          <w:rFonts w:asciiTheme="minorHAnsi" w:hAnsiTheme="minorHAnsi"/>
          <w:b w:val="0"/>
          <w:bCs w:val="0"/>
          <w:caps w:val="0"/>
          <w:noProof/>
          <w:szCs w:val="22"/>
          <w:u w:val="none"/>
          <w:lang w:val="fr-FR"/>
        </w:rPr>
      </w:pPr>
      <w:ins w:id="20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"_Toc135664723"</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9</w:t>
        </w:r>
        <w:r>
          <w:rPr>
            <w:rFonts w:asciiTheme="minorHAnsi" w:hAnsiTheme="minorHAnsi"/>
            <w:b w:val="0"/>
            <w:bCs w:val="0"/>
            <w:caps w:val="0"/>
            <w:noProof/>
            <w:szCs w:val="22"/>
            <w:u w:val="none"/>
            <w:lang w:val="fr-FR"/>
          </w:rPr>
          <w:tab/>
        </w:r>
        <w:r w:rsidRPr="009C1DD1">
          <w:rPr>
            <w:rStyle w:val="Lienhypertexte"/>
            <w:noProof/>
          </w:rPr>
          <w:t>ANNEX B: specificities of Iridium data decoder</w:t>
        </w:r>
        <w:r>
          <w:rPr>
            <w:noProof/>
            <w:webHidden/>
          </w:rPr>
          <w:tab/>
        </w:r>
        <w:r>
          <w:rPr>
            <w:noProof/>
            <w:webHidden/>
          </w:rPr>
          <w:fldChar w:fldCharType="begin"/>
        </w:r>
        <w:r>
          <w:rPr>
            <w:noProof/>
            <w:webHidden/>
          </w:rPr>
          <w:instrText xml:space="preserve"> PAGEREF _Toc135664723 \h </w:instrText>
        </w:r>
        <w:r>
          <w:rPr>
            <w:noProof/>
            <w:webHidden/>
          </w:rPr>
        </w:r>
      </w:ins>
      <w:r>
        <w:rPr>
          <w:noProof/>
          <w:webHidden/>
        </w:rPr>
        <w:fldChar w:fldCharType="separate"/>
      </w:r>
      <w:ins w:id="210" w:author="RANNOU, Jean-Philippe" w:date="2023-05-22T16:18:00Z">
        <w:r w:rsidR="00011D7C">
          <w:rPr>
            <w:noProof/>
            <w:webHidden/>
          </w:rPr>
          <w:t>29</w:t>
        </w:r>
      </w:ins>
      <w:ins w:id="211" w:author="RANNOU, Jean-Philippe" w:date="2023-05-22T16:17:00Z">
        <w:r>
          <w:rPr>
            <w:noProof/>
            <w:webHidden/>
          </w:rPr>
          <w:fldChar w:fldCharType="end"/>
        </w:r>
        <w:r w:rsidRPr="009C1DD1">
          <w:rPr>
            <w:rStyle w:val="Lienhypertexte"/>
            <w:noProof/>
          </w:rPr>
          <w:fldChar w:fldCharType="end"/>
        </w:r>
      </w:ins>
    </w:p>
    <w:p w14:paraId="7ACD9BD1" w14:textId="60633F23" w:rsidR="00CE7A65" w:rsidRDefault="00CE7A65">
      <w:pPr>
        <w:pStyle w:val="TM2"/>
        <w:tabs>
          <w:tab w:val="left" w:pos="495"/>
          <w:tab w:val="right" w:leader="dot" w:pos="9063"/>
        </w:tabs>
        <w:rPr>
          <w:ins w:id="212" w:author="RANNOU, Jean-Philippe" w:date="2023-05-22T16:17:00Z"/>
          <w:rFonts w:asciiTheme="minorHAnsi" w:hAnsiTheme="minorHAnsi"/>
          <w:b w:val="0"/>
          <w:bCs w:val="0"/>
          <w:smallCaps w:val="0"/>
          <w:noProof/>
          <w:szCs w:val="22"/>
          <w:lang w:val="fr-FR"/>
        </w:rPr>
      </w:pPr>
      <w:ins w:id="213" w:author="RANNOU, Jean-Philippe" w:date="2023-05-22T16:17:00Z">
        <w:r w:rsidRPr="009C1DD1">
          <w:rPr>
            <w:rStyle w:val="Lienhypertexte"/>
            <w:noProof/>
          </w:rPr>
          <w:lastRenderedPageBreak/>
          <w:fldChar w:fldCharType="begin"/>
        </w:r>
        <w:r w:rsidRPr="009C1DD1">
          <w:rPr>
            <w:rStyle w:val="Lienhypertexte"/>
            <w:noProof/>
          </w:rPr>
          <w:instrText xml:space="preserve"> </w:instrText>
        </w:r>
        <w:r>
          <w:rPr>
            <w:noProof/>
          </w:rPr>
          <w:instrText>HYPERLINK \l "_Toc135664724"</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9.1</w:t>
        </w:r>
        <w:r>
          <w:rPr>
            <w:rFonts w:asciiTheme="minorHAnsi" w:hAnsiTheme="minorHAnsi"/>
            <w:b w:val="0"/>
            <w:bCs w:val="0"/>
            <w:smallCaps w:val="0"/>
            <w:noProof/>
            <w:szCs w:val="22"/>
            <w:lang w:val="fr-FR"/>
          </w:rPr>
          <w:tab/>
        </w:r>
        <w:r w:rsidRPr="009C1DD1">
          <w:rPr>
            <w:rStyle w:val="Lienhypertexte"/>
            <w:noProof/>
          </w:rPr>
          <w:t>Management of Iridium mail files received from FLOAT_TRANSMISSION_TYPE #3 or #4 floats</w:t>
        </w:r>
        <w:r>
          <w:rPr>
            <w:noProof/>
            <w:webHidden/>
          </w:rPr>
          <w:tab/>
        </w:r>
        <w:r>
          <w:rPr>
            <w:noProof/>
            <w:webHidden/>
          </w:rPr>
          <w:fldChar w:fldCharType="begin"/>
        </w:r>
        <w:r>
          <w:rPr>
            <w:noProof/>
            <w:webHidden/>
          </w:rPr>
          <w:instrText xml:space="preserve"> PAGEREF _Toc135664724 \h </w:instrText>
        </w:r>
        <w:r>
          <w:rPr>
            <w:noProof/>
            <w:webHidden/>
          </w:rPr>
        </w:r>
      </w:ins>
      <w:r>
        <w:rPr>
          <w:noProof/>
          <w:webHidden/>
        </w:rPr>
        <w:fldChar w:fldCharType="separate"/>
      </w:r>
      <w:ins w:id="214" w:author="RANNOU, Jean-Philippe" w:date="2023-05-22T16:18:00Z">
        <w:r w:rsidR="00011D7C">
          <w:rPr>
            <w:noProof/>
            <w:webHidden/>
          </w:rPr>
          <w:t>29</w:t>
        </w:r>
      </w:ins>
      <w:ins w:id="215" w:author="RANNOU, Jean-Philippe" w:date="2023-05-22T16:17:00Z">
        <w:r>
          <w:rPr>
            <w:noProof/>
            <w:webHidden/>
          </w:rPr>
          <w:fldChar w:fldCharType="end"/>
        </w:r>
        <w:r w:rsidRPr="009C1DD1">
          <w:rPr>
            <w:rStyle w:val="Lienhypertexte"/>
            <w:noProof/>
          </w:rPr>
          <w:fldChar w:fldCharType="end"/>
        </w:r>
      </w:ins>
    </w:p>
    <w:p w14:paraId="3CDFA972" w14:textId="18859C4A" w:rsidR="00CE7A65" w:rsidRDefault="00CE7A65">
      <w:pPr>
        <w:pStyle w:val="TM3"/>
        <w:tabs>
          <w:tab w:val="left" w:pos="660"/>
          <w:tab w:val="right" w:leader="dot" w:pos="9063"/>
        </w:tabs>
        <w:rPr>
          <w:ins w:id="216" w:author="RANNOU, Jean-Philippe" w:date="2023-05-22T16:17:00Z"/>
          <w:rFonts w:asciiTheme="minorHAnsi" w:hAnsiTheme="minorHAnsi"/>
          <w:smallCaps w:val="0"/>
          <w:noProof/>
          <w:szCs w:val="22"/>
          <w:lang w:val="fr-FR"/>
        </w:rPr>
      </w:pPr>
      <w:ins w:id="21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"_Toc135664725"</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9.1.1</w:t>
        </w:r>
        <w:r>
          <w:rPr>
            <w:rFonts w:asciiTheme="minorHAnsi" w:hAnsiTheme="minorHAnsi"/>
            <w:smallCaps w:val="0"/>
            <w:noProof/>
            <w:szCs w:val="22"/>
            <w:lang w:val="fr-FR"/>
          </w:rPr>
          <w:tab/>
        </w:r>
        <w:r w:rsidRPr="009C1DD1">
          <w:rPr>
            <w:rStyle w:val="Lienhypertexte"/>
            <w:noProof/>
          </w:rPr>
          <w:t>For non Ice floats</w:t>
        </w:r>
        <w:r>
          <w:rPr>
            <w:noProof/>
            <w:webHidden/>
          </w:rPr>
          <w:tab/>
        </w:r>
        <w:r>
          <w:rPr>
            <w:noProof/>
            <w:webHidden/>
          </w:rPr>
          <w:fldChar w:fldCharType="begin"/>
        </w:r>
        <w:r>
          <w:rPr>
            <w:noProof/>
            <w:webHidden/>
          </w:rPr>
          <w:instrText xml:space="preserve"> PAGEREF _Toc135664725 \h </w:instrText>
        </w:r>
        <w:r>
          <w:rPr>
            <w:noProof/>
            <w:webHidden/>
          </w:rPr>
        </w:r>
      </w:ins>
      <w:r>
        <w:rPr>
          <w:noProof/>
          <w:webHidden/>
        </w:rPr>
        <w:fldChar w:fldCharType="separate"/>
      </w:r>
      <w:ins w:id="218" w:author="RANNOU, Jean-Philippe" w:date="2023-05-22T16:18:00Z">
        <w:r w:rsidR="00011D7C">
          <w:rPr>
            <w:noProof/>
            <w:webHidden/>
          </w:rPr>
          <w:t>29</w:t>
        </w:r>
      </w:ins>
      <w:ins w:id="219" w:author="RANNOU, Jean-Philippe" w:date="2023-05-22T16:17:00Z">
        <w:r>
          <w:rPr>
            <w:noProof/>
            <w:webHidden/>
          </w:rPr>
          <w:fldChar w:fldCharType="end"/>
        </w:r>
        <w:r w:rsidRPr="009C1DD1">
          <w:rPr>
            <w:rStyle w:val="Lienhypertexte"/>
            <w:noProof/>
          </w:rPr>
          <w:fldChar w:fldCharType="end"/>
        </w:r>
      </w:ins>
    </w:p>
    <w:p w14:paraId="6B745274" w14:textId="467A9A50" w:rsidR="00CE7A65" w:rsidRDefault="00CE7A65">
      <w:pPr>
        <w:pStyle w:val="TM3"/>
        <w:tabs>
          <w:tab w:val="left" w:pos="660"/>
          <w:tab w:val="right" w:leader="dot" w:pos="9063"/>
        </w:tabs>
        <w:rPr>
          <w:ins w:id="220" w:author="RANNOU, Jean-Philippe" w:date="2023-05-22T16:17:00Z"/>
          <w:rFonts w:asciiTheme="minorHAnsi" w:hAnsiTheme="minorHAnsi"/>
          <w:smallCaps w:val="0"/>
          <w:noProof/>
          <w:szCs w:val="22"/>
          <w:lang w:val="fr-FR"/>
        </w:rPr>
      </w:pPr>
      <w:ins w:id="22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"_Toc135664726"</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9.1.2</w:t>
        </w:r>
        <w:r>
          <w:rPr>
            <w:rFonts w:asciiTheme="minorHAnsi" w:hAnsiTheme="minorHAnsi"/>
            <w:smallCaps w:val="0"/>
            <w:noProof/>
            <w:szCs w:val="22"/>
            <w:lang w:val="fr-FR"/>
          </w:rPr>
          <w:tab/>
        </w:r>
        <w:r w:rsidRPr="009C1DD1">
          <w:rPr>
            <w:rStyle w:val="Lienhypertexte"/>
            <w:noProof/>
          </w:rPr>
          <w:t>For Ice floats</w:t>
        </w:r>
        <w:r>
          <w:rPr>
            <w:noProof/>
            <w:webHidden/>
          </w:rPr>
          <w:tab/>
        </w:r>
        <w:r>
          <w:rPr>
            <w:noProof/>
            <w:webHidden/>
          </w:rPr>
          <w:fldChar w:fldCharType="begin"/>
        </w:r>
        <w:r>
          <w:rPr>
            <w:noProof/>
            <w:webHidden/>
          </w:rPr>
          <w:instrText xml:space="preserve"> PAGEREF _Toc135664726 \h </w:instrText>
        </w:r>
        <w:r>
          <w:rPr>
            <w:noProof/>
            <w:webHidden/>
          </w:rPr>
        </w:r>
      </w:ins>
      <w:r>
        <w:rPr>
          <w:noProof/>
          <w:webHidden/>
        </w:rPr>
        <w:fldChar w:fldCharType="separate"/>
      </w:r>
      <w:ins w:id="222" w:author="RANNOU, Jean-Philippe" w:date="2023-05-22T16:18:00Z">
        <w:r w:rsidR="00011D7C">
          <w:rPr>
            <w:noProof/>
            <w:webHidden/>
          </w:rPr>
          <w:t>30</w:t>
        </w:r>
      </w:ins>
      <w:ins w:id="223" w:author="RANNOU, Jean-Philippe" w:date="2023-05-22T16:17:00Z">
        <w:r>
          <w:rPr>
            <w:noProof/>
            <w:webHidden/>
          </w:rPr>
          <w:fldChar w:fldCharType="end"/>
        </w:r>
        <w:r w:rsidRPr="009C1DD1">
          <w:rPr>
            <w:rStyle w:val="Lienhypertexte"/>
            <w:noProof/>
          </w:rPr>
          <w:fldChar w:fldCharType="end"/>
        </w:r>
      </w:ins>
    </w:p>
    <w:p w14:paraId="688C1663" w14:textId="655AFBA7" w:rsidR="00CE7A65" w:rsidRDefault="00CE7A65">
      <w:pPr>
        <w:pStyle w:val="TM2"/>
        <w:tabs>
          <w:tab w:val="left" w:pos="495"/>
          <w:tab w:val="right" w:leader="dot" w:pos="9063"/>
        </w:tabs>
        <w:rPr>
          <w:ins w:id="224" w:author="RANNOU, Jean-Philippe" w:date="2023-05-22T16:17:00Z"/>
          <w:rFonts w:asciiTheme="minorHAnsi" w:hAnsiTheme="minorHAnsi"/>
          <w:b w:val="0"/>
          <w:bCs w:val="0"/>
          <w:smallCaps w:val="0"/>
          <w:noProof/>
          <w:szCs w:val="22"/>
          <w:lang w:val="fr-FR"/>
        </w:rPr>
      </w:pPr>
      <w:ins w:id="22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"_Toc135664727"</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9.2</w:t>
        </w:r>
        <w:r>
          <w:rPr>
            <w:rFonts w:asciiTheme="minorHAnsi" w:hAnsiTheme="minorHAnsi"/>
            <w:b w:val="0"/>
            <w:bCs w:val="0"/>
            <w:smallCaps w:val="0"/>
            <w:noProof/>
            <w:szCs w:val="22"/>
            <w:lang w:val="fr-FR"/>
          </w:rPr>
          <w:tab/>
        </w:r>
        <w:r w:rsidRPr="009C1DD1">
          <w:rPr>
            <w:rStyle w:val="Lienhypertexte"/>
            <w:noProof/>
          </w:rPr>
          <w:t>Management of Iridium files received from FLOAT_TRANSMISSION_TYPE #2 floats</w:t>
        </w:r>
        <w:r>
          <w:rPr>
            <w:noProof/>
            <w:webHidden/>
          </w:rPr>
          <w:tab/>
        </w:r>
        <w:r>
          <w:rPr>
            <w:noProof/>
            <w:webHidden/>
          </w:rPr>
          <w:fldChar w:fldCharType="begin"/>
        </w:r>
        <w:r>
          <w:rPr>
            <w:noProof/>
            <w:webHidden/>
          </w:rPr>
          <w:instrText xml:space="preserve"> PAGEREF _Toc135664727 \h </w:instrText>
        </w:r>
        <w:r>
          <w:rPr>
            <w:noProof/>
            <w:webHidden/>
          </w:rPr>
        </w:r>
      </w:ins>
      <w:r>
        <w:rPr>
          <w:noProof/>
          <w:webHidden/>
        </w:rPr>
        <w:fldChar w:fldCharType="separate"/>
      </w:r>
      <w:ins w:id="226" w:author="RANNOU, Jean-Philippe" w:date="2023-05-22T16:18:00Z">
        <w:r w:rsidR="00011D7C">
          <w:rPr>
            <w:noProof/>
            <w:webHidden/>
          </w:rPr>
          <w:t>32</w:t>
        </w:r>
      </w:ins>
      <w:ins w:id="227" w:author="RANNOU, Jean-Philippe" w:date="2023-05-22T16:17:00Z">
        <w:r>
          <w:rPr>
            <w:noProof/>
            <w:webHidden/>
          </w:rPr>
          <w:fldChar w:fldCharType="end"/>
        </w:r>
        <w:r w:rsidRPr="009C1DD1">
          <w:rPr>
            <w:rStyle w:val="Lienhypertexte"/>
            <w:noProof/>
          </w:rPr>
          <w:fldChar w:fldCharType="end"/>
        </w:r>
      </w:ins>
    </w:p>
    <w:p w14:paraId="6143C3AE" w14:textId="20644BE9" w:rsidR="00CE7A65" w:rsidRDefault="00CE7A65">
      <w:pPr>
        <w:pStyle w:val="TM1"/>
        <w:tabs>
          <w:tab w:val="left" w:pos="440"/>
          <w:tab w:val="right" w:leader="dot" w:pos="9063"/>
        </w:tabs>
        <w:rPr>
          <w:ins w:id="228" w:author="RANNOU, Jean-Philippe" w:date="2023-05-22T16:17:00Z"/>
          <w:rFonts w:asciiTheme="minorHAnsi" w:hAnsiTheme="minorHAnsi"/>
          <w:b w:val="0"/>
          <w:bCs w:val="0"/>
          <w:caps w:val="0"/>
          <w:noProof/>
          <w:szCs w:val="22"/>
          <w:u w:val="none"/>
          <w:lang w:val="fr-FR"/>
        </w:rPr>
      </w:pPr>
      <w:ins w:id="22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"_Toc135664728"</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10</w:t>
        </w:r>
        <w:r>
          <w:rPr>
            <w:rFonts w:asciiTheme="minorHAnsi" w:hAnsiTheme="minorHAnsi"/>
            <w:b w:val="0"/>
            <w:bCs w:val="0"/>
            <w:caps w:val="0"/>
            <w:noProof/>
            <w:szCs w:val="22"/>
            <w:u w:val="none"/>
            <w:lang w:val="fr-FR"/>
          </w:rPr>
          <w:tab/>
        </w:r>
        <w:r w:rsidRPr="009C1DD1">
          <w:rPr>
            <w:rStyle w:val="Lienhypertexte"/>
            <w:noProof/>
          </w:rPr>
          <w:t>ANNEX C: decode_provor_2_nc_dm, the Delayed Mode DAC decoder</w:t>
        </w:r>
        <w:r>
          <w:rPr>
            <w:noProof/>
            <w:webHidden/>
          </w:rPr>
          <w:tab/>
        </w:r>
        <w:r>
          <w:rPr>
            <w:noProof/>
            <w:webHidden/>
          </w:rPr>
          <w:fldChar w:fldCharType="begin"/>
        </w:r>
        <w:r>
          <w:rPr>
            <w:noProof/>
            <w:webHidden/>
          </w:rPr>
          <w:instrText xml:space="preserve"> PAGEREF _Toc135664728 \h </w:instrText>
        </w:r>
        <w:r>
          <w:rPr>
            <w:noProof/>
            <w:webHidden/>
          </w:rPr>
        </w:r>
      </w:ins>
      <w:r>
        <w:rPr>
          <w:noProof/>
          <w:webHidden/>
        </w:rPr>
        <w:fldChar w:fldCharType="separate"/>
      </w:r>
      <w:ins w:id="230" w:author="RANNOU, Jean-Philippe" w:date="2023-05-22T16:18:00Z">
        <w:r w:rsidR="00011D7C">
          <w:rPr>
            <w:noProof/>
            <w:webHidden/>
          </w:rPr>
          <w:t>33</w:t>
        </w:r>
      </w:ins>
      <w:ins w:id="231" w:author="RANNOU, Jean-Philippe" w:date="2023-05-22T16:17:00Z">
        <w:r>
          <w:rPr>
            <w:noProof/>
            <w:webHidden/>
          </w:rPr>
          <w:fldChar w:fldCharType="end"/>
        </w:r>
        <w:r w:rsidRPr="009C1DD1">
          <w:rPr>
            <w:rStyle w:val="Lienhypertexte"/>
            <w:noProof/>
          </w:rPr>
          <w:fldChar w:fldCharType="end"/>
        </w:r>
      </w:ins>
    </w:p>
    <w:p w14:paraId="7FB6E3BE" w14:textId="00900AA8" w:rsidR="00CE7A65" w:rsidRDefault="00CE7A65">
      <w:pPr>
        <w:pStyle w:val="TM1"/>
        <w:tabs>
          <w:tab w:val="left" w:pos="440"/>
          <w:tab w:val="right" w:leader="dot" w:pos="9063"/>
        </w:tabs>
        <w:rPr>
          <w:ins w:id="232" w:author="RANNOU, Jean-Philippe" w:date="2023-05-22T16:17:00Z"/>
          <w:rFonts w:asciiTheme="minorHAnsi" w:hAnsiTheme="minorHAnsi"/>
          <w:b w:val="0"/>
          <w:bCs w:val="0"/>
          <w:caps w:val="0"/>
          <w:noProof/>
          <w:szCs w:val="22"/>
          <w:u w:val="none"/>
          <w:lang w:val="fr-FR"/>
        </w:rPr>
      </w:pPr>
      <w:ins w:id="23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"_Toc135664729"</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w:t>
        </w:r>
        <w:r>
          <w:rPr>
            <w:rFonts w:asciiTheme="minorHAnsi" w:hAnsiTheme="minorHAnsi"/>
            <w:b w:val="0"/>
            <w:bCs w:val="0"/>
            <w:caps w:val="0"/>
            <w:noProof/>
            <w:szCs w:val="22"/>
            <w:u w:val="none"/>
            <w:lang w:val="fr-FR"/>
          </w:rPr>
          <w:tab/>
        </w:r>
        <w:r w:rsidRPr="009C1DD1">
          <w:rPr>
            <w:rStyle w:val="Lienhypertexte"/>
            <w:noProof/>
          </w:rPr>
          <w:t>ANNEX D: conditional generation of NetCDF files</w:t>
        </w:r>
        <w:r>
          <w:rPr>
            <w:noProof/>
            <w:webHidden/>
          </w:rPr>
          <w:tab/>
        </w:r>
        <w:r>
          <w:rPr>
            <w:noProof/>
            <w:webHidden/>
          </w:rPr>
          <w:fldChar w:fldCharType="begin"/>
        </w:r>
        <w:r>
          <w:rPr>
            <w:noProof/>
            <w:webHidden/>
          </w:rPr>
          <w:instrText xml:space="preserve"> PAGEREF _Toc135664729 \h </w:instrText>
        </w:r>
        <w:r>
          <w:rPr>
            <w:noProof/>
            <w:webHidden/>
          </w:rPr>
        </w:r>
      </w:ins>
      <w:r>
        <w:rPr>
          <w:noProof/>
          <w:webHidden/>
        </w:rPr>
        <w:fldChar w:fldCharType="separate"/>
      </w:r>
      <w:ins w:id="234" w:author="RANNOU, Jean-Philippe" w:date="2023-05-22T16:18:00Z">
        <w:r w:rsidR="00011D7C">
          <w:rPr>
            <w:noProof/>
            <w:webHidden/>
          </w:rPr>
          <w:t>34</w:t>
        </w:r>
      </w:ins>
      <w:ins w:id="235" w:author="RANNOU, Jean-Philippe" w:date="2023-05-22T16:17:00Z">
        <w:r>
          <w:rPr>
            <w:noProof/>
            <w:webHidden/>
          </w:rPr>
          <w:fldChar w:fldCharType="end"/>
        </w:r>
        <w:r w:rsidRPr="009C1DD1">
          <w:rPr>
            <w:rStyle w:val="Lienhypertexte"/>
            <w:noProof/>
          </w:rPr>
          <w:fldChar w:fldCharType="end"/>
        </w:r>
      </w:ins>
    </w:p>
    <w:p w14:paraId="264BE1B1" w14:textId="540FD8BF" w:rsidR="00CE7A65" w:rsidRDefault="00CE7A65">
      <w:pPr>
        <w:pStyle w:val="TM2"/>
        <w:tabs>
          <w:tab w:val="left" w:pos="605"/>
          <w:tab w:val="right" w:leader="dot" w:pos="9063"/>
        </w:tabs>
        <w:rPr>
          <w:ins w:id="236" w:author="RANNOU, Jean-Philippe" w:date="2023-05-22T16:17:00Z"/>
          <w:rFonts w:asciiTheme="minorHAnsi" w:hAnsiTheme="minorHAnsi"/>
          <w:b w:val="0"/>
          <w:bCs w:val="0"/>
          <w:smallCaps w:val="0"/>
          <w:noProof/>
          <w:szCs w:val="22"/>
          <w:lang w:val="fr-FR"/>
        </w:rPr>
      </w:pPr>
      <w:ins w:id="23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"_Toc135664730"</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11.1</w:t>
        </w:r>
        <w:r>
          <w:rPr>
            <w:rFonts w:asciiTheme="minorHAnsi" w:hAnsiTheme="minorHAnsi"/>
            <w:b w:val="0"/>
            <w:bCs w:val="0"/>
            <w:smallCaps w:val="0"/>
            <w:noProof/>
            <w:szCs w:val="22"/>
            <w:lang w:val="fr-FR"/>
          </w:rPr>
          <w:tab/>
        </w:r>
        <w:r w:rsidRPr="009C1DD1">
          <w:rPr>
            <w:rStyle w:val="Lienhypertexte"/>
            <w:noProof/>
          </w:rPr>
          <w:t>For Argos floats</w:t>
        </w:r>
        <w:r>
          <w:rPr>
            <w:noProof/>
            <w:webHidden/>
          </w:rPr>
          <w:tab/>
        </w:r>
        <w:r>
          <w:rPr>
            <w:noProof/>
            <w:webHidden/>
          </w:rPr>
          <w:fldChar w:fldCharType="begin"/>
        </w:r>
        <w:r>
          <w:rPr>
            <w:noProof/>
            <w:webHidden/>
          </w:rPr>
          <w:instrText xml:space="preserve"> PAGEREF _Toc135664730 \h </w:instrText>
        </w:r>
        <w:r>
          <w:rPr>
            <w:noProof/>
            <w:webHidden/>
          </w:rPr>
        </w:r>
      </w:ins>
      <w:r>
        <w:rPr>
          <w:noProof/>
          <w:webHidden/>
        </w:rPr>
        <w:fldChar w:fldCharType="separate"/>
      </w:r>
      <w:ins w:id="238" w:author="RANNOU, Jean-Philippe" w:date="2023-05-22T16:18:00Z">
        <w:r w:rsidR="00011D7C">
          <w:rPr>
            <w:noProof/>
            <w:webHidden/>
          </w:rPr>
          <w:t>34</w:t>
        </w:r>
      </w:ins>
      <w:ins w:id="239" w:author="RANNOU, Jean-Philippe" w:date="2023-05-22T16:17:00Z">
        <w:r>
          <w:rPr>
            <w:noProof/>
            <w:webHidden/>
          </w:rPr>
          <w:fldChar w:fldCharType="end"/>
        </w:r>
        <w:r w:rsidRPr="009C1DD1">
          <w:rPr>
            <w:rStyle w:val="Lienhypertexte"/>
            <w:noProof/>
          </w:rPr>
          <w:fldChar w:fldCharType="end"/>
        </w:r>
      </w:ins>
    </w:p>
    <w:p w14:paraId="481E0BE8" w14:textId="7CAA5857" w:rsidR="00CE7A65" w:rsidRDefault="00CE7A65">
      <w:pPr>
        <w:pStyle w:val="TM3"/>
        <w:tabs>
          <w:tab w:val="left" w:pos="770"/>
          <w:tab w:val="right" w:leader="dot" w:pos="9063"/>
        </w:tabs>
        <w:rPr>
          <w:ins w:id="240" w:author="RANNOU, Jean-Philippe" w:date="2023-05-22T16:17:00Z"/>
          <w:rFonts w:asciiTheme="minorHAnsi" w:hAnsiTheme="minorHAnsi"/>
          <w:smallCaps w:val="0"/>
          <w:noProof/>
          <w:szCs w:val="22"/>
          <w:lang w:val="fr-FR"/>
        </w:rPr>
      </w:pPr>
      <w:ins w:id="24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"_Toc135664731"</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11.1.1</w:t>
        </w:r>
        <w:r>
          <w:rPr>
            <w:rFonts w:asciiTheme="minorHAnsi" w:hAnsiTheme="minorHAnsi"/>
            <w:smallCaps w:val="0"/>
            <w:noProof/>
            <w:szCs w:val="22"/>
            <w:lang w:val="fr-FR"/>
          </w:rPr>
          <w:tab/>
        </w:r>
        <w:r w:rsidRPr="009C1DD1">
          <w:rPr>
            <w:rStyle w:val="Lienhypertexte"/>
            <w:noProof/>
          </w:rPr>
          <w:t>META file</w:t>
        </w:r>
        <w:r>
          <w:rPr>
            <w:noProof/>
            <w:webHidden/>
          </w:rPr>
          <w:tab/>
        </w:r>
        <w:r>
          <w:rPr>
            <w:noProof/>
            <w:webHidden/>
          </w:rPr>
          <w:fldChar w:fldCharType="begin"/>
        </w:r>
        <w:r>
          <w:rPr>
            <w:noProof/>
            <w:webHidden/>
          </w:rPr>
          <w:instrText xml:space="preserve"> PAGEREF _Toc135664731 \h </w:instrText>
        </w:r>
        <w:r>
          <w:rPr>
            <w:noProof/>
            <w:webHidden/>
          </w:rPr>
        </w:r>
      </w:ins>
      <w:r>
        <w:rPr>
          <w:noProof/>
          <w:webHidden/>
        </w:rPr>
        <w:fldChar w:fldCharType="separate"/>
      </w:r>
      <w:ins w:id="242" w:author="RANNOU, Jean-Philippe" w:date="2023-05-22T16:18:00Z">
        <w:r w:rsidR="00011D7C">
          <w:rPr>
            <w:noProof/>
            <w:webHidden/>
          </w:rPr>
          <w:t>34</w:t>
        </w:r>
      </w:ins>
      <w:ins w:id="243" w:author="RANNOU, Jean-Philippe" w:date="2023-05-22T16:17:00Z">
        <w:r>
          <w:rPr>
            <w:noProof/>
            <w:webHidden/>
          </w:rPr>
          <w:fldChar w:fldCharType="end"/>
        </w:r>
        <w:r w:rsidRPr="009C1DD1">
          <w:rPr>
            <w:rStyle w:val="Lienhypertexte"/>
            <w:noProof/>
          </w:rPr>
          <w:fldChar w:fldCharType="end"/>
        </w:r>
      </w:ins>
    </w:p>
    <w:p w14:paraId="43BB9D7F" w14:textId="1D243A28" w:rsidR="00CE7A65" w:rsidRDefault="00CE7A65">
      <w:pPr>
        <w:pStyle w:val="TM3"/>
        <w:tabs>
          <w:tab w:val="left" w:pos="770"/>
          <w:tab w:val="right" w:leader="dot" w:pos="9063"/>
        </w:tabs>
        <w:rPr>
          <w:ins w:id="244" w:author="RANNOU, Jean-Philippe" w:date="2023-05-22T16:17:00Z"/>
          <w:rFonts w:asciiTheme="minorHAnsi" w:hAnsiTheme="minorHAnsi"/>
          <w:smallCaps w:val="0"/>
          <w:noProof/>
          <w:szCs w:val="22"/>
          <w:lang w:val="fr-FR"/>
        </w:rPr>
      </w:pPr>
      <w:ins w:id="24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"_Toc135664732"</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11.1.2</w:t>
        </w:r>
        <w:r>
          <w:rPr>
            <w:rFonts w:asciiTheme="minorHAnsi" w:hAnsiTheme="minorHAnsi"/>
            <w:smallCaps w:val="0"/>
            <w:noProof/>
            <w:szCs w:val="22"/>
            <w:lang w:val="fr-FR"/>
          </w:rPr>
          <w:tab/>
        </w:r>
        <w:r w:rsidRPr="009C1DD1">
          <w:rPr>
            <w:rStyle w:val="Lienhypertexte"/>
            <w:noProof/>
          </w:rPr>
          <w:t>TRAJ, MULTI-PROF and TECH files</w:t>
        </w:r>
        <w:r>
          <w:rPr>
            <w:noProof/>
            <w:webHidden/>
          </w:rPr>
          <w:tab/>
        </w:r>
        <w:r>
          <w:rPr>
            <w:noProof/>
            <w:webHidden/>
          </w:rPr>
          <w:fldChar w:fldCharType="begin"/>
        </w:r>
        <w:r>
          <w:rPr>
            <w:noProof/>
            <w:webHidden/>
          </w:rPr>
          <w:instrText xml:space="preserve"> PAGEREF _Toc135664732 \h </w:instrText>
        </w:r>
        <w:r>
          <w:rPr>
            <w:noProof/>
            <w:webHidden/>
          </w:rPr>
        </w:r>
      </w:ins>
      <w:r>
        <w:rPr>
          <w:noProof/>
          <w:webHidden/>
        </w:rPr>
        <w:fldChar w:fldCharType="separate"/>
      </w:r>
      <w:ins w:id="246" w:author="RANNOU, Jean-Philippe" w:date="2023-05-22T16:18:00Z">
        <w:r w:rsidR="00011D7C">
          <w:rPr>
            <w:noProof/>
            <w:webHidden/>
          </w:rPr>
          <w:t>34</w:t>
        </w:r>
      </w:ins>
      <w:ins w:id="247" w:author="RANNOU, Jean-Philippe" w:date="2023-05-22T16:17:00Z">
        <w:r>
          <w:rPr>
            <w:noProof/>
            <w:webHidden/>
          </w:rPr>
          <w:fldChar w:fldCharType="end"/>
        </w:r>
        <w:r w:rsidRPr="009C1DD1">
          <w:rPr>
            <w:rStyle w:val="Lienhypertexte"/>
            <w:noProof/>
          </w:rPr>
          <w:fldChar w:fldCharType="end"/>
        </w:r>
      </w:ins>
    </w:p>
    <w:p w14:paraId="0F95DF4A" w14:textId="1F675CCE" w:rsidR="00CE7A65" w:rsidRDefault="00CE7A65">
      <w:pPr>
        <w:pStyle w:val="TM3"/>
        <w:tabs>
          <w:tab w:val="left" w:pos="770"/>
          <w:tab w:val="right" w:leader="dot" w:pos="9063"/>
        </w:tabs>
        <w:rPr>
          <w:ins w:id="248" w:author="RANNOU, Jean-Philippe" w:date="2023-05-22T16:17:00Z"/>
          <w:rFonts w:asciiTheme="minorHAnsi" w:hAnsiTheme="minorHAnsi"/>
          <w:smallCaps w:val="0"/>
          <w:noProof/>
          <w:szCs w:val="22"/>
          <w:lang w:val="fr-FR"/>
        </w:rPr>
      </w:pPr>
      <w:ins w:id="24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"_Toc135664733"</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11.1.3</w:t>
        </w:r>
        <w:r>
          <w:rPr>
            <w:rFonts w:asciiTheme="minorHAnsi" w:hAnsiTheme="minorHAnsi"/>
            <w:smallCaps w:val="0"/>
            <w:noProof/>
            <w:szCs w:val="22"/>
            <w:lang w:val="fr-FR"/>
          </w:rPr>
          <w:tab/>
        </w:r>
        <w:r w:rsidRPr="009C1DD1">
          <w:rPr>
            <w:rStyle w:val="Lienhypertexte"/>
            <w:noProof/>
          </w:rPr>
          <w:t>MONO-PROF file</w:t>
        </w:r>
        <w:r>
          <w:rPr>
            <w:noProof/>
            <w:webHidden/>
          </w:rPr>
          <w:tab/>
        </w:r>
        <w:r>
          <w:rPr>
            <w:noProof/>
            <w:webHidden/>
          </w:rPr>
          <w:fldChar w:fldCharType="begin"/>
        </w:r>
        <w:r>
          <w:rPr>
            <w:noProof/>
            <w:webHidden/>
          </w:rPr>
          <w:instrText xml:space="preserve"> PAGEREF _Toc135664733 \h </w:instrText>
        </w:r>
        <w:r>
          <w:rPr>
            <w:noProof/>
            <w:webHidden/>
          </w:rPr>
        </w:r>
      </w:ins>
      <w:r>
        <w:rPr>
          <w:noProof/>
          <w:webHidden/>
        </w:rPr>
        <w:fldChar w:fldCharType="separate"/>
      </w:r>
      <w:ins w:id="250" w:author="RANNOU, Jean-Philippe" w:date="2023-05-22T16:18:00Z">
        <w:r w:rsidR="00011D7C">
          <w:rPr>
            <w:noProof/>
            <w:webHidden/>
          </w:rPr>
          <w:t>34</w:t>
        </w:r>
      </w:ins>
      <w:ins w:id="251" w:author="RANNOU, Jean-Philippe" w:date="2023-05-22T16:17:00Z">
        <w:r>
          <w:rPr>
            <w:noProof/>
            <w:webHidden/>
          </w:rPr>
          <w:fldChar w:fldCharType="end"/>
        </w:r>
        <w:r w:rsidRPr="009C1DD1">
          <w:rPr>
            <w:rStyle w:val="Lienhypertexte"/>
            <w:noProof/>
          </w:rPr>
          <w:fldChar w:fldCharType="end"/>
        </w:r>
      </w:ins>
    </w:p>
    <w:p w14:paraId="03A3DEAC" w14:textId="0CF3F181" w:rsidR="00CE7A65" w:rsidRDefault="00CE7A65">
      <w:pPr>
        <w:pStyle w:val="TM2"/>
        <w:tabs>
          <w:tab w:val="left" w:pos="605"/>
          <w:tab w:val="right" w:leader="dot" w:pos="9063"/>
        </w:tabs>
        <w:rPr>
          <w:ins w:id="252" w:author="RANNOU, Jean-Philippe" w:date="2023-05-22T16:17:00Z"/>
          <w:rFonts w:asciiTheme="minorHAnsi" w:hAnsiTheme="minorHAnsi"/>
          <w:b w:val="0"/>
          <w:bCs w:val="0"/>
          <w:smallCaps w:val="0"/>
          <w:noProof/>
          <w:szCs w:val="22"/>
          <w:lang w:val="fr-FR"/>
        </w:rPr>
      </w:pPr>
      <w:ins w:id="25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"_Toc135664734"</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11.2</w:t>
        </w:r>
        <w:r>
          <w:rPr>
            <w:rFonts w:asciiTheme="minorHAnsi" w:hAnsiTheme="minorHAnsi"/>
            <w:b w:val="0"/>
            <w:bCs w:val="0"/>
            <w:smallCaps w:val="0"/>
            <w:noProof/>
            <w:szCs w:val="22"/>
            <w:lang w:val="fr-FR"/>
          </w:rPr>
          <w:tab/>
        </w:r>
        <w:r w:rsidRPr="009C1DD1">
          <w:rPr>
            <w:rStyle w:val="Lienhypertexte"/>
            <w:noProof/>
          </w:rPr>
          <w:t>For Iridium floats</w:t>
        </w:r>
        <w:r>
          <w:rPr>
            <w:noProof/>
            <w:webHidden/>
          </w:rPr>
          <w:tab/>
        </w:r>
        <w:r>
          <w:rPr>
            <w:noProof/>
            <w:webHidden/>
          </w:rPr>
          <w:fldChar w:fldCharType="begin"/>
        </w:r>
        <w:r>
          <w:rPr>
            <w:noProof/>
            <w:webHidden/>
          </w:rPr>
          <w:instrText xml:space="preserve"> PAGEREF _Toc135664734 \h </w:instrText>
        </w:r>
        <w:r>
          <w:rPr>
            <w:noProof/>
            <w:webHidden/>
          </w:rPr>
        </w:r>
      </w:ins>
      <w:r>
        <w:rPr>
          <w:noProof/>
          <w:webHidden/>
        </w:rPr>
        <w:fldChar w:fldCharType="separate"/>
      </w:r>
      <w:ins w:id="254" w:author="RANNOU, Jean-Philippe" w:date="2023-05-22T16:18:00Z">
        <w:r w:rsidR="00011D7C">
          <w:rPr>
            <w:noProof/>
            <w:webHidden/>
          </w:rPr>
          <w:t>35</w:t>
        </w:r>
      </w:ins>
      <w:ins w:id="255" w:author="RANNOU, Jean-Philippe" w:date="2023-05-22T16:17:00Z">
        <w:r>
          <w:rPr>
            <w:noProof/>
            <w:webHidden/>
          </w:rPr>
          <w:fldChar w:fldCharType="end"/>
        </w:r>
        <w:r w:rsidRPr="009C1DD1">
          <w:rPr>
            <w:rStyle w:val="Lienhypertexte"/>
            <w:noProof/>
          </w:rPr>
          <w:fldChar w:fldCharType="end"/>
        </w:r>
      </w:ins>
    </w:p>
    <w:p w14:paraId="40A21638" w14:textId="4C1F883B" w:rsidR="00CE7A65" w:rsidRDefault="00CE7A65">
      <w:pPr>
        <w:pStyle w:val="TM3"/>
        <w:tabs>
          <w:tab w:val="left" w:pos="770"/>
          <w:tab w:val="right" w:leader="dot" w:pos="9063"/>
        </w:tabs>
        <w:rPr>
          <w:ins w:id="256" w:author="RANNOU, Jean-Philippe" w:date="2023-05-22T16:17:00Z"/>
          <w:rFonts w:asciiTheme="minorHAnsi" w:hAnsiTheme="minorHAnsi"/>
          <w:smallCaps w:val="0"/>
          <w:noProof/>
          <w:szCs w:val="22"/>
          <w:lang w:val="fr-FR"/>
        </w:rPr>
      </w:pPr>
      <w:ins w:id="25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"_Toc135664735"</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11.2.1</w:t>
        </w:r>
        <w:r>
          <w:rPr>
            <w:rFonts w:asciiTheme="minorHAnsi" w:hAnsiTheme="minorHAnsi"/>
            <w:smallCaps w:val="0"/>
            <w:noProof/>
            <w:szCs w:val="22"/>
            <w:lang w:val="fr-FR"/>
          </w:rPr>
          <w:tab/>
        </w:r>
        <w:r w:rsidRPr="009C1DD1">
          <w:rPr>
            <w:rStyle w:val="Lienhypertexte"/>
            <w:noProof/>
          </w:rPr>
          <w:t>META file</w:t>
        </w:r>
        <w:r>
          <w:rPr>
            <w:noProof/>
            <w:webHidden/>
          </w:rPr>
          <w:tab/>
        </w:r>
        <w:r>
          <w:rPr>
            <w:noProof/>
            <w:webHidden/>
          </w:rPr>
          <w:fldChar w:fldCharType="begin"/>
        </w:r>
        <w:r>
          <w:rPr>
            <w:noProof/>
            <w:webHidden/>
          </w:rPr>
          <w:instrText xml:space="preserve"> PAGEREF _Toc135664735 \h </w:instrText>
        </w:r>
        <w:r>
          <w:rPr>
            <w:noProof/>
            <w:webHidden/>
          </w:rPr>
        </w:r>
      </w:ins>
      <w:r>
        <w:rPr>
          <w:noProof/>
          <w:webHidden/>
        </w:rPr>
        <w:fldChar w:fldCharType="separate"/>
      </w:r>
      <w:ins w:id="258" w:author="RANNOU, Jean-Philippe" w:date="2023-05-22T16:18:00Z">
        <w:r w:rsidR="00011D7C">
          <w:rPr>
            <w:noProof/>
            <w:webHidden/>
          </w:rPr>
          <w:t>35</w:t>
        </w:r>
      </w:ins>
      <w:ins w:id="259" w:author="RANNOU, Jean-Philippe" w:date="2023-05-22T16:17:00Z">
        <w:r>
          <w:rPr>
            <w:noProof/>
            <w:webHidden/>
          </w:rPr>
          <w:fldChar w:fldCharType="end"/>
        </w:r>
        <w:r w:rsidRPr="009C1DD1">
          <w:rPr>
            <w:rStyle w:val="Lienhypertexte"/>
            <w:noProof/>
          </w:rPr>
          <w:fldChar w:fldCharType="end"/>
        </w:r>
      </w:ins>
    </w:p>
    <w:p w14:paraId="253B42DA" w14:textId="3059ADBB" w:rsidR="00CE7A65" w:rsidRDefault="00CE7A65">
      <w:pPr>
        <w:pStyle w:val="TM3"/>
        <w:tabs>
          <w:tab w:val="left" w:pos="770"/>
          <w:tab w:val="right" w:leader="dot" w:pos="9063"/>
        </w:tabs>
        <w:rPr>
          <w:ins w:id="260" w:author="RANNOU, Jean-Philippe" w:date="2023-05-22T16:17:00Z"/>
          <w:rFonts w:asciiTheme="minorHAnsi" w:hAnsiTheme="minorHAnsi"/>
          <w:smallCaps w:val="0"/>
          <w:noProof/>
          <w:szCs w:val="22"/>
          <w:lang w:val="fr-FR"/>
        </w:rPr>
      </w:pPr>
      <w:ins w:id="26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"_Toc135664736"</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11.2.2</w:t>
        </w:r>
        <w:r>
          <w:rPr>
            <w:rFonts w:asciiTheme="minorHAnsi" w:hAnsiTheme="minorHAnsi"/>
            <w:smallCaps w:val="0"/>
            <w:noProof/>
            <w:szCs w:val="22"/>
            <w:lang w:val="fr-FR"/>
          </w:rPr>
          <w:tab/>
        </w:r>
        <w:r w:rsidRPr="009C1DD1">
          <w:rPr>
            <w:rStyle w:val="Lienhypertexte"/>
            <w:noProof/>
          </w:rPr>
          <w:t>TRAJ, MULTI-PROF an TECH files</w:t>
        </w:r>
        <w:r>
          <w:rPr>
            <w:noProof/>
            <w:webHidden/>
          </w:rPr>
          <w:tab/>
        </w:r>
        <w:r>
          <w:rPr>
            <w:noProof/>
            <w:webHidden/>
          </w:rPr>
          <w:fldChar w:fldCharType="begin"/>
        </w:r>
        <w:r>
          <w:rPr>
            <w:noProof/>
            <w:webHidden/>
          </w:rPr>
          <w:instrText xml:space="preserve"> PAGEREF _Toc135664736 \h </w:instrText>
        </w:r>
        <w:r>
          <w:rPr>
            <w:noProof/>
            <w:webHidden/>
          </w:rPr>
        </w:r>
      </w:ins>
      <w:r>
        <w:rPr>
          <w:noProof/>
          <w:webHidden/>
        </w:rPr>
        <w:fldChar w:fldCharType="separate"/>
      </w:r>
      <w:ins w:id="262" w:author="RANNOU, Jean-Philippe" w:date="2023-05-22T16:18:00Z">
        <w:r w:rsidR="00011D7C">
          <w:rPr>
            <w:noProof/>
            <w:webHidden/>
          </w:rPr>
          <w:t>35</w:t>
        </w:r>
      </w:ins>
      <w:ins w:id="263" w:author="RANNOU, Jean-Philippe" w:date="2023-05-22T16:17:00Z">
        <w:r>
          <w:rPr>
            <w:noProof/>
            <w:webHidden/>
          </w:rPr>
          <w:fldChar w:fldCharType="end"/>
        </w:r>
        <w:r w:rsidRPr="009C1DD1">
          <w:rPr>
            <w:rStyle w:val="Lienhypertexte"/>
            <w:noProof/>
          </w:rPr>
          <w:fldChar w:fldCharType="end"/>
        </w:r>
      </w:ins>
    </w:p>
    <w:p w14:paraId="6D807D3C" w14:textId="44D57CEB" w:rsidR="00CE7A65" w:rsidRDefault="00CE7A65">
      <w:pPr>
        <w:pStyle w:val="TM3"/>
        <w:tabs>
          <w:tab w:val="left" w:pos="770"/>
          <w:tab w:val="right" w:leader="dot" w:pos="9063"/>
        </w:tabs>
        <w:rPr>
          <w:ins w:id="264" w:author="RANNOU, Jean-Philippe" w:date="2023-05-22T16:17:00Z"/>
          <w:rFonts w:asciiTheme="minorHAnsi" w:hAnsiTheme="minorHAnsi"/>
          <w:smallCaps w:val="0"/>
          <w:noProof/>
          <w:szCs w:val="22"/>
          <w:lang w:val="fr-FR"/>
        </w:rPr>
      </w:pPr>
      <w:ins w:id="26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"_Toc135664737"</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11.2.3</w:t>
        </w:r>
        <w:r>
          <w:rPr>
            <w:rFonts w:asciiTheme="minorHAnsi" w:hAnsiTheme="minorHAnsi"/>
            <w:smallCaps w:val="0"/>
            <w:noProof/>
            <w:szCs w:val="22"/>
            <w:lang w:val="fr-FR"/>
          </w:rPr>
          <w:tab/>
        </w:r>
        <w:r w:rsidRPr="009C1DD1">
          <w:rPr>
            <w:rStyle w:val="Lienhypertexte"/>
            <w:noProof/>
          </w:rPr>
          <w:t>MONO-PROF file</w:t>
        </w:r>
        <w:r>
          <w:rPr>
            <w:noProof/>
            <w:webHidden/>
          </w:rPr>
          <w:tab/>
        </w:r>
        <w:r>
          <w:rPr>
            <w:noProof/>
            <w:webHidden/>
          </w:rPr>
          <w:fldChar w:fldCharType="begin"/>
        </w:r>
        <w:r>
          <w:rPr>
            <w:noProof/>
            <w:webHidden/>
          </w:rPr>
          <w:instrText xml:space="preserve"> PAGEREF _Toc135664737 \h </w:instrText>
        </w:r>
        <w:r>
          <w:rPr>
            <w:noProof/>
            <w:webHidden/>
          </w:rPr>
        </w:r>
      </w:ins>
      <w:r>
        <w:rPr>
          <w:noProof/>
          <w:webHidden/>
        </w:rPr>
        <w:fldChar w:fldCharType="separate"/>
      </w:r>
      <w:ins w:id="266" w:author="RANNOU, Jean-Philippe" w:date="2023-05-22T16:18:00Z">
        <w:r w:rsidR="00011D7C">
          <w:rPr>
            <w:noProof/>
            <w:webHidden/>
          </w:rPr>
          <w:t>35</w:t>
        </w:r>
      </w:ins>
      <w:ins w:id="267" w:author="RANNOU, Jean-Philippe" w:date="2023-05-22T16:17:00Z">
        <w:r>
          <w:rPr>
            <w:noProof/>
            <w:webHidden/>
          </w:rPr>
          <w:fldChar w:fldCharType="end"/>
        </w:r>
        <w:r w:rsidRPr="009C1DD1">
          <w:rPr>
            <w:rStyle w:val="Lienhypertexte"/>
            <w:noProof/>
          </w:rPr>
          <w:fldChar w:fldCharType="end"/>
        </w:r>
      </w:ins>
    </w:p>
    <w:p w14:paraId="7551510B" w14:textId="48360991" w:rsidR="00CE7A65" w:rsidRDefault="00CE7A65">
      <w:pPr>
        <w:pStyle w:val="TM1"/>
        <w:tabs>
          <w:tab w:val="left" w:pos="440"/>
          <w:tab w:val="right" w:leader="dot" w:pos="9063"/>
        </w:tabs>
        <w:rPr>
          <w:ins w:id="268" w:author="RANNOU, Jean-Philippe" w:date="2023-05-22T16:17:00Z"/>
          <w:rFonts w:asciiTheme="minorHAnsi" w:hAnsiTheme="minorHAnsi"/>
          <w:b w:val="0"/>
          <w:bCs w:val="0"/>
          <w:caps w:val="0"/>
          <w:noProof/>
          <w:szCs w:val="22"/>
          <w:u w:val="none"/>
          <w:lang w:val="fr-FR"/>
        </w:rPr>
      </w:pPr>
      <w:ins w:id="26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"_Toc135664738"</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12</w:t>
        </w:r>
        <w:r>
          <w:rPr>
            <w:rFonts w:asciiTheme="minorHAnsi" w:hAnsiTheme="minorHAnsi"/>
            <w:b w:val="0"/>
            <w:bCs w:val="0"/>
            <w:caps w:val="0"/>
            <w:noProof/>
            <w:szCs w:val="22"/>
            <w:u w:val="none"/>
            <w:lang w:val="fr-FR"/>
          </w:rPr>
          <w:tab/>
        </w:r>
        <w:r w:rsidRPr="009C1DD1">
          <w:rPr>
            <w:rStyle w:val="Lienhypertexte"/>
            <w:noProof/>
          </w:rPr>
          <w:t>ANNEX E: miscellaneous information</w:t>
        </w:r>
        <w:r>
          <w:rPr>
            <w:noProof/>
            <w:webHidden/>
          </w:rPr>
          <w:tab/>
        </w:r>
        <w:r>
          <w:rPr>
            <w:noProof/>
            <w:webHidden/>
          </w:rPr>
          <w:fldChar w:fldCharType="begin"/>
        </w:r>
        <w:r>
          <w:rPr>
            <w:noProof/>
            <w:webHidden/>
          </w:rPr>
          <w:instrText xml:space="preserve"> PAGEREF _Toc135664738 \h </w:instrText>
        </w:r>
        <w:r>
          <w:rPr>
            <w:noProof/>
            <w:webHidden/>
          </w:rPr>
        </w:r>
      </w:ins>
      <w:r>
        <w:rPr>
          <w:noProof/>
          <w:webHidden/>
        </w:rPr>
        <w:fldChar w:fldCharType="separate"/>
      </w:r>
      <w:ins w:id="270" w:author="RANNOU, Jean-Philippe" w:date="2023-05-22T16:18:00Z">
        <w:r w:rsidR="00011D7C">
          <w:rPr>
            <w:noProof/>
            <w:webHidden/>
          </w:rPr>
          <w:t>36</w:t>
        </w:r>
      </w:ins>
      <w:ins w:id="271" w:author="RANNOU, Jean-Philippe" w:date="2023-05-22T16:17:00Z">
        <w:r>
          <w:rPr>
            <w:noProof/>
            <w:webHidden/>
          </w:rPr>
          <w:fldChar w:fldCharType="end"/>
        </w:r>
        <w:r w:rsidRPr="009C1DD1">
          <w:rPr>
            <w:rStyle w:val="Lienhypertexte"/>
            <w:noProof/>
          </w:rPr>
          <w:fldChar w:fldCharType="end"/>
        </w:r>
      </w:ins>
    </w:p>
    <w:p w14:paraId="4B9F02B7" w14:textId="68979928" w:rsidR="00CE7A65" w:rsidRDefault="00CE7A65">
      <w:pPr>
        <w:pStyle w:val="TM1"/>
        <w:tabs>
          <w:tab w:val="left" w:pos="440"/>
          <w:tab w:val="right" w:leader="dot" w:pos="9063"/>
        </w:tabs>
        <w:rPr>
          <w:ins w:id="272" w:author="RANNOU, Jean-Philippe" w:date="2023-05-22T16:17:00Z"/>
          <w:rFonts w:asciiTheme="minorHAnsi" w:hAnsiTheme="minorHAnsi"/>
          <w:b w:val="0"/>
          <w:bCs w:val="0"/>
          <w:caps w:val="0"/>
          <w:noProof/>
          <w:szCs w:val="22"/>
          <w:u w:val="none"/>
          <w:lang w:val="fr-FR"/>
        </w:rPr>
      </w:pPr>
      <w:ins w:id="27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"_Toc135664739"</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13</w:t>
        </w:r>
        <w:r>
          <w:rPr>
            <w:rFonts w:asciiTheme="minorHAnsi" w:hAnsiTheme="minorHAnsi"/>
            <w:b w:val="0"/>
            <w:bCs w:val="0"/>
            <w:caps w:val="0"/>
            <w:noProof/>
            <w:szCs w:val="22"/>
            <w:u w:val="none"/>
            <w:lang w:val="fr-FR"/>
          </w:rPr>
          <w:tab/>
        </w:r>
        <w:r w:rsidRPr="009C1DD1">
          <w:rPr>
            <w:rStyle w:val="Lienhypertexte"/>
            <w:noProof/>
          </w:rPr>
          <w:t>ANNEX F: NITRATE processing</w:t>
        </w:r>
        <w:r>
          <w:rPr>
            <w:noProof/>
            <w:webHidden/>
          </w:rPr>
          <w:tab/>
        </w:r>
        <w:r>
          <w:rPr>
            <w:noProof/>
            <w:webHidden/>
          </w:rPr>
          <w:fldChar w:fldCharType="begin"/>
        </w:r>
        <w:r>
          <w:rPr>
            <w:noProof/>
            <w:webHidden/>
          </w:rPr>
          <w:instrText xml:space="preserve"> PAGEREF _Toc135664739 \h </w:instrText>
        </w:r>
        <w:r>
          <w:rPr>
            <w:noProof/>
            <w:webHidden/>
          </w:rPr>
        </w:r>
      </w:ins>
      <w:r>
        <w:rPr>
          <w:noProof/>
          <w:webHidden/>
        </w:rPr>
        <w:fldChar w:fldCharType="separate"/>
      </w:r>
      <w:ins w:id="274" w:author="RANNOU, Jean-Philippe" w:date="2023-05-22T16:18:00Z">
        <w:r w:rsidR="00011D7C">
          <w:rPr>
            <w:noProof/>
            <w:webHidden/>
          </w:rPr>
          <w:t>36</w:t>
        </w:r>
      </w:ins>
      <w:ins w:id="275" w:author="RANNOU, Jean-Philippe" w:date="2023-05-22T16:17:00Z">
        <w:r>
          <w:rPr>
            <w:noProof/>
            <w:webHidden/>
          </w:rPr>
          <w:fldChar w:fldCharType="end"/>
        </w:r>
        <w:r w:rsidRPr="009C1DD1">
          <w:rPr>
            <w:rStyle w:val="Lienhypertexte"/>
            <w:noProof/>
          </w:rPr>
          <w:fldChar w:fldCharType="end"/>
        </w:r>
      </w:ins>
    </w:p>
    <w:p w14:paraId="2E37F9BA" w14:textId="6FE59CD6" w:rsidR="00CE7A65" w:rsidRDefault="00CE7A65">
      <w:pPr>
        <w:pStyle w:val="TM1"/>
        <w:tabs>
          <w:tab w:val="left" w:pos="440"/>
          <w:tab w:val="right" w:leader="dot" w:pos="9063"/>
        </w:tabs>
        <w:rPr>
          <w:ins w:id="276" w:author="RANNOU, Jean-Philippe" w:date="2023-05-22T16:17:00Z"/>
          <w:rFonts w:asciiTheme="minorHAnsi" w:hAnsiTheme="minorHAnsi"/>
          <w:b w:val="0"/>
          <w:bCs w:val="0"/>
          <w:caps w:val="0"/>
          <w:noProof/>
          <w:szCs w:val="22"/>
          <w:u w:val="none"/>
          <w:lang w:val="fr-FR"/>
        </w:rPr>
      </w:pPr>
      <w:ins w:id="27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"_Toc135664740"</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14</w:t>
        </w:r>
        <w:r>
          <w:rPr>
            <w:rFonts w:asciiTheme="minorHAnsi" w:hAnsiTheme="minorHAnsi"/>
            <w:b w:val="0"/>
            <w:bCs w:val="0"/>
            <w:caps w:val="0"/>
            <w:noProof/>
            <w:szCs w:val="22"/>
            <w:u w:val="none"/>
            <w:lang w:val="fr-FR"/>
          </w:rPr>
          <w:tab/>
        </w:r>
        <w:r w:rsidRPr="009C1DD1">
          <w:rPr>
            <w:rStyle w:val="Lienhypertexte"/>
            <w:noProof/>
          </w:rPr>
          <w:t>ANNEX G: Configuration and Technical label management</w:t>
        </w:r>
        <w:r>
          <w:rPr>
            <w:noProof/>
            <w:webHidden/>
          </w:rPr>
          <w:tab/>
        </w:r>
        <w:r>
          <w:rPr>
            <w:noProof/>
            <w:webHidden/>
          </w:rPr>
          <w:fldChar w:fldCharType="begin"/>
        </w:r>
        <w:r>
          <w:rPr>
            <w:noProof/>
            <w:webHidden/>
          </w:rPr>
          <w:instrText xml:space="preserve"> PAGEREF _Toc135664740 \h </w:instrText>
        </w:r>
        <w:r>
          <w:rPr>
            <w:noProof/>
            <w:webHidden/>
          </w:rPr>
        </w:r>
      </w:ins>
      <w:r>
        <w:rPr>
          <w:noProof/>
          <w:webHidden/>
        </w:rPr>
        <w:fldChar w:fldCharType="separate"/>
      </w:r>
      <w:ins w:id="278" w:author="RANNOU, Jean-Philippe" w:date="2023-05-22T16:18:00Z">
        <w:r w:rsidR="00011D7C">
          <w:rPr>
            <w:noProof/>
            <w:webHidden/>
          </w:rPr>
          <w:t>37</w:t>
        </w:r>
      </w:ins>
      <w:ins w:id="279" w:author="RANNOU, Jean-Philippe" w:date="2023-05-22T16:17:00Z">
        <w:r>
          <w:rPr>
            <w:noProof/>
            <w:webHidden/>
          </w:rPr>
          <w:fldChar w:fldCharType="end"/>
        </w:r>
        <w:r w:rsidRPr="009C1DD1">
          <w:rPr>
            <w:rStyle w:val="Lienhypertexte"/>
            <w:noProof/>
          </w:rPr>
          <w:fldChar w:fldCharType="end"/>
        </w:r>
      </w:ins>
    </w:p>
    <w:p w14:paraId="347426D8" w14:textId="6B0EA6C0" w:rsidR="00CE7A65" w:rsidRDefault="00CE7A65">
      <w:pPr>
        <w:pStyle w:val="TM2"/>
        <w:tabs>
          <w:tab w:val="left" w:pos="605"/>
          <w:tab w:val="right" w:leader="dot" w:pos="9063"/>
        </w:tabs>
        <w:rPr>
          <w:ins w:id="280" w:author="RANNOU, Jean-Philippe" w:date="2023-05-22T16:17:00Z"/>
          <w:rFonts w:asciiTheme="minorHAnsi" w:hAnsiTheme="minorHAnsi"/>
          <w:b w:val="0"/>
          <w:bCs w:val="0"/>
          <w:smallCaps w:val="0"/>
          <w:noProof/>
          <w:szCs w:val="22"/>
          <w:lang w:val="fr-FR"/>
        </w:rPr>
      </w:pPr>
      <w:ins w:id="28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"_Toc135664741"</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14.1</w:t>
        </w:r>
        <w:r>
          <w:rPr>
            <w:rFonts w:asciiTheme="minorHAnsi" w:hAnsiTheme="minorHAnsi"/>
            <w:b w:val="0"/>
            <w:bCs w:val="0"/>
            <w:smallCaps w:val="0"/>
            <w:noProof/>
            <w:szCs w:val="22"/>
            <w:lang w:val="fr-FR"/>
          </w:rPr>
          <w:tab/>
        </w:r>
        <w:r w:rsidRPr="009C1DD1">
          <w:rPr>
            <w:rStyle w:val="Lienhypertexte"/>
            <w:noProof/>
          </w:rPr>
          <w:t>Configuration label management</w:t>
        </w:r>
        <w:r>
          <w:rPr>
            <w:noProof/>
            <w:webHidden/>
          </w:rPr>
          <w:tab/>
        </w:r>
        <w:r>
          <w:rPr>
            <w:noProof/>
            <w:webHidden/>
          </w:rPr>
          <w:fldChar w:fldCharType="begin"/>
        </w:r>
        <w:r>
          <w:rPr>
            <w:noProof/>
            <w:webHidden/>
          </w:rPr>
          <w:instrText xml:space="preserve"> PAGEREF _Toc135664741 \h </w:instrText>
        </w:r>
        <w:r>
          <w:rPr>
            <w:noProof/>
            <w:webHidden/>
          </w:rPr>
        </w:r>
      </w:ins>
      <w:r>
        <w:rPr>
          <w:noProof/>
          <w:webHidden/>
        </w:rPr>
        <w:fldChar w:fldCharType="separate"/>
      </w:r>
      <w:ins w:id="282" w:author="RANNOU, Jean-Philippe" w:date="2023-05-22T16:18:00Z">
        <w:r w:rsidR="00011D7C">
          <w:rPr>
            <w:noProof/>
            <w:webHidden/>
          </w:rPr>
          <w:t>37</w:t>
        </w:r>
      </w:ins>
      <w:ins w:id="283" w:author="RANNOU, Jean-Philippe" w:date="2023-05-22T16:17:00Z">
        <w:r>
          <w:rPr>
            <w:noProof/>
            <w:webHidden/>
          </w:rPr>
          <w:fldChar w:fldCharType="end"/>
        </w:r>
        <w:r w:rsidRPr="009C1DD1">
          <w:rPr>
            <w:rStyle w:val="Lienhypertexte"/>
            <w:noProof/>
          </w:rPr>
          <w:fldChar w:fldCharType="end"/>
        </w:r>
      </w:ins>
    </w:p>
    <w:p w14:paraId="6702F0E0" w14:textId="629F4C5C" w:rsidR="00CE7A65" w:rsidRDefault="00CE7A65">
      <w:pPr>
        <w:pStyle w:val="TM2"/>
        <w:tabs>
          <w:tab w:val="left" w:pos="605"/>
          <w:tab w:val="right" w:leader="dot" w:pos="9063"/>
        </w:tabs>
        <w:rPr>
          <w:ins w:id="284" w:author="RANNOU, Jean-Philippe" w:date="2023-05-22T16:17:00Z"/>
          <w:rFonts w:asciiTheme="minorHAnsi" w:hAnsiTheme="minorHAnsi"/>
          <w:b w:val="0"/>
          <w:bCs w:val="0"/>
          <w:smallCaps w:val="0"/>
          <w:noProof/>
          <w:szCs w:val="22"/>
          <w:lang w:val="fr-FR"/>
        </w:rPr>
      </w:pPr>
      <w:ins w:id="28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"_Toc135664742"</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14.2</w:t>
        </w:r>
        <w:r>
          <w:rPr>
            <w:rFonts w:asciiTheme="minorHAnsi" w:hAnsiTheme="minorHAnsi"/>
            <w:b w:val="0"/>
            <w:bCs w:val="0"/>
            <w:smallCaps w:val="0"/>
            <w:noProof/>
            <w:szCs w:val="22"/>
            <w:lang w:val="fr-FR"/>
          </w:rPr>
          <w:tab/>
        </w:r>
        <w:r w:rsidRPr="009C1DD1">
          <w:rPr>
            <w:rStyle w:val="Lienhypertexte"/>
            <w:noProof/>
          </w:rPr>
          <w:t>Technical label management</w:t>
        </w:r>
        <w:r>
          <w:rPr>
            <w:noProof/>
            <w:webHidden/>
          </w:rPr>
          <w:tab/>
        </w:r>
        <w:r>
          <w:rPr>
            <w:noProof/>
            <w:webHidden/>
          </w:rPr>
          <w:fldChar w:fldCharType="begin"/>
        </w:r>
        <w:r>
          <w:rPr>
            <w:noProof/>
            <w:webHidden/>
          </w:rPr>
          <w:instrText xml:space="preserve"> PAGEREF _Toc135664742 \h </w:instrText>
        </w:r>
        <w:r>
          <w:rPr>
            <w:noProof/>
            <w:webHidden/>
          </w:rPr>
        </w:r>
      </w:ins>
      <w:r>
        <w:rPr>
          <w:noProof/>
          <w:webHidden/>
        </w:rPr>
        <w:fldChar w:fldCharType="separate"/>
      </w:r>
      <w:ins w:id="286" w:author="RANNOU, Jean-Philippe" w:date="2023-05-22T16:18:00Z">
        <w:r w:rsidR="00011D7C">
          <w:rPr>
            <w:noProof/>
            <w:webHidden/>
          </w:rPr>
          <w:t>37</w:t>
        </w:r>
      </w:ins>
      <w:ins w:id="287" w:author="RANNOU, Jean-Philippe" w:date="2023-05-22T16:17:00Z">
        <w:r>
          <w:rPr>
            <w:noProof/>
            <w:webHidden/>
          </w:rPr>
          <w:fldChar w:fldCharType="end"/>
        </w:r>
        <w:r w:rsidRPr="009C1DD1">
          <w:rPr>
            <w:rStyle w:val="Lienhypertexte"/>
            <w:noProof/>
          </w:rPr>
          <w:fldChar w:fldCharType="end"/>
        </w:r>
      </w:ins>
    </w:p>
    <w:p w14:paraId="76DFBB5B" w14:textId="26B7586B" w:rsidR="00CE7A65" w:rsidRDefault="00CE7A65">
      <w:pPr>
        <w:pStyle w:val="TM1"/>
        <w:tabs>
          <w:tab w:val="left" w:pos="440"/>
          <w:tab w:val="right" w:leader="dot" w:pos="9063"/>
        </w:tabs>
        <w:rPr>
          <w:ins w:id="288" w:author="RANNOU, Jean-Philippe" w:date="2023-05-22T16:17:00Z"/>
          <w:rFonts w:asciiTheme="minorHAnsi" w:hAnsiTheme="minorHAnsi"/>
          <w:b w:val="0"/>
          <w:bCs w:val="0"/>
          <w:caps w:val="0"/>
          <w:noProof/>
          <w:szCs w:val="22"/>
          <w:u w:val="none"/>
          <w:lang w:val="fr-FR"/>
        </w:rPr>
      </w:pPr>
      <w:ins w:id="28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"_Toc135664743"</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w:t>
        </w:r>
        <w:r>
          <w:rPr>
            <w:rFonts w:asciiTheme="minorHAnsi" w:hAnsiTheme="minorHAnsi"/>
            <w:b w:val="0"/>
            <w:bCs w:val="0"/>
            <w:caps w:val="0"/>
            <w:noProof/>
            <w:szCs w:val="22"/>
            <w:u w:val="none"/>
            <w:lang w:val="fr-FR"/>
          </w:rPr>
          <w:tab/>
        </w:r>
        <w:r w:rsidRPr="009C1DD1">
          <w:rPr>
            <w:rStyle w:val="Lienhypertexte"/>
            <w:noProof/>
          </w:rPr>
          <w:t>ANNEX H: additional tools</w:t>
        </w:r>
        <w:r>
          <w:rPr>
            <w:noProof/>
            <w:webHidden/>
          </w:rPr>
          <w:tab/>
        </w:r>
        <w:r>
          <w:rPr>
            <w:noProof/>
            <w:webHidden/>
          </w:rPr>
          <w:fldChar w:fldCharType="begin"/>
        </w:r>
        <w:r>
          <w:rPr>
            <w:noProof/>
            <w:webHidden/>
          </w:rPr>
          <w:instrText xml:space="preserve"> PAGEREF _Toc135664743 \h </w:instrText>
        </w:r>
        <w:r>
          <w:rPr>
            <w:noProof/>
            <w:webHidden/>
          </w:rPr>
        </w:r>
      </w:ins>
      <w:r>
        <w:rPr>
          <w:noProof/>
          <w:webHidden/>
        </w:rPr>
        <w:fldChar w:fldCharType="separate"/>
      </w:r>
      <w:ins w:id="290" w:author="RANNOU, Jean-Philippe" w:date="2023-05-22T16:18:00Z">
        <w:r w:rsidR="00011D7C">
          <w:rPr>
            <w:noProof/>
            <w:webHidden/>
          </w:rPr>
          <w:t>38</w:t>
        </w:r>
      </w:ins>
      <w:ins w:id="291" w:author="RANNOU, Jean-Philippe" w:date="2023-05-22T16:17:00Z">
        <w:r>
          <w:rPr>
            <w:noProof/>
            <w:webHidden/>
          </w:rPr>
          <w:fldChar w:fldCharType="end"/>
        </w:r>
        <w:r w:rsidRPr="009C1DD1">
          <w:rPr>
            <w:rStyle w:val="Lienhypertexte"/>
            <w:noProof/>
          </w:rPr>
          <w:fldChar w:fldCharType="end"/>
        </w:r>
      </w:ins>
    </w:p>
    <w:p w14:paraId="0023872D" w14:textId="254CCA40" w:rsidR="00CE7A65" w:rsidRDefault="00CE7A65">
      <w:pPr>
        <w:pStyle w:val="TM2"/>
        <w:tabs>
          <w:tab w:val="left" w:pos="605"/>
          <w:tab w:val="right" w:leader="dot" w:pos="9063"/>
        </w:tabs>
        <w:rPr>
          <w:ins w:id="292" w:author="RANNOU, Jean-Philippe" w:date="2023-05-22T16:17:00Z"/>
          <w:rFonts w:asciiTheme="minorHAnsi" w:hAnsiTheme="minorHAnsi"/>
          <w:b w:val="0"/>
          <w:bCs w:val="0"/>
          <w:smallCaps w:val="0"/>
          <w:noProof/>
          <w:szCs w:val="22"/>
          <w:lang w:val="fr-FR"/>
        </w:rPr>
      </w:pPr>
      <w:ins w:id="293"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"_Toc135664744"</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15.1</w:t>
        </w:r>
        <w:r>
          <w:rPr>
            <w:rFonts w:asciiTheme="minorHAnsi" w:hAnsiTheme="minorHAnsi"/>
            <w:b w:val="0"/>
            <w:bCs w:val="0"/>
            <w:smallCaps w:val="0"/>
            <w:noProof/>
            <w:szCs w:val="22"/>
            <w:lang w:val="fr-FR"/>
          </w:rPr>
          <w:tab/>
        </w:r>
        <w:r w:rsidRPr="009C1DD1">
          <w:rPr>
            <w:rStyle w:val="Lienhypertexte"/>
            <w:noProof/>
          </w:rPr>
          <w:t>Tools configuration</w:t>
        </w:r>
        <w:r>
          <w:rPr>
            <w:noProof/>
            <w:webHidden/>
          </w:rPr>
          <w:tab/>
        </w:r>
        <w:r>
          <w:rPr>
            <w:noProof/>
            <w:webHidden/>
          </w:rPr>
          <w:fldChar w:fldCharType="begin"/>
        </w:r>
        <w:r>
          <w:rPr>
            <w:noProof/>
            <w:webHidden/>
          </w:rPr>
          <w:instrText xml:space="preserve"> PAGEREF _Toc135664744 \h </w:instrText>
        </w:r>
        <w:r>
          <w:rPr>
            <w:noProof/>
            <w:webHidden/>
          </w:rPr>
        </w:r>
      </w:ins>
      <w:r>
        <w:rPr>
          <w:noProof/>
          <w:webHidden/>
        </w:rPr>
        <w:fldChar w:fldCharType="separate"/>
      </w:r>
      <w:ins w:id="294" w:author="RANNOU, Jean-Philippe" w:date="2023-05-22T16:18:00Z">
        <w:r w:rsidR="00011D7C">
          <w:rPr>
            <w:noProof/>
            <w:webHidden/>
          </w:rPr>
          <w:t>38</w:t>
        </w:r>
      </w:ins>
      <w:ins w:id="295" w:author="RANNOU, Jean-Philippe" w:date="2023-05-22T16:17:00Z">
        <w:r>
          <w:rPr>
            <w:noProof/>
            <w:webHidden/>
          </w:rPr>
          <w:fldChar w:fldCharType="end"/>
        </w:r>
        <w:r w:rsidRPr="009C1DD1">
          <w:rPr>
            <w:rStyle w:val="Lienhypertexte"/>
            <w:noProof/>
          </w:rPr>
          <w:fldChar w:fldCharType="end"/>
        </w:r>
      </w:ins>
    </w:p>
    <w:p w14:paraId="6E057939" w14:textId="77220E42" w:rsidR="00CE7A65" w:rsidRDefault="00CE7A65">
      <w:pPr>
        <w:pStyle w:val="TM2"/>
        <w:tabs>
          <w:tab w:val="left" w:pos="605"/>
          <w:tab w:val="right" w:leader="dot" w:pos="9063"/>
        </w:tabs>
        <w:rPr>
          <w:ins w:id="296" w:author="RANNOU, Jean-Philippe" w:date="2023-05-22T16:17:00Z"/>
          <w:rFonts w:asciiTheme="minorHAnsi" w:hAnsiTheme="minorHAnsi"/>
          <w:b w:val="0"/>
          <w:bCs w:val="0"/>
          <w:smallCaps w:val="0"/>
          <w:noProof/>
          <w:szCs w:val="22"/>
          <w:lang w:val="fr-FR"/>
        </w:rPr>
      </w:pPr>
      <w:ins w:id="29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"_Toc135664745"</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15.2</w:t>
        </w:r>
        <w:r>
          <w:rPr>
            <w:rFonts w:asciiTheme="minorHAnsi" w:hAnsiTheme="minorHAnsi"/>
            <w:b w:val="0"/>
            <w:bCs w:val="0"/>
            <w:smallCaps w:val="0"/>
            <w:noProof/>
            <w:szCs w:val="22"/>
            <w:lang w:val="fr-FR"/>
          </w:rPr>
          <w:tab/>
        </w:r>
        <w:r w:rsidRPr="009C1DD1">
          <w:rPr>
            <w:rStyle w:val="Lienhypertexte"/>
            <w:noProof/>
          </w:rPr>
          <w:t>A selection of useful tools</w:t>
        </w:r>
        <w:r>
          <w:rPr>
            <w:noProof/>
            <w:webHidden/>
          </w:rPr>
          <w:tab/>
        </w:r>
        <w:r>
          <w:rPr>
            <w:noProof/>
            <w:webHidden/>
          </w:rPr>
          <w:fldChar w:fldCharType="begin"/>
        </w:r>
        <w:r>
          <w:rPr>
            <w:noProof/>
            <w:webHidden/>
          </w:rPr>
          <w:instrText xml:space="preserve"> PAGEREF _Toc135664745 \h </w:instrText>
        </w:r>
        <w:r>
          <w:rPr>
            <w:noProof/>
            <w:webHidden/>
          </w:rPr>
        </w:r>
      </w:ins>
      <w:r>
        <w:rPr>
          <w:noProof/>
          <w:webHidden/>
        </w:rPr>
        <w:fldChar w:fldCharType="separate"/>
      </w:r>
      <w:ins w:id="298" w:author="RANNOU, Jean-Philippe" w:date="2023-05-22T16:18:00Z">
        <w:r w:rsidR="00011D7C">
          <w:rPr>
            <w:noProof/>
            <w:webHidden/>
          </w:rPr>
          <w:t>38</w:t>
        </w:r>
      </w:ins>
      <w:ins w:id="299" w:author="RANNOU, Jean-Philippe" w:date="2023-05-22T16:17:00Z">
        <w:r>
          <w:rPr>
            <w:noProof/>
            <w:webHidden/>
          </w:rPr>
          <w:fldChar w:fldCharType="end"/>
        </w:r>
        <w:r w:rsidRPr="009C1DD1">
          <w:rPr>
            <w:rStyle w:val="Lienhypertexte"/>
            <w:noProof/>
          </w:rPr>
          <w:fldChar w:fldCharType="end"/>
        </w:r>
      </w:ins>
    </w:p>
    <w:p w14:paraId="63088288" w14:textId="766F7DFA" w:rsidR="00CE7A65" w:rsidRDefault="00CE7A65">
      <w:pPr>
        <w:pStyle w:val="TM3"/>
        <w:tabs>
          <w:tab w:val="left" w:pos="770"/>
          <w:tab w:val="right" w:leader="dot" w:pos="9063"/>
        </w:tabs>
        <w:rPr>
          <w:ins w:id="300" w:author="RANNOU, Jean-Philippe" w:date="2023-05-22T16:17:00Z"/>
          <w:rFonts w:asciiTheme="minorHAnsi" w:hAnsiTheme="minorHAnsi"/>
          <w:smallCaps w:val="0"/>
          <w:noProof/>
          <w:szCs w:val="22"/>
          <w:lang w:val="fr-FR"/>
        </w:rPr>
      </w:pPr>
      <w:ins w:id="30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"_Toc135664746"</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15.2.1</w:t>
        </w:r>
        <w:r>
          <w:rPr>
            <w:rFonts w:asciiTheme="minorHAnsi" w:hAnsiTheme="minorHAnsi"/>
            <w:smallCaps w:val="0"/>
            <w:noProof/>
            <w:szCs w:val="22"/>
            <w:lang w:val="fr-FR"/>
          </w:rPr>
          <w:tab/>
        </w:r>
        <w:r w:rsidRPr="009C1DD1">
          <w:rPr>
            <w:rStyle w:val="Lienhypertexte"/>
            <w:noProof/>
          </w:rPr>
          <w:t>Visualization tools</w:t>
        </w:r>
        <w:r>
          <w:rPr>
            <w:noProof/>
            <w:webHidden/>
          </w:rPr>
          <w:tab/>
        </w:r>
        <w:r>
          <w:rPr>
            <w:noProof/>
            <w:webHidden/>
          </w:rPr>
          <w:fldChar w:fldCharType="begin"/>
        </w:r>
        <w:r>
          <w:rPr>
            <w:noProof/>
            <w:webHidden/>
          </w:rPr>
          <w:instrText xml:space="preserve"> PAGEREF _Toc135664746 \h </w:instrText>
        </w:r>
        <w:r>
          <w:rPr>
            <w:noProof/>
            <w:webHidden/>
          </w:rPr>
        </w:r>
      </w:ins>
      <w:r>
        <w:rPr>
          <w:noProof/>
          <w:webHidden/>
        </w:rPr>
        <w:fldChar w:fldCharType="separate"/>
      </w:r>
      <w:ins w:id="302" w:author="RANNOU, Jean-Philippe" w:date="2023-05-22T16:18:00Z">
        <w:r w:rsidR="00011D7C">
          <w:rPr>
            <w:noProof/>
            <w:webHidden/>
          </w:rPr>
          <w:t>38</w:t>
        </w:r>
      </w:ins>
      <w:ins w:id="303" w:author="RANNOU, Jean-Philippe" w:date="2023-05-22T16:17:00Z">
        <w:r>
          <w:rPr>
            <w:noProof/>
            <w:webHidden/>
          </w:rPr>
          <w:fldChar w:fldCharType="end"/>
        </w:r>
        <w:r w:rsidRPr="009C1DD1">
          <w:rPr>
            <w:rStyle w:val="Lienhypertexte"/>
            <w:noProof/>
          </w:rPr>
          <w:fldChar w:fldCharType="end"/>
        </w:r>
      </w:ins>
    </w:p>
    <w:p w14:paraId="5884892D" w14:textId="09779C96" w:rsidR="00CE7A65" w:rsidRDefault="00CE7A65">
      <w:pPr>
        <w:pStyle w:val="TM3"/>
        <w:tabs>
          <w:tab w:val="left" w:pos="770"/>
          <w:tab w:val="right" w:leader="dot" w:pos="9063"/>
        </w:tabs>
        <w:rPr>
          <w:ins w:id="304" w:author="RANNOU, Jean-Philippe" w:date="2023-05-22T16:17:00Z"/>
          <w:rFonts w:asciiTheme="minorHAnsi" w:hAnsiTheme="minorHAnsi"/>
          <w:smallCaps w:val="0"/>
          <w:noProof/>
          <w:szCs w:val="22"/>
          <w:lang w:val="fr-FR"/>
        </w:rPr>
      </w:pPr>
      <w:ins w:id="305"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"_Toc135664747"</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15.2.2</w:t>
        </w:r>
        <w:r>
          <w:rPr>
            <w:rFonts w:asciiTheme="minorHAnsi" w:hAnsiTheme="minorHAnsi"/>
            <w:smallCaps w:val="0"/>
            <w:noProof/>
            <w:szCs w:val="22"/>
            <w:lang w:val="fr-FR"/>
          </w:rPr>
          <w:tab/>
        </w:r>
        <w:r w:rsidRPr="009C1DD1">
          <w:rPr>
            <w:rStyle w:val="Lienhypertexte"/>
            <w:noProof/>
          </w:rPr>
          <w:t>NetCDF to CSV conversion tools</w:t>
        </w:r>
        <w:r>
          <w:rPr>
            <w:noProof/>
            <w:webHidden/>
          </w:rPr>
          <w:tab/>
        </w:r>
        <w:r>
          <w:rPr>
            <w:noProof/>
            <w:webHidden/>
          </w:rPr>
          <w:fldChar w:fldCharType="begin"/>
        </w:r>
        <w:r>
          <w:rPr>
            <w:noProof/>
            <w:webHidden/>
          </w:rPr>
          <w:instrText xml:space="preserve"> PAGEREF _Toc135664747 \h </w:instrText>
        </w:r>
        <w:r>
          <w:rPr>
            <w:noProof/>
            <w:webHidden/>
          </w:rPr>
        </w:r>
      </w:ins>
      <w:r>
        <w:rPr>
          <w:noProof/>
          <w:webHidden/>
        </w:rPr>
        <w:fldChar w:fldCharType="separate"/>
      </w:r>
      <w:ins w:id="306" w:author="RANNOU, Jean-Philippe" w:date="2023-05-22T16:18:00Z">
        <w:r w:rsidR="00011D7C">
          <w:rPr>
            <w:noProof/>
            <w:webHidden/>
          </w:rPr>
          <w:t>38</w:t>
        </w:r>
      </w:ins>
      <w:ins w:id="307" w:author="RANNOU, Jean-Philippe" w:date="2023-05-22T16:17:00Z">
        <w:r>
          <w:rPr>
            <w:noProof/>
            <w:webHidden/>
          </w:rPr>
          <w:fldChar w:fldCharType="end"/>
        </w:r>
        <w:r w:rsidRPr="009C1DD1">
          <w:rPr>
            <w:rStyle w:val="Lienhypertexte"/>
            <w:noProof/>
          </w:rPr>
          <w:fldChar w:fldCharType="end"/>
        </w:r>
      </w:ins>
    </w:p>
    <w:p w14:paraId="6F8F6128" w14:textId="50F36E4F" w:rsidR="00CE7A65" w:rsidRDefault="00CE7A65">
      <w:pPr>
        <w:pStyle w:val="TM3"/>
        <w:tabs>
          <w:tab w:val="left" w:pos="770"/>
          <w:tab w:val="right" w:leader="dot" w:pos="9063"/>
        </w:tabs>
        <w:rPr>
          <w:ins w:id="308" w:author="RANNOU, Jean-Philippe" w:date="2023-05-22T16:17:00Z"/>
          <w:rFonts w:asciiTheme="minorHAnsi" w:hAnsiTheme="minorHAnsi"/>
          <w:smallCaps w:val="0"/>
          <w:noProof/>
          <w:szCs w:val="22"/>
          <w:lang w:val="fr-FR"/>
        </w:rPr>
      </w:pPr>
      <w:ins w:id="309"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"_Toc135664748"</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15.2.3</w:t>
        </w:r>
        <w:r>
          <w:rPr>
            <w:rFonts w:asciiTheme="minorHAnsi" w:hAnsiTheme="minorHAnsi"/>
            <w:smallCaps w:val="0"/>
            <w:noProof/>
            <w:szCs w:val="22"/>
            <w:lang w:val="fr-FR"/>
          </w:rPr>
          <w:tab/>
        </w:r>
        <w:r w:rsidRPr="009C1DD1">
          <w:rPr>
            <w:rStyle w:val="Lienhypertexte"/>
            <w:noProof/>
          </w:rPr>
          <w:t>Argos cycle file management tools</w:t>
        </w:r>
        <w:r>
          <w:rPr>
            <w:noProof/>
            <w:webHidden/>
          </w:rPr>
          <w:tab/>
        </w:r>
        <w:r>
          <w:rPr>
            <w:noProof/>
            <w:webHidden/>
          </w:rPr>
          <w:fldChar w:fldCharType="begin"/>
        </w:r>
        <w:r>
          <w:rPr>
            <w:noProof/>
            <w:webHidden/>
          </w:rPr>
          <w:instrText xml:space="preserve"> PAGEREF _Toc135664748 \h </w:instrText>
        </w:r>
        <w:r>
          <w:rPr>
            <w:noProof/>
            <w:webHidden/>
          </w:rPr>
        </w:r>
      </w:ins>
      <w:r>
        <w:rPr>
          <w:noProof/>
          <w:webHidden/>
        </w:rPr>
        <w:fldChar w:fldCharType="separate"/>
      </w:r>
      <w:ins w:id="310" w:author="RANNOU, Jean-Philippe" w:date="2023-05-22T16:18:00Z">
        <w:r w:rsidR="00011D7C">
          <w:rPr>
            <w:noProof/>
            <w:webHidden/>
          </w:rPr>
          <w:t>39</w:t>
        </w:r>
      </w:ins>
      <w:ins w:id="311" w:author="RANNOU, Jean-Philippe" w:date="2023-05-22T16:17:00Z">
        <w:r>
          <w:rPr>
            <w:noProof/>
            <w:webHidden/>
          </w:rPr>
          <w:fldChar w:fldCharType="end"/>
        </w:r>
        <w:r w:rsidRPr="009C1DD1">
          <w:rPr>
            <w:rStyle w:val="Lienhypertexte"/>
            <w:noProof/>
          </w:rPr>
          <w:fldChar w:fldCharType="end"/>
        </w:r>
      </w:ins>
    </w:p>
    <w:p w14:paraId="6A8F2541" w14:textId="7643314B" w:rsidR="00CE7A65" w:rsidRDefault="00CE7A65">
      <w:pPr>
        <w:pStyle w:val="TM3"/>
        <w:tabs>
          <w:tab w:val="left" w:pos="770"/>
          <w:tab w:val="right" w:leader="dot" w:pos="9063"/>
        </w:tabs>
        <w:rPr>
          <w:ins w:id="312" w:author="RANNOU, Jean-Philippe" w:date="2023-05-22T16:17:00Z"/>
          <w:rFonts w:asciiTheme="minorHAnsi" w:hAnsiTheme="minorHAnsi"/>
          <w:smallCaps w:val="0"/>
          <w:noProof/>
          <w:szCs w:val="22"/>
          <w:lang w:val="fr-FR"/>
        </w:rPr>
      </w:pPr>
      <w:ins w:id="313" w:author="RANNOU, Jean-Philippe" w:date="2023-05-22T16:17:00Z">
        <w:r w:rsidRPr="009C1DD1">
          <w:rPr>
            <w:rStyle w:val="Lienhypertexte"/>
            <w:noProof/>
          </w:rPr>
          <w:lastRenderedPageBreak/>
          <w:fldChar w:fldCharType="begin"/>
        </w:r>
        <w:r w:rsidRPr="009C1DD1">
          <w:rPr>
            <w:rStyle w:val="Lienhypertexte"/>
            <w:noProof/>
          </w:rPr>
          <w:instrText xml:space="preserve"> </w:instrText>
        </w:r>
        <w:r>
          <w:rPr>
            <w:noProof/>
          </w:rPr>
          <w:instrText>HYPERLINK \l "_Toc135664749"</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15.2.4</w:t>
        </w:r>
        <w:r>
          <w:rPr>
            <w:rFonts w:asciiTheme="minorHAnsi" w:hAnsiTheme="minorHAnsi"/>
            <w:smallCaps w:val="0"/>
            <w:noProof/>
            <w:szCs w:val="22"/>
            <w:lang w:val="fr-FR"/>
          </w:rPr>
          <w:tab/>
        </w:r>
        <w:r w:rsidRPr="009C1DD1">
          <w:rPr>
            <w:rStyle w:val="Lienhypertexte"/>
            <w:noProof/>
          </w:rPr>
          <w:t>copy_iridium_mail_files, copy_remocean_sbd_files, copy_cts5_files, copy_apx_iridium_rudics_files, copy_apx_apf11_iridium_rudics_files or copy_nemo_files</w:t>
        </w:r>
        <w:r>
          <w:rPr>
            <w:noProof/>
            <w:webHidden/>
          </w:rPr>
          <w:tab/>
        </w:r>
        <w:r>
          <w:rPr>
            <w:noProof/>
            <w:webHidden/>
          </w:rPr>
          <w:fldChar w:fldCharType="begin"/>
        </w:r>
        <w:r>
          <w:rPr>
            <w:noProof/>
            <w:webHidden/>
          </w:rPr>
          <w:instrText xml:space="preserve"> PAGEREF _Toc135664749 \h </w:instrText>
        </w:r>
        <w:r>
          <w:rPr>
            <w:noProof/>
            <w:webHidden/>
          </w:rPr>
        </w:r>
      </w:ins>
      <w:r>
        <w:rPr>
          <w:noProof/>
          <w:webHidden/>
        </w:rPr>
        <w:fldChar w:fldCharType="separate"/>
      </w:r>
      <w:ins w:id="314" w:author="RANNOU, Jean-Philippe" w:date="2023-05-22T16:18:00Z">
        <w:r w:rsidR="00011D7C">
          <w:rPr>
            <w:noProof/>
            <w:webHidden/>
          </w:rPr>
          <w:t>39</w:t>
        </w:r>
      </w:ins>
      <w:ins w:id="315" w:author="RANNOU, Jean-Philippe" w:date="2023-05-22T16:17:00Z">
        <w:r>
          <w:rPr>
            <w:noProof/>
            <w:webHidden/>
          </w:rPr>
          <w:fldChar w:fldCharType="end"/>
        </w:r>
        <w:r w:rsidRPr="009C1DD1">
          <w:rPr>
            <w:rStyle w:val="Lienhypertexte"/>
            <w:noProof/>
          </w:rPr>
          <w:fldChar w:fldCharType="end"/>
        </w:r>
      </w:ins>
    </w:p>
    <w:p w14:paraId="109513D8" w14:textId="1044D6F9" w:rsidR="00CE7A65" w:rsidRDefault="00CE7A65">
      <w:pPr>
        <w:pStyle w:val="TM3"/>
        <w:tabs>
          <w:tab w:val="left" w:pos="770"/>
          <w:tab w:val="right" w:leader="dot" w:pos="9063"/>
        </w:tabs>
        <w:rPr>
          <w:ins w:id="316" w:author="RANNOU, Jean-Philippe" w:date="2023-05-22T16:17:00Z"/>
          <w:rFonts w:asciiTheme="minorHAnsi" w:hAnsiTheme="minorHAnsi"/>
          <w:smallCaps w:val="0"/>
          <w:noProof/>
          <w:szCs w:val="22"/>
          <w:lang w:val="fr-FR"/>
        </w:rPr>
      </w:pPr>
      <w:ins w:id="317"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"_Toc135664750"</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15.2.5</w:t>
        </w:r>
        <w:r>
          <w:rPr>
            <w:rFonts w:asciiTheme="minorHAnsi" w:hAnsiTheme="minorHAnsi"/>
            <w:smallCaps w:val="0"/>
            <w:noProof/>
            <w:szCs w:val="22"/>
            <w:lang w:val="fr-FR"/>
          </w:rPr>
          <w:tab/>
        </w:r>
        <w:r w:rsidRPr="009C1DD1">
          <w:rPr>
            <w:rStyle w:val="Lienhypertexte"/>
            <w:noProof/>
          </w:rPr>
          <w:t>nc_add_rtqc_flags_prof_and_traj</w:t>
        </w:r>
        <w:r>
          <w:rPr>
            <w:noProof/>
            <w:webHidden/>
          </w:rPr>
          <w:tab/>
        </w:r>
        <w:r>
          <w:rPr>
            <w:noProof/>
            <w:webHidden/>
          </w:rPr>
          <w:fldChar w:fldCharType="begin"/>
        </w:r>
        <w:r>
          <w:rPr>
            <w:noProof/>
            <w:webHidden/>
          </w:rPr>
          <w:instrText xml:space="preserve"> PAGEREF _Toc135664750 \h </w:instrText>
        </w:r>
        <w:r>
          <w:rPr>
            <w:noProof/>
            <w:webHidden/>
          </w:rPr>
        </w:r>
      </w:ins>
      <w:r>
        <w:rPr>
          <w:noProof/>
          <w:webHidden/>
        </w:rPr>
        <w:fldChar w:fldCharType="separate"/>
      </w:r>
      <w:ins w:id="318" w:author="RANNOU, Jean-Philippe" w:date="2023-05-22T16:18:00Z">
        <w:r w:rsidR="00011D7C">
          <w:rPr>
            <w:noProof/>
            <w:webHidden/>
          </w:rPr>
          <w:t>39</w:t>
        </w:r>
      </w:ins>
      <w:ins w:id="319" w:author="RANNOU, Jean-Philippe" w:date="2023-05-22T16:17:00Z">
        <w:r>
          <w:rPr>
            <w:noProof/>
            <w:webHidden/>
          </w:rPr>
          <w:fldChar w:fldCharType="end"/>
        </w:r>
        <w:r w:rsidRPr="009C1DD1">
          <w:rPr>
            <w:rStyle w:val="Lienhypertexte"/>
            <w:noProof/>
          </w:rPr>
          <w:fldChar w:fldCharType="end"/>
        </w:r>
      </w:ins>
    </w:p>
    <w:p w14:paraId="42270828" w14:textId="2D924012" w:rsidR="00CE7A65" w:rsidRDefault="00CE7A65">
      <w:pPr>
        <w:pStyle w:val="TM3"/>
        <w:tabs>
          <w:tab w:val="left" w:pos="770"/>
          <w:tab w:val="right" w:leader="dot" w:pos="9063"/>
        </w:tabs>
        <w:rPr>
          <w:ins w:id="320" w:author="RANNOU, Jean-Philippe" w:date="2023-05-22T16:17:00Z"/>
          <w:rFonts w:asciiTheme="minorHAnsi" w:hAnsiTheme="minorHAnsi"/>
          <w:smallCaps w:val="0"/>
          <w:noProof/>
          <w:szCs w:val="22"/>
          <w:lang w:val="fr-FR"/>
        </w:rPr>
      </w:pPr>
      <w:ins w:id="321" w:author="RANNOU, Jean-Philippe" w:date="2023-05-22T16:17:00Z">
        <w:r w:rsidRPr="009C1DD1">
          <w:rPr>
            <w:rStyle w:val="Lienhypertexte"/>
            <w:noProof/>
          </w:rPr>
          <w:fldChar w:fldCharType="begin"/>
        </w:r>
        <w:r w:rsidRPr="009C1DD1">
          <w:rPr>
            <w:rStyle w:val="Lienhypertexte"/>
            <w:noProof/>
          </w:rPr>
          <w:instrText xml:space="preserve"> </w:instrText>
        </w:r>
        <w:r>
          <w:rPr>
            <w:noProof/>
          </w:rPr>
          <w:instrText>HYPERLINK \l "_Toc135664751"</w:instrText>
        </w:r>
        <w:r w:rsidRPr="009C1DD1">
          <w:rPr>
            <w:rStyle w:val="Lienhypertexte"/>
            <w:noProof/>
          </w:rPr>
          <w:instrText xml:space="preserve"> </w:instrText>
        </w:r>
        <w:r w:rsidRPr="009C1DD1">
          <w:rPr>
            <w:rStyle w:val="Lienhypertexte"/>
            <w:noProof/>
          </w:rPr>
        </w:r>
        <w:r w:rsidRPr="009C1DD1">
          <w:rPr>
            <w:rStyle w:val="Lienhypertexte"/>
            <w:noProof/>
          </w:rPr>
          <w:fldChar w:fldCharType="separate"/>
        </w:r>
        <w:r w:rsidRPr="009C1DD1">
          <w:rPr>
            <w:rStyle w:val="Lienhypertexte"/>
            <w:noProof/>
          </w:rPr>
          <w:t>15.2.6</w:t>
        </w:r>
        <w:r>
          <w:rPr>
            <w:rFonts w:asciiTheme="minorHAnsi" w:hAnsiTheme="minorHAnsi"/>
            <w:smallCaps w:val="0"/>
            <w:noProof/>
            <w:szCs w:val="22"/>
            <w:lang w:val="fr-FR"/>
          </w:rPr>
          <w:tab/>
        </w:r>
        <w:r w:rsidRPr="009C1DD1">
          <w:rPr>
            <w:rStyle w:val="Lienhypertexte"/>
            <w:noProof/>
          </w:rPr>
          <w:t>nc_check_file_format</w:t>
        </w:r>
        <w:r>
          <w:rPr>
            <w:noProof/>
            <w:webHidden/>
          </w:rPr>
          <w:tab/>
        </w:r>
        <w:r>
          <w:rPr>
            <w:noProof/>
            <w:webHidden/>
          </w:rPr>
          <w:fldChar w:fldCharType="begin"/>
        </w:r>
        <w:r>
          <w:rPr>
            <w:noProof/>
            <w:webHidden/>
          </w:rPr>
          <w:instrText xml:space="preserve"> PAGEREF _Toc135664751 \h </w:instrText>
        </w:r>
        <w:r>
          <w:rPr>
            <w:noProof/>
            <w:webHidden/>
          </w:rPr>
        </w:r>
      </w:ins>
      <w:r>
        <w:rPr>
          <w:noProof/>
          <w:webHidden/>
        </w:rPr>
        <w:fldChar w:fldCharType="separate"/>
      </w:r>
      <w:ins w:id="322" w:author="RANNOU, Jean-Philippe" w:date="2023-05-22T16:18:00Z">
        <w:r w:rsidR="00011D7C">
          <w:rPr>
            <w:noProof/>
            <w:webHidden/>
          </w:rPr>
          <w:t>39</w:t>
        </w:r>
      </w:ins>
      <w:ins w:id="323" w:author="RANNOU, Jean-Philippe" w:date="2023-05-22T16:17:00Z">
        <w:r>
          <w:rPr>
            <w:noProof/>
            <w:webHidden/>
          </w:rPr>
          <w:fldChar w:fldCharType="end"/>
        </w:r>
        <w:r w:rsidRPr="009C1DD1">
          <w:rPr>
            <w:rStyle w:val="Lienhypertexte"/>
            <w:noProof/>
          </w:rPr>
          <w:fldChar w:fldCharType="end"/>
        </w:r>
      </w:ins>
    </w:p>
    <w:p w14:paraId="77892AD2" w14:textId="6E70B355" w:rsidR="00971ED7" w:rsidDel="00CE7A65" w:rsidRDefault="00971ED7">
      <w:pPr>
        <w:pStyle w:val="TM1"/>
        <w:tabs>
          <w:tab w:val="right" w:leader="dot" w:pos="9063"/>
        </w:tabs>
        <w:rPr>
          <w:del w:id="324" w:author="RANNOU, Jean-Philippe" w:date="2023-05-22T16:17:00Z"/>
          <w:rFonts w:asciiTheme="minorHAnsi" w:hAnsiTheme="minorHAnsi"/>
          <w:b w:val="0"/>
          <w:bCs w:val="0"/>
          <w:caps w:val="0"/>
          <w:noProof/>
          <w:szCs w:val="22"/>
          <w:u w:val="none"/>
          <w:lang w:val="fr-FR"/>
        </w:rPr>
      </w:pPr>
      <w:del w:id="325" w:author="RANNOU, Jean-Philippe" w:date="2023-05-22T16:17:00Z">
        <w:r w:rsidRPr="00CE7A65" w:rsidDel="00CE7A65">
          <w:rPr>
            <w:rStyle w:val="Lienhypertexte"/>
            <w:noProof/>
          </w:rPr>
          <w:delText>Table of contents</w:delText>
        </w:r>
        <w:r w:rsidDel="00CE7A65">
          <w:rPr>
            <w:noProof/>
            <w:webHidden/>
          </w:rPr>
          <w:tab/>
          <w:delText>3</w:delText>
        </w:r>
      </w:del>
    </w:p>
    <w:p w14:paraId="643CB5D8" w14:textId="0F388F03" w:rsidR="00971ED7" w:rsidDel="00CE7A65" w:rsidRDefault="00971ED7">
      <w:pPr>
        <w:pStyle w:val="TM1"/>
        <w:tabs>
          <w:tab w:val="right" w:leader="dot" w:pos="9063"/>
        </w:tabs>
        <w:rPr>
          <w:del w:id="326" w:author="RANNOU, Jean-Philippe" w:date="2023-05-22T16:17:00Z"/>
          <w:rFonts w:asciiTheme="minorHAnsi" w:hAnsiTheme="minorHAnsi"/>
          <w:b w:val="0"/>
          <w:bCs w:val="0"/>
          <w:caps w:val="0"/>
          <w:noProof/>
          <w:szCs w:val="22"/>
          <w:u w:val="none"/>
          <w:lang w:val="fr-FR"/>
        </w:rPr>
      </w:pPr>
      <w:del w:id="327" w:author="RANNOU, Jean-Philippe" w:date="2023-05-22T16:17:00Z">
        <w:r w:rsidRPr="00CE7A65" w:rsidDel="00CE7A65">
          <w:rPr>
            <w:rStyle w:val="Lienhypertexte"/>
            <w:noProof/>
          </w:rPr>
          <w:delText>History</w:delText>
        </w:r>
        <w:r w:rsidDel="00CE7A65">
          <w:rPr>
            <w:noProof/>
            <w:webHidden/>
          </w:rPr>
          <w:tab/>
          <w:delText>7</w:delText>
        </w:r>
      </w:del>
    </w:p>
    <w:p w14:paraId="08190D8B" w14:textId="7CE1ED64" w:rsidR="00971ED7" w:rsidDel="00CE7A65" w:rsidRDefault="00971ED7">
      <w:pPr>
        <w:pStyle w:val="TM1"/>
        <w:tabs>
          <w:tab w:val="right" w:leader="dot" w:pos="9063"/>
        </w:tabs>
        <w:rPr>
          <w:del w:id="328" w:author="RANNOU, Jean-Philippe" w:date="2023-05-22T16:17:00Z"/>
          <w:rFonts w:asciiTheme="minorHAnsi" w:hAnsiTheme="minorHAnsi"/>
          <w:b w:val="0"/>
          <w:bCs w:val="0"/>
          <w:caps w:val="0"/>
          <w:noProof/>
          <w:szCs w:val="22"/>
          <w:u w:val="none"/>
          <w:lang w:val="fr-FR"/>
        </w:rPr>
      </w:pPr>
      <w:del w:id="329" w:author="RANNOU, Jean-Philippe" w:date="2023-05-22T16:17:00Z">
        <w:r w:rsidRPr="00CE7A65" w:rsidDel="00CE7A65">
          <w:rPr>
            <w:rStyle w:val="Lienhypertexte"/>
            <w:noProof/>
          </w:rPr>
          <w:delText>Reference documents</w:delText>
        </w:r>
        <w:r w:rsidDel="00CE7A65">
          <w:rPr>
            <w:noProof/>
            <w:webHidden/>
          </w:rPr>
          <w:tab/>
          <w:delText>7</w:delText>
        </w:r>
      </w:del>
    </w:p>
    <w:p w14:paraId="44293A74" w14:textId="160593EE" w:rsidR="00971ED7" w:rsidDel="00CE7A65" w:rsidRDefault="00971ED7">
      <w:pPr>
        <w:pStyle w:val="TM1"/>
        <w:tabs>
          <w:tab w:val="left" w:pos="330"/>
          <w:tab w:val="right" w:leader="dot" w:pos="9063"/>
        </w:tabs>
        <w:rPr>
          <w:del w:id="330" w:author="RANNOU, Jean-Philippe" w:date="2023-05-22T16:17:00Z"/>
          <w:rFonts w:asciiTheme="minorHAnsi" w:hAnsiTheme="minorHAnsi"/>
          <w:b w:val="0"/>
          <w:bCs w:val="0"/>
          <w:caps w:val="0"/>
          <w:noProof/>
          <w:szCs w:val="22"/>
          <w:u w:val="none"/>
          <w:lang w:val="fr-FR"/>
        </w:rPr>
      </w:pPr>
      <w:del w:id="331" w:author="RANNOU, Jean-Philippe" w:date="2023-05-22T16:17:00Z">
        <w:r w:rsidRPr="00CE7A65" w:rsidDel="00CE7A65">
          <w:rPr>
            <w:rStyle w:val="Lienhypertexte"/>
            <w:noProof/>
          </w:rPr>
          <w:delText>1</w:delText>
        </w:r>
        <w:r w:rsidDel="00CE7A65">
          <w:rPr>
            <w:rFonts w:asciiTheme="minorHAnsi" w:hAnsiTheme="minorHAnsi"/>
            <w:b w:val="0"/>
            <w:bCs w:val="0"/>
            <w:caps w:val="0"/>
            <w:noProof/>
            <w:szCs w:val="22"/>
            <w:u w:val="none"/>
            <w:lang w:val="fr-FR"/>
          </w:rPr>
          <w:tab/>
        </w:r>
        <w:r w:rsidRPr="00CE7A65" w:rsidDel="00CE7A65">
          <w:rPr>
            <w:rStyle w:val="Lienhypertexte"/>
            <w:noProof/>
          </w:rPr>
          <w:delText>Introduction</w:delText>
        </w:r>
        <w:r w:rsidDel="00CE7A65">
          <w:rPr>
            <w:noProof/>
            <w:webHidden/>
          </w:rPr>
          <w:tab/>
          <w:delText>9</w:delText>
        </w:r>
      </w:del>
    </w:p>
    <w:p w14:paraId="7CB44D60" w14:textId="2750148C" w:rsidR="00971ED7" w:rsidDel="00CE7A65" w:rsidRDefault="00971ED7">
      <w:pPr>
        <w:pStyle w:val="TM1"/>
        <w:tabs>
          <w:tab w:val="left" w:pos="330"/>
          <w:tab w:val="right" w:leader="dot" w:pos="9063"/>
        </w:tabs>
        <w:rPr>
          <w:del w:id="332" w:author="RANNOU, Jean-Philippe" w:date="2023-05-22T16:17:00Z"/>
          <w:rFonts w:asciiTheme="minorHAnsi" w:hAnsiTheme="minorHAnsi"/>
          <w:b w:val="0"/>
          <w:bCs w:val="0"/>
          <w:caps w:val="0"/>
          <w:noProof/>
          <w:szCs w:val="22"/>
          <w:u w:val="none"/>
          <w:lang w:val="fr-FR"/>
        </w:rPr>
      </w:pPr>
      <w:del w:id="333" w:author="RANNOU, Jean-Philippe" w:date="2023-05-22T16:17:00Z">
        <w:r w:rsidRPr="00CE7A65" w:rsidDel="00CE7A65">
          <w:rPr>
            <w:rStyle w:val="Lienhypertexte"/>
            <w:noProof/>
          </w:rPr>
          <w:delText>2</w:delText>
        </w:r>
        <w:r w:rsidDel="00CE7A65">
          <w:rPr>
            <w:rFonts w:asciiTheme="minorHAnsi" w:hAnsiTheme="minorHAnsi"/>
            <w:b w:val="0"/>
            <w:bCs w:val="0"/>
            <w:caps w:val="0"/>
            <w:noProof/>
            <w:szCs w:val="22"/>
            <w:u w:val="none"/>
            <w:lang w:val="fr-FR"/>
          </w:rPr>
          <w:tab/>
        </w:r>
        <w:r w:rsidRPr="00CE7A65" w:rsidDel="00CE7A65">
          <w:rPr>
            <w:rStyle w:val="Lienhypertexte"/>
            <w:noProof/>
          </w:rPr>
          <w:delText>Floats managed by the decoder</w:delText>
        </w:r>
        <w:r w:rsidDel="00CE7A65">
          <w:rPr>
            <w:noProof/>
            <w:webHidden/>
          </w:rPr>
          <w:tab/>
          <w:delText>10</w:delText>
        </w:r>
      </w:del>
    </w:p>
    <w:p w14:paraId="2C0968E4" w14:textId="5B6EDA76" w:rsidR="00971ED7" w:rsidDel="00CE7A65" w:rsidRDefault="00971ED7">
      <w:pPr>
        <w:pStyle w:val="TM1"/>
        <w:tabs>
          <w:tab w:val="left" w:pos="330"/>
          <w:tab w:val="right" w:leader="dot" w:pos="9063"/>
        </w:tabs>
        <w:rPr>
          <w:del w:id="334" w:author="RANNOU, Jean-Philippe" w:date="2023-05-22T16:17:00Z"/>
          <w:rFonts w:asciiTheme="minorHAnsi" w:hAnsiTheme="minorHAnsi"/>
          <w:b w:val="0"/>
          <w:bCs w:val="0"/>
          <w:caps w:val="0"/>
          <w:noProof/>
          <w:szCs w:val="22"/>
          <w:u w:val="none"/>
          <w:lang w:val="fr-FR"/>
        </w:rPr>
      </w:pPr>
      <w:del w:id="335" w:author="RANNOU, Jean-Philippe" w:date="2023-05-22T16:17:00Z">
        <w:r w:rsidRPr="00CE7A65" w:rsidDel="00CE7A65">
          <w:rPr>
            <w:rStyle w:val="Lienhypertexte"/>
            <w:noProof/>
          </w:rPr>
          <w:delText>3</w:delText>
        </w:r>
        <w:r w:rsidDel="00CE7A65">
          <w:rPr>
            <w:rFonts w:asciiTheme="minorHAnsi" w:hAnsiTheme="minorHAnsi"/>
            <w:b w:val="0"/>
            <w:bCs w:val="0"/>
            <w:caps w:val="0"/>
            <w:noProof/>
            <w:szCs w:val="22"/>
            <w:u w:val="none"/>
            <w:lang w:val="fr-FR"/>
          </w:rPr>
          <w:tab/>
        </w:r>
        <w:r w:rsidRPr="00CE7A65" w:rsidDel="00CE7A65">
          <w:rPr>
            <w:rStyle w:val="Lienhypertexte"/>
            <w:noProof/>
          </w:rPr>
          <w:delText>Description of the decoder package</w:delText>
        </w:r>
        <w:r w:rsidDel="00CE7A65">
          <w:rPr>
            <w:noProof/>
            <w:webHidden/>
          </w:rPr>
          <w:tab/>
          <w:delText>10</w:delText>
        </w:r>
      </w:del>
    </w:p>
    <w:p w14:paraId="0009C6FA" w14:textId="482F63B5" w:rsidR="00971ED7" w:rsidDel="00CE7A65" w:rsidRDefault="00971ED7">
      <w:pPr>
        <w:pStyle w:val="TM1"/>
        <w:tabs>
          <w:tab w:val="left" w:pos="330"/>
          <w:tab w:val="right" w:leader="dot" w:pos="9063"/>
        </w:tabs>
        <w:rPr>
          <w:del w:id="336" w:author="RANNOU, Jean-Philippe" w:date="2023-05-22T16:17:00Z"/>
          <w:rFonts w:asciiTheme="minorHAnsi" w:hAnsiTheme="minorHAnsi"/>
          <w:b w:val="0"/>
          <w:bCs w:val="0"/>
          <w:caps w:val="0"/>
          <w:noProof/>
          <w:szCs w:val="22"/>
          <w:u w:val="none"/>
          <w:lang w:val="fr-FR"/>
        </w:rPr>
      </w:pPr>
      <w:del w:id="337" w:author="RANNOU, Jean-Philippe" w:date="2023-05-22T16:17:00Z">
        <w:r w:rsidRPr="00CE7A65" w:rsidDel="00CE7A65">
          <w:rPr>
            <w:rStyle w:val="Lienhypertexte"/>
            <w:noProof/>
          </w:rPr>
          <w:delText>4</w:delText>
        </w:r>
        <w:r w:rsidDel="00CE7A65">
          <w:rPr>
            <w:rFonts w:asciiTheme="minorHAnsi" w:hAnsiTheme="minorHAnsi"/>
            <w:b w:val="0"/>
            <w:bCs w:val="0"/>
            <w:caps w:val="0"/>
            <w:noProof/>
            <w:szCs w:val="22"/>
            <w:u w:val="none"/>
            <w:lang w:val="fr-FR"/>
          </w:rPr>
          <w:tab/>
        </w:r>
        <w:r w:rsidRPr="00CE7A65" w:rsidDel="00CE7A65">
          <w:rPr>
            <w:rStyle w:val="Lienhypertexte"/>
            <w:noProof/>
          </w:rPr>
          <w:delText>Decoder installation and configuration</w:delText>
        </w:r>
        <w:r w:rsidDel="00CE7A65">
          <w:rPr>
            <w:noProof/>
            <w:webHidden/>
          </w:rPr>
          <w:tab/>
          <w:delText>11</w:delText>
        </w:r>
      </w:del>
    </w:p>
    <w:p w14:paraId="122317A0" w14:textId="73E3B099" w:rsidR="00971ED7" w:rsidDel="00CE7A65" w:rsidRDefault="00971ED7">
      <w:pPr>
        <w:pStyle w:val="TM2"/>
        <w:tabs>
          <w:tab w:val="left" w:pos="495"/>
          <w:tab w:val="right" w:leader="dot" w:pos="9063"/>
        </w:tabs>
        <w:rPr>
          <w:del w:id="338" w:author="RANNOU, Jean-Philippe" w:date="2023-05-22T16:17:00Z"/>
          <w:rFonts w:asciiTheme="minorHAnsi" w:hAnsiTheme="minorHAnsi"/>
          <w:b w:val="0"/>
          <w:bCs w:val="0"/>
          <w:smallCaps w:val="0"/>
          <w:noProof/>
          <w:szCs w:val="22"/>
          <w:lang w:val="fr-FR"/>
        </w:rPr>
      </w:pPr>
      <w:del w:id="339" w:author="RANNOU, Jean-Philippe" w:date="2023-05-22T16:17:00Z">
        <w:r w:rsidRPr="00CE7A65" w:rsidDel="00CE7A65">
          <w:rPr>
            <w:rStyle w:val="Lienhypertexte"/>
            <w:noProof/>
          </w:rPr>
          <w:delText>4.1</w:delText>
        </w:r>
        <w:r w:rsidDel="00CE7A65">
          <w:rPr>
            <w:rFonts w:asciiTheme="minorHAnsi" w:hAnsiTheme="minorHAnsi"/>
            <w:b w:val="0"/>
            <w:bCs w:val="0"/>
            <w:smallCaps w:val="0"/>
            <w:noProof/>
            <w:szCs w:val="22"/>
            <w:lang w:val="fr-FR"/>
          </w:rPr>
          <w:tab/>
        </w:r>
        <w:r w:rsidRPr="00CE7A65" w:rsidDel="00CE7A65">
          <w:rPr>
            <w:rStyle w:val="Lienhypertexte"/>
            <w:noProof/>
          </w:rPr>
          <w:delText>Decoder installation</w:delText>
        </w:r>
        <w:r w:rsidDel="00CE7A65">
          <w:rPr>
            <w:noProof/>
            <w:webHidden/>
          </w:rPr>
          <w:tab/>
          <w:delText>11</w:delText>
        </w:r>
      </w:del>
    </w:p>
    <w:p w14:paraId="674E0E72" w14:textId="32452803" w:rsidR="00971ED7" w:rsidDel="00CE7A65" w:rsidRDefault="00971ED7">
      <w:pPr>
        <w:pStyle w:val="TM3"/>
        <w:tabs>
          <w:tab w:val="left" w:pos="660"/>
          <w:tab w:val="right" w:leader="dot" w:pos="9063"/>
        </w:tabs>
        <w:rPr>
          <w:del w:id="340" w:author="RANNOU, Jean-Philippe" w:date="2023-05-22T16:17:00Z"/>
          <w:rFonts w:asciiTheme="minorHAnsi" w:hAnsiTheme="minorHAnsi"/>
          <w:smallCaps w:val="0"/>
          <w:noProof/>
          <w:szCs w:val="22"/>
          <w:lang w:val="fr-FR"/>
        </w:rPr>
      </w:pPr>
      <w:del w:id="341" w:author="RANNOU, Jean-Philippe" w:date="2023-05-22T16:17:00Z">
        <w:r w:rsidRPr="00CE7A65" w:rsidDel="00CE7A65">
          <w:rPr>
            <w:rStyle w:val="Lienhypertexte"/>
            <w:noProof/>
          </w:rPr>
          <w:delText>4.1.1</w:delText>
        </w:r>
        <w:r w:rsidDel="00CE7A65">
          <w:rPr>
            <w:rFonts w:asciiTheme="minorHAnsi" w:hAnsiTheme="minorHAnsi"/>
            <w:smallCaps w:val="0"/>
            <w:noProof/>
            <w:szCs w:val="22"/>
            <w:lang w:val="fr-FR"/>
          </w:rPr>
          <w:tab/>
        </w:r>
        <w:r w:rsidRPr="00CE7A65" w:rsidDel="00CE7A65">
          <w:rPr>
            <w:rStyle w:val="Lienhypertexte"/>
            <w:noProof/>
          </w:rPr>
          <w:delText>Hardware and software requirements</w:delText>
        </w:r>
        <w:r w:rsidDel="00CE7A65">
          <w:rPr>
            <w:noProof/>
            <w:webHidden/>
          </w:rPr>
          <w:tab/>
          <w:delText>11</w:delText>
        </w:r>
      </w:del>
    </w:p>
    <w:p w14:paraId="388D1130" w14:textId="47A07D4B" w:rsidR="00971ED7" w:rsidDel="00CE7A65" w:rsidRDefault="00971ED7">
      <w:pPr>
        <w:pStyle w:val="TM3"/>
        <w:tabs>
          <w:tab w:val="left" w:pos="660"/>
          <w:tab w:val="right" w:leader="dot" w:pos="9063"/>
        </w:tabs>
        <w:rPr>
          <w:del w:id="342" w:author="RANNOU, Jean-Philippe" w:date="2023-05-22T16:17:00Z"/>
          <w:rFonts w:asciiTheme="minorHAnsi" w:hAnsiTheme="minorHAnsi"/>
          <w:smallCaps w:val="0"/>
          <w:noProof/>
          <w:szCs w:val="22"/>
          <w:lang w:val="fr-FR"/>
        </w:rPr>
      </w:pPr>
      <w:del w:id="343" w:author="RANNOU, Jean-Philippe" w:date="2023-05-22T16:17:00Z">
        <w:r w:rsidRPr="00CE7A65" w:rsidDel="00CE7A65">
          <w:rPr>
            <w:rStyle w:val="Lienhypertexte"/>
            <w:noProof/>
          </w:rPr>
          <w:delText>4.1.2</w:delText>
        </w:r>
        <w:r w:rsidDel="00CE7A65">
          <w:rPr>
            <w:rFonts w:asciiTheme="minorHAnsi" w:hAnsiTheme="minorHAnsi"/>
            <w:smallCaps w:val="0"/>
            <w:noProof/>
            <w:szCs w:val="22"/>
            <w:lang w:val="fr-FR"/>
          </w:rPr>
          <w:tab/>
        </w:r>
        <w:r w:rsidRPr="00CE7A65" w:rsidDel="00CE7A65">
          <w:rPr>
            <w:rStyle w:val="Lienhypertexte"/>
            <w:noProof/>
          </w:rPr>
          <w:delText>Installation of the decoder</w:delText>
        </w:r>
        <w:r w:rsidDel="00CE7A65">
          <w:rPr>
            <w:noProof/>
            <w:webHidden/>
          </w:rPr>
          <w:tab/>
          <w:delText>11</w:delText>
        </w:r>
      </w:del>
    </w:p>
    <w:p w14:paraId="16D923AD" w14:textId="2A3E9AD1" w:rsidR="00971ED7" w:rsidDel="00CE7A65" w:rsidRDefault="00971ED7">
      <w:pPr>
        <w:pStyle w:val="TM2"/>
        <w:tabs>
          <w:tab w:val="left" w:pos="495"/>
          <w:tab w:val="right" w:leader="dot" w:pos="9063"/>
        </w:tabs>
        <w:rPr>
          <w:del w:id="344" w:author="RANNOU, Jean-Philippe" w:date="2023-05-22T16:17:00Z"/>
          <w:rFonts w:asciiTheme="minorHAnsi" w:hAnsiTheme="minorHAnsi"/>
          <w:b w:val="0"/>
          <w:bCs w:val="0"/>
          <w:smallCaps w:val="0"/>
          <w:noProof/>
          <w:szCs w:val="22"/>
          <w:lang w:val="fr-FR"/>
        </w:rPr>
      </w:pPr>
      <w:del w:id="345" w:author="RANNOU, Jean-Philippe" w:date="2023-05-22T16:17:00Z">
        <w:r w:rsidRPr="00CE7A65" w:rsidDel="00CE7A65">
          <w:rPr>
            <w:rStyle w:val="Lienhypertexte"/>
            <w:noProof/>
          </w:rPr>
          <w:delText>4.2</w:delText>
        </w:r>
        <w:r w:rsidDel="00CE7A65">
          <w:rPr>
            <w:rFonts w:asciiTheme="minorHAnsi" w:hAnsiTheme="minorHAnsi"/>
            <w:b w:val="0"/>
            <w:bCs w:val="0"/>
            <w:smallCaps w:val="0"/>
            <w:noProof/>
            <w:szCs w:val="22"/>
            <w:lang w:val="fr-FR"/>
          </w:rPr>
          <w:tab/>
        </w:r>
        <w:r w:rsidRPr="00CE7A65" w:rsidDel="00CE7A65">
          <w:rPr>
            <w:rStyle w:val="Lienhypertexte"/>
            <w:noProof/>
          </w:rPr>
          <w:delText>Decoder configuration</w:delText>
        </w:r>
        <w:r w:rsidDel="00CE7A65">
          <w:rPr>
            <w:noProof/>
            <w:webHidden/>
          </w:rPr>
          <w:tab/>
          <w:delText>11</w:delText>
        </w:r>
      </w:del>
    </w:p>
    <w:p w14:paraId="233A5108" w14:textId="2D561A90" w:rsidR="00971ED7" w:rsidDel="00CE7A65" w:rsidRDefault="00971ED7">
      <w:pPr>
        <w:pStyle w:val="TM3"/>
        <w:tabs>
          <w:tab w:val="left" w:pos="660"/>
          <w:tab w:val="right" w:leader="dot" w:pos="9063"/>
        </w:tabs>
        <w:rPr>
          <w:del w:id="346" w:author="RANNOU, Jean-Philippe" w:date="2023-05-22T16:17:00Z"/>
          <w:rFonts w:asciiTheme="minorHAnsi" w:hAnsiTheme="minorHAnsi"/>
          <w:smallCaps w:val="0"/>
          <w:noProof/>
          <w:szCs w:val="22"/>
          <w:lang w:val="fr-FR"/>
        </w:rPr>
      </w:pPr>
      <w:del w:id="347" w:author="RANNOU, Jean-Philippe" w:date="2023-05-22T16:17:00Z">
        <w:r w:rsidRPr="00CE7A65" w:rsidDel="00CE7A65">
          <w:rPr>
            <w:rStyle w:val="Lienhypertexte"/>
            <w:noProof/>
          </w:rPr>
          <w:delText>4.2.1</w:delText>
        </w:r>
        <w:r w:rsidDel="00CE7A65">
          <w:rPr>
            <w:rFonts w:asciiTheme="minorHAnsi" w:hAnsiTheme="minorHAnsi"/>
            <w:smallCaps w:val="0"/>
            <w:noProof/>
            <w:szCs w:val="22"/>
            <w:lang w:val="fr-FR"/>
          </w:rPr>
          <w:tab/>
        </w:r>
        <w:r w:rsidRPr="00CE7A65" w:rsidDel="00CE7A65">
          <w:rPr>
            <w:rStyle w:val="Lienhypertexte"/>
            <w:noProof/>
          </w:rPr>
          <w:delText>PI decoder configuration</w:delText>
        </w:r>
        <w:r w:rsidDel="00CE7A65">
          <w:rPr>
            <w:noProof/>
            <w:webHidden/>
          </w:rPr>
          <w:tab/>
          <w:delText>12</w:delText>
        </w:r>
      </w:del>
    </w:p>
    <w:p w14:paraId="0F4367B1" w14:textId="510DD428" w:rsidR="00971ED7" w:rsidDel="00CE7A65" w:rsidRDefault="00971ED7">
      <w:pPr>
        <w:pStyle w:val="TM3"/>
        <w:tabs>
          <w:tab w:val="left" w:pos="660"/>
          <w:tab w:val="right" w:leader="dot" w:pos="9063"/>
        </w:tabs>
        <w:rPr>
          <w:del w:id="348" w:author="RANNOU, Jean-Philippe" w:date="2023-05-22T16:17:00Z"/>
          <w:rFonts w:asciiTheme="minorHAnsi" w:hAnsiTheme="minorHAnsi"/>
          <w:smallCaps w:val="0"/>
          <w:noProof/>
          <w:szCs w:val="22"/>
          <w:lang w:val="fr-FR"/>
        </w:rPr>
      </w:pPr>
      <w:del w:id="349" w:author="RANNOU, Jean-Philippe" w:date="2023-05-22T16:17:00Z">
        <w:r w:rsidRPr="00CE7A65" w:rsidDel="00CE7A65">
          <w:rPr>
            <w:rStyle w:val="Lienhypertexte"/>
            <w:noProof/>
          </w:rPr>
          <w:delText>4.2.2</w:delText>
        </w:r>
        <w:r w:rsidDel="00CE7A65">
          <w:rPr>
            <w:rFonts w:asciiTheme="minorHAnsi" w:hAnsiTheme="minorHAnsi"/>
            <w:smallCaps w:val="0"/>
            <w:noProof/>
            <w:szCs w:val="22"/>
            <w:lang w:val="fr-FR"/>
          </w:rPr>
          <w:tab/>
        </w:r>
        <w:r w:rsidRPr="00CE7A65" w:rsidDel="00CE7A65">
          <w:rPr>
            <w:rStyle w:val="Lienhypertexte"/>
            <w:noProof/>
          </w:rPr>
          <w:delText>DAC decoder configuration</w:delText>
        </w:r>
        <w:r w:rsidDel="00CE7A65">
          <w:rPr>
            <w:noProof/>
            <w:webHidden/>
          </w:rPr>
          <w:tab/>
          <w:delText>13</w:delText>
        </w:r>
      </w:del>
    </w:p>
    <w:p w14:paraId="27EDA53A" w14:textId="1F67892F" w:rsidR="00971ED7" w:rsidDel="00CE7A65" w:rsidRDefault="00971ED7">
      <w:pPr>
        <w:pStyle w:val="TM1"/>
        <w:tabs>
          <w:tab w:val="left" w:pos="330"/>
          <w:tab w:val="right" w:leader="dot" w:pos="9063"/>
        </w:tabs>
        <w:rPr>
          <w:del w:id="350" w:author="RANNOU, Jean-Philippe" w:date="2023-05-22T16:17:00Z"/>
          <w:rFonts w:asciiTheme="minorHAnsi" w:hAnsiTheme="minorHAnsi"/>
          <w:b w:val="0"/>
          <w:bCs w:val="0"/>
          <w:caps w:val="0"/>
          <w:noProof/>
          <w:szCs w:val="22"/>
          <w:u w:val="none"/>
          <w:lang w:val="fr-FR"/>
        </w:rPr>
      </w:pPr>
      <w:del w:id="351" w:author="RANNOU, Jean-Philippe" w:date="2023-05-22T16:17:00Z">
        <w:r w:rsidRPr="00CE7A65" w:rsidDel="00CE7A65">
          <w:rPr>
            <w:rStyle w:val="Lienhypertexte"/>
            <w:noProof/>
          </w:rPr>
          <w:delText>5</w:delText>
        </w:r>
        <w:r w:rsidDel="00CE7A65">
          <w:rPr>
            <w:rFonts w:asciiTheme="minorHAnsi" w:hAnsiTheme="minorHAnsi"/>
            <w:b w:val="0"/>
            <w:bCs w:val="0"/>
            <w:caps w:val="0"/>
            <w:noProof/>
            <w:szCs w:val="22"/>
            <w:u w:val="none"/>
            <w:lang w:val="fr-FR"/>
          </w:rPr>
          <w:tab/>
        </w:r>
        <w:r w:rsidRPr="00CE7A65" w:rsidDel="00CE7A65">
          <w:rPr>
            <w:rStyle w:val="Lienhypertexte"/>
            <w:noProof/>
          </w:rPr>
          <w:delText>Float configuration</w:delText>
        </w:r>
        <w:r w:rsidDel="00CE7A65">
          <w:rPr>
            <w:noProof/>
            <w:webHidden/>
          </w:rPr>
          <w:tab/>
          <w:delText>15</w:delText>
        </w:r>
      </w:del>
    </w:p>
    <w:p w14:paraId="62E87730" w14:textId="6C22C874" w:rsidR="00971ED7" w:rsidDel="00CE7A65" w:rsidRDefault="00971ED7">
      <w:pPr>
        <w:pStyle w:val="TM2"/>
        <w:tabs>
          <w:tab w:val="left" w:pos="495"/>
          <w:tab w:val="right" w:leader="dot" w:pos="9063"/>
        </w:tabs>
        <w:rPr>
          <w:del w:id="352" w:author="RANNOU, Jean-Philippe" w:date="2023-05-22T16:17:00Z"/>
          <w:rFonts w:asciiTheme="minorHAnsi" w:hAnsiTheme="minorHAnsi"/>
          <w:b w:val="0"/>
          <w:bCs w:val="0"/>
          <w:smallCaps w:val="0"/>
          <w:noProof/>
          <w:szCs w:val="22"/>
          <w:lang w:val="fr-FR"/>
        </w:rPr>
      </w:pPr>
      <w:del w:id="353" w:author="RANNOU, Jean-Philippe" w:date="2023-05-22T16:17:00Z">
        <w:r w:rsidRPr="00CE7A65" w:rsidDel="00CE7A65">
          <w:rPr>
            <w:rStyle w:val="Lienhypertexte"/>
            <w:noProof/>
          </w:rPr>
          <w:delText>5.1</w:delText>
        </w:r>
        <w:r w:rsidDel="00CE7A65">
          <w:rPr>
            <w:rFonts w:asciiTheme="minorHAnsi" w:hAnsiTheme="minorHAnsi"/>
            <w:b w:val="0"/>
            <w:bCs w:val="0"/>
            <w:smallCaps w:val="0"/>
            <w:noProof/>
            <w:szCs w:val="22"/>
            <w:lang w:val="fr-FR"/>
          </w:rPr>
          <w:tab/>
        </w:r>
        <w:r w:rsidRPr="00CE7A65" w:rsidDel="00CE7A65">
          <w:rPr>
            <w:rStyle w:val="Lienhypertexte"/>
            <w:noProof/>
          </w:rPr>
          <w:delText>Float configuration files for PI decoder</w:delText>
        </w:r>
        <w:r w:rsidDel="00CE7A65">
          <w:rPr>
            <w:noProof/>
            <w:webHidden/>
          </w:rPr>
          <w:tab/>
          <w:delText>15</w:delText>
        </w:r>
      </w:del>
    </w:p>
    <w:p w14:paraId="0B315378" w14:textId="45282821" w:rsidR="00971ED7" w:rsidDel="00CE7A65" w:rsidRDefault="00971ED7">
      <w:pPr>
        <w:pStyle w:val="TM3"/>
        <w:tabs>
          <w:tab w:val="left" w:pos="660"/>
          <w:tab w:val="right" w:leader="dot" w:pos="9063"/>
        </w:tabs>
        <w:rPr>
          <w:del w:id="354" w:author="RANNOU, Jean-Philippe" w:date="2023-05-22T16:17:00Z"/>
          <w:rFonts w:asciiTheme="minorHAnsi" w:hAnsiTheme="minorHAnsi"/>
          <w:smallCaps w:val="0"/>
          <w:noProof/>
          <w:szCs w:val="22"/>
          <w:lang w:val="fr-FR"/>
        </w:rPr>
      </w:pPr>
      <w:del w:id="355" w:author="RANNOU, Jean-Philippe" w:date="2023-05-22T16:17:00Z">
        <w:r w:rsidRPr="00CE7A65" w:rsidDel="00CE7A65">
          <w:rPr>
            <w:rStyle w:val="Lienhypertexte"/>
            <w:noProof/>
          </w:rPr>
          <w:delText>5.1.1</w:delText>
        </w:r>
        <w:r w:rsidDel="00CE7A65">
          <w:rPr>
            <w:rFonts w:asciiTheme="minorHAnsi" w:hAnsiTheme="minorHAnsi"/>
            <w:smallCaps w:val="0"/>
            <w:noProof/>
            <w:szCs w:val="22"/>
            <w:lang w:val="fr-FR"/>
          </w:rPr>
          <w:tab/>
        </w:r>
        <w:r w:rsidRPr="00CE7A65" w:rsidDel="00CE7A65">
          <w:rPr>
            <w:rStyle w:val="Lienhypertexte"/>
            <w:noProof/>
          </w:rPr>
          <w:delText>Float decoder configuration information</w:delText>
        </w:r>
        <w:r w:rsidDel="00CE7A65">
          <w:rPr>
            <w:noProof/>
            <w:webHidden/>
          </w:rPr>
          <w:tab/>
          <w:delText>15</w:delText>
        </w:r>
      </w:del>
    </w:p>
    <w:p w14:paraId="7E5BCCB3" w14:textId="53F06B79" w:rsidR="00971ED7" w:rsidDel="00CE7A65" w:rsidRDefault="00971ED7">
      <w:pPr>
        <w:pStyle w:val="TM3"/>
        <w:tabs>
          <w:tab w:val="left" w:pos="660"/>
          <w:tab w:val="right" w:leader="dot" w:pos="9063"/>
        </w:tabs>
        <w:rPr>
          <w:del w:id="356" w:author="RANNOU, Jean-Philippe" w:date="2023-05-22T16:17:00Z"/>
          <w:rFonts w:asciiTheme="minorHAnsi" w:hAnsiTheme="minorHAnsi"/>
          <w:smallCaps w:val="0"/>
          <w:noProof/>
          <w:szCs w:val="22"/>
          <w:lang w:val="fr-FR"/>
        </w:rPr>
      </w:pPr>
      <w:del w:id="357" w:author="RANNOU, Jean-Philippe" w:date="2023-05-22T16:17:00Z">
        <w:r w:rsidRPr="00CE7A65" w:rsidDel="00CE7A65">
          <w:rPr>
            <w:rStyle w:val="Lienhypertexte"/>
            <w:noProof/>
          </w:rPr>
          <w:delText>5.1.2</w:delText>
        </w:r>
        <w:r w:rsidDel="00CE7A65">
          <w:rPr>
            <w:rFonts w:asciiTheme="minorHAnsi" w:hAnsiTheme="minorHAnsi"/>
            <w:smallCaps w:val="0"/>
            <w:noProof/>
            <w:szCs w:val="22"/>
            <w:lang w:val="fr-FR"/>
          </w:rPr>
          <w:tab/>
        </w:r>
        <w:r w:rsidRPr="00CE7A65" w:rsidDel="00CE7A65">
          <w:rPr>
            <w:rStyle w:val="Lienhypertexte"/>
            <w:noProof/>
          </w:rPr>
          <w:delText>Float meta-data file</w:delText>
        </w:r>
        <w:r w:rsidDel="00CE7A65">
          <w:rPr>
            <w:noProof/>
            <w:webHidden/>
          </w:rPr>
          <w:tab/>
          <w:delText>15</w:delText>
        </w:r>
      </w:del>
    </w:p>
    <w:p w14:paraId="22C8F261" w14:textId="4E3418E4" w:rsidR="00971ED7" w:rsidDel="00CE7A65" w:rsidRDefault="00971ED7">
      <w:pPr>
        <w:pStyle w:val="TM4"/>
        <w:tabs>
          <w:tab w:val="left" w:pos="825"/>
          <w:tab w:val="right" w:leader="dot" w:pos="9063"/>
        </w:tabs>
        <w:rPr>
          <w:del w:id="358" w:author="RANNOU, Jean-Philippe" w:date="2023-05-22T16:17:00Z"/>
          <w:rFonts w:asciiTheme="minorHAnsi" w:hAnsiTheme="minorHAnsi"/>
          <w:noProof/>
          <w:szCs w:val="22"/>
          <w:lang w:val="fr-FR"/>
        </w:rPr>
      </w:pPr>
      <w:del w:id="359" w:author="RANNOU, Jean-Philippe" w:date="2023-05-22T16:17:00Z">
        <w:r w:rsidRPr="00CE7A65" w:rsidDel="00CE7A65">
          <w:rPr>
            <w:rStyle w:val="Lienhypertexte"/>
            <w:noProof/>
          </w:rPr>
          <w:delText>5.1.2.1</w:delText>
        </w:r>
        <w:r w:rsidDel="00CE7A65">
          <w:rPr>
            <w:rFonts w:asciiTheme="minorHAnsi" w:hAnsiTheme="minorHAnsi"/>
            <w:noProof/>
            <w:szCs w:val="22"/>
            <w:lang w:val="fr-FR"/>
          </w:rPr>
          <w:tab/>
        </w:r>
        <w:r w:rsidRPr="00CE7A65" w:rsidDel="00CE7A65">
          <w:rPr>
            <w:rStyle w:val="Lienhypertexte"/>
            <w:noProof/>
          </w:rPr>
          <w:delText>Float meta-data file generation</w:delText>
        </w:r>
        <w:r w:rsidDel="00CE7A65">
          <w:rPr>
            <w:noProof/>
            <w:webHidden/>
          </w:rPr>
          <w:tab/>
          <w:delText>16</w:delText>
        </w:r>
      </w:del>
    </w:p>
    <w:p w14:paraId="120736C0" w14:textId="57FD2FE7" w:rsidR="00971ED7" w:rsidDel="00CE7A65" w:rsidRDefault="00971ED7">
      <w:pPr>
        <w:pStyle w:val="TM2"/>
        <w:tabs>
          <w:tab w:val="left" w:pos="495"/>
          <w:tab w:val="right" w:leader="dot" w:pos="9063"/>
        </w:tabs>
        <w:rPr>
          <w:del w:id="360" w:author="RANNOU, Jean-Philippe" w:date="2023-05-22T16:17:00Z"/>
          <w:rFonts w:asciiTheme="minorHAnsi" w:hAnsiTheme="minorHAnsi"/>
          <w:b w:val="0"/>
          <w:bCs w:val="0"/>
          <w:smallCaps w:val="0"/>
          <w:noProof/>
          <w:szCs w:val="22"/>
          <w:lang w:val="fr-FR"/>
        </w:rPr>
      </w:pPr>
      <w:del w:id="361" w:author="RANNOU, Jean-Philippe" w:date="2023-05-22T16:17:00Z">
        <w:r w:rsidRPr="00CE7A65" w:rsidDel="00CE7A65">
          <w:rPr>
            <w:rStyle w:val="Lienhypertexte"/>
            <w:noProof/>
          </w:rPr>
          <w:delText>5.2</w:delText>
        </w:r>
        <w:r w:rsidDel="00CE7A65">
          <w:rPr>
            <w:rFonts w:asciiTheme="minorHAnsi" w:hAnsiTheme="minorHAnsi"/>
            <w:b w:val="0"/>
            <w:bCs w:val="0"/>
            <w:smallCaps w:val="0"/>
            <w:noProof/>
            <w:szCs w:val="22"/>
            <w:lang w:val="fr-FR"/>
          </w:rPr>
          <w:tab/>
        </w:r>
        <w:r w:rsidRPr="00CE7A65" w:rsidDel="00CE7A65">
          <w:rPr>
            <w:rStyle w:val="Lienhypertexte"/>
            <w:noProof/>
          </w:rPr>
          <w:delText>Float configuration files for DAC decoder</w:delText>
        </w:r>
        <w:r w:rsidDel="00CE7A65">
          <w:rPr>
            <w:noProof/>
            <w:webHidden/>
          </w:rPr>
          <w:tab/>
          <w:delText>16</w:delText>
        </w:r>
      </w:del>
    </w:p>
    <w:p w14:paraId="39CC307A" w14:textId="05A0FF29" w:rsidR="00971ED7" w:rsidDel="00CE7A65" w:rsidRDefault="00971ED7">
      <w:pPr>
        <w:pStyle w:val="TM3"/>
        <w:tabs>
          <w:tab w:val="left" w:pos="660"/>
          <w:tab w:val="right" w:leader="dot" w:pos="9063"/>
        </w:tabs>
        <w:rPr>
          <w:del w:id="362" w:author="RANNOU, Jean-Philippe" w:date="2023-05-22T16:17:00Z"/>
          <w:rFonts w:asciiTheme="minorHAnsi" w:hAnsiTheme="minorHAnsi"/>
          <w:smallCaps w:val="0"/>
          <w:noProof/>
          <w:szCs w:val="22"/>
          <w:lang w:val="fr-FR"/>
        </w:rPr>
      </w:pPr>
      <w:del w:id="363" w:author="RANNOU, Jean-Philippe" w:date="2023-05-22T16:17:00Z">
        <w:r w:rsidRPr="00CE7A65" w:rsidDel="00CE7A65">
          <w:rPr>
            <w:rStyle w:val="Lienhypertexte"/>
            <w:noProof/>
          </w:rPr>
          <w:delText>5.2.1</w:delText>
        </w:r>
        <w:r w:rsidDel="00CE7A65">
          <w:rPr>
            <w:rFonts w:asciiTheme="minorHAnsi" w:hAnsiTheme="minorHAnsi"/>
            <w:smallCaps w:val="0"/>
            <w:noProof/>
            <w:szCs w:val="22"/>
            <w:lang w:val="fr-FR"/>
          </w:rPr>
          <w:tab/>
        </w:r>
        <w:r w:rsidRPr="00CE7A65" w:rsidDel="00CE7A65">
          <w:rPr>
            <w:rStyle w:val="Lienhypertexte"/>
            <w:noProof/>
          </w:rPr>
          <w:delText>Float decoder configuration information</w:delText>
        </w:r>
        <w:r w:rsidDel="00CE7A65">
          <w:rPr>
            <w:noProof/>
            <w:webHidden/>
          </w:rPr>
          <w:tab/>
          <w:delText>16</w:delText>
        </w:r>
      </w:del>
    </w:p>
    <w:p w14:paraId="696C9228" w14:textId="4B481A6D" w:rsidR="00971ED7" w:rsidDel="00CE7A65" w:rsidRDefault="00971ED7">
      <w:pPr>
        <w:pStyle w:val="TM4"/>
        <w:tabs>
          <w:tab w:val="left" w:pos="825"/>
          <w:tab w:val="right" w:leader="dot" w:pos="9063"/>
        </w:tabs>
        <w:rPr>
          <w:del w:id="364" w:author="RANNOU, Jean-Philippe" w:date="2023-05-22T16:17:00Z"/>
          <w:rFonts w:asciiTheme="minorHAnsi" w:hAnsiTheme="minorHAnsi"/>
          <w:noProof/>
          <w:szCs w:val="22"/>
          <w:lang w:val="fr-FR"/>
        </w:rPr>
      </w:pPr>
      <w:del w:id="365" w:author="RANNOU, Jean-Philippe" w:date="2023-05-22T16:17:00Z">
        <w:r w:rsidRPr="00CE7A65" w:rsidDel="00CE7A65">
          <w:rPr>
            <w:rStyle w:val="Lienhypertexte"/>
            <w:noProof/>
          </w:rPr>
          <w:delText>5.2.1.1</w:delText>
        </w:r>
        <w:r w:rsidDel="00CE7A65">
          <w:rPr>
            <w:rFonts w:asciiTheme="minorHAnsi" w:hAnsiTheme="minorHAnsi"/>
            <w:noProof/>
            <w:szCs w:val="22"/>
            <w:lang w:val="fr-FR"/>
          </w:rPr>
          <w:tab/>
        </w:r>
        <w:r w:rsidRPr="00CE7A65" w:rsidDel="00CE7A65">
          <w:rPr>
            <w:rStyle w:val="Lienhypertexte"/>
            <w:noProof/>
          </w:rPr>
          <w:delText>Float configuration file generation</w:delText>
        </w:r>
        <w:r w:rsidDel="00CE7A65">
          <w:rPr>
            <w:noProof/>
            <w:webHidden/>
          </w:rPr>
          <w:tab/>
          <w:delText>17</w:delText>
        </w:r>
      </w:del>
    </w:p>
    <w:p w14:paraId="05300092" w14:textId="3EDC4FBA" w:rsidR="00971ED7" w:rsidDel="00CE7A65" w:rsidRDefault="00971ED7">
      <w:pPr>
        <w:pStyle w:val="TM3"/>
        <w:tabs>
          <w:tab w:val="left" w:pos="660"/>
          <w:tab w:val="right" w:leader="dot" w:pos="9063"/>
        </w:tabs>
        <w:rPr>
          <w:del w:id="366" w:author="RANNOU, Jean-Philippe" w:date="2023-05-22T16:17:00Z"/>
          <w:rFonts w:asciiTheme="minorHAnsi" w:hAnsiTheme="minorHAnsi"/>
          <w:smallCaps w:val="0"/>
          <w:noProof/>
          <w:szCs w:val="22"/>
          <w:lang w:val="fr-FR"/>
        </w:rPr>
      </w:pPr>
      <w:del w:id="367" w:author="RANNOU, Jean-Philippe" w:date="2023-05-22T16:17:00Z">
        <w:r w:rsidRPr="00CE7A65" w:rsidDel="00CE7A65">
          <w:rPr>
            <w:rStyle w:val="Lienhypertexte"/>
            <w:noProof/>
          </w:rPr>
          <w:delText>5.2.2</w:delText>
        </w:r>
        <w:r w:rsidDel="00CE7A65">
          <w:rPr>
            <w:rFonts w:asciiTheme="minorHAnsi" w:hAnsiTheme="minorHAnsi"/>
            <w:smallCaps w:val="0"/>
            <w:noProof/>
            <w:szCs w:val="22"/>
            <w:lang w:val="fr-FR"/>
          </w:rPr>
          <w:tab/>
        </w:r>
        <w:r w:rsidRPr="00CE7A65" w:rsidDel="00CE7A65">
          <w:rPr>
            <w:rStyle w:val="Lienhypertexte"/>
            <w:noProof/>
          </w:rPr>
          <w:delText>Float meta-data file</w:delText>
        </w:r>
        <w:r w:rsidDel="00CE7A65">
          <w:rPr>
            <w:noProof/>
            <w:webHidden/>
          </w:rPr>
          <w:tab/>
          <w:delText>17</w:delText>
        </w:r>
      </w:del>
    </w:p>
    <w:p w14:paraId="1D929411" w14:textId="24BB5ECF" w:rsidR="00971ED7" w:rsidDel="00CE7A65" w:rsidRDefault="00971ED7">
      <w:pPr>
        <w:pStyle w:val="TM1"/>
        <w:tabs>
          <w:tab w:val="left" w:pos="330"/>
          <w:tab w:val="right" w:leader="dot" w:pos="9063"/>
        </w:tabs>
        <w:rPr>
          <w:del w:id="368" w:author="RANNOU, Jean-Philippe" w:date="2023-05-22T16:17:00Z"/>
          <w:rFonts w:asciiTheme="minorHAnsi" w:hAnsiTheme="minorHAnsi"/>
          <w:b w:val="0"/>
          <w:bCs w:val="0"/>
          <w:caps w:val="0"/>
          <w:noProof/>
          <w:szCs w:val="22"/>
          <w:u w:val="none"/>
          <w:lang w:val="fr-FR"/>
        </w:rPr>
      </w:pPr>
      <w:del w:id="369" w:author="RANNOU, Jean-Philippe" w:date="2023-05-22T16:17:00Z">
        <w:r w:rsidRPr="00CE7A65" w:rsidDel="00CE7A65">
          <w:rPr>
            <w:rStyle w:val="Lienhypertexte"/>
            <w:noProof/>
          </w:rPr>
          <w:delText>6</w:delText>
        </w:r>
        <w:r w:rsidDel="00CE7A65">
          <w:rPr>
            <w:rFonts w:asciiTheme="minorHAnsi" w:hAnsiTheme="minorHAnsi"/>
            <w:b w:val="0"/>
            <w:bCs w:val="0"/>
            <w:caps w:val="0"/>
            <w:noProof/>
            <w:szCs w:val="22"/>
            <w:u w:val="none"/>
            <w:lang w:val="fr-FR"/>
          </w:rPr>
          <w:tab/>
        </w:r>
        <w:r w:rsidRPr="00CE7A65" w:rsidDel="00CE7A65">
          <w:rPr>
            <w:rStyle w:val="Lienhypertexte"/>
            <w:noProof/>
          </w:rPr>
          <w:delText>Using the PI decoder</w:delText>
        </w:r>
        <w:r w:rsidDel="00CE7A65">
          <w:rPr>
            <w:noProof/>
            <w:webHidden/>
          </w:rPr>
          <w:tab/>
          <w:delText>18</w:delText>
        </w:r>
      </w:del>
    </w:p>
    <w:p w14:paraId="1B471E67" w14:textId="1077FABC" w:rsidR="00971ED7" w:rsidDel="00CE7A65" w:rsidRDefault="00971ED7">
      <w:pPr>
        <w:pStyle w:val="TM2"/>
        <w:tabs>
          <w:tab w:val="left" w:pos="495"/>
          <w:tab w:val="right" w:leader="dot" w:pos="9063"/>
        </w:tabs>
        <w:rPr>
          <w:del w:id="370" w:author="RANNOU, Jean-Philippe" w:date="2023-05-22T16:17:00Z"/>
          <w:rFonts w:asciiTheme="minorHAnsi" w:hAnsiTheme="minorHAnsi"/>
          <w:b w:val="0"/>
          <w:bCs w:val="0"/>
          <w:smallCaps w:val="0"/>
          <w:noProof/>
          <w:szCs w:val="22"/>
          <w:lang w:val="fr-FR"/>
        </w:rPr>
      </w:pPr>
      <w:del w:id="371" w:author="RANNOU, Jean-Philippe" w:date="2023-05-22T16:17:00Z">
        <w:r w:rsidRPr="00CE7A65" w:rsidDel="00CE7A65">
          <w:rPr>
            <w:rStyle w:val="Lienhypertexte"/>
            <w:noProof/>
          </w:rPr>
          <w:delText>6.1</w:delText>
        </w:r>
        <w:r w:rsidDel="00CE7A65">
          <w:rPr>
            <w:rFonts w:asciiTheme="minorHAnsi" w:hAnsiTheme="minorHAnsi"/>
            <w:b w:val="0"/>
            <w:bCs w:val="0"/>
            <w:smallCaps w:val="0"/>
            <w:noProof/>
            <w:szCs w:val="22"/>
            <w:lang w:val="fr-FR"/>
          </w:rPr>
          <w:tab/>
        </w:r>
        <w:r w:rsidRPr="00CE7A65" w:rsidDel="00CE7A65">
          <w:rPr>
            <w:rStyle w:val="Lienhypertexte"/>
            <w:noProof/>
          </w:rPr>
          <w:delText>Pre-processing of float transmitted data</w:delText>
        </w:r>
        <w:r w:rsidDel="00CE7A65">
          <w:rPr>
            <w:noProof/>
            <w:webHidden/>
          </w:rPr>
          <w:tab/>
          <w:delText>18</w:delText>
        </w:r>
      </w:del>
    </w:p>
    <w:p w14:paraId="1266212C" w14:textId="52D1FCF4" w:rsidR="00971ED7" w:rsidDel="00CE7A65" w:rsidRDefault="00971ED7">
      <w:pPr>
        <w:pStyle w:val="TM3"/>
        <w:tabs>
          <w:tab w:val="left" w:pos="660"/>
          <w:tab w:val="right" w:leader="dot" w:pos="9063"/>
        </w:tabs>
        <w:rPr>
          <w:del w:id="372" w:author="RANNOU, Jean-Philippe" w:date="2023-05-22T16:17:00Z"/>
          <w:rFonts w:asciiTheme="minorHAnsi" w:hAnsiTheme="minorHAnsi"/>
          <w:smallCaps w:val="0"/>
          <w:noProof/>
          <w:szCs w:val="22"/>
          <w:lang w:val="fr-FR"/>
        </w:rPr>
      </w:pPr>
      <w:del w:id="373" w:author="RANNOU, Jean-Philippe" w:date="2023-05-22T16:17:00Z">
        <w:r w:rsidRPr="00CE7A65" w:rsidDel="00CE7A65">
          <w:rPr>
            <w:rStyle w:val="Lienhypertexte"/>
            <w:noProof/>
          </w:rPr>
          <w:delText>6.1.1</w:delText>
        </w:r>
        <w:r w:rsidDel="00CE7A65">
          <w:rPr>
            <w:rFonts w:asciiTheme="minorHAnsi" w:hAnsiTheme="minorHAnsi"/>
            <w:smallCaps w:val="0"/>
            <w:noProof/>
            <w:szCs w:val="22"/>
            <w:lang w:val="fr-FR"/>
          </w:rPr>
          <w:tab/>
        </w:r>
        <w:r w:rsidRPr="00CE7A65" w:rsidDel="00CE7A65">
          <w:rPr>
            <w:rStyle w:val="Lienhypertexte"/>
            <w:noProof/>
          </w:rPr>
          <w:delText>For Argos floats</w:delText>
        </w:r>
        <w:r w:rsidDel="00CE7A65">
          <w:rPr>
            <w:noProof/>
            <w:webHidden/>
          </w:rPr>
          <w:tab/>
          <w:delText>18</w:delText>
        </w:r>
      </w:del>
    </w:p>
    <w:p w14:paraId="731360F5" w14:textId="67FD1F41" w:rsidR="00971ED7" w:rsidDel="00CE7A65" w:rsidRDefault="00971ED7">
      <w:pPr>
        <w:pStyle w:val="TM4"/>
        <w:tabs>
          <w:tab w:val="left" w:pos="825"/>
          <w:tab w:val="right" w:leader="dot" w:pos="9063"/>
        </w:tabs>
        <w:rPr>
          <w:del w:id="374" w:author="RANNOU, Jean-Philippe" w:date="2023-05-22T16:17:00Z"/>
          <w:rFonts w:asciiTheme="minorHAnsi" w:hAnsiTheme="minorHAnsi"/>
          <w:noProof/>
          <w:szCs w:val="22"/>
          <w:lang w:val="fr-FR"/>
        </w:rPr>
      </w:pPr>
      <w:del w:id="375" w:author="RANNOU, Jean-Philippe" w:date="2023-05-22T16:17:00Z">
        <w:r w:rsidRPr="00CE7A65" w:rsidDel="00CE7A65">
          <w:rPr>
            <w:rStyle w:val="Lienhypertexte"/>
            <w:noProof/>
          </w:rPr>
          <w:delText>6.1.1.1</w:delText>
        </w:r>
        <w:r w:rsidDel="00CE7A65">
          <w:rPr>
            <w:rFonts w:asciiTheme="minorHAnsi" w:hAnsiTheme="minorHAnsi"/>
            <w:noProof/>
            <w:szCs w:val="22"/>
            <w:lang w:val="fr-FR"/>
          </w:rPr>
          <w:tab/>
        </w:r>
        <w:r w:rsidRPr="00CE7A65" w:rsidDel="00CE7A65">
          <w:rPr>
            <w:rStyle w:val="Lienhypertexte"/>
            <w:noProof/>
          </w:rPr>
          <w:delText>Argos Hex data</w:delText>
        </w:r>
        <w:r w:rsidDel="00CE7A65">
          <w:rPr>
            <w:noProof/>
            <w:webHidden/>
          </w:rPr>
          <w:tab/>
          <w:delText>18</w:delText>
        </w:r>
      </w:del>
    </w:p>
    <w:p w14:paraId="497B9E40" w14:textId="7125D3C5" w:rsidR="00971ED7" w:rsidDel="00CE7A65" w:rsidRDefault="00971ED7">
      <w:pPr>
        <w:pStyle w:val="TM4"/>
        <w:tabs>
          <w:tab w:val="left" w:pos="825"/>
          <w:tab w:val="right" w:leader="dot" w:pos="9063"/>
        </w:tabs>
        <w:rPr>
          <w:del w:id="376" w:author="RANNOU, Jean-Philippe" w:date="2023-05-22T16:17:00Z"/>
          <w:rFonts w:asciiTheme="minorHAnsi" w:hAnsiTheme="minorHAnsi"/>
          <w:noProof/>
          <w:szCs w:val="22"/>
          <w:lang w:val="fr-FR"/>
        </w:rPr>
      </w:pPr>
      <w:del w:id="377" w:author="RANNOU, Jean-Philippe" w:date="2023-05-22T16:17:00Z">
        <w:r w:rsidRPr="00CE7A65" w:rsidDel="00CE7A65">
          <w:rPr>
            <w:rStyle w:val="Lienhypertexte"/>
            <w:noProof/>
          </w:rPr>
          <w:delText>6.1.1.2</w:delText>
        </w:r>
        <w:r w:rsidDel="00CE7A65">
          <w:rPr>
            <w:rFonts w:asciiTheme="minorHAnsi" w:hAnsiTheme="minorHAnsi"/>
            <w:noProof/>
            <w:szCs w:val="22"/>
            <w:lang w:val="fr-FR"/>
          </w:rPr>
          <w:tab/>
        </w:r>
        <w:r w:rsidRPr="00CE7A65" w:rsidDel="00CE7A65">
          <w:rPr>
            <w:rStyle w:val="Lienhypertexte"/>
            <w:noProof/>
          </w:rPr>
          <w:delText>Argos locations error ellipses</w:delText>
        </w:r>
        <w:r w:rsidDel="00CE7A65">
          <w:rPr>
            <w:noProof/>
            <w:webHidden/>
          </w:rPr>
          <w:tab/>
          <w:delText>20</w:delText>
        </w:r>
      </w:del>
    </w:p>
    <w:p w14:paraId="2672D1D9" w14:textId="21CB5039" w:rsidR="00971ED7" w:rsidDel="00CE7A65" w:rsidRDefault="00971ED7">
      <w:pPr>
        <w:pStyle w:val="TM3"/>
        <w:tabs>
          <w:tab w:val="left" w:pos="660"/>
          <w:tab w:val="right" w:leader="dot" w:pos="9063"/>
        </w:tabs>
        <w:rPr>
          <w:del w:id="378" w:author="RANNOU, Jean-Philippe" w:date="2023-05-22T16:17:00Z"/>
          <w:rFonts w:asciiTheme="minorHAnsi" w:hAnsiTheme="minorHAnsi"/>
          <w:smallCaps w:val="0"/>
          <w:noProof/>
          <w:szCs w:val="22"/>
          <w:lang w:val="fr-FR"/>
        </w:rPr>
      </w:pPr>
      <w:del w:id="379" w:author="RANNOU, Jean-Philippe" w:date="2023-05-22T16:17:00Z">
        <w:r w:rsidRPr="00CE7A65" w:rsidDel="00CE7A65">
          <w:rPr>
            <w:rStyle w:val="Lienhypertexte"/>
            <w:noProof/>
          </w:rPr>
          <w:delText>6.1.2</w:delText>
        </w:r>
        <w:r w:rsidDel="00CE7A65">
          <w:rPr>
            <w:rFonts w:asciiTheme="minorHAnsi" w:hAnsiTheme="minorHAnsi"/>
            <w:smallCaps w:val="0"/>
            <w:noProof/>
            <w:szCs w:val="22"/>
            <w:lang w:val="fr-FR"/>
          </w:rPr>
          <w:tab/>
        </w:r>
        <w:r w:rsidRPr="00CE7A65" w:rsidDel="00CE7A65">
          <w:rPr>
            <w:rStyle w:val="Lienhypertexte"/>
            <w:noProof/>
          </w:rPr>
          <w:delText>For Iridium SBD floats</w:delText>
        </w:r>
        <w:r w:rsidDel="00CE7A65">
          <w:rPr>
            <w:noProof/>
            <w:webHidden/>
          </w:rPr>
          <w:tab/>
          <w:delText>20</w:delText>
        </w:r>
      </w:del>
    </w:p>
    <w:p w14:paraId="1DE92815" w14:textId="7ABD645A" w:rsidR="00971ED7" w:rsidDel="00CE7A65" w:rsidRDefault="00971ED7">
      <w:pPr>
        <w:pStyle w:val="TM4"/>
        <w:tabs>
          <w:tab w:val="left" w:pos="825"/>
          <w:tab w:val="right" w:leader="dot" w:pos="9063"/>
        </w:tabs>
        <w:rPr>
          <w:del w:id="380" w:author="RANNOU, Jean-Philippe" w:date="2023-05-22T16:17:00Z"/>
          <w:rFonts w:asciiTheme="minorHAnsi" w:hAnsiTheme="minorHAnsi"/>
          <w:noProof/>
          <w:szCs w:val="22"/>
          <w:lang w:val="fr-FR"/>
        </w:rPr>
      </w:pPr>
      <w:del w:id="381" w:author="RANNOU, Jean-Philippe" w:date="2023-05-22T16:17:00Z">
        <w:r w:rsidRPr="00CE7A65" w:rsidDel="00CE7A65">
          <w:rPr>
            <w:rStyle w:val="Lienhypertexte"/>
            <w:noProof/>
          </w:rPr>
          <w:delText>6.1.2.1</w:delText>
        </w:r>
        <w:r w:rsidDel="00CE7A65">
          <w:rPr>
            <w:rFonts w:asciiTheme="minorHAnsi" w:hAnsiTheme="minorHAnsi"/>
            <w:noProof/>
            <w:szCs w:val="22"/>
            <w:lang w:val="fr-FR"/>
          </w:rPr>
          <w:tab/>
        </w:r>
        <w:r w:rsidRPr="00CE7A65" w:rsidDel="00CE7A65">
          <w:rPr>
            <w:rStyle w:val="Lienhypertexte"/>
            <w:noProof/>
          </w:rPr>
          <w:delText>Rename the mail files</w:delText>
        </w:r>
        <w:r w:rsidDel="00CE7A65">
          <w:rPr>
            <w:noProof/>
            <w:webHidden/>
          </w:rPr>
          <w:tab/>
          <w:delText>20</w:delText>
        </w:r>
      </w:del>
    </w:p>
    <w:p w14:paraId="14B37497" w14:textId="5DAD758A" w:rsidR="00971ED7" w:rsidDel="00CE7A65" w:rsidRDefault="00971ED7">
      <w:pPr>
        <w:pStyle w:val="TM4"/>
        <w:tabs>
          <w:tab w:val="left" w:pos="825"/>
          <w:tab w:val="right" w:leader="dot" w:pos="9063"/>
        </w:tabs>
        <w:rPr>
          <w:del w:id="382" w:author="RANNOU, Jean-Philippe" w:date="2023-05-22T16:17:00Z"/>
          <w:rFonts w:asciiTheme="minorHAnsi" w:hAnsiTheme="minorHAnsi"/>
          <w:noProof/>
          <w:szCs w:val="22"/>
          <w:lang w:val="fr-FR"/>
        </w:rPr>
      </w:pPr>
      <w:del w:id="383" w:author="RANNOU, Jean-Philippe" w:date="2023-05-22T16:17:00Z">
        <w:r w:rsidRPr="00CE7A65" w:rsidDel="00CE7A65">
          <w:rPr>
            <w:rStyle w:val="Lienhypertexte"/>
            <w:noProof/>
          </w:rPr>
          <w:delText>6.1.2.2</w:delText>
        </w:r>
        <w:r w:rsidDel="00CE7A65">
          <w:rPr>
            <w:rFonts w:asciiTheme="minorHAnsi" w:hAnsiTheme="minorHAnsi"/>
            <w:noProof/>
            <w:szCs w:val="22"/>
            <w:lang w:val="fr-FR"/>
          </w:rPr>
          <w:tab/>
        </w:r>
        <w:r w:rsidRPr="00CE7A65" w:rsidDel="00CE7A65">
          <w:rPr>
            <w:rStyle w:val="Lienhypertexte"/>
            <w:noProof/>
          </w:rPr>
          <w:delText>Duplicate the mail files</w:delText>
        </w:r>
        <w:r w:rsidDel="00CE7A65">
          <w:rPr>
            <w:noProof/>
            <w:webHidden/>
          </w:rPr>
          <w:tab/>
          <w:delText>20</w:delText>
        </w:r>
      </w:del>
    </w:p>
    <w:p w14:paraId="438C78DB" w14:textId="731B2F46" w:rsidR="00971ED7" w:rsidDel="00CE7A65" w:rsidRDefault="00971ED7">
      <w:pPr>
        <w:pStyle w:val="TM3"/>
        <w:tabs>
          <w:tab w:val="left" w:pos="660"/>
          <w:tab w:val="right" w:leader="dot" w:pos="9063"/>
        </w:tabs>
        <w:rPr>
          <w:del w:id="384" w:author="RANNOU, Jean-Philippe" w:date="2023-05-22T16:17:00Z"/>
          <w:rFonts w:asciiTheme="minorHAnsi" w:hAnsiTheme="minorHAnsi"/>
          <w:smallCaps w:val="0"/>
          <w:noProof/>
          <w:szCs w:val="22"/>
          <w:lang w:val="fr-FR"/>
        </w:rPr>
      </w:pPr>
      <w:del w:id="385" w:author="RANNOU, Jean-Philippe" w:date="2023-05-22T16:17:00Z">
        <w:r w:rsidRPr="00CE7A65" w:rsidDel="00CE7A65">
          <w:rPr>
            <w:rStyle w:val="Lienhypertexte"/>
            <w:noProof/>
          </w:rPr>
          <w:delText>6.1.3</w:delText>
        </w:r>
        <w:r w:rsidDel="00CE7A65">
          <w:rPr>
            <w:rFonts w:asciiTheme="minorHAnsi" w:hAnsiTheme="minorHAnsi"/>
            <w:smallCaps w:val="0"/>
            <w:noProof/>
            <w:szCs w:val="22"/>
            <w:lang w:val="fr-FR"/>
          </w:rPr>
          <w:tab/>
        </w:r>
        <w:r w:rsidRPr="00CE7A65" w:rsidDel="00CE7A65">
          <w:rPr>
            <w:rStyle w:val="Lienhypertexte"/>
            <w:noProof/>
          </w:rPr>
          <w:delText>For Iridium RUDICS floats</w:delText>
        </w:r>
        <w:r w:rsidDel="00CE7A65">
          <w:rPr>
            <w:noProof/>
            <w:webHidden/>
          </w:rPr>
          <w:tab/>
          <w:delText>20</w:delText>
        </w:r>
      </w:del>
    </w:p>
    <w:p w14:paraId="7F0545A4" w14:textId="48DA6B35" w:rsidR="00971ED7" w:rsidDel="00CE7A65" w:rsidRDefault="00971ED7">
      <w:pPr>
        <w:pStyle w:val="TM4"/>
        <w:tabs>
          <w:tab w:val="left" w:pos="825"/>
          <w:tab w:val="right" w:leader="dot" w:pos="9063"/>
        </w:tabs>
        <w:rPr>
          <w:del w:id="386" w:author="RANNOU, Jean-Philippe" w:date="2023-05-22T16:17:00Z"/>
          <w:rFonts w:asciiTheme="minorHAnsi" w:hAnsiTheme="minorHAnsi"/>
          <w:noProof/>
          <w:szCs w:val="22"/>
          <w:lang w:val="fr-FR"/>
        </w:rPr>
      </w:pPr>
      <w:del w:id="387" w:author="RANNOU, Jean-Philippe" w:date="2023-05-22T16:17:00Z">
        <w:r w:rsidRPr="00CE7A65" w:rsidDel="00CE7A65">
          <w:rPr>
            <w:rStyle w:val="Lienhypertexte"/>
            <w:noProof/>
          </w:rPr>
          <w:delText>6.1.3.1</w:delText>
        </w:r>
        <w:r w:rsidDel="00CE7A65">
          <w:rPr>
            <w:rFonts w:asciiTheme="minorHAnsi" w:hAnsiTheme="minorHAnsi"/>
            <w:noProof/>
            <w:szCs w:val="22"/>
            <w:lang w:val="fr-FR"/>
          </w:rPr>
          <w:tab/>
        </w:r>
        <w:r w:rsidRPr="00CE7A65" w:rsidDel="00CE7A65">
          <w:rPr>
            <w:rStyle w:val="Lienhypertexte"/>
            <w:noProof/>
          </w:rPr>
          <w:delText>Duplicate the Iridium files</w:delText>
        </w:r>
        <w:r w:rsidDel="00CE7A65">
          <w:rPr>
            <w:noProof/>
            <w:webHidden/>
          </w:rPr>
          <w:tab/>
          <w:delText>20</w:delText>
        </w:r>
      </w:del>
    </w:p>
    <w:p w14:paraId="084DADDA" w14:textId="00F0EBEB" w:rsidR="00971ED7" w:rsidDel="00CE7A65" w:rsidRDefault="00971ED7">
      <w:pPr>
        <w:pStyle w:val="TM2"/>
        <w:tabs>
          <w:tab w:val="left" w:pos="495"/>
          <w:tab w:val="right" w:leader="dot" w:pos="9063"/>
        </w:tabs>
        <w:rPr>
          <w:del w:id="388" w:author="RANNOU, Jean-Philippe" w:date="2023-05-22T16:17:00Z"/>
          <w:rFonts w:asciiTheme="minorHAnsi" w:hAnsiTheme="minorHAnsi"/>
          <w:b w:val="0"/>
          <w:bCs w:val="0"/>
          <w:smallCaps w:val="0"/>
          <w:noProof/>
          <w:szCs w:val="22"/>
          <w:lang w:val="fr-FR"/>
        </w:rPr>
      </w:pPr>
      <w:del w:id="389" w:author="RANNOU, Jean-Philippe" w:date="2023-05-22T16:17:00Z">
        <w:r w:rsidRPr="00CE7A65" w:rsidDel="00CE7A65">
          <w:rPr>
            <w:rStyle w:val="Lienhypertexte"/>
            <w:noProof/>
          </w:rPr>
          <w:delText>6.2</w:delText>
        </w:r>
        <w:r w:rsidDel="00CE7A65">
          <w:rPr>
            <w:rFonts w:asciiTheme="minorHAnsi" w:hAnsiTheme="minorHAnsi"/>
            <w:b w:val="0"/>
            <w:bCs w:val="0"/>
            <w:smallCaps w:val="0"/>
            <w:noProof/>
            <w:szCs w:val="22"/>
            <w:lang w:val="fr-FR"/>
          </w:rPr>
          <w:tab/>
        </w:r>
        <w:r w:rsidRPr="00CE7A65" w:rsidDel="00CE7A65">
          <w:rPr>
            <w:rStyle w:val="Lienhypertexte"/>
            <w:noProof/>
          </w:rPr>
          <w:delText>Decoding of float transmitted data</w:delText>
        </w:r>
        <w:r w:rsidDel="00CE7A65">
          <w:rPr>
            <w:noProof/>
            <w:webHidden/>
          </w:rPr>
          <w:tab/>
          <w:delText>21</w:delText>
        </w:r>
      </w:del>
    </w:p>
    <w:p w14:paraId="27132EAE" w14:textId="2FFC8752" w:rsidR="00971ED7" w:rsidDel="00CE7A65" w:rsidRDefault="00971ED7">
      <w:pPr>
        <w:pStyle w:val="TM2"/>
        <w:tabs>
          <w:tab w:val="left" w:pos="495"/>
          <w:tab w:val="right" w:leader="dot" w:pos="9063"/>
        </w:tabs>
        <w:rPr>
          <w:del w:id="390" w:author="RANNOU, Jean-Philippe" w:date="2023-05-22T16:17:00Z"/>
          <w:rFonts w:asciiTheme="minorHAnsi" w:hAnsiTheme="minorHAnsi"/>
          <w:b w:val="0"/>
          <w:bCs w:val="0"/>
          <w:smallCaps w:val="0"/>
          <w:noProof/>
          <w:szCs w:val="22"/>
          <w:lang w:val="fr-FR"/>
        </w:rPr>
      </w:pPr>
      <w:del w:id="391" w:author="RANNOU, Jean-Philippe" w:date="2023-05-22T16:17:00Z">
        <w:r w:rsidRPr="00CE7A65" w:rsidDel="00CE7A65">
          <w:rPr>
            <w:rStyle w:val="Lienhypertexte"/>
            <w:noProof/>
          </w:rPr>
          <w:delText>6.3</w:delText>
        </w:r>
        <w:r w:rsidDel="00CE7A65">
          <w:rPr>
            <w:rFonts w:asciiTheme="minorHAnsi" w:hAnsiTheme="minorHAnsi"/>
            <w:b w:val="0"/>
            <w:bCs w:val="0"/>
            <w:smallCaps w:val="0"/>
            <w:noProof/>
            <w:szCs w:val="22"/>
            <w:lang w:val="fr-FR"/>
          </w:rPr>
          <w:tab/>
        </w:r>
        <w:r w:rsidRPr="00CE7A65" w:rsidDel="00CE7A65">
          <w:rPr>
            <w:rStyle w:val="Lienhypertexte"/>
            <w:noProof/>
          </w:rPr>
          <w:delText>Decoder input and output files</w:delText>
        </w:r>
        <w:r w:rsidDel="00CE7A65">
          <w:rPr>
            <w:noProof/>
            <w:webHidden/>
          </w:rPr>
          <w:tab/>
          <w:delText>21</w:delText>
        </w:r>
      </w:del>
    </w:p>
    <w:p w14:paraId="25F2A2AD" w14:textId="3D2DCE9C" w:rsidR="00971ED7" w:rsidDel="00CE7A65" w:rsidRDefault="00971ED7">
      <w:pPr>
        <w:pStyle w:val="TM1"/>
        <w:tabs>
          <w:tab w:val="left" w:pos="330"/>
          <w:tab w:val="right" w:leader="dot" w:pos="9063"/>
        </w:tabs>
        <w:rPr>
          <w:del w:id="392" w:author="RANNOU, Jean-Philippe" w:date="2023-05-22T16:17:00Z"/>
          <w:rFonts w:asciiTheme="minorHAnsi" w:hAnsiTheme="minorHAnsi"/>
          <w:b w:val="0"/>
          <w:bCs w:val="0"/>
          <w:caps w:val="0"/>
          <w:noProof/>
          <w:szCs w:val="22"/>
          <w:u w:val="none"/>
          <w:lang w:val="fr-FR"/>
        </w:rPr>
      </w:pPr>
      <w:del w:id="393" w:author="RANNOU, Jean-Philippe" w:date="2023-05-22T16:17:00Z">
        <w:r w:rsidRPr="00CE7A65" w:rsidDel="00CE7A65">
          <w:rPr>
            <w:rStyle w:val="Lienhypertexte"/>
            <w:noProof/>
          </w:rPr>
          <w:delText>7</w:delText>
        </w:r>
        <w:r w:rsidDel="00CE7A65">
          <w:rPr>
            <w:rFonts w:asciiTheme="minorHAnsi" w:hAnsiTheme="minorHAnsi"/>
            <w:b w:val="0"/>
            <w:bCs w:val="0"/>
            <w:caps w:val="0"/>
            <w:noProof/>
            <w:szCs w:val="22"/>
            <w:u w:val="none"/>
            <w:lang w:val="fr-FR"/>
          </w:rPr>
          <w:tab/>
        </w:r>
        <w:r w:rsidRPr="00CE7A65" w:rsidDel="00CE7A65">
          <w:rPr>
            <w:rStyle w:val="Lienhypertexte"/>
            <w:noProof/>
          </w:rPr>
          <w:delText>Using the DAC decoder</w:delText>
        </w:r>
        <w:r w:rsidDel="00CE7A65">
          <w:rPr>
            <w:noProof/>
            <w:webHidden/>
          </w:rPr>
          <w:tab/>
          <w:delText>22</w:delText>
        </w:r>
      </w:del>
    </w:p>
    <w:p w14:paraId="68579C0A" w14:textId="7A6A066F" w:rsidR="00971ED7" w:rsidDel="00CE7A65" w:rsidRDefault="00971ED7">
      <w:pPr>
        <w:pStyle w:val="TM2"/>
        <w:tabs>
          <w:tab w:val="left" w:pos="495"/>
          <w:tab w:val="right" w:leader="dot" w:pos="9063"/>
        </w:tabs>
        <w:rPr>
          <w:del w:id="394" w:author="RANNOU, Jean-Philippe" w:date="2023-05-22T16:17:00Z"/>
          <w:rFonts w:asciiTheme="minorHAnsi" w:hAnsiTheme="minorHAnsi"/>
          <w:b w:val="0"/>
          <w:bCs w:val="0"/>
          <w:smallCaps w:val="0"/>
          <w:noProof/>
          <w:szCs w:val="22"/>
          <w:lang w:val="fr-FR"/>
        </w:rPr>
      </w:pPr>
      <w:del w:id="395" w:author="RANNOU, Jean-Philippe" w:date="2023-05-22T16:17:00Z">
        <w:r w:rsidRPr="00CE7A65" w:rsidDel="00CE7A65">
          <w:rPr>
            <w:rStyle w:val="Lienhypertexte"/>
            <w:noProof/>
          </w:rPr>
          <w:delText>7.1</w:delText>
        </w:r>
        <w:r w:rsidDel="00CE7A65">
          <w:rPr>
            <w:rFonts w:asciiTheme="minorHAnsi" w:hAnsiTheme="minorHAnsi"/>
            <w:b w:val="0"/>
            <w:bCs w:val="0"/>
            <w:smallCaps w:val="0"/>
            <w:noProof/>
            <w:szCs w:val="22"/>
            <w:lang w:val="fr-FR"/>
          </w:rPr>
          <w:tab/>
        </w:r>
        <w:r w:rsidRPr="00CE7A65" w:rsidDel="00CE7A65">
          <w:rPr>
            <w:rStyle w:val="Lienhypertexte"/>
            <w:noProof/>
          </w:rPr>
          <w:delText>Decoder input parameters</w:delText>
        </w:r>
        <w:r w:rsidDel="00CE7A65">
          <w:rPr>
            <w:noProof/>
            <w:webHidden/>
          </w:rPr>
          <w:tab/>
          <w:delText>22</w:delText>
        </w:r>
      </w:del>
    </w:p>
    <w:p w14:paraId="040A19A2" w14:textId="6CD56586" w:rsidR="00971ED7" w:rsidDel="00CE7A65" w:rsidRDefault="00971ED7">
      <w:pPr>
        <w:pStyle w:val="TM3"/>
        <w:tabs>
          <w:tab w:val="left" w:pos="660"/>
          <w:tab w:val="right" w:leader="dot" w:pos="9063"/>
        </w:tabs>
        <w:rPr>
          <w:del w:id="396" w:author="RANNOU, Jean-Philippe" w:date="2023-05-22T16:17:00Z"/>
          <w:rFonts w:asciiTheme="minorHAnsi" w:hAnsiTheme="minorHAnsi"/>
          <w:smallCaps w:val="0"/>
          <w:noProof/>
          <w:szCs w:val="22"/>
          <w:lang w:val="fr-FR"/>
        </w:rPr>
      </w:pPr>
      <w:del w:id="397" w:author="RANNOU, Jean-Philippe" w:date="2023-05-22T16:17:00Z">
        <w:r w:rsidRPr="00CE7A65" w:rsidDel="00CE7A65">
          <w:rPr>
            <w:rStyle w:val="Lienhypertexte"/>
            <w:noProof/>
          </w:rPr>
          <w:delText>7.1.1</w:delText>
        </w:r>
        <w:r w:rsidDel="00CE7A65">
          <w:rPr>
            <w:rFonts w:asciiTheme="minorHAnsi" w:hAnsiTheme="minorHAnsi"/>
            <w:smallCaps w:val="0"/>
            <w:noProof/>
            <w:szCs w:val="22"/>
            <w:lang w:val="fr-FR"/>
          </w:rPr>
          <w:tab/>
        </w:r>
        <w:r w:rsidRPr="00CE7A65" w:rsidDel="00CE7A65">
          <w:rPr>
            <w:rStyle w:val="Lienhypertexte"/>
            <w:noProof/>
          </w:rPr>
          <w:delText>For Argos floats</w:delText>
        </w:r>
        <w:r w:rsidDel="00CE7A65">
          <w:rPr>
            <w:noProof/>
            <w:webHidden/>
          </w:rPr>
          <w:tab/>
          <w:delText>22</w:delText>
        </w:r>
      </w:del>
    </w:p>
    <w:p w14:paraId="128601D8" w14:textId="55EBBE94" w:rsidR="00971ED7" w:rsidDel="00CE7A65" w:rsidRDefault="00971ED7">
      <w:pPr>
        <w:pStyle w:val="TM3"/>
        <w:tabs>
          <w:tab w:val="left" w:pos="660"/>
          <w:tab w:val="right" w:leader="dot" w:pos="9063"/>
        </w:tabs>
        <w:rPr>
          <w:del w:id="398" w:author="RANNOU, Jean-Philippe" w:date="2023-05-22T16:17:00Z"/>
          <w:rFonts w:asciiTheme="minorHAnsi" w:hAnsiTheme="minorHAnsi"/>
          <w:smallCaps w:val="0"/>
          <w:noProof/>
          <w:szCs w:val="22"/>
          <w:lang w:val="fr-FR"/>
        </w:rPr>
      </w:pPr>
      <w:del w:id="399" w:author="RANNOU, Jean-Philippe" w:date="2023-05-22T16:17:00Z">
        <w:r w:rsidRPr="00CE7A65" w:rsidDel="00CE7A65">
          <w:rPr>
            <w:rStyle w:val="Lienhypertexte"/>
            <w:noProof/>
          </w:rPr>
          <w:delText>7.1.2</w:delText>
        </w:r>
        <w:r w:rsidDel="00CE7A65">
          <w:rPr>
            <w:rFonts w:asciiTheme="minorHAnsi" w:hAnsiTheme="minorHAnsi"/>
            <w:smallCaps w:val="0"/>
            <w:noProof/>
            <w:szCs w:val="22"/>
            <w:lang w:val="fr-FR"/>
          </w:rPr>
          <w:tab/>
        </w:r>
        <w:r w:rsidRPr="00CE7A65" w:rsidDel="00CE7A65">
          <w:rPr>
            <w:rStyle w:val="Lienhypertexte"/>
            <w:noProof/>
          </w:rPr>
          <w:delText>For Iridium floats</w:delText>
        </w:r>
        <w:r w:rsidDel="00CE7A65">
          <w:rPr>
            <w:noProof/>
            <w:webHidden/>
          </w:rPr>
          <w:tab/>
          <w:delText>23</w:delText>
        </w:r>
      </w:del>
    </w:p>
    <w:p w14:paraId="3A017278" w14:textId="0F55C4BE" w:rsidR="00971ED7" w:rsidDel="00CE7A65" w:rsidRDefault="00971ED7">
      <w:pPr>
        <w:pStyle w:val="TM3"/>
        <w:tabs>
          <w:tab w:val="left" w:pos="660"/>
          <w:tab w:val="right" w:leader="dot" w:pos="9063"/>
        </w:tabs>
        <w:rPr>
          <w:del w:id="400" w:author="RANNOU, Jean-Philippe" w:date="2023-05-22T16:17:00Z"/>
          <w:rFonts w:asciiTheme="minorHAnsi" w:hAnsiTheme="minorHAnsi"/>
          <w:smallCaps w:val="0"/>
          <w:noProof/>
          <w:szCs w:val="22"/>
          <w:lang w:val="fr-FR"/>
        </w:rPr>
      </w:pPr>
      <w:del w:id="401" w:author="RANNOU, Jean-Philippe" w:date="2023-05-22T16:17:00Z">
        <w:r w:rsidRPr="00CE7A65" w:rsidDel="00CE7A65">
          <w:rPr>
            <w:rStyle w:val="Lienhypertexte"/>
            <w:noProof/>
          </w:rPr>
          <w:delText>7.1.3</w:delText>
        </w:r>
        <w:r w:rsidDel="00CE7A65">
          <w:rPr>
            <w:rFonts w:asciiTheme="minorHAnsi" w:hAnsiTheme="minorHAnsi"/>
            <w:smallCaps w:val="0"/>
            <w:noProof/>
            <w:szCs w:val="22"/>
            <w:lang w:val="fr-FR"/>
          </w:rPr>
          <w:tab/>
        </w:r>
        <w:r w:rsidRPr="00CE7A65" w:rsidDel="00CE7A65">
          <w:rPr>
            <w:rStyle w:val="Lienhypertexte"/>
            <w:noProof/>
          </w:rPr>
          <w:delText>Additional parameters of the decoder</w:delText>
        </w:r>
        <w:r w:rsidDel="00CE7A65">
          <w:rPr>
            <w:noProof/>
            <w:webHidden/>
          </w:rPr>
          <w:tab/>
          <w:delText>24</w:delText>
        </w:r>
      </w:del>
    </w:p>
    <w:p w14:paraId="64912581" w14:textId="523D842D" w:rsidR="00971ED7" w:rsidDel="00CE7A65" w:rsidRDefault="00971ED7">
      <w:pPr>
        <w:pStyle w:val="TM2"/>
        <w:tabs>
          <w:tab w:val="left" w:pos="495"/>
          <w:tab w:val="right" w:leader="dot" w:pos="9063"/>
        </w:tabs>
        <w:rPr>
          <w:del w:id="402" w:author="RANNOU, Jean-Philippe" w:date="2023-05-22T16:17:00Z"/>
          <w:rFonts w:asciiTheme="minorHAnsi" w:hAnsiTheme="minorHAnsi"/>
          <w:b w:val="0"/>
          <w:bCs w:val="0"/>
          <w:smallCaps w:val="0"/>
          <w:noProof/>
          <w:szCs w:val="22"/>
          <w:lang w:val="fr-FR"/>
        </w:rPr>
      </w:pPr>
      <w:del w:id="403" w:author="RANNOU, Jean-Philippe" w:date="2023-05-22T16:17:00Z">
        <w:r w:rsidRPr="00CE7A65" w:rsidDel="00CE7A65">
          <w:rPr>
            <w:rStyle w:val="Lienhypertexte"/>
            <w:noProof/>
          </w:rPr>
          <w:delText>7.2</w:delText>
        </w:r>
        <w:r w:rsidDel="00CE7A65">
          <w:rPr>
            <w:rFonts w:asciiTheme="minorHAnsi" w:hAnsiTheme="minorHAnsi"/>
            <w:b w:val="0"/>
            <w:bCs w:val="0"/>
            <w:smallCaps w:val="0"/>
            <w:noProof/>
            <w:szCs w:val="22"/>
            <w:lang w:val="fr-FR"/>
          </w:rPr>
          <w:tab/>
        </w:r>
        <w:r w:rsidRPr="00CE7A65" w:rsidDel="00CE7A65">
          <w:rPr>
            <w:rStyle w:val="Lienhypertexte"/>
            <w:noProof/>
          </w:rPr>
          <w:delText>Decoder input and output files</w:delText>
        </w:r>
        <w:r w:rsidDel="00CE7A65">
          <w:rPr>
            <w:noProof/>
            <w:webHidden/>
          </w:rPr>
          <w:tab/>
          <w:delText>24</w:delText>
        </w:r>
      </w:del>
    </w:p>
    <w:p w14:paraId="2F58C3BF" w14:textId="4048F2C2" w:rsidR="00971ED7" w:rsidDel="00CE7A65" w:rsidRDefault="00971ED7">
      <w:pPr>
        <w:pStyle w:val="TM2"/>
        <w:tabs>
          <w:tab w:val="left" w:pos="495"/>
          <w:tab w:val="right" w:leader="dot" w:pos="9063"/>
        </w:tabs>
        <w:rPr>
          <w:del w:id="404" w:author="RANNOU, Jean-Philippe" w:date="2023-05-22T16:17:00Z"/>
          <w:rFonts w:asciiTheme="minorHAnsi" w:hAnsiTheme="minorHAnsi"/>
          <w:b w:val="0"/>
          <w:bCs w:val="0"/>
          <w:smallCaps w:val="0"/>
          <w:noProof/>
          <w:szCs w:val="22"/>
          <w:lang w:val="fr-FR"/>
        </w:rPr>
      </w:pPr>
      <w:del w:id="405" w:author="RANNOU, Jean-Philippe" w:date="2023-05-22T16:17:00Z">
        <w:r w:rsidRPr="00CE7A65" w:rsidDel="00CE7A65">
          <w:rPr>
            <w:rStyle w:val="Lienhypertexte"/>
            <w:noProof/>
          </w:rPr>
          <w:delText>7.3</w:delText>
        </w:r>
        <w:r w:rsidDel="00CE7A65">
          <w:rPr>
            <w:rFonts w:asciiTheme="minorHAnsi" w:hAnsiTheme="minorHAnsi"/>
            <w:b w:val="0"/>
            <w:bCs w:val="0"/>
            <w:smallCaps w:val="0"/>
            <w:noProof/>
            <w:szCs w:val="22"/>
            <w:lang w:val="fr-FR"/>
          </w:rPr>
          <w:tab/>
        </w:r>
        <w:r w:rsidRPr="00CE7A65" w:rsidDel="00CE7A65">
          <w:rPr>
            <w:rStyle w:val="Lienhypertexte"/>
            <w:noProof/>
          </w:rPr>
          <w:delText>Deployment of the DAC decoder in the Coriolis infrastructure</w:delText>
        </w:r>
        <w:r w:rsidDel="00CE7A65">
          <w:rPr>
            <w:noProof/>
            <w:webHidden/>
          </w:rPr>
          <w:tab/>
          <w:delText>25</w:delText>
        </w:r>
      </w:del>
    </w:p>
    <w:p w14:paraId="7B5A2FDA" w14:textId="0CA15DFA" w:rsidR="00971ED7" w:rsidDel="00CE7A65" w:rsidRDefault="00971ED7">
      <w:pPr>
        <w:pStyle w:val="TM3"/>
        <w:tabs>
          <w:tab w:val="left" w:pos="660"/>
          <w:tab w:val="right" w:leader="dot" w:pos="9063"/>
        </w:tabs>
        <w:rPr>
          <w:del w:id="406" w:author="RANNOU, Jean-Philippe" w:date="2023-05-22T16:17:00Z"/>
          <w:rFonts w:asciiTheme="minorHAnsi" w:hAnsiTheme="minorHAnsi"/>
          <w:smallCaps w:val="0"/>
          <w:noProof/>
          <w:szCs w:val="22"/>
          <w:lang w:val="fr-FR"/>
        </w:rPr>
      </w:pPr>
      <w:del w:id="407" w:author="RANNOU, Jean-Philippe" w:date="2023-05-22T16:17:00Z">
        <w:r w:rsidRPr="00CE7A65" w:rsidDel="00CE7A65">
          <w:rPr>
            <w:rStyle w:val="Lienhypertexte"/>
            <w:noProof/>
          </w:rPr>
          <w:delText>7.3.1</w:delText>
        </w:r>
        <w:r w:rsidDel="00CE7A65">
          <w:rPr>
            <w:rFonts w:asciiTheme="minorHAnsi" w:hAnsiTheme="minorHAnsi"/>
            <w:smallCaps w:val="0"/>
            <w:noProof/>
            <w:szCs w:val="22"/>
            <w:lang w:val="fr-FR"/>
          </w:rPr>
          <w:tab/>
        </w:r>
        <w:r w:rsidRPr="00CE7A65" w:rsidDel="00CE7A65">
          <w:rPr>
            <w:rStyle w:val="Lienhypertexte"/>
            <w:noProof/>
          </w:rPr>
          <w:delText>Argos floats processing</w:delText>
        </w:r>
        <w:r w:rsidDel="00CE7A65">
          <w:rPr>
            <w:noProof/>
            <w:webHidden/>
          </w:rPr>
          <w:tab/>
          <w:delText>25</w:delText>
        </w:r>
      </w:del>
    </w:p>
    <w:p w14:paraId="4DEACA9C" w14:textId="49665E04" w:rsidR="00971ED7" w:rsidDel="00CE7A65" w:rsidRDefault="00971ED7">
      <w:pPr>
        <w:pStyle w:val="TM3"/>
        <w:tabs>
          <w:tab w:val="left" w:pos="660"/>
          <w:tab w:val="right" w:leader="dot" w:pos="9063"/>
        </w:tabs>
        <w:rPr>
          <w:del w:id="408" w:author="RANNOU, Jean-Philippe" w:date="2023-05-22T16:17:00Z"/>
          <w:rFonts w:asciiTheme="minorHAnsi" w:hAnsiTheme="minorHAnsi"/>
          <w:smallCaps w:val="0"/>
          <w:noProof/>
          <w:szCs w:val="22"/>
          <w:lang w:val="fr-FR"/>
        </w:rPr>
      </w:pPr>
      <w:del w:id="409" w:author="RANNOU, Jean-Philippe" w:date="2023-05-22T16:17:00Z">
        <w:r w:rsidRPr="00CE7A65" w:rsidDel="00CE7A65">
          <w:rPr>
            <w:rStyle w:val="Lienhypertexte"/>
            <w:noProof/>
          </w:rPr>
          <w:delText>7.3.2</w:delText>
        </w:r>
        <w:r w:rsidDel="00CE7A65">
          <w:rPr>
            <w:rFonts w:asciiTheme="minorHAnsi" w:hAnsiTheme="minorHAnsi"/>
            <w:smallCaps w:val="0"/>
            <w:noProof/>
            <w:szCs w:val="22"/>
            <w:lang w:val="fr-FR"/>
          </w:rPr>
          <w:tab/>
        </w:r>
        <w:r w:rsidRPr="00CE7A65" w:rsidDel="00CE7A65">
          <w:rPr>
            <w:rStyle w:val="Lienhypertexte"/>
            <w:noProof/>
          </w:rPr>
          <w:delText>Iridium floats processing</w:delText>
        </w:r>
        <w:r w:rsidDel="00CE7A65">
          <w:rPr>
            <w:noProof/>
            <w:webHidden/>
          </w:rPr>
          <w:tab/>
          <w:delText>26</w:delText>
        </w:r>
      </w:del>
    </w:p>
    <w:p w14:paraId="436BABCC" w14:textId="4B2128AC" w:rsidR="00971ED7" w:rsidDel="00CE7A65" w:rsidRDefault="00971ED7">
      <w:pPr>
        <w:pStyle w:val="TM1"/>
        <w:tabs>
          <w:tab w:val="left" w:pos="330"/>
          <w:tab w:val="right" w:leader="dot" w:pos="9063"/>
        </w:tabs>
        <w:rPr>
          <w:del w:id="410" w:author="RANNOU, Jean-Philippe" w:date="2023-05-22T16:17:00Z"/>
          <w:rFonts w:asciiTheme="minorHAnsi" w:hAnsiTheme="minorHAnsi"/>
          <w:b w:val="0"/>
          <w:bCs w:val="0"/>
          <w:caps w:val="0"/>
          <w:noProof/>
          <w:szCs w:val="22"/>
          <w:u w:val="none"/>
          <w:lang w:val="fr-FR"/>
        </w:rPr>
      </w:pPr>
      <w:del w:id="411" w:author="RANNOU, Jean-Philippe" w:date="2023-05-22T16:17:00Z">
        <w:r w:rsidRPr="00CE7A65" w:rsidDel="00CE7A65">
          <w:rPr>
            <w:rStyle w:val="Lienhypertexte"/>
            <w:noProof/>
          </w:rPr>
          <w:delText>8</w:delText>
        </w:r>
        <w:r w:rsidDel="00CE7A65">
          <w:rPr>
            <w:rFonts w:asciiTheme="minorHAnsi" w:hAnsiTheme="minorHAnsi"/>
            <w:b w:val="0"/>
            <w:bCs w:val="0"/>
            <w:caps w:val="0"/>
            <w:noProof/>
            <w:szCs w:val="22"/>
            <w:u w:val="none"/>
            <w:lang w:val="fr-FR"/>
          </w:rPr>
          <w:tab/>
        </w:r>
        <w:r w:rsidRPr="00CE7A65" w:rsidDel="00CE7A65">
          <w:rPr>
            <w:rStyle w:val="Lienhypertexte"/>
            <w:noProof/>
          </w:rPr>
          <w:delText>ANNEX A: detailed description of the decoder package</w:delText>
        </w:r>
        <w:r w:rsidDel="00CE7A65">
          <w:rPr>
            <w:noProof/>
            <w:webHidden/>
          </w:rPr>
          <w:tab/>
          <w:delText>27</w:delText>
        </w:r>
      </w:del>
    </w:p>
    <w:p w14:paraId="14AA84E2" w14:textId="11FE89C2" w:rsidR="00971ED7" w:rsidDel="00CE7A65" w:rsidRDefault="00971ED7">
      <w:pPr>
        <w:pStyle w:val="TM2"/>
        <w:tabs>
          <w:tab w:val="left" w:pos="495"/>
          <w:tab w:val="right" w:leader="dot" w:pos="9063"/>
        </w:tabs>
        <w:rPr>
          <w:del w:id="412" w:author="RANNOU, Jean-Philippe" w:date="2023-05-22T16:17:00Z"/>
          <w:rFonts w:asciiTheme="minorHAnsi" w:hAnsiTheme="minorHAnsi"/>
          <w:b w:val="0"/>
          <w:bCs w:val="0"/>
          <w:smallCaps w:val="0"/>
          <w:noProof/>
          <w:szCs w:val="22"/>
          <w:lang w:val="fr-FR"/>
        </w:rPr>
      </w:pPr>
      <w:del w:id="413" w:author="RANNOU, Jean-Philippe" w:date="2023-05-22T16:17:00Z">
        <w:r w:rsidRPr="00CE7A65" w:rsidDel="00CE7A65">
          <w:rPr>
            <w:rStyle w:val="Lienhypertexte"/>
            <w:noProof/>
          </w:rPr>
          <w:delText>8.1</w:delText>
        </w:r>
        <w:r w:rsidDel="00CE7A65">
          <w:rPr>
            <w:rFonts w:asciiTheme="minorHAnsi" w:hAnsiTheme="minorHAnsi"/>
            <w:b w:val="0"/>
            <w:bCs w:val="0"/>
            <w:smallCaps w:val="0"/>
            <w:noProof/>
            <w:szCs w:val="22"/>
            <w:lang w:val="fr-FR"/>
          </w:rPr>
          <w:tab/>
        </w:r>
        <w:r w:rsidRPr="00CE7A65" w:rsidDel="00CE7A65">
          <w:rPr>
            <w:rStyle w:val="Lienhypertexte"/>
            <w:noProof/>
          </w:rPr>
          <w:delText>The decArgo_soft directory</w:delText>
        </w:r>
        <w:r w:rsidDel="00CE7A65">
          <w:rPr>
            <w:noProof/>
            <w:webHidden/>
          </w:rPr>
          <w:tab/>
          <w:delText>28</w:delText>
        </w:r>
      </w:del>
    </w:p>
    <w:p w14:paraId="6CB8886C" w14:textId="5A8E0D28" w:rsidR="00971ED7" w:rsidDel="00CE7A65" w:rsidRDefault="00971ED7">
      <w:pPr>
        <w:pStyle w:val="TM3"/>
        <w:tabs>
          <w:tab w:val="left" w:pos="660"/>
          <w:tab w:val="right" w:leader="dot" w:pos="9063"/>
        </w:tabs>
        <w:rPr>
          <w:del w:id="414" w:author="RANNOU, Jean-Philippe" w:date="2023-05-22T16:17:00Z"/>
          <w:rFonts w:asciiTheme="minorHAnsi" w:hAnsiTheme="minorHAnsi"/>
          <w:smallCaps w:val="0"/>
          <w:noProof/>
          <w:szCs w:val="22"/>
          <w:lang w:val="fr-FR"/>
        </w:rPr>
      </w:pPr>
      <w:del w:id="415" w:author="RANNOU, Jean-Philippe" w:date="2023-05-22T16:17:00Z">
        <w:r w:rsidRPr="00CE7A65" w:rsidDel="00CE7A65">
          <w:rPr>
            <w:rStyle w:val="Lienhypertexte"/>
            <w:noProof/>
          </w:rPr>
          <w:delText>8.1.1</w:delText>
        </w:r>
        <w:r w:rsidDel="00CE7A65">
          <w:rPr>
            <w:rFonts w:asciiTheme="minorHAnsi" w:hAnsiTheme="minorHAnsi"/>
            <w:smallCaps w:val="0"/>
            <w:noProof/>
            <w:szCs w:val="22"/>
            <w:lang w:val="fr-FR"/>
          </w:rPr>
          <w:tab/>
        </w:r>
        <w:r w:rsidRPr="00CE7A65" w:rsidDel="00CE7A65">
          <w:rPr>
            <w:rStyle w:val="Lienhypertexte"/>
            <w:noProof/>
          </w:rPr>
          <w:delText>The decArgo_soft/soft directory</w:delText>
        </w:r>
        <w:r w:rsidDel="00CE7A65">
          <w:rPr>
            <w:noProof/>
            <w:webHidden/>
          </w:rPr>
          <w:tab/>
          <w:delText>28</w:delText>
        </w:r>
      </w:del>
    </w:p>
    <w:p w14:paraId="7E568B85" w14:textId="48DB2BA7" w:rsidR="00971ED7" w:rsidDel="00CE7A65" w:rsidRDefault="00971ED7">
      <w:pPr>
        <w:pStyle w:val="TM3"/>
        <w:tabs>
          <w:tab w:val="left" w:pos="660"/>
          <w:tab w:val="right" w:leader="dot" w:pos="9063"/>
        </w:tabs>
        <w:rPr>
          <w:del w:id="416" w:author="RANNOU, Jean-Philippe" w:date="2023-05-22T16:17:00Z"/>
          <w:rFonts w:asciiTheme="minorHAnsi" w:hAnsiTheme="minorHAnsi"/>
          <w:smallCaps w:val="0"/>
          <w:noProof/>
          <w:szCs w:val="22"/>
          <w:lang w:val="fr-FR"/>
        </w:rPr>
      </w:pPr>
      <w:del w:id="417" w:author="RANNOU, Jean-Philippe" w:date="2023-05-22T16:17:00Z">
        <w:r w:rsidRPr="00CE7A65" w:rsidDel="00CE7A65">
          <w:rPr>
            <w:rStyle w:val="Lienhypertexte"/>
            <w:noProof/>
          </w:rPr>
          <w:delText>8.1.2</w:delText>
        </w:r>
        <w:r w:rsidDel="00CE7A65">
          <w:rPr>
            <w:rFonts w:asciiTheme="minorHAnsi" w:hAnsiTheme="minorHAnsi"/>
            <w:smallCaps w:val="0"/>
            <w:noProof/>
            <w:szCs w:val="22"/>
            <w:lang w:val="fr-FR"/>
          </w:rPr>
          <w:tab/>
        </w:r>
        <w:r w:rsidRPr="00CE7A65" w:rsidDel="00CE7A65">
          <w:rPr>
            <w:rStyle w:val="Lienhypertexte"/>
            <w:noProof/>
          </w:rPr>
          <w:delText>The decArgo_soft/config directory</w:delText>
        </w:r>
        <w:r w:rsidDel="00CE7A65">
          <w:rPr>
            <w:noProof/>
            <w:webHidden/>
          </w:rPr>
          <w:tab/>
          <w:delText>28</w:delText>
        </w:r>
      </w:del>
    </w:p>
    <w:p w14:paraId="593369EC" w14:textId="642D4CA7" w:rsidR="00971ED7" w:rsidDel="00CE7A65" w:rsidRDefault="00971ED7">
      <w:pPr>
        <w:pStyle w:val="TM2"/>
        <w:tabs>
          <w:tab w:val="left" w:pos="495"/>
          <w:tab w:val="right" w:leader="dot" w:pos="9063"/>
        </w:tabs>
        <w:rPr>
          <w:del w:id="418" w:author="RANNOU, Jean-Philippe" w:date="2023-05-22T16:17:00Z"/>
          <w:rFonts w:asciiTheme="minorHAnsi" w:hAnsiTheme="minorHAnsi"/>
          <w:b w:val="0"/>
          <w:bCs w:val="0"/>
          <w:smallCaps w:val="0"/>
          <w:noProof/>
          <w:szCs w:val="22"/>
          <w:lang w:val="fr-FR"/>
        </w:rPr>
      </w:pPr>
      <w:del w:id="419" w:author="RANNOU, Jean-Philippe" w:date="2023-05-22T16:17:00Z">
        <w:r w:rsidRPr="00CE7A65" w:rsidDel="00CE7A65">
          <w:rPr>
            <w:rStyle w:val="Lienhypertexte"/>
            <w:noProof/>
          </w:rPr>
          <w:delText>8.2</w:delText>
        </w:r>
        <w:r w:rsidDel="00CE7A65">
          <w:rPr>
            <w:rFonts w:asciiTheme="minorHAnsi" w:hAnsiTheme="minorHAnsi"/>
            <w:b w:val="0"/>
            <w:bCs w:val="0"/>
            <w:smallCaps w:val="0"/>
            <w:noProof/>
            <w:szCs w:val="22"/>
            <w:lang w:val="fr-FR"/>
          </w:rPr>
          <w:tab/>
        </w:r>
        <w:r w:rsidRPr="00CE7A65" w:rsidDel="00CE7A65">
          <w:rPr>
            <w:rStyle w:val="Lienhypertexte"/>
            <w:noProof/>
          </w:rPr>
          <w:delText>The decArgo_doc directory</w:delText>
        </w:r>
        <w:r w:rsidDel="00CE7A65">
          <w:rPr>
            <w:noProof/>
            <w:webHidden/>
          </w:rPr>
          <w:tab/>
          <w:delText>28</w:delText>
        </w:r>
      </w:del>
    </w:p>
    <w:p w14:paraId="24735F46" w14:textId="5D681D49" w:rsidR="00971ED7" w:rsidDel="00CE7A65" w:rsidRDefault="00971ED7">
      <w:pPr>
        <w:pStyle w:val="TM2"/>
        <w:tabs>
          <w:tab w:val="left" w:pos="495"/>
          <w:tab w:val="right" w:leader="dot" w:pos="9063"/>
        </w:tabs>
        <w:rPr>
          <w:del w:id="420" w:author="RANNOU, Jean-Philippe" w:date="2023-05-22T16:17:00Z"/>
          <w:rFonts w:asciiTheme="minorHAnsi" w:hAnsiTheme="minorHAnsi"/>
          <w:b w:val="0"/>
          <w:bCs w:val="0"/>
          <w:smallCaps w:val="0"/>
          <w:noProof/>
          <w:szCs w:val="22"/>
          <w:lang w:val="fr-FR"/>
        </w:rPr>
      </w:pPr>
      <w:del w:id="421" w:author="RANNOU, Jean-Philippe" w:date="2023-05-22T16:17:00Z">
        <w:r w:rsidRPr="00CE7A65" w:rsidDel="00CE7A65">
          <w:rPr>
            <w:rStyle w:val="Lienhypertexte"/>
            <w:noProof/>
          </w:rPr>
          <w:delText>8.3</w:delText>
        </w:r>
        <w:r w:rsidDel="00CE7A65">
          <w:rPr>
            <w:rFonts w:asciiTheme="minorHAnsi" w:hAnsiTheme="minorHAnsi"/>
            <w:b w:val="0"/>
            <w:bCs w:val="0"/>
            <w:smallCaps w:val="0"/>
            <w:noProof/>
            <w:szCs w:val="22"/>
            <w:lang w:val="fr-FR"/>
          </w:rPr>
          <w:tab/>
        </w:r>
        <w:r w:rsidRPr="00CE7A65" w:rsidDel="00CE7A65">
          <w:rPr>
            <w:rStyle w:val="Lienhypertexte"/>
            <w:noProof/>
          </w:rPr>
          <w:delText>The decArgo_config_floats directory</w:delText>
        </w:r>
        <w:r w:rsidDel="00CE7A65">
          <w:rPr>
            <w:noProof/>
            <w:webHidden/>
          </w:rPr>
          <w:tab/>
          <w:delText>28</w:delText>
        </w:r>
      </w:del>
    </w:p>
    <w:p w14:paraId="791AC06A" w14:textId="26DCB0D4" w:rsidR="00971ED7" w:rsidDel="00CE7A65" w:rsidRDefault="00971ED7">
      <w:pPr>
        <w:pStyle w:val="TM1"/>
        <w:tabs>
          <w:tab w:val="left" w:pos="330"/>
          <w:tab w:val="right" w:leader="dot" w:pos="9063"/>
        </w:tabs>
        <w:rPr>
          <w:del w:id="422" w:author="RANNOU, Jean-Philippe" w:date="2023-05-22T16:17:00Z"/>
          <w:rFonts w:asciiTheme="minorHAnsi" w:hAnsiTheme="minorHAnsi"/>
          <w:b w:val="0"/>
          <w:bCs w:val="0"/>
          <w:caps w:val="0"/>
          <w:noProof/>
          <w:szCs w:val="22"/>
          <w:u w:val="none"/>
          <w:lang w:val="fr-FR"/>
        </w:rPr>
      </w:pPr>
      <w:del w:id="423" w:author="RANNOU, Jean-Philippe" w:date="2023-05-22T16:17:00Z">
        <w:r w:rsidRPr="00CE7A65" w:rsidDel="00CE7A65">
          <w:rPr>
            <w:rStyle w:val="Lienhypertexte"/>
            <w:noProof/>
          </w:rPr>
          <w:delText>9</w:delText>
        </w:r>
        <w:r w:rsidDel="00CE7A65">
          <w:rPr>
            <w:rFonts w:asciiTheme="minorHAnsi" w:hAnsiTheme="minorHAnsi"/>
            <w:b w:val="0"/>
            <w:bCs w:val="0"/>
            <w:caps w:val="0"/>
            <w:noProof/>
            <w:szCs w:val="22"/>
            <w:u w:val="none"/>
            <w:lang w:val="fr-FR"/>
          </w:rPr>
          <w:tab/>
        </w:r>
        <w:r w:rsidRPr="00CE7A65" w:rsidDel="00CE7A65">
          <w:rPr>
            <w:rStyle w:val="Lienhypertexte"/>
            <w:noProof/>
          </w:rPr>
          <w:delText>ANNEX B: specificities of Iridium data decoder</w:delText>
        </w:r>
        <w:r w:rsidDel="00CE7A65">
          <w:rPr>
            <w:noProof/>
            <w:webHidden/>
          </w:rPr>
          <w:tab/>
          <w:delText>29</w:delText>
        </w:r>
      </w:del>
    </w:p>
    <w:p w14:paraId="1254A75C" w14:textId="4D80BEDE" w:rsidR="00971ED7" w:rsidDel="00CE7A65" w:rsidRDefault="00971ED7">
      <w:pPr>
        <w:pStyle w:val="TM2"/>
        <w:tabs>
          <w:tab w:val="left" w:pos="495"/>
          <w:tab w:val="right" w:leader="dot" w:pos="9063"/>
        </w:tabs>
        <w:rPr>
          <w:del w:id="424" w:author="RANNOU, Jean-Philippe" w:date="2023-05-22T16:17:00Z"/>
          <w:rFonts w:asciiTheme="minorHAnsi" w:hAnsiTheme="minorHAnsi"/>
          <w:b w:val="0"/>
          <w:bCs w:val="0"/>
          <w:smallCaps w:val="0"/>
          <w:noProof/>
          <w:szCs w:val="22"/>
          <w:lang w:val="fr-FR"/>
        </w:rPr>
      </w:pPr>
      <w:del w:id="425" w:author="RANNOU, Jean-Philippe" w:date="2023-05-22T16:17:00Z">
        <w:r w:rsidRPr="00CE7A65" w:rsidDel="00CE7A65">
          <w:rPr>
            <w:rStyle w:val="Lienhypertexte"/>
            <w:noProof/>
          </w:rPr>
          <w:delText>9.1</w:delText>
        </w:r>
        <w:r w:rsidDel="00CE7A65">
          <w:rPr>
            <w:rFonts w:asciiTheme="minorHAnsi" w:hAnsiTheme="minorHAnsi"/>
            <w:b w:val="0"/>
            <w:bCs w:val="0"/>
            <w:smallCaps w:val="0"/>
            <w:noProof/>
            <w:szCs w:val="22"/>
            <w:lang w:val="fr-FR"/>
          </w:rPr>
          <w:tab/>
        </w:r>
        <w:r w:rsidRPr="00CE7A65" w:rsidDel="00CE7A65">
          <w:rPr>
            <w:rStyle w:val="Lienhypertexte"/>
            <w:noProof/>
          </w:rPr>
          <w:delText>Management of Iridium mail files received from FLOAT_TRANSMISSION_TYPE #3 or #4 floats</w:delText>
        </w:r>
        <w:r w:rsidDel="00CE7A65">
          <w:rPr>
            <w:noProof/>
            <w:webHidden/>
          </w:rPr>
          <w:tab/>
          <w:delText>29</w:delText>
        </w:r>
      </w:del>
    </w:p>
    <w:p w14:paraId="54A529D8" w14:textId="38957C83" w:rsidR="00971ED7" w:rsidDel="00CE7A65" w:rsidRDefault="00971ED7">
      <w:pPr>
        <w:pStyle w:val="TM3"/>
        <w:tabs>
          <w:tab w:val="left" w:pos="660"/>
          <w:tab w:val="right" w:leader="dot" w:pos="9063"/>
        </w:tabs>
        <w:rPr>
          <w:del w:id="426" w:author="RANNOU, Jean-Philippe" w:date="2023-05-22T16:17:00Z"/>
          <w:rFonts w:asciiTheme="minorHAnsi" w:hAnsiTheme="minorHAnsi"/>
          <w:smallCaps w:val="0"/>
          <w:noProof/>
          <w:szCs w:val="22"/>
          <w:lang w:val="fr-FR"/>
        </w:rPr>
      </w:pPr>
      <w:del w:id="427" w:author="RANNOU, Jean-Philippe" w:date="2023-05-22T16:17:00Z">
        <w:r w:rsidRPr="00CE7A65" w:rsidDel="00CE7A65">
          <w:rPr>
            <w:rStyle w:val="Lienhypertexte"/>
            <w:noProof/>
          </w:rPr>
          <w:delText>9.1.1</w:delText>
        </w:r>
        <w:r w:rsidDel="00CE7A65">
          <w:rPr>
            <w:rFonts w:asciiTheme="minorHAnsi" w:hAnsiTheme="minorHAnsi"/>
            <w:smallCaps w:val="0"/>
            <w:noProof/>
            <w:szCs w:val="22"/>
            <w:lang w:val="fr-FR"/>
          </w:rPr>
          <w:tab/>
        </w:r>
        <w:r w:rsidRPr="00CE7A65" w:rsidDel="00CE7A65">
          <w:rPr>
            <w:rStyle w:val="Lienhypertexte"/>
            <w:noProof/>
          </w:rPr>
          <w:delText>For non Ice floats</w:delText>
        </w:r>
        <w:r w:rsidDel="00CE7A65">
          <w:rPr>
            <w:noProof/>
            <w:webHidden/>
          </w:rPr>
          <w:tab/>
          <w:delText>29</w:delText>
        </w:r>
      </w:del>
    </w:p>
    <w:p w14:paraId="5F4330DD" w14:textId="42C9AFA3" w:rsidR="00971ED7" w:rsidDel="00CE7A65" w:rsidRDefault="00971ED7">
      <w:pPr>
        <w:pStyle w:val="TM3"/>
        <w:tabs>
          <w:tab w:val="left" w:pos="660"/>
          <w:tab w:val="right" w:leader="dot" w:pos="9063"/>
        </w:tabs>
        <w:rPr>
          <w:del w:id="428" w:author="RANNOU, Jean-Philippe" w:date="2023-05-22T16:17:00Z"/>
          <w:rFonts w:asciiTheme="minorHAnsi" w:hAnsiTheme="minorHAnsi"/>
          <w:smallCaps w:val="0"/>
          <w:noProof/>
          <w:szCs w:val="22"/>
          <w:lang w:val="fr-FR"/>
        </w:rPr>
      </w:pPr>
      <w:del w:id="429" w:author="RANNOU, Jean-Philippe" w:date="2023-05-22T16:17:00Z">
        <w:r w:rsidRPr="00CE7A65" w:rsidDel="00CE7A65">
          <w:rPr>
            <w:rStyle w:val="Lienhypertexte"/>
            <w:noProof/>
          </w:rPr>
          <w:delText>9.1.2</w:delText>
        </w:r>
        <w:r w:rsidDel="00CE7A65">
          <w:rPr>
            <w:rFonts w:asciiTheme="minorHAnsi" w:hAnsiTheme="minorHAnsi"/>
            <w:smallCaps w:val="0"/>
            <w:noProof/>
            <w:szCs w:val="22"/>
            <w:lang w:val="fr-FR"/>
          </w:rPr>
          <w:tab/>
        </w:r>
        <w:r w:rsidRPr="00CE7A65" w:rsidDel="00CE7A65">
          <w:rPr>
            <w:rStyle w:val="Lienhypertexte"/>
            <w:noProof/>
          </w:rPr>
          <w:delText>For Ice floats</w:delText>
        </w:r>
        <w:r w:rsidDel="00CE7A65">
          <w:rPr>
            <w:noProof/>
            <w:webHidden/>
          </w:rPr>
          <w:tab/>
          <w:delText>30</w:delText>
        </w:r>
      </w:del>
    </w:p>
    <w:p w14:paraId="2FB66F9E" w14:textId="77B82FD9" w:rsidR="00971ED7" w:rsidDel="00CE7A65" w:rsidRDefault="00971ED7">
      <w:pPr>
        <w:pStyle w:val="TM2"/>
        <w:tabs>
          <w:tab w:val="left" w:pos="495"/>
          <w:tab w:val="right" w:leader="dot" w:pos="9063"/>
        </w:tabs>
        <w:rPr>
          <w:del w:id="430" w:author="RANNOU, Jean-Philippe" w:date="2023-05-22T16:17:00Z"/>
          <w:rFonts w:asciiTheme="minorHAnsi" w:hAnsiTheme="minorHAnsi"/>
          <w:b w:val="0"/>
          <w:bCs w:val="0"/>
          <w:smallCaps w:val="0"/>
          <w:noProof/>
          <w:szCs w:val="22"/>
          <w:lang w:val="fr-FR"/>
        </w:rPr>
      </w:pPr>
      <w:del w:id="431" w:author="RANNOU, Jean-Philippe" w:date="2023-05-22T16:17:00Z">
        <w:r w:rsidRPr="00CE7A65" w:rsidDel="00CE7A65">
          <w:rPr>
            <w:rStyle w:val="Lienhypertexte"/>
            <w:noProof/>
          </w:rPr>
          <w:delText>9.2</w:delText>
        </w:r>
        <w:r w:rsidDel="00CE7A65">
          <w:rPr>
            <w:rFonts w:asciiTheme="minorHAnsi" w:hAnsiTheme="minorHAnsi"/>
            <w:b w:val="0"/>
            <w:bCs w:val="0"/>
            <w:smallCaps w:val="0"/>
            <w:noProof/>
            <w:szCs w:val="22"/>
            <w:lang w:val="fr-FR"/>
          </w:rPr>
          <w:tab/>
        </w:r>
        <w:r w:rsidRPr="00CE7A65" w:rsidDel="00CE7A65">
          <w:rPr>
            <w:rStyle w:val="Lienhypertexte"/>
            <w:noProof/>
          </w:rPr>
          <w:delText>Management of Iridium files received from FLOAT_TRANSMISSION_TYPE #2 floats</w:delText>
        </w:r>
        <w:r w:rsidDel="00CE7A65">
          <w:rPr>
            <w:noProof/>
            <w:webHidden/>
          </w:rPr>
          <w:tab/>
          <w:delText>32</w:delText>
        </w:r>
      </w:del>
    </w:p>
    <w:p w14:paraId="04E4D85E" w14:textId="0214CA63" w:rsidR="00971ED7" w:rsidDel="00CE7A65" w:rsidRDefault="00971ED7">
      <w:pPr>
        <w:pStyle w:val="TM1"/>
        <w:tabs>
          <w:tab w:val="left" w:pos="440"/>
          <w:tab w:val="right" w:leader="dot" w:pos="9063"/>
        </w:tabs>
        <w:rPr>
          <w:del w:id="432" w:author="RANNOU, Jean-Philippe" w:date="2023-05-22T16:17:00Z"/>
          <w:rFonts w:asciiTheme="minorHAnsi" w:hAnsiTheme="minorHAnsi"/>
          <w:b w:val="0"/>
          <w:bCs w:val="0"/>
          <w:caps w:val="0"/>
          <w:noProof/>
          <w:szCs w:val="22"/>
          <w:u w:val="none"/>
          <w:lang w:val="fr-FR"/>
        </w:rPr>
      </w:pPr>
      <w:del w:id="433" w:author="RANNOU, Jean-Philippe" w:date="2023-05-22T16:17:00Z">
        <w:r w:rsidRPr="00CE7A65" w:rsidDel="00CE7A65">
          <w:rPr>
            <w:rStyle w:val="Lienhypertexte"/>
            <w:noProof/>
          </w:rPr>
          <w:delText>10</w:delText>
        </w:r>
        <w:r w:rsidDel="00CE7A65">
          <w:rPr>
            <w:rFonts w:asciiTheme="minorHAnsi" w:hAnsiTheme="minorHAnsi"/>
            <w:b w:val="0"/>
            <w:bCs w:val="0"/>
            <w:caps w:val="0"/>
            <w:noProof/>
            <w:szCs w:val="22"/>
            <w:u w:val="none"/>
            <w:lang w:val="fr-FR"/>
          </w:rPr>
          <w:tab/>
        </w:r>
        <w:r w:rsidRPr="00CE7A65" w:rsidDel="00CE7A65">
          <w:rPr>
            <w:rStyle w:val="Lienhypertexte"/>
            <w:noProof/>
          </w:rPr>
          <w:delText>ANNEX C: decode_provor_2_nc_dm, the Delayed Mode DAC decoder</w:delText>
        </w:r>
        <w:r w:rsidDel="00CE7A65">
          <w:rPr>
            <w:noProof/>
            <w:webHidden/>
          </w:rPr>
          <w:tab/>
          <w:delText>33</w:delText>
        </w:r>
      </w:del>
    </w:p>
    <w:p w14:paraId="5A4D4B10" w14:textId="1E7F963D" w:rsidR="00971ED7" w:rsidDel="00CE7A65" w:rsidRDefault="00971ED7">
      <w:pPr>
        <w:pStyle w:val="TM1"/>
        <w:tabs>
          <w:tab w:val="left" w:pos="440"/>
          <w:tab w:val="right" w:leader="dot" w:pos="9063"/>
        </w:tabs>
        <w:rPr>
          <w:del w:id="434" w:author="RANNOU, Jean-Philippe" w:date="2023-05-22T16:17:00Z"/>
          <w:rFonts w:asciiTheme="minorHAnsi" w:hAnsiTheme="minorHAnsi"/>
          <w:b w:val="0"/>
          <w:bCs w:val="0"/>
          <w:caps w:val="0"/>
          <w:noProof/>
          <w:szCs w:val="22"/>
          <w:u w:val="none"/>
          <w:lang w:val="fr-FR"/>
        </w:rPr>
      </w:pPr>
      <w:del w:id="435" w:author="RANNOU, Jean-Philippe" w:date="2023-05-22T16:17:00Z">
        <w:r w:rsidRPr="00CE7A65" w:rsidDel="00CE7A65">
          <w:rPr>
            <w:rStyle w:val="Lienhypertexte"/>
            <w:noProof/>
          </w:rPr>
          <w:delText>11</w:delText>
        </w:r>
        <w:r w:rsidDel="00CE7A65">
          <w:rPr>
            <w:rFonts w:asciiTheme="minorHAnsi" w:hAnsiTheme="minorHAnsi"/>
            <w:b w:val="0"/>
            <w:bCs w:val="0"/>
            <w:caps w:val="0"/>
            <w:noProof/>
            <w:szCs w:val="22"/>
            <w:u w:val="none"/>
            <w:lang w:val="fr-FR"/>
          </w:rPr>
          <w:tab/>
        </w:r>
        <w:r w:rsidRPr="00CE7A65" w:rsidDel="00CE7A65">
          <w:rPr>
            <w:rStyle w:val="Lienhypertexte"/>
            <w:noProof/>
          </w:rPr>
          <w:delText>ANNEX D: conditional generation of NetCDF files</w:delText>
        </w:r>
        <w:r w:rsidDel="00CE7A65">
          <w:rPr>
            <w:noProof/>
            <w:webHidden/>
          </w:rPr>
          <w:tab/>
          <w:delText>34</w:delText>
        </w:r>
      </w:del>
    </w:p>
    <w:p w14:paraId="62459880" w14:textId="27DC32D5" w:rsidR="00971ED7" w:rsidDel="00CE7A65" w:rsidRDefault="00971ED7">
      <w:pPr>
        <w:pStyle w:val="TM2"/>
        <w:tabs>
          <w:tab w:val="left" w:pos="605"/>
          <w:tab w:val="right" w:leader="dot" w:pos="9063"/>
        </w:tabs>
        <w:rPr>
          <w:del w:id="436" w:author="RANNOU, Jean-Philippe" w:date="2023-05-22T16:17:00Z"/>
          <w:rFonts w:asciiTheme="minorHAnsi" w:hAnsiTheme="minorHAnsi"/>
          <w:b w:val="0"/>
          <w:bCs w:val="0"/>
          <w:smallCaps w:val="0"/>
          <w:noProof/>
          <w:szCs w:val="22"/>
          <w:lang w:val="fr-FR"/>
        </w:rPr>
      </w:pPr>
      <w:del w:id="437" w:author="RANNOU, Jean-Philippe" w:date="2023-05-22T16:17:00Z">
        <w:r w:rsidRPr="00CE7A65" w:rsidDel="00CE7A65">
          <w:rPr>
            <w:rStyle w:val="Lienhypertexte"/>
            <w:noProof/>
          </w:rPr>
          <w:delText>11.1</w:delText>
        </w:r>
        <w:r w:rsidDel="00CE7A65">
          <w:rPr>
            <w:rFonts w:asciiTheme="minorHAnsi" w:hAnsiTheme="minorHAnsi"/>
            <w:b w:val="0"/>
            <w:bCs w:val="0"/>
            <w:smallCaps w:val="0"/>
            <w:noProof/>
            <w:szCs w:val="22"/>
            <w:lang w:val="fr-FR"/>
          </w:rPr>
          <w:tab/>
        </w:r>
        <w:r w:rsidRPr="00CE7A65" w:rsidDel="00CE7A65">
          <w:rPr>
            <w:rStyle w:val="Lienhypertexte"/>
            <w:noProof/>
          </w:rPr>
          <w:delText>For Argos floats</w:delText>
        </w:r>
        <w:r w:rsidDel="00CE7A65">
          <w:rPr>
            <w:noProof/>
            <w:webHidden/>
          </w:rPr>
          <w:tab/>
          <w:delText>34</w:delText>
        </w:r>
      </w:del>
    </w:p>
    <w:p w14:paraId="22F851B9" w14:textId="0D7E1995" w:rsidR="00971ED7" w:rsidDel="00CE7A65" w:rsidRDefault="00971ED7">
      <w:pPr>
        <w:pStyle w:val="TM3"/>
        <w:tabs>
          <w:tab w:val="left" w:pos="770"/>
          <w:tab w:val="right" w:leader="dot" w:pos="9063"/>
        </w:tabs>
        <w:rPr>
          <w:del w:id="438" w:author="RANNOU, Jean-Philippe" w:date="2023-05-22T16:17:00Z"/>
          <w:rFonts w:asciiTheme="minorHAnsi" w:hAnsiTheme="minorHAnsi"/>
          <w:smallCaps w:val="0"/>
          <w:noProof/>
          <w:szCs w:val="22"/>
          <w:lang w:val="fr-FR"/>
        </w:rPr>
      </w:pPr>
      <w:del w:id="439" w:author="RANNOU, Jean-Philippe" w:date="2023-05-22T16:17:00Z">
        <w:r w:rsidRPr="00CE7A65" w:rsidDel="00CE7A65">
          <w:rPr>
            <w:rStyle w:val="Lienhypertexte"/>
            <w:noProof/>
          </w:rPr>
          <w:delText>11.1.1</w:delText>
        </w:r>
        <w:r w:rsidDel="00CE7A65">
          <w:rPr>
            <w:rFonts w:asciiTheme="minorHAnsi" w:hAnsiTheme="minorHAnsi"/>
            <w:smallCaps w:val="0"/>
            <w:noProof/>
            <w:szCs w:val="22"/>
            <w:lang w:val="fr-FR"/>
          </w:rPr>
          <w:tab/>
        </w:r>
        <w:r w:rsidRPr="00CE7A65" w:rsidDel="00CE7A65">
          <w:rPr>
            <w:rStyle w:val="Lienhypertexte"/>
            <w:noProof/>
          </w:rPr>
          <w:delText>META file</w:delText>
        </w:r>
        <w:r w:rsidDel="00CE7A65">
          <w:rPr>
            <w:noProof/>
            <w:webHidden/>
          </w:rPr>
          <w:tab/>
          <w:delText>34</w:delText>
        </w:r>
      </w:del>
    </w:p>
    <w:p w14:paraId="2B63FD46" w14:textId="6EDE58B1" w:rsidR="00971ED7" w:rsidDel="00CE7A65" w:rsidRDefault="00971ED7">
      <w:pPr>
        <w:pStyle w:val="TM3"/>
        <w:tabs>
          <w:tab w:val="left" w:pos="770"/>
          <w:tab w:val="right" w:leader="dot" w:pos="9063"/>
        </w:tabs>
        <w:rPr>
          <w:del w:id="440" w:author="RANNOU, Jean-Philippe" w:date="2023-05-22T16:17:00Z"/>
          <w:rFonts w:asciiTheme="minorHAnsi" w:hAnsiTheme="minorHAnsi"/>
          <w:smallCaps w:val="0"/>
          <w:noProof/>
          <w:szCs w:val="22"/>
          <w:lang w:val="fr-FR"/>
        </w:rPr>
      </w:pPr>
      <w:del w:id="441" w:author="RANNOU, Jean-Philippe" w:date="2023-05-22T16:17:00Z">
        <w:r w:rsidRPr="00CE7A65" w:rsidDel="00CE7A65">
          <w:rPr>
            <w:rStyle w:val="Lienhypertexte"/>
            <w:noProof/>
          </w:rPr>
          <w:delText>11.1.2</w:delText>
        </w:r>
        <w:r w:rsidDel="00CE7A65">
          <w:rPr>
            <w:rFonts w:asciiTheme="minorHAnsi" w:hAnsiTheme="minorHAnsi"/>
            <w:smallCaps w:val="0"/>
            <w:noProof/>
            <w:szCs w:val="22"/>
            <w:lang w:val="fr-FR"/>
          </w:rPr>
          <w:tab/>
        </w:r>
        <w:r w:rsidRPr="00CE7A65" w:rsidDel="00CE7A65">
          <w:rPr>
            <w:rStyle w:val="Lienhypertexte"/>
            <w:noProof/>
          </w:rPr>
          <w:delText>TRAJ, MULTI-PROF and TECH files</w:delText>
        </w:r>
        <w:r w:rsidDel="00CE7A65">
          <w:rPr>
            <w:noProof/>
            <w:webHidden/>
          </w:rPr>
          <w:tab/>
          <w:delText>34</w:delText>
        </w:r>
      </w:del>
    </w:p>
    <w:p w14:paraId="35F842D1" w14:textId="22A2714B" w:rsidR="00971ED7" w:rsidDel="00CE7A65" w:rsidRDefault="00971ED7">
      <w:pPr>
        <w:pStyle w:val="TM3"/>
        <w:tabs>
          <w:tab w:val="left" w:pos="770"/>
          <w:tab w:val="right" w:leader="dot" w:pos="9063"/>
        </w:tabs>
        <w:rPr>
          <w:del w:id="442" w:author="RANNOU, Jean-Philippe" w:date="2023-05-22T16:17:00Z"/>
          <w:rFonts w:asciiTheme="minorHAnsi" w:hAnsiTheme="minorHAnsi"/>
          <w:smallCaps w:val="0"/>
          <w:noProof/>
          <w:szCs w:val="22"/>
          <w:lang w:val="fr-FR"/>
        </w:rPr>
      </w:pPr>
      <w:del w:id="443" w:author="RANNOU, Jean-Philippe" w:date="2023-05-22T16:17:00Z">
        <w:r w:rsidRPr="00CE7A65" w:rsidDel="00CE7A65">
          <w:rPr>
            <w:rStyle w:val="Lienhypertexte"/>
            <w:noProof/>
          </w:rPr>
          <w:delText>11.1.3</w:delText>
        </w:r>
        <w:r w:rsidDel="00CE7A65">
          <w:rPr>
            <w:rFonts w:asciiTheme="minorHAnsi" w:hAnsiTheme="minorHAnsi"/>
            <w:smallCaps w:val="0"/>
            <w:noProof/>
            <w:szCs w:val="22"/>
            <w:lang w:val="fr-FR"/>
          </w:rPr>
          <w:tab/>
        </w:r>
        <w:r w:rsidRPr="00CE7A65" w:rsidDel="00CE7A65">
          <w:rPr>
            <w:rStyle w:val="Lienhypertexte"/>
            <w:noProof/>
          </w:rPr>
          <w:delText>MONO-PROF file</w:delText>
        </w:r>
        <w:r w:rsidDel="00CE7A65">
          <w:rPr>
            <w:noProof/>
            <w:webHidden/>
          </w:rPr>
          <w:tab/>
          <w:delText>34</w:delText>
        </w:r>
      </w:del>
    </w:p>
    <w:p w14:paraId="10282458" w14:textId="6A8A1C0E" w:rsidR="00971ED7" w:rsidDel="00CE7A65" w:rsidRDefault="00971ED7">
      <w:pPr>
        <w:pStyle w:val="TM2"/>
        <w:tabs>
          <w:tab w:val="left" w:pos="605"/>
          <w:tab w:val="right" w:leader="dot" w:pos="9063"/>
        </w:tabs>
        <w:rPr>
          <w:del w:id="444" w:author="RANNOU, Jean-Philippe" w:date="2023-05-22T16:17:00Z"/>
          <w:rFonts w:asciiTheme="minorHAnsi" w:hAnsiTheme="minorHAnsi"/>
          <w:b w:val="0"/>
          <w:bCs w:val="0"/>
          <w:smallCaps w:val="0"/>
          <w:noProof/>
          <w:szCs w:val="22"/>
          <w:lang w:val="fr-FR"/>
        </w:rPr>
      </w:pPr>
      <w:del w:id="445" w:author="RANNOU, Jean-Philippe" w:date="2023-05-22T16:17:00Z">
        <w:r w:rsidRPr="00CE7A65" w:rsidDel="00CE7A65">
          <w:rPr>
            <w:rStyle w:val="Lienhypertexte"/>
            <w:noProof/>
          </w:rPr>
          <w:delText>11.2</w:delText>
        </w:r>
        <w:r w:rsidDel="00CE7A65">
          <w:rPr>
            <w:rFonts w:asciiTheme="minorHAnsi" w:hAnsiTheme="minorHAnsi"/>
            <w:b w:val="0"/>
            <w:bCs w:val="0"/>
            <w:smallCaps w:val="0"/>
            <w:noProof/>
            <w:szCs w:val="22"/>
            <w:lang w:val="fr-FR"/>
          </w:rPr>
          <w:tab/>
        </w:r>
        <w:r w:rsidRPr="00CE7A65" w:rsidDel="00CE7A65">
          <w:rPr>
            <w:rStyle w:val="Lienhypertexte"/>
            <w:noProof/>
          </w:rPr>
          <w:delText>For Iridium floats</w:delText>
        </w:r>
        <w:r w:rsidDel="00CE7A65">
          <w:rPr>
            <w:noProof/>
            <w:webHidden/>
          </w:rPr>
          <w:tab/>
          <w:delText>35</w:delText>
        </w:r>
      </w:del>
    </w:p>
    <w:p w14:paraId="6F070454" w14:textId="3D646829" w:rsidR="00971ED7" w:rsidDel="00CE7A65" w:rsidRDefault="00971ED7">
      <w:pPr>
        <w:pStyle w:val="TM3"/>
        <w:tabs>
          <w:tab w:val="left" w:pos="770"/>
          <w:tab w:val="right" w:leader="dot" w:pos="9063"/>
        </w:tabs>
        <w:rPr>
          <w:del w:id="446" w:author="RANNOU, Jean-Philippe" w:date="2023-05-22T16:17:00Z"/>
          <w:rFonts w:asciiTheme="minorHAnsi" w:hAnsiTheme="minorHAnsi"/>
          <w:smallCaps w:val="0"/>
          <w:noProof/>
          <w:szCs w:val="22"/>
          <w:lang w:val="fr-FR"/>
        </w:rPr>
      </w:pPr>
      <w:del w:id="447" w:author="RANNOU, Jean-Philippe" w:date="2023-05-22T16:17:00Z">
        <w:r w:rsidRPr="00CE7A65" w:rsidDel="00CE7A65">
          <w:rPr>
            <w:rStyle w:val="Lienhypertexte"/>
            <w:noProof/>
          </w:rPr>
          <w:delText>11.2.1</w:delText>
        </w:r>
        <w:r w:rsidDel="00CE7A65">
          <w:rPr>
            <w:rFonts w:asciiTheme="minorHAnsi" w:hAnsiTheme="minorHAnsi"/>
            <w:smallCaps w:val="0"/>
            <w:noProof/>
            <w:szCs w:val="22"/>
            <w:lang w:val="fr-FR"/>
          </w:rPr>
          <w:tab/>
        </w:r>
        <w:r w:rsidRPr="00CE7A65" w:rsidDel="00CE7A65">
          <w:rPr>
            <w:rStyle w:val="Lienhypertexte"/>
            <w:noProof/>
          </w:rPr>
          <w:delText>META file</w:delText>
        </w:r>
        <w:r w:rsidDel="00CE7A65">
          <w:rPr>
            <w:noProof/>
            <w:webHidden/>
          </w:rPr>
          <w:tab/>
          <w:delText>35</w:delText>
        </w:r>
      </w:del>
    </w:p>
    <w:p w14:paraId="7B3E0BD7" w14:textId="485FDE78" w:rsidR="00971ED7" w:rsidDel="00CE7A65" w:rsidRDefault="00971ED7">
      <w:pPr>
        <w:pStyle w:val="TM3"/>
        <w:tabs>
          <w:tab w:val="left" w:pos="770"/>
          <w:tab w:val="right" w:leader="dot" w:pos="9063"/>
        </w:tabs>
        <w:rPr>
          <w:del w:id="448" w:author="RANNOU, Jean-Philippe" w:date="2023-05-22T16:17:00Z"/>
          <w:rFonts w:asciiTheme="minorHAnsi" w:hAnsiTheme="minorHAnsi"/>
          <w:smallCaps w:val="0"/>
          <w:noProof/>
          <w:szCs w:val="22"/>
          <w:lang w:val="fr-FR"/>
        </w:rPr>
      </w:pPr>
      <w:del w:id="449" w:author="RANNOU, Jean-Philippe" w:date="2023-05-22T16:17:00Z">
        <w:r w:rsidRPr="00CE7A65" w:rsidDel="00CE7A65">
          <w:rPr>
            <w:rStyle w:val="Lienhypertexte"/>
            <w:noProof/>
          </w:rPr>
          <w:delText>11.2.2</w:delText>
        </w:r>
        <w:r w:rsidDel="00CE7A65">
          <w:rPr>
            <w:rFonts w:asciiTheme="minorHAnsi" w:hAnsiTheme="minorHAnsi"/>
            <w:smallCaps w:val="0"/>
            <w:noProof/>
            <w:szCs w:val="22"/>
            <w:lang w:val="fr-FR"/>
          </w:rPr>
          <w:tab/>
        </w:r>
        <w:r w:rsidRPr="00CE7A65" w:rsidDel="00CE7A65">
          <w:rPr>
            <w:rStyle w:val="Lienhypertexte"/>
            <w:noProof/>
          </w:rPr>
          <w:delText>TRAJ, MULTI-PROF an TECH files</w:delText>
        </w:r>
        <w:r w:rsidDel="00CE7A65">
          <w:rPr>
            <w:noProof/>
            <w:webHidden/>
          </w:rPr>
          <w:tab/>
          <w:delText>35</w:delText>
        </w:r>
      </w:del>
    </w:p>
    <w:p w14:paraId="165924BA" w14:textId="634CEF7A" w:rsidR="00971ED7" w:rsidDel="00CE7A65" w:rsidRDefault="00971ED7">
      <w:pPr>
        <w:pStyle w:val="TM3"/>
        <w:tabs>
          <w:tab w:val="left" w:pos="770"/>
          <w:tab w:val="right" w:leader="dot" w:pos="9063"/>
        </w:tabs>
        <w:rPr>
          <w:del w:id="450" w:author="RANNOU, Jean-Philippe" w:date="2023-05-22T16:17:00Z"/>
          <w:rFonts w:asciiTheme="minorHAnsi" w:hAnsiTheme="minorHAnsi"/>
          <w:smallCaps w:val="0"/>
          <w:noProof/>
          <w:szCs w:val="22"/>
          <w:lang w:val="fr-FR"/>
        </w:rPr>
      </w:pPr>
      <w:del w:id="451" w:author="RANNOU, Jean-Philippe" w:date="2023-05-22T16:17:00Z">
        <w:r w:rsidRPr="00CE7A65" w:rsidDel="00CE7A65">
          <w:rPr>
            <w:rStyle w:val="Lienhypertexte"/>
            <w:noProof/>
          </w:rPr>
          <w:delText>11.2.3</w:delText>
        </w:r>
        <w:r w:rsidDel="00CE7A65">
          <w:rPr>
            <w:rFonts w:asciiTheme="minorHAnsi" w:hAnsiTheme="minorHAnsi"/>
            <w:smallCaps w:val="0"/>
            <w:noProof/>
            <w:szCs w:val="22"/>
            <w:lang w:val="fr-FR"/>
          </w:rPr>
          <w:tab/>
        </w:r>
        <w:r w:rsidRPr="00CE7A65" w:rsidDel="00CE7A65">
          <w:rPr>
            <w:rStyle w:val="Lienhypertexte"/>
            <w:noProof/>
          </w:rPr>
          <w:delText>MONO-PROF file</w:delText>
        </w:r>
        <w:r w:rsidDel="00CE7A65">
          <w:rPr>
            <w:noProof/>
            <w:webHidden/>
          </w:rPr>
          <w:tab/>
          <w:delText>35</w:delText>
        </w:r>
      </w:del>
    </w:p>
    <w:p w14:paraId="74E2C384" w14:textId="2023014E" w:rsidR="00971ED7" w:rsidDel="00CE7A65" w:rsidRDefault="00971ED7">
      <w:pPr>
        <w:pStyle w:val="TM1"/>
        <w:tabs>
          <w:tab w:val="left" w:pos="440"/>
          <w:tab w:val="right" w:leader="dot" w:pos="9063"/>
        </w:tabs>
        <w:rPr>
          <w:del w:id="452" w:author="RANNOU, Jean-Philippe" w:date="2023-05-22T16:17:00Z"/>
          <w:rFonts w:asciiTheme="minorHAnsi" w:hAnsiTheme="minorHAnsi"/>
          <w:b w:val="0"/>
          <w:bCs w:val="0"/>
          <w:caps w:val="0"/>
          <w:noProof/>
          <w:szCs w:val="22"/>
          <w:u w:val="none"/>
          <w:lang w:val="fr-FR"/>
        </w:rPr>
      </w:pPr>
      <w:del w:id="453" w:author="RANNOU, Jean-Philippe" w:date="2023-05-22T16:17:00Z">
        <w:r w:rsidRPr="00CE7A65" w:rsidDel="00CE7A65">
          <w:rPr>
            <w:rStyle w:val="Lienhypertexte"/>
            <w:noProof/>
          </w:rPr>
          <w:delText>12</w:delText>
        </w:r>
        <w:r w:rsidDel="00CE7A65">
          <w:rPr>
            <w:rFonts w:asciiTheme="minorHAnsi" w:hAnsiTheme="minorHAnsi"/>
            <w:b w:val="0"/>
            <w:bCs w:val="0"/>
            <w:caps w:val="0"/>
            <w:noProof/>
            <w:szCs w:val="22"/>
            <w:u w:val="none"/>
            <w:lang w:val="fr-FR"/>
          </w:rPr>
          <w:tab/>
        </w:r>
        <w:r w:rsidRPr="00CE7A65" w:rsidDel="00CE7A65">
          <w:rPr>
            <w:rStyle w:val="Lienhypertexte"/>
            <w:noProof/>
          </w:rPr>
          <w:delText>ANNEX E: miscellaneous information</w:delText>
        </w:r>
        <w:r w:rsidDel="00CE7A65">
          <w:rPr>
            <w:noProof/>
            <w:webHidden/>
          </w:rPr>
          <w:tab/>
          <w:delText>36</w:delText>
        </w:r>
      </w:del>
    </w:p>
    <w:p w14:paraId="3A7397E3" w14:textId="773BAB16" w:rsidR="00971ED7" w:rsidDel="00CE7A65" w:rsidRDefault="00971ED7">
      <w:pPr>
        <w:pStyle w:val="TM1"/>
        <w:tabs>
          <w:tab w:val="left" w:pos="440"/>
          <w:tab w:val="right" w:leader="dot" w:pos="9063"/>
        </w:tabs>
        <w:rPr>
          <w:del w:id="454" w:author="RANNOU, Jean-Philippe" w:date="2023-05-22T16:17:00Z"/>
          <w:rFonts w:asciiTheme="minorHAnsi" w:hAnsiTheme="minorHAnsi"/>
          <w:b w:val="0"/>
          <w:bCs w:val="0"/>
          <w:caps w:val="0"/>
          <w:noProof/>
          <w:szCs w:val="22"/>
          <w:u w:val="none"/>
          <w:lang w:val="fr-FR"/>
        </w:rPr>
      </w:pPr>
      <w:del w:id="455" w:author="RANNOU, Jean-Philippe" w:date="2023-05-22T16:17:00Z">
        <w:r w:rsidRPr="00CE7A65" w:rsidDel="00CE7A65">
          <w:rPr>
            <w:rStyle w:val="Lienhypertexte"/>
            <w:noProof/>
          </w:rPr>
          <w:delText>13</w:delText>
        </w:r>
        <w:r w:rsidDel="00CE7A65">
          <w:rPr>
            <w:rFonts w:asciiTheme="minorHAnsi" w:hAnsiTheme="minorHAnsi"/>
            <w:b w:val="0"/>
            <w:bCs w:val="0"/>
            <w:caps w:val="0"/>
            <w:noProof/>
            <w:szCs w:val="22"/>
            <w:u w:val="none"/>
            <w:lang w:val="fr-FR"/>
          </w:rPr>
          <w:tab/>
        </w:r>
        <w:r w:rsidRPr="00CE7A65" w:rsidDel="00CE7A65">
          <w:rPr>
            <w:rStyle w:val="Lienhypertexte"/>
            <w:noProof/>
          </w:rPr>
          <w:delText>ANNEX F: NITRATE processing</w:delText>
        </w:r>
        <w:r w:rsidDel="00CE7A65">
          <w:rPr>
            <w:noProof/>
            <w:webHidden/>
          </w:rPr>
          <w:tab/>
          <w:delText>36</w:delText>
        </w:r>
      </w:del>
    </w:p>
    <w:p w14:paraId="7F96BFE5" w14:textId="4A6FA276" w:rsidR="00971ED7" w:rsidDel="00CE7A65" w:rsidRDefault="00971ED7">
      <w:pPr>
        <w:pStyle w:val="TM1"/>
        <w:tabs>
          <w:tab w:val="left" w:pos="440"/>
          <w:tab w:val="right" w:leader="dot" w:pos="9063"/>
        </w:tabs>
        <w:rPr>
          <w:del w:id="456" w:author="RANNOU, Jean-Philippe" w:date="2023-05-22T16:17:00Z"/>
          <w:rFonts w:asciiTheme="minorHAnsi" w:hAnsiTheme="minorHAnsi"/>
          <w:b w:val="0"/>
          <w:bCs w:val="0"/>
          <w:caps w:val="0"/>
          <w:noProof/>
          <w:szCs w:val="22"/>
          <w:u w:val="none"/>
          <w:lang w:val="fr-FR"/>
        </w:rPr>
      </w:pPr>
      <w:del w:id="457" w:author="RANNOU, Jean-Philippe" w:date="2023-05-22T16:17:00Z">
        <w:r w:rsidRPr="00CE7A65" w:rsidDel="00CE7A65">
          <w:rPr>
            <w:rStyle w:val="Lienhypertexte"/>
            <w:noProof/>
          </w:rPr>
          <w:delText>14</w:delText>
        </w:r>
        <w:r w:rsidDel="00CE7A65">
          <w:rPr>
            <w:rFonts w:asciiTheme="minorHAnsi" w:hAnsiTheme="minorHAnsi"/>
            <w:b w:val="0"/>
            <w:bCs w:val="0"/>
            <w:caps w:val="0"/>
            <w:noProof/>
            <w:szCs w:val="22"/>
            <w:u w:val="none"/>
            <w:lang w:val="fr-FR"/>
          </w:rPr>
          <w:tab/>
        </w:r>
        <w:r w:rsidRPr="00CE7A65" w:rsidDel="00CE7A65">
          <w:rPr>
            <w:rStyle w:val="Lienhypertexte"/>
            <w:noProof/>
          </w:rPr>
          <w:delText>ANNEX G: Configuration and Technical label management</w:delText>
        </w:r>
        <w:r w:rsidDel="00CE7A65">
          <w:rPr>
            <w:noProof/>
            <w:webHidden/>
          </w:rPr>
          <w:tab/>
          <w:delText>37</w:delText>
        </w:r>
      </w:del>
    </w:p>
    <w:p w14:paraId="554CABA0" w14:textId="03BFB500" w:rsidR="00971ED7" w:rsidDel="00CE7A65" w:rsidRDefault="00971ED7">
      <w:pPr>
        <w:pStyle w:val="TM2"/>
        <w:tabs>
          <w:tab w:val="left" w:pos="605"/>
          <w:tab w:val="right" w:leader="dot" w:pos="9063"/>
        </w:tabs>
        <w:rPr>
          <w:del w:id="458" w:author="RANNOU, Jean-Philippe" w:date="2023-05-22T16:17:00Z"/>
          <w:rFonts w:asciiTheme="minorHAnsi" w:hAnsiTheme="minorHAnsi"/>
          <w:b w:val="0"/>
          <w:bCs w:val="0"/>
          <w:smallCaps w:val="0"/>
          <w:noProof/>
          <w:szCs w:val="22"/>
          <w:lang w:val="fr-FR"/>
        </w:rPr>
      </w:pPr>
      <w:del w:id="459" w:author="RANNOU, Jean-Philippe" w:date="2023-05-22T16:17:00Z">
        <w:r w:rsidRPr="00CE7A65" w:rsidDel="00CE7A65">
          <w:rPr>
            <w:rStyle w:val="Lienhypertexte"/>
            <w:noProof/>
          </w:rPr>
          <w:delText>14.1</w:delText>
        </w:r>
        <w:r w:rsidDel="00CE7A65">
          <w:rPr>
            <w:rFonts w:asciiTheme="minorHAnsi" w:hAnsiTheme="minorHAnsi"/>
            <w:b w:val="0"/>
            <w:bCs w:val="0"/>
            <w:smallCaps w:val="0"/>
            <w:noProof/>
            <w:szCs w:val="22"/>
            <w:lang w:val="fr-FR"/>
          </w:rPr>
          <w:tab/>
        </w:r>
        <w:r w:rsidRPr="00CE7A65" w:rsidDel="00CE7A65">
          <w:rPr>
            <w:rStyle w:val="Lienhypertexte"/>
            <w:noProof/>
          </w:rPr>
          <w:delText>Configuration label management</w:delText>
        </w:r>
        <w:r w:rsidDel="00CE7A65">
          <w:rPr>
            <w:noProof/>
            <w:webHidden/>
          </w:rPr>
          <w:tab/>
          <w:delText>37</w:delText>
        </w:r>
      </w:del>
    </w:p>
    <w:p w14:paraId="796107A4" w14:textId="34539697" w:rsidR="00971ED7" w:rsidDel="00CE7A65" w:rsidRDefault="00971ED7">
      <w:pPr>
        <w:pStyle w:val="TM2"/>
        <w:tabs>
          <w:tab w:val="left" w:pos="605"/>
          <w:tab w:val="right" w:leader="dot" w:pos="9063"/>
        </w:tabs>
        <w:rPr>
          <w:del w:id="460" w:author="RANNOU, Jean-Philippe" w:date="2023-05-22T16:17:00Z"/>
          <w:rFonts w:asciiTheme="minorHAnsi" w:hAnsiTheme="minorHAnsi"/>
          <w:b w:val="0"/>
          <w:bCs w:val="0"/>
          <w:smallCaps w:val="0"/>
          <w:noProof/>
          <w:szCs w:val="22"/>
          <w:lang w:val="fr-FR"/>
        </w:rPr>
      </w:pPr>
      <w:del w:id="461" w:author="RANNOU, Jean-Philippe" w:date="2023-05-22T16:17:00Z">
        <w:r w:rsidRPr="00CE7A65" w:rsidDel="00CE7A65">
          <w:rPr>
            <w:rStyle w:val="Lienhypertexte"/>
            <w:noProof/>
          </w:rPr>
          <w:delText>14.2</w:delText>
        </w:r>
        <w:r w:rsidDel="00CE7A65">
          <w:rPr>
            <w:rFonts w:asciiTheme="minorHAnsi" w:hAnsiTheme="minorHAnsi"/>
            <w:b w:val="0"/>
            <w:bCs w:val="0"/>
            <w:smallCaps w:val="0"/>
            <w:noProof/>
            <w:szCs w:val="22"/>
            <w:lang w:val="fr-FR"/>
          </w:rPr>
          <w:tab/>
        </w:r>
        <w:r w:rsidRPr="00CE7A65" w:rsidDel="00CE7A65">
          <w:rPr>
            <w:rStyle w:val="Lienhypertexte"/>
            <w:noProof/>
          </w:rPr>
          <w:delText>Technical label management</w:delText>
        </w:r>
        <w:r w:rsidDel="00CE7A65">
          <w:rPr>
            <w:noProof/>
            <w:webHidden/>
          </w:rPr>
          <w:tab/>
          <w:delText>37</w:delText>
        </w:r>
      </w:del>
    </w:p>
    <w:p w14:paraId="1A6F1BB6" w14:textId="122076D9" w:rsidR="00971ED7" w:rsidDel="00CE7A65" w:rsidRDefault="00971ED7">
      <w:pPr>
        <w:pStyle w:val="TM1"/>
        <w:tabs>
          <w:tab w:val="left" w:pos="440"/>
          <w:tab w:val="right" w:leader="dot" w:pos="9063"/>
        </w:tabs>
        <w:rPr>
          <w:del w:id="462" w:author="RANNOU, Jean-Philippe" w:date="2023-05-22T16:17:00Z"/>
          <w:rFonts w:asciiTheme="minorHAnsi" w:hAnsiTheme="minorHAnsi"/>
          <w:b w:val="0"/>
          <w:bCs w:val="0"/>
          <w:caps w:val="0"/>
          <w:noProof/>
          <w:szCs w:val="22"/>
          <w:u w:val="none"/>
          <w:lang w:val="fr-FR"/>
        </w:rPr>
      </w:pPr>
      <w:del w:id="463" w:author="RANNOU, Jean-Philippe" w:date="2023-05-22T16:17:00Z">
        <w:r w:rsidRPr="00CE7A65" w:rsidDel="00CE7A65">
          <w:rPr>
            <w:rStyle w:val="Lienhypertexte"/>
            <w:noProof/>
          </w:rPr>
          <w:delText>15</w:delText>
        </w:r>
        <w:r w:rsidDel="00CE7A65">
          <w:rPr>
            <w:rFonts w:asciiTheme="minorHAnsi" w:hAnsiTheme="minorHAnsi"/>
            <w:b w:val="0"/>
            <w:bCs w:val="0"/>
            <w:caps w:val="0"/>
            <w:noProof/>
            <w:szCs w:val="22"/>
            <w:u w:val="none"/>
            <w:lang w:val="fr-FR"/>
          </w:rPr>
          <w:tab/>
        </w:r>
        <w:r w:rsidRPr="00CE7A65" w:rsidDel="00CE7A65">
          <w:rPr>
            <w:rStyle w:val="Lienhypertexte"/>
            <w:noProof/>
          </w:rPr>
          <w:delText>ANNEX H: additional tools</w:delText>
        </w:r>
        <w:r w:rsidDel="00CE7A65">
          <w:rPr>
            <w:noProof/>
            <w:webHidden/>
          </w:rPr>
          <w:tab/>
          <w:delText>38</w:delText>
        </w:r>
      </w:del>
    </w:p>
    <w:p w14:paraId="3386D5C8" w14:textId="7B5F1A39" w:rsidR="00971ED7" w:rsidDel="00CE7A65" w:rsidRDefault="00971ED7">
      <w:pPr>
        <w:pStyle w:val="TM2"/>
        <w:tabs>
          <w:tab w:val="left" w:pos="605"/>
          <w:tab w:val="right" w:leader="dot" w:pos="9063"/>
        </w:tabs>
        <w:rPr>
          <w:del w:id="464" w:author="RANNOU, Jean-Philippe" w:date="2023-05-22T16:17:00Z"/>
          <w:rFonts w:asciiTheme="minorHAnsi" w:hAnsiTheme="minorHAnsi"/>
          <w:b w:val="0"/>
          <w:bCs w:val="0"/>
          <w:smallCaps w:val="0"/>
          <w:noProof/>
          <w:szCs w:val="22"/>
          <w:lang w:val="fr-FR"/>
        </w:rPr>
      </w:pPr>
      <w:del w:id="465" w:author="RANNOU, Jean-Philippe" w:date="2023-05-22T16:17:00Z">
        <w:r w:rsidRPr="00CE7A65" w:rsidDel="00CE7A65">
          <w:rPr>
            <w:rStyle w:val="Lienhypertexte"/>
            <w:noProof/>
          </w:rPr>
          <w:delText>15.1</w:delText>
        </w:r>
        <w:r w:rsidDel="00CE7A65">
          <w:rPr>
            <w:rFonts w:asciiTheme="minorHAnsi" w:hAnsiTheme="minorHAnsi"/>
            <w:b w:val="0"/>
            <w:bCs w:val="0"/>
            <w:smallCaps w:val="0"/>
            <w:noProof/>
            <w:szCs w:val="22"/>
            <w:lang w:val="fr-FR"/>
          </w:rPr>
          <w:tab/>
        </w:r>
        <w:r w:rsidRPr="00CE7A65" w:rsidDel="00CE7A65">
          <w:rPr>
            <w:rStyle w:val="Lienhypertexte"/>
            <w:noProof/>
          </w:rPr>
          <w:delText>Tools configuration</w:delText>
        </w:r>
        <w:r w:rsidDel="00CE7A65">
          <w:rPr>
            <w:noProof/>
            <w:webHidden/>
          </w:rPr>
          <w:tab/>
          <w:delText>38</w:delText>
        </w:r>
      </w:del>
    </w:p>
    <w:p w14:paraId="56C42A21" w14:textId="1CC6CA46" w:rsidR="00971ED7" w:rsidDel="00CE7A65" w:rsidRDefault="00971ED7">
      <w:pPr>
        <w:pStyle w:val="TM2"/>
        <w:tabs>
          <w:tab w:val="left" w:pos="605"/>
          <w:tab w:val="right" w:leader="dot" w:pos="9063"/>
        </w:tabs>
        <w:rPr>
          <w:del w:id="466" w:author="RANNOU, Jean-Philippe" w:date="2023-05-22T16:17:00Z"/>
          <w:rFonts w:asciiTheme="minorHAnsi" w:hAnsiTheme="minorHAnsi"/>
          <w:b w:val="0"/>
          <w:bCs w:val="0"/>
          <w:smallCaps w:val="0"/>
          <w:noProof/>
          <w:szCs w:val="22"/>
          <w:lang w:val="fr-FR"/>
        </w:rPr>
      </w:pPr>
      <w:del w:id="467" w:author="RANNOU, Jean-Philippe" w:date="2023-05-22T16:17:00Z">
        <w:r w:rsidRPr="00CE7A65" w:rsidDel="00CE7A65">
          <w:rPr>
            <w:rStyle w:val="Lienhypertexte"/>
            <w:noProof/>
          </w:rPr>
          <w:delText>15.2</w:delText>
        </w:r>
        <w:r w:rsidDel="00CE7A65">
          <w:rPr>
            <w:rFonts w:asciiTheme="minorHAnsi" w:hAnsiTheme="minorHAnsi"/>
            <w:b w:val="0"/>
            <w:bCs w:val="0"/>
            <w:smallCaps w:val="0"/>
            <w:noProof/>
            <w:szCs w:val="22"/>
            <w:lang w:val="fr-FR"/>
          </w:rPr>
          <w:tab/>
        </w:r>
        <w:r w:rsidRPr="00CE7A65" w:rsidDel="00CE7A65">
          <w:rPr>
            <w:rStyle w:val="Lienhypertexte"/>
            <w:noProof/>
          </w:rPr>
          <w:delText>A selection of useful tools</w:delText>
        </w:r>
        <w:r w:rsidDel="00CE7A65">
          <w:rPr>
            <w:noProof/>
            <w:webHidden/>
          </w:rPr>
          <w:tab/>
          <w:delText>38</w:delText>
        </w:r>
      </w:del>
    </w:p>
    <w:p w14:paraId="3E9110FA" w14:textId="62DE9AEB" w:rsidR="00971ED7" w:rsidDel="00CE7A65" w:rsidRDefault="00971ED7">
      <w:pPr>
        <w:pStyle w:val="TM3"/>
        <w:tabs>
          <w:tab w:val="left" w:pos="770"/>
          <w:tab w:val="right" w:leader="dot" w:pos="9063"/>
        </w:tabs>
        <w:rPr>
          <w:del w:id="468" w:author="RANNOU, Jean-Philippe" w:date="2023-05-22T16:17:00Z"/>
          <w:rFonts w:asciiTheme="minorHAnsi" w:hAnsiTheme="minorHAnsi"/>
          <w:smallCaps w:val="0"/>
          <w:noProof/>
          <w:szCs w:val="22"/>
          <w:lang w:val="fr-FR"/>
        </w:rPr>
      </w:pPr>
      <w:del w:id="469" w:author="RANNOU, Jean-Philippe" w:date="2023-05-22T16:17:00Z">
        <w:r w:rsidRPr="00CE7A65" w:rsidDel="00CE7A65">
          <w:rPr>
            <w:rStyle w:val="Lienhypertexte"/>
            <w:noProof/>
          </w:rPr>
          <w:delText>15.2.1</w:delText>
        </w:r>
        <w:r w:rsidDel="00CE7A65">
          <w:rPr>
            <w:rFonts w:asciiTheme="minorHAnsi" w:hAnsiTheme="minorHAnsi"/>
            <w:smallCaps w:val="0"/>
            <w:noProof/>
            <w:szCs w:val="22"/>
            <w:lang w:val="fr-FR"/>
          </w:rPr>
          <w:tab/>
        </w:r>
        <w:r w:rsidRPr="00CE7A65" w:rsidDel="00CE7A65">
          <w:rPr>
            <w:rStyle w:val="Lienhypertexte"/>
            <w:noProof/>
          </w:rPr>
          <w:delText>Visualization tools</w:delText>
        </w:r>
        <w:r w:rsidDel="00CE7A65">
          <w:rPr>
            <w:noProof/>
            <w:webHidden/>
          </w:rPr>
          <w:tab/>
          <w:delText>38</w:delText>
        </w:r>
      </w:del>
    </w:p>
    <w:p w14:paraId="5E450A41" w14:textId="05FA5B1F" w:rsidR="00971ED7" w:rsidDel="00CE7A65" w:rsidRDefault="00971ED7">
      <w:pPr>
        <w:pStyle w:val="TM3"/>
        <w:tabs>
          <w:tab w:val="left" w:pos="770"/>
          <w:tab w:val="right" w:leader="dot" w:pos="9063"/>
        </w:tabs>
        <w:rPr>
          <w:del w:id="470" w:author="RANNOU, Jean-Philippe" w:date="2023-05-22T16:17:00Z"/>
          <w:rFonts w:asciiTheme="minorHAnsi" w:hAnsiTheme="minorHAnsi"/>
          <w:smallCaps w:val="0"/>
          <w:noProof/>
          <w:szCs w:val="22"/>
          <w:lang w:val="fr-FR"/>
        </w:rPr>
      </w:pPr>
      <w:del w:id="471" w:author="RANNOU, Jean-Philippe" w:date="2023-05-22T16:17:00Z">
        <w:r w:rsidRPr="00CE7A65" w:rsidDel="00CE7A65">
          <w:rPr>
            <w:rStyle w:val="Lienhypertexte"/>
            <w:noProof/>
          </w:rPr>
          <w:delText>15.2.2</w:delText>
        </w:r>
        <w:r w:rsidDel="00CE7A65">
          <w:rPr>
            <w:rFonts w:asciiTheme="minorHAnsi" w:hAnsiTheme="minorHAnsi"/>
            <w:smallCaps w:val="0"/>
            <w:noProof/>
            <w:szCs w:val="22"/>
            <w:lang w:val="fr-FR"/>
          </w:rPr>
          <w:tab/>
        </w:r>
        <w:r w:rsidRPr="00CE7A65" w:rsidDel="00CE7A65">
          <w:rPr>
            <w:rStyle w:val="Lienhypertexte"/>
            <w:noProof/>
          </w:rPr>
          <w:delText>NetCDF to CSV conversion tools</w:delText>
        </w:r>
        <w:r w:rsidDel="00CE7A65">
          <w:rPr>
            <w:noProof/>
            <w:webHidden/>
          </w:rPr>
          <w:tab/>
          <w:delText>38</w:delText>
        </w:r>
      </w:del>
    </w:p>
    <w:p w14:paraId="19A74BBD" w14:textId="6BA6FAE1" w:rsidR="00971ED7" w:rsidDel="00CE7A65" w:rsidRDefault="00971ED7">
      <w:pPr>
        <w:pStyle w:val="TM3"/>
        <w:tabs>
          <w:tab w:val="left" w:pos="770"/>
          <w:tab w:val="right" w:leader="dot" w:pos="9063"/>
        </w:tabs>
        <w:rPr>
          <w:del w:id="472" w:author="RANNOU, Jean-Philippe" w:date="2023-05-22T16:17:00Z"/>
          <w:rFonts w:asciiTheme="minorHAnsi" w:hAnsiTheme="minorHAnsi"/>
          <w:smallCaps w:val="0"/>
          <w:noProof/>
          <w:szCs w:val="22"/>
          <w:lang w:val="fr-FR"/>
        </w:rPr>
      </w:pPr>
      <w:del w:id="473" w:author="RANNOU, Jean-Philippe" w:date="2023-05-22T16:17:00Z">
        <w:r w:rsidRPr="00CE7A65" w:rsidDel="00CE7A65">
          <w:rPr>
            <w:rStyle w:val="Lienhypertexte"/>
            <w:noProof/>
          </w:rPr>
          <w:delText>15.2.3</w:delText>
        </w:r>
        <w:r w:rsidDel="00CE7A65">
          <w:rPr>
            <w:rFonts w:asciiTheme="minorHAnsi" w:hAnsiTheme="minorHAnsi"/>
            <w:smallCaps w:val="0"/>
            <w:noProof/>
            <w:szCs w:val="22"/>
            <w:lang w:val="fr-FR"/>
          </w:rPr>
          <w:tab/>
        </w:r>
        <w:r w:rsidRPr="00CE7A65" w:rsidDel="00CE7A65">
          <w:rPr>
            <w:rStyle w:val="Lienhypertexte"/>
            <w:noProof/>
          </w:rPr>
          <w:delText>Argos cycle file management tools</w:delText>
        </w:r>
        <w:r w:rsidDel="00CE7A65">
          <w:rPr>
            <w:noProof/>
            <w:webHidden/>
          </w:rPr>
          <w:tab/>
          <w:delText>39</w:delText>
        </w:r>
      </w:del>
    </w:p>
    <w:p w14:paraId="42114942" w14:textId="6EC1CB32" w:rsidR="00971ED7" w:rsidDel="00CE7A65" w:rsidRDefault="00971ED7">
      <w:pPr>
        <w:pStyle w:val="TM3"/>
        <w:tabs>
          <w:tab w:val="left" w:pos="770"/>
          <w:tab w:val="right" w:leader="dot" w:pos="9063"/>
        </w:tabs>
        <w:rPr>
          <w:del w:id="474" w:author="RANNOU, Jean-Philippe" w:date="2023-05-22T16:17:00Z"/>
          <w:rFonts w:asciiTheme="minorHAnsi" w:hAnsiTheme="minorHAnsi"/>
          <w:smallCaps w:val="0"/>
          <w:noProof/>
          <w:szCs w:val="22"/>
          <w:lang w:val="fr-FR"/>
        </w:rPr>
      </w:pPr>
      <w:del w:id="475" w:author="RANNOU, Jean-Philippe" w:date="2023-05-22T16:17:00Z">
        <w:r w:rsidRPr="00CE7A65" w:rsidDel="00CE7A65">
          <w:rPr>
            <w:rStyle w:val="Lienhypertexte"/>
            <w:noProof/>
          </w:rPr>
          <w:delText>15.2.4</w:delText>
        </w:r>
        <w:r w:rsidDel="00CE7A65">
          <w:rPr>
            <w:rFonts w:asciiTheme="minorHAnsi" w:hAnsiTheme="minorHAnsi"/>
            <w:smallCaps w:val="0"/>
            <w:noProof/>
            <w:szCs w:val="22"/>
            <w:lang w:val="fr-FR"/>
          </w:rPr>
          <w:tab/>
        </w:r>
        <w:r w:rsidRPr="00CE7A65" w:rsidDel="00CE7A65">
          <w:rPr>
            <w:rStyle w:val="Lienhypertexte"/>
            <w:noProof/>
          </w:rPr>
          <w:delText>copy_iridium_mail_files, copy_remocean_sbd_files, copy_cts5_files, copy_apx_iridium_rudics_files, copy_apx_apf11_iridium_rudics_files or copy_nemo_files</w:delText>
        </w:r>
        <w:r w:rsidDel="00CE7A65">
          <w:rPr>
            <w:noProof/>
            <w:webHidden/>
          </w:rPr>
          <w:tab/>
          <w:delText>39</w:delText>
        </w:r>
      </w:del>
    </w:p>
    <w:p w14:paraId="2C343A46" w14:textId="71B5E065" w:rsidR="00971ED7" w:rsidDel="00CE7A65" w:rsidRDefault="00971ED7">
      <w:pPr>
        <w:pStyle w:val="TM3"/>
        <w:tabs>
          <w:tab w:val="left" w:pos="770"/>
          <w:tab w:val="right" w:leader="dot" w:pos="9063"/>
        </w:tabs>
        <w:rPr>
          <w:del w:id="476" w:author="RANNOU, Jean-Philippe" w:date="2023-05-22T16:17:00Z"/>
          <w:rFonts w:asciiTheme="minorHAnsi" w:hAnsiTheme="minorHAnsi"/>
          <w:smallCaps w:val="0"/>
          <w:noProof/>
          <w:szCs w:val="22"/>
          <w:lang w:val="fr-FR"/>
        </w:rPr>
      </w:pPr>
      <w:del w:id="477" w:author="RANNOU, Jean-Philippe" w:date="2023-05-22T16:17:00Z">
        <w:r w:rsidRPr="00CE7A65" w:rsidDel="00CE7A65">
          <w:rPr>
            <w:rStyle w:val="Lienhypertexte"/>
            <w:noProof/>
          </w:rPr>
          <w:delText>15.2.5</w:delText>
        </w:r>
        <w:r w:rsidDel="00CE7A65">
          <w:rPr>
            <w:rFonts w:asciiTheme="minorHAnsi" w:hAnsiTheme="minorHAnsi"/>
            <w:smallCaps w:val="0"/>
            <w:noProof/>
            <w:szCs w:val="22"/>
            <w:lang w:val="fr-FR"/>
          </w:rPr>
          <w:tab/>
        </w:r>
        <w:r w:rsidRPr="00CE7A65" w:rsidDel="00CE7A65">
          <w:rPr>
            <w:rStyle w:val="Lienhypertexte"/>
            <w:noProof/>
          </w:rPr>
          <w:delText>nc_add_rtqc_flags_prof_and_traj</w:delText>
        </w:r>
        <w:r w:rsidDel="00CE7A65">
          <w:rPr>
            <w:noProof/>
            <w:webHidden/>
          </w:rPr>
          <w:tab/>
          <w:delText>39</w:delText>
        </w:r>
      </w:del>
    </w:p>
    <w:p w14:paraId="6AAC6C57" w14:textId="5865E2D9" w:rsidR="00971ED7" w:rsidDel="00CE7A65" w:rsidRDefault="00971ED7">
      <w:pPr>
        <w:pStyle w:val="TM3"/>
        <w:tabs>
          <w:tab w:val="left" w:pos="770"/>
          <w:tab w:val="right" w:leader="dot" w:pos="9063"/>
        </w:tabs>
        <w:rPr>
          <w:del w:id="478" w:author="RANNOU, Jean-Philippe" w:date="2023-05-22T16:17:00Z"/>
          <w:rFonts w:asciiTheme="minorHAnsi" w:hAnsiTheme="minorHAnsi"/>
          <w:smallCaps w:val="0"/>
          <w:noProof/>
          <w:szCs w:val="22"/>
          <w:lang w:val="fr-FR"/>
        </w:rPr>
      </w:pPr>
      <w:del w:id="479" w:author="RANNOU, Jean-Philippe" w:date="2023-05-22T16:17:00Z">
        <w:r w:rsidRPr="00CE7A65" w:rsidDel="00CE7A65">
          <w:rPr>
            <w:rStyle w:val="Lienhypertexte"/>
            <w:noProof/>
          </w:rPr>
          <w:delText>15.2.6</w:delText>
        </w:r>
        <w:r w:rsidDel="00CE7A65">
          <w:rPr>
            <w:rFonts w:asciiTheme="minorHAnsi" w:hAnsiTheme="minorHAnsi"/>
            <w:smallCaps w:val="0"/>
            <w:noProof/>
            <w:szCs w:val="22"/>
            <w:lang w:val="fr-FR"/>
          </w:rPr>
          <w:tab/>
        </w:r>
        <w:r w:rsidRPr="00CE7A65" w:rsidDel="00CE7A65">
          <w:rPr>
            <w:rStyle w:val="Lienhypertexte"/>
            <w:noProof/>
          </w:rPr>
          <w:delText>nc_check_file_format</w:delText>
        </w:r>
        <w:r w:rsidDel="00CE7A65">
          <w:rPr>
            <w:noProof/>
            <w:webHidden/>
          </w:rPr>
          <w:tab/>
          <w:delText>39</w:delText>
        </w:r>
      </w:del>
    </w:p>
    <w:p w14:paraId="45A78349" w14:textId="77777777" w:rsidR="007F228B" w:rsidRPr="000557AF" w:rsidRDefault="00305D54" w:rsidP="009F0AAC">
      <w:pPr>
        <w:pStyle w:val="Retraitnormal"/>
      </w:pPr>
      <w:r w:rsidRPr="000557AF">
        <w:fldChar w:fldCharType="end"/>
      </w:r>
    </w:p>
    <w:p w14:paraId="46646A20" w14:textId="77777777" w:rsidR="00806F87" w:rsidRPr="00FE6751" w:rsidRDefault="00806F87" w:rsidP="00EF65F5">
      <w:pPr>
        <w:pStyle w:val="Titre"/>
      </w:pPr>
      <w:bookmarkStart w:id="480" w:name="_Toc460855043"/>
      <w:bookmarkStart w:id="481" w:name="_Toc135664675"/>
      <w:r w:rsidRPr="00FE6751">
        <w:lastRenderedPageBreak/>
        <w:t>History</w:t>
      </w:r>
      <w:bookmarkEnd w:id="480"/>
      <w:bookmarkEnd w:id="481"/>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18"/>
        <w:gridCol w:w="573"/>
        <w:gridCol w:w="573"/>
        <w:gridCol w:w="548"/>
        <w:gridCol w:w="542"/>
        <w:gridCol w:w="6060"/>
      </w:tblGrid>
      <w:tr w:rsidR="00806F87" w:rsidRPr="00FE6751" w14:paraId="7C763CFA" w14:textId="77777777" w:rsidTr="00EF65F5">
        <w:trPr>
          <w:gridAfter w:val="1"/>
          <w:wAfter w:w="77" w:type="dxa"/>
          <w:cantSplit/>
        </w:trPr>
        <w:tc>
          <w:tcPr>
            <w:tcW w:w="924" w:type="dxa"/>
            <w:shd w:val="clear" w:color="auto" w:fill="1F497D"/>
          </w:tcPr>
          <w:p w14:paraId="154828F7" w14:textId="77777777" w:rsidR="00806F87" w:rsidRPr="00FE6751" w:rsidRDefault="00806F87" w:rsidP="00EF65F5">
            <w:pPr>
              <w:pStyle w:val="TableContents"/>
              <w:rPr>
                <w:b/>
                <w:color w:val="FFFFFF"/>
                <w:sz w:val="20"/>
                <w:szCs w:val="20"/>
              </w:rPr>
            </w:pPr>
            <w:r w:rsidRPr="00FE6751">
              <w:rPr>
                <w:b/>
                <w:color w:val="FFFFFF"/>
                <w:sz w:val="20"/>
                <w:szCs w:val="20"/>
              </w:rPr>
              <w:t xml:space="preserve">Version </w:t>
            </w:r>
          </w:p>
        </w:tc>
        <w:tc>
          <w:tcPr>
            <w:tcW w:w="0" w:type="auto"/>
            <w:gridSpan w:val="2"/>
            <w:shd w:val="clear" w:color="auto" w:fill="1F497D"/>
          </w:tcPr>
          <w:p w14:paraId="0C584F52" w14:textId="77777777" w:rsidR="00806F87" w:rsidRPr="00FE6751" w:rsidRDefault="00806F87" w:rsidP="00EF65F5">
            <w:pPr>
              <w:pStyle w:val="TableContents"/>
              <w:rPr>
                <w:b/>
                <w:color w:val="FFFFFF"/>
                <w:sz w:val="20"/>
                <w:szCs w:val="20"/>
              </w:rPr>
            </w:pPr>
            <w:r w:rsidRPr="00FE6751">
              <w:rPr>
                <w:b/>
                <w:color w:val="FFFFFF"/>
                <w:sz w:val="20"/>
                <w:szCs w:val="20"/>
              </w:rPr>
              <w:t xml:space="preserve">Date </w:t>
            </w:r>
          </w:p>
        </w:tc>
        <w:tc>
          <w:tcPr>
            <w:tcW w:w="7047" w:type="dxa"/>
            <w:gridSpan w:val="2"/>
            <w:shd w:val="clear" w:color="auto" w:fill="1F497D"/>
          </w:tcPr>
          <w:p w14:paraId="32E7AA1F" w14:textId="77777777" w:rsidR="00806F87" w:rsidRPr="00FE6751" w:rsidRDefault="00806F87" w:rsidP="00EF65F5">
            <w:pPr>
              <w:pStyle w:val="TableContents"/>
              <w:rPr>
                <w:b/>
                <w:color w:val="FFFFFF"/>
                <w:sz w:val="20"/>
                <w:szCs w:val="20"/>
              </w:rPr>
            </w:pPr>
            <w:r w:rsidRPr="00FE6751">
              <w:rPr>
                <w:b/>
                <w:color w:val="FFFFFF"/>
                <w:sz w:val="20"/>
                <w:szCs w:val="20"/>
              </w:rPr>
              <w:t xml:space="preserve">Comment </w:t>
            </w:r>
          </w:p>
        </w:tc>
      </w:tr>
      <w:tr w:rsidR="00806F87" w:rsidRPr="00FE6751" w14:paraId="73090F84" w14:textId="77777777" w:rsidTr="00EF65F5">
        <w:trPr>
          <w:gridAfter w:val="1"/>
          <w:wAfter w:w="77" w:type="dxa"/>
          <w:cantSplit/>
        </w:trPr>
        <w:tc>
          <w:tcPr>
            <w:tcW w:w="924" w:type="dxa"/>
          </w:tcPr>
          <w:p w14:paraId="5F0E3B3A" w14:textId="77777777" w:rsidR="00806F87" w:rsidRPr="00FE6751" w:rsidRDefault="00806F87" w:rsidP="00EF65F5">
            <w:pPr>
              <w:pStyle w:val="TableContents"/>
              <w:rPr>
                <w:sz w:val="20"/>
                <w:szCs w:val="20"/>
              </w:rPr>
            </w:pPr>
            <w:r w:rsidRPr="00FE6751">
              <w:rPr>
                <w:sz w:val="20"/>
                <w:szCs w:val="20"/>
              </w:rPr>
              <w:t>1.0</w:t>
            </w:r>
          </w:p>
        </w:tc>
        <w:tc>
          <w:tcPr>
            <w:tcW w:w="0" w:type="auto"/>
            <w:gridSpan w:val="2"/>
          </w:tcPr>
          <w:p w14:paraId="40031C60" w14:textId="77777777" w:rsidR="00806F87" w:rsidRPr="00FE6751" w:rsidRDefault="00806F87" w:rsidP="00E61DF5">
            <w:pPr>
              <w:pStyle w:val="TableContents"/>
              <w:rPr>
                <w:sz w:val="20"/>
                <w:szCs w:val="20"/>
              </w:rPr>
            </w:pPr>
            <w:r w:rsidRPr="00FE6751">
              <w:rPr>
                <w:sz w:val="20"/>
                <w:szCs w:val="20"/>
              </w:rPr>
              <w:t>16/0</w:t>
            </w:r>
            <w:r w:rsidR="00E61DF5" w:rsidRPr="00FE6751">
              <w:rPr>
                <w:sz w:val="20"/>
                <w:szCs w:val="20"/>
              </w:rPr>
              <w:t>9</w:t>
            </w:r>
            <w:r w:rsidRPr="00FE6751">
              <w:rPr>
                <w:sz w:val="20"/>
                <w:szCs w:val="20"/>
              </w:rPr>
              <w:t xml:space="preserve">/2016 </w:t>
            </w:r>
          </w:p>
        </w:tc>
        <w:tc>
          <w:tcPr>
            <w:tcW w:w="7047" w:type="dxa"/>
            <w:gridSpan w:val="2"/>
          </w:tcPr>
          <w:p w14:paraId="526475D3" w14:textId="77777777" w:rsidR="00806F87" w:rsidRPr="00FE6751" w:rsidRDefault="00806F87" w:rsidP="00EF65F5">
            <w:pPr>
              <w:pStyle w:val="TableContents"/>
              <w:rPr>
                <w:sz w:val="20"/>
                <w:szCs w:val="20"/>
              </w:rPr>
            </w:pPr>
            <w:r w:rsidRPr="00FE6751">
              <w:rPr>
                <w:sz w:val="20"/>
                <w:szCs w:val="20"/>
              </w:rPr>
              <w:t>JPR: initial version of the document.</w:t>
            </w:r>
          </w:p>
        </w:tc>
      </w:tr>
      <w:tr w:rsidR="00F93CFA" w:rsidRPr="00FE6751" w14:paraId="0281070E" w14:textId="77777777" w:rsidTr="00EF65F5">
        <w:trPr>
          <w:gridAfter w:val="1"/>
          <w:wAfter w:w="77" w:type="dxa"/>
          <w:cantSplit/>
        </w:trPr>
        <w:tc>
          <w:tcPr>
            <w:tcW w:w="924" w:type="dxa"/>
          </w:tcPr>
          <w:p w14:paraId="3DA5426D" w14:textId="77777777" w:rsidR="00F93CFA" w:rsidRPr="00FE6751" w:rsidRDefault="00F93CFA" w:rsidP="00EF65F5">
            <w:pPr>
              <w:pStyle w:val="TableContents"/>
              <w:rPr>
                <w:sz w:val="20"/>
                <w:szCs w:val="20"/>
              </w:rPr>
            </w:pPr>
            <w:r w:rsidRPr="00FE6751">
              <w:rPr>
                <w:sz w:val="20"/>
                <w:szCs w:val="20"/>
              </w:rPr>
              <w:t>1.1</w:t>
            </w:r>
          </w:p>
        </w:tc>
        <w:tc>
          <w:tcPr>
            <w:tcW w:w="0" w:type="auto"/>
            <w:gridSpan w:val="2"/>
          </w:tcPr>
          <w:p w14:paraId="07F212AA" w14:textId="77777777" w:rsidR="00F93CFA" w:rsidRPr="00FE6751" w:rsidRDefault="00F93CFA" w:rsidP="00EF65F5">
            <w:pPr>
              <w:pStyle w:val="TableContents"/>
              <w:rPr>
                <w:sz w:val="20"/>
                <w:szCs w:val="20"/>
              </w:rPr>
            </w:pPr>
            <w:r w:rsidRPr="00FE6751">
              <w:rPr>
                <w:sz w:val="20"/>
                <w:szCs w:val="20"/>
              </w:rPr>
              <w:t xml:space="preserve">18/10/2016 </w:t>
            </w:r>
          </w:p>
        </w:tc>
        <w:tc>
          <w:tcPr>
            <w:tcW w:w="7047" w:type="dxa"/>
            <w:gridSpan w:val="2"/>
          </w:tcPr>
          <w:p w14:paraId="6CC2A6AC" w14:textId="77777777" w:rsidR="00F93CFA" w:rsidRPr="00FE6751" w:rsidRDefault="00F93CFA">
            <w:pPr>
              <w:pStyle w:val="TableContents"/>
              <w:rPr>
                <w:sz w:val="20"/>
                <w:szCs w:val="20"/>
              </w:rPr>
            </w:pPr>
            <w:r w:rsidRPr="00FE6751">
              <w:rPr>
                <w:sz w:val="20"/>
                <w:szCs w:val="20"/>
              </w:rPr>
              <w:t>JPR: updated to be compliant with the ‘008a’ version of the software.</w:t>
            </w:r>
          </w:p>
        </w:tc>
      </w:tr>
      <w:tr w:rsidR="00D036B0" w:rsidRPr="00FE6751" w14:paraId="596EADBA" w14:textId="77777777" w:rsidTr="00EF65F5">
        <w:trPr>
          <w:gridAfter w:val="1"/>
          <w:wAfter w:w="77" w:type="dxa"/>
          <w:cantSplit/>
        </w:trPr>
        <w:tc>
          <w:tcPr>
            <w:tcW w:w="924" w:type="dxa"/>
          </w:tcPr>
          <w:p w14:paraId="2AF84D39" w14:textId="77777777" w:rsidR="00D036B0" w:rsidRPr="00FE6751" w:rsidRDefault="00D036B0" w:rsidP="00EF65F5">
            <w:pPr>
              <w:pStyle w:val="TableContents"/>
              <w:rPr>
                <w:sz w:val="20"/>
                <w:szCs w:val="20"/>
              </w:rPr>
            </w:pPr>
            <w:r w:rsidRPr="00FE6751">
              <w:rPr>
                <w:sz w:val="20"/>
                <w:szCs w:val="20"/>
              </w:rPr>
              <w:t>1.2</w:t>
            </w:r>
          </w:p>
        </w:tc>
        <w:tc>
          <w:tcPr>
            <w:tcW w:w="0" w:type="auto"/>
            <w:gridSpan w:val="2"/>
          </w:tcPr>
          <w:p w14:paraId="12B752D6" w14:textId="77777777" w:rsidR="00D036B0" w:rsidRPr="00FE6751" w:rsidRDefault="0072037B" w:rsidP="00EF65F5">
            <w:pPr>
              <w:pStyle w:val="TableContents"/>
              <w:rPr>
                <w:sz w:val="20"/>
                <w:szCs w:val="20"/>
              </w:rPr>
            </w:pPr>
            <w:r w:rsidRPr="00FE6751">
              <w:rPr>
                <w:sz w:val="20"/>
                <w:szCs w:val="20"/>
              </w:rPr>
              <w:t>21/02/2017</w:t>
            </w:r>
            <w:r w:rsidR="00D036B0" w:rsidRPr="00FE6751">
              <w:rPr>
                <w:sz w:val="20"/>
                <w:szCs w:val="20"/>
              </w:rPr>
              <w:t xml:space="preserve"> </w:t>
            </w:r>
          </w:p>
        </w:tc>
        <w:tc>
          <w:tcPr>
            <w:tcW w:w="7047" w:type="dxa"/>
            <w:gridSpan w:val="2"/>
          </w:tcPr>
          <w:p w14:paraId="1DF19F08" w14:textId="77777777" w:rsidR="00D036B0" w:rsidRPr="00FE6751" w:rsidRDefault="00D036B0" w:rsidP="00EF65F5">
            <w:pPr>
              <w:pStyle w:val="TableContents"/>
              <w:rPr>
                <w:sz w:val="20"/>
                <w:szCs w:val="20"/>
              </w:rPr>
            </w:pPr>
            <w:r w:rsidRPr="00FE6751">
              <w:rPr>
                <w:sz w:val="20"/>
                <w:szCs w:val="20"/>
              </w:rPr>
              <w:t>JPR: updated to be compliant with</w:t>
            </w:r>
            <w:r w:rsidR="0072037B" w:rsidRPr="00FE6751">
              <w:rPr>
                <w:sz w:val="20"/>
                <w:szCs w:val="20"/>
              </w:rPr>
              <w:t xml:space="preserve"> the ‘009</w:t>
            </w:r>
            <w:r w:rsidRPr="00FE6751">
              <w:rPr>
                <w:sz w:val="20"/>
                <w:szCs w:val="20"/>
              </w:rPr>
              <w:t>a’ version of the software.</w:t>
            </w:r>
          </w:p>
        </w:tc>
      </w:tr>
      <w:tr w:rsidR="00B65B67" w:rsidRPr="00FE6751" w14:paraId="3783D11C" w14:textId="77777777" w:rsidTr="00EF65F5">
        <w:trPr>
          <w:gridAfter w:val="1"/>
          <w:wAfter w:w="77" w:type="dxa"/>
          <w:cantSplit/>
        </w:trPr>
        <w:tc>
          <w:tcPr>
            <w:tcW w:w="924" w:type="dxa"/>
          </w:tcPr>
          <w:p w14:paraId="060B9EC7" w14:textId="77777777" w:rsidR="00B65B67" w:rsidRPr="00FE6751" w:rsidRDefault="00B65B67" w:rsidP="00EF65F5">
            <w:pPr>
              <w:pStyle w:val="TableContents"/>
              <w:rPr>
                <w:sz w:val="20"/>
                <w:szCs w:val="20"/>
              </w:rPr>
            </w:pPr>
            <w:r w:rsidRPr="00FE6751">
              <w:rPr>
                <w:sz w:val="20"/>
                <w:szCs w:val="20"/>
              </w:rPr>
              <w:t>1.3</w:t>
            </w:r>
          </w:p>
        </w:tc>
        <w:tc>
          <w:tcPr>
            <w:tcW w:w="0" w:type="auto"/>
            <w:gridSpan w:val="2"/>
          </w:tcPr>
          <w:p w14:paraId="06D6E27B" w14:textId="77777777" w:rsidR="00B65B67" w:rsidRPr="00FE6751" w:rsidRDefault="00963E72" w:rsidP="00EF65F5">
            <w:pPr>
              <w:pStyle w:val="TableContents"/>
              <w:rPr>
                <w:sz w:val="20"/>
                <w:szCs w:val="20"/>
              </w:rPr>
            </w:pPr>
            <w:r>
              <w:rPr>
                <w:sz w:val="20"/>
                <w:szCs w:val="20"/>
              </w:rPr>
              <w:t>11</w:t>
            </w:r>
            <w:r w:rsidR="00B65B67" w:rsidRPr="00FE6751">
              <w:rPr>
                <w:sz w:val="20"/>
                <w:szCs w:val="20"/>
              </w:rPr>
              <w:t>/02/2020</w:t>
            </w:r>
          </w:p>
        </w:tc>
        <w:tc>
          <w:tcPr>
            <w:tcW w:w="7047" w:type="dxa"/>
            <w:gridSpan w:val="2"/>
          </w:tcPr>
          <w:p w14:paraId="7CBB4645" w14:textId="77777777" w:rsidR="00B65B67" w:rsidRPr="00FE6751" w:rsidRDefault="00B65B67" w:rsidP="00146E3F">
            <w:pPr>
              <w:pStyle w:val="TableContents"/>
              <w:rPr>
                <w:sz w:val="20"/>
                <w:szCs w:val="20"/>
              </w:rPr>
            </w:pPr>
            <w:r w:rsidRPr="00FE6751">
              <w:rPr>
                <w:sz w:val="20"/>
                <w:szCs w:val="20"/>
              </w:rPr>
              <w:t>JPR: updated to be compliant with the ‘033a’ version of the software.</w:t>
            </w:r>
          </w:p>
        </w:tc>
      </w:tr>
      <w:tr w:rsidR="00A91DBC" w:rsidRPr="00FE6751" w14:paraId="6007374B" w14:textId="77777777" w:rsidTr="00EF65F5">
        <w:trPr>
          <w:gridAfter w:val="1"/>
          <w:wAfter w:w="77" w:type="dxa"/>
          <w:cantSplit/>
        </w:trPr>
        <w:tc>
          <w:tcPr>
            <w:tcW w:w="924" w:type="dxa"/>
          </w:tcPr>
          <w:p w14:paraId="56F9E561" w14:textId="77777777" w:rsidR="00A91DBC" w:rsidRPr="0092567C" w:rsidRDefault="00A91DBC" w:rsidP="00EF65F5">
            <w:pPr>
              <w:pStyle w:val="TableContents"/>
              <w:rPr>
                <w:sz w:val="20"/>
                <w:szCs w:val="20"/>
              </w:rPr>
            </w:pPr>
            <w:r w:rsidRPr="0092567C">
              <w:rPr>
                <w:sz w:val="20"/>
                <w:szCs w:val="20"/>
              </w:rPr>
              <w:t>1.4</w:t>
            </w:r>
          </w:p>
        </w:tc>
        <w:tc>
          <w:tcPr>
            <w:tcW w:w="0" w:type="auto"/>
            <w:gridSpan w:val="2"/>
          </w:tcPr>
          <w:p w14:paraId="4BE19BA5" w14:textId="77777777" w:rsidR="00A91DBC" w:rsidRPr="0092567C" w:rsidRDefault="00A91DBC" w:rsidP="00EF65F5">
            <w:pPr>
              <w:pStyle w:val="TableContents"/>
              <w:rPr>
                <w:sz w:val="20"/>
                <w:szCs w:val="20"/>
              </w:rPr>
            </w:pPr>
            <w:r w:rsidRPr="0092567C">
              <w:rPr>
                <w:sz w:val="20"/>
                <w:szCs w:val="20"/>
              </w:rPr>
              <w:t>19/06/2020</w:t>
            </w:r>
          </w:p>
          <w:p w14:paraId="291CE7E1" w14:textId="77777777" w:rsidR="0067108E" w:rsidRPr="0092567C" w:rsidRDefault="002F2C8A" w:rsidP="00EF65F5">
            <w:pPr>
              <w:pStyle w:val="TableContents"/>
              <w:rPr>
                <w:sz w:val="20"/>
                <w:szCs w:val="20"/>
              </w:rPr>
            </w:pPr>
            <w:r w:rsidRPr="0092567C">
              <w:rPr>
                <w:sz w:val="20"/>
                <w:szCs w:val="20"/>
              </w:rPr>
              <w:t>18</w:t>
            </w:r>
            <w:r w:rsidR="0067108E" w:rsidRPr="0092567C">
              <w:rPr>
                <w:sz w:val="20"/>
                <w:szCs w:val="20"/>
              </w:rPr>
              <w:t>/01/2021</w:t>
            </w:r>
          </w:p>
        </w:tc>
        <w:tc>
          <w:tcPr>
            <w:tcW w:w="7047" w:type="dxa"/>
            <w:gridSpan w:val="2"/>
          </w:tcPr>
          <w:p w14:paraId="54F85B88" w14:textId="77777777" w:rsidR="00A91DBC" w:rsidRPr="0092567C" w:rsidRDefault="00A91DBC">
            <w:pPr>
              <w:pStyle w:val="TableContents"/>
              <w:rPr>
                <w:sz w:val="20"/>
                <w:szCs w:val="20"/>
              </w:rPr>
            </w:pPr>
            <w:r w:rsidRPr="0092567C">
              <w:rPr>
                <w:sz w:val="20"/>
                <w:szCs w:val="20"/>
              </w:rPr>
              <w:t>JPR: updated to be compliant with the ‘035c’ version of the software.</w:t>
            </w:r>
          </w:p>
          <w:p w14:paraId="56DC6478" w14:textId="77777777" w:rsidR="0067108E" w:rsidRPr="0092567C" w:rsidRDefault="0067108E">
            <w:pPr>
              <w:pStyle w:val="TableContents"/>
              <w:rPr>
                <w:sz w:val="20"/>
                <w:szCs w:val="20"/>
              </w:rPr>
            </w:pPr>
            <w:r w:rsidRPr="0092567C">
              <w:rPr>
                <w:sz w:val="20"/>
                <w:szCs w:val="20"/>
              </w:rPr>
              <w:t xml:space="preserve">JPR: </w:t>
            </w:r>
            <w:proofErr w:type="spellStart"/>
            <w:r w:rsidRPr="0092567C">
              <w:rPr>
                <w:sz w:val="20"/>
                <w:szCs w:val="20"/>
              </w:rPr>
              <w:t>Matlab</w:t>
            </w:r>
            <w:proofErr w:type="spellEnd"/>
            <w:r w:rsidRPr="0092567C">
              <w:rPr>
                <w:sz w:val="20"/>
                <w:szCs w:val="20"/>
              </w:rPr>
              <w:t xml:space="preserve"> version needed (at least R2016b – “split” function used)</w:t>
            </w:r>
            <w:r w:rsidR="007B0DAF">
              <w:rPr>
                <w:sz w:val="20"/>
                <w:szCs w:val="20"/>
              </w:rPr>
              <w:t>.</w:t>
            </w:r>
          </w:p>
        </w:tc>
      </w:tr>
      <w:tr w:rsidR="001762DF" w:rsidRPr="00FE6751" w14:paraId="7F746E94" w14:textId="77777777" w:rsidTr="00EF65F5">
        <w:trPr>
          <w:gridAfter w:val="1"/>
          <w:wAfter w:w="77" w:type="dxa"/>
          <w:cantSplit/>
        </w:trPr>
        <w:tc>
          <w:tcPr>
            <w:tcW w:w="924" w:type="dxa"/>
          </w:tcPr>
          <w:p w14:paraId="0FE12113" w14:textId="77777777" w:rsidR="001762DF" w:rsidRPr="0038397D" w:rsidRDefault="001762DF" w:rsidP="001762DF">
            <w:pPr>
              <w:pStyle w:val="TableContents"/>
              <w:rPr>
                <w:sz w:val="20"/>
                <w:szCs w:val="20"/>
              </w:rPr>
            </w:pPr>
            <w:r w:rsidRPr="0038397D">
              <w:rPr>
                <w:sz w:val="20"/>
                <w:szCs w:val="20"/>
              </w:rPr>
              <w:lastRenderedPageBreak/>
              <w:t>1.5</w:t>
            </w:r>
          </w:p>
        </w:tc>
        <w:tc>
          <w:tcPr>
            <w:tcW w:w="0" w:type="auto"/>
            <w:gridSpan w:val="2"/>
          </w:tcPr>
          <w:p w14:paraId="4ABE8DCC" w14:textId="77777777" w:rsidR="001762DF" w:rsidRPr="0038397D" w:rsidRDefault="001762DF" w:rsidP="001762DF">
            <w:pPr>
              <w:pStyle w:val="TableContents"/>
              <w:rPr>
                <w:sz w:val="20"/>
                <w:szCs w:val="20"/>
              </w:rPr>
            </w:pPr>
            <w:r w:rsidRPr="0038397D">
              <w:rPr>
                <w:sz w:val="20"/>
                <w:szCs w:val="20"/>
              </w:rPr>
              <w:t>07/09/2021</w:t>
            </w:r>
          </w:p>
        </w:tc>
        <w:tc>
          <w:tcPr>
            <w:tcW w:w="7047" w:type="dxa"/>
            <w:gridSpan w:val="2"/>
          </w:tcPr>
          <w:p w14:paraId="0B52B849" w14:textId="77777777" w:rsidR="001762DF" w:rsidRPr="0038397D" w:rsidRDefault="001762DF" w:rsidP="007E5DCD">
            <w:pPr>
              <w:pStyle w:val="TableContents"/>
              <w:rPr>
                <w:sz w:val="20"/>
                <w:szCs w:val="20"/>
              </w:rPr>
            </w:pPr>
            <w:r w:rsidRPr="0038397D">
              <w:rPr>
                <w:sz w:val="20"/>
                <w:szCs w:val="20"/>
              </w:rPr>
              <w:t xml:space="preserve">JPR: </w:t>
            </w:r>
            <w:r w:rsidR="00F072C1" w:rsidRPr="0038397D">
              <w:rPr>
                <w:sz w:val="20"/>
                <w:szCs w:val="20"/>
              </w:rPr>
              <w:t>updated to be compliant with</w:t>
            </w:r>
            <w:r w:rsidR="008C1F50" w:rsidRPr="0038397D">
              <w:rPr>
                <w:sz w:val="20"/>
                <w:szCs w:val="20"/>
              </w:rPr>
              <w:t xml:space="preserve"> the</w:t>
            </w:r>
            <w:r w:rsidR="00F072C1" w:rsidRPr="0038397D">
              <w:rPr>
                <w:sz w:val="20"/>
                <w:szCs w:val="20"/>
              </w:rPr>
              <w:t xml:space="preserve"> ‘044a’ version of the software (possible generation of the 3.2 </w:t>
            </w:r>
            <w:r w:rsidR="008C1F50" w:rsidRPr="0038397D">
              <w:rPr>
                <w:sz w:val="20"/>
                <w:szCs w:val="20"/>
              </w:rPr>
              <w:t xml:space="preserve">format </w:t>
            </w:r>
            <w:r w:rsidR="00F072C1" w:rsidRPr="0038397D">
              <w:rPr>
                <w:sz w:val="20"/>
                <w:szCs w:val="20"/>
              </w:rPr>
              <w:t>version of the trajectory file and possible integration of Argos locations error ellipses in the trajectory).</w:t>
            </w:r>
          </w:p>
        </w:tc>
      </w:tr>
      <w:tr w:rsidR="001762DF" w:rsidRPr="00FE6751" w14:paraId="3F80F5B9" w14:textId="77777777" w:rsidTr="00EF65F5">
        <w:trPr>
          <w:gridAfter w:val="1"/>
          <w:wAfter w:w="77" w:type="dxa"/>
          <w:cantSplit/>
        </w:trPr>
        <w:tc>
          <w:tcPr>
            <w:tcW w:w="924" w:type="dxa"/>
          </w:tcPr>
          <w:p w14:paraId="30C32E76" w14:textId="77777777" w:rsidR="001762DF" w:rsidRPr="0038397D" w:rsidRDefault="0092567C" w:rsidP="001762DF">
            <w:pPr>
              <w:pStyle w:val="TableContents"/>
              <w:rPr>
                <w:sz w:val="20"/>
                <w:szCs w:val="20"/>
              </w:rPr>
            </w:pPr>
            <w:r w:rsidRPr="0038397D">
              <w:rPr>
                <w:sz w:val="20"/>
                <w:szCs w:val="20"/>
              </w:rPr>
              <w:t>1.6</w:t>
            </w:r>
          </w:p>
        </w:tc>
        <w:tc>
          <w:tcPr>
            <w:tcW w:w="0" w:type="auto"/>
            <w:gridSpan w:val="2"/>
          </w:tcPr>
          <w:p w14:paraId="4ADA20BC" w14:textId="77777777" w:rsidR="001762DF" w:rsidRPr="0038397D" w:rsidRDefault="0092567C" w:rsidP="001762DF">
            <w:pPr>
              <w:pStyle w:val="TableContents"/>
              <w:rPr>
                <w:sz w:val="20"/>
                <w:szCs w:val="20"/>
              </w:rPr>
            </w:pPr>
            <w:r w:rsidRPr="0038397D">
              <w:rPr>
                <w:sz w:val="20"/>
                <w:szCs w:val="20"/>
              </w:rPr>
              <w:t>20/10/2021</w:t>
            </w:r>
          </w:p>
        </w:tc>
        <w:tc>
          <w:tcPr>
            <w:tcW w:w="7047" w:type="dxa"/>
            <w:gridSpan w:val="2"/>
          </w:tcPr>
          <w:p w14:paraId="2D26AB28" w14:textId="77777777" w:rsidR="001762DF" w:rsidRPr="0038397D" w:rsidRDefault="0092567C" w:rsidP="001762DF">
            <w:pPr>
              <w:pStyle w:val="TableContents"/>
              <w:rPr>
                <w:sz w:val="20"/>
                <w:szCs w:val="20"/>
              </w:rPr>
            </w:pPr>
            <w:r w:rsidRPr="0038397D">
              <w:rPr>
                <w:sz w:val="20"/>
                <w:szCs w:val="20"/>
              </w:rPr>
              <w:t>JPR: updated to be compliant with the ‘044p’ version of the software (only one directory for Argos locations error ellipses collected by web service).</w:t>
            </w:r>
          </w:p>
        </w:tc>
      </w:tr>
      <w:tr w:rsidR="006E4BFD" w:rsidRPr="00FE6751" w14:paraId="4DB2FA23" w14:textId="77777777" w:rsidTr="00EF65F5">
        <w:trPr>
          <w:gridAfter w:val="1"/>
          <w:wAfter w:w="77" w:type="dxa"/>
          <w:cantSplit/>
        </w:trPr>
        <w:tc>
          <w:tcPr>
            <w:tcW w:w="924" w:type="dxa"/>
          </w:tcPr>
          <w:p w14:paraId="515F8C07" w14:textId="3C11FFC1" w:rsidR="006E4BFD" w:rsidRPr="006E4BFD" w:rsidRDefault="006E4BFD" w:rsidP="006E4BFD">
            <w:pPr>
              <w:pStyle w:val="TableContents"/>
              <w:rPr>
                <w:sz w:val="20"/>
                <w:szCs w:val="20"/>
                <w:highlight w:val="green"/>
              </w:rPr>
            </w:pPr>
            <w:ins w:id="482" w:author="RANNOU, Jean-Philippe" w:date="2023-05-22T15:59:00Z">
              <w:r w:rsidRPr="006E4BFD">
                <w:rPr>
                  <w:sz w:val="20"/>
                  <w:szCs w:val="20"/>
                  <w:highlight w:val="green"/>
                  <w:rPrChange w:id="483" w:author="RANNOU, Jean-Philippe" w:date="2023-05-22T16:00:00Z">
                    <w:rPr>
                      <w:sz w:val="20"/>
                      <w:szCs w:val="20"/>
                    </w:rPr>
                  </w:rPrChange>
                </w:rPr>
                <w:lastRenderedPageBreak/>
                <w:t>1.</w:t>
              </w:r>
              <w:r w:rsidRPr="006E4BFD">
                <w:rPr>
                  <w:sz w:val="20"/>
                  <w:szCs w:val="20"/>
                  <w:highlight w:val="green"/>
                  <w:rPrChange w:id="484" w:author="RANNOU, Jean-Philippe" w:date="2023-05-22T16:00:00Z">
                    <w:rPr>
                      <w:sz w:val="20"/>
                      <w:szCs w:val="20"/>
                    </w:rPr>
                  </w:rPrChange>
                </w:rPr>
                <w:t>7</w:t>
              </w:r>
            </w:ins>
          </w:p>
        </w:tc>
        <w:tc>
          <w:tcPr>
            <w:tcW w:w="0" w:type="auto"/>
            <w:gridSpan w:val="2"/>
          </w:tcPr>
          <w:p w14:paraId="598BCFDE" w14:textId="6B3E8CBC" w:rsidR="006E4BFD" w:rsidRPr="006E4BFD" w:rsidRDefault="006E4BFD" w:rsidP="006E4BFD">
            <w:pPr>
              <w:pStyle w:val="TableContents"/>
              <w:rPr>
                <w:sz w:val="20"/>
                <w:szCs w:val="20"/>
                <w:highlight w:val="green"/>
              </w:rPr>
            </w:pPr>
            <w:ins w:id="485" w:author="RANNOU, Jean-Philippe" w:date="2023-05-22T15:59:00Z">
              <w:r w:rsidRPr="006E4BFD">
                <w:rPr>
                  <w:sz w:val="20"/>
                  <w:szCs w:val="20"/>
                  <w:highlight w:val="green"/>
                  <w:rPrChange w:id="486" w:author="RANNOU, Jean-Philippe" w:date="2023-05-22T16:00:00Z">
                    <w:rPr>
                      <w:sz w:val="20"/>
                      <w:szCs w:val="20"/>
                    </w:rPr>
                  </w:rPrChange>
                </w:rPr>
                <w:t>22/05/2023</w:t>
              </w:r>
            </w:ins>
          </w:p>
        </w:tc>
        <w:tc>
          <w:tcPr>
            <w:tcW w:w="7047" w:type="dxa"/>
            <w:gridSpan w:val="2"/>
          </w:tcPr>
          <w:p w14:paraId="63B263FE" w14:textId="511F156E" w:rsidR="006E4BFD" w:rsidRPr="006E4BFD" w:rsidRDefault="006E4BFD" w:rsidP="006E4BFD">
            <w:pPr>
              <w:pStyle w:val="TableContents"/>
              <w:rPr>
                <w:sz w:val="20"/>
                <w:szCs w:val="20"/>
                <w:highlight w:val="green"/>
              </w:rPr>
            </w:pPr>
            <w:ins w:id="487" w:author="RANNOU, Jean-Philippe" w:date="2023-05-22T15:59:00Z">
              <w:r w:rsidRPr="006E4BFD">
                <w:rPr>
                  <w:sz w:val="20"/>
                  <w:szCs w:val="20"/>
                  <w:highlight w:val="green"/>
                  <w:rPrChange w:id="488" w:author="RANNOU, Jean-Philippe" w:date="2023-05-22T16:00:00Z">
                    <w:rPr>
                      <w:sz w:val="20"/>
                      <w:szCs w:val="20"/>
                    </w:rPr>
                  </w:rPrChange>
                </w:rPr>
                <w:t>JPR: updated to be compliant with the ‘0</w:t>
              </w:r>
              <w:r w:rsidRPr="006E4BFD">
                <w:rPr>
                  <w:sz w:val="20"/>
                  <w:szCs w:val="20"/>
                  <w:highlight w:val="green"/>
                  <w:rPrChange w:id="489" w:author="RANNOU, Jean-Philippe" w:date="2023-05-22T16:00:00Z">
                    <w:rPr>
                      <w:sz w:val="20"/>
                      <w:szCs w:val="20"/>
                    </w:rPr>
                  </w:rPrChange>
                </w:rPr>
                <w:t>55l</w:t>
              </w:r>
              <w:r w:rsidRPr="006E4BFD">
                <w:rPr>
                  <w:sz w:val="20"/>
                  <w:szCs w:val="20"/>
                  <w:highlight w:val="green"/>
                  <w:rPrChange w:id="490" w:author="RANNOU, Jean-Philippe" w:date="2023-05-22T16:00:00Z">
                    <w:rPr>
                      <w:sz w:val="20"/>
                      <w:szCs w:val="20"/>
                    </w:rPr>
                  </w:rPrChange>
                </w:rPr>
                <w:t>’ version of the software (</w:t>
              </w:r>
              <w:r w:rsidRPr="006E4BFD">
                <w:rPr>
                  <w:sz w:val="20"/>
                  <w:szCs w:val="20"/>
                  <w:highlight w:val="green"/>
                  <w:rPrChange w:id="491" w:author="RANNOU, Jean-Philippe" w:date="2023-05-22T16:00:00Z">
                    <w:rPr>
                      <w:sz w:val="20"/>
                      <w:szCs w:val="20"/>
                    </w:rPr>
                  </w:rPrChange>
                </w:rPr>
                <w:t>distinct flags and direc</w:t>
              </w:r>
            </w:ins>
            <w:ins w:id="492" w:author="RANNOU, Jean-Philippe" w:date="2023-05-22T16:00:00Z">
              <w:r w:rsidRPr="006E4BFD">
                <w:rPr>
                  <w:sz w:val="20"/>
                  <w:szCs w:val="20"/>
                  <w:highlight w:val="green"/>
                  <w:rPrChange w:id="493" w:author="RANNOU, Jean-Philippe" w:date="2023-05-22T16:00:00Z">
                    <w:rPr>
                      <w:sz w:val="20"/>
                      <w:szCs w:val="20"/>
                    </w:rPr>
                  </w:rPrChange>
                </w:rPr>
                <w:t>tories to generate TRAJ 3.1 and TRAJ 3.2 files</w:t>
              </w:r>
            </w:ins>
            <w:ins w:id="494" w:author="RANNOU, Jean-Philippe" w:date="2023-05-22T15:59:00Z">
              <w:r w:rsidRPr="006E4BFD">
                <w:rPr>
                  <w:sz w:val="20"/>
                  <w:szCs w:val="20"/>
                  <w:highlight w:val="green"/>
                  <w:rPrChange w:id="495" w:author="RANNOU, Jean-Philippe" w:date="2023-05-22T16:00:00Z">
                    <w:rPr>
                      <w:sz w:val="20"/>
                      <w:szCs w:val="20"/>
                    </w:rPr>
                  </w:rPrChange>
                </w:rPr>
                <w:t>).</w:t>
              </w:r>
            </w:ins>
          </w:p>
        </w:tc>
      </w:tr>
      <w:tr w:rsidR="006E4BFD" w:rsidRPr="00FE6751" w14:paraId="463F95C6" w14:textId="77777777" w:rsidTr="00EF65F5">
        <w:trPr>
          <w:cantSplit/>
          <w:ins w:id="496" w:author="RANNOU, Jean-Philippe" w:date="2023-05-22T15:59:00Z"/>
        </w:trPr>
        <w:tc>
          <w:tcPr>
            <w:tcW w:w="924" w:type="dxa"/>
            <w:gridSpan w:val="2"/>
          </w:tcPr>
          <w:p w14:paraId="6B44D2A2" w14:textId="77777777" w:rsidR="006E4BFD" w:rsidRPr="00FE6751" w:rsidRDefault="006E4BFD" w:rsidP="006E4BFD">
            <w:pPr>
              <w:pStyle w:val="TableContents"/>
              <w:rPr>
                <w:ins w:id="497" w:author="RANNOU, Jean-Philippe" w:date="2023-05-22T15:59:00Z"/>
                <w:sz w:val="20"/>
                <w:szCs w:val="20"/>
                <w:highlight w:val="green"/>
              </w:rPr>
            </w:pPr>
          </w:p>
        </w:tc>
        <w:tc>
          <w:tcPr>
            <w:tcW w:w="0" w:type="auto"/>
            <w:gridSpan w:val="2"/>
          </w:tcPr>
          <w:p w14:paraId="4A51854A" w14:textId="77777777" w:rsidR="006E4BFD" w:rsidRPr="00FE6751" w:rsidRDefault="006E4BFD" w:rsidP="006E4BFD">
            <w:pPr>
              <w:pStyle w:val="TableContents"/>
              <w:rPr>
                <w:ins w:id="498" w:author="RANNOU, Jean-Philippe" w:date="2023-05-22T15:59:00Z"/>
                <w:sz w:val="20"/>
                <w:szCs w:val="20"/>
                <w:highlight w:val="green"/>
              </w:rPr>
            </w:pPr>
          </w:p>
        </w:tc>
        <w:tc>
          <w:tcPr>
            <w:tcW w:w="7047" w:type="dxa"/>
            <w:gridSpan w:val="2"/>
          </w:tcPr>
          <w:p w14:paraId="34734C36" w14:textId="77777777" w:rsidR="006E4BFD" w:rsidRPr="00FE6751" w:rsidRDefault="006E4BFD" w:rsidP="006E4BFD">
            <w:pPr>
              <w:pStyle w:val="TableContents"/>
              <w:rPr>
                <w:ins w:id="499" w:author="RANNOU, Jean-Philippe" w:date="2023-05-22T15:59:00Z"/>
                <w:sz w:val="20"/>
                <w:szCs w:val="20"/>
                <w:highlight w:val="green"/>
              </w:rPr>
            </w:pPr>
          </w:p>
        </w:tc>
      </w:tr>
    </w:tbl>
    <w:p w14:paraId="6632FC03" w14:textId="77777777" w:rsidR="00806F87" w:rsidRPr="00FE6751" w:rsidRDefault="00806F87" w:rsidP="00806F87"/>
    <w:p w14:paraId="4CFADD20" w14:textId="77777777" w:rsidR="0079286A" w:rsidRPr="00FE6751" w:rsidRDefault="0079286A" w:rsidP="00806F87"/>
    <w:p w14:paraId="4F01ECE4" w14:textId="77777777" w:rsidR="00806F87" w:rsidRPr="00FE6751" w:rsidRDefault="00806F87" w:rsidP="0079286A">
      <w:pPr>
        <w:pStyle w:val="Titre"/>
        <w:pageBreakBefore w:val="0"/>
      </w:pPr>
      <w:bookmarkStart w:id="500" w:name="_Toc460855044"/>
      <w:bookmarkStart w:id="501" w:name="_Toc135664676"/>
      <w:r w:rsidRPr="00FE6751">
        <w:t>Reference documents</w:t>
      </w:r>
      <w:bookmarkEnd w:id="500"/>
      <w:bookmarkEnd w:id="501"/>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FE6751" w14:paraId="0F08342E" w14:textId="77777777" w:rsidTr="00EF65F5">
        <w:trPr>
          <w:cantSplit/>
          <w:trHeight w:val="337"/>
        </w:trPr>
        <w:tc>
          <w:tcPr>
            <w:tcW w:w="1346" w:type="dxa"/>
            <w:shd w:val="clear" w:color="000080" w:fill="1F497D"/>
          </w:tcPr>
          <w:p w14:paraId="17E9BF9F" w14:textId="77777777"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Reference N°</w:t>
            </w:r>
          </w:p>
        </w:tc>
        <w:tc>
          <w:tcPr>
            <w:tcW w:w="3465" w:type="dxa"/>
            <w:shd w:val="clear" w:color="000080" w:fill="1F497D"/>
          </w:tcPr>
          <w:p w14:paraId="7D68F39A" w14:textId="77777777"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Title</w:t>
            </w:r>
          </w:p>
        </w:tc>
        <w:tc>
          <w:tcPr>
            <w:tcW w:w="4473" w:type="dxa"/>
            <w:shd w:val="clear" w:color="000080" w:fill="1F497D"/>
          </w:tcPr>
          <w:p w14:paraId="3E5647AB" w14:textId="77777777"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Link</w:t>
            </w:r>
          </w:p>
        </w:tc>
      </w:tr>
      <w:tr w:rsidR="00806F87" w:rsidRPr="00FE6751" w14:paraId="16D722E2" w14:textId="77777777" w:rsidTr="00EF65F5">
        <w:trPr>
          <w:cantSplit/>
        </w:trPr>
        <w:tc>
          <w:tcPr>
            <w:tcW w:w="1346" w:type="dxa"/>
          </w:tcPr>
          <w:p w14:paraId="48C68002" w14:textId="77777777" w:rsidR="00806F87" w:rsidRPr="000557AF" w:rsidRDefault="00806F87" w:rsidP="00EF65F5">
            <w:pPr>
              <w:pStyle w:val="tablecontent"/>
              <w:rPr>
                <w:rFonts w:ascii="Arial" w:hAnsi="Arial" w:cs="Arial"/>
                <w:sz w:val="20"/>
                <w:szCs w:val="20"/>
                <w:lang w:val="en-US" w:eastAsia="fr-FR"/>
              </w:rPr>
            </w:pPr>
            <w:bookmarkStart w:id="502" w:name="RD1"/>
            <w:r w:rsidRPr="000557AF">
              <w:rPr>
                <w:rFonts w:ascii="Arial" w:hAnsi="Arial" w:cs="Arial"/>
                <w:sz w:val="20"/>
                <w:szCs w:val="20"/>
                <w:lang w:val="en-US" w:eastAsia="fr-FR"/>
              </w:rPr>
              <w:t>RD1</w:t>
            </w:r>
            <w:bookmarkEnd w:id="502"/>
          </w:p>
        </w:tc>
        <w:tc>
          <w:tcPr>
            <w:tcW w:w="3465" w:type="dxa"/>
          </w:tcPr>
          <w:p w14:paraId="0229A885" w14:textId="77777777"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user’s manual.</w:t>
            </w:r>
          </w:p>
        </w:tc>
        <w:tc>
          <w:tcPr>
            <w:tcW w:w="4473" w:type="dxa"/>
          </w:tcPr>
          <w:p w14:paraId="133296FD" w14:textId="77777777" w:rsidR="00806F87" w:rsidRPr="002E5C4D" w:rsidRDefault="00000000" w:rsidP="00EF65F5">
            <w:pPr>
              <w:pStyle w:val="tablecontent"/>
              <w:rPr>
                <w:rFonts w:ascii="Arial" w:hAnsi="Arial" w:cs="Arial"/>
                <w:sz w:val="20"/>
                <w:szCs w:val="20"/>
                <w:lang w:val="en-US" w:eastAsia="fr-FR"/>
              </w:rPr>
            </w:pPr>
            <w:hyperlink r:id="rId14" w:history="1">
              <w:r w:rsidR="00BF4B31" w:rsidRPr="002E5C4D">
                <w:rPr>
                  <w:rStyle w:val="Lienhypertexte"/>
                  <w:lang w:val="en-US"/>
                </w:rPr>
                <w:t>https://doi.org/10.13155/29825</w:t>
              </w:r>
            </w:hyperlink>
          </w:p>
        </w:tc>
      </w:tr>
      <w:tr w:rsidR="00806F87" w:rsidRPr="00FE6751" w14:paraId="432ECEAC" w14:textId="77777777" w:rsidTr="00EF65F5">
        <w:trPr>
          <w:cantSplit/>
        </w:trPr>
        <w:tc>
          <w:tcPr>
            <w:tcW w:w="1346" w:type="dxa"/>
          </w:tcPr>
          <w:p w14:paraId="566200B5" w14:textId="77777777" w:rsidR="00806F87" w:rsidRPr="000557AF" w:rsidRDefault="00806F87" w:rsidP="00EF65F5">
            <w:pPr>
              <w:pStyle w:val="tablecontent"/>
              <w:rPr>
                <w:rFonts w:ascii="Arial" w:hAnsi="Arial" w:cs="Arial"/>
                <w:sz w:val="20"/>
                <w:szCs w:val="20"/>
                <w:lang w:val="en-US" w:eastAsia="fr-FR"/>
              </w:rPr>
            </w:pPr>
            <w:bookmarkStart w:id="503" w:name="RD2"/>
            <w:r w:rsidRPr="000557AF">
              <w:rPr>
                <w:rFonts w:ascii="Arial" w:hAnsi="Arial" w:cs="Arial"/>
                <w:sz w:val="20"/>
                <w:szCs w:val="20"/>
                <w:lang w:val="en-US" w:eastAsia="fr-FR"/>
              </w:rPr>
              <w:t>RD2</w:t>
            </w:r>
            <w:bookmarkEnd w:id="503"/>
          </w:p>
        </w:tc>
        <w:tc>
          <w:tcPr>
            <w:tcW w:w="3465" w:type="dxa"/>
          </w:tcPr>
          <w:p w14:paraId="08C1F9F9" w14:textId="77777777"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CTD and Trajectory Data</w:t>
            </w:r>
          </w:p>
        </w:tc>
        <w:tc>
          <w:tcPr>
            <w:tcW w:w="4473" w:type="dxa"/>
          </w:tcPr>
          <w:p w14:paraId="149F6D3F" w14:textId="77777777" w:rsidR="00806F87" w:rsidRPr="002E5C4D" w:rsidRDefault="00000000" w:rsidP="00EF65F5">
            <w:pPr>
              <w:pStyle w:val="tablecontent"/>
              <w:rPr>
                <w:rFonts w:ascii="Arial" w:hAnsi="Arial" w:cs="Arial"/>
                <w:sz w:val="20"/>
                <w:szCs w:val="20"/>
                <w:lang w:val="en-US"/>
              </w:rPr>
            </w:pPr>
            <w:hyperlink r:id="rId15" w:history="1">
              <w:r w:rsidR="00BF4B31" w:rsidRPr="002E5C4D">
                <w:rPr>
                  <w:rStyle w:val="Lienhypertexte"/>
                  <w:lang w:val="en-US"/>
                </w:rPr>
                <w:t>https://doi.org/10.13155/33951</w:t>
              </w:r>
            </w:hyperlink>
          </w:p>
        </w:tc>
      </w:tr>
      <w:tr w:rsidR="00806F87" w:rsidRPr="00FE6751" w14:paraId="54EFA8DC" w14:textId="77777777" w:rsidTr="00EF65F5">
        <w:trPr>
          <w:cantSplit/>
        </w:trPr>
        <w:tc>
          <w:tcPr>
            <w:tcW w:w="1346" w:type="dxa"/>
          </w:tcPr>
          <w:p w14:paraId="75BB6C94" w14:textId="77777777" w:rsidR="00806F87" w:rsidRPr="000557AF" w:rsidRDefault="00806F87" w:rsidP="00EF65F5">
            <w:pPr>
              <w:pStyle w:val="tablecontent"/>
              <w:rPr>
                <w:rFonts w:ascii="Arial" w:hAnsi="Arial" w:cs="Arial"/>
                <w:sz w:val="20"/>
                <w:szCs w:val="20"/>
                <w:lang w:val="en-US" w:eastAsia="fr-FR"/>
              </w:rPr>
            </w:pPr>
            <w:bookmarkStart w:id="504" w:name="RD3"/>
            <w:r w:rsidRPr="000557AF">
              <w:rPr>
                <w:rFonts w:ascii="Arial" w:hAnsi="Arial" w:cs="Arial"/>
                <w:sz w:val="20"/>
                <w:szCs w:val="20"/>
                <w:lang w:val="en-US" w:eastAsia="fr-FR"/>
              </w:rPr>
              <w:t>RD3</w:t>
            </w:r>
            <w:bookmarkEnd w:id="504"/>
          </w:p>
        </w:tc>
        <w:tc>
          <w:tcPr>
            <w:tcW w:w="3465" w:type="dxa"/>
          </w:tcPr>
          <w:p w14:paraId="324170A3" w14:textId="77777777"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Biogeochemical Data</w:t>
            </w:r>
          </w:p>
        </w:tc>
        <w:tc>
          <w:tcPr>
            <w:tcW w:w="4473" w:type="dxa"/>
          </w:tcPr>
          <w:p w14:paraId="138AF542" w14:textId="77777777" w:rsidR="00806F87" w:rsidRPr="002E5C4D" w:rsidRDefault="00000000" w:rsidP="00EF65F5">
            <w:pPr>
              <w:pStyle w:val="tablecontent"/>
              <w:rPr>
                <w:rFonts w:ascii="Arial" w:hAnsi="Arial" w:cs="Arial"/>
                <w:sz w:val="20"/>
                <w:szCs w:val="20"/>
                <w:lang w:val="en-US"/>
              </w:rPr>
            </w:pPr>
            <w:hyperlink r:id="rId16" w:history="1">
              <w:r w:rsidR="00BF4B31" w:rsidRPr="002E5C4D">
                <w:rPr>
                  <w:rStyle w:val="Lienhypertexte"/>
                  <w:lang w:val="en-US"/>
                </w:rPr>
                <w:t>https://doi.org/10.13155/40879</w:t>
              </w:r>
            </w:hyperlink>
          </w:p>
        </w:tc>
      </w:tr>
      <w:tr w:rsidR="00C255B6" w:rsidRPr="00FE6751" w14:paraId="325EAF36" w14:textId="77777777" w:rsidTr="00EF65F5">
        <w:trPr>
          <w:cantSplit/>
        </w:trPr>
        <w:tc>
          <w:tcPr>
            <w:tcW w:w="1346" w:type="dxa"/>
          </w:tcPr>
          <w:p w14:paraId="092DEF7E" w14:textId="77777777" w:rsidR="00C255B6" w:rsidRPr="000557AF" w:rsidRDefault="00C255B6" w:rsidP="00EF65F5">
            <w:pPr>
              <w:pStyle w:val="tablecontent"/>
              <w:rPr>
                <w:rFonts w:ascii="Arial" w:hAnsi="Arial" w:cs="Arial"/>
                <w:sz w:val="20"/>
                <w:szCs w:val="20"/>
                <w:lang w:val="en-US" w:eastAsia="fr-FR"/>
              </w:rPr>
            </w:pPr>
            <w:bookmarkStart w:id="505" w:name="RD4"/>
            <w:r w:rsidRPr="000557AF">
              <w:rPr>
                <w:rFonts w:ascii="Arial" w:hAnsi="Arial" w:cs="Arial"/>
                <w:sz w:val="20"/>
                <w:szCs w:val="20"/>
                <w:lang w:val="en-US" w:eastAsia="fr-FR"/>
              </w:rPr>
              <w:t>RD4</w:t>
            </w:r>
            <w:bookmarkEnd w:id="505"/>
          </w:p>
        </w:tc>
        <w:tc>
          <w:tcPr>
            <w:tcW w:w="3465" w:type="dxa"/>
          </w:tcPr>
          <w:p w14:paraId="42497A02" w14:textId="77777777" w:rsidR="00C255B6" w:rsidRPr="001369CF" w:rsidRDefault="00C255B6"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auxiliary files format for the Coriolis DAC</w:t>
            </w:r>
          </w:p>
        </w:tc>
        <w:tc>
          <w:tcPr>
            <w:tcW w:w="4473" w:type="dxa"/>
          </w:tcPr>
          <w:p w14:paraId="17DA7246" w14:textId="77777777" w:rsidR="00C255B6" w:rsidRPr="002E5C4D" w:rsidRDefault="00000000" w:rsidP="00EF65F5">
            <w:pPr>
              <w:pStyle w:val="tablecontent"/>
              <w:rPr>
                <w:rFonts w:ascii="Arial" w:hAnsi="Arial" w:cs="Arial"/>
                <w:sz w:val="20"/>
                <w:szCs w:val="20"/>
                <w:lang w:val="en-US"/>
              </w:rPr>
            </w:pPr>
            <w:hyperlink r:id="rId17" w:history="1">
              <w:r w:rsidR="00BF4B31" w:rsidRPr="002E5C4D">
                <w:rPr>
                  <w:rStyle w:val="Lienhypertexte"/>
                  <w:lang w:val="en-US"/>
                </w:rPr>
                <w:t>https://doi.org/10.13155/51995</w:t>
              </w:r>
            </w:hyperlink>
          </w:p>
        </w:tc>
      </w:tr>
      <w:tr w:rsidR="00C255B6" w:rsidRPr="00FE6751" w14:paraId="65281B1A" w14:textId="77777777" w:rsidTr="00EF65F5">
        <w:trPr>
          <w:cantSplit/>
        </w:trPr>
        <w:tc>
          <w:tcPr>
            <w:tcW w:w="1346" w:type="dxa"/>
          </w:tcPr>
          <w:p w14:paraId="757484E7" w14:textId="77777777" w:rsidR="00C255B6" w:rsidRPr="000557AF" w:rsidRDefault="00C255B6" w:rsidP="00EF65F5">
            <w:pPr>
              <w:pStyle w:val="tablecontent"/>
              <w:rPr>
                <w:rFonts w:ascii="Arial" w:hAnsi="Arial" w:cs="Arial"/>
                <w:sz w:val="20"/>
                <w:szCs w:val="20"/>
                <w:lang w:val="en-US" w:eastAsia="fr-FR"/>
              </w:rPr>
            </w:pPr>
          </w:p>
        </w:tc>
        <w:tc>
          <w:tcPr>
            <w:tcW w:w="3465" w:type="dxa"/>
          </w:tcPr>
          <w:p w14:paraId="121B8D67" w14:textId="77777777" w:rsidR="00C255B6" w:rsidRPr="000557AF" w:rsidRDefault="00C255B6" w:rsidP="00EF65F5">
            <w:pPr>
              <w:pStyle w:val="tablecontent"/>
              <w:rPr>
                <w:rFonts w:ascii="Arial" w:hAnsi="Arial" w:cs="Arial"/>
                <w:sz w:val="20"/>
                <w:szCs w:val="20"/>
                <w:lang w:val="en-US" w:eastAsia="fr-FR"/>
              </w:rPr>
            </w:pPr>
          </w:p>
        </w:tc>
        <w:tc>
          <w:tcPr>
            <w:tcW w:w="4473" w:type="dxa"/>
          </w:tcPr>
          <w:p w14:paraId="460C6915" w14:textId="77777777" w:rsidR="00C255B6" w:rsidRPr="000557AF" w:rsidRDefault="00C255B6" w:rsidP="00EF65F5">
            <w:pPr>
              <w:pStyle w:val="tablecontent"/>
              <w:rPr>
                <w:rFonts w:ascii="Arial" w:hAnsi="Arial" w:cs="Arial"/>
                <w:sz w:val="20"/>
                <w:szCs w:val="20"/>
                <w:lang w:val="en-US"/>
              </w:rPr>
            </w:pPr>
          </w:p>
        </w:tc>
      </w:tr>
    </w:tbl>
    <w:p w14:paraId="4EA4916E" w14:textId="77777777" w:rsidR="007D1E14" w:rsidRPr="00FE6751" w:rsidRDefault="007D1E14" w:rsidP="007D1E14">
      <w:bookmarkStart w:id="506" w:name="_Toc460855045"/>
      <w:bookmarkStart w:id="507" w:name="_Toc202957229"/>
    </w:p>
    <w:p w14:paraId="1A6C12C3" w14:textId="77777777" w:rsidR="007D1E14" w:rsidRPr="00FE6751" w:rsidRDefault="007D1E14" w:rsidP="007D1E14"/>
    <w:p w14:paraId="3F188899" w14:textId="77777777" w:rsidR="007D1E14" w:rsidRPr="00FE6751" w:rsidRDefault="007D1E14" w:rsidP="007D1E14"/>
    <w:p w14:paraId="2B3D338B" w14:textId="77777777" w:rsidR="0079286A" w:rsidRPr="00FE6751" w:rsidRDefault="0079286A">
      <w:pPr>
        <w:spacing w:after="200" w:line="276" w:lineRule="auto"/>
      </w:pPr>
      <w:r w:rsidRPr="00FE6751">
        <w:br w:type="page"/>
      </w:r>
    </w:p>
    <w:p w14:paraId="65EF2CCB" w14:textId="77777777" w:rsidR="007D1E14" w:rsidRPr="00FE6751" w:rsidRDefault="007D1E14" w:rsidP="007D1E14"/>
    <w:p w14:paraId="239644A9" w14:textId="77777777" w:rsidR="00B23A69" w:rsidRPr="00FE6751" w:rsidRDefault="00B23A69" w:rsidP="00715A45">
      <w:pPr>
        <w:pStyle w:val="Titre1"/>
      </w:pPr>
      <w:bookmarkStart w:id="508" w:name="_Toc135664677"/>
      <w:r w:rsidRPr="00FE6751">
        <w:lastRenderedPageBreak/>
        <w:t>Introduction</w:t>
      </w:r>
      <w:bookmarkEnd w:id="506"/>
      <w:bookmarkEnd w:id="508"/>
    </w:p>
    <w:p w14:paraId="56D4C3DC" w14:textId="77777777" w:rsidR="00B23A69" w:rsidRPr="00FE6751" w:rsidRDefault="00B23A69" w:rsidP="00B23A69">
      <w:r w:rsidRPr="00FE6751">
        <w:t xml:space="preserve">This user’s manual describes how to install, </w:t>
      </w:r>
      <w:proofErr w:type="gramStart"/>
      <w:r w:rsidRPr="00FE6751">
        <w:t>configure</w:t>
      </w:r>
      <w:proofErr w:type="gramEnd"/>
      <w:r w:rsidRPr="00FE6751">
        <w:t xml:space="preserve"> and use the Coriolis </w:t>
      </w:r>
      <w:proofErr w:type="spellStart"/>
      <w:r w:rsidRPr="00FE6751">
        <w:t>Matlab</w:t>
      </w:r>
      <w:proofErr w:type="spellEnd"/>
      <w:r w:rsidRPr="00FE6751">
        <w:t xml:space="preserve"> decoder of Argo floats data.</w:t>
      </w:r>
    </w:p>
    <w:p w14:paraId="3B6ABF2A" w14:textId="77777777" w:rsidR="00B23A69" w:rsidRPr="00FE6751" w:rsidRDefault="00B23A69" w:rsidP="00B23A69">
      <w:pPr>
        <w:pStyle w:val="Corpsdetexte"/>
      </w:pPr>
    </w:p>
    <w:p w14:paraId="09348BD9" w14:textId="77777777" w:rsidR="00B23A69" w:rsidRPr="00FE6751" w:rsidRDefault="00B23A69" w:rsidP="00B23A69">
      <w:pPr>
        <w:pStyle w:val="Corpsdetexte"/>
      </w:pPr>
      <w:r w:rsidRPr="00FE6751">
        <w:t>The main functions of this decoder are:</w:t>
      </w:r>
    </w:p>
    <w:p w14:paraId="3FE5B24A" w14:textId="77777777" w:rsidR="00B23A69" w:rsidRPr="00FE6751" w:rsidRDefault="00B23A69" w:rsidP="00B23A69">
      <w:pPr>
        <w:pStyle w:val="Corpsdetexte"/>
        <w:widowControl w:val="0"/>
        <w:numPr>
          <w:ilvl w:val="0"/>
          <w:numId w:val="23"/>
        </w:numPr>
        <w:suppressAutoHyphens/>
      </w:pPr>
      <w:r w:rsidRPr="00FE6751">
        <w:t>To decode the Argo float data,</w:t>
      </w:r>
    </w:p>
    <w:p w14:paraId="69F58C09" w14:textId="77777777" w:rsidR="00B23A69" w:rsidRPr="00FE6751" w:rsidRDefault="00B23A69" w:rsidP="00B23A69">
      <w:pPr>
        <w:pStyle w:val="Corpsdetexte"/>
        <w:widowControl w:val="0"/>
        <w:numPr>
          <w:ilvl w:val="0"/>
          <w:numId w:val="23"/>
        </w:numPr>
        <w:suppressAutoHyphens/>
      </w:pPr>
      <w:r w:rsidRPr="00FE6751">
        <w:t xml:space="preserve">To format decoded data into the four Argo </w:t>
      </w:r>
      <w:proofErr w:type="spellStart"/>
      <w:r w:rsidRPr="00FE6751">
        <w:t>NetCDF</w:t>
      </w:r>
      <w:proofErr w:type="spellEnd"/>
      <w:r w:rsidRPr="00FE6751">
        <w:t xml:space="preserve"> CF files.</w:t>
      </w:r>
    </w:p>
    <w:p w14:paraId="0C0A163B" w14:textId="77777777" w:rsidR="00B23A69" w:rsidRPr="00FE6751" w:rsidRDefault="00B23A69" w:rsidP="00B23A69">
      <w:pPr>
        <w:pStyle w:val="Corpsdetexte"/>
      </w:pPr>
      <w:r w:rsidRPr="00FE6751">
        <w:t>The decoder can also apply Real Time Quality Control (RTQC) tests on formatted Argo data.</w:t>
      </w:r>
    </w:p>
    <w:p w14:paraId="7A038A8E" w14:textId="77777777" w:rsidR="00B23A69" w:rsidRPr="00FE6751" w:rsidRDefault="00B23A69" w:rsidP="00B23A69">
      <w:pPr>
        <w:pStyle w:val="Corpsdetexte"/>
      </w:pPr>
    </w:p>
    <w:p w14:paraId="74E76178" w14:textId="77777777" w:rsidR="00B23A69" w:rsidRPr="00FE6751" w:rsidRDefault="00B23A69" w:rsidP="00B23A69">
      <w:pPr>
        <w:pStyle w:val="Corpsdetexte"/>
      </w:pPr>
      <w:r w:rsidRPr="00FE6751">
        <w:t xml:space="preserve">Two main </w:t>
      </w:r>
      <w:proofErr w:type="spellStart"/>
      <w:r w:rsidRPr="00FE6751">
        <w:t>Matlab</w:t>
      </w:r>
      <w:proofErr w:type="spellEnd"/>
      <w:r w:rsidRPr="00FE6751">
        <w:t xml:space="preserve"> programs are developed around a common core decoder:</w:t>
      </w:r>
    </w:p>
    <w:p w14:paraId="6B932A68" w14:textId="77777777" w:rsidR="00B23A69" w:rsidRPr="00FE6751" w:rsidRDefault="00B23A69" w:rsidP="00B23A69">
      <w:pPr>
        <w:pStyle w:val="Corpsdetexte"/>
        <w:widowControl w:val="0"/>
        <w:numPr>
          <w:ilvl w:val="0"/>
          <w:numId w:val="24"/>
        </w:numPr>
        <w:suppressAutoHyphens/>
      </w:pPr>
      <w:r w:rsidRPr="00FE6751">
        <w:t>A decoder for a float Principal Investigator (PI). It is used to decode, in delayed mode, a given amount of already received Argo float data.</w:t>
      </w:r>
    </w:p>
    <w:p w14:paraId="07CED4B1" w14:textId="77777777" w:rsidR="00B23A69" w:rsidRPr="00FE6751" w:rsidRDefault="00B23A69" w:rsidP="00B23A69">
      <w:pPr>
        <w:pStyle w:val="Corpsdetexte"/>
        <w:ind w:left="709"/>
      </w:pPr>
      <w:r w:rsidRPr="00FE6751">
        <w:t>There are two PI decoders for each float type:</w:t>
      </w:r>
    </w:p>
    <w:p w14:paraId="24C235FC" w14:textId="77777777" w:rsidR="00B23A69" w:rsidRPr="00FE6751" w:rsidRDefault="00B23A69" w:rsidP="00B23A69">
      <w:pPr>
        <w:pStyle w:val="Corpsdetexte"/>
        <w:widowControl w:val="0"/>
        <w:numPr>
          <w:ilvl w:val="1"/>
          <w:numId w:val="24"/>
        </w:numPr>
        <w:suppressAutoHyphens/>
      </w:pPr>
      <w:r w:rsidRPr="00FE6751">
        <w:rPr>
          <w:b/>
          <w:i/>
        </w:rPr>
        <w:t>decode_provor_2_csv</w:t>
      </w:r>
      <w:r w:rsidRPr="00FE6751">
        <w:t xml:space="preserve"> and </w:t>
      </w:r>
      <w:r w:rsidRPr="00FE6751">
        <w:rPr>
          <w:b/>
          <w:i/>
        </w:rPr>
        <w:t>decode_provor_2_nc</w:t>
      </w:r>
      <w:r w:rsidRPr="00FE6751">
        <w:t xml:space="preserve"> for NKE floats (ARVOR and PROVOR) decoding,</w:t>
      </w:r>
    </w:p>
    <w:p w14:paraId="499DDA6A" w14:textId="77777777" w:rsidR="00B23A69" w:rsidRPr="00FE6751" w:rsidRDefault="00B23A69" w:rsidP="00B23A69">
      <w:pPr>
        <w:pStyle w:val="Corpsdetexte"/>
        <w:widowControl w:val="0"/>
        <w:numPr>
          <w:ilvl w:val="1"/>
          <w:numId w:val="24"/>
        </w:numPr>
        <w:suppressAutoHyphens/>
      </w:pPr>
      <w:r w:rsidRPr="00FE6751">
        <w:rPr>
          <w:b/>
          <w:i/>
        </w:rPr>
        <w:t>decode_apex_2_csv</w:t>
      </w:r>
      <w:r w:rsidRPr="00FE6751">
        <w:t xml:space="preserve"> and </w:t>
      </w:r>
      <w:r w:rsidRPr="00FE6751">
        <w:rPr>
          <w:b/>
          <w:i/>
        </w:rPr>
        <w:t>decode_apex_2_nc</w:t>
      </w:r>
      <w:r w:rsidRPr="00FE6751">
        <w:t xml:space="preserve"> for TWR floats (APEX) decoding,</w:t>
      </w:r>
    </w:p>
    <w:p w14:paraId="47D0F47E" w14:textId="77777777" w:rsidR="00B23A69" w:rsidRPr="00FE6751" w:rsidRDefault="00B23A69" w:rsidP="00B23A69">
      <w:pPr>
        <w:pStyle w:val="Corpsdetexte"/>
        <w:widowControl w:val="0"/>
        <w:numPr>
          <w:ilvl w:val="1"/>
          <w:numId w:val="24"/>
        </w:numPr>
        <w:suppressAutoHyphens/>
      </w:pPr>
      <w:r w:rsidRPr="00FE6751">
        <w:rPr>
          <w:b/>
          <w:i/>
        </w:rPr>
        <w:t>decode_nova_2_csv</w:t>
      </w:r>
      <w:r w:rsidRPr="00FE6751">
        <w:t xml:space="preserve"> and </w:t>
      </w:r>
      <w:r w:rsidRPr="00FE6751">
        <w:rPr>
          <w:b/>
          <w:i/>
        </w:rPr>
        <w:t>decode_nova_2_nc</w:t>
      </w:r>
      <w:r w:rsidRPr="00FE6751">
        <w:t xml:space="preserve"> for </w:t>
      </w:r>
      <w:proofErr w:type="spellStart"/>
      <w:r w:rsidRPr="00FE6751">
        <w:t>MetOcean</w:t>
      </w:r>
      <w:proofErr w:type="spellEnd"/>
      <w:r w:rsidRPr="00FE6751">
        <w:t xml:space="preserve"> floats (NOVA and DOVA) decoding,</w:t>
      </w:r>
    </w:p>
    <w:p w14:paraId="36405366" w14:textId="77777777" w:rsidR="00B254F2" w:rsidRPr="002E5C4D" w:rsidRDefault="00B254F2" w:rsidP="00146E3F">
      <w:pPr>
        <w:pStyle w:val="Corpsdetexte"/>
        <w:widowControl w:val="0"/>
        <w:numPr>
          <w:ilvl w:val="1"/>
          <w:numId w:val="24"/>
        </w:numPr>
        <w:suppressAutoHyphens/>
      </w:pPr>
      <w:r w:rsidRPr="002E5C4D">
        <w:rPr>
          <w:b/>
          <w:i/>
        </w:rPr>
        <w:t>decode_nemo_2_csv</w:t>
      </w:r>
      <w:r w:rsidRPr="002E5C4D">
        <w:t xml:space="preserve"> and </w:t>
      </w:r>
      <w:r w:rsidRPr="002E5C4D">
        <w:rPr>
          <w:b/>
          <w:i/>
        </w:rPr>
        <w:t>decode_nemo_2_nc</w:t>
      </w:r>
      <w:r w:rsidRPr="002E5C4D">
        <w:t xml:space="preserve"> for </w:t>
      </w:r>
      <w:r w:rsidR="00C75A16" w:rsidRPr="002E5C4D">
        <w:t>OPTIMARE</w:t>
      </w:r>
      <w:r w:rsidRPr="002E5C4D">
        <w:t xml:space="preserve"> floats (NEMO) decoding.</w:t>
      </w:r>
    </w:p>
    <w:p w14:paraId="5CCC50C9" w14:textId="77777777" w:rsidR="00B23A69" w:rsidRPr="00FE6751" w:rsidRDefault="00B23A69" w:rsidP="00B23A69">
      <w:pPr>
        <w:pStyle w:val="Corpsdetexte"/>
        <w:widowControl w:val="0"/>
        <w:numPr>
          <w:ilvl w:val="0"/>
          <w:numId w:val="24"/>
        </w:numPr>
        <w:suppressAutoHyphens/>
      </w:pPr>
      <w:r w:rsidRPr="00FE6751">
        <w:t xml:space="preserve">A decoder for a Data Assembly Centre (DAC). It is used to decode, in real time, the incoming Argo float data flux. There is one DAC decoder; it is called </w:t>
      </w:r>
      <w:r w:rsidRPr="00FE6751">
        <w:rPr>
          <w:b/>
          <w:i/>
        </w:rPr>
        <w:t>decode_argo_2_nc_rt</w:t>
      </w:r>
      <w:r w:rsidRPr="00FE6751">
        <w:t>.</w:t>
      </w:r>
    </w:p>
    <w:p w14:paraId="25441BF8" w14:textId="77777777" w:rsidR="00B23A69" w:rsidRPr="00FE6751" w:rsidRDefault="00B23A69" w:rsidP="00B23A69">
      <w:pPr>
        <w:pStyle w:val="Corpsdetexte"/>
      </w:pPr>
    </w:p>
    <w:p w14:paraId="40F1B09E" w14:textId="387CFB54"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This decoder user’s manual (</w:t>
      </w:r>
      <w:r w:rsidRPr="0092567C">
        <w:rPr>
          <w:highlight w:val="green"/>
        </w:rPr>
        <w:t>V1.</w:t>
      </w:r>
      <w:ins w:id="509" w:author="RANNOU, Jean-Philippe" w:date="2023-05-22T16:00:00Z">
        <w:r w:rsidR="006E4BFD">
          <w:rPr>
            <w:highlight w:val="green"/>
          </w:rPr>
          <w:t>7</w:t>
        </w:r>
      </w:ins>
      <w:del w:id="510" w:author="RANNOU, Jean-Philippe" w:date="2023-05-22T16:00:00Z">
        <w:r w:rsidR="0092567C" w:rsidRPr="0038397D" w:rsidDel="006E4BFD">
          <w:rPr>
            <w:highlight w:val="green"/>
          </w:rPr>
          <w:delText>6</w:delText>
        </w:r>
      </w:del>
      <w:r w:rsidRPr="00FE6751">
        <w:t xml:space="preserve">) describes the </w:t>
      </w:r>
      <w:r w:rsidRPr="00FE6751">
        <w:rPr>
          <w:b/>
        </w:rPr>
        <w:t xml:space="preserve">Coriolis Argo decoder version </w:t>
      </w:r>
      <w:del w:id="511" w:author="RANNOU, Jean-Philippe" w:date="2023-05-22T16:00:00Z">
        <w:r w:rsidR="0092567C" w:rsidRPr="006E4BFD" w:rsidDel="006E4BFD">
          <w:rPr>
            <w:b/>
            <w:highlight w:val="green"/>
          </w:rPr>
          <w:delText>044p</w:delText>
        </w:r>
        <w:r w:rsidR="0092567C" w:rsidRPr="006E4BFD" w:rsidDel="006E4BFD">
          <w:rPr>
            <w:highlight w:val="green"/>
            <w:rPrChange w:id="512" w:author="RANNOU, Jean-Philippe" w:date="2023-05-22T16:00:00Z">
              <w:rPr/>
            </w:rPrChange>
          </w:rPr>
          <w:delText xml:space="preserve"> </w:delText>
        </w:r>
      </w:del>
      <w:ins w:id="513" w:author="RANNOU, Jean-Philippe" w:date="2023-05-22T16:00:00Z">
        <w:r w:rsidR="006E4BFD" w:rsidRPr="006E4BFD">
          <w:rPr>
            <w:b/>
            <w:highlight w:val="green"/>
          </w:rPr>
          <w:t>0</w:t>
        </w:r>
        <w:r w:rsidR="006E4BFD" w:rsidRPr="006E4BFD">
          <w:rPr>
            <w:b/>
            <w:highlight w:val="green"/>
            <w:rPrChange w:id="514" w:author="RANNOU, Jean-Philippe" w:date="2023-05-22T16:00:00Z">
              <w:rPr>
                <w:b/>
              </w:rPr>
            </w:rPrChange>
          </w:rPr>
          <w:t>55</w:t>
        </w:r>
      </w:ins>
      <w:ins w:id="515" w:author="RANNOU, Jean-Philippe" w:date="2023-05-22T16:01:00Z">
        <w:r w:rsidR="00DC4795">
          <w:rPr>
            <w:b/>
          </w:rPr>
          <w:t>l</w:t>
        </w:r>
      </w:ins>
      <w:ins w:id="516" w:author="RANNOU, Jean-Philippe" w:date="2023-05-22T16:00:00Z">
        <w:r w:rsidR="006E4BFD" w:rsidRPr="00FE6751">
          <w:t xml:space="preserve"> </w:t>
        </w:r>
      </w:ins>
      <w:r w:rsidRPr="00FE6751">
        <w:t xml:space="preserve">(with </w:t>
      </w:r>
      <w:r w:rsidRPr="00FE6751">
        <w:rPr>
          <w:b/>
        </w:rPr>
        <w:t xml:space="preserve">profile </w:t>
      </w:r>
      <w:r w:rsidRPr="0092567C">
        <w:rPr>
          <w:b/>
        </w:rPr>
        <w:t xml:space="preserve">RTQC version </w:t>
      </w:r>
      <w:del w:id="517" w:author="RANNOU, Jean-Philippe" w:date="2023-05-22T16:01:00Z">
        <w:r w:rsidR="00F86A29" w:rsidRPr="006E4BFD" w:rsidDel="006E4BFD">
          <w:rPr>
            <w:b/>
            <w:highlight w:val="green"/>
            <w:rPrChange w:id="518" w:author="RANNOU, Jean-Philippe" w:date="2023-05-22T16:01:00Z">
              <w:rPr>
                <w:b/>
              </w:rPr>
            </w:rPrChange>
          </w:rPr>
          <w:delText>5.5</w:delText>
        </w:r>
      </w:del>
      <w:ins w:id="519" w:author="RANNOU, Jean-Philippe" w:date="2023-05-22T16:01:00Z">
        <w:r w:rsidR="006E4BFD" w:rsidRPr="006E4BFD">
          <w:rPr>
            <w:b/>
            <w:highlight w:val="green"/>
            <w:rPrChange w:id="520" w:author="RANNOU, Jean-Philippe" w:date="2023-05-22T16:01:00Z">
              <w:rPr>
                <w:b/>
              </w:rPr>
            </w:rPrChange>
          </w:rPr>
          <w:t>6.0</w:t>
        </w:r>
      </w:ins>
      <w:r w:rsidR="00F93CFA" w:rsidRPr="0092567C">
        <w:t xml:space="preserve"> </w:t>
      </w:r>
      <w:r w:rsidR="00116B68" w:rsidRPr="0092567C">
        <w:t xml:space="preserve">and </w:t>
      </w:r>
      <w:r w:rsidR="00116B68" w:rsidRPr="0092567C">
        <w:rPr>
          <w:b/>
        </w:rPr>
        <w:t xml:space="preserve">trajectory RTQC version </w:t>
      </w:r>
      <w:r w:rsidR="00F86A29" w:rsidRPr="006E4BFD">
        <w:rPr>
          <w:b/>
          <w:highlight w:val="green"/>
          <w:rPrChange w:id="521" w:author="RANNOU, Jean-Philippe" w:date="2023-05-22T16:01:00Z">
            <w:rPr>
              <w:b/>
            </w:rPr>
          </w:rPrChange>
        </w:rPr>
        <w:t>3.</w:t>
      </w:r>
      <w:ins w:id="522" w:author="RANNOU, Jean-Philippe" w:date="2023-05-22T16:01:00Z">
        <w:r w:rsidR="006E4BFD" w:rsidRPr="006E4BFD">
          <w:rPr>
            <w:b/>
            <w:highlight w:val="green"/>
            <w:rPrChange w:id="523" w:author="RANNOU, Jean-Philippe" w:date="2023-05-22T16:01:00Z">
              <w:rPr>
                <w:b/>
              </w:rPr>
            </w:rPrChange>
          </w:rPr>
          <w:t>5</w:t>
        </w:r>
      </w:ins>
      <w:del w:id="524" w:author="RANNOU, Jean-Philippe" w:date="2023-05-22T16:01:00Z">
        <w:r w:rsidR="00F86A29" w:rsidRPr="0038397D" w:rsidDel="006E4BFD">
          <w:rPr>
            <w:b/>
          </w:rPr>
          <w:delText>2</w:delText>
        </w:r>
      </w:del>
      <w:r w:rsidRPr="0092567C">
        <w:t xml:space="preserve">) which generates Argo files compliant with format </w:t>
      </w:r>
      <w:r w:rsidRPr="0092567C">
        <w:rPr>
          <w:rFonts w:cs="Times New Roman"/>
        </w:rPr>
        <w:t>version 3.1</w:t>
      </w:r>
      <w:r w:rsidR="00D45B64" w:rsidRPr="0092567C">
        <w:rPr>
          <w:rFonts w:cs="Times New Roman"/>
        </w:rPr>
        <w:t xml:space="preserve"> </w:t>
      </w:r>
      <w:r w:rsidR="00D45B64" w:rsidRPr="0038397D">
        <w:rPr>
          <w:rFonts w:cs="Times New Roman"/>
        </w:rPr>
        <w:t>or 3.2 for trajectory file</w:t>
      </w:r>
      <w:r w:rsidRPr="0092567C">
        <w:rPr>
          <w:rFonts w:cs="Times New Roman"/>
        </w:rPr>
        <w:t xml:space="preserve"> (specified in [</w:t>
      </w:r>
      <w:r w:rsidR="000579E4" w:rsidRPr="0038397D">
        <w:rPr>
          <w:rFonts w:cs="Times New Roman"/>
        </w:rPr>
        <w:fldChar w:fldCharType="begin"/>
      </w:r>
      <w:r w:rsidR="000579E4" w:rsidRPr="0092567C">
        <w:rPr>
          <w:rFonts w:cs="Times New Roman"/>
        </w:rPr>
        <w:instrText xml:space="preserve"> REF RD1 \h  \* MERGEFORMAT </w:instrText>
      </w:r>
      <w:r w:rsidR="000579E4" w:rsidRPr="0038397D">
        <w:rPr>
          <w:rFonts w:cs="Times New Roman"/>
        </w:rPr>
      </w:r>
      <w:r w:rsidR="000579E4" w:rsidRPr="0038397D">
        <w:rPr>
          <w:rFonts w:cs="Times New Roman"/>
        </w:rPr>
        <w:fldChar w:fldCharType="separate"/>
      </w:r>
      <w:ins w:id="525" w:author="RANNOU, Jean-Philippe" w:date="2023-05-22T16:18:00Z">
        <w:r w:rsidR="00011D7C" w:rsidRPr="00011D7C">
          <w:rPr>
            <w:rFonts w:cs="Times New Roman"/>
            <w:sz w:val="20"/>
            <w:szCs w:val="20"/>
            <w:rPrChange w:id="526" w:author="RANNOU, Jean-Philippe" w:date="2023-05-22T16:18:00Z">
              <w:rPr>
                <w:rFonts w:ascii="Arial" w:hAnsi="Arial" w:cs="Arial"/>
                <w:sz w:val="20"/>
                <w:szCs w:val="20"/>
              </w:rPr>
            </w:rPrChange>
          </w:rPr>
          <w:t>RD1</w:t>
        </w:r>
      </w:ins>
      <w:del w:id="527" w:author="RANNOU, Jean-Philippe" w:date="2023-05-22T16:18:00Z">
        <w:r w:rsidR="000579E4" w:rsidRPr="0092567C" w:rsidDel="00011D7C">
          <w:rPr>
            <w:rFonts w:cs="Times New Roman"/>
            <w:sz w:val="20"/>
            <w:szCs w:val="20"/>
          </w:rPr>
          <w:delText>RD1</w:delText>
        </w:r>
      </w:del>
      <w:r w:rsidR="000579E4" w:rsidRPr="0038397D">
        <w:rPr>
          <w:rFonts w:cs="Times New Roman"/>
        </w:rPr>
        <w:fldChar w:fldCharType="end"/>
      </w:r>
      <w:r w:rsidRPr="0092567C">
        <w:rPr>
          <w:rFonts w:cs="Times New Roman"/>
        </w:rPr>
        <w:t>]).</w:t>
      </w:r>
    </w:p>
    <w:p w14:paraId="131167BB" w14:textId="77777777"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p>
    <w:p w14:paraId="1DC52B9B" w14:textId="77777777"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decoder is stored in the global variable </w:t>
      </w:r>
      <w:proofErr w:type="spellStart"/>
      <w:r w:rsidRPr="00FE6751">
        <w:rPr>
          <w:rStyle w:val="CodeCar"/>
          <w:rFonts w:eastAsiaTheme="minorEastAsia"/>
        </w:rPr>
        <w:t>g_decArgo_decoderVersion</w:t>
      </w:r>
      <w:proofErr w:type="spellEnd"/>
      <w:r w:rsidRPr="00FE6751">
        <w:t xml:space="preserve"> set in the </w:t>
      </w:r>
      <w:proofErr w:type="spellStart"/>
      <w:r w:rsidRPr="00FE6751">
        <w:rPr>
          <w:i/>
        </w:rPr>
        <w:t>init_default_values.m</w:t>
      </w:r>
      <w:proofErr w:type="spellEnd"/>
      <w:r w:rsidRPr="00FE6751">
        <w:t xml:space="preserve"> file.</w:t>
      </w:r>
    </w:p>
    <w:p w14:paraId="30269567" w14:textId="77777777"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profile RTQC is stored in the global variable </w:t>
      </w:r>
      <w:proofErr w:type="spellStart"/>
      <w:r w:rsidRPr="00FE6751">
        <w:rPr>
          <w:rStyle w:val="CodeCar"/>
          <w:rFonts w:eastAsiaTheme="minorEastAsia"/>
        </w:rPr>
        <w:t>g_decArgo_addRtqcToProfileVersion</w:t>
      </w:r>
      <w:proofErr w:type="spellEnd"/>
      <w:r w:rsidRPr="00FE6751">
        <w:t xml:space="preserve"> set in the </w:t>
      </w:r>
      <w:proofErr w:type="spellStart"/>
      <w:r w:rsidRPr="00FE6751">
        <w:rPr>
          <w:i/>
        </w:rPr>
        <w:t>add_rtqc_to_profile_file.m</w:t>
      </w:r>
      <w:proofErr w:type="spellEnd"/>
      <w:r w:rsidRPr="00FE6751">
        <w:t xml:space="preserve"> file.</w:t>
      </w:r>
    </w:p>
    <w:p w14:paraId="533E5DD1" w14:textId="77777777"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trajectory RTQC is stored in the global variable </w:t>
      </w:r>
      <w:proofErr w:type="spellStart"/>
      <w:r w:rsidRPr="00FE6751">
        <w:rPr>
          <w:rStyle w:val="CodeCar"/>
          <w:rFonts w:eastAsiaTheme="minorEastAsia"/>
        </w:rPr>
        <w:t>g_decArgo_addRtqcToTrajVersion</w:t>
      </w:r>
      <w:proofErr w:type="spellEnd"/>
      <w:r w:rsidRPr="00FE6751">
        <w:t xml:space="preserve"> set in the </w:t>
      </w:r>
      <w:proofErr w:type="spellStart"/>
      <w:r w:rsidRPr="00FE6751">
        <w:rPr>
          <w:i/>
        </w:rPr>
        <w:t>add_rtqc_to_trajectory_file.m</w:t>
      </w:r>
      <w:proofErr w:type="spellEnd"/>
      <w:r w:rsidRPr="00FE6751">
        <w:t xml:space="preserve"> file.</w:t>
      </w:r>
    </w:p>
    <w:p w14:paraId="1AA20D1E" w14:textId="77777777" w:rsidR="00B23A69" w:rsidRPr="00FE6751" w:rsidRDefault="00B23A69" w:rsidP="00B23A69"/>
    <w:p w14:paraId="55DE0AD8" w14:textId="77777777" w:rsidR="002F08BF" w:rsidRPr="00FE6751" w:rsidRDefault="002F08BF" w:rsidP="00715A45">
      <w:pPr>
        <w:pStyle w:val="Titre1"/>
      </w:pPr>
      <w:bookmarkStart w:id="528" w:name="_Toc460855046"/>
      <w:bookmarkStart w:id="529" w:name="_Toc135664678"/>
      <w:r w:rsidRPr="00FE6751">
        <w:lastRenderedPageBreak/>
        <w:t>Floats managed by the decoder</w:t>
      </w:r>
      <w:bookmarkEnd w:id="528"/>
      <w:bookmarkEnd w:id="529"/>
    </w:p>
    <w:p w14:paraId="4252DD3B" w14:textId="1A6605E7" w:rsidR="002F08BF" w:rsidRPr="00FE6751" w:rsidRDefault="002F08BF" w:rsidP="00867FD6">
      <w:r w:rsidRPr="00FE6751">
        <w:t xml:space="preserve">The float type and versions managed by the current version of the decoder are listed in the </w:t>
      </w:r>
      <w:r w:rsidRPr="00FE6751">
        <w:rPr>
          <w:i/>
        </w:rPr>
        <w:t>_CoriolisArgoFloatVersions_YYYYMMDD.xlsx</w:t>
      </w:r>
      <w:r w:rsidRPr="00FE6751">
        <w:t xml:space="preserve"> file (where </w:t>
      </w:r>
      <w:r w:rsidRPr="00FE6751">
        <w:rPr>
          <w:i/>
        </w:rPr>
        <w:t>YYYYMMDD</w:t>
      </w:r>
      <w:r w:rsidRPr="00FE6751">
        <w:t xml:space="preserve"> is the update date of the Excel file) (see </w:t>
      </w:r>
      <w:r w:rsidRPr="00B702B6">
        <w:fldChar w:fldCharType="begin"/>
      </w:r>
      <w:r w:rsidRPr="00FE6751">
        <w:instrText xml:space="preserve"> REF _Ref460577154 \r \h </w:instrText>
      </w:r>
      <w:r w:rsidRPr="00B702B6">
        <w:fldChar w:fldCharType="separate"/>
      </w:r>
      <w:r w:rsidR="00011D7C">
        <w:t>8.2</w:t>
      </w:r>
      <w:r w:rsidRPr="00B702B6">
        <w:fldChar w:fldCharType="end"/>
      </w:r>
      <w:r w:rsidRPr="00FE6751">
        <w:t>).</w:t>
      </w:r>
    </w:p>
    <w:p w14:paraId="7FFDF553" w14:textId="77777777" w:rsidR="002F08BF" w:rsidRPr="00FE6751" w:rsidRDefault="002F08BF" w:rsidP="0058643D">
      <w:pPr>
        <w:pStyle w:val="Titre1"/>
        <w:pageBreakBefore w:val="0"/>
        <w:ind w:left="431" w:hanging="431"/>
      </w:pPr>
      <w:bookmarkStart w:id="530" w:name="_Toc460855047"/>
      <w:bookmarkStart w:id="531" w:name="_Toc135664679"/>
      <w:r w:rsidRPr="00FE6751">
        <w:t>Description of the decoder package</w:t>
      </w:r>
      <w:bookmarkEnd w:id="530"/>
      <w:bookmarkEnd w:id="531"/>
    </w:p>
    <w:p w14:paraId="4CB969A3" w14:textId="77777777" w:rsidR="002F08BF" w:rsidRPr="00FE6751" w:rsidRDefault="002F08BF" w:rsidP="002F08BF">
      <w:pPr>
        <w:pStyle w:val="Corpsdetexte"/>
      </w:pPr>
      <w:r w:rsidRPr="00FE6751">
        <w:t xml:space="preserve">The decoder is provided as a zipped archive named </w:t>
      </w:r>
      <w:r w:rsidRPr="00FE6751">
        <w:rPr>
          <w:i/>
        </w:rPr>
        <w:t>decArgo_YYYYMMDD_xxxy.7z</w:t>
      </w:r>
      <w:r w:rsidRPr="00FE6751">
        <w:t xml:space="preserve">, where </w:t>
      </w:r>
      <w:r w:rsidRPr="00FE6751">
        <w:rPr>
          <w:i/>
        </w:rPr>
        <w:t>YYYYMMDD</w:t>
      </w:r>
      <w:r w:rsidRPr="00FE6751">
        <w:t xml:space="preserve"> is the date of the package creation and </w:t>
      </w:r>
      <w:proofErr w:type="spellStart"/>
      <w:r w:rsidRPr="00FE6751">
        <w:rPr>
          <w:i/>
        </w:rPr>
        <w:t>xxxy</w:t>
      </w:r>
      <w:proofErr w:type="spellEnd"/>
      <w:r w:rsidRPr="00FE6751">
        <w:t xml:space="preserve"> the decoder version.</w:t>
      </w:r>
    </w:p>
    <w:p w14:paraId="00166F0E" w14:textId="77777777" w:rsidR="002F08BF" w:rsidRPr="00FE6751" w:rsidRDefault="002F08BF" w:rsidP="002F08BF">
      <w:pPr>
        <w:pStyle w:val="Corpsdetexte"/>
      </w:pPr>
    </w:p>
    <w:p w14:paraId="77AF2195" w14:textId="77777777" w:rsidR="002F08BF" w:rsidRPr="00FE6751" w:rsidRDefault="002F08BF" w:rsidP="002F08BF">
      <w:pPr>
        <w:pStyle w:val="Corpsdetexte"/>
      </w:pPr>
      <w:r w:rsidRPr="00FE6751">
        <w:t>The tree diagram of the decoder package is illustrated in the following figure.</w:t>
      </w:r>
    </w:p>
    <w:p w14:paraId="14A8457F" w14:textId="77777777" w:rsidR="002F08BF" w:rsidRPr="00FE6751" w:rsidRDefault="00B702B6" w:rsidP="002F08BF">
      <w:pPr>
        <w:pStyle w:val="Corpsdetexte"/>
        <w:jc w:val="center"/>
      </w:pPr>
      <w:r>
        <w:rPr>
          <w:noProof/>
          <w:lang w:val="fr-FR"/>
        </w:rPr>
        <w:drawing>
          <wp:inline distT="0" distB="0" distL="0" distR="0" wp14:anchorId="51FE9387" wp14:editId="2E6E83D3">
            <wp:extent cx="1762371" cy="93358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1762371" cy="933580"/>
                    </a:xfrm>
                    <a:prstGeom prst="rect">
                      <a:avLst/>
                    </a:prstGeom>
                  </pic:spPr>
                </pic:pic>
              </a:graphicData>
            </a:graphic>
          </wp:inline>
        </w:drawing>
      </w:r>
    </w:p>
    <w:p w14:paraId="167EDDB3" w14:textId="77777777" w:rsidR="002F08BF" w:rsidRPr="00FE6751" w:rsidRDefault="002F08BF" w:rsidP="002F08BF">
      <w:pPr>
        <w:pStyle w:val="Corpsdetexte"/>
      </w:pPr>
      <w:r w:rsidRPr="00FE6751">
        <w:t>Three main directories are provided:</w:t>
      </w:r>
    </w:p>
    <w:p w14:paraId="1C0BD739" w14:textId="77777777"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decArgo_soft</w:t>
      </w:r>
      <w:proofErr w:type="spellEnd"/>
      <w:r w:rsidRPr="00FE6751">
        <w:t xml:space="preserve"> directory contains the decoder software,</w:t>
      </w:r>
    </w:p>
    <w:p w14:paraId="0D4C6C38" w14:textId="77777777"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decArgo_doc</w:t>
      </w:r>
      <w:proofErr w:type="spellEnd"/>
      <w:r w:rsidRPr="00FE6751">
        <w:t xml:space="preserve"> directory contains the documentation associated to the decoder,</w:t>
      </w:r>
    </w:p>
    <w:p w14:paraId="47E050E6" w14:textId="77777777"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decArgo_config_floats</w:t>
      </w:r>
      <w:proofErr w:type="spellEnd"/>
      <w:r w:rsidRPr="00FE6751">
        <w:t xml:space="preserve"> directory contains float configuration file samples.</w:t>
      </w:r>
    </w:p>
    <w:p w14:paraId="038C5602" w14:textId="1BCF02A7" w:rsidR="002F08BF" w:rsidRPr="00FE6751" w:rsidRDefault="002F08BF" w:rsidP="002F08BF">
      <w:pPr>
        <w:pStyle w:val="Corpsdetexte"/>
      </w:pPr>
      <w:r w:rsidRPr="00FE6751">
        <w:t>(</w:t>
      </w:r>
      <w:proofErr w:type="gramStart"/>
      <w:r w:rsidRPr="00FE6751">
        <w:t>see</w:t>
      </w:r>
      <w:proofErr w:type="gramEnd"/>
      <w:r w:rsidRPr="00FE6751">
        <w:t xml:space="preserve"> Annex </w:t>
      </w:r>
      <w:r w:rsidRPr="00B702B6">
        <w:fldChar w:fldCharType="begin"/>
      </w:r>
      <w:r w:rsidRPr="00FE6751">
        <w:instrText xml:space="preserve"> REF AXA \h </w:instrText>
      </w:r>
      <w:r w:rsidRPr="00B702B6">
        <w:fldChar w:fldCharType="separate"/>
      </w:r>
      <w:r w:rsidR="00011D7C" w:rsidRPr="00FE6751">
        <w:t>A</w:t>
      </w:r>
      <w:r w:rsidRPr="00B702B6">
        <w:fldChar w:fldCharType="end"/>
      </w:r>
      <w:r w:rsidRPr="00FE6751">
        <w:t xml:space="preserve"> for a detailed description of their contents).</w:t>
      </w:r>
    </w:p>
    <w:p w14:paraId="39CC4505" w14:textId="77777777" w:rsidR="002F08BF" w:rsidRPr="00FE6751" w:rsidRDefault="002F08BF" w:rsidP="00715A45">
      <w:pPr>
        <w:pStyle w:val="Titre1"/>
      </w:pPr>
      <w:bookmarkStart w:id="532" w:name="_Toc460855048"/>
      <w:bookmarkStart w:id="533" w:name="_Toc135664680"/>
      <w:r w:rsidRPr="00FE6751">
        <w:lastRenderedPageBreak/>
        <w:t>Decoder installation and configuration</w:t>
      </w:r>
      <w:bookmarkEnd w:id="532"/>
      <w:bookmarkEnd w:id="533"/>
    </w:p>
    <w:p w14:paraId="6C80B6CB" w14:textId="77777777" w:rsidR="002F08BF" w:rsidRPr="00FE6751" w:rsidRDefault="002F08BF" w:rsidP="00715A45">
      <w:pPr>
        <w:pStyle w:val="Titre2"/>
      </w:pPr>
      <w:bookmarkStart w:id="534" w:name="_Toc460855049"/>
      <w:bookmarkStart w:id="535" w:name="_Toc135664681"/>
      <w:r w:rsidRPr="00FE6751">
        <w:t>Decoder installation</w:t>
      </w:r>
      <w:bookmarkEnd w:id="534"/>
      <w:bookmarkEnd w:id="535"/>
    </w:p>
    <w:p w14:paraId="20F16BC1" w14:textId="77777777" w:rsidR="002F08BF" w:rsidRPr="00FE6751" w:rsidRDefault="002F08BF" w:rsidP="00715A45">
      <w:pPr>
        <w:pStyle w:val="Titre3"/>
      </w:pPr>
      <w:bookmarkStart w:id="536" w:name="_Toc460855050"/>
      <w:bookmarkStart w:id="537" w:name="_Toc135664682"/>
      <w:r w:rsidRPr="00FE6751">
        <w:t>Hardware and software requirements</w:t>
      </w:r>
      <w:bookmarkEnd w:id="536"/>
      <w:bookmarkEnd w:id="537"/>
    </w:p>
    <w:p w14:paraId="68BF9511" w14:textId="336BE642" w:rsidR="002F08BF" w:rsidRPr="00FE6751" w:rsidRDefault="002F08BF" w:rsidP="002F08BF">
      <w:pPr>
        <w:pStyle w:val="Corpsdetexte"/>
      </w:pPr>
      <w:r w:rsidRPr="00FE6751">
        <w:t xml:space="preserve">The decoder can be installed on a PC type computer equipped with a Windows or Linux (see Annex </w:t>
      </w:r>
      <w:r w:rsidRPr="00B702B6">
        <w:fldChar w:fldCharType="begin"/>
      </w:r>
      <w:r w:rsidRPr="00FE6751">
        <w:instrText xml:space="preserve"> REF AXE \h </w:instrText>
      </w:r>
      <w:r w:rsidRPr="00B702B6">
        <w:fldChar w:fldCharType="separate"/>
      </w:r>
      <w:r w:rsidR="00011D7C" w:rsidRPr="00FE6751">
        <w:t>E</w:t>
      </w:r>
      <w:r w:rsidRPr="00B702B6">
        <w:fldChar w:fldCharType="end"/>
      </w:r>
      <w:r w:rsidRPr="00FE6751">
        <w:t>) operating system.</w:t>
      </w:r>
    </w:p>
    <w:p w14:paraId="18C691BB" w14:textId="77777777" w:rsidR="002F08BF" w:rsidRPr="007E5DCD" w:rsidRDefault="002F08BF" w:rsidP="002F08BF">
      <w:pPr>
        <w:pStyle w:val="Corpsdetexte"/>
      </w:pPr>
      <w:r w:rsidRPr="00FE6751">
        <w:t xml:space="preserve">The </w:t>
      </w:r>
      <w:proofErr w:type="spellStart"/>
      <w:r w:rsidRPr="007E5DCD">
        <w:t>Matlab</w:t>
      </w:r>
      <w:proofErr w:type="spellEnd"/>
      <w:r w:rsidRPr="007E5DCD">
        <w:t xml:space="preserve"> software must be installed on the host computer.</w:t>
      </w:r>
    </w:p>
    <w:p w14:paraId="14D183A2" w14:textId="77777777" w:rsidR="002F08BF" w:rsidRPr="007E5DCD" w:rsidRDefault="002F08BF" w:rsidP="002F08BF">
      <w:pPr>
        <w:pStyle w:val="Corpsdetexte"/>
      </w:pPr>
      <w:r w:rsidRPr="007E5DCD">
        <w:t xml:space="preserve">The </w:t>
      </w:r>
      <w:proofErr w:type="spellStart"/>
      <w:r w:rsidRPr="007E5DCD">
        <w:t>Matlab</w:t>
      </w:r>
      <w:proofErr w:type="spellEnd"/>
      <w:r w:rsidRPr="007E5DCD">
        <w:t xml:space="preserve"> version should be </w:t>
      </w:r>
      <w:r w:rsidR="0067108E" w:rsidRPr="00144AF7">
        <w:rPr>
          <w:rFonts w:cs="Times New Roman"/>
        </w:rPr>
        <w:t>≥</w:t>
      </w:r>
      <w:r w:rsidRPr="00144AF7">
        <w:t xml:space="preserve"> R20</w:t>
      </w:r>
      <w:r w:rsidR="0067108E" w:rsidRPr="00144AF7">
        <w:t>1</w:t>
      </w:r>
      <w:r w:rsidRPr="00144AF7">
        <w:t xml:space="preserve">6b since </w:t>
      </w:r>
      <w:r w:rsidR="00B869D1" w:rsidRPr="00144AF7">
        <w:t>the “split” function is used</w:t>
      </w:r>
      <w:r w:rsidRPr="00144AF7">
        <w:t>.</w:t>
      </w:r>
    </w:p>
    <w:p w14:paraId="44B3A961" w14:textId="77777777" w:rsidR="002F08BF" w:rsidRPr="00144AF7" w:rsidRDefault="002F08BF" w:rsidP="002F08BF">
      <w:pPr>
        <w:pStyle w:val="Corpsdetexte"/>
      </w:pPr>
      <w:proofErr w:type="gramStart"/>
      <w:r w:rsidRPr="00144AF7">
        <w:t>Note also</w:t>
      </w:r>
      <w:proofErr w:type="gramEnd"/>
      <w:r w:rsidRPr="00144AF7">
        <w:t xml:space="preserve"> that:</w:t>
      </w:r>
    </w:p>
    <w:p w14:paraId="3B75CBAD" w14:textId="3BD371D1" w:rsidR="002F08BF" w:rsidRPr="007E5DCD" w:rsidRDefault="002F08BF" w:rsidP="002F08BF">
      <w:pPr>
        <w:pStyle w:val="Corpsdetexte"/>
        <w:widowControl w:val="0"/>
        <w:numPr>
          <w:ilvl w:val="0"/>
          <w:numId w:val="25"/>
        </w:numPr>
        <w:suppressAutoHyphens/>
      </w:pPr>
      <w:r w:rsidRPr="00144AF7">
        <w:t xml:space="preserve">The </w:t>
      </w:r>
      <w:proofErr w:type="spellStart"/>
      <w:r w:rsidRPr="00144AF7">
        <w:t>Matlab</w:t>
      </w:r>
      <w:proofErr w:type="spellEnd"/>
      <w:r w:rsidRPr="00144AF7">
        <w:t xml:space="preserve"> Statistics Toolbox is needed (for the </w:t>
      </w:r>
      <w:proofErr w:type="spellStart"/>
      <w:r w:rsidRPr="00144AF7">
        <w:t>Matlab</w:t>
      </w:r>
      <w:proofErr w:type="spellEnd"/>
      <w:r w:rsidRPr="00144AF7">
        <w:t xml:space="preserve"> </w:t>
      </w:r>
      <w:proofErr w:type="spellStart"/>
      <w:r w:rsidRPr="00144AF7">
        <w:rPr>
          <w:b/>
          <w:i/>
        </w:rPr>
        <w:t>fitlm</w:t>
      </w:r>
      <w:proofErr w:type="spellEnd"/>
      <w:r w:rsidRPr="00144AF7">
        <w:t xml:space="preserve"> function), if you want to compute NITRATE values from the transmitted spectrum (see Annex </w:t>
      </w:r>
      <w:r w:rsidRPr="007E5DCD">
        <w:fldChar w:fldCharType="begin"/>
      </w:r>
      <w:r w:rsidRPr="00144AF7">
        <w:instrText xml:space="preserve"> REF AXF \h </w:instrText>
      </w:r>
      <w:r w:rsidR="000E75EC">
        <w:instrText xml:space="preserve"> \* MERGEFORMAT </w:instrText>
      </w:r>
      <w:r w:rsidRPr="007E5DCD">
        <w:fldChar w:fldCharType="separate"/>
      </w:r>
      <w:r w:rsidR="00011D7C" w:rsidRPr="00FE6751">
        <w:t>F</w:t>
      </w:r>
      <w:r w:rsidRPr="007E5DCD">
        <w:fldChar w:fldCharType="end"/>
      </w:r>
      <w:r w:rsidRPr="007E5DCD">
        <w:t xml:space="preserve"> for details),</w:t>
      </w:r>
    </w:p>
    <w:p w14:paraId="311372BB" w14:textId="77777777" w:rsidR="002F08BF" w:rsidRPr="007E5DCD" w:rsidRDefault="002F08BF" w:rsidP="00A91DBC">
      <w:pPr>
        <w:pStyle w:val="Corpsdetexte"/>
        <w:widowControl w:val="0"/>
        <w:numPr>
          <w:ilvl w:val="0"/>
          <w:numId w:val="25"/>
        </w:numPr>
        <w:suppressAutoHyphens/>
      </w:pPr>
      <w:r w:rsidRPr="00144AF7">
        <w:t xml:space="preserve">The </w:t>
      </w:r>
      <w:r w:rsidR="00A91DBC" w:rsidRPr="00144AF7">
        <w:t>GEBCO</w:t>
      </w:r>
      <w:r w:rsidR="00A91DBC" w:rsidRPr="007E5DCD">
        <w:t xml:space="preserve"> </w:t>
      </w:r>
      <w:r w:rsidRPr="007E5DCD">
        <w:t>worldwide bathymetric atlas (</w:t>
      </w:r>
      <w:hyperlink r:id="rId19" w:history="1">
        <w:r w:rsidR="00A91DBC" w:rsidRPr="00144AF7">
          <w:rPr>
            <w:rStyle w:val="Lienhypertexte"/>
          </w:rPr>
          <w:t>https://www.bodc.ac.uk/data/open_download/gebco/gebco_2020/zip/</w:t>
        </w:r>
      </w:hyperlink>
      <w:r w:rsidR="00A91DBC" w:rsidRPr="007E5DCD">
        <w:t>)</w:t>
      </w:r>
      <w:r w:rsidRPr="007E5DCD">
        <w:t xml:space="preserve"> is needed by some RTQC tests,</w:t>
      </w:r>
    </w:p>
    <w:p w14:paraId="52254354" w14:textId="77777777" w:rsidR="002F08BF" w:rsidRPr="00144AF7" w:rsidRDefault="002F08BF" w:rsidP="002F08BF">
      <w:pPr>
        <w:pStyle w:val="Corpsdetexte"/>
        <w:widowControl w:val="0"/>
        <w:numPr>
          <w:ilvl w:val="0"/>
          <w:numId w:val="25"/>
        </w:numPr>
        <w:suppressAutoHyphens/>
      </w:pPr>
      <w:r w:rsidRPr="00144AF7">
        <w:t xml:space="preserve">The (free) following components are also needed if you want to use the </w:t>
      </w:r>
      <w:proofErr w:type="spellStart"/>
      <w:r w:rsidRPr="00144AF7">
        <w:rPr>
          <w:b/>
          <w:i/>
        </w:rPr>
        <w:t>nc_trace_disp</w:t>
      </w:r>
      <w:proofErr w:type="spellEnd"/>
      <w:r w:rsidRPr="00144AF7">
        <w:t xml:space="preserve"> tool to plot the float displacements:</w:t>
      </w:r>
    </w:p>
    <w:p w14:paraId="7A94CDB8" w14:textId="77777777" w:rsidR="002F08BF" w:rsidRPr="00144AF7" w:rsidRDefault="002F08BF" w:rsidP="002F08BF">
      <w:pPr>
        <w:pStyle w:val="Corpsdetexte"/>
        <w:widowControl w:val="0"/>
        <w:numPr>
          <w:ilvl w:val="1"/>
          <w:numId w:val="25"/>
        </w:numPr>
        <w:suppressAutoHyphens/>
      </w:pPr>
      <w:r w:rsidRPr="00144AF7">
        <w:t xml:space="preserve">The </w:t>
      </w:r>
      <w:proofErr w:type="spellStart"/>
      <w:r w:rsidRPr="00144AF7">
        <w:t>M_Map</w:t>
      </w:r>
      <w:proofErr w:type="spellEnd"/>
      <w:r w:rsidRPr="00144AF7">
        <w:t xml:space="preserve"> </w:t>
      </w:r>
      <w:proofErr w:type="spellStart"/>
      <w:r w:rsidRPr="00144AF7">
        <w:t>Matlab</w:t>
      </w:r>
      <w:proofErr w:type="spellEnd"/>
      <w:r w:rsidRPr="00144AF7">
        <w:t xml:space="preserve"> package (https://www.eoas.ubc.ca/~rich/map.html),</w:t>
      </w:r>
    </w:p>
    <w:p w14:paraId="39A514BD" w14:textId="77777777" w:rsidR="002F08BF" w:rsidRPr="007E5DCD" w:rsidRDefault="002F08BF" w:rsidP="002F08BF">
      <w:pPr>
        <w:pStyle w:val="Corpsdetexte"/>
        <w:widowControl w:val="0"/>
        <w:numPr>
          <w:ilvl w:val="1"/>
          <w:numId w:val="25"/>
        </w:numPr>
        <w:suppressAutoHyphens/>
      </w:pPr>
      <w:r w:rsidRPr="00144AF7">
        <w:t>The ETOPO2 worldwide bathymetric atlas (</w:t>
      </w:r>
      <w:r w:rsidR="00A91DBC" w:rsidRPr="00144AF7">
        <w:t>https://www.ngdc.noaa.gov/mgg/global/relief/ETOPO2/ETOPO2v2-2006/ETOPO2v2g/raw_binary/ETOPO2v2g_i2_MSB.zip file</w:t>
      </w:r>
      <w:r w:rsidRPr="007E5DCD">
        <w:t>),</w:t>
      </w:r>
    </w:p>
    <w:p w14:paraId="0D196B1C" w14:textId="77777777" w:rsidR="002F08BF" w:rsidRPr="007E5DCD" w:rsidRDefault="002F08BF" w:rsidP="002F08BF">
      <w:pPr>
        <w:pStyle w:val="Corpsdetexte"/>
        <w:widowControl w:val="0"/>
        <w:numPr>
          <w:ilvl w:val="1"/>
          <w:numId w:val="25"/>
        </w:numPr>
        <w:suppressAutoHyphens/>
      </w:pPr>
      <w:r w:rsidRPr="00144AF7">
        <w:t>The SRTM30+ worldwide bathymetric atlas (</w:t>
      </w:r>
      <w:hyperlink r:id="rId20" w:history="1">
        <w:r w:rsidRPr="007E5DCD">
          <w:rPr>
            <w:rStyle w:val="Lienhypertexte"/>
          </w:rPr>
          <w:t>http://topex.ucsd.edu/WWW_html/srtm30_plus.html</w:t>
        </w:r>
      </w:hyperlink>
      <w:r w:rsidRPr="007E5DCD">
        <w:t>) if you want to switch to a more detailed bathymetry.</w:t>
      </w:r>
    </w:p>
    <w:p w14:paraId="232EB97C" w14:textId="77777777" w:rsidR="002F08BF" w:rsidRPr="00FE6751" w:rsidRDefault="002F08BF" w:rsidP="00715A45">
      <w:pPr>
        <w:pStyle w:val="Titre3"/>
      </w:pPr>
      <w:bookmarkStart w:id="538" w:name="_Toc460855051"/>
      <w:bookmarkStart w:id="539" w:name="_Toc135664683"/>
      <w:r w:rsidRPr="00FE6751">
        <w:t>Installation of the decoder</w:t>
      </w:r>
      <w:bookmarkEnd w:id="538"/>
      <w:bookmarkEnd w:id="539"/>
    </w:p>
    <w:p w14:paraId="528E993F" w14:textId="77777777" w:rsidR="002F08BF" w:rsidRPr="00FE6751" w:rsidRDefault="002F08BF" w:rsidP="002F08BF">
      <w:pPr>
        <w:pStyle w:val="Corpsdetexte"/>
      </w:pPr>
      <w:r w:rsidRPr="00FE6751">
        <w:t xml:space="preserve">To install the decoder, unzip the decoder package archive and add the </w:t>
      </w:r>
      <w:proofErr w:type="spellStart"/>
      <w:r w:rsidRPr="00FE6751">
        <w:rPr>
          <w:i/>
        </w:rPr>
        <w:t>decArgo_YYYYMMDD_xxxy</w:t>
      </w:r>
      <w:proofErr w:type="spellEnd"/>
      <w:r w:rsidRPr="00FE6751">
        <w:rPr>
          <w:i/>
        </w:rPr>
        <w:t>/</w:t>
      </w:r>
      <w:proofErr w:type="spellStart"/>
      <w:r w:rsidRPr="00FE6751">
        <w:rPr>
          <w:i/>
        </w:rPr>
        <w:t>decArgo_soft</w:t>
      </w:r>
      <w:proofErr w:type="spellEnd"/>
      <w:r w:rsidRPr="00FE6751">
        <w:rPr>
          <w:i/>
        </w:rPr>
        <w:t>/soft</w:t>
      </w:r>
      <w:r w:rsidRPr="00FE6751">
        <w:t xml:space="preserve"> directory, with its sub-directories, to your </w:t>
      </w:r>
      <w:proofErr w:type="spellStart"/>
      <w:r w:rsidRPr="00FE6751">
        <w:t>Matlab</w:t>
      </w:r>
      <w:proofErr w:type="spellEnd"/>
      <w:r w:rsidRPr="00FE6751">
        <w:t xml:space="preserve"> path.</w:t>
      </w:r>
    </w:p>
    <w:p w14:paraId="4399DF80" w14:textId="77777777" w:rsidR="002F08BF" w:rsidRPr="00FE6751" w:rsidRDefault="002F08BF" w:rsidP="00715A45">
      <w:pPr>
        <w:pStyle w:val="Titre2"/>
      </w:pPr>
      <w:bookmarkStart w:id="540" w:name="_Toc460855052"/>
      <w:bookmarkStart w:id="541" w:name="_Toc135664684"/>
      <w:r w:rsidRPr="00FE6751">
        <w:t>Decoder configuration</w:t>
      </w:r>
      <w:bookmarkEnd w:id="540"/>
      <w:bookmarkEnd w:id="541"/>
    </w:p>
    <w:p w14:paraId="012014A2" w14:textId="77777777" w:rsidR="002F08BF" w:rsidRPr="00FE6751" w:rsidRDefault="002F08BF" w:rsidP="002F08BF">
      <w:pPr>
        <w:pStyle w:val="Corpsdetexte"/>
      </w:pPr>
      <w:r w:rsidRPr="00FE6751">
        <w:t xml:space="preserve">To configure the decoder, you </w:t>
      </w:r>
      <w:proofErr w:type="gramStart"/>
      <w:r w:rsidRPr="00FE6751">
        <w:t>have to</w:t>
      </w:r>
      <w:proofErr w:type="gramEnd"/>
      <w:r w:rsidRPr="00FE6751">
        <w:t xml:space="preserve"> update, according to your own (Linux or PC) platform, the decoder configuration file.</w:t>
      </w:r>
    </w:p>
    <w:p w14:paraId="46C44A3E" w14:textId="77777777" w:rsidR="0058643D" w:rsidRPr="00FE6751" w:rsidRDefault="0058643D">
      <w:pPr>
        <w:spacing w:after="200" w:line="276" w:lineRule="auto"/>
        <w:rPr>
          <w:rFonts w:asciiTheme="majorHAnsi" w:eastAsiaTheme="majorEastAsia" w:hAnsiTheme="majorHAnsi" w:cstheme="majorBidi"/>
          <w:b/>
          <w:bCs/>
          <w:color w:val="1F497D" w:themeColor="text2"/>
        </w:rPr>
      </w:pPr>
      <w:bookmarkStart w:id="542" w:name="_Toc460855053"/>
      <w:r w:rsidRPr="00FE6751">
        <w:br w:type="page"/>
      </w:r>
    </w:p>
    <w:p w14:paraId="7360F99F" w14:textId="77777777" w:rsidR="002F08BF" w:rsidRPr="00FE6751" w:rsidRDefault="002F08BF" w:rsidP="00715A45">
      <w:pPr>
        <w:pStyle w:val="Titre3"/>
      </w:pPr>
      <w:bookmarkStart w:id="543" w:name="_Toc135664685"/>
      <w:r w:rsidRPr="00FE6751">
        <w:lastRenderedPageBreak/>
        <w:t>PI decoder configuration</w:t>
      </w:r>
      <w:bookmarkEnd w:id="542"/>
      <w:bookmarkEnd w:id="543"/>
    </w:p>
    <w:p w14:paraId="6A5550E7" w14:textId="77777777" w:rsidR="002F08BF" w:rsidRPr="00FE6751" w:rsidRDefault="002F08BF" w:rsidP="002F08BF">
      <w:pPr>
        <w:pStyle w:val="Corpsdetexte"/>
      </w:pPr>
      <w:r w:rsidRPr="00FE6751">
        <w:t xml:space="preserve">The configuration file of the PI decoder is </w:t>
      </w:r>
      <w:proofErr w:type="spellStart"/>
      <w:r w:rsidRPr="00FE6751">
        <w:rPr>
          <w:i/>
        </w:rPr>
        <w:t>decArgo_YYYYMMDD_xxxy</w:t>
      </w:r>
      <w:proofErr w:type="spellEnd"/>
      <w:r w:rsidRPr="00FE6751">
        <w:rPr>
          <w:i/>
        </w:rPr>
        <w:t>/</w:t>
      </w:r>
      <w:proofErr w:type="spellStart"/>
      <w:r w:rsidRPr="00FE6751">
        <w:rPr>
          <w:i/>
        </w:rPr>
        <w:t>decArgo_soft</w:t>
      </w:r>
      <w:proofErr w:type="spellEnd"/>
      <w:r w:rsidRPr="00FE6751">
        <w:rPr>
          <w:i/>
        </w:rPr>
        <w:t>/soft/_argo_decoder</w:t>
      </w:r>
      <w:r w:rsidR="004B1BEF" w:rsidRPr="00FE6751">
        <w:rPr>
          <w:i/>
        </w:rPr>
        <w:t>_</w:t>
      </w:r>
      <w:r w:rsidRPr="00FE6751">
        <w:rPr>
          <w:i/>
        </w:rPr>
        <w:t>conf.</w:t>
      </w:r>
      <w:r w:rsidR="004B1BEF" w:rsidRPr="00FE6751">
        <w:rPr>
          <w:i/>
        </w:rPr>
        <w:t>txt.</w:t>
      </w:r>
    </w:p>
    <w:p w14:paraId="660DAFC4" w14:textId="77777777"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5"/>
        <w:gridCol w:w="3865"/>
        <w:gridCol w:w="5340"/>
        <w:gridCol w:w="74"/>
      </w:tblGrid>
      <w:tr w:rsidR="002F08BF" w:rsidRPr="00FE6751" w14:paraId="4495BEAB" w14:textId="77777777" w:rsidTr="00EF65F5">
        <w:trPr>
          <w:gridAfter w:val="1"/>
          <w:wAfter w:w="75" w:type="dxa"/>
          <w:cantSplit/>
        </w:trPr>
        <w:tc>
          <w:tcPr>
            <w:tcW w:w="3898" w:type="dxa"/>
            <w:gridSpan w:val="2"/>
            <w:shd w:val="clear" w:color="000080" w:fill="1F497D"/>
          </w:tcPr>
          <w:p w14:paraId="361CEA17" w14:textId="77777777"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14:paraId="0E4D3FD0" w14:textId="77777777"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14:paraId="7E85BCAB" w14:textId="77777777" w:rsidTr="00EF65F5">
        <w:trPr>
          <w:gridAfter w:val="1"/>
          <w:wAfter w:w="75" w:type="dxa"/>
          <w:cantSplit/>
        </w:trPr>
        <w:tc>
          <w:tcPr>
            <w:tcW w:w="3898" w:type="dxa"/>
            <w:gridSpan w:val="2"/>
          </w:tcPr>
          <w:p w14:paraId="3FC07120"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14:paraId="54C0ABA5" w14:textId="77777777"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14:paraId="7AE87C56" w14:textId="77777777" w:rsidTr="00EF65F5">
        <w:trPr>
          <w:gridAfter w:val="1"/>
          <w:wAfter w:w="75" w:type="dxa"/>
          <w:cantSplit/>
        </w:trPr>
        <w:tc>
          <w:tcPr>
            <w:tcW w:w="3898" w:type="dxa"/>
            <w:gridSpan w:val="2"/>
          </w:tcPr>
          <w:p w14:paraId="6BA3E341"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14:paraId="09522DA0"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30AD1417" w14:textId="77777777" w:rsidR="002F08BF" w:rsidRPr="000557AF" w:rsidRDefault="002F08BF" w:rsidP="00EF65F5">
            <w:pPr>
              <w:pStyle w:val="tablecontent"/>
              <w:rPr>
                <w:rFonts w:ascii="Arial" w:hAnsi="Arial" w:cs="Arial"/>
                <w:lang w:val="en-US"/>
              </w:rPr>
            </w:pPr>
            <w:r w:rsidRPr="000557AF">
              <w:rPr>
                <w:rFonts w:ascii="Arial" w:hAnsi="Arial" w:cs="Arial"/>
                <w:lang w:val="en-US"/>
              </w:rPr>
              <w:t xml:space="preserve">Used to choose the cycles to decode. However, as TRAJ data may use information from previous cycles, it is </w:t>
            </w:r>
            <w:proofErr w:type="gramStart"/>
            <w:r w:rsidRPr="000557AF">
              <w:rPr>
                <w:rFonts w:ascii="Arial" w:hAnsi="Arial" w:cs="Arial"/>
                <w:lang w:val="en-US"/>
              </w:rPr>
              <w:t>recommend</w:t>
            </w:r>
            <w:proofErr w:type="gramEnd"/>
            <w:r w:rsidRPr="000557AF">
              <w:rPr>
                <w:rFonts w:ascii="Arial" w:hAnsi="Arial" w:cs="Arial"/>
                <w:lang w:val="en-US"/>
              </w:rPr>
              <w:t xml:space="preserve"> to always set (</w:t>
            </w:r>
            <w:r w:rsidRPr="000557AF">
              <w:rPr>
                <w:rFonts w:ascii="Courier New" w:hAnsi="Courier New" w:cs="Courier New"/>
                <w:lang w:val="en-US"/>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xml:space="preserve"> i.e. to always process existing cycles from the beginning</w:t>
            </w:r>
          </w:p>
        </w:tc>
      </w:tr>
      <w:tr w:rsidR="002F08BF" w:rsidRPr="00FE6751" w14:paraId="3498F6B7" w14:textId="77777777" w:rsidTr="00EF65F5">
        <w:trPr>
          <w:gridAfter w:val="1"/>
          <w:wAfter w:w="75" w:type="dxa"/>
          <w:cantSplit/>
        </w:trPr>
        <w:tc>
          <w:tcPr>
            <w:tcW w:w="3898" w:type="dxa"/>
            <w:gridSpan w:val="2"/>
          </w:tcPr>
          <w:p w14:paraId="43F6E21B"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14:paraId="714D112E"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1 for Argos</w:t>
            </w:r>
            <w:r w:rsidR="00AE3BE5" w:rsidRPr="000557AF">
              <w:rPr>
                <w:rFonts w:ascii="Arial" w:hAnsi="Arial" w:cs="Arial"/>
                <w:lang w:val="en-US"/>
              </w:rPr>
              <w:t xml:space="preserve"> floats</w:t>
            </w:r>
            <w:r w:rsidRPr="000557AF">
              <w:rPr>
                <w:rFonts w:ascii="Arial" w:hAnsi="Arial" w:cs="Arial"/>
                <w:lang w:val="en-US"/>
              </w:rPr>
              <w:t xml:space="preserve">, 2 for floats with Iridium RUDICS transmission (ex: </w:t>
            </w:r>
            <w:proofErr w:type="spellStart"/>
            <w:r w:rsidRPr="000557AF">
              <w:rPr>
                <w:rFonts w:ascii="Arial" w:hAnsi="Arial" w:cs="Arial"/>
                <w:lang w:val="en-US"/>
              </w:rPr>
              <w:t>Remocean</w:t>
            </w:r>
            <w:proofErr w:type="spellEnd"/>
            <w:r w:rsidRPr="000557AF">
              <w:rPr>
                <w:rFonts w:ascii="Arial" w:hAnsi="Arial" w:cs="Arial"/>
                <w:lang w:val="en-US"/>
              </w:rPr>
              <w:t xml:space="preserve"> French floats), 3 for Iridium SBD common floats and 4 for BIO floats with Iridium SBD transmission (ex: INCOIS FLBB floats).</w:t>
            </w:r>
          </w:p>
        </w:tc>
      </w:tr>
      <w:tr w:rsidR="002F08BF" w:rsidRPr="00FE6751" w14:paraId="01D1ABB8" w14:textId="77777777" w:rsidTr="00EF65F5">
        <w:trPr>
          <w:gridAfter w:val="1"/>
          <w:wAfter w:w="75" w:type="dxa"/>
          <w:cantSplit/>
        </w:trPr>
        <w:tc>
          <w:tcPr>
            <w:tcW w:w="3898" w:type="dxa"/>
            <w:gridSpan w:val="2"/>
          </w:tcPr>
          <w:p w14:paraId="6B3D9E9F"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FLOAT_INFORMATION_FILE_NAME</w:t>
            </w:r>
          </w:p>
        </w:tc>
        <w:tc>
          <w:tcPr>
            <w:tcW w:w="5386" w:type="dxa"/>
          </w:tcPr>
          <w:p w14:paraId="35FB394A"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file which stores the basic configuration information of the managed floats (</w:t>
            </w:r>
            <w:r w:rsidRPr="000557AF">
              <w:rPr>
                <w:i/>
                <w:lang w:val="en-US"/>
              </w:rPr>
              <w:t>decArgo_YYYYMMDD_xxxy/decArgo_config_floats/argoFloatInfo/</w:t>
            </w:r>
            <w:r w:rsidRPr="000557AF">
              <w:rPr>
                <w:rFonts w:ascii="Arial" w:hAnsi="Arial" w:cs="Arial"/>
                <w:i/>
                <w:lang w:val="en-US"/>
              </w:rPr>
              <w:t>argo_floats_information_co.txt</w:t>
            </w:r>
            <w:r w:rsidRPr="000557AF">
              <w:rPr>
                <w:rFonts w:ascii="Arial" w:hAnsi="Arial" w:cs="Arial"/>
                <w:lang w:val="en-US"/>
              </w:rPr>
              <w:t>).</w:t>
            </w:r>
          </w:p>
        </w:tc>
      </w:tr>
      <w:tr w:rsidR="002F08BF" w:rsidRPr="00FE6751" w14:paraId="777FCF8C" w14:textId="77777777" w:rsidTr="00EF65F5">
        <w:trPr>
          <w:gridAfter w:val="1"/>
          <w:wAfter w:w="75" w:type="dxa"/>
          <w:cantSplit/>
        </w:trPr>
        <w:tc>
          <w:tcPr>
            <w:tcW w:w="3898" w:type="dxa"/>
            <w:gridSpan w:val="2"/>
          </w:tcPr>
          <w:p w14:paraId="63B57188"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14:paraId="42D15762"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7412276F"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14:paraId="5F950C0A" w14:textId="77777777" w:rsidTr="00EF65F5">
        <w:trPr>
          <w:gridAfter w:val="1"/>
          <w:wAfter w:w="75" w:type="dxa"/>
          <w:cantSplit/>
        </w:trPr>
        <w:tc>
          <w:tcPr>
            <w:tcW w:w="3898" w:type="dxa"/>
            <w:gridSpan w:val="2"/>
          </w:tcPr>
          <w:p w14:paraId="7D4A225F"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14:paraId="201581BD"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741EE070"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14:paraId="29C8E7EC" w14:textId="77777777" w:rsidTr="00EF65F5">
        <w:trPr>
          <w:gridAfter w:val="1"/>
          <w:wAfter w:w="75" w:type="dxa"/>
          <w:cantSplit/>
        </w:trPr>
        <w:tc>
          <w:tcPr>
            <w:tcW w:w="3898" w:type="dxa"/>
            <w:gridSpan w:val="2"/>
          </w:tcPr>
          <w:p w14:paraId="73FBD670"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14:paraId="1F5E7BBA"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06BD5DEC" w14:textId="77777777"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14:paraId="3BD4234F" w14:textId="77777777" w:rsidTr="00EF65F5">
        <w:trPr>
          <w:gridAfter w:val="1"/>
          <w:wAfter w:w="75" w:type="dxa"/>
          <w:cantSplit/>
        </w:trPr>
        <w:tc>
          <w:tcPr>
            <w:tcW w:w="3898" w:type="dxa"/>
            <w:gridSpan w:val="2"/>
          </w:tcPr>
          <w:p w14:paraId="1B7623A0"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14:paraId="1E417144"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4FA303C3"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14:paraId="7EA7D562" w14:textId="77777777" w:rsidTr="00EF65F5">
        <w:trPr>
          <w:gridAfter w:val="1"/>
          <w:wAfter w:w="75" w:type="dxa"/>
          <w:cantSplit/>
        </w:trPr>
        <w:tc>
          <w:tcPr>
            <w:tcW w:w="3898" w:type="dxa"/>
            <w:gridSpan w:val="2"/>
          </w:tcPr>
          <w:p w14:paraId="545B74E0"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14:paraId="539F93C9"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14:paraId="2BF55AC4"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14:paraId="788FE7ED" w14:textId="77777777" w:rsidTr="00EF65F5">
        <w:trPr>
          <w:gridAfter w:val="1"/>
          <w:wAfter w:w="75" w:type="dxa"/>
          <w:cantSplit/>
        </w:trPr>
        <w:tc>
          <w:tcPr>
            <w:tcW w:w="3898" w:type="dxa"/>
            <w:gridSpan w:val="2"/>
          </w:tcPr>
          <w:p w14:paraId="07B21C0C"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14:paraId="56EAAD2F"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14:paraId="0402C017" w14:textId="77777777"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14:paraId="6378A62D" w14:textId="77777777" w:rsidTr="00EF65F5">
        <w:trPr>
          <w:gridAfter w:val="1"/>
          <w:wAfter w:w="75" w:type="dxa"/>
          <w:cantSplit/>
        </w:trPr>
        <w:tc>
          <w:tcPr>
            <w:tcW w:w="3898" w:type="dxa"/>
            <w:gridSpan w:val="2"/>
          </w:tcPr>
          <w:p w14:paraId="43C16A6E"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14:paraId="6E1CD733"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proofErr w:type="spellStart"/>
            <w:r w:rsidRPr="000557AF">
              <w:rPr>
                <w:i/>
                <w:lang w:val="en-US"/>
              </w:rPr>
              <w:t>decArgo_YYYYMMDD_xxxy</w:t>
            </w:r>
            <w:proofErr w:type="spellEnd"/>
            <w:r w:rsidRPr="000557AF">
              <w:rPr>
                <w:i/>
                <w:lang w:val="en-US"/>
              </w:rPr>
              <w:t>/</w:t>
            </w:r>
            <w:proofErr w:type="spellStart"/>
            <w:r w:rsidRPr="000557AF">
              <w:rPr>
                <w:i/>
                <w:lang w:val="en-US"/>
              </w:rPr>
              <w:t>decArgo_soft</w:t>
            </w:r>
            <w:proofErr w:type="spellEnd"/>
            <w:r w:rsidRPr="000557AF">
              <w:rPr>
                <w:i/>
                <w:lang w:val="en-US"/>
              </w:rPr>
              <w:t>/config/</w:t>
            </w:r>
            <w:proofErr w:type="spellStart"/>
            <w:r w:rsidRPr="000557AF">
              <w:rPr>
                <w:i/>
                <w:lang w:val="en-US"/>
              </w:rPr>
              <w:t>techParamNames</w:t>
            </w:r>
            <w:proofErr w:type="spellEnd"/>
            <w:r w:rsidRPr="000557AF">
              <w:rPr>
                <w:i/>
                <w:lang w:val="en-US"/>
              </w:rPr>
              <w:t>/</w:t>
            </w:r>
            <w:r w:rsidRPr="000557AF">
              <w:rPr>
                <w:rFonts w:ascii="Arial" w:hAnsi="Arial" w:cs="Arial"/>
                <w:i/>
                <w:lang w:val="en-US"/>
              </w:rPr>
              <w:t>).</w:t>
            </w:r>
          </w:p>
        </w:tc>
      </w:tr>
      <w:tr w:rsidR="002F08BF" w:rsidRPr="00FE6751" w14:paraId="605A10E4" w14:textId="77777777" w:rsidTr="00EF65F5">
        <w:trPr>
          <w:gridAfter w:val="1"/>
          <w:wAfter w:w="75" w:type="dxa"/>
          <w:cantSplit/>
        </w:trPr>
        <w:tc>
          <w:tcPr>
            <w:tcW w:w="3898" w:type="dxa"/>
            <w:gridSpan w:val="2"/>
          </w:tcPr>
          <w:p w14:paraId="268C06DB"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14:paraId="64EFD8B9"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proofErr w:type="spellStart"/>
            <w:r w:rsidRPr="000557AF">
              <w:rPr>
                <w:i/>
                <w:lang w:val="en-US"/>
              </w:rPr>
              <w:t>decArgo_YYYYMMDD_xxxy</w:t>
            </w:r>
            <w:proofErr w:type="spellEnd"/>
            <w:r w:rsidRPr="000557AF">
              <w:rPr>
                <w:i/>
                <w:lang w:val="en-US"/>
              </w:rPr>
              <w:t>/</w:t>
            </w:r>
            <w:proofErr w:type="spellStart"/>
            <w:r w:rsidRPr="000557AF">
              <w:rPr>
                <w:i/>
                <w:lang w:val="en-US"/>
              </w:rPr>
              <w:t>decArgo_soft</w:t>
            </w:r>
            <w:proofErr w:type="spellEnd"/>
            <w:r w:rsidRPr="000557AF">
              <w:rPr>
                <w:i/>
                <w:lang w:val="en-US"/>
              </w:rPr>
              <w:t>/config/</w:t>
            </w:r>
            <w:proofErr w:type="spellStart"/>
            <w:r w:rsidRPr="000557AF">
              <w:rPr>
                <w:i/>
                <w:lang w:val="en-US"/>
              </w:rPr>
              <w:t>configParamNames</w:t>
            </w:r>
            <w:proofErr w:type="spellEnd"/>
            <w:r w:rsidRPr="000557AF">
              <w:rPr>
                <w:i/>
                <w:lang w:val="en-US"/>
              </w:rPr>
              <w:t>/</w:t>
            </w:r>
            <w:r w:rsidRPr="000557AF">
              <w:rPr>
                <w:rFonts w:ascii="Arial" w:hAnsi="Arial" w:cs="Arial"/>
                <w:i/>
                <w:lang w:val="en-US"/>
              </w:rPr>
              <w:t>).</w:t>
            </w:r>
          </w:p>
        </w:tc>
      </w:tr>
      <w:tr w:rsidR="002F08BF" w:rsidRPr="00FE6751" w14:paraId="3CB542BA" w14:textId="77777777" w:rsidTr="00EF65F5">
        <w:trPr>
          <w:gridAfter w:val="1"/>
          <w:wAfter w:w="75" w:type="dxa"/>
          <w:cantSplit/>
        </w:trPr>
        <w:tc>
          <w:tcPr>
            <w:tcW w:w="3898" w:type="dxa"/>
            <w:gridSpan w:val="2"/>
          </w:tcPr>
          <w:p w14:paraId="7A46D2F1"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14:paraId="0A1758C5"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decArgo_YYYYMMDD_xxxy/decArgo_config_floats/json_float_meta_argos/</w:t>
            </w:r>
            <w:r w:rsidRPr="000557AF">
              <w:rPr>
                <w:lang w:val="en-US"/>
              </w:rPr>
              <w:t xml:space="preserve"> or </w:t>
            </w:r>
            <w:r w:rsidRPr="000557AF">
              <w:rPr>
                <w:i/>
                <w:lang w:val="en-US"/>
              </w:rPr>
              <w:t>decArgo_YYYYMMDD_xxxy/decArgo_config_floats/json_float_meta_ir_sbd/</w:t>
            </w:r>
            <w:r w:rsidRPr="000557AF">
              <w:rPr>
                <w:lang w:val="en-US"/>
              </w:rPr>
              <w:t xml:space="preserve"> </w:t>
            </w:r>
            <w:proofErr w:type="spellStart"/>
            <w:r w:rsidRPr="000557AF">
              <w:rPr>
                <w:lang w:val="en-US"/>
              </w:rPr>
              <w:t>or</w:t>
            </w:r>
            <w:proofErr w:type="spellEnd"/>
            <w:r w:rsidRPr="000557AF">
              <w:rPr>
                <w:lang w:val="en-US"/>
              </w:rPr>
              <w:t xml:space="preserve"> … depending </w:t>
            </w:r>
            <w:proofErr w:type="gramStart"/>
            <w:r w:rsidRPr="000557AF">
              <w:rPr>
                <w:lang w:val="en-US"/>
              </w:rPr>
              <w:t>of</w:t>
            </w:r>
            <w:proofErr w:type="gramEnd"/>
            <w:r w:rsidRPr="000557AF">
              <w:rPr>
                <w:lang w:val="en-US"/>
              </w:rPr>
              <w:t xml:space="preserve">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14:paraId="0E72B8AC" w14:textId="77777777" w:rsidTr="00EF65F5">
        <w:trPr>
          <w:gridAfter w:val="1"/>
          <w:wAfter w:w="75" w:type="dxa"/>
          <w:cantSplit/>
        </w:trPr>
        <w:tc>
          <w:tcPr>
            <w:tcW w:w="3898" w:type="dxa"/>
            <w:gridSpan w:val="2"/>
          </w:tcPr>
          <w:p w14:paraId="10CDA626"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14:paraId="3C6BCBB5" w14:textId="77777777"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14:paraId="39E3023C" w14:textId="77777777" w:rsidTr="00EF65F5">
        <w:trPr>
          <w:gridAfter w:val="1"/>
          <w:wAfter w:w="75" w:type="dxa"/>
          <w:cantSplit/>
        </w:trPr>
        <w:tc>
          <w:tcPr>
            <w:tcW w:w="3898" w:type="dxa"/>
            <w:gridSpan w:val="2"/>
          </w:tcPr>
          <w:p w14:paraId="622350C2"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14:paraId="7FDE1E1B"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14:paraId="0735E6C7"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14:paraId="62AC3700" w14:textId="77777777" w:rsidTr="00EF65F5">
        <w:trPr>
          <w:gridAfter w:val="1"/>
          <w:wAfter w:w="75" w:type="dxa"/>
          <w:cantSplit/>
        </w:trPr>
        <w:tc>
          <w:tcPr>
            <w:tcW w:w="3898" w:type="dxa"/>
            <w:gridSpan w:val="2"/>
          </w:tcPr>
          <w:p w14:paraId="54D99C80"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14:paraId="3B55B923"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14:paraId="13716258" w14:textId="77777777" w:rsidTr="00EF65F5">
        <w:trPr>
          <w:gridAfter w:val="1"/>
          <w:wAfter w:w="75" w:type="dxa"/>
          <w:cantSplit/>
        </w:trPr>
        <w:tc>
          <w:tcPr>
            <w:tcW w:w="3898" w:type="dxa"/>
            <w:gridSpan w:val="2"/>
          </w:tcPr>
          <w:p w14:paraId="03C6D930"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14:paraId="7E86C646"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14:paraId="775076A9" w14:textId="77777777" w:rsidTr="00EF65F5">
        <w:trPr>
          <w:gridAfter w:val="1"/>
          <w:wAfter w:w="75" w:type="dxa"/>
          <w:cantSplit/>
        </w:trPr>
        <w:tc>
          <w:tcPr>
            <w:tcW w:w="3898" w:type="dxa"/>
            <w:gridSpan w:val="2"/>
          </w:tcPr>
          <w:p w14:paraId="7FD687A2"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14:paraId="641E3E7F" w14:textId="77777777"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14:paraId="6D7BBAF7" w14:textId="77777777" w:rsidTr="00EF65F5">
        <w:trPr>
          <w:gridAfter w:val="1"/>
          <w:wAfter w:w="75" w:type="dxa"/>
          <w:cantSplit/>
        </w:trPr>
        <w:tc>
          <w:tcPr>
            <w:tcW w:w="3898" w:type="dxa"/>
            <w:gridSpan w:val="2"/>
          </w:tcPr>
          <w:p w14:paraId="64E51A24"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14:paraId="4428D4E2" w14:textId="77777777"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top directory used to store output </w:t>
            </w:r>
            <w:proofErr w:type="spellStart"/>
            <w:r w:rsidRPr="000557AF">
              <w:rPr>
                <w:rFonts w:ascii="Arial" w:hAnsi="Arial" w:cs="Arial"/>
                <w:lang w:val="en-US"/>
              </w:rPr>
              <w:t>NetCDF</w:t>
            </w:r>
            <w:proofErr w:type="spellEnd"/>
            <w:r w:rsidRPr="000557AF">
              <w:rPr>
                <w:rFonts w:ascii="Arial" w:hAnsi="Arial" w:cs="Arial"/>
                <w:lang w:val="en-US"/>
              </w:rPr>
              <w:t xml:space="preserve"> files.</w:t>
            </w:r>
          </w:p>
        </w:tc>
      </w:tr>
      <w:tr w:rsidR="00DC4795" w:rsidRPr="00FE6751" w14:paraId="5C53577D" w14:textId="77777777" w:rsidTr="00EF65F5">
        <w:trPr>
          <w:gridBefore w:val="1"/>
          <w:cantSplit/>
          <w:ins w:id="544" w:author="RANNOU, Jean-Philippe" w:date="2023-05-22T16:02:00Z"/>
        </w:trPr>
        <w:tc>
          <w:tcPr>
            <w:tcW w:w="3898" w:type="dxa"/>
          </w:tcPr>
          <w:p w14:paraId="72D3050F" w14:textId="1A6DF225" w:rsidR="00DC4795" w:rsidRPr="00DC4795" w:rsidRDefault="00DC4795" w:rsidP="00EF65F5">
            <w:pPr>
              <w:pStyle w:val="tablecontent"/>
              <w:rPr>
                <w:ins w:id="545" w:author="RANNOU, Jean-Philippe" w:date="2023-05-22T16:02:00Z"/>
                <w:rFonts w:ascii="Courier New" w:hAnsi="Courier New" w:cs="Courier New"/>
                <w:highlight w:val="green"/>
                <w:lang w:val="en-US" w:eastAsia="fr-FR"/>
                <w:rPrChange w:id="546" w:author="RANNOU, Jean-Philippe" w:date="2023-05-22T16:04:00Z">
                  <w:rPr>
                    <w:ins w:id="547" w:author="RANNOU, Jean-Philippe" w:date="2023-05-22T16:02:00Z"/>
                    <w:rFonts w:ascii="Courier New" w:hAnsi="Courier New" w:cs="Courier New"/>
                    <w:lang w:val="en-US" w:eastAsia="fr-FR"/>
                  </w:rPr>
                </w:rPrChange>
              </w:rPr>
            </w:pPr>
            <w:ins w:id="548" w:author="RANNOU, Jean-Philippe" w:date="2023-05-22T16:02:00Z">
              <w:r w:rsidRPr="00DC4795">
                <w:rPr>
                  <w:rFonts w:ascii="Courier New" w:hAnsi="Courier New" w:cs="Courier New"/>
                  <w:highlight w:val="green"/>
                  <w:lang w:val="en-US" w:eastAsia="fr-FR"/>
                  <w:rPrChange w:id="549" w:author="RANNOU, Jean-Philippe" w:date="2023-05-22T16:04:00Z">
                    <w:rPr>
                      <w:rFonts w:ascii="Courier New" w:hAnsi="Courier New" w:cs="Courier New"/>
                      <w:lang w:val="en-US" w:eastAsia="fr-FR"/>
                    </w:rPr>
                  </w:rPrChange>
                </w:rPr>
                <w:t>DIR_OUTPUT_NETCDF_TRAJ_3_1_FILE</w:t>
              </w:r>
            </w:ins>
          </w:p>
        </w:tc>
        <w:tc>
          <w:tcPr>
            <w:tcW w:w="5386" w:type="dxa"/>
            <w:gridSpan w:val="2"/>
          </w:tcPr>
          <w:p w14:paraId="2475F561" w14:textId="0CE6F1FA" w:rsidR="00DC4795" w:rsidRPr="00DC4795" w:rsidRDefault="00DC4795" w:rsidP="00EF65F5">
            <w:pPr>
              <w:pStyle w:val="tablecontent"/>
              <w:rPr>
                <w:ins w:id="550" w:author="RANNOU, Jean-Philippe" w:date="2023-05-22T16:02:00Z"/>
                <w:rFonts w:ascii="Arial" w:hAnsi="Arial" w:cs="Arial"/>
                <w:highlight w:val="green"/>
                <w:lang w:val="en-US"/>
                <w:rPrChange w:id="551" w:author="RANNOU, Jean-Philippe" w:date="2023-05-22T16:04:00Z">
                  <w:rPr>
                    <w:ins w:id="552" w:author="RANNOU, Jean-Philippe" w:date="2023-05-22T16:02:00Z"/>
                    <w:rFonts w:ascii="Arial" w:hAnsi="Arial" w:cs="Arial"/>
                    <w:lang w:val="en-US"/>
                  </w:rPr>
                </w:rPrChange>
              </w:rPr>
            </w:pPr>
            <w:ins w:id="553" w:author="RANNOU, Jean-Philippe" w:date="2023-05-22T16:03:00Z">
              <w:r w:rsidRPr="00DC4795">
                <w:rPr>
                  <w:rFonts w:ascii="Arial" w:hAnsi="Arial" w:cs="Arial"/>
                  <w:highlight w:val="green"/>
                  <w:lang w:val="en-US"/>
                  <w:rPrChange w:id="554" w:author="RANNOU, Jean-Philippe" w:date="2023-05-22T16:04:00Z">
                    <w:rPr>
                      <w:rFonts w:ascii="Arial" w:hAnsi="Arial" w:cs="Arial"/>
                      <w:lang w:val="en-US"/>
                    </w:rPr>
                  </w:rPrChange>
                </w:rPr>
                <w:t>Set to the top directory used to store output V3.</w:t>
              </w:r>
              <w:r w:rsidRPr="00DC4795">
                <w:rPr>
                  <w:rFonts w:ascii="Arial" w:hAnsi="Arial" w:cs="Arial"/>
                  <w:highlight w:val="green"/>
                  <w:lang w:val="en-US"/>
                  <w:rPrChange w:id="555" w:author="RANNOU, Jean-Philippe" w:date="2023-05-22T16:04:00Z">
                    <w:rPr>
                      <w:rFonts w:ascii="Arial" w:hAnsi="Arial" w:cs="Arial"/>
                      <w:lang w:val="en-US"/>
                    </w:rPr>
                  </w:rPrChange>
                </w:rPr>
                <w:t>1</w:t>
              </w:r>
              <w:r w:rsidRPr="00DC4795">
                <w:rPr>
                  <w:rFonts w:ascii="Arial" w:hAnsi="Arial" w:cs="Arial"/>
                  <w:highlight w:val="green"/>
                  <w:lang w:val="en-US"/>
                  <w:rPrChange w:id="556" w:author="RANNOU, Jean-Philippe" w:date="2023-05-22T16:04:00Z">
                    <w:rPr>
                      <w:rFonts w:ascii="Arial" w:hAnsi="Arial" w:cs="Arial"/>
                      <w:lang w:val="en-US"/>
                    </w:rPr>
                  </w:rPrChange>
                </w:rPr>
                <w:t xml:space="preserve"> </w:t>
              </w:r>
              <w:proofErr w:type="spellStart"/>
              <w:r w:rsidRPr="00DC4795">
                <w:rPr>
                  <w:rFonts w:ascii="Arial" w:hAnsi="Arial" w:cs="Arial"/>
                  <w:highlight w:val="green"/>
                  <w:lang w:val="en-US"/>
                  <w:rPrChange w:id="557" w:author="RANNOU, Jean-Philippe" w:date="2023-05-22T16:04:00Z">
                    <w:rPr>
                      <w:rFonts w:ascii="Arial" w:hAnsi="Arial" w:cs="Arial"/>
                      <w:lang w:val="en-US"/>
                    </w:rPr>
                  </w:rPrChange>
                </w:rPr>
                <w:t>NetCDF</w:t>
              </w:r>
              <w:proofErr w:type="spellEnd"/>
              <w:r w:rsidRPr="00DC4795">
                <w:rPr>
                  <w:rFonts w:ascii="Arial" w:hAnsi="Arial" w:cs="Arial"/>
                  <w:highlight w:val="green"/>
                  <w:lang w:val="en-US"/>
                  <w:rPrChange w:id="558" w:author="RANNOU, Jean-Philippe" w:date="2023-05-22T16:04:00Z">
                    <w:rPr>
                      <w:rFonts w:ascii="Arial" w:hAnsi="Arial" w:cs="Arial"/>
                      <w:lang w:val="en-US"/>
                    </w:rPr>
                  </w:rPrChange>
                </w:rPr>
                <w:t xml:space="preserve"> trajectory file. Note that if it is identical to DIR_OUTPUT_NETCDF_TRAJ_3_2_FILE, only the 3.2 version of the trajectory file is generated.</w:t>
              </w:r>
            </w:ins>
          </w:p>
        </w:tc>
      </w:tr>
      <w:tr w:rsidR="00DC4795" w:rsidRPr="00FE6751" w14:paraId="605D8BED" w14:textId="77777777" w:rsidTr="00EF65F5">
        <w:trPr>
          <w:gridBefore w:val="1"/>
          <w:cantSplit/>
          <w:ins w:id="559" w:author="RANNOU, Jean-Philippe" w:date="2023-05-22T16:02:00Z"/>
        </w:trPr>
        <w:tc>
          <w:tcPr>
            <w:tcW w:w="3898" w:type="dxa"/>
          </w:tcPr>
          <w:p w14:paraId="5C871A4D" w14:textId="56108996" w:rsidR="00DC4795" w:rsidRPr="000557AF" w:rsidRDefault="00DC4795" w:rsidP="00DC4795">
            <w:pPr>
              <w:pStyle w:val="tablecontent"/>
              <w:rPr>
                <w:ins w:id="560" w:author="RANNOU, Jean-Philippe" w:date="2023-05-22T16:02:00Z"/>
                <w:rFonts w:ascii="Courier New" w:hAnsi="Courier New" w:cs="Courier New"/>
                <w:lang w:val="en-US" w:eastAsia="fr-FR"/>
              </w:rPr>
            </w:pPr>
            <w:ins w:id="561" w:author="RANNOU, Jean-Philippe" w:date="2023-05-22T16:02:00Z">
              <w:r w:rsidRPr="00DC4795">
                <w:rPr>
                  <w:rFonts w:ascii="Courier New" w:hAnsi="Courier New" w:cs="Courier New"/>
                  <w:lang w:val="en-US" w:eastAsia="fr-FR"/>
                </w:rPr>
                <w:t>DIR_OUTPUT_NETCDF_TRAJ_3_</w:t>
              </w:r>
              <w:r>
                <w:rPr>
                  <w:rFonts w:ascii="Courier New" w:hAnsi="Courier New" w:cs="Courier New"/>
                  <w:lang w:val="en-US" w:eastAsia="fr-FR"/>
                </w:rPr>
                <w:t>2</w:t>
              </w:r>
              <w:r w:rsidRPr="00DC4795">
                <w:rPr>
                  <w:rFonts w:ascii="Courier New" w:hAnsi="Courier New" w:cs="Courier New"/>
                  <w:lang w:val="en-US" w:eastAsia="fr-FR"/>
                </w:rPr>
                <w:t>_FILE</w:t>
              </w:r>
            </w:ins>
          </w:p>
        </w:tc>
        <w:tc>
          <w:tcPr>
            <w:tcW w:w="5386" w:type="dxa"/>
            <w:gridSpan w:val="2"/>
          </w:tcPr>
          <w:p w14:paraId="4608F2F5" w14:textId="56EA282F" w:rsidR="00DC4795" w:rsidRPr="000557AF" w:rsidRDefault="00DC4795" w:rsidP="00DC4795">
            <w:pPr>
              <w:pStyle w:val="tablecontent"/>
              <w:rPr>
                <w:ins w:id="562" w:author="RANNOU, Jean-Philippe" w:date="2023-05-22T16:02:00Z"/>
                <w:rFonts w:ascii="Arial" w:hAnsi="Arial" w:cs="Arial"/>
                <w:lang w:val="en-US"/>
              </w:rPr>
            </w:pPr>
            <w:ins w:id="563" w:author="RANNOU, Jean-Philippe" w:date="2023-05-22T16:04:00Z">
              <w:r w:rsidRPr="00DC4795">
                <w:rPr>
                  <w:rFonts w:ascii="Arial" w:hAnsi="Arial" w:cs="Arial"/>
                  <w:highlight w:val="green"/>
                  <w:lang w:val="en-US"/>
                  <w:rPrChange w:id="564" w:author="RANNOU, Jean-Philippe" w:date="2023-05-22T16:04:00Z">
                    <w:rPr>
                      <w:rFonts w:ascii="Arial" w:hAnsi="Arial" w:cs="Arial"/>
                      <w:lang w:val="en-US"/>
                    </w:rPr>
                  </w:rPrChange>
                </w:rPr>
                <w:t>Set to the top directory used to store output V3.</w:t>
              </w:r>
              <w:r w:rsidRPr="00DC4795">
                <w:rPr>
                  <w:rFonts w:ascii="Arial" w:hAnsi="Arial" w:cs="Arial"/>
                  <w:highlight w:val="green"/>
                  <w:lang w:val="en-US"/>
                  <w:rPrChange w:id="565" w:author="RANNOU, Jean-Philippe" w:date="2023-05-22T16:04:00Z">
                    <w:rPr>
                      <w:rFonts w:ascii="Arial" w:hAnsi="Arial" w:cs="Arial"/>
                      <w:lang w:val="en-US"/>
                    </w:rPr>
                  </w:rPrChange>
                </w:rPr>
                <w:t>2</w:t>
              </w:r>
              <w:r w:rsidRPr="00DC4795">
                <w:rPr>
                  <w:rFonts w:ascii="Arial" w:hAnsi="Arial" w:cs="Arial"/>
                  <w:highlight w:val="green"/>
                  <w:lang w:val="en-US"/>
                  <w:rPrChange w:id="566" w:author="RANNOU, Jean-Philippe" w:date="2023-05-22T16:04:00Z">
                    <w:rPr>
                      <w:rFonts w:ascii="Arial" w:hAnsi="Arial" w:cs="Arial"/>
                      <w:lang w:val="en-US"/>
                    </w:rPr>
                  </w:rPrChange>
                </w:rPr>
                <w:t xml:space="preserve"> </w:t>
              </w:r>
              <w:proofErr w:type="spellStart"/>
              <w:r w:rsidRPr="00DC4795">
                <w:rPr>
                  <w:rFonts w:ascii="Arial" w:hAnsi="Arial" w:cs="Arial"/>
                  <w:highlight w:val="green"/>
                  <w:lang w:val="en-US"/>
                  <w:rPrChange w:id="567" w:author="RANNOU, Jean-Philippe" w:date="2023-05-22T16:04:00Z">
                    <w:rPr>
                      <w:rFonts w:ascii="Arial" w:hAnsi="Arial" w:cs="Arial"/>
                      <w:lang w:val="en-US"/>
                    </w:rPr>
                  </w:rPrChange>
                </w:rPr>
                <w:t>NetCDF</w:t>
              </w:r>
              <w:proofErr w:type="spellEnd"/>
              <w:r w:rsidRPr="00DC4795">
                <w:rPr>
                  <w:rFonts w:ascii="Arial" w:hAnsi="Arial" w:cs="Arial"/>
                  <w:highlight w:val="green"/>
                  <w:lang w:val="en-US"/>
                  <w:rPrChange w:id="568" w:author="RANNOU, Jean-Philippe" w:date="2023-05-22T16:04:00Z">
                    <w:rPr>
                      <w:rFonts w:ascii="Arial" w:hAnsi="Arial" w:cs="Arial"/>
                      <w:lang w:val="en-US"/>
                    </w:rPr>
                  </w:rPrChange>
                </w:rPr>
                <w:t xml:space="preserve"> trajectory file.</w:t>
              </w:r>
            </w:ins>
          </w:p>
        </w:tc>
      </w:tr>
      <w:tr w:rsidR="00DC4795" w:rsidRPr="00FE6751" w14:paraId="2D31FC8B" w14:textId="77777777" w:rsidTr="00EF65F5">
        <w:trPr>
          <w:gridBefore w:val="1"/>
          <w:cantSplit/>
        </w:trPr>
        <w:tc>
          <w:tcPr>
            <w:tcW w:w="3898" w:type="dxa"/>
          </w:tcPr>
          <w:p w14:paraId="3EC07FE7" w14:textId="1EB74C46" w:rsidR="00DC4795" w:rsidRPr="000557AF" w:rsidRDefault="001B3B76" w:rsidP="00DC4795">
            <w:pPr>
              <w:pStyle w:val="tablecontent"/>
              <w:rPr>
                <w:rFonts w:ascii="Courier New" w:hAnsi="Courier New" w:cs="Courier New"/>
                <w:lang w:val="en-US" w:eastAsia="fr-FR"/>
              </w:rPr>
            </w:pPr>
            <w:ins w:id="569" w:author="RANNOU, Jean-Philippe" w:date="2023-05-22T16:06:00Z">
              <w:r w:rsidRPr="001B3B76">
                <w:rPr>
                  <w:rFonts w:ascii="Courier New" w:hAnsi="Courier New" w:cs="Courier New"/>
                  <w:lang w:val="en-US" w:eastAsia="fr-FR"/>
                </w:rPr>
                <w:t>GENERATE_NC_MULTI_PROF</w:t>
              </w:r>
            </w:ins>
            <w:del w:id="570" w:author="RANNOU, Jean-Philippe" w:date="2023-05-22T16:06:00Z">
              <w:r w:rsidR="00DC4795" w:rsidRPr="000557AF" w:rsidDel="001B3B76">
                <w:rPr>
                  <w:rFonts w:ascii="Courier New" w:hAnsi="Courier New" w:cs="Courier New"/>
                  <w:lang w:val="en-US" w:eastAsia="fr-FR"/>
                </w:rPr>
                <w:delText>GENERATE_NC_*</w:delText>
              </w:r>
            </w:del>
          </w:p>
        </w:tc>
        <w:tc>
          <w:tcPr>
            <w:tcW w:w="5386" w:type="dxa"/>
            <w:gridSpan w:val="2"/>
          </w:tcPr>
          <w:p w14:paraId="79F7A997" w14:textId="262D41DB" w:rsidR="00DC4795" w:rsidRPr="000557AF" w:rsidRDefault="00DC4795" w:rsidP="00DC4795">
            <w:pPr>
              <w:pStyle w:val="tablecontent"/>
              <w:rPr>
                <w:rFonts w:ascii="Arial" w:hAnsi="Arial" w:cs="Arial"/>
                <w:lang w:val="en-US"/>
              </w:rPr>
            </w:pPr>
            <w:r w:rsidRPr="000557AF">
              <w:rPr>
                <w:rFonts w:ascii="Arial" w:hAnsi="Arial" w:cs="Arial"/>
                <w:lang w:val="en-US"/>
              </w:rPr>
              <w:t xml:space="preserve">Flag to choose </w:t>
            </w:r>
            <w:del w:id="571" w:author="RANNOU, Jean-Philippe" w:date="2023-05-22T16:08:00Z">
              <w:r w:rsidRPr="000557AF" w:rsidDel="001B3B76">
                <w:rPr>
                  <w:rFonts w:ascii="Arial" w:hAnsi="Arial" w:cs="Arial"/>
                  <w:lang w:val="en-US"/>
                </w:rPr>
                <w:delText xml:space="preserve">the generated </w:delText>
              </w:r>
            </w:del>
            <w:ins w:id="572" w:author="RANNOU, Jean-Philippe" w:date="2023-05-22T16:08:00Z">
              <w:r w:rsidR="001B3B76">
                <w:rPr>
                  <w:rFonts w:ascii="Arial" w:hAnsi="Arial" w:cs="Arial"/>
                  <w:lang w:val="en-US"/>
                </w:rPr>
                <w:t xml:space="preserve">to generate </w:t>
              </w:r>
            </w:ins>
            <w:proofErr w:type="spellStart"/>
            <w:r w:rsidRPr="000557AF">
              <w:rPr>
                <w:rFonts w:ascii="Arial" w:hAnsi="Arial" w:cs="Arial"/>
                <w:lang w:val="en-US"/>
              </w:rPr>
              <w:t>NetCDF</w:t>
            </w:r>
            <w:proofErr w:type="spellEnd"/>
            <w:r w:rsidRPr="000557AF">
              <w:rPr>
                <w:rFonts w:ascii="Arial" w:hAnsi="Arial" w:cs="Arial"/>
                <w:lang w:val="en-US"/>
              </w:rPr>
              <w:t xml:space="preserve"> Argo </w:t>
            </w:r>
            <w:ins w:id="573" w:author="RANNOU, Jean-Philippe" w:date="2023-05-22T16:08:00Z">
              <w:r w:rsidR="001B3B76">
                <w:rPr>
                  <w:rFonts w:ascii="Arial" w:hAnsi="Arial" w:cs="Arial"/>
                  <w:lang w:val="en-US"/>
                </w:rPr>
                <w:t xml:space="preserve">multi-profile </w:t>
              </w:r>
            </w:ins>
            <w:r w:rsidRPr="000557AF">
              <w:rPr>
                <w:rFonts w:ascii="Arial" w:hAnsi="Arial" w:cs="Arial"/>
                <w:lang w:val="en-US"/>
              </w:rPr>
              <w:t>file</w:t>
            </w:r>
            <w:del w:id="574" w:author="RANNOU, Jean-Philippe" w:date="2023-05-22T16:08:00Z">
              <w:r w:rsidRPr="000557AF" w:rsidDel="001B3B76">
                <w:rPr>
                  <w:rFonts w:ascii="Arial" w:hAnsi="Arial" w:cs="Arial"/>
                  <w:lang w:val="en-US"/>
                </w:rPr>
                <w:delText>s</w:delText>
              </w:r>
            </w:del>
            <w:r w:rsidRPr="000557AF">
              <w:rPr>
                <w:rFonts w:ascii="Arial" w:hAnsi="Arial" w:cs="Arial"/>
                <w:lang w:val="en-US"/>
              </w:rPr>
              <w:t xml:space="preserve"> (1 if you want to generate it, 0 otherwise).</w:t>
            </w:r>
          </w:p>
        </w:tc>
      </w:tr>
      <w:tr w:rsidR="001B3B76" w:rsidRPr="00FE6751" w14:paraId="3B581D87" w14:textId="77777777" w:rsidTr="00EF65F5">
        <w:trPr>
          <w:gridBefore w:val="1"/>
          <w:cantSplit/>
          <w:ins w:id="575" w:author="RANNOU, Jean-Philippe" w:date="2023-05-22T16:06:00Z"/>
        </w:trPr>
        <w:tc>
          <w:tcPr>
            <w:tcW w:w="3898" w:type="dxa"/>
          </w:tcPr>
          <w:p w14:paraId="60E220C8" w14:textId="28944C49" w:rsidR="001B3B76" w:rsidRPr="000557AF" w:rsidRDefault="001B3B76" w:rsidP="00DC4795">
            <w:pPr>
              <w:pStyle w:val="tablecontent"/>
              <w:rPr>
                <w:ins w:id="576" w:author="RANNOU, Jean-Philippe" w:date="2023-05-22T16:06:00Z"/>
                <w:rFonts w:ascii="Courier New" w:hAnsi="Courier New" w:cs="Courier New"/>
                <w:lang w:val="en-US" w:eastAsia="fr-FR"/>
              </w:rPr>
            </w:pPr>
            <w:ins w:id="577" w:author="RANNOU, Jean-Philippe" w:date="2023-05-22T16:06:00Z">
              <w:r w:rsidRPr="001B3B76">
                <w:rPr>
                  <w:rFonts w:ascii="Courier New" w:hAnsi="Courier New" w:cs="Courier New"/>
                  <w:lang w:val="en-US" w:eastAsia="fr-FR"/>
                </w:rPr>
                <w:t>GENERATE_NC_MONO_PROF</w:t>
              </w:r>
            </w:ins>
          </w:p>
        </w:tc>
        <w:tc>
          <w:tcPr>
            <w:tcW w:w="5386" w:type="dxa"/>
            <w:gridSpan w:val="2"/>
          </w:tcPr>
          <w:p w14:paraId="5E1088AC" w14:textId="1358E08B" w:rsidR="001B3B76" w:rsidRPr="000557AF" w:rsidRDefault="001B3B76" w:rsidP="00DC4795">
            <w:pPr>
              <w:pStyle w:val="tablecontent"/>
              <w:rPr>
                <w:ins w:id="578" w:author="RANNOU, Jean-Philippe" w:date="2023-05-22T16:06:00Z"/>
                <w:rFonts w:ascii="Arial" w:hAnsi="Arial" w:cs="Arial"/>
                <w:lang w:val="en-US"/>
              </w:rPr>
            </w:pPr>
            <w:ins w:id="579" w:author="RANNOU, Jean-Philippe" w:date="2023-05-22T16:08:00Z">
              <w:r w:rsidRPr="000557AF">
                <w:rPr>
                  <w:rFonts w:ascii="Arial" w:hAnsi="Arial" w:cs="Arial"/>
                  <w:lang w:val="en-US"/>
                </w:rPr>
                <w:t xml:space="preserve">Flag to choose </w:t>
              </w:r>
              <w:r>
                <w:rPr>
                  <w:rFonts w:ascii="Arial" w:hAnsi="Arial" w:cs="Arial"/>
                  <w:lang w:val="en-US"/>
                </w:rPr>
                <w:t xml:space="preserve">to generate </w:t>
              </w:r>
              <w:proofErr w:type="spellStart"/>
              <w:r w:rsidRPr="000557AF">
                <w:rPr>
                  <w:rFonts w:ascii="Arial" w:hAnsi="Arial" w:cs="Arial"/>
                  <w:lang w:val="en-US"/>
                </w:rPr>
                <w:t>NetCDF</w:t>
              </w:r>
              <w:proofErr w:type="spellEnd"/>
              <w:r w:rsidRPr="000557AF">
                <w:rPr>
                  <w:rFonts w:ascii="Arial" w:hAnsi="Arial" w:cs="Arial"/>
                  <w:lang w:val="en-US"/>
                </w:rPr>
                <w:t xml:space="preserve"> Argo </w:t>
              </w:r>
            </w:ins>
            <w:ins w:id="580" w:author="RANNOU, Jean-Philippe" w:date="2023-05-22T16:09:00Z">
              <w:r>
                <w:rPr>
                  <w:rFonts w:ascii="Arial" w:hAnsi="Arial" w:cs="Arial"/>
                  <w:lang w:val="en-US"/>
                </w:rPr>
                <w:t>mono</w:t>
              </w:r>
            </w:ins>
            <w:ins w:id="581" w:author="RANNOU, Jean-Philippe" w:date="2023-05-22T16:08:00Z">
              <w:r>
                <w:rPr>
                  <w:rFonts w:ascii="Arial" w:hAnsi="Arial" w:cs="Arial"/>
                  <w:lang w:val="en-US"/>
                </w:rPr>
                <w:t xml:space="preserve">-profile </w:t>
              </w:r>
              <w:r w:rsidRPr="000557AF">
                <w:rPr>
                  <w:rFonts w:ascii="Arial" w:hAnsi="Arial" w:cs="Arial"/>
                  <w:lang w:val="en-US"/>
                </w:rPr>
                <w:t>file</w:t>
              </w:r>
            </w:ins>
            <w:ins w:id="582" w:author="RANNOU, Jean-Philippe" w:date="2023-05-22T16:09:00Z">
              <w:r>
                <w:rPr>
                  <w:rFonts w:ascii="Arial" w:hAnsi="Arial" w:cs="Arial"/>
                  <w:lang w:val="en-US"/>
                </w:rPr>
                <w:t>s</w:t>
              </w:r>
            </w:ins>
            <w:ins w:id="583" w:author="RANNOU, Jean-Philippe" w:date="2023-05-22T16:08:00Z">
              <w:r w:rsidRPr="000557AF">
                <w:rPr>
                  <w:rFonts w:ascii="Arial" w:hAnsi="Arial" w:cs="Arial"/>
                  <w:lang w:val="en-US"/>
                </w:rPr>
                <w:t xml:space="preserve"> (1 if you want to generate it, 0 otherwise).</w:t>
              </w:r>
            </w:ins>
          </w:p>
        </w:tc>
      </w:tr>
      <w:tr w:rsidR="001B3B76" w:rsidRPr="00FE6751" w14:paraId="36AFD649" w14:textId="77777777" w:rsidTr="00EF65F5">
        <w:trPr>
          <w:gridBefore w:val="1"/>
          <w:cantSplit/>
          <w:ins w:id="584" w:author="RANNOU, Jean-Philippe" w:date="2023-05-22T16:06:00Z"/>
        </w:trPr>
        <w:tc>
          <w:tcPr>
            <w:tcW w:w="3898" w:type="dxa"/>
          </w:tcPr>
          <w:p w14:paraId="790B20A6" w14:textId="6A5581CF" w:rsidR="001B3B76" w:rsidRPr="000557AF" w:rsidRDefault="001B3B76" w:rsidP="00DC4795">
            <w:pPr>
              <w:pStyle w:val="tablecontent"/>
              <w:rPr>
                <w:ins w:id="585" w:author="RANNOU, Jean-Philippe" w:date="2023-05-22T16:06:00Z"/>
                <w:rFonts w:ascii="Courier New" w:hAnsi="Courier New" w:cs="Courier New"/>
                <w:lang w:val="en-US" w:eastAsia="fr-FR"/>
              </w:rPr>
            </w:pPr>
            <w:ins w:id="586" w:author="RANNOU, Jean-Philippe" w:date="2023-05-22T16:07:00Z">
              <w:r w:rsidRPr="001B3B76">
                <w:rPr>
                  <w:rFonts w:ascii="Courier New" w:hAnsi="Courier New" w:cs="Courier New"/>
                  <w:lang w:val="en-US" w:eastAsia="fr-FR"/>
                </w:rPr>
                <w:t>GENERATE_NC_TECH</w:t>
              </w:r>
            </w:ins>
          </w:p>
        </w:tc>
        <w:tc>
          <w:tcPr>
            <w:tcW w:w="5386" w:type="dxa"/>
            <w:gridSpan w:val="2"/>
          </w:tcPr>
          <w:p w14:paraId="3AF07B1D" w14:textId="7DD46037" w:rsidR="001B3B76" w:rsidRPr="000557AF" w:rsidRDefault="001B3B76" w:rsidP="00DC4795">
            <w:pPr>
              <w:pStyle w:val="tablecontent"/>
              <w:rPr>
                <w:ins w:id="587" w:author="RANNOU, Jean-Philippe" w:date="2023-05-22T16:06:00Z"/>
                <w:rFonts w:ascii="Arial" w:hAnsi="Arial" w:cs="Arial"/>
                <w:lang w:val="en-US"/>
              </w:rPr>
            </w:pPr>
            <w:ins w:id="588" w:author="RANNOU, Jean-Philippe" w:date="2023-05-22T16:09:00Z">
              <w:r w:rsidRPr="000557AF">
                <w:rPr>
                  <w:rFonts w:ascii="Arial" w:hAnsi="Arial" w:cs="Arial"/>
                  <w:lang w:val="en-US"/>
                </w:rPr>
                <w:t xml:space="preserve">Flag to choose </w:t>
              </w:r>
              <w:r>
                <w:rPr>
                  <w:rFonts w:ascii="Arial" w:hAnsi="Arial" w:cs="Arial"/>
                  <w:lang w:val="en-US"/>
                </w:rPr>
                <w:t xml:space="preserve">to generate </w:t>
              </w:r>
              <w:proofErr w:type="spellStart"/>
              <w:r w:rsidRPr="000557AF">
                <w:rPr>
                  <w:rFonts w:ascii="Arial" w:hAnsi="Arial" w:cs="Arial"/>
                  <w:lang w:val="en-US"/>
                </w:rPr>
                <w:t>NetCDF</w:t>
              </w:r>
              <w:proofErr w:type="spellEnd"/>
              <w:r w:rsidRPr="000557AF">
                <w:rPr>
                  <w:rFonts w:ascii="Arial" w:hAnsi="Arial" w:cs="Arial"/>
                  <w:lang w:val="en-US"/>
                </w:rPr>
                <w:t xml:space="preserve"> Argo </w:t>
              </w:r>
              <w:r>
                <w:rPr>
                  <w:rFonts w:ascii="Arial" w:hAnsi="Arial" w:cs="Arial"/>
                  <w:lang w:val="en-US"/>
                </w:rPr>
                <w:t>technical</w:t>
              </w:r>
              <w:r>
                <w:rPr>
                  <w:rFonts w:ascii="Arial" w:hAnsi="Arial" w:cs="Arial"/>
                  <w:lang w:val="en-US"/>
                </w:rPr>
                <w:t xml:space="preserve"> </w:t>
              </w:r>
              <w:r w:rsidRPr="000557AF">
                <w:rPr>
                  <w:rFonts w:ascii="Arial" w:hAnsi="Arial" w:cs="Arial"/>
                  <w:lang w:val="en-US"/>
                </w:rPr>
                <w:t>file (1 if you want to generate it, 0 otherwise).</w:t>
              </w:r>
            </w:ins>
          </w:p>
        </w:tc>
      </w:tr>
      <w:tr w:rsidR="001B3B76" w:rsidRPr="00FE6751" w14:paraId="1328C66C" w14:textId="77777777" w:rsidTr="00EF65F5">
        <w:trPr>
          <w:gridBefore w:val="1"/>
          <w:cantSplit/>
          <w:ins w:id="589" w:author="RANNOU, Jean-Philippe" w:date="2023-05-22T16:06:00Z"/>
        </w:trPr>
        <w:tc>
          <w:tcPr>
            <w:tcW w:w="3898" w:type="dxa"/>
          </w:tcPr>
          <w:p w14:paraId="22312A0C" w14:textId="1AE0622A" w:rsidR="001B3B76" w:rsidRPr="000557AF" w:rsidRDefault="001B3B76" w:rsidP="00DC4795">
            <w:pPr>
              <w:pStyle w:val="tablecontent"/>
              <w:rPr>
                <w:ins w:id="590" w:author="RANNOU, Jean-Philippe" w:date="2023-05-22T16:06:00Z"/>
                <w:rFonts w:ascii="Courier New" w:hAnsi="Courier New" w:cs="Courier New"/>
                <w:lang w:val="en-US" w:eastAsia="fr-FR"/>
              </w:rPr>
            </w:pPr>
            <w:ins w:id="591" w:author="RANNOU, Jean-Philippe" w:date="2023-05-22T16:07:00Z">
              <w:r w:rsidRPr="001B3B76">
                <w:rPr>
                  <w:rFonts w:ascii="Courier New" w:hAnsi="Courier New" w:cs="Courier New"/>
                  <w:lang w:val="en-US" w:eastAsia="fr-FR"/>
                </w:rPr>
                <w:t>GENERATE_NC_META</w:t>
              </w:r>
            </w:ins>
          </w:p>
        </w:tc>
        <w:tc>
          <w:tcPr>
            <w:tcW w:w="5386" w:type="dxa"/>
            <w:gridSpan w:val="2"/>
          </w:tcPr>
          <w:p w14:paraId="5326D0E5" w14:textId="20C05B0C" w:rsidR="001B3B76" w:rsidRPr="000557AF" w:rsidRDefault="001B3B76" w:rsidP="00DC4795">
            <w:pPr>
              <w:pStyle w:val="tablecontent"/>
              <w:rPr>
                <w:ins w:id="592" w:author="RANNOU, Jean-Philippe" w:date="2023-05-22T16:06:00Z"/>
                <w:rFonts w:ascii="Arial" w:hAnsi="Arial" w:cs="Arial"/>
                <w:lang w:val="en-US"/>
              </w:rPr>
            </w:pPr>
            <w:ins w:id="593" w:author="RANNOU, Jean-Philippe" w:date="2023-05-22T16:09:00Z">
              <w:r w:rsidRPr="000557AF">
                <w:rPr>
                  <w:rFonts w:ascii="Arial" w:hAnsi="Arial" w:cs="Arial"/>
                  <w:lang w:val="en-US"/>
                </w:rPr>
                <w:t xml:space="preserve">Flag to choose </w:t>
              </w:r>
              <w:r>
                <w:rPr>
                  <w:rFonts w:ascii="Arial" w:hAnsi="Arial" w:cs="Arial"/>
                  <w:lang w:val="en-US"/>
                </w:rPr>
                <w:t xml:space="preserve">to generate </w:t>
              </w:r>
              <w:proofErr w:type="spellStart"/>
              <w:r w:rsidRPr="000557AF">
                <w:rPr>
                  <w:rFonts w:ascii="Arial" w:hAnsi="Arial" w:cs="Arial"/>
                  <w:lang w:val="en-US"/>
                </w:rPr>
                <w:t>NetCDF</w:t>
              </w:r>
              <w:proofErr w:type="spellEnd"/>
              <w:r w:rsidRPr="000557AF">
                <w:rPr>
                  <w:rFonts w:ascii="Arial" w:hAnsi="Arial" w:cs="Arial"/>
                  <w:lang w:val="en-US"/>
                </w:rPr>
                <w:t xml:space="preserve"> Argo </w:t>
              </w:r>
              <w:r>
                <w:rPr>
                  <w:rFonts w:ascii="Arial" w:hAnsi="Arial" w:cs="Arial"/>
                  <w:lang w:val="en-US"/>
                </w:rPr>
                <w:t>meta-da</w:t>
              </w:r>
            </w:ins>
            <w:ins w:id="594" w:author="RANNOU, Jean-Philippe" w:date="2023-05-22T16:10:00Z">
              <w:r>
                <w:rPr>
                  <w:rFonts w:ascii="Arial" w:hAnsi="Arial" w:cs="Arial"/>
                  <w:lang w:val="en-US"/>
                </w:rPr>
                <w:t>ta file</w:t>
              </w:r>
            </w:ins>
            <w:ins w:id="595" w:author="RANNOU, Jean-Philippe" w:date="2023-05-22T16:09:00Z">
              <w:r w:rsidRPr="000557AF">
                <w:rPr>
                  <w:rFonts w:ascii="Arial" w:hAnsi="Arial" w:cs="Arial"/>
                  <w:lang w:val="en-US"/>
                </w:rPr>
                <w:t xml:space="preserve"> (1 if you want to generate it, 0 otherwise).</w:t>
              </w:r>
            </w:ins>
          </w:p>
        </w:tc>
      </w:tr>
      <w:tr w:rsidR="00DC4795" w:rsidRPr="00FE6751" w14:paraId="5C64484A" w14:textId="77777777" w:rsidTr="00EF65F5">
        <w:trPr>
          <w:gridAfter w:val="1"/>
          <w:wAfter w:w="75" w:type="dxa"/>
          <w:cantSplit/>
        </w:trPr>
        <w:tc>
          <w:tcPr>
            <w:tcW w:w="3898" w:type="dxa"/>
            <w:gridSpan w:val="2"/>
          </w:tcPr>
          <w:p w14:paraId="71B22F8B" w14:textId="3880C3DB" w:rsidR="00DC4795" w:rsidRPr="001B3B76" w:rsidRDefault="00DC4795" w:rsidP="00DC4795">
            <w:pPr>
              <w:pStyle w:val="tablecontent"/>
              <w:rPr>
                <w:rFonts w:ascii="Courier New" w:hAnsi="Courier New" w:cs="Courier New"/>
                <w:highlight w:val="green"/>
                <w:lang w:val="en-US" w:eastAsia="fr-FR"/>
                <w:rPrChange w:id="596" w:author="RANNOU, Jean-Philippe" w:date="2023-05-22T16:05:00Z">
                  <w:rPr>
                    <w:rFonts w:ascii="Courier New" w:hAnsi="Courier New" w:cs="Courier New"/>
                    <w:lang w:val="en-US" w:eastAsia="fr-FR"/>
                  </w:rPr>
                </w:rPrChange>
              </w:rPr>
            </w:pPr>
            <w:r w:rsidRPr="001B3B76">
              <w:rPr>
                <w:rFonts w:ascii="Courier New" w:hAnsi="Courier New" w:cs="Courier New"/>
                <w:highlight w:val="green"/>
                <w:lang w:val="en-US" w:eastAsia="fr-FR"/>
                <w:rPrChange w:id="597" w:author="RANNOU, Jean-Philippe" w:date="2023-05-22T16:05:00Z">
                  <w:rPr>
                    <w:rFonts w:ascii="Courier New" w:hAnsi="Courier New" w:cs="Courier New"/>
                    <w:lang w:val="en-US" w:eastAsia="fr-FR"/>
                  </w:rPr>
                </w:rPrChange>
              </w:rPr>
              <w:t>GENERATE_NC_TRAJ_3_</w:t>
            </w:r>
            <w:ins w:id="598" w:author="RANNOU, Jean-Philippe" w:date="2023-05-22T16:05:00Z">
              <w:r w:rsidRPr="001B3B76">
                <w:rPr>
                  <w:rFonts w:ascii="Courier New" w:hAnsi="Courier New" w:cs="Courier New"/>
                  <w:highlight w:val="green"/>
                  <w:lang w:val="en-US" w:eastAsia="fr-FR"/>
                  <w:rPrChange w:id="599" w:author="RANNOU, Jean-Philippe" w:date="2023-05-22T16:05:00Z">
                    <w:rPr>
                      <w:rFonts w:ascii="Courier New" w:hAnsi="Courier New" w:cs="Courier New"/>
                      <w:lang w:val="en-US" w:eastAsia="fr-FR"/>
                    </w:rPr>
                  </w:rPrChange>
                </w:rPr>
                <w:t>1</w:t>
              </w:r>
            </w:ins>
            <w:del w:id="600" w:author="RANNOU, Jean-Philippe" w:date="2023-05-22T16:05:00Z">
              <w:r w:rsidRPr="001B3B76" w:rsidDel="00DC4795">
                <w:rPr>
                  <w:rFonts w:ascii="Courier New" w:hAnsi="Courier New" w:cs="Courier New"/>
                  <w:highlight w:val="green"/>
                  <w:lang w:val="en-US" w:eastAsia="fr-FR"/>
                  <w:rPrChange w:id="601" w:author="RANNOU, Jean-Philippe" w:date="2023-05-22T16:05:00Z">
                    <w:rPr>
                      <w:rFonts w:ascii="Courier New" w:hAnsi="Courier New" w:cs="Courier New"/>
                      <w:lang w:val="en-US" w:eastAsia="fr-FR"/>
                    </w:rPr>
                  </w:rPrChange>
                </w:rPr>
                <w:delText>2</w:delText>
              </w:r>
            </w:del>
          </w:p>
        </w:tc>
        <w:tc>
          <w:tcPr>
            <w:tcW w:w="5386" w:type="dxa"/>
          </w:tcPr>
          <w:p w14:paraId="5BD6D989" w14:textId="0A0DF24A" w:rsidR="00DC4795" w:rsidRPr="001B3B76" w:rsidRDefault="00DC4795" w:rsidP="00DC4795">
            <w:pPr>
              <w:pStyle w:val="tablecontent"/>
              <w:rPr>
                <w:rFonts w:ascii="Arial" w:hAnsi="Arial" w:cs="Arial"/>
                <w:highlight w:val="green"/>
                <w:lang w:val="en-US"/>
                <w:rPrChange w:id="602" w:author="RANNOU, Jean-Philippe" w:date="2023-05-22T16:05:00Z">
                  <w:rPr>
                    <w:rFonts w:ascii="Arial" w:hAnsi="Arial" w:cs="Arial"/>
                    <w:lang w:val="en-US"/>
                  </w:rPr>
                </w:rPrChange>
              </w:rPr>
            </w:pPr>
            <w:r w:rsidRPr="001B3B76">
              <w:rPr>
                <w:rFonts w:ascii="Arial" w:hAnsi="Arial" w:cs="Arial"/>
                <w:highlight w:val="green"/>
                <w:lang w:val="en-US"/>
                <w:rPrChange w:id="603" w:author="RANNOU, Jean-Philippe" w:date="2023-05-22T16:05:00Z">
                  <w:rPr>
                    <w:rFonts w:ascii="Arial" w:hAnsi="Arial" w:cs="Arial"/>
                    <w:lang w:val="en-US"/>
                  </w:rPr>
                </w:rPrChange>
              </w:rPr>
              <w:t>Flag to choose to generate the 3.</w:t>
            </w:r>
            <w:ins w:id="604" w:author="RANNOU, Jean-Philippe" w:date="2023-05-22T16:05:00Z">
              <w:r w:rsidR="001B3B76" w:rsidRPr="001B3B76">
                <w:rPr>
                  <w:rFonts w:ascii="Arial" w:hAnsi="Arial" w:cs="Arial"/>
                  <w:highlight w:val="green"/>
                  <w:lang w:val="en-US"/>
                  <w:rPrChange w:id="605" w:author="RANNOU, Jean-Philippe" w:date="2023-05-22T16:05:00Z">
                    <w:rPr>
                      <w:rFonts w:ascii="Arial" w:hAnsi="Arial" w:cs="Arial"/>
                      <w:lang w:val="en-US"/>
                    </w:rPr>
                  </w:rPrChange>
                </w:rPr>
                <w:t>1</w:t>
              </w:r>
            </w:ins>
            <w:del w:id="606" w:author="RANNOU, Jean-Philippe" w:date="2023-05-22T16:05:00Z">
              <w:r w:rsidRPr="001B3B76" w:rsidDel="001B3B76">
                <w:rPr>
                  <w:rFonts w:ascii="Arial" w:hAnsi="Arial" w:cs="Arial"/>
                  <w:highlight w:val="green"/>
                  <w:lang w:val="en-US"/>
                  <w:rPrChange w:id="607" w:author="RANNOU, Jean-Philippe" w:date="2023-05-22T16:05:00Z">
                    <w:rPr>
                      <w:rFonts w:ascii="Arial" w:hAnsi="Arial" w:cs="Arial"/>
                      <w:lang w:val="en-US"/>
                    </w:rPr>
                  </w:rPrChange>
                </w:rPr>
                <w:delText>2</w:delText>
              </w:r>
            </w:del>
            <w:r w:rsidRPr="001B3B76">
              <w:rPr>
                <w:rFonts w:ascii="Arial" w:hAnsi="Arial" w:cs="Arial"/>
                <w:highlight w:val="green"/>
                <w:lang w:val="en-US"/>
                <w:rPrChange w:id="608" w:author="RANNOU, Jean-Philippe" w:date="2023-05-22T16:05:00Z">
                  <w:rPr>
                    <w:rFonts w:ascii="Arial" w:hAnsi="Arial" w:cs="Arial"/>
                    <w:lang w:val="en-US"/>
                  </w:rPr>
                </w:rPrChange>
              </w:rPr>
              <w:t xml:space="preserve"> version of </w:t>
            </w:r>
            <w:proofErr w:type="spellStart"/>
            <w:r w:rsidRPr="001B3B76">
              <w:rPr>
                <w:rFonts w:ascii="Arial" w:hAnsi="Arial" w:cs="Arial"/>
                <w:highlight w:val="green"/>
                <w:lang w:val="en-US"/>
                <w:rPrChange w:id="609" w:author="RANNOU, Jean-Philippe" w:date="2023-05-22T16:05:00Z">
                  <w:rPr>
                    <w:rFonts w:ascii="Arial" w:hAnsi="Arial" w:cs="Arial"/>
                    <w:lang w:val="en-US"/>
                  </w:rPr>
                </w:rPrChange>
              </w:rPr>
              <w:t>NetCDF</w:t>
            </w:r>
            <w:proofErr w:type="spellEnd"/>
            <w:r w:rsidRPr="001B3B76">
              <w:rPr>
                <w:rFonts w:ascii="Arial" w:hAnsi="Arial" w:cs="Arial"/>
                <w:highlight w:val="green"/>
                <w:lang w:val="en-US"/>
                <w:rPrChange w:id="610" w:author="RANNOU, Jean-Philippe" w:date="2023-05-22T16:05:00Z">
                  <w:rPr>
                    <w:rFonts w:ascii="Arial" w:hAnsi="Arial" w:cs="Arial"/>
                    <w:lang w:val="en-US"/>
                  </w:rPr>
                </w:rPrChange>
              </w:rPr>
              <w:t xml:space="preserve"> Argo trajectory file (1 if you want to generate it, 0 otherwise).</w:t>
            </w:r>
          </w:p>
        </w:tc>
      </w:tr>
      <w:tr w:rsidR="00DC4795" w:rsidRPr="00FE6751" w14:paraId="4EF3DB5C" w14:textId="77777777" w:rsidTr="00EF65F5">
        <w:trPr>
          <w:gridBefore w:val="1"/>
          <w:cantSplit/>
          <w:ins w:id="611" w:author="RANNOU, Jean-Philippe" w:date="2023-05-22T16:05:00Z"/>
        </w:trPr>
        <w:tc>
          <w:tcPr>
            <w:tcW w:w="3898" w:type="dxa"/>
          </w:tcPr>
          <w:p w14:paraId="0E1299F7" w14:textId="619036E2" w:rsidR="00DC4795" w:rsidRPr="0038397D" w:rsidRDefault="00DC4795" w:rsidP="00DC4795">
            <w:pPr>
              <w:pStyle w:val="tablecontent"/>
              <w:rPr>
                <w:ins w:id="612" w:author="RANNOU, Jean-Philippe" w:date="2023-05-22T16:05:00Z"/>
                <w:rFonts w:ascii="Courier New" w:hAnsi="Courier New" w:cs="Courier New"/>
                <w:lang w:val="en-US" w:eastAsia="fr-FR"/>
              </w:rPr>
            </w:pPr>
            <w:ins w:id="613" w:author="RANNOU, Jean-Philippe" w:date="2023-05-22T16:05:00Z">
              <w:r w:rsidRPr="0038397D">
                <w:rPr>
                  <w:rFonts w:ascii="Courier New" w:hAnsi="Courier New" w:cs="Courier New"/>
                  <w:lang w:val="en-US" w:eastAsia="fr-FR"/>
                </w:rPr>
                <w:t>GENERATE_NC_TRAJ_3_2</w:t>
              </w:r>
            </w:ins>
          </w:p>
        </w:tc>
        <w:tc>
          <w:tcPr>
            <w:tcW w:w="5386" w:type="dxa"/>
            <w:gridSpan w:val="2"/>
          </w:tcPr>
          <w:p w14:paraId="7AA960CF" w14:textId="74965783" w:rsidR="00DC4795" w:rsidRPr="0038397D" w:rsidRDefault="00DC4795" w:rsidP="00DC4795">
            <w:pPr>
              <w:pStyle w:val="tablecontent"/>
              <w:rPr>
                <w:ins w:id="614" w:author="RANNOU, Jean-Philippe" w:date="2023-05-22T16:05:00Z"/>
                <w:rFonts w:ascii="Arial" w:hAnsi="Arial" w:cs="Arial"/>
                <w:lang w:val="en-US"/>
              </w:rPr>
            </w:pPr>
            <w:ins w:id="615" w:author="RANNOU, Jean-Philippe" w:date="2023-05-22T16:05:00Z">
              <w:r w:rsidRPr="0038397D">
                <w:rPr>
                  <w:rFonts w:ascii="Arial" w:hAnsi="Arial" w:cs="Arial"/>
                  <w:lang w:val="en-US"/>
                </w:rPr>
                <w:t xml:space="preserve">Flag to choose to generate the 3.2 version of </w:t>
              </w:r>
              <w:proofErr w:type="spellStart"/>
              <w:r w:rsidRPr="0038397D">
                <w:rPr>
                  <w:rFonts w:ascii="Arial" w:hAnsi="Arial" w:cs="Arial"/>
                  <w:lang w:val="en-US"/>
                </w:rPr>
                <w:t>NetCDF</w:t>
              </w:r>
              <w:proofErr w:type="spellEnd"/>
              <w:r w:rsidRPr="0038397D">
                <w:rPr>
                  <w:rFonts w:ascii="Arial" w:hAnsi="Arial" w:cs="Arial"/>
                  <w:lang w:val="en-US"/>
                </w:rPr>
                <w:t xml:space="preserve"> Argo trajectory file (1 if you want to generate it, 0 otherwise).</w:t>
              </w:r>
            </w:ins>
          </w:p>
        </w:tc>
      </w:tr>
      <w:tr w:rsidR="00DC4795" w:rsidRPr="00FE6751" w:rsidDel="001B3B76" w14:paraId="4BBA1C80" w14:textId="44EE6F56" w:rsidTr="00EF65F5">
        <w:trPr>
          <w:gridBefore w:val="1"/>
          <w:cantSplit/>
          <w:del w:id="616" w:author="RANNOU, Jean-Philippe" w:date="2023-05-22T16:07:00Z"/>
        </w:trPr>
        <w:tc>
          <w:tcPr>
            <w:tcW w:w="3898" w:type="dxa"/>
          </w:tcPr>
          <w:p w14:paraId="0E3631D4" w14:textId="7B1FAE59" w:rsidR="00DC4795" w:rsidRPr="001B3B76" w:rsidDel="001B3B76" w:rsidRDefault="00DC4795" w:rsidP="00DC4795">
            <w:pPr>
              <w:pStyle w:val="tablecontent"/>
              <w:rPr>
                <w:del w:id="617" w:author="RANNOU, Jean-Philippe" w:date="2023-05-22T16:07:00Z"/>
                <w:rFonts w:ascii="Courier New" w:hAnsi="Courier New" w:cs="Courier New"/>
                <w:strike/>
                <w:highlight w:val="green"/>
                <w:lang w:val="en-US" w:eastAsia="fr-FR"/>
                <w:rPrChange w:id="618" w:author="RANNOU, Jean-Philippe" w:date="2023-05-22T16:05:00Z">
                  <w:rPr>
                    <w:del w:id="619" w:author="RANNOU, Jean-Philippe" w:date="2023-05-22T16:07:00Z"/>
                    <w:rFonts w:ascii="Courier New" w:hAnsi="Courier New" w:cs="Courier New"/>
                    <w:lang w:val="en-US" w:eastAsia="fr-FR"/>
                  </w:rPr>
                </w:rPrChange>
              </w:rPr>
            </w:pPr>
            <w:del w:id="620" w:author="RANNOU, Jean-Philippe" w:date="2023-05-22T16:07:00Z">
              <w:r w:rsidRPr="001B3B76" w:rsidDel="001B3B76">
                <w:rPr>
                  <w:rFonts w:ascii="Courier New" w:hAnsi="Courier New" w:cs="Courier New"/>
                  <w:strike/>
                  <w:highlight w:val="green"/>
                  <w:lang w:val="en-US" w:eastAsia="fr-FR"/>
                  <w:rPrChange w:id="621" w:author="RANNOU, Jean-Philippe" w:date="2023-05-22T16:05:00Z">
                    <w:rPr>
                      <w:rFonts w:ascii="Courier New" w:hAnsi="Courier New" w:cs="Courier New"/>
                      <w:lang w:val="en-US" w:eastAsia="fr-FR"/>
                    </w:rPr>
                  </w:rPrChange>
                </w:rPr>
                <w:delText>DIR_OUTPUT_NETCDF_TRAJ_3_2_FILE</w:delText>
              </w:r>
            </w:del>
          </w:p>
        </w:tc>
        <w:tc>
          <w:tcPr>
            <w:tcW w:w="5386" w:type="dxa"/>
            <w:gridSpan w:val="2"/>
          </w:tcPr>
          <w:p w14:paraId="5022378E" w14:textId="23A9D21D" w:rsidR="00DC4795" w:rsidRPr="001B3B76" w:rsidDel="001B3B76" w:rsidRDefault="00DC4795" w:rsidP="00DC4795">
            <w:pPr>
              <w:pStyle w:val="tablecontent"/>
              <w:rPr>
                <w:del w:id="622" w:author="RANNOU, Jean-Philippe" w:date="2023-05-22T16:07:00Z"/>
                <w:rFonts w:ascii="Arial" w:hAnsi="Arial" w:cs="Arial"/>
                <w:strike/>
                <w:highlight w:val="green"/>
                <w:lang w:val="en-US"/>
                <w:rPrChange w:id="623" w:author="RANNOU, Jean-Philippe" w:date="2023-05-22T16:05:00Z">
                  <w:rPr>
                    <w:del w:id="624" w:author="RANNOU, Jean-Philippe" w:date="2023-05-22T16:07:00Z"/>
                    <w:rFonts w:ascii="Arial" w:hAnsi="Arial" w:cs="Arial"/>
                    <w:lang w:val="en-US"/>
                  </w:rPr>
                </w:rPrChange>
              </w:rPr>
            </w:pPr>
            <w:del w:id="625" w:author="RANNOU, Jean-Philippe" w:date="2023-05-22T16:07:00Z">
              <w:r w:rsidRPr="001B3B76" w:rsidDel="001B3B76">
                <w:rPr>
                  <w:rFonts w:ascii="Arial" w:hAnsi="Arial" w:cs="Arial"/>
                  <w:strike/>
                  <w:highlight w:val="green"/>
                  <w:lang w:val="en-US"/>
                  <w:rPrChange w:id="626" w:author="RANNOU, Jean-Philippe" w:date="2023-05-22T16:05:00Z">
                    <w:rPr>
                      <w:rFonts w:ascii="Arial" w:hAnsi="Arial" w:cs="Arial"/>
                      <w:lang w:val="en-US"/>
                    </w:rPr>
                  </w:rPrChange>
                </w:rPr>
                <w:delText>Set to the top directory used to store output V3.2 NetCDF trajectory file. Note that if it is identical to DIR_OUTPUT_NETCDF_FILE, only the 3.2 version of the trajectory file is generated.</w:delText>
              </w:r>
            </w:del>
          </w:p>
        </w:tc>
      </w:tr>
      <w:tr w:rsidR="00DC4795" w:rsidRPr="00FE6751" w14:paraId="442841EF" w14:textId="77777777" w:rsidTr="00EF65F5">
        <w:trPr>
          <w:gridAfter w:val="1"/>
          <w:wAfter w:w="75" w:type="dxa"/>
          <w:cantSplit/>
        </w:trPr>
        <w:tc>
          <w:tcPr>
            <w:tcW w:w="3898" w:type="dxa"/>
            <w:gridSpan w:val="2"/>
          </w:tcPr>
          <w:p w14:paraId="3DE43324" w14:textId="77777777" w:rsidR="00DC4795" w:rsidRPr="0038397D" w:rsidRDefault="00DC4795" w:rsidP="00DC4795">
            <w:pPr>
              <w:pStyle w:val="tablecontent"/>
              <w:rPr>
                <w:rFonts w:ascii="Courier New" w:hAnsi="Courier New" w:cs="Courier New"/>
                <w:lang w:val="en-US" w:eastAsia="fr-FR"/>
              </w:rPr>
            </w:pPr>
            <w:r w:rsidRPr="0038397D">
              <w:rPr>
                <w:rFonts w:ascii="Courier New" w:hAnsi="Courier New" w:cs="Courier New"/>
                <w:lang w:val="en-US" w:eastAsia="fr-FR"/>
              </w:rPr>
              <w:t>ADD_ARGOS_ERROR_ELLIPSES</w:t>
            </w:r>
          </w:p>
        </w:tc>
        <w:tc>
          <w:tcPr>
            <w:tcW w:w="5386" w:type="dxa"/>
          </w:tcPr>
          <w:p w14:paraId="768AC158" w14:textId="77777777" w:rsidR="00DC4795" w:rsidRPr="0038397D" w:rsidRDefault="00DC4795" w:rsidP="00DC4795">
            <w:pPr>
              <w:pStyle w:val="tablecontent"/>
              <w:rPr>
                <w:rFonts w:ascii="Arial" w:hAnsi="Arial" w:cs="Arial"/>
                <w:lang w:val="en-US"/>
              </w:rPr>
            </w:pPr>
            <w:r w:rsidRPr="0038397D">
              <w:rPr>
                <w:rFonts w:ascii="Arial" w:hAnsi="Arial" w:cs="Arial"/>
                <w:lang w:val="en-US"/>
              </w:rPr>
              <w:t>Flag to add error ellipses of Argos locations in the trajectory files (1 if you want to add them, 0 otherwise).</w:t>
            </w:r>
          </w:p>
        </w:tc>
      </w:tr>
      <w:tr w:rsidR="00DC4795" w:rsidRPr="00FE6751" w14:paraId="521488EF" w14:textId="77777777" w:rsidTr="00EF65F5">
        <w:trPr>
          <w:gridAfter w:val="1"/>
          <w:wAfter w:w="75" w:type="dxa"/>
          <w:cantSplit/>
        </w:trPr>
        <w:tc>
          <w:tcPr>
            <w:tcW w:w="3898" w:type="dxa"/>
            <w:gridSpan w:val="2"/>
          </w:tcPr>
          <w:p w14:paraId="57763621" w14:textId="77777777" w:rsidR="00DC4795" w:rsidRPr="0038397D" w:rsidRDefault="00DC4795" w:rsidP="00DC4795">
            <w:pPr>
              <w:pStyle w:val="tablecontent"/>
              <w:rPr>
                <w:rFonts w:ascii="Courier New" w:hAnsi="Courier New" w:cs="Courier New"/>
                <w:lang w:val="en-US" w:eastAsia="fr-FR"/>
              </w:rPr>
            </w:pPr>
            <w:r w:rsidRPr="0038397D">
              <w:rPr>
                <w:rFonts w:ascii="Courier New" w:hAnsi="Courier New" w:cs="Courier New"/>
                <w:lang w:val="en-US" w:eastAsia="fr-FR"/>
              </w:rPr>
              <w:t>DIR_INPUT_ARGOS_ERROR_ELLIPSES_MAIL</w:t>
            </w:r>
          </w:p>
        </w:tc>
        <w:tc>
          <w:tcPr>
            <w:tcW w:w="5386" w:type="dxa"/>
          </w:tcPr>
          <w:p w14:paraId="6D0774B1" w14:textId="77777777" w:rsidR="00DC4795" w:rsidRPr="0038397D" w:rsidRDefault="00DC4795" w:rsidP="00DC4795">
            <w:pPr>
              <w:pStyle w:val="tablecontent"/>
              <w:rPr>
                <w:rFonts w:ascii="Arial" w:hAnsi="Arial" w:cs="Arial"/>
                <w:lang w:val="en-US"/>
              </w:rPr>
            </w:pPr>
            <w:r w:rsidRPr="0038397D">
              <w:rPr>
                <w:rFonts w:ascii="Arial" w:hAnsi="Arial" w:cs="Arial"/>
                <w:lang w:val="en-US"/>
              </w:rPr>
              <w:t>Top directory of input Argos locations error ellipses collected by mail (should not be set if not available).</w:t>
            </w:r>
          </w:p>
        </w:tc>
      </w:tr>
      <w:tr w:rsidR="00DC4795" w:rsidRPr="00FE6751" w14:paraId="46141CF5" w14:textId="77777777" w:rsidTr="00EF65F5">
        <w:trPr>
          <w:gridAfter w:val="1"/>
          <w:wAfter w:w="75" w:type="dxa"/>
          <w:cantSplit/>
        </w:trPr>
        <w:tc>
          <w:tcPr>
            <w:tcW w:w="3898" w:type="dxa"/>
            <w:gridSpan w:val="2"/>
          </w:tcPr>
          <w:p w14:paraId="064693A7" w14:textId="561416C6" w:rsidR="00DC4795" w:rsidRPr="0038397D" w:rsidRDefault="00DC4795" w:rsidP="00DC4795">
            <w:pPr>
              <w:pStyle w:val="tablecontent"/>
              <w:rPr>
                <w:rFonts w:ascii="Courier New" w:hAnsi="Courier New" w:cs="Courier New"/>
                <w:lang w:val="en-US" w:eastAsia="fr-FR"/>
              </w:rPr>
            </w:pPr>
            <w:r w:rsidRPr="0038397D">
              <w:rPr>
                <w:rFonts w:ascii="Courier New" w:hAnsi="Courier New" w:cs="Courier New"/>
                <w:lang w:val="en-US" w:eastAsia="fr-FR"/>
              </w:rPr>
              <w:lastRenderedPageBreak/>
              <w:t>DIR_INPUT_ARGOS_ERROR_ELLIPSES_WS</w:t>
            </w:r>
          </w:p>
        </w:tc>
        <w:tc>
          <w:tcPr>
            <w:tcW w:w="5386" w:type="dxa"/>
          </w:tcPr>
          <w:p w14:paraId="5C9B1F7E" w14:textId="5BBA8BB6" w:rsidR="00DC4795" w:rsidRPr="0038397D" w:rsidRDefault="00DC4795" w:rsidP="00DC4795">
            <w:pPr>
              <w:pStyle w:val="tablecontent"/>
              <w:rPr>
                <w:rFonts w:ascii="Arial" w:hAnsi="Arial" w:cs="Arial"/>
                <w:lang w:val="en-US"/>
              </w:rPr>
            </w:pPr>
            <w:r w:rsidRPr="0038397D">
              <w:rPr>
                <w:rFonts w:ascii="Arial" w:hAnsi="Arial" w:cs="Arial"/>
                <w:lang w:val="en-US"/>
              </w:rPr>
              <w:t>Top directory of input Argos locations error ellipses collected by web service (should not be set if not available).</w:t>
            </w:r>
          </w:p>
        </w:tc>
      </w:tr>
      <w:tr w:rsidR="00DC4795" w:rsidRPr="00FE6751" w14:paraId="429DBECA" w14:textId="77777777" w:rsidTr="00EF65F5">
        <w:trPr>
          <w:gridAfter w:val="1"/>
          <w:wAfter w:w="75" w:type="dxa"/>
          <w:cantSplit/>
        </w:trPr>
        <w:tc>
          <w:tcPr>
            <w:tcW w:w="3898" w:type="dxa"/>
            <w:gridSpan w:val="2"/>
          </w:tcPr>
          <w:p w14:paraId="0CA7CA55" w14:textId="77777777" w:rsidR="00DC4795" w:rsidRPr="000557AF" w:rsidRDefault="00DC4795" w:rsidP="00DC4795">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14:paraId="1C09E4DD" w14:textId="77777777" w:rsidR="00DC4795" w:rsidRPr="000557AF" w:rsidRDefault="00DC4795" w:rsidP="00DC4795">
            <w:pPr>
              <w:pStyle w:val="tablecontent"/>
              <w:rPr>
                <w:rFonts w:ascii="Arial" w:hAnsi="Arial" w:cs="Arial"/>
                <w:lang w:val="en-US"/>
              </w:rPr>
            </w:pPr>
            <w:r w:rsidRPr="000557AF">
              <w:rPr>
                <w:rFonts w:ascii="Arial" w:hAnsi="Arial" w:cs="Arial"/>
                <w:lang w:val="en-US"/>
              </w:rPr>
              <w:t xml:space="preserve">Flag to apply RTQC tests to decoded </w:t>
            </w:r>
            <w:proofErr w:type="spellStart"/>
            <w:r w:rsidRPr="000557AF">
              <w:rPr>
                <w:rFonts w:ascii="Arial" w:hAnsi="Arial" w:cs="Arial"/>
                <w:lang w:val="en-US"/>
              </w:rPr>
              <w:t>NetCDF</w:t>
            </w:r>
            <w:proofErr w:type="spellEnd"/>
            <w:r w:rsidRPr="000557AF">
              <w:rPr>
                <w:rFonts w:ascii="Arial" w:hAnsi="Arial" w:cs="Arial"/>
                <w:lang w:val="en-US"/>
              </w:rPr>
              <w:t xml:space="preserve"> files (1 if you want to apply RTQC tests, 0 otherwise).</w:t>
            </w:r>
          </w:p>
        </w:tc>
      </w:tr>
      <w:tr w:rsidR="00DC4795" w:rsidRPr="00FE6751" w14:paraId="5E0B7422" w14:textId="77777777" w:rsidTr="00EF65F5">
        <w:trPr>
          <w:gridAfter w:val="1"/>
          <w:wAfter w:w="75" w:type="dxa"/>
          <w:cantSplit/>
        </w:trPr>
        <w:tc>
          <w:tcPr>
            <w:tcW w:w="3898" w:type="dxa"/>
            <w:gridSpan w:val="2"/>
          </w:tcPr>
          <w:p w14:paraId="38AD1051" w14:textId="77777777" w:rsidR="00DC4795" w:rsidRPr="000557AF" w:rsidRDefault="00DC4795" w:rsidP="00DC4795">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14:paraId="6257D176" w14:textId="65B1F35D" w:rsidR="00DC4795" w:rsidRPr="000557AF" w:rsidRDefault="00DC4795" w:rsidP="00DC4795">
            <w:pPr>
              <w:pStyle w:val="tablecontent"/>
              <w:rPr>
                <w:rFonts w:ascii="Arial" w:hAnsi="Arial" w:cs="Arial"/>
                <w:lang w:val="en-US"/>
              </w:rPr>
            </w:pPr>
            <w:r w:rsidRPr="000557AF">
              <w:rPr>
                <w:rFonts w:ascii="Arial" w:hAnsi="Arial" w:cs="Arial"/>
                <w:lang w:val="en-US"/>
              </w:rPr>
              <w:t xml:space="preserve">Flag to apply this </w:t>
            </w:r>
            <w:proofErr w:type="gramStart"/>
            <w:r w:rsidRPr="000557AF">
              <w:rPr>
                <w:rFonts w:ascii="Arial" w:hAnsi="Arial" w:cs="Arial"/>
                <w:lang w:val="en-US"/>
              </w:rPr>
              <w:t>particular RTQC</w:t>
            </w:r>
            <w:proofErr w:type="gramEnd"/>
            <w:r w:rsidRPr="000557AF">
              <w:rPr>
                <w:rFonts w:ascii="Arial" w:hAnsi="Arial" w:cs="Arial"/>
                <w:lang w:val="en-US"/>
              </w:rPr>
              <w:t xml:space="preserve"> test (1 if you want to apply this test, 0 otherwise). See [</w:t>
            </w:r>
            <w:r w:rsidRPr="000557AF">
              <w:rPr>
                <w:rFonts w:ascii="Arial" w:hAnsi="Arial" w:cs="Arial"/>
                <w:lang w:val="en-US"/>
              </w:rPr>
              <w:fldChar w:fldCharType="begin"/>
            </w:r>
            <w:r w:rsidRPr="000557AF">
              <w:rPr>
                <w:rFonts w:ascii="Arial" w:hAnsi="Arial" w:cs="Arial"/>
                <w:lang w:val="en-US"/>
              </w:rPr>
              <w:instrText xml:space="preserve"> REF RD2 \h  \* MERGEFORMAT </w:instrText>
            </w:r>
            <w:r w:rsidRPr="000557AF">
              <w:rPr>
                <w:rFonts w:ascii="Arial" w:hAnsi="Arial" w:cs="Arial"/>
                <w:lang w:val="en-US"/>
              </w:rPr>
            </w:r>
            <w:r w:rsidRPr="000557AF">
              <w:rPr>
                <w:rFonts w:ascii="Arial" w:hAnsi="Arial" w:cs="Arial"/>
                <w:lang w:val="en-US"/>
              </w:rPr>
              <w:fldChar w:fldCharType="separate"/>
            </w:r>
            <w:ins w:id="627" w:author="RANNOU, Jean-Philippe" w:date="2023-05-22T16:18:00Z">
              <w:r w:rsidR="00011D7C" w:rsidRPr="00011D7C">
                <w:rPr>
                  <w:rFonts w:ascii="Arial" w:hAnsi="Arial" w:cs="Arial"/>
                  <w:lang w:val="en-US" w:eastAsia="fr-FR"/>
                  <w:rPrChange w:id="628" w:author="RANNOU, Jean-Philippe" w:date="2023-05-22T16:18:00Z">
                    <w:rPr>
                      <w:rFonts w:ascii="Arial" w:hAnsi="Arial" w:cs="Arial"/>
                      <w:sz w:val="20"/>
                      <w:szCs w:val="20"/>
                      <w:lang w:val="en-US" w:eastAsia="fr-FR"/>
                    </w:rPr>
                  </w:rPrChange>
                </w:rPr>
                <w:t>RD2</w:t>
              </w:r>
            </w:ins>
            <w:del w:id="629" w:author="RANNOU, Jean-Philippe" w:date="2023-05-22T16:18:00Z">
              <w:r w:rsidRPr="000557AF" w:rsidDel="00011D7C">
                <w:rPr>
                  <w:rFonts w:ascii="Arial" w:hAnsi="Arial" w:cs="Arial"/>
                  <w:lang w:val="en-US" w:eastAsia="fr-FR"/>
                </w:rPr>
                <w:delText>RD2</w:delText>
              </w:r>
            </w:del>
            <w:r w:rsidRPr="000557AF">
              <w:rPr>
                <w:rFonts w:ascii="Arial" w:hAnsi="Arial" w:cs="Arial"/>
                <w:lang w:val="en-US"/>
              </w:rPr>
              <w:fldChar w:fldCharType="end"/>
            </w:r>
            <w:r w:rsidRPr="000557AF">
              <w:rPr>
                <w:rFonts w:ascii="Arial" w:hAnsi="Arial" w:cs="Arial"/>
                <w:lang w:val="en-US"/>
              </w:rPr>
              <w:t>] or [</w:t>
            </w:r>
            <w:r w:rsidRPr="000557AF">
              <w:rPr>
                <w:rFonts w:ascii="Arial" w:hAnsi="Arial" w:cs="Arial"/>
                <w:lang w:val="en-US"/>
              </w:rPr>
              <w:fldChar w:fldCharType="begin"/>
            </w:r>
            <w:r w:rsidRPr="000557AF">
              <w:rPr>
                <w:rFonts w:ascii="Arial" w:hAnsi="Arial" w:cs="Arial"/>
                <w:lang w:val="en-US"/>
              </w:rPr>
              <w:instrText xml:space="preserve"> REF RD3 \h  \* MERGEFORMAT </w:instrText>
            </w:r>
            <w:r w:rsidRPr="000557AF">
              <w:rPr>
                <w:rFonts w:ascii="Arial" w:hAnsi="Arial" w:cs="Arial"/>
                <w:lang w:val="en-US"/>
              </w:rPr>
            </w:r>
            <w:r w:rsidRPr="000557AF">
              <w:rPr>
                <w:rFonts w:ascii="Arial" w:hAnsi="Arial" w:cs="Arial"/>
                <w:lang w:val="en-US"/>
              </w:rPr>
              <w:fldChar w:fldCharType="separate"/>
            </w:r>
            <w:ins w:id="630" w:author="RANNOU, Jean-Philippe" w:date="2023-05-22T16:18:00Z">
              <w:r w:rsidR="00011D7C" w:rsidRPr="00011D7C">
                <w:rPr>
                  <w:rFonts w:ascii="Arial" w:hAnsi="Arial" w:cs="Arial"/>
                  <w:lang w:val="en-US" w:eastAsia="fr-FR"/>
                  <w:rPrChange w:id="631" w:author="RANNOU, Jean-Philippe" w:date="2023-05-22T16:18:00Z">
                    <w:rPr>
                      <w:rFonts w:ascii="Arial" w:hAnsi="Arial" w:cs="Arial"/>
                      <w:sz w:val="20"/>
                      <w:szCs w:val="20"/>
                      <w:lang w:val="en-US" w:eastAsia="fr-FR"/>
                    </w:rPr>
                  </w:rPrChange>
                </w:rPr>
                <w:t>RD3</w:t>
              </w:r>
            </w:ins>
            <w:del w:id="632" w:author="RANNOU, Jean-Philippe" w:date="2023-05-22T16:18:00Z">
              <w:r w:rsidRPr="000557AF" w:rsidDel="00011D7C">
                <w:rPr>
                  <w:rFonts w:ascii="Arial" w:hAnsi="Arial" w:cs="Arial"/>
                  <w:lang w:val="en-US" w:eastAsia="fr-FR"/>
                </w:rPr>
                <w:delText>RD3</w:delText>
              </w:r>
            </w:del>
            <w:r w:rsidRPr="000557AF">
              <w:rPr>
                <w:rFonts w:ascii="Arial" w:hAnsi="Arial" w:cs="Arial"/>
                <w:lang w:val="en-US"/>
              </w:rPr>
              <w:fldChar w:fldCharType="end"/>
            </w:r>
            <w:r w:rsidRPr="000557AF">
              <w:rPr>
                <w:rFonts w:ascii="Arial" w:hAnsi="Arial" w:cs="Arial"/>
                <w:lang w:val="en-US"/>
              </w:rPr>
              <w:t>] for the concerned test description.</w:t>
            </w:r>
          </w:p>
        </w:tc>
      </w:tr>
      <w:tr w:rsidR="00DC4795" w:rsidRPr="00FE6751" w14:paraId="5B485BE0" w14:textId="77777777" w:rsidTr="00EF65F5">
        <w:trPr>
          <w:gridAfter w:val="1"/>
          <w:wAfter w:w="75" w:type="dxa"/>
          <w:cantSplit/>
        </w:trPr>
        <w:tc>
          <w:tcPr>
            <w:tcW w:w="3898" w:type="dxa"/>
            <w:gridSpan w:val="2"/>
          </w:tcPr>
          <w:p w14:paraId="78731523" w14:textId="77777777" w:rsidR="00DC4795" w:rsidRPr="007E5DCD" w:rsidRDefault="00DC4795" w:rsidP="00DC4795">
            <w:pPr>
              <w:pStyle w:val="tablecontent"/>
              <w:rPr>
                <w:rFonts w:ascii="Courier New" w:hAnsi="Courier New" w:cs="Courier New"/>
                <w:lang w:val="en-US" w:eastAsia="fr-FR"/>
              </w:rPr>
            </w:pPr>
            <w:r w:rsidRPr="00144AF7">
              <w:rPr>
                <w:rFonts w:ascii="Courier New" w:hAnsi="Courier New" w:cs="Courier New"/>
                <w:lang w:val="en-US" w:eastAsia="fr-FR"/>
              </w:rPr>
              <w:t>TEST004_GEBCO_FILE</w:t>
            </w:r>
          </w:p>
        </w:tc>
        <w:tc>
          <w:tcPr>
            <w:tcW w:w="5386" w:type="dxa"/>
          </w:tcPr>
          <w:p w14:paraId="71FEE948" w14:textId="77777777" w:rsidR="00DC4795" w:rsidRPr="007E5DCD" w:rsidRDefault="00DC4795" w:rsidP="00DC4795">
            <w:pPr>
              <w:pStyle w:val="tablecontent"/>
              <w:rPr>
                <w:rFonts w:ascii="Arial" w:hAnsi="Arial" w:cs="Arial"/>
                <w:lang w:val="en-US"/>
              </w:rPr>
            </w:pPr>
            <w:r w:rsidRPr="007E5DCD">
              <w:rPr>
                <w:rFonts w:ascii="Arial" w:hAnsi="Arial" w:cs="Arial"/>
                <w:lang w:val="en-US"/>
              </w:rPr>
              <w:t>If RTQC test #</w:t>
            </w:r>
            <w:r w:rsidRPr="00144AF7">
              <w:rPr>
                <w:rFonts w:ascii="Arial" w:hAnsi="Arial" w:cs="Arial"/>
                <w:lang w:val="en-US"/>
              </w:rPr>
              <w:t>4 should be applied, set to the GEBCO</w:t>
            </w:r>
            <w:r w:rsidRPr="007E5DCD">
              <w:rPr>
                <w:rFonts w:ascii="Arial" w:hAnsi="Arial" w:cs="Arial"/>
                <w:lang w:val="en-US"/>
              </w:rPr>
              <w:t xml:space="preserve"> file path name.</w:t>
            </w:r>
          </w:p>
        </w:tc>
      </w:tr>
      <w:tr w:rsidR="00DC4795" w:rsidRPr="00FE6751" w14:paraId="63303D92" w14:textId="77777777" w:rsidTr="00EF65F5">
        <w:trPr>
          <w:gridAfter w:val="1"/>
          <w:wAfter w:w="75" w:type="dxa"/>
          <w:cantSplit/>
        </w:trPr>
        <w:tc>
          <w:tcPr>
            <w:tcW w:w="3898" w:type="dxa"/>
            <w:gridSpan w:val="2"/>
          </w:tcPr>
          <w:p w14:paraId="01F98FCC" w14:textId="77777777" w:rsidR="00DC4795" w:rsidRPr="000557AF" w:rsidRDefault="00DC4795" w:rsidP="00DC4795">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14:paraId="5E0E3C68" w14:textId="77777777" w:rsidR="00DC4795" w:rsidRPr="000557AF" w:rsidRDefault="00DC4795" w:rsidP="00DC4795">
            <w:pPr>
              <w:pStyle w:val="tablecontent"/>
              <w:rPr>
                <w:rFonts w:ascii="Arial" w:hAnsi="Arial" w:cs="Arial"/>
                <w:lang w:val="en-US"/>
              </w:rPr>
            </w:pPr>
            <w:r w:rsidRPr="000557AF">
              <w:rPr>
                <w:rFonts w:ascii="Arial" w:hAnsi="Arial" w:cs="Arial"/>
                <w:lang w:val="en-US"/>
              </w:rPr>
              <w:t xml:space="preserve">If RTQC test #15 should be applied, set to the </w:t>
            </w:r>
            <w:proofErr w:type="spellStart"/>
            <w:r w:rsidRPr="000557AF">
              <w:rPr>
                <w:rFonts w:ascii="Arial" w:hAnsi="Arial" w:cs="Arial"/>
                <w:lang w:val="en-US"/>
              </w:rPr>
              <w:t>greylist</w:t>
            </w:r>
            <w:proofErr w:type="spellEnd"/>
            <w:r w:rsidRPr="000557AF">
              <w:rPr>
                <w:rFonts w:ascii="Arial" w:hAnsi="Arial" w:cs="Arial"/>
                <w:lang w:val="en-US"/>
              </w:rPr>
              <w:t xml:space="preserve"> file path name.</w:t>
            </w:r>
          </w:p>
        </w:tc>
      </w:tr>
      <w:tr w:rsidR="00DC4795" w:rsidRPr="00FE6751" w14:paraId="4EEC0259" w14:textId="77777777" w:rsidTr="00EF65F5">
        <w:trPr>
          <w:gridAfter w:val="1"/>
          <w:wAfter w:w="75" w:type="dxa"/>
          <w:cantSplit/>
        </w:trPr>
        <w:tc>
          <w:tcPr>
            <w:tcW w:w="3898" w:type="dxa"/>
            <w:gridSpan w:val="2"/>
          </w:tcPr>
          <w:p w14:paraId="4CB6E813" w14:textId="77777777" w:rsidR="00DC4795" w:rsidRPr="000557AF" w:rsidRDefault="00DC4795" w:rsidP="00DC4795">
            <w:pPr>
              <w:pStyle w:val="tablecontent"/>
              <w:rPr>
                <w:rFonts w:ascii="Courier New" w:hAnsi="Courier New" w:cs="Courier New"/>
                <w:lang w:val="en-US" w:eastAsia="fr-FR"/>
              </w:rPr>
            </w:pPr>
            <w:r w:rsidRPr="000557AF">
              <w:rPr>
                <w:rFonts w:ascii="Courier New" w:hAnsi="Courier New" w:cs="Courier New"/>
                <w:lang w:val="en-US" w:eastAsia="fr-FR"/>
              </w:rPr>
              <w:t>ADD_THREE_MINUTES</w:t>
            </w:r>
          </w:p>
        </w:tc>
        <w:tc>
          <w:tcPr>
            <w:tcW w:w="5386" w:type="dxa"/>
          </w:tcPr>
          <w:p w14:paraId="1FF1F92C" w14:textId="77777777" w:rsidR="00DC4795" w:rsidRPr="000557AF" w:rsidRDefault="00DC4795" w:rsidP="00DC4795">
            <w:pPr>
              <w:pStyle w:val="tablecontent"/>
              <w:rPr>
                <w:rFonts w:ascii="Arial" w:hAnsi="Arial" w:cs="Arial"/>
                <w:lang w:val="en-US"/>
              </w:rPr>
            </w:pPr>
            <w:r w:rsidRPr="000557AF">
              <w:rPr>
                <w:rFonts w:ascii="Arial" w:hAnsi="Arial" w:cs="Arial"/>
                <w:lang w:val="en-US"/>
              </w:rPr>
              <w:t>For NKE Argos floats only.</w:t>
            </w:r>
          </w:p>
          <w:p w14:paraId="20F0BF6A" w14:textId="77777777" w:rsidR="00DC4795" w:rsidRPr="000557AF" w:rsidRDefault="00DC4795" w:rsidP="00DC4795">
            <w:pPr>
              <w:pStyle w:val="tablecontent"/>
              <w:rPr>
                <w:rFonts w:ascii="Arial" w:hAnsi="Arial" w:cs="Arial"/>
                <w:lang w:val="en-US"/>
              </w:rPr>
            </w:pPr>
            <w:r w:rsidRPr="000557AF">
              <w:rPr>
                <w:rFonts w:ascii="Arial" w:hAnsi="Arial" w:cs="Arial"/>
                <w:lang w:val="en-US"/>
              </w:rPr>
              <w:t xml:space="preserve">The Argos times provided by old versions of NKE Argos floats have a 6 </w:t>
            </w:r>
            <w:proofErr w:type="gramStart"/>
            <w:r w:rsidRPr="000557AF">
              <w:rPr>
                <w:rFonts w:ascii="Arial" w:hAnsi="Arial" w:cs="Arial"/>
                <w:lang w:val="en-US"/>
              </w:rPr>
              <w:t>minutes</w:t>
            </w:r>
            <w:proofErr w:type="gramEnd"/>
            <w:r w:rsidRPr="000557AF">
              <w:rPr>
                <w:rFonts w:ascii="Arial" w:hAnsi="Arial" w:cs="Arial"/>
                <w:lang w:val="en-US"/>
              </w:rPr>
              <w:t xml:space="preserve"> resolution. If you set this flag to 1, 3 minutes will be added to some of these times (at Coriolis we usually set this item to 0, </w:t>
            </w:r>
            <w:proofErr w:type="gramStart"/>
            <w:r w:rsidRPr="000557AF">
              <w:rPr>
                <w:rFonts w:ascii="Arial" w:hAnsi="Arial" w:cs="Arial"/>
                <w:lang w:val="en-US"/>
              </w:rPr>
              <w:t>i.e.</w:t>
            </w:r>
            <w:proofErr w:type="gramEnd"/>
            <w:r w:rsidRPr="000557AF">
              <w:rPr>
                <w:rFonts w:ascii="Arial" w:hAnsi="Arial" w:cs="Arial"/>
                <w:lang w:val="en-US"/>
              </w:rPr>
              <w:t xml:space="preserve"> we don't apply this correction).</w:t>
            </w:r>
          </w:p>
        </w:tc>
      </w:tr>
    </w:tbl>
    <w:p w14:paraId="4F22FD0D" w14:textId="77777777" w:rsidR="002F08BF" w:rsidRPr="00FE6751" w:rsidRDefault="002F08BF" w:rsidP="002F08BF">
      <w:pPr>
        <w:pStyle w:val="Corpsdetexte"/>
      </w:pPr>
    </w:p>
    <w:p w14:paraId="0C52CB12" w14:textId="77777777" w:rsidR="002F08BF" w:rsidRPr="00FE6751" w:rsidRDefault="002F08BF" w:rsidP="00715A45">
      <w:pPr>
        <w:pStyle w:val="Titre3"/>
      </w:pPr>
      <w:bookmarkStart w:id="633" w:name="_Toc460855054"/>
      <w:bookmarkStart w:id="634" w:name="_Toc135664686"/>
      <w:r w:rsidRPr="00FE6751">
        <w:t>DAC decoder configuration</w:t>
      </w:r>
      <w:bookmarkEnd w:id="633"/>
      <w:bookmarkEnd w:id="634"/>
    </w:p>
    <w:p w14:paraId="5F4521DE" w14:textId="77777777" w:rsidR="002F08BF" w:rsidRPr="00FE6751" w:rsidRDefault="002F08BF" w:rsidP="002F08BF">
      <w:pPr>
        <w:pStyle w:val="Corpsdetexte"/>
      </w:pPr>
      <w:r w:rsidRPr="00FE6751">
        <w:t xml:space="preserve">The configuration file of the DAC decoder is </w:t>
      </w:r>
      <w:proofErr w:type="spellStart"/>
      <w:r w:rsidRPr="00FE6751">
        <w:rPr>
          <w:i/>
        </w:rPr>
        <w:t>decArgo_YYYYMMDD_xxxy</w:t>
      </w:r>
      <w:proofErr w:type="spellEnd"/>
      <w:r w:rsidRPr="00FE6751">
        <w:rPr>
          <w:i/>
        </w:rPr>
        <w:t>/</w:t>
      </w:r>
      <w:proofErr w:type="spellStart"/>
      <w:r w:rsidRPr="00FE6751">
        <w:rPr>
          <w:i/>
        </w:rPr>
        <w:t>decArgo_soft</w:t>
      </w:r>
      <w:proofErr w:type="spellEnd"/>
      <w:r w:rsidRPr="00FE6751">
        <w:rPr>
          <w:i/>
        </w:rPr>
        <w:t>/soft/_</w:t>
      </w:r>
      <w:proofErr w:type="spellStart"/>
      <w:r w:rsidRPr="00FE6751">
        <w:rPr>
          <w:i/>
        </w:rPr>
        <w:t>argo_decoder_conf.json</w:t>
      </w:r>
      <w:proofErr w:type="spellEnd"/>
      <w:r w:rsidRPr="00FE6751">
        <w:t>.</w:t>
      </w:r>
    </w:p>
    <w:p w14:paraId="7A31218E" w14:textId="77777777"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5"/>
        <w:gridCol w:w="3865"/>
        <w:gridCol w:w="5340"/>
        <w:gridCol w:w="74"/>
      </w:tblGrid>
      <w:tr w:rsidR="002F08BF" w:rsidRPr="00FE6751" w14:paraId="25CBAD57" w14:textId="77777777" w:rsidTr="00EF65F5">
        <w:trPr>
          <w:gridAfter w:val="1"/>
          <w:wAfter w:w="75" w:type="dxa"/>
          <w:cantSplit/>
        </w:trPr>
        <w:tc>
          <w:tcPr>
            <w:tcW w:w="3898" w:type="dxa"/>
            <w:gridSpan w:val="2"/>
            <w:shd w:val="clear" w:color="000080" w:fill="1F497D"/>
          </w:tcPr>
          <w:p w14:paraId="49E1319B" w14:textId="77777777"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14:paraId="5F38EC3C" w14:textId="77777777"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14:paraId="5D16EB55" w14:textId="77777777" w:rsidTr="00EF65F5">
        <w:trPr>
          <w:gridAfter w:val="1"/>
          <w:wAfter w:w="75" w:type="dxa"/>
          <w:cantSplit/>
        </w:trPr>
        <w:tc>
          <w:tcPr>
            <w:tcW w:w="3898" w:type="dxa"/>
            <w:gridSpan w:val="2"/>
          </w:tcPr>
          <w:p w14:paraId="11C59988"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14:paraId="649FAF5A" w14:textId="77777777"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14:paraId="44B34767" w14:textId="77777777" w:rsidTr="00EF65F5">
        <w:trPr>
          <w:gridAfter w:val="1"/>
          <w:wAfter w:w="75" w:type="dxa"/>
          <w:cantSplit/>
        </w:trPr>
        <w:tc>
          <w:tcPr>
            <w:tcW w:w="3898" w:type="dxa"/>
            <w:gridSpan w:val="2"/>
          </w:tcPr>
          <w:p w14:paraId="534EFB56"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14:paraId="180CFBD2"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45255824" w14:textId="77777777" w:rsidR="002F08BF" w:rsidRPr="000557AF" w:rsidRDefault="002F08BF" w:rsidP="00EF65F5">
            <w:pPr>
              <w:pStyle w:val="tablecontent"/>
              <w:rPr>
                <w:rFonts w:ascii="Arial" w:hAnsi="Arial" w:cs="Arial"/>
                <w:lang w:val="en-US"/>
              </w:rPr>
            </w:pPr>
            <w:r w:rsidRPr="000557AF">
              <w:rPr>
                <w:rFonts w:ascii="Arial" w:hAnsi="Arial" w:cs="Arial"/>
                <w:lang w:val="en-US"/>
              </w:rPr>
              <w:t xml:space="preserve">Used to choose the cycles to decode. However, as TRAJ data may use information from previous cycles, it is </w:t>
            </w:r>
            <w:proofErr w:type="gramStart"/>
            <w:r w:rsidRPr="000557AF">
              <w:rPr>
                <w:rFonts w:ascii="Arial" w:hAnsi="Arial" w:cs="Arial"/>
                <w:lang w:val="en-US"/>
              </w:rPr>
              <w:t>recommend</w:t>
            </w:r>
            <w:proofErr w:type="gramEnd"/>
            <w:r w:rsidRPr="000557AF">
              <w:rPr>
                <w:rFonts w:ascii="Arial" w:hAnsi="Arial" w:cs="Arial"/>
                <w:lang w:val="en-US"/>
              </w:rPr>
              <w:t xml:space="preserve"> to always set (</w:t>
            </w:r>
            <w:r w:rsidRPr="000557AF">
              <w:rPr>
                <w:rStyle w:val="CodeCar"/>
                <w:sz w:val="16"/>
                <w:szCs w:val="16"/>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i.e. to always process existing cycles from the beginning</w:t>
            </w:r>
          </w:p>
        </w:tc>
      </w:tr>
      <w:tr w:rsidR="002F08BF" w:rsidRPr="00FE6751" w14:paraId="4DDAD2CC" w14:textId="77777777" w:rsidTr="00EF65F5">
        <w:trPr>
          <w:gridAfter w:val="1"/>
          <w:wAfter w:w="75" w:type="dxa"/>
          <w:cantSplit/>
        </w:trPr>
        <w:tc>
          <w:tcPr>
            <w:tcW w:w="3898" w:type="dxa"/>
            <w:gridSpan w:val="2"/>
          </w:tcPr>
          <w:p w14:paraId="2CC70A98"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14:paraId="6AEE2A54" w14:textId="77777777"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1 for Argos, 2 for BIO floats with Iridium RUDICS transmission (ex: </w:t>
            </w:r>
            <w:proofErr w:type="spellStart"/>
            <w:r w:rsidRPr="000557AF">
              <w:rPr>
                <w:rFonts w:ascii="Arial" w:hAnsi="Arial" w:cs="Arial"/>
                <w:lang w:val="en-US"/>
              </w:rPr>
              <w:t>Remocean</w:t>
            </w:r>
            <w:proofErr w:type="spellEnd"/>
            <w:r w:rsidRPr="000557AF">
              <w:rPr>
                <w:rFonts w:ascii="Arial" w:hAnsi="Arial" w:cs="Arial"/>
                <w:lang w:val="en-US"/>
              </w:rPr>
              <w:t xml:space="preserve"> French floats), 3 for Iridium SBD common floats and 4 for BIO floats with Iridium SBD transmission (ex: INCOIS FLBB floats).</w:t>
            </w:r>
          </w:p>
        </w:tc>
      </w:tr>
      <w:tr w:rsidR="002F08BF" w:rsidRPr="00FE6751" w14:paraId="0FDE772E" w14:textId="77777777" w:rsidTr="00EF65F5">
        <w:trPr>
          <w:gridAfter w:val="1"/>
          <w:wAfter w:w="75" w:type="dxa"/>
          <w:cantSplit/>
        </w:trPr>
        <w:tc>
          <w:tcPr>
            <w:tcW w:w="3898" w:type="dxa"/>
            <w:gridSpan w:val="2"/>
          </w:tcPr>
          <w:p w14:paraId="5ED5C6BB"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DIR_INPUT_JSON_FLOAT_DECODING_PARAMETERS_FILE</w:t>
            </w:r>
          </w:p>
        </w:tc>
        <w:tc>
          <w:tcPr>
            <w:tcW w:w="5386" w:type="dxa"/>
          </w:tcPr>
          <w:p w14:paraId="4A35DFFB"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float basic configuration information files.</w:t>
            </w:r>
          </w:p>
        </w:tc>
      </w:tr>
      <w:tr w:rsidR="002F08BF" w:rsidRPr="00FE6751" w14:paraId="6FEE5F92" w14:textId="77777777" w:rsidTr="00EF65F5">
        <w:trPr>
          <w:gridAfter w:val="1"/>
          <w:wAfter w:w="75" w:type="dxa"/>
          <w:cantSplit/>
        </w:trPr>
        <w:tc>
          <w:tcPr>
            <w:tcW w:w="3898" w:type="dxa"/>
            <w:gridSpan w:val="2"/>
          </w:tcPr>
          <w:p w14:paraId="648ECEC4"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14:paraId="559F11BD"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52786603"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14:paraId="283675E2" w14:textId="77777777" w:rsidTr="00EF65F5">
        <w:trPr>
          <w:gridAfter w:val="1"/>
          <w:wAfter w:w="75" w:type="dxa"/>
          <w:cantSplit/>
        </w:trPr>
        <w:tc>
          <w:tcPr>
            <w:tcW w:w="3898" w:type="dxa"/>
            <w:gridSpan w:val="2"/>
          </w:tcPr>
          <w:p w14:paraId="26D5661E"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14:paraId="63BB4CF6"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23845ED2"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14:paraId="44E86BB8" w14:textId="77777777" w:rsidTr="00EF65F5">
        <w:trPr>
          <w:gridAfter w:val="1"/>
          <w:wAfter w:w="75" w:type="dxa"/>
          <w:cantSplit/>
        </w:trPr>
        <w:tc>
          <w:tcPr>
            <w:tcW w:w="3898" w:type="dxa"/>
            <w:gridSpan w:val="2"/>
          </w:tcPr>
          <w:p w14:paraId="4C551F8A"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14:paraId="78A7D310"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5958F629" w14:textId="77777777"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14:paraId="227FE9FC" w14:textId="77777777" w:rsidTr="00EF65F5">
        <w:trPr>
          <w:gridAfter w:val="1"/>
          <w:wAfter w:w="75" w:type="dxa"/>
          <w:cantSplit/>
        </w:trPr>
        <w:tc>
          <w:tcPr>
            <w:tcW w:w="3898" w:type="dxa"/>
            <w:gridSpan w:val="2"/>
          </w:tcPr>
          <w:p w14:paraId="2379501B"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14:paraId="0002E29F"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14:paraId="09BC93D4"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14:paraId="3F7BC86D" w14:textId="77777777" w:rsidTr="00EF65F5">
        <w:trPr>
          <w:gridAfter w:val="1"/>
          <w:wAfter w:w="75" w:type="dxa"/>
          <w:cantSplit/>
        </w:trPr>
        <w:tc>
          <w:tcPr>
            <w:tcW w:w="3898" w:type="dxa"/>
            <w:gridSpan w:val="2"/>
          </w:tcPr>
          <w:p w14:paraId="2040322D"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14:paraId="59D1A99C"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14:paraId="5B64A787"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14:paraId="4F6FCC45" w14:textId="77777777" w:rsidTr="00EF65F5">
        <w:trPr>
          <w:gridAfter w:val="1"/>
          <w:wAfter w:w="75" w:type="dxa"/>
          <w:cantSplit/>
        </w:trPr>
        <w:tc>
          <w:tcPr>
            <w:tcW w:w="3898" w:type="dxa"/>
            <w:gridSpan w:val="2"/>
          </w:tcPr>
          <w:p w14:paraId="0AC4C409"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14:paraId="39A136DB"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14:paraId="78C24220"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RSYNC log files.</w:t>
            </w:r>
          </w:p>
        </w:tc>
      </w:tr>
      <w:tr w:rsidR="002F08BF" w:rsidRPr="00FE6751" w14:paraId="3D8F1412" w14:textId="77777777" w:rsidTr="00EF65F5">
        <w:trPr>
          <w:gridAfter w:val="1"/>
          <w:wAfter w:w="75" w:type="dxa"/>
          <w:cantSplit/>
        </w:trPr>
        <w:tc>
          <w:tcPr>
            <w:tcW w:w="3898" w:type="dxa"/>
            <w:gridSpan w:val="2"/>
          </w:tcPr>
          <w:p w14:paraId="0EFC5CA5"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14:paraId="027AD6CC"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proofErr w:type="spellStart"/>
            <w:r w:rsidRPr="000557AF">
              <w:rPr>
                <w:i/>
                <w:lang w:val="en-US"/>
              </w:rPr>
              <w:t>decArgo_YYYYMMDD_xxxy</w:t>
            </w:r>
            <w:proofErr w:type="spellEnd"/>
            <w:r w:rsidRPr="000557AF">
              <w:rPr>
                <w:i/>
                <w:lang w:val="en-US"/>
              </w:rPr>
              <w:t>/</w:t>
            </w:r>
            <w:proofErr w:type="spellStart"/>
            <w:r w:rsidRPr="000557AF">
              <w:rPr>
                <w:i/>
                <w:lang w:val="en-US"/>
              </w:rPr>
              <w:t>decArgo_soft</w:t>
            </w:r>
            <w:proofErr w:type="spellEnd"/>
            <w:r w:rsidRPr="000557AF">
              <w:rPr>
                <w:i/>
                <w:lang w:val="en-US"/>
              </w:rPr>
              <w:t>/config/</w:t>
            </w:r>
            <w:proofErr w:type="spellStart"/>
            <w:r w:rsidRPr="000557AF">
              <w:rPr>
                <w:i/>
                <w:lang w:val="en-US"/>
              </w:rPr>
              <w:t>techParamNames</w:t>
            </w:r>
            <w:proofErr w:type="spellEnd"/>
            <w:r w:rsidRPr="000557AF">
              <w:rPr>
                <w:i/>
                <w:lang w:val="en-US"/>
              </w:rPr>
              <w:t>/</w:t>
            </w:r>
            <w:r w:rsidRPr="000557AF">
              <w:rPr>
                <w:rFonts w:ascii="Arial" w:hAnsi="Arial" w:cs="Arial"/>
                <w:lang w:val="en-US"/>
              </w:rPr>
              <w:t>).</w:t>
            </w:r>
          </w:p>
        </w:tc>
      </w:tr>
      <w:tr w:rsidR="002F08BF" w:rsidRPr="00FE6751" w14:paraId="1A6EE270" w14:textId="77777777" w:rsidTr="00EF65F5">
        <w:trPr>
          <w:gridAfter w:val="1"/>
          <w:wAfter w:w="75" w:type="dxa"/>
          <w:cantSplit/>
        </w:trPr>
        <w:tc>
          <w:tcPr>
            <w:tcW w:w="3898" w:type="dxa"/>
            <w:gridSpan w:val="2"/>
          </w:tcPr>
          <w:p w14:paraId="3501C6B7"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14:paraId="20313299"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proofErr w:type="spellStart"/>
            <w:r w:rsidRPr="000557AF">
              <w:rPr>
                <w:i/>
                <w:lang w:val="en-US"/>
              </w:rPr>
              <w:t>decArgo_YYYYMMDD_xxxy</w:t>
            </w:r>
            <w:proofErr w:type="spellEnd"/>
            <w:r w:rsidRPr="000557AF">
              <w:rPr>
                <w:i/>
                <w:lang w:val="en-US"/>
              </w:rPr>
              <w:t>/</w:t>
            </w:r>
            <w:proofErr w:type="spellStart"/>
            <w:r w:rsidRPr="000557AF">
              <w:rPr>
                <w:i/>
                <w:lang w:val="en-US"/>
              </w:rPr>
              <w:t>decArgo_soft</w:t>
            </w:r>
            <w:proofErr w:type="spellEnd"/>
            <w:r w:rsidRPr="000557AF">
              <w:rPr>
                <w:i/>
                <w:lang w:val="en-US"/>
              </w:rPr>
              <w:t>/config/</w:t>
            </w:r>
            <w:proofErr w:type="spellStart"/>
            <w:r w:rsidRPr="000557AF">
              <w:rPr>
                <w:i/>
                <w:lang w:val="en-US"/>
              </w:rPr>
              <w:t>configParamNames</w:t>
            </w:r>
            <w:proofErr w:type="spellEnd"/>
            <w:r w:rsidRPr="000557AF">
              <w:rPr>
                <w:i/>
                <w:lang w:val="en-US"/>
              </w:rPr>
              <w:t>/</w:t>
            </w:r>
            <w:r w:rsidRPr="000557AF">
              <w:rPr>
                <w:rFonts w:ascii="Arial" w:hAnsi="Arial" w:cs="Arial"/>
                <w:lang w:val="en-US"/>
              </w:rPr>
              <w:t>).</w:t>
            </w:r>
          </w:p>
        </w:tc>
      </w:tr>
      <w:tr w:rsidR="002F08BF" w:rsidRPr="00FE6751" w14:paraId="7F59AA27" w14:textId="77777777" w:rsidTr="00EF65F5">
        <w:trPr>
          <w:gridAfter w:val="1"/>
          <w:wAfter w:w="75" w:type="dxa"/>
          <w:cantSplit/>
        </w:trPr>
        <w:tc>
          <w:tcPr>
            <w:tcW w:w="3898" w:type="dxa"/>
            <w:gridSpan w:val="2"/>
          </w:tcPr>
          <w:p w14:paraId="2AF1A7C6"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14:paraId="13BE1C8B"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 xml:space="preserve">decArgo_YYYYMMDD_xxxy/decArgo_config_floats/json_float_meta_argos/ </w:t>
            </w:r>
            <w:r w:rsidRPr="000557AF">
              <w:rPr>
                <w:lang w:val="en-US"/>
              </w:rPr>
              <w:t xml:space="preserve">or </w:t>
            </w:r>
            <w:r w:rsidRPr="000557AF">
              <w:rPr>
                <w:i/>
                <w:lang w:val="en-US"/>
              </w:rPr>
              <w:t>decArgo_YYYYMMDD_xxxy/decArgo_config_floats/json_float_meta_ir_sbd/</w:t>
            </w:r>
            <w:r w:rsidRPr="000557AF">
              <w:rPr>
                <w:lang w:val="en-US"/>
              </w:rPr>
              <w:t xml:space="preserve"> </w:t>
            </w:r>
            <w:proofErr w:type="spellStart"/>
            <w:r w:rsidRPr="000557AF">
              <w:rPr>
                <w:lang w:val="en-US"/>
              </w:rPr>
              <w:t>or</w:t>
            </w:r>
            <w:proofErr w:type="spellEnd"/>
            <w:r w:rsidRPr="000557AF">
              <w:rPr>
                <w:lang w:val="en-US"/>
              </w:rPr>
              <w:t xml:space="preserve"> … depending </w:t>
            </w:r>
            <w:proofErr w:type="gramStart"/>
            <w:r w:rsidRPr="000557AF">
              <w:rPr>
                <w:lang w:val="en-US"/>
              </w:rPr>
              <w:t>of</w:t>
            </w:r>
            <w:proofErr w:type="gramEnd"/>
            <w:r w:rsidRPr="000557AF">
              <w:rPr>
                <w:lang w:val="en-US"/>
              </w:rPr>
              <w:t xml:space="preserve">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14:paraId="0D91A08A" w14:textId="77777777" w:rsidTr="00EF65F5">
        <w:trPr>
          <w:gridAfter w:val="1"/>
          <w:wAfter w:w="75" w:type="dxa"/>
          <w:cantSplit/>
        </w:trPr>
        <w:tc>
          <w:tcPr>
            <w:tcW w:w="3898" w:type="dxa"/>
            <w:gridSpan w:val="2"/>
          </w:tcPr>
          <w:p w14:paraId="2DE19A12"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14:paraId="42E080C7" w14:textId="77777777" w:rsidR="002F08BF" w:rsidRPr="000557AF" w:rsidRDefault="002F08BF" w:rsidP="00EF65F5">
            <w:pPr>
              <w:pStyle w:val="tablecontent"/>
              <w:rPr>
                <w:rFonts w:ascii="Arial" w:hAnsi="Arial" w:cs="Arial"/>
                <w:lang w:val="en-US"/>
              </w:rPr>
            </w:pPr>
            <w:r w:rsidRPr="000557AF">
              <w:rPr>
                <w:rFonts w:ascii="Arial" w:hAnsi="Arial" w:cs="Arial"/>
                <w:lang w:val="en-US"/>
              </w:rPr>
              <w:t xml:space="preserve">For </w:t>
            </w:r>
            <w:r w:rsidRPr="000557AF">
              <w:rPr>
                <w:rFonts w:ascii="Courier New" w:hAnsi="Courier New" w:cs="Courier New"/>
                <w:lang w:val="en-US" w:eastAsia="fr-FR"/>
              </w:rPr>
              <w:t>FLOAT_TRANSMISSION_TYPE</w:t>
            </w:r>
            <w:r w:rsidRPr="000557AF">
              <w:rPr>
                <w:rFonts w:ascii="Arial" w:hAnsi="Arial" w:cs="Arial"/>
                <w:lang w:val="en-US" w:eastAsia="fr-FR"/>
              </w:rPr>
              <w:t xml:space="preserve"> </w:t>
            </w:r>
            <w:r w:rsidRPr="000557AF">
              <w:rPr>
                <w:rFonts w:ascii="Arial" w:hAnsi="Arial" w:cs="Arial"/>
                <w:lang w:val="en-US"/>
              </w:rPr>
              <w:t>#2 and #4 floats only.</w:t>
            </w:r>
          </w:p>
          <w:p w14:paraId="39B91CC6" w14:textId="04764744"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directory used to store the 'buffers definition' files (see Annex </w:t>
            </w:r>
            <w:r w:rsidRPr="000557AF">
              <w:rPr>
                <w:rFonts w:ascii="Arial" w:hAnsi="Arial" w:cs="Arial"/>
                <w:lang w:val="en-US"/>
              </w:rPr>
              <w:fldChar w:fldCharType="begin"/>
            </w:r>
            <w:r w:rsidRPr="000557AF">
              <w:rPr>
                <w:rFonts w:ascii="Arial" w:hAnsi="Arial" w:cs="Arial"/>
                <w:lang w:val="en-US"/>
              </w:rPr>
              <w:instrText xml:space="preserve"> REF AXC \h  \* MERGEFORMAT </w:instrText>
            </w:r>
            <w:r w:rsidRPr="000557AF">
              <w:rPr>
                <w:rFonts w:ascii="Arial" w:hAnsi="Arial" w:cs="Arial"/>
                <w:lang w:val="en-US"/>
              </w:rPr>
            </w:r>
            <w:r w:rsidRPr="000557AF">
              <w:rPr>
                <w:rFonts w:ascii="Arial" w:hAnsi="Arial" w:cs="Arial"/>
                <w:lang w:val="en-US"/>
              </w:rPr>
              <w:fldChar w:fldCharType="separate"/>
            </w:r>
            <w:ins w:id="635" w:author="RANNOU, Jean-Philippe" w:date="2023-05-22T16:18:00Z">
              <w:r w:rsidR="00011D7C" w:rsidRPr="00011D7C">
                <w:rPr>
                  <w:lang w:val="en-US"/>
                  <w:rPrChange w:id="636" w:author="RANNOU, Jean-Philippe" w:date="2023-05-22T16:18:00Z">
                    <w:rPr/>
                  </w:rPrChange>
                </w:rPr>
                <w:t>C</w:t>
              </w:r>
            </w:ins>
            <w:del w:id="637" w:author="RANNOU, Jean-Philippe" w:date="2023-05-22T16:18:00Z">
              <w:r w:rsidR="000579E4" w:rsidRPr="000557AF" w:rsidDel="00011D7C">
                <w:rPr>
                  <w:lang w:val="en-US"/>
                </w:rPr>
                <w:delText>C</w:delText>
              </w:r>
            </w:del>
            <w:r w:rsidRPr="000557AF">
              <w:rPr>
                <w:rFonts w:ascii="Arial" w:hAnsi="Arial" w:cs="Arial"/>
                <w:lang w:val="en-US"/>
              </w:rPr>
              <w:fldChar w:fldCharType="end"/>
            </w:r>
            <w:r w:rsidRPr="000557AF">
              <w:rPr>
                <w:rFonts w:ascii="Arial" w:hAnsi="Arial" w:cs="Arial"/>
                <w:lang w:val="en-US"/>
              </w:rPr>
              <w:t>).</w:t>
            </w:r>
          </w:p>
        </w:tc>
      </w:tr>
      <w:tr w:rsidR="002F08BF" w:rsidRPr="00FE6751" w14:paraId="716B34CF" w14:textId="77777777" w:rsidTr="00EF65F5">
        <w:trPr>
          <w:gridAfter w:val="1"/>
          <w:wAfter w:w="75" w:type="dxa"/>
          <w:cantSplit/>
        </w:trPr>
        <w:tc>
          <w:tcPr>
            <w:tcW w:w="3898" w:type="dxa"/>
            <w:gridSpan w:val="2"/>
          </w:tcPr>
          <w:p w14:paraId="26C881FC"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14:paraId="752F6EB2" w14:textId="77777777"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14:paraId="37B68DD0"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14:paraId="72C89165" w14:textId="77777777" w:rsidTr="00EF65F5">
        <w:trPr>
          <w:gridAfter w:val="1"/>
          <w:wAfter w:w="75" w:type="dxa"/>
          <w:cantSplit/>
        </w:trPr>
        <w:tc>
          <w:tcPr>
            <w:tcW w:w="3898" w:type="dxa"/>
            <w:gridSpan w:val="2"/>
          </w:tcPr>
          <w:p w14:paraId="38D5D7A5"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14:paraId="7EBEA4E3"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14:paraId="40F41EED" w14:textId="77777777" w:rsidTr="00EF65F5">
        <w:trPr>
          <w:gridAfter w:val="1"/>
          <w:wAfter w:w="75" w:type="dxa"/>
          <w:cantSplit/>
        </w:trPr>
        <w:tc>
          <w:tcPr>
            <w:tcW w:w="3898" w:type="dxa"/>
            <w:gridSpan w:val="2"/>
          </w:tcPr>
          <w:p w14:paraId="137ED67E"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14:paraId="03F74A90"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14:paraId="66DC6F24" w14:textId="77777777" w:rsidTr="00EF65F5">
        <w:trPr>
          <w:gridAfter w:val="1"/>
          <w:wAfter w:w="75" w:type="dxa"/>
          <w:cantSplit/>
        </w:trPr>
        <w:tc>
          <w:tcPr>
            <w:tcW w:w="3898" w:type="dxa"/>
            <w:gridSpan w:val="2"/>
          </w:tcPr>
          <w:p w14:paraId="70532ECE"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14:paraId="42378454" w14:textId="77777777"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XML files.</w:t>
            </w:r>
          </w:p>
        </w:tc>
      </w:tr>
      <w:tr w:rsidR="002F08BF" w:rsidRPr="00FE6751" w14:paraId="5CD06693" w14:textId="77777777" w:rsidTr="00EF65F5">
        <w:trPr>
          <w:gridAfter w:val="1"/>
          <w:wAfter w:w="75" w:type="dxa"/>
          <w:cantSplit/>
        </w:trPr>
        <w:tc>
          <w:tcPr>
            <w:tcW w:w="3898" w:type="dxa"/>
            <w:gridSpan w:val="2"/>
          </w:tcPr>
          <w:p w14:paraId="31A0B61C" w14:textId="77777777"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14:paraId="7D771793" w14:textId="77777777"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top directory used to store output </w:t>
            </w:r>
            <w:proofErr w:type="spellStart"/>
            <w:r w:rsidRPr="000557AF">
              <w:rPr>
                <w:rFonts w:ascii="Arial" w:hAnsi="Arial" w:cs="Arial"/>
                <w:lang w:val="en-US"/>
              </w:rPr>
              <w:t>NetCDF</w:t>
            </w:r>
            <w:proofErr w:type="spellEnd"/>
            <w:r w:rsidRPr="000557AF">
              <w:rPr>
                <w:rFonts w:ascii="Arial" w:hAnsi="Arial" w:cs="Arial"/>
                <w:lang w:val="en-US"/>
              </w:rPr>
              <w:t xml:space="preserve"> files.</w:t>
            </w:r>
          </w:p>
        </w:tc>
      </w:tr>
      <w:tr w:rsidR="00C16A46" w:rsidRPr="00FE6751" w14:paraId="17D1BEAB" w14:textId="77777777" w:rsidTr="00EF65F5">
        <w:trPr>
          <w:gridBefore w:val="1"/>
          <w:cantSplit/>
          <w:ins w:id="638" w:author="RANNOU, Jean-Philippe" w:date="2023-05-22T16:10:00Z"/>
        </w:trPr>
        <w:tc>
          <w:tcPr>
            <w:tcW w:w="3898" w:type="dxa"/>
          </w:tcPr>
          <w:p w14:paraId="41C146A5" w14:textId="08BCF910" w:rsidR="00C16A46" w:rsidRPr="000557AF" w:rsidRDefault="00C16A46" w:rsidP="00C16A46">
            <w:pPr>
              <w:pStyle w:val="tablecontent"/>
              <w:rPr>
                <w:ins w:id="639" w:author="RANNOU, Jean-Philippe" w:date="2023-05-22T16:10:00Z"/>
                <w:rFonts w:ascii="Courier New" w:hAnsi="Courier New" w:cs="Courier New"/>
                <w:lang w:val="en-US" w:eastAsia="fr-FR"/>
              </w:rPr>
            </w:pPr>
            <w:ins w:id="640" w:author="RANNOU, Jean-Philippe" w:date="2023-05-22T16:11:00Z">
              <w:r w:rsidRPr="00371FB5">
                <w:rPr>
                  <w:rFonts w:ascii="Courier New" w:hAnsi="Courier New" w:cs="Courier New"/>
                  <w:highlight w:val="green"/>
                  <w:lang w:val="en-US" w:eastAsia="fr-FR"/>
                </w:rPr>
                <w:t>DIR_OUTPUT_NETCDF_TRAJ_3_1_FILE</w:t>
              </w:r>
            </w:ins>
          </w:p>
        </w:tc>
        <w:tc>
          <w:tcPr>
            <w:tcW w:w="5386" w:type="dxa"/>
            <w:gridSpan w:val="2"/>
          </w:tcPr>
          <w:p w14:paraId="2EC006CD" w14:textId="54AB9B66" w:rsidR="00C16A46" w:rsidRPr="000557AF" w:rsidRDefault="00C16A46" w:rsidP="00C16A46">
            <w:pPr>
              <w:pStyle w:val="tablecontent"/>
              <w:rPr>
                <w:ins w:id="641" w:author="RANNOU, Jean-Philippe" w:date="2023-05-22T16:10:00Z"/>
                <w:rFonts w:ascii="Arial" w:hAnsi="Arial" w:cs="Arial"/>
                <w:lang w:val="en-US"/>
              </w:rPr>
            </w:pPr>
            <w:ins w:id="642" w:author="RANNOU, Jean-Philippe" w:date="2023-05-22T16:11:00Z">
              <w:r w:rsidRPr="00371FB5">
                <w:rPr>
                  <w:rFonts w:ascii="Arial" w:hAnsi="Arial" w:cs="Arial"/>
                  <w:highlight w:val="green"/>
                  <w:lang w:val="en-US"/>
                </w:rPr>
                <w:t xml:space="preserve">Set to the top directory used to store output V3.1 </w:t>
              </w:r>
              <w:proofErr w:type="spellStart"/>
              <w:r w:rsidRPr="00371FB5">
                <w:rPr>
                  <w:rFonts w:ascii="Arial" w:hAnsi="Arial" w:cs="Arial"/>
                  <w:highlight w:val="green"/>
                  <w:lang w:val="en-US"/>
                </w:rPr>
                <w:t>NetCDF</w:t>
              </w:r>
              <w:proofErr w:type="spellEnd"/>
              <w:r w:rsidRPr="00371FB5">
                <w:rPr>
                  <w:rFonts w:ascii="Arial" w:hAnsi="Arial" w:cs="Arial"/>
                  <w:highlight w:val="green"/>
                  <w:lang w:val="en-US"/>
                </w:rPr>
                <w:t xml:space="preserve"> trajectory file. Note that if it is identical to DIR_OUTPUT_NETCDF_TRAJ_3_2_FILE, only the 3.2 version of the trajectory file is generated.</w:t>
              </w:r>
            </w:ins>
          </w:p>
        </w:tc>
      </w:tr>
      <w:tr w:rsidR="00C16A46" w:rsidRPr="00FE6751" w14:paraId="25A2DE7A" w14:textId="77777777" w:rsidTr="00EF65F5">
        <w:trPr>
          <w:gridBefore w:val="1"/>
          <w:cantSplit/>
          <w:ins w:id="643" w:author="RANNOU, Jean-Philippe" w:date="2023-05-22T16:10:00Z"/>
        </w:trPr>
        <w:tc>
          <w:tcPr>
            <w:tcW w:w="3898" w:type="dxa"/>
          </w:tcPr>
          <w:p w14:paraId="0370E1DB" w14:textId="567587EC" w:rsidR="00C16A46" w:rsidRPr="000557AF" w:rsidRDefault="00C16A46" w:rsidP="00C16A46">
            <w:pPr>
              <w:pStyle w:val="tablecontent"/>
              <w:rPr>
                <w:ins w:id="644" w:author="RANNOU, Jean-Philippe" w:date="2023-05-22T16:10:00Z"/>
                <w:rFonts w:ascii="Courier New" w:hAnsi="Courier New" w:cs="Courier New"/>
                <w:lang w:val="en-US" w:eastAsia="fr-FR"/>
              </w:rPr>
            </w:pPr>
            <w:ins w:id="645" w:author="RANNOU, Jean-Philippe" w:date="2023-05-22T16:11:00Z">
              <w:r w:rsidRPr="00DC4795">
                <w:rPr>
                  <w:rFonts w:ascii="Courier New" w:hAnsi="Courier New" w:cs="Courier New"/>
                  <w:lang w:val="en-US" w:eastAsia="fr-FR"/>
                </w:rPr>
                <w:t>DIR_OUTPUT_NETCDF_TRAJ_3_</w:t>
              </w:r>
              <w:r>
                <w:rPr>
                  <w:rFonts w:ascii="Courier New" w:hAnsi="Courier New" w:cs="Courier New"/>
                  <w:lang w:val="en-US" w:eastAsia="fr-FR"/>
                </w:rPr>
                <w:t>2</w:t>
              </w:r>
              <w:r w:rsidRPr="00DC4795">
                <w:rPr>
                  <w:rFonts w:ascii="Courier New" w:hAnsi="Courier New" w:cs="Courier New"/>
                  <w:lang w:val="en-US" w:eastAsia="fr-FR"/>
                </w:rPr>
                <w:t>_FILE</w:t>
              </w:r>
            </w:ins>
          </w:p>
        </w:tc>
        <w:tc>
          <w:tcPr>
            <w:tcW w:w="5386" w:type="dxa"/>
            <w:gridSpan w:val="2"/>
          </w:tcPr>
          <w:p w14:paraId="1C9545C9" w14:textId="75EC49D7" w:rsidR="00C16A46" w:rsidRPr="000557AF" w:rsidRDefault="00C16A46" w:rsidP="00C16A46">
            <w:pPr>
              <w:pStyle w:val="tablecontent"/>
              <w:rPr>
                <w:ins w:id="646" w:author="RANNOU, Jean-Philippe" w:date="2023-05-22T16:10:00Z"/>
                <w:rFonts w:ascii="Arial" w:hAnsi="Arial" w:cs="Arial"/>
                <w:lang w:val="en-US"/>
              </w:rPr>
            </w:pPr>
            <w:ins w:id="647" w:author="RANNOU, Jean-Philippe" w:date="2023-05-22T16:11:00Z">
              <w:r w:rsidRPr="00371FB5">
                <w:rPr>
                  <w:rFonts w:ascii="Arial" w:hAnsi="Arial" w:cs="Arial"/>
                  <w:highlight w:val="green"/>
                  <w:lang w:val="en-US"/>
                </w:rPr>
                <w:t xml:space="preserve">Set to the top directory used to store output V3.2 </w:t>
              </w:r>
              <w:proofErr w:type="spellStart"/>
              <w:r w:rsidRPr="00371FB5">
                <w:rPr>
                  <w:rFonts w:ascii="Arial" w:hAnsi="Arial" w:cs="Arial"/>
                  <w:highlight w:val="green"/>
                  <w:lang w:val="en-US"/>
                </w:rPr>
                <w:t>NetCDF</w:t>
              </w:r>
              <w:proofErr w:type="spellEnd"/>
              <w:r w:rsidRPr="00371FB5">
                <w:rPr>
                  <w:rFonts w:ascii="Arial" w:hAnsi="Arial" w:cs="Arial"/>
                  <w:highlight w:val="green"/>
                  <w:lang w:val="en-US"/>
                </w:rPr>
                <w:t xml:space="preserve"> trajectory file.</w:t>
              </w:r>
            </w:ins>
          </w:p>
        </w:tc>
      </w:tr>
      <w:tr w:rsidR="00C16A46" w:rsidRPr="00FE6751" w14:paraId="2BD5DB60" w14:textId="77777777" w:rsidTr="00EF65F5">
        <w:trPr>
          <w:gridAfter w:val="1"/>
          <w:wAfter w:w="75" w:type="dxa"/>
          <w:cantSplit/>
        </w:trPr>
        <w:tc>
          <w:tcPr>
            <w:tcW w:w="3898" w:type="dxa"/>
            <w:gridSpan w:val="2"/>
          </w:tcPr>
          <w:p w14:paraId="41FBFF20" w14:textId="77777777" w:rsidR="00C16A46" w:rsidRPr="002E5C4D" w:rsidRDefault="00C16A46" w:rsidP="00C16A46">
            <w:pPr>
              <w:pStyle w:val="tablecontent"/>
              <w:rPr>
                <w:rFonts w:ascii="Courier New" w:hAnsi="Courier New" w:cs="Courier New"/>
                <w:lang w:val="en-US" w:eastAsia="fr-FR"/>
              </w:rPr>
            </w:pPr>
            <w:r w:rsidRPr="002E5C4D">
              <w:rPr>
                <w:rFonts w:ascii="Courier New" w:hAnsi="Courier New" w:cs="Courier New"/>
                <w:lang w:val="en-US" w:eastAsia="fr-FR"/>
              </w:rPr>
              <w:lastRenderedPageBreak/>
              <w:t>PROCESS_REMAINING_BUFFERS</w:t>
            </w:r>
          </w:p>
        </w:tc>
        <w:tc>
          <w:tcPr>
            <w:tcW w:w="5386" w:type="dxa"/>
          </w:tcPr>
          <w:p w14:paraId="7B7753C6" w14:textId="0C857208" w:rsidR="00C16A46" w:rsidRPr="002E5C4D" w:rsidRDefault="00C16A46" w:rsidP="00C16A46">
            <w:pPr>
              <w:pStyle w:val="tablecontent"/>
              <w:rPr>
                <w:rFonts w:ascii="Arial" w:hAnsi="Arial" w:cs="Arial"/>
                <w:lang w:val="en-US"/>
              </w:rPr>
            </w:pPr>
            <w:r w:rsidRPr="002E5C4D">
              <w:rPr>
                <w:rFonts w:ascii="Arial" w:hAnsi="Arial" w:cs="Arial"/>
                <w:lang w:val="en-US"/>
              </w:rPr>
              <w:t xml:space="preserve">Flag to choose if the not complete buffers should be processed (see Annex </w:t>
            </w:r>
            <w:r w:rsidRPr="002E5C4D">
              <w:rPr>
                <w:rFonts w:ascii="Arial" w:hAnsi="Arial" w:cs="Arial"/>
                <w:lang w:val="en-US"/>
              </w:rPr>
              <w:fldChar w:fldCharType="begin"/>
            </w:r>
            <w:r w:rsidRPr="002E5C4D">
              <w:rPr>
                <w:rFonts w:ascii="Arial" w:hAnsi="Arial" w:cs="Arial"/>
                <w:lang w:val="en-US"/>
              </w:rPr>
              <w:instrText xml:space="preserve"> REF AXB \h  \* MERGEFORMAT </w:instrText>
            </w:r>
            <w:r w:rsidRPr="002E5C4D">
              <w:rPr>
                <w:rFonts w:ascii="Arial" w:hAnsi="Arial" w:cs="Arial"/>
                <w:lang w:val="en-US"/>
              </w:rPr>
            </w:r>
            <w:r w:rsidRPr="002E5C4D">
              <w:rPr>
                <w:rFonts w:ascii="Arial" w:hAnsi="Arial" w:cs="Arial"/>
                <w:lang w:val="en-US"/>
              </w:rPr>
              <w:fldChar w:fldCharType="separate"/>
            </w:r>
            <w:ins w:id="648" w:author="RANNOU, Jean-Philippe" w:date="2023-05-22T16:18:00Z">
              <w:r w:rsidR="00011D7C" w:rsidRPr="00011D7C">
                <w:rPr>
                  <w:lang w:val="en-US"/>
                  <w:rPrChange w:id="649" w:author="RANNOU, Jean-Philippe" w:date="2023-05-22T16:18:00Z">
                    <w:rPr/>
                  </w:rPrChange>
                </w:rPr>
                <w:t>B</w:t>
              </w:r>
            </w:ins>
            <w:del w:id="650" w:author="RANNOU, Jean-Philippe" w:date="2023-05-22T16:18:00Z">
              <w:r w:rsidRPr="002E5C4D" w:rsidDel="00011D7C">
                <w:rPr>
                  <w:lang w:val="en-US"/>
                </w:rPr>
                <w:delText>B</w:delText>
              </w:r>
            </w:del>
            <w:r w:rsidRPr="002E5C4D">
              <w:rPr>
                <w:rFonts w:ascii="Arial" w:hAnsi="Arial" w:cs="Arial"/>
                <w:lang w:val="en-US"/>
              </w:rPr>
              <w:fldChar w:fldCharType="end"/>
            </w:r>
            <w:r w:rsidRPr="002E5C4D">
              <w:rPr>
                <w:rFonts w:ascii="Arial" w:hAnsi="Arial" w:cs="Arial"/>
                <w:lang w:val="en-US"/>
              </w:rPr>
              <w:t>).</w:t>
            </w:r>
          </w:p>
        </w:tc>
      </w:tr>
      <w:tr w:rsidR="00C16A46" w:rsidRPr="00FE6751" w14:paraId="3463CB76" w14:textId="77777777" w:rsidTr="00EF65F5">
        <w:trPr>
          <w:gridAfter w:val="1"/>
          <w:wAfter w:w="75" w:type="dxa"/>
          <w:cantSplit/>
        </w:trPr>
        <w:tc>
          <w:tcPr>
            <w:tcW w:w="3898" w:type="dxa"/>
            <w:gridSpan w:val="2"/>
          </w:tcPr>
          <w:p w14:paraId="464DC2DF" w14:textId="7E6421D3" w:rsidR="00C16A46" w:rsidRPr="000557AF" w:rsidRDefault="00C16A46" w:rsidP="00C16A46">
            <w:pPr>
              <w:pStyle w:val="tablecontent"/>
              <w:rPr>
                <w:rFonts w:ascii="Courier New" w:hAnsi="Courier New" w:cs="Courier New"/>
                <w:lang w:val="en-US" w:eastAsia="fr-FR"/>
              </w:rPr>
            </w:pPr>
            <w:ins w:id="651" w:author="RANNOU, Jean-Philippe" w:date="2023-05-22T16:12:00Z">
              <w:r w:rsidRPr="001B3B76">
                <w:rPr>
                  <w:rFonts w:ascii="Courier New" w:hAnsi="Courier New" w:cs="Courier New"/>
                  <w:lang w:val="en-US" w:eastAsia="fr-FR"/>
                </w:rPr>
                <w:t>GENERATE_NC_MULTI_PROF</w:t>
              </w:r>
            </w:ins>
            <w:del w:id="652" w:author="RANNOU, Jean-Philippe" w:date="2023-05-22T16:12:00Z">
              <w:r w:rsidRPr="000557AF" w:rsidDel="008B77BD">
                <w:rPr>
                  <w:rFonts w:ascii="Courier New" w:hAnsi="Courier New" w:cs="Courier New"/>
                  <w:lang w:val="en-US" w:eastAsia="fr-FR"/>
                </w:rPr>
                <w:delText>GENERATE_NC_*</w:delText>
              </w:r>
            </w:del>
          </w:p>
        </w:tc>
        <w:tc>
          <w:tcPr>
            <w:tcW w:w="5386" w:type="dxa"/>
          </w:tcPr>
          <w:p w14:paraId="3039CC6A" w14:textId="60C69E68" w:rsidR="00C16A46" w:rsidRPr="000557AF" w:rsidRDefault="00C16A46" w:rsidP="00C16A46">
            <w:pPr>
              <w:pStyle w:val="tablecontent"/>
              <w:rPr>
                <w:rFonts w:ascii="Arial" w:hAnsi="Arial" w:cs="Arial"/>
                <w:lang w:val="en-US"/>
              </w:rPr>
            </w:pPr>
            <w:ins w:id="653" w:author="RANNOU, Jean-Philippe" w:date="2023-05-22T16:12:00Z">
              <w:r w:rsidRPr="000557AF">
                <w:rPr>
                  <w:rFonts w:ascii="Arial" w:hAnsi="Arial" w:cs="Arial"/>
                  <w:lang w:val="en-US"/>
                </w:rPr>
                <w:t xml:space="preserve">Flag to choose </w:t>
              </w:r>
              <w:r>
                <w:rPr>
                  <w:rFonts w:ascii="Arial" w:hAnsi="Arial" w:cs="Arial"/>
                  <w:lang w:val="en-US"/>
                </w:rPr>
                <w:t xml:space="preserve">to generate </w:t>
              </w:r>
              <w:proofErr w:type="spellStart"/>
              <w:r w:rsidRPr="000557AF">
                <w:rPr>
                  <w:rFonts w:ascii="Arial" w:hAnsi="Arial" w:cs="Arial"/>
                  <w:lang w:val="en-US"/>
                </w:rPr>
                <w:t>NetCDF</w:t>
              </w:r>
              <w:proofErr w:type="spellEnd"/>
              <w:r w:rsidRPr="000557AF">
                <w:rPr>
                  <w:rFonts w:ascii="Arial" w:hAnsi="Arial" w:cs="Arial"/>
                  <w:lang w:val="en-US"/>
                </w:rPr>
                <w:t xml:space="preserve"> Argo </w:t>
              </w:r>
              <w:r>
                <w:rPr>
                  <w:rFonts w:ascii="Arial" w:hAnsi="Arial" w:cs="Arial"/>
                  <w:lang w:val="en-US"/>
                </w:rPr>
                <w:t xml:space="preserve">multi-profile </w:t>
              </w:r>
              <w:r w:rsidRPr="000557AF">
                <w:rPr>
                  <w:rFonts w:ascii="Arial" w:hAnsi="Arial" w:cs="Arial"/>
                  <w:lang w:val="en-US"/>
                </w:rPr>
                <w:t>file (1 if you want to generate it, 0 otherwise).</w:t>
              </w:r>
            </w:ins>
            <w:del w:id="654" w:author="RANNOU, Jean-Philippe" w:date="2023-05-22T16:12:00Z">
              <w:r w:rsidRPr="000557AF" w:rsidDel="008B77BD">
                <w:rPr>
                  <w:rFonts w:ascii="Arial" w:hAnsi="Arial" w:cs="Arial"/>
                  <w:lang w:val="en-US"/>
                </w:rPr>
                <w:delText>Flag to choose the generated NetCDF Argo files (1 if you want to generate it, 2 if you want a conditional generation, 0 if you don’t want to generate it).</w:delText>
              </w:r>
            </w:del>
          </w:p>
        </w:tc>
      </w:tr>
      <w:tr w:rsidR="00C16A46" w:rsidRPr="00FE6751" w14:paraId="6C4D41B9" w14:textId="77777777" w:rsidTr="00EF65F5">
        <w:trPr>
          <w:gridBefore w:val="1"/>
          <w:cantSplit/>
          <w:ins w:id="655" w:author="RANNOU, Jean-Philippe" w:date="2023-05-22T16:11:00Z"/>
        </w:trPr>
        <w:tc>
          <w:tcPr>
            <w:tcW w:w="3898" w:type="dxa"/>
          </w:tcPr>
          <w:p w14:paraId="6C323E92" w14:textId="3EB7E2BC" w:rsidR="00C16A46" w:rsidRPr="000557AF" w:rsidRDefault="00C16A46" w:rsidP="00C16A46">
            <w:pPr>
              <w:pStyle w:val="tablecontent"/>
              <w:rPr>
                <w:ins w:id="656" w:author="RANNOU, Jean-Philippe" w:date="2023-05-22T16:11:00Z"/>
                <w:rFonts w:ascii="Courier New" w:hAnsi="Courier New" w:cs="Courier New"/>
                <w:lang w:val="en-US" w:eastAsia="fr-FR"/>
              </w:rPr>
            </w:pPr>
            <w:ins w:id="657" w:author="RANNOU, Jean-Philippe" w:date="2023-05-22T16:12:00Z">
              <w:r w:rsidRPr="001B3B76">
                <w:rPr>
                  <w:rFonts w:ascii="Courier New" w:hAnsi="Courier New" w:cs="Courier New"/>
                  <w:lang w:val="en-US" w:eastAsia="fr-FR"/>
                </w:rPr>
                <w:t>GENERATE_NC_MONO_PROF</w:t>
              </w:r>
            </w:ins>
          </w:p>
        </w:tc>
        <w:tc>
          <w:tcPr>
            <w:tcW w:w="5386" w:type="dxa"/>
            <w:gridSpan w:val="2"/>
          </w:tcPr>
          <w:p w14:paraId="5E97455F" w14:textId="2F820FCE" w:rsidR="00C16A46" w:rsidRPr="000557AF" w:rsidRDefault="00C16A46" w:rsidP="00C16A46">
            <w:pPr>
              <w:pStyle w:val="tablecontent"/>
              <w:rPr>
                <w:ins w:id="658" w:author="RANNOU, Jean-Philippe" w:date="2023-05-22T16:11:00Z"/>
                <w:rFonts w:ascii="Arial" w:hAnsi="Arial" w:cs="Arial"/>
                <w:lang w:val="en-US"/>
              </w:rPr>
            </w:pPr>
            <w:ins w:id="659" w:author="RANNOU, Jean-Philippe" w:date="2023-05-22T16:12:00Z">
              <w:r w:rsidRPr="000557AF">
                <w:rPr>
                  <w:rFonts w:ascii="Arial" w:hAnsi="Arial" w:cs="Arial"/>
                  <w:lang w:val="en-US"/>
                </w:rPr>
                <w:t xml:space="preserve">Flag to choose </w:t>
              </w:r>
              <w:r>
                <w:rPr>
                  <w:rFonts w:ascii="Arial" w:hAnsi="Arial" w:cs="Arial"/>
                  <w:lang w:val="en-US"/>
                </w:rPr>
                <w:t xml:space="preserve">to generate </w:t>
              </w:r>
              <w:proofErr w:type="spellStart"/>
              <w:r w:rsidRPr="000557AF">
                <w:rPr>
                  <w:rFonts w:ascii="Arial" w:hAnsi="Arial" w:cs="Arial"/>
                  <w:lang w:val="en-US"/>
                </w:rPr>
                <w:t>NetCDF</w:t>
              </w:r>
              <w:proofErr w:type="spellEnd"/>
              <w:r w:rsidRPr="000557AF">
                <w:rPr>
                  <w:rFonts w:ascii="Arial" w:hAnsi="Arial" w:cs="Arial"/>
                  <w:lang w:val="en-US"/>
                </w:rPr>
                <w:t xml:space="preserve"> Argo </w:t>
              </w:r>
              <w:r>
                <w:rPr>
                  <w:rFonts w:ascii="Arial" w:hAnsi="Arial" w:cs="Arial"/>
                  <w:lang w:val="en-US"/>
                </w:rPr>
                <w:t xml:space="preserve">mono-profile </w:t>
              </w:r>
              <w:r w:rsidRPr="000557AF">
                <w:rPr>
                  <w:rFonts w:ascii="Arial" w:hAnsi="Arial" w:cs="Arial"/>
                  <w:lang w:val="en-US"/>
                </w:rPr>
                <w:t>file</w:t>
              </w:r>
              <w:r>
                <w:rPr>
                  <w:rFonts w:ascii="Arial" w:hAnsi="Arial" w:cs="Arial"/>
                  <w:lang w:val="en-US"/>
                </w:rPr>
                <w:t>s</w:t>
              </w:r>
              <w:r w:rsidRPr="000557AF">
                <w:rPr>
                  <w:rFonts w:ascii="Arial" w:hAnsi="Arial" w:cs="Arial"/>
                  <w:lang w:val="en-US"/>
                </w:rPr>
                <w:t xml:space="preserve"> (1 if you want to generate it, 0 otherwise).</w:t>
              </w:r>
            </w:ins>
          </w:p>
        </w:tc>
      </w:tr>
      <w:tr w:rsidR="00C16A46" w:rsidRPr="00FE6751" w14:paraId="7DDF9D8C" w14:textId="77777777" w:rsidTr="00EF65F5">
        <w:trPr>
          <w:gridBefore w:val="1"/>
          <w:cantSplit/>
          <w:ins w:id="660" w:author="RANNOU, Jean-Philippe" w:date="2023-05-22T16:11:00Z"/>
        </w:trPr>
        <w:tc>
          <w:tcPr>
            <w:tcW w:w="3898" w:type="dxa"/>
          </w:tcPr>
          <w:p w14:paraId="5A1DDCA5" w14:textId="2BA50C95" w:rsidR="00C16A46" w:rsidRPr="000557AF" w:rsidRDefault="00C16A46" w:rsidP="00C16A46">
            <w:pPr>
              <w:pStyle w:val="tablecontent"/>
              <w:rPr>
                <w:ins w:id="661" w:author="RANNOU, Jean-Philippe" w:date="2023-05-22T16:11:00Z"/>
                <w:rFonts w:ascii="Courier New" w:hAnsi="Courier New" w:cs="Courier New"/>
                <w:lang w:val="en-US" w:eastAsia="fr-FR"/>
              </w:rPr>
            </w:pPr>
            <w:ins w:id="662" w:author="RANNOU, Jean-Philippe" w:date="2023-05-22T16:12:00Z">
              <w:r w:rsidRPr="001B3B76">
                <w:rPr>
                  <w:rFonts w:ascii="Courier New" w:hAnsi="Courier New" w:cs="Courier New"/>
                  <w:lang w:val="en-US" w:eastAsia="fr-FR"/>
                </w:rPr>
                <w:t>GENERATE_NC_TECH</w:t>
              </w:r>
            </w:ins>
          </w:p>
        </w:tc>
        <w:tc>
          <w:tcPr>
            <w:tcW w:w="5386" w:type="dxa"/>
            <w:gridSpan w:val="2"/>
          </w:tcPr>
          <w:p w14:paraId="46A688EC" w14:textId="75E07330" w:rsidR="00C16A46" w:rsidRPr="000557AF" w:rsidRDefault="00C16A46" w:rsidP="00C16A46">
            <w:pPr>
              <w:pStyle w:val="tablecontent"/>
              <w:rPr>
                <w:ins w:id="663" w:author="RANNOU, Jean-Philippe" w:date="2023-05-22T16:11:00Z"/>
                <w:rFonts w:ascii="Arial" w:hAnsi="Arial" w:cs="Arial"/>
                <w:lang w:val="en-US"/>
              </w:rPr>
            </w:pPr>
            <w:ins w:id="664" w:author="RANNOU, Jean-Philippe" w:date="2023-05-22T16:12:00Z">
              <w:r w:rsidRPr="000557AF">
                <w:rPr>
                  <w:rFonts w:ascii="Arial" w:hAnsi="Arial" w:cs="Arial"/>
                  <w:lang w:val="en-US"/>
                </w:rPr>
                <w:t xml:space="preserve">Flag to choose </w:t>
              </w:r>
              <w:r>
                <w:rPr>
                  <w:rFonts w:ascii="Arial" w:hAnsi="Arial" w:cs="Arial"/>
                  <w:lang w:val="en-US"/>
                </w:rPr>
                <w:t xml:space="preserve">to generate </w:t>
              </w:r>
              <w:proofErr w:type="spellStart"/>
              <w:r w:rsidRPr="000557AF">
                <w:rPr>
                  <w:rFonts w:ascii="Arial" w:hAnsi="Arial" w:cs="Arial"/>
                  <w:lang w:val="en-US"/>
                </w:rPr>
                <w:t>NetCDF</w:t>
              </w:r>
              <w:proofErr w:type="spellEnd"/>
              <w:r w:rsidRPr="000557AF">
                <w:rPr>
                  <w:rFonts w:ascii="Arial" w:hAnsi="Arial" w:cs="Arial"/>
                  <w:lang w:val="en-US"/>
                </w:rPr>
                <w:t xml:space="preserve"> Argo </w:t>
              </w:r>
              <w:r>
                <w:rPr>
                  <w:rFonts w:ascii="Arial" w:hAnsi="Arial" w:cs="Arial"/>
                  <w:lang w:val="en-US"/>
                </w:rPr>
                <w:t xml:space="preserve">technical </w:t>
              </w:r>
              <w:r w:rsidRPr="000557AF">
                <w:rPr>
                  <w:rFonts w:ascii="Arial" w:hAnsi="Arial" w:cs="Arial"/>
                  <w:lang w:val="en-US"/>
                </w:rPr>
                <w:t>file (1 if you want to generate it, 0 otherwise).</w:t>
              </w:r>
            </w:ins>
          </w:p>
        </w:tc>
      </w:tr>
      <w:tr w:rsidR="00C16A46" w:rsidRPr="00FE6751" w14:paraId="4B0B814E" w14:textId="77777777" w:rsidTr="00EF65F5">
        <w:trPr>
          <w:gridBefore w:val="1"/>
          <w:cantSplit/>
          <w:ins w:id="665" w:author="RANNOU, Jean-Philippe" w:date="2023-05-22T16:11:00Z"/>
        </w:trPr>
        <w:tc>
          <w:tcPr>
            <w:tcW w:w="3898" w:type="dxa"/>
          </w:tcPr>
          <w:p w14:paraId="1C50479C" w14:textId="3EAFE815" w:rsidR="00C16A46" w:rsidRPr="000557AF" w:rsidRDefault="00C16A46" w:rsidP="00C16A46">
            <w:pPr>
              <w:pStyle w:val="tablecontent"/>
              <w:rPr>
                <w:ins w:id="666" w:author="RANNOU, Jean-Philippe" w:date="2023-05-22T16:11:00Z"/>
                <w:rFonts w:ascii="Courier New" w:hAnsi="Courier New" w:cs="Courier New"/>
                <w:lang w:val="en-US" w:eastAsia="fr-FR"/>
              </w:rPr>
            </w:pPr>
            <w:ins w:id="667" w:author="RANNOU, Jean-Philippe" w:date="2023-05-22T16:12:00Z">
              <w:r w:rsidRPr="001B3B76">
                <w:rPr>
                  <w:rFonts w:ascii="Courier New" w:hAnsi="Courier New" w:cs="Courier New"/>
                  <w:lang w:val="en-US" w:eastAsia="fr-FR"/>
                </w:rPr>
                <w:t>GENERATE_NC_META</w:t>
              </w:r>
            </w:ins>
          </w:p>
        </w:tc>
        <w:tc>
          <w:tcPr>
            <w:tcW w:w="5386" w:type="dxa"/>
            <w:gridSpan w:val="2"/>
          </w:tcPr>
          <w:p w14:paraId="4ED7E225" w14:textId="7D6739FA" w:rsidR="00C16A46" w:rsidRPr="000557AF" w:rsidRDefault="00C16A46" w:rsidP="00C16A46">
            <w:pPr>
              <w:pStyle w:val="tablecontent"/>
              <w:rPr>
                <w:ins w:id="668" w:author="RANNOU, Jean-Philippe" w:date="2023-05-22T16:11:00Z"/>
                <w:rFonts w:ascii="Arial" w:hAnsi="Arial" w:cs="Arial"/>
                <w:lang w:val="en-US"/>
              </w:rPr>
            </w:pPr>
            <w:ins w:id="669" w:author="RANNOU, Jean-Philippe" w:date="2023-05-22T16:12:00Z">
              <w:r w:rsidRPr="000557AF">
                <w:rPr>
                  <w:rFonts w:ascii="Arial" w:hAnsi="Arial" w:cs="Arial"/>
                  <w:lang w:val="en-US"/>
                </w:rPr>
                <w:t xml:space="preserve">Flag to choose </w:t>
              </w:r>
              <w:r>
                <w:rPr>
                  <w:rFonts w:ascii="Arial" w:hAnsi="Arial" w:cs="Arial"/>
                  <w:lang w:val="en-US"/>
                </w:rPr>
                <w:t xml:space="preserve">to generate </w:t>
              </w:r>
              <w:proofErr w:type="spellStart"/>
              <w:r w:rsidRPr="000557AF">
                <w:rPr>
                  <w:rFonts w:ascii="Arial" w:hAnsi="Arial" w:cs="Arial"/>
                  <w:lang w:val="en-US"/>
                </w:rPr>
                <w:t>NetCDF</w:t>
              </w:r>
              <w:proofErr w:type="spellEnd"/>
              <w:r w:rsidRPr="000557AF">
                <w:rPr>
                  <w:rFonts w:ascii="Arial" w:hAnsi="Arial" w:cs="Arial"/>
                  <w:lang w:val="en-US"/>
                </w:rPr>
                <w:t xml:space="preserve"> Argo </w:t>
              </w:r>
              <w:r>
                <w:rPr>
                  <w:rFonts w:ascii="Arial" w:hAnsi="Arial" w:cs="Arial"/>
                  <w:lang w:val="en-US"/>
                </w:rPr>
                <w:t>meta-data file</w:t>
              </w:r>
              <w:r w:rsidRPr="000557AF">
                <w:rPr>
                  <w:rFonts w:ascii="Arial" w:hAnsi="Arial" w:cs="Arial"/>
                  <w:lang w:val="en-US"/>
                </w:rPr>
                <w:t xml:space="preserve"> (1 if you want to generate it, 0 otherwise).</w:t>
              </w:r>
            </w:ins>
          </w:p>
        </w:tc>
      </w:tr>
      <w:tr w:rsidR="00C16A46" w:rsidRPr="00FE6751" w14:paraId="67C42B27" w14:textId="77777777" w:rsidTr="00EF65F5">
        <w:trPr>
          <w:gridBefore w:val="1"/>
          <w:cantSplit/>
          <w:ins w:id="670" w:author="RANNOU, Jean-Philippe" w:date="2023-05-22T16:11:00Z"/>
        </w:trPr>
        <w:tc>
          <w:tcPr>
            <w:tcW w:w="3898" w:type="dxa"/>
          </w:tcPr>
          <w:p w14:paraId="6443B872" w14:textId="7C282F8A" w:rsidR="00C16A46" w:rsidRPr="000557AF" w:rsidRDefault="00C16A46" w:rsidP="00C16A46">
            <w:pPr>
              <w:pStyle w:val="tablecontent"/>
              <w:rPr>
                <w:ins w:id="671" w:author="RANNOU, Jean-Philippe" w:date="2023-05-22T16:11:00Z"/>
                <w:rFonts w:ascii="Courier New" w:hAnsi="Courier New" w:cs="Courier New"/>
                <w:lang w:val="en-US" w:eastAsia="fr-FR"/>
              </w:rPr>
            </w:pPr>
            <w:ins w:id="672" w:author="RANNOU, Jean-Philippe" w:date="2023-05-22T16:12:00Z">
              <w:r w:rsidRPr="00371FB5">
                <w:rPr>
                  <w:rFonts w:ascii="Courier New" w:hAnsi="Courier New" w:cs="Courier New"/>
                  <w:highlight w:val="green"/>
                  <w:lang w:val="en-US" w:eastAsia="fr-FR"/>
                </w:rPr>
                <w:t>GENERATE_NC_TRAJ_3_1</w:t>
              </w:r>
            </w:ins>
          </w:p>
        </w:tc>
        <w:tc>
          <w:tcPr>
            <w:tcW w:w="5386" w:type="dxa"/>
            <w:gridSpan w:val="2"/>
          </w:tcPr>
          <w:p w14:paraId="1507D006" w14:textId="2CB4CDED" w:rsidR="00C16A46" w:rsidRPr="000557AF" w:rsidRDefault="00C16A46" w:rsidP="00C16A46">
            <w:pPr>
              <w:pStyle w:val="tablecontent"/>
              <w:rPr>
                <w:ins w:id="673" w:author="RANNOU, Jean-Philippe" w:date="2023-05-22T16:11:00Z"/>
                <w:rFonts w:ascii="Arial" w:hAnsi="Arial" w:cs="Arial"/>
                <w:lang w:val="en-US"/>
              </w:rPr>
            </w:pPr>
            <w:ins w:id="674" w:author="RANNOU, Jean-Philippe" w:date="2023-05-22T16:12:00Z">
              <w:r w:rsidRPr="00371FB5">
                <w:rPr>
                  <w:rFonts w:ascii="Arial" w:hAnsi="Arial" w:cs="Arial"/>
                  <w:highlight w:val="green"/>
                  <w:lang w:val="en-US"/>
                </w:rPr>
                <w:t xml:space="preserve">Flag to choose to generate the 3.1 version of </w:t>
              </w:r>
              <w:proofErr w:type="spellStart"/>
              <w:r w:rsidRPr="00371FB5">
                <w:rPr>
                  <w:rFonts w:ascii="Arial" w:hAnsi="Arial" w:cs="Arial"/>
                  <w:highlight w:val="green"/>
                  <w:lang w:val="en-US"/>
                </w:rPr>
                <w:t>NetCDF</w:t>
              </w:r>
              <w:proofErr w:type="spellEnd"/>
              <w:r w:rsidRPr="00371FB5">
                <w:rPr>
                  <w:rFonts w:ascii="Arial" w:hAnsi="Arial" w:cs="Arial"/>
                  <w:highlight w:val="green"/>
                  <w:lang w:val="en-US"/>
                </w:rPr>
                <w:t xml:space="preserve"> Argo trajectory file (1 if you want to generate it, 0 otherwise).</w:t>
              </w:r>
            </w:ins>
          </w:p>
        </w:tc>
      </w:tr>
      <w:tr w:rsidR="00C16A46" w:rsidRPr="00FE6751" w14:paraId="6243F633" w14:textId="77777777" w:rsidTr="00EF65F5">
        <w:trPr>
          <w:gridBefore w:val="1"/>
          <w:cantSplit/>
          <w:ins w:id="675" w:author="RANNOU, Jean-Philippe" w:date="2023-05-22T16:11:00Z"/>
        </w:trPr>
        <w:tc>
          <w:tcPr>
            <w:tcW w:w="3898" w:type="dxa"/>
          </w:tcPr>
          <w:p w14:paraId="1958D534" w14:textId="2F4CBC43" w:rsidR="00C16A46" w:rsidRPr="000557AF" w:rsidRDefault="00C16A46" w:rsidP="00C16A46">
            <w:pPr>
              <w:pStyle w:val="tablecontent"/>
              <w:rPr>
                <w:ins w:id="676" w:author="RANNOU, Jean-Philippe" w:date="2023-05-22T16:11:00Z"/>
                <w:rFonts w:ascii="Courier New" w:hAnsi="Courier New" w:cs="Courier New"/>
                <w:lang w:val="en-US" w:eastAsia="fr-FR"/>
              </w:rPr>
            </w:pPr>
            <w:ins w:id="677" w:author="RANNOU, Jean-Philippe" w:date="2023-05-22T16:12:00Z">
              <w:r w:rsidRPr="0038397D">
                <w:rPr>
                  <w:rFonts w:ascii="Courier New" w:hAnsi="Courier New" w:cs="Courier New"/>
                  <w:lang w:val="en-US" w:eastAsia="fr-FR"/>
                </w:rPr>
                <w:t>GENERATE_NC_TRAJ_3_2</w:t>
              </w:r>
            </w:ins>
          </w:p>
        </w:tc>
        <w:tc>
          <w:tcPr>
            <w:tcW w:w="5386" w:type="dxa"/>
            <w:gridSpan w:val="2"/>
          </w:tcPr>
          <w:p w14:paraId="7FF7D8C5" w14:textId="2DDF34E7" w:rsidR="00C16A46" w:rsidRPr="000557AF" w:rsidRDefault="00C16A46" w:rsidP="00C16A46">
            <w:pPr>
              <w:pStyle w:val="tablecontent"/>
              <w:rPr>
                <w:ins w:id="678" w:author="RANNOU, Jean-Philippe" w:date="2023-05-22T16:11:00Z"/>
                <w:rFonts w:ascii="Arial" w:hAnsi="Arial" w:cs="Arial"/>
                <w:lang w:val="en-US"/>
              </w:rPr>
            </w:pPr>
            <w:ins w:id="679" w:author="RANNOU, Jean-Philippe" w:date="2023-05-22T16:12:00Z">
              <w:r w:rsidRPr="0038397D">
                <w:rPr>
                  <w:rFonts w:ascii="Arial" w:hAnsi="Arial" w:cs="Arial"/>
                  <w:lang w:val="en-US"/>
                </w:rPr>
                <w:t xml:space="preserve">Flag to choose to generate the 3.2 version of </w:t>
              </w:r>
              <w:proofErr w:type="spellStart"/>
              <w:r w:rsidRPr="0038397D">
                <w:rPr>
                  <w:rFonts w:ascii="Arial" w:hAnsi="Arial" w:cs="Arial"/>
                  <w:lang w:val="en-US"/>
                </w:rPr>
                <w:t>NetCDF</w:t>
              </w:r>
              <w:proofErr w:type="spellEnd"/>
              <w:r w:rsidRPr="0038397D">
                <w:rPr>
                  <w:rFonts w:ascii="Arial" w:hAnsi="Arial" w:cs="Arial"/>
                  <w:lang w:val="en-US"/>
                </w:rPr>
                <w:t xml:space="preserve"> Argo trajectory file (1 if you want to generate it, 0 otherwise).</w:t>
              </w:r>
            </w:ins>
          </w:p>
        </w:tc>
      </w:tr>
      <w:tr w:rsidR="00C16A46" w:rsidRPr="00FE6751" w:rsidDel="00C16A46" w14:paraId="233B1A8A" w14:textId="10C9AB60" w:rsidTr="00EF65F5">
        <w:trPr>
          <w:gridBefore w:val="1"/>
          <w:cantSplit/>
          <w:del w:id="680" w:author="RANNOU, Jean-Philippe" w:date="2023-05-22T16:12:00Z"/>
        </w:trPr>
        <w:tc>
          <w:tcPr>
            <w:tcW w:w="3898" w:type="dxa"/>
          </w:tcPr>
          <w:p w14:paraId="7381363F" w14:textId="3B31D7E5" w:rsidR="00C16A46" w:rsidRPr="0092567C" w:rsidDel="00C16A46" w:rsidRDefault="00C16A46" w:rsidP="00C16A46">
            <w:pPr>
              <w:pStyle w:val="tablecontent"/>
              <w:rPr>
                <w:del w:id="681" w:author="RANNOU, Jean-Philippe" w:date="2023-05-22T16:12:00Z"/>
                <w:rFonts w:ascii="Courier New" w:hAnsi="Courier New" w:cs="Courier New"/>
                <w:lang w:val="en-US" w:eastAsia="fr-FR"/>
              </w:rPr>
            </w:pPr>
            <w:del w:id="682" w:author="RANNOU, Jean-Philippe" w:date="2023-05-22T16:12:00Z">
              <w:r w:rsidRPr="0038397D" w:rsidDel="00C16A46">
                <w:rPr>
                  <w:rFonts w:ascii="Courier New" w:hAnsi="Courier New" w:cs="Courier New"/>
                  <w:lang w:val="en-US" w:eastAsia="fr-FR"/>
                </w:rPr>
                <w:delText>GENERATE_NC_TRAJ_3_2</w:delText>
              </w:r>
            </w:del>
          </w:p>
        </w:tc>
        <w:tc>
          <w:tcPr>
            <w:tcW w:w="5386" w:type="dxa"/>
            <w:gridSpan w:val="2"/>
          </w:tcPr>
          <w:p w14:paraId="3F0AFA8F" w14:textId="28F9C364" w:rsidR="00C16A46" w:rsidRPr="0092567C" w:rsidDel="00C16A46" w:rsidRDefault="00C16A46" w:rsidP="00C16A46">
            <w:pPr>
              <w:pStyle w:val="tablecontent"/>
              <w:rPr>
                <w:del w:id="683" w:author="RANNOU, Jean-Philippe" w:date="2023-05-22T16:12:00Z"/>
                <w:rFonts w:ascii="Arial" w:hAnsi="Arial" w:cs="Arial"/>
                <w:lang w:val="en-US"/>
              </w:rPr>
            </w:pPr>
            <w:del w:id="684" w:author="RANNOU, Jean-Philippe" w:date="2023-05-22T16:12:00Z">
              <w:r w:rsidRPr="0038397D" w:rsidDel="00C16A46">
                <w:rPr>
                  <w:rFonts w:ascii="Arial" w:hAnsi="Arial" w:cs="Arial"/>
                  <w:lang w:val="en-US"/>
                </w:rPr>
                <w:delText>Flag to choose to generate the 3.2 version of NetCDF Argo trajectory file (1 if you want to generate it, 0 otherwise).</w:delText>
              </w:r>
            </w:del>
          </w:p>
        </w:tc>
      </w:tr>
      <w:tr w:rsidR="00C16A46" w:rsidRPr="00FE6751" w:rsidDel="00C16A46" w14:paraId="0CF3AE94" w14:textId="303F1A04" w:rsidTr="00EF65F5">
        <w:trPr>
          <w:gridBefore w:val="1"/>
          <w:cantSplit/>
          <w:del w:id="685" w:author="RANNOU, Jean-Philippe" w:date="2023-05-22T16:12:00Z"/>
        </w:trPr>
        <w:tc>
          <w:tcPr>
            <w:tcW w:w="3898" w:type="dxa"/>
          </w:tcPr>
          <w:p w14:paraId="2D75EAC3" w14:textId="1FF3CD8F" w:rsidR="00C16A46" w:rsidRPr="0092567C" w:rsidDel="00C16A46" w:rsidRDefault="00C16A46" w:rsidP="00C16A46">
            <w:pPr>
              <w:pStyle w:val="tablecontent"/>
              <w:rPr>
                <w:del w:id="686" w:author="RANNOU, Jean-Philippe" w:date="2023-05-22T16:12:00Z"/>
                <w:rFonts w:ascii="Courier New" w:hAnsi="Courier New" w:cs="Courier New"/>
                <w:lang w:val="en-US" w:eastAsia="fr-FR"/>
              </w:rPr>
            </w:pPr>
            <w:del w:id="687" w:author="RANNOU, Jean-Philippe" w:date="2023-05-22T16:12:00Z">
              <w:r w:rsidRPr="0038397D" w:rsidDel="00C16A46">
                <w:rPr>
                  <w:rFonts w:ascii="Courier New" w:hAnsi="Courier New" w:cs="Courier New"/>
                  <w:lang w:val="en-US" w:eastAsia="fr-FR"/>
                </w:rPr>
                <w:delText>DIR_OUTPUT_NETCDF_TRAJ_3_2_FILE</w:delText>
              </w:r>
            </w:del>
          </w:p>
        </w:tc>
        <w:tc>
          <w:tcPr>
            <w:tcW w:w="5386" w:type="dxa"/>
            <w:gridSpan w:val="2"/>
          </w:tcPr>
          <w:p w14:paraId="1FBC1162" w14:textId="4AC2DA57" w:rsidR="00C16A46" w:rsidRPr="0092567C" w:rsidDel="00C16A46" w:rsidRDefault="00C16A46" w:rsidP="00C16A46">
            <w:pPr>
              <w:pStyle w:val="tablecontent"/>
              <w:rPr>
                <w:del w:id="688" w:author="RANNOU, Jean-Philippe" w:date="2023-05-22T16:12:00Z"/>
                <w:rFonts w:ascii="Arial" w:hAnsi="Arial" w:cs="Arial"/>
                <w:lang w:val="en-US"/>
              </w:rPr>
            </w:pPr>
            <w:del w:id="689" w:author="RANNOU, Jean-Philippe" w:date="2023-05-22T16:12:00Z">
              <w:r w:rsidRPr="0038397D" w:rsidDel="00C16A46">
                <w:rPr>
                  <w:rFonts w:ascii="Arial" w:hAnsi="Arial" w:cs="Arial"/>
                  <w:lang w:val="en-US"/>
                </w:rPr>
                <w:delText>Set to the top directory used to store output V3.2 NetCDF trajectory file. Note that if it is identical to DIR_OUTPUT_NETCDF_FILE, only the 3.2 version of the trajectory file is generated.</w:delText>
              </w:r>
            </w:del>
          </w:p>
        </w:tc>
      </w:tr>
      <w:tr w:rsidR="00C16A46" w:rsidRPr="00FE6751" w14:paraId="4E4E2E84" w14:textId="77777777" w:rsidTr="00EF65F5">
        <w:trPr>
          <w:gridAfter w:val="1"/>
          <w:wAfter w:w="75" w:type="dxa"/>
          <w:cantSplit/>
        </w:trPr>
        <w:tc>
          <w:tcPr>
            <w:tcW w:w="3898" w:type="dxa"/>
            <w:gridSpan w:val="2"/>
          </w:tcPr>
          <w:p w14:paraId="7B7D0C4C" w14:textId="77777777" w:rsidR="00C16A46" w:rsidRPr="0092567C" w:rsidRDefault="00C16A46" w:rsidP="00C16A46">
            <w:pPr>
              <w:pStyle w:val="tablecontent"/>
              <w:rPr>
                <w:rFonts w:ascii="Courier New" w:hAnsi="Courier New" w:cs="Courier New"/>
                <w:lang w:val="en-US" w:eastAsia="fr-FR"/>
              </w:rPr>
            </w:pPr>
            <w:r w:rsidRPr="0038397D">
              <w:rPr>
                <w:rFonts w:ascii="Courier New" w:hAnsi="Courier New" w:cs="Courier New"/>
                <w:lang w:val="en-US" w:eastAsia="fr-FR"/>
              </w:rPr>
              <w:t>ADD_ARGOS_ERROR_ELLIPSES</w:t>
            </w:r>
          </w:p>
        </w:tc>
        <w:tc>
          <w:tcPr>
            <w:tcW w:w="5386" w:type="dxa"/>
          </w:tcPr>
          <w:p w14:paraId="074DCA15" w14:textId="77777777" w:rsidR="00C16A46" w:rsidRPr="0092567C" w:rsidRDefault="00C16A46" w:rsidP="00C16A46">
            <w:pPr>
              <w:pStyle w:val="tablecontent"/>
              <w:rPr>
                <w:rFonts w:ascii="Arial" w:hAnsi="Arial" w:cs="Arial"/>
                <w:lang w:val="en-US"/>
              </w:rPr>
            </w:pPr>
            <w:r w:rsidRPr="0038397D">
              <w:rPr>
                <w:rFonts w:ascii="Arial" w:hAnsi="Arial" w:cs="Arial"/>
                <w:lang w:val="en-US"/>
              </w:rPr>
              <w:t>Flag to add error ellipses of Argos locations in the trajectory files (1 if you want to add them, 0 otherwise).</w:t>
            </w:r>
          </w:p>
        </w:tc>
      </w:tr>
      <w:tr w:rsidR="00C16A46" w:rsidRPr="00FE6751" w14:paraId="4D0DD910" w14:textId="77777777" w:rsidTr="00EF65F5">
        <w:trPr>
          <w:gridAfter w:val="1"/>
          <w:wAfter w:w="75" w:type="dxa"/>
          <w:cantSplit/>
        </w:trPr>
        <w:tc>
          <w:tcPr>
            <w:tcW w:w="3898" w:type="dxa"/>
            <w:gridSpan w:val="2"/>
          </w:tcPr>
          <w:p w14:paraId="285B6235" w14:textId="77777777" w:rsidR="00C16A46" w:rsidRPr="0092567C" w:rsidRDefault="00C16A46" w:rsidP="00C16A46">
            <w:pPr>
              <w:pStyle w:val="tablecontent"/>
              <w:rPr>
                <w:rFonts w:ascii="Courier New" w:hAnsi="Courier New" w:cs="Courier New"/>
                <w:lang w:val="en-US" w:eastAsia="fr-FR"/>
              </w:rPr>
            </w:pPr>
            <w:r w:rsidRPr="0038397D">
              <w:rPr>
                <w:rFonts w:ascii="Courier New" w:hAnsi="Courier New" w:cs="Courier New"/>
                <w:lang w:val="en-US" w:eastAsia="fr-FR"/>
              </w:rPr>
              <w:t>DIR_INPUT_ARGOS_ERROR_ELLIPSES_MAIL</w:t>
            </w:r>
          </w:p>
        </w:tc>
        <w:tc>
          <w:tcPr>
            <w:tcW w:w="5386" w:type="dxa"/>
          </w:tcPr>
          <w:p w14:paraId="54D36671" w14:textId="77777777" w:rsidR="00C16A46" w:rsidRPr="0092567C" w:rsidRDefault="00C16A46" w:rsidP="00C16A46">
            <w:pPr>
              <w:pStyle w:val="tablecontent"/>
              <w:rPr>
                <w:rFonts w:ascii="Arial" w:hAnsi="Arial" w:cs="Arial"/>
                <w:lang w:val="en-US"/>
              </w:rPr>
            </w:pPr>
            <w:r w:rsidRPr="0038397D">
              <w:rPr>
                <w:rFonts w:ascii="Arial" w:hAnsi="Arial" w:cs="Arial"/>
                <w:lang w:val="en-US"/>
              </w:rPr>
              <w:t>Top directory of input Argos locations error ellipses collected by mail (should not be set if not available).</w:t>
            </w:r>
          </w:p>
        </w:tc>
      </w:tr>
      <w:tr w:rsidR="00C16A46" w:rsidRPr="00FE6751" w14:paraId="369408FE" w14:textId="77777777" w:rsidTr="00EF65F5">
        <w:trPr>
          <w:gridAfter w:val="1"/>
          <w:wAfter w:w="75" w:type="dxa"/>
          <w:cantSplit/>
        </w:trPr>
        <w:tc>
          <w:tcPr>
            <w:tcW w:w="3898" w:type="dxa"/>
            <w:gridSpan w:val="2"/>
          </w:tcPr>
          <w:p w14:paraId="08CEE08B" w14:textId="1E8EA088" w:rsidR="00C16A46" w:rsidRPr="0038397D" w:rsidRDefault="00C16A46" w:rsidP="00C16A46">
            <w:pPr>
              <w:pStyle w:val="tablecontent"/>
              <w:rPr>
                <w:rFonts w:ascii="Courier New" w:hAnsi="Courier New" w:cs="Courier New"/>
                <w:lang w:val="en-US" w:eastAsia="fr-FR"/>
              </w:rPr>
            </w:pPr>
            <w:r w:rsidRPr="0038397D">
              <w:rPr>
                <w:rFonts w:ascii="Courier New" w:hAnsi="Courier New" w:cs="Courier New"/>
                <w:lang w:val="en-US" w:eastAsia="fr-FR"/>
              </w:rPr>
              <w:t>DIR_INPUT_ARGOS_ERROR_ELLIPSES_WS</w:t>
            </w:r>
          </w:p>
        </w:tc>
        <w:tc>
          <w:tcPr>
            <w:tcW w:w="5386" w:type="dxa"/>
          </w:tcPr>
          <w:p w14:paraId="0388EA60" w14:textId="60B14BF5" w:rsidR="00C16A46" w:rsidRPr="0038397D" w:rsidRDefault="00C16A46" w:rsidP="00C16A46">
            <w:pPr>
              <w:pStyle w:val="tablecontent"/>
              <w:rPr>
                <w:rFonts w:ascii="Arial" w:hAnsi="Arial" w:cs="Arial"/>
                <w:lang w:val="en-US"/>
              </w:rPr>
            </w:pPr>
            <w:r w:rsidRPr="0038397D">
              <w:rPr>
                <w:rFonts w:ascii="Arial" w:hAnsi="Arial" w:cs="Arial"/>
                <w:lang w:val="en-US"/>
              </w:rPr>
              <w:t>Top directory of input Argos locations error ellipses collected by web service (should not be set if not available).</w:t>
            </w:r>
          </w:p>
        </w:tc>
      </w:tr>
      <w:tr w:rsidR="00C16A46" w:rsidRPr="00FE6751" w14:paraId="4029CBCB" w14:textId="77777777" w:rsidTr="00EF65F5">
        <w:trPr>
          <w:gridAfter w:val="1"/>
          <w:wAfter w:w="75" w:type="dxa"/>
          <w:cantSplit/>
        </w:trPr>
        <w:tc>
          <w:tcPr>
            <w:tcW w:w="3898" w:type="dxa"/>
            <w:gridSpan w:val="2"/>
          </w:tcPr>
          <w:p w14:paraId="6829C0E0" w14:textId="77777777" w:rsidR="00C16A46" w:rsidRPr="000557AF" w:rsidRDefault="00C16A46" w:rsidP="00C16A46">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14:paraId="24D951F4" w14:textId="77777777" w:rsidR="00C16A46" w:rsidRPr="000557AF" w:rsidRDefault="00C16A46" w:rsidP="00C16A46">
            <w:pPr>
              <w:pStyle w:val="tablecontent"/>
              <w:rPr>
                <w:rFonts w:ascii="Arial" w:hAnsi="Arial" w:cs="Arial"/>
                <w:lang w:val="en-US"/>
              </w:rPr>
            </w:pPr>
            <w:r w:rsidRPr="000557AF">
              <w:rPr>
                <w:rFonts w:ascii="Arial" w:hAnsi="Arial" w:cs="Arial"/>
                <w:lang w:val="en-US"/>
              </w:rPr>
              <w:t xml:space="preserve">Flag to apply RTQC tests to decoded </w:t>
            </w:r>
            <w:proofErr w:type="spellStart"/>
            <w:r w:rsidRPr="000557AF">
              <w:rPr>
                <w:rFonts w:ascii="Arial" w:hAnsi="Arial" w:cs="Arial"/>
                <w:lang w:val="en-US"/>
              </w:rPr>
              <w:t>NetCDF</w:t>
            </w:r>
            <w:proofErr w:type="spellEnd"/>
            <w:r w:rsidRPr="000557AF">
              <w:rPr>
                <w:rFonts w:ascii="Arial" w:hAnsi="Arial" w:cs="Arial"/>
                <w:lang w:val="en-US"/>
              </w:rPr>
              <w:t xml:space="preserve"> files (1 if you want to apply RTQC tests, 0 otherwise).</w:t>
            </w:r>
          </w:p>
        </w:tc>
      </w:tr>
      <w:tr w:rsidR="00C16A46" w:rsidRPr="00FE6751" w14:paraId="2336A95F" w14:textId="77777777" w:rsidTr="00EF65F5">
        <w:trPr>
          <w:gridAfter w:val="1"/>
          <w:wAfter w:w="75" w:type="dxa"/>
          <w:cantSplit/>
        </w:trPr>
        <w:tc>
          <w:tcPr>
            <w:tcW w:w="3898" w:type="dxa"/>
            <w:gridSpan w:val="2"/>
          </w:tcPr>
          <w:p w14:paraId="1E7BEF88" w14:textId="77777777" w:rsidR="00C16A46" w:rsidRPr="000557AF" w:rsidRDefault="00C16A46" w:rsidP="00C16A46">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14:paraId="13A10482" w14:textId="4B251F0A" w:rsidR="00C16A46" w:rsidRPr="000557AF" w:rsidRDefault="00C16A46" w:rsidP="00C16A46">
            <w:pPr>
              <w:pStyle w:val="tablecontent"/>
              <w:rPr>
                <w:rFonts w:ascii="Arial" w:hAnsi="Arial" w:cs="Arial"/>
                <w:lang w:val="en-US"/>
              </w:rPr>
            </w:pPr>
            <w:r w:rsidRPr="000557AF">
              <w:rPr>
                <w:rFonts w:ascii="Arial" w:hAnsi="Arial" w:cs="Arial"/>
                <w:lang w:val="en-US"/>
              </w:rPr>
              <w:t xml:space="preserve">Flag to apply this </w:t>
            </w:r>
            <w:proofErr w:type="gramStart"/>
            <w:r w:rsidRPr="000557AF">
              <w:rPr>
                <w:rFonts w:ascii="Arial" w:hAnsi="Arial" w:cs="Arial"/>
                <w:lang w:val="en-US"/>
              </w:rPr>
              <w:t>particular RTQC</w:t>
            </w:r>
            <w:proofErr w:type="gramEnd"/>
            <w:r w:rsidRPr="000557AF">
              <w:rPr>
                <w:rFonts w:ascii="Arial" w:hAnsi="Arial" w:cs="Arial"/>
                <w:lang w:val="en-US"/>
              </w:rPr>
              <w:t xml:space="preserve"> test (1 if you want to apply this test, 0 otherwise). See [</w:t>
            </w:r>
            <w:r w:rsidRPr="000557AF">
              <w:rPr>
                <w:rFonts w:ascii="Arial" w:hAnsi="Arial" w:cs="Arial"/>
                <w:lang w:val="en-US"/>
              </w:rPr>
              <w:fldChar w:fldCharType="begin"/>
            </w:r>
            <w:r w:rsidRPr="000557AF">
              <w:rPr>
                <w:rFonts w:ascii="Arial" w:hAnsi="Arial" w:cs="Arial"/>
                <w:lang w:val="en-US"/>
              </w:rPr>
              <w:instrText xml:space="preserve"> REF RD2 \h  \* MERGEFORMAT </w:instrText>
            </w:r>
            <w:r w:rsidRPr="000557AF">
              <w:rPr>
                <w:rFonts w:ascii="Arial" w:hAnsi="Arial" w:cs="Arial"/>
                <w:lang w:val="en-US"/>
              </w:rPr>
            </w:r>
            <w:r w:rsidRPr="000557AF">
              <w:rPr>
                <w:rFonts w:ascii="Arial" w:hAnsi="Arial" w:cs="Arial"/>
                <w:lang w:val="en-US"/>
              </w:rPr>
              <w:fldChar w:fldCharType="separate"/>
            </w:r>
            <w:ins w:id="690" w:author="RANNOU, Jean-Philippe" w:date="2023-05-22T16:18:00Z">
              <w:r w:rsidR="00011D7C" w:rsidRPr="00011D7C">
                <w:rPr>
                  <w:rFonts w:ascii="Arial" w:hAnsi="Arial" w:cs="Arial"/>
                  <w:lang w:val="en-US" w:eastAsia="fr-FR"/>
                  <w:rPrChange w:id="691" w:author="RANNOU, Jean-Philippe" w:date="2023-05-22T16:18:00Z">
                    <w:rPr>
                      <w:rFonts w:ascii="Arial" w:hAnsi="Arial" w:cs="Arial"/>
                      <w:sz w:val="20"/>
                      <w:szCs w:val="20"/>
                      <w:lang w:val="en-US" w:eastAsia="fr-FR"/>
                    </w:rPr>
                  </w:rPrChange>
                </w:rPr>
                <w:t>RD2</w:t>
              </w:r>
            </w:ins>
            <w:del w:id="692" w:author="RANNOU, Jean-Philippe" w:date="2023-05-22T16:18:00Z">
              <w:r w:rsidRPr="000557AF" w:rsidDel="00011D7C">
                <w:rPr>
                  <w:rFonts w:ascii="Arial" w:hAnsi="Arial" w:cs="Arial"/>
                  <w:lang w:val="en-US" w:eastAsia="fr-FR"/>
                </w:rPr>
                <w:delText>RD2</w:delText>
              </w:r>
            </w:del>
            <w:r w:rsidRPr="000557AF">
              <w:rPr>
                <w:rFonts w:ascii="Arial" w:hAnsi="Arial" w:cs="Arial"/>
                <w:lang w:val="en-US"/>
              </w:rPr>
              <w:fldChar w:fldCharType="end"/>
            </w:r>
            <w:r w:rsidRPr="000557AF">
              <w:rPr>
                <w:rFonts w:ascii="Arial" w:hAnsi="Arial" w:cs="Arial"/>
                <w:lang w:val="en-US"/>
              </w:rPr>
              <w:t>] or [</w:t>
            </w:r>
            <w:r w:rsidRPr="000557AF">
              <w:rPr>
                <w:rFonts w:ascii="Arial" w:hAnsi="Arial" w:cs="Arial"/>
                <w:lang w:val="en-US"/>
              </w:rPr>
              <w:fldChar w:fldCharType="begin"/>
            </w:r>
            <w:r w:rsidRPr="000557AF">
              <w:rPr>
                <w:rFonts w:ascii="Arial" w:hAnsi="Arial" w:cs="Arial"/>
                <w:lang w:val="en-US"/>
              </w:rPr>
              <w:instrText xml:space="preserve"> REF RD3 \h  \* MERGEFORMAT </w:instrText>
            </w:r>
            <w:r w:rsidRPr="000557AF">
              <w:rPr>
                <w:rFonts w:ascii="Arial" w:hAnsi="Arial" w:cs="Arial"/>
                <w:lang w:val="en-US"/>
              </w:rPr>
            </w:r>
            <w:r w:rsidRPr="000557AF">
              <w:rPr>
                <w:rFonts w:ascii="Arial" w:hAnsi="Arial" w:cs="Arial"/>
                <w:lang w:val="en-US"/>
              </w:rPr>
              <w:fldChar w:fldCharType="separate"/>
            </w:r>
            <w:ins w:id="693" w:author="RANNOU, Jean-Philippe" w:date="2023-05-22T16:18:00Z">
              <w:r w:rsidR="00011D7C" w:rsidRPr="00011D7C">
                <w:rPr>
                  <w:rFonts w:ascii="Arial" w:hAnsi="Arial" w:cs="Arial"/>
                  <w:lang w:val="en-US" w:eastAsia="fr-FR"/>
                  <w:rPrChange w:id="694" w:author="RANNOU, Jean-Philippe" w:date="2023-05-22T16:18:00Z">
                    <w:rPr>
                      <w:rFonts w:ascii="Arial" w:hAnsi="Arial" w:cs="Arial"/>
                      <w:sz w:val="20"/>
                      <w:szCs w:val="20"/>
                      <w:lang w:val="en-US" w:eastAsia="fr-FR"/>
                    </w:rPr>
                  </w:rPrChange>
                </w:rPr>
                <w:t>RD3</w:t>
              </w:r>
            </w:ins>
            <w:del w:id="695" w:author="RANNOU, Jean-Philippe" w:date="2023-05-22T16:18:00Z">
              <w:r w:rsidRPr="000557AF" w:rsidDel="00011D7C">
                <w:rPr>
                  <w:rFonts w:ascii="Arial" w:hAnsi="Arial" w:cs="Arial"/>
                  <w:lang w:val="en-US" w:eastAsia="fr-FR"/>
                </w:rPr>
                <w:delText>RD3</w:delText>
              </w:r>
            </w:del>
            <w:r w:rsidRPr="000557AF">
              <w:rPr>
                <w:rFonts w:ascii="Arial" w:hAnsi="Arial" w:cs="Arial"/>
                <w:lang w:val="en-US"/>
              </w:rPr>
              <w:fldChar w:fldCharType="end"/>
            </w:r>
            <w:r w:rsidRPr="000557AF">
              <w:rPr>
                <w:rFonts w:ascii="Arial" w:hAnsi="Arial" w:cs="Arial"/>
                <w:lang w:val="en-US"/>
              </w:rPr>
              <w:t>] for the concerned test description.</w:t>
            </w:r>
          </w:p>
        </w:tc>
      </w:tr>
      <w:tr w:rsidR="00C16A46" w:rsidRPr="00FE6751" w14:paraId="653EEB2A" w14:textId="77777777" w:rsidTr="00EF65F5">
        <w:trPr>
          <w:gridAfter w:val="1"/>
          <w:wAfter w:w="75" w:type="dxa"/>
          <w:cantSplit/>
        </w:trPr>
        <w:tc>
          <w:tcPr>
            <w:tcW w:w="3898" w:type="dxa"/>
            <w:gridSpan w:val="2"/>
          </w:tcPr>
          <w:p w14:paraId="030C798E" w14:textId="77777777" w:rsidR="00C16A46" w:rsidRPr="007E5DCD" w:rsidRDefault="00C16A46" w:rsidP="00C16A46">
            <w:pPr>
              <w:pStyle w:val="tablecontent"/>
              <w:rPr>
                <w:rFonts w:ascii="Courier New" w:hAnsi="Courier New" w:cs="Courier New"/>
                <w:lang w:val="en-US" w:eastAsia="fr-FR"/>
              </w:rPr>
            </w:pPr>
            <w:r w:rsidRPr="00144AF7">
              <w:rPr>
                <w:rFonts w:ascii="Courier New" w:hAnsi="Courier New" w:cs="Courier New"/>
                <w:lang w:val="en-US" w:eastAsia="fr-FR"/>
              </w:rPr>
              <w:t>TEST004_GEBCO_FILE</w:t>
            </w:r>
          </w:p>
        </w:tc>
        <w:tc>
          <w:tcPr>
            <w:tcW w:w="5386" w:type="dxa"/>
          </w:tcPr>
          <w:p w14:paraId="10A00079" w14:textId="77777777" w:rsidR="00C16A46" w:rsidRPr="007E5DCD" w:rsidRDefault="00C16A46" w:rsidP="00C16A46">
            <w:pPr>
              <w:pStyle w:val="tablecontent"/>
              <w:rPr>
                <w:rFonts w:ascii="Arial" w:hAnsi="Arial" w:cs="Arial"/>
                <w:lang w:val="en-US"/>
              </w:rPr>
            </w:pPr>
            <w:r w:rsidRPr="007E5DCD">
              <w:rPr>
                <w:rFonts w:ascii="Arial" w:hAnsi="Arial" w:cs="Arial"/>
                <w:lang w:val="en-US"/>
              </w:rPr>
              <w:t xml:space="preserve">If RTQC test #4 should be applied, set to the </w:t>
            </w:r>
            <w:r w:rsidRPr="00144AF7">
              <w:rPr>
                <w:rFonts w:ascii="Arial" w:hAnsi="Arial" w:cs="Arial"/>
                <w:lang w:val="en-US"/>
              </w:rPr>
              <w:t>GEBCO</w:t>
            </w:r>
            <w:r w:rsidRPr="007E5DCD">
              <w:rPr>
                <w:rFonts w:ascii="Arial" w:hAnsi="Arial" w:cs="Arial"/>
                <w:lang w:val="en-US"/>
              </w:rPr>
              <w:t xml:space="preserve"> file path name.</w:t>
            </w:r>
          </w:p>
        </w:tc>
      </w:tr>
      <w:tr w:rsidR="00C16A46" w:rsidRPr="00FE6751" w14:paraId="0086F602" w14:textId="77777777" w:rsidTr="00EF65F5">
        <w:trPr>
          <w:gridAfter w:val="1"/>
          <w:wAfter w:w="75" w:type="dxa"/>
          <w:cantSplit/>
        </w:trPr>
        <w:tc>
          <w:tcPr>
            <w:tcW w:w="3898" w:type="dxa"/>
            <w:gridSpan w:val="2"/>
          </w:tcPr>
          <w:p w14:paraId="39D0867F" w14:textId="77777777" w:rsidR="00C16A46" w:rsidRPr="000557AF" w:rsidRDefault="00C16A46" w:rsidP="00C16A46">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14:paraId="0FC4809E" w14:textId="77777777" w:rsidR="00C16A46" w:rsidRPr="000557AF" w:rsidRDefault="00C16A46" w:rsidP="00C16A46">
            <w:pPr>
              <w:pStyle w:val="tablecontent"/>
              <w:rPr>
                <w:rFonts w:ascii="Arial" w:hAnsi="Arial" w:cs="Arial"/>
                <w:lang w:val="en-US"/>
              </w:rPr>
            </w:pPr>
            <w:r w:rsidRPr="000557AF">
              <w:rPr>
                <w:rFonts w:ascii="Arial" w:hAnsi="Arial" w:cs="Arial"/>
                <w:lang w:val="en-US"/>
              </w:rPr>
              <w:t xml:space="preserve">If RTQC test #15 should be applied, set to the </w:t>
            </w:r>
            <w:proofErr w:type="spellStart"/>
            <w:r w:rsidRPr="000557AF">
              <w:rPr>
                <w:rFonts w:ascii="Arial" w:hAnsi="Arial" w:cs="Arial"/>
                <w:lang w:val="en-US"/>
              </w:rPr>
              <w:t>greylist</w:t>
            </w:r>
            <w:proofErr w:type="spellEnd"/>
            <w:r w:rsidRPr="000557AF">
              <w:rPr>
                <w:rFonts w:ascii="Arial" w:hAnsi="Arial" w:cs="Arial"/>
                <w:lang w:val="en-US"/>
              </w:rPr>
              <w:t xml:space="preserve"> file path name.</w:t>
            </w:r>
          </w:p>
        </w:tc>
      </w:tr>
      <w:tr w:rsidR="00C16A46" w:rsidRPr="00FE6751" w14:paraId="2DD10FEB" w14:textId="77777777" w:rsidTr="00EF65F5">
        <w:trPr>
          <w:gridAfter w:val="1"/>
          <w:wAfter w:w="75" w:type="dxa"/>
          <w:cantSplit/>
        </w:trPr>
        <w:tc>
          <w:tcPr>
            <w:tcW w:w="3898" w:type="dxa"/>
            <w:gridSpan w:val="2"/>
          </w:tcPr>
          <w:p w14:paraId="54985E93" w14:textId="77777777" w:rsidR="00C16A46" w:rsidRPr="000557AF" w:rsidRDefault="00C16A46" w:rsidP="00C16A46">
            <w:pPr>
              <w:pStyle w:val="tablecontent"/>
              <w:rPr>
                <w:rFonts w:ascii="Courier New" w:hAnsi="Courier New" w:cs="Courier New"/>
                <w:lang w:val="en-US" w:eastAsia="fr-FR"/>
              </w:rPr>
            </w:pPr>
            <w:r w:rsidRPr="000557AF">
              <w:rPr>
                <w:rFonts w:ascii="Courier New" w:hAnsi="Courier New" w:cs="Courier New"/>
                <w:lang w:val="en-US" w:eastAsia="fr-FR"/>
              </w:rPr>
              <w:t>ADD_THREE_MINUTES</w:t>
            </w:r>
          </w:p>
        </w:tc>
        <w:tc>
          <w:tcPr>
            <w:tcW w:w="5386" w:type="dxa"/>
          </w:tcPr>
          <w:p w14:paraId="747121EA" w14:textId="77777777" w:rsidR="00C16A46" w:rsidRPr="000557AF" w:rsidRDefault="00C16A46" w:rsidP="00C16A46">
            <w:pPr>
              <w:pStyle w:val="tablecontent"/>
              <w:rPr>
                <w:rFonts w:ascii="Arial" w:hAnsi="Arial" w:cs="Arial"/>
                <w:lang w:val="en-US"/>
              </w:rPr>
            </w:pPr>
            <w:r w:rsidRPr="000557AF">
              <w:rPr>
                <w:rFonts w:ascii="Arial" w:hAnsi="Arial" w:cs="Arial"/>
                <w:lang w:val="en-US"/>
              </w:rPr>
              <w:t>For NKE Argos floats only.</w:t>
            </w:r>
          </w:p>
          <w:p w14:paraId="332F049F" w14:textId="77777777" w:rsidR="00C16A46" w:rsidRPr="000557AF" w:rsidRDefault="00C16A46" w:rsidP="00C16A46">
            <w:pPr>
              <w:pStyle w:val="tablecontent"/>
              <w:rPr>
                <w:rFonts w:ascii="Arial" w:hAnsi="Arial" w:cs="Arial"/>
                <w:lang w:val="en-US"/>
              </w:rPr>
            </w:pPr>
            <w:r w:rsidRPr="000557AF">
              <w:rPr>
                <w:rFonts w:ascii="Arial" w:hAnsi="Arial" w:cs="Arial"/>
                <w:lang w:val="en-US"/>
              </w:rPr>
              <w:t xml:space="preserve">The Argos times provided by old versions of NKE Argos floats have a 6 </w:t>
            </w:r>
            <w:proofErr w:type="gramStart"/>
            <w:r w:rsidRPr="000557AF">
              <w:rPr>
                <w:rFonts w:ascii="Arial" w:hAnsi="Arial" w:cs="Arial"/>
                <w:lang w:val="en-US"/>
              </w:rPr>
              <w:t>minutes</w:t>
            </w:r>
            <w:proofErr w:type="gramEnd"/>
            <w:r w:rsidRPr="000557AF">
              <w:rPr>
                <w:rFonts w:ascii="Arial" w:hAnsi="Arial" w:cs="Arial"/>
                <w:lang w:val="en-US"/>
              </w:rPr>
              <w:t xml:space="preserve"> resolution, if you set this information to 1, 3 minutes will be added to some of these times (at Coriolis we usually set this item to 0, i.e. we don't apply this correction).</w:t>
            </w:r>
          </w:p>
        </w:tc>
      </w:tr>
    </w:tbl>
    <w:p w14:paraId="485C8123" w14:textId="77777777" w:rsidR="002F08BF" w:rsidRPr="00FE6751" w:rsidRDefault="002F08BF" w:rsidP="002F08BF">
      <w:pPr>
        <w:pStyle w:val="Corpsdetexte"/>
      </w:pPr>
    </w:p>
    <w:p w14:paraId="1FD30298" w14:textId="77777777" w:rsidR="002F08BF" w:rsidRPr="00FE6751" w:rsidRDefault="002F08BF" w:rsidP="00715A45">
      <w:pPr>
        <w:pStyle w:val="Titre1"/>
      </w:pPr>
      <w:bookmarkStart w:id="696" w:name="_Toc460855055"/>
      <w:bookmarkStart w:id="697" w:name="_Toc135664687"/>
      <w:r w:rsidRPr="00FE6751">
        <w:lastRenderedPageBreak/>
        <w:t>Float configuration</w:t>
      </w:r>
      <w:bookmarkEnd w:id="696"/>
      <w:bookmarkEnd w:id="697"/>
    </w:p>
    <w:p w14:paraId="7D1743C0" w14:textId="77777777" w:rsidR="002F08BF" w:rsidRPr="00FE6751" w:rsidRDefault="002F08BF" w:rsidP="002F08BF">
      <w:pPr>
        <w:pStyle w:val="Corpsdetexte"/>
      </w:pPr>
      <w:r w:rsidRPr="00FE6751">
        <w:t>Information on each managed float is provided in two files:</w:t>
      </w:r>
    </w:p>
    <w:p w14:paraId="008F2858" w14:textId="77777777" w:rsidR="002F08BF" w:rsidRPr="00FE6751" w:rsidRDefault="002F08BF" w:rsidP="002F08BF">
      <w:pPr>
        <w:pStyle w:val="Corpsdetexte"/>
        <w:widowControl w:val="0"/>
        <w:numPr>
          <w:ilvl w:val="0"/>
          <w:numId w:val="26"/>
        </w:numPr>
        <w:suppressAutoHyphens/>
      </w:pPr>
      <w:r w:rsidRPr="00FE6751">
        <w:t>One file contains the basic decoder configuration information,</w:t>
      </w:r>
    </w:p>
    <w:p w14:paraId="0F0B7ABC" w14:textId="77777777" w:rsidR="002F08BF" w:rsidRPr="00FE6751" w:rsidRDefault="002F08BF" w:rsidP="002F08BF">
      <w:pPr>
        <w:pStyle w:val="Corpsdetexte"/>
        <w:widowControl w:val="0"/>
        <w:numPr>
          <w:ilvl w:val="0"/>
          <w:numId w:val="26"/>
        </w:numPr>
        <w:suppressAutoHyphens/>
      </w:pPr>
      <w:r w:rsidRPr="00FE6751">
        <w:t>One file contains the float meta-data information.</w:t>
      </w:r>
    </w:p>
    <w:p w14:paraId="46702BB4" w14:textId="77777777" w:rsidR="002F08BF" w:rsidRPr="00FE6751" w:rsidRDefault="002F08BF" w:rsidP="00715A45">
      <w:pPr>
        <w:pStyle w:val="Titre2"/>
      </w:pPr>
      <w:bookmarkStart w:id="698" w:name="_Toc460855056"/>
      <w:bookmarkStart w:id="699" w:name="_Toc135664688"/>
      <w:r w:rsidRPr="00FE6751">
        <w:t>Float configuration files for PI decoder</w:t>
      </w:r>
      <w:bookmarkEnd w:id="698"/>
      <w:bookmarkEnd w:id="699"/>
    </w:p>
    <w:p w14:paraId="58498094" w14:textId="77777777" w:rsidR="002F08BF" w:rsidRPr="00FE6751" w:rsidRDefault="002F08BF" w:rsidP="00715A45">
      <w:pPr>
        <w:pStyle w:val="Titre3"/>
      </w:pPr>
      <w:bookmarkStart w:id="700" w:name="_Ref459295628"/>
      <w:bookmarkStart w:id="701" w:name="_Toc460855057"/>
      <w:bookmarkStart w:id="702" w:name="_Toc135664689"/>
      <w:r w:rsidRPr="00FE6751">
        <w:t>Float decoder configuration information</w:t>
      </w:r>
      <w:bookmarkEnd w:id="700"/>
      <w:bookmarkEnd w:id="701"/>
      <w:bookmarkEnd w:id="702"/>
    </w:p>
    <w:p w14:paraId="16D68A61" w14:textId="77777777" w:rsidR="002F08BF" w:rsidRPr="00FE6751" w:rsidRDefault="002F08BF" w:rsidP="002F08BF">
      <w:pPr>
        <w:pStyle w:val="Corpsdetexte"/>
      </w:pPr>
      <w:r w:rsidRPr="00FE6751">
        <w:t>For each managed float, 12 configuration information are needed by the decoder.</w:t>
      </w:r>
    </w:p>
    <w:p w14:paraId="3F877232" w14:textId="77777777" w:rsidR="002F08BF" w:rsidRPr="00FE6751" w:rsidRDefault="002F08BF" w:rsidP="002F08BF">
      <w:pPr>
        <w:pStyle w:val="Corpsdetexte"/>
      </w:pPr>
      <w:r w:rsidRPr="00FE6751">
        <w:t>These data are stored in a unique file (</w:t>
      </w:r>
      <w:r w:rsidRPr="00FE6751">
        <w:rPr>
          <w:rStyle w:val="CodeCar"/>
          <w:rFonts w:eastAsiaTheme="minorEastAsia"/>
        </w:rPr>
        <w:t>FLOAT_INFORMATION_FILE_NAME</w:t>
      </w:r>
      <w:r w:rsidRPr="00FE6751">
        <w:t>) which contains one line for each float.</w:t>
      </w:r>
    </w:p>
    <w:p w14:paraId="4A34C287" w14:textId="77777777" w:rsidR="002F08BF" w:rsidRPr="00FE6751" w:rsidRDefault="002F08BF" w:rsidP="002F08BF">
      <w:pPr>
        <w:pStyle w:val="Corpsdetexte"/>
      </w:pPr>
      <w:r w:rsidRPr="00FE6751">
        <w:t>Note that we usually manage these data in an Excel file (</w:t>
      </w:r>
      <w:r w:rsidRPr="00FE6751">
        <w:rPr>
          <w:i/>
        </w:rPr>
        <w:t>argo_floats_information_co.xls</w:t>
      </w:r>
      <w:r w:rsidRPr="00FE6751">
        <w:t>) but the decoder uses the ASCII version of this file (</w:t>
      </w:r>
      <w:r w:rsidRPr="00FE6751">
        <w:rPr>
          <w:i/>
        </w:rPr>
        <w:t>argo_floats_information_co.txt</w:t>
      </w:r>
      <w:r w:rsidRPr="00FE6751">
        <w:t xml:space="preserve"> generated from a copy of the 12 first columns of the Excel file).</w:t>
      </w:r>
    </w:p>
    <w:p w14:paraId="65179121" w14:textId="77777777" w:rsidR="002F08BF" w:rsidRPr="00FE6751" w:rsidRDefault="002F08BF" w:rsidP="002F08BF">
      <w:pPr>
        <w:pStyle w:val="Corpsdetexte"/>
      </w:pPr>
      <w:r w:rsidRPr="00FE6751">
        <w:t>The needed information is the following:</w:t>
      </w:r>
    </w:p>
    <w:p w14:paraId="542781E5" w14:textId="77777777" w:rsidR="002F08BF" w:rsidRPr="00FE6751" w:rsidRDefault="002F08BF" w:rsidP="002F08BF">
      <w:pPr>
        <w:pStyle w:val="Corpsdetexte"/>
        <w:widowControl w:val="0"/>
        <w:numPr>
          <w:ilvl w:val="0"/>
          <w:numId w:val="27"/>
        </w:numPr>
        <w:suppressAutoHyphens/>
      </w:pPr>
      <w:r w:rsidRPr="00FE6751">
        <w:t>Column #1: float WMO number,</w:t>
      </w:r>
    </w:p>
    <w:p w14:paraId="0AAEFF0B" w14:textId="77777777" w:rsidR="002F08BF" w:rsidRPr="00FE6751" w:rsidRDefault="002F08BF" w:rsidP="002F08BF">
      <w:pPr>
        <w:pStyle w:val="Corpsdetexte"/>
        <w:widowControl w:val="0"/>
        <w:numPr>
          <w:ilvl w:val="0"/>
          <w:numId w:val="27"/>
        </w:numPr>
        <w:suppressAutoHyphens/>
      </w:pPr>
      <w:r w:rsidRPr="00FE6751">
        <w:t>Column #2: decoder Id associated to the float,</w:t>
      </w:r>
    </w:p>
    <w:p w14:paraId="767AFC18" w14:textId="77777777" w:rsidR="002F08BF" w:rsidRPr="00FE6751" w:rsidRDefault="002F08BF" w:rsidP="002F08BF">
      <w:pPr>
        <w:pStyle w:val="Corpsdetexte"/>
        <w:widowControl w:val="0"/>
        <w:numPr>
          <w:ilvl w:val="0"/>
          <w:numId w:val="27"/>
        </w:numPr>
        <w:suppressAutoHyphens/>
      </w:pPr>
      <w:r w:rsidRPr="00FE6751">
        <w:t xml:space="preserve">Column #3: Argos </w:t>
      </w:r>
      <w:proofErr w:type="spellStart"/>
      <w:r w:rsidRPr="00FE6751">
        <w:t>ptt</w:t>
      </w:r>
      <w:proofErr w:type="spellEnd"/>
      <w:r w:rsidRPr="00FE6751">
        <w:t xml:space="preserve"> (Argos transmission) or IMEI number (Iridium SBD transmission) or login name (Iridium RUDICS transmission) of the float,</w:t>
      </w:r>
    </w:p>
    <w:p w14:paraId="67262046" w14:textId="77777777" w:rsidR="002F08BF" w:rsidRPr="001369CF" w:rsidRDefault="002F08BF" w:rsidP="002F08BF">
      <w:pPr>
        <w:pStyle w:val="Corpsdetexte"/>
        <w:widowControl w:val="0"/>
        <w:numPr>
          <w:ilvl w:val="0"/>
          <w:numId w:val="27"/>
        </w:numPr>
        <w:suppressAutoHyphens/>
      </w:pPr>
      <w:r w:rsidRPr="00FE6751">
        <w:t xml:space="preserve">Column #4: for Argos floats only. Frame length (in bytes) of the Argos float message (it is 31 for the current Argos floats (with 28-bits Argos ids) and 32 for older Argos floats (with 20-bits Argos </w:t>
      </w:r>
      <w:r w:rsidRPr="001369CF">
        <w:t>ids)),</w:t>
      </w:r>
    </w:p>
    <w:p w14:paraId="3CB10B80" w14:textId="77777777" w:rsidR="002F08BF" w:rsidRPr="001369CF" w:rsidRDefault="002F08BF" w:rsidP="002F08BF">
      <w:pPr>
        <w:pStyle w:val="Corpsdetexte"/>
        <w:widowControl w:val="0"/>
        <w:numPr>
          <w:ilvl w:val="0"/>
          <w:numId w:val="27"/>
        </w:numPr>
        <w:suppressAutoHyphens/>
      </w:pPr>
      <w:r w:rsidRPr="001369CF">
        <w:t xml:space="preserve">Column #5: </w:t>
      </w:r>
      <w:r w:rsidR="000974AC" w:rsidRPr="002E5C4D">
        <w:t>for Argos floats only.</w:t>
      </w:r>
      <w:r w:rsidR="000974AC" w:rsidRPr="001369CF">
        <w:t xml:space="preserve"> F</w:t>
      </w:r>
      <w:r w:rsidRPr="001369CF">
        <w:t>loat cycle length (in hours),</w:t>
      </w:r>
    </w:p>
    <w:p w14:paraId="6F1300D1" w14:textId="77777777" w:rsidR="002F08BF" w:rsidRPr="00FE6751" w:rsidRDefault="002F08BF" w:rsidP="002F08BF">
      <w:pPr>
        <w:pStyle w:val="Corpsdetexte"/>
        <w:widowControl w:val="0"/>
        <w:numPr>
          <w:ilvl w:val="0"/>
          <w:numId w:val="27"/>
        </w:numPr>
        <w:suppressAutoHyphens/>
      </w:pPr>
      <w:r w:rsidRPr="001369CF">
        <w:t xml:space="preserve">Column #6: </w:t>
      </w:r>
      <w:r w:rsidR="000974AC" w:rsidRPr="002E5C4D">
        <w:t>for Argos floats only.</w:t>
      </w:r>
      <w:r w:rsidR="000974AC" w:rsidRPr="001369CF">
        <w:t xml:space="preserve"> Float </w:t>
      </w:r>
      <w:r w:rsidRPr="001369CF">
        <w:t>subsurface</w:t>
      </w:r>
      <w:r w:rsidRPr="00FE6751">
        <w:t xml:space="preserve"> drift sampling period (in hours),</w:t>
      </w:r>
    </w:p>
    <w:p w14:paraId="47135187" w14:textId="77777777" w:rsidR="002F08BF" w:rsidRPr="00FE6751" w:rsidRDefault="002F08BF" w:rsidP="002F08BF">
      <w:pPr>
        <w:pStyle w:val="Corpsdetexte"/>
        <w:widowControl w:val="0"/>
        <w:numPr>
          <w:ilvl w:val="0"/>
          <w:numId w:val="27"/>
        </w:numPr>
        <w:suppressAutoHyphens/>
      </w:pPr>
      <w:r w:rsidRPr="00FE6751">
        <w:t>Column #7: for NKE BIO floats only. Firmware version of the PROVOR_II type float,</w:t>
      </w:r>
    </w:p>
    <w:p w14:paraId="4B2B8EC5" w14:textId="77777777" w:rsidR="002F08BF" w:rsidRPr="00FE6751" w:rsidRDefault="002F08BF" w:rsidP="002F08BF">
      <w:pPr>
        <w:pStyle w:val="Corpsdetexte"/>
        <w:widowControl w:val="0"/>
        <w:numPr>
          <w:ilvl w:val="0"/>
          <w:numId w:val="27"/>
        </w:numPr>
        <w:suppressAutoHyphens/>
      </w:pPr>
      <w:r w:rsidRPr="00FE6751">
        <w:t>Column #8: float launch date,</w:t>
      </w:r>
    </w:p>
    <w:p w14:paraId="6110F687" w14:textId="77777777" w:rsidR="002F08BF" w:rsidRPr="00FE6751" w:rsidRDefault="002F08BF" w:rsidP="002F08BF">
      <w:pPr>
        <w:pStyle w:val="Corpsdetexte"/>
        <w:widowControl w:val="0"/>
        <w:numPr>
          <w:ilvl w:val="0"/>
          <w:numId w:val="27"/>
        </w:numPr>
        <w:suppressAutoHyphens/>
      </w:pPr>
      <w:r w:rsidRPr="00FE6751">
        <w:t>Column #9: float launch longitude,</w:t>
      </w:r>
    </w:p>
    <w:p w14:paraId="62CE8683" w14:textId="77777777" w:rsidR="002F08BF" w:rsidRPr="00FE6751" w:rsidRDefault="002F08BF" w:rsidP="002F08BF">
      <w:pPr>
        <w:pStyle w:val="Corpsdetexte"/>
        <w:widowControl w:val="0"/>
        <w:numPr>
          <w:ilvl w:val="0"/>
          <w:numId w:val="27"/>
        </w:numPr>
        <w:suppressAutoHyphens/>
      </w:pPr>
      <w:r w:rsidRPr="00FE6751">
        <w:t>Column #10: float launch latitude,</w:t>
      </w:r>
    </w:p>
    <w:p w14:paraId="280B37E4" w14:textId="77777777" w:rsidR="002F08BF" w:rsidRPr="00FE6751" w:rsidRDefault="002F08BF" w:rsidP="002F08BF">
      <w:pPr>
        <w:pStyle w:val="Corpsdetexte"/>
        <w:widowControl w:val="0"/>
        <w:numPr>
          <w:ilvl w:val="0"/>
          <w:numId w:val="27"/>
        </w:numPr>
        <w:suppressAutoHyphens/>
      </w:pPr>
      <w:r w:rsidRPr="00FE6751">
        <w:t>Column #11: date of the first descent of the float (day #0 of the NKE float internal calendar),</w:t>
      </w:r>
    </w:p>
    <w:p w14:paraId="516BF9AC" w14:textId="77777777" w:rsidR="002F08BF" w:rsidRPr="00FE6751" w:rsidRDefault="002F08BF" w:rsidP="002F08BF">
      <w:pPr>
        <w:pStyle w:val="Corpsdetexte"/>
        <w:widowControl w:val="0"/>
        <w:numPr>
          <w:ilvl w:val="0"/>
          <w:numId w:val="27"/>
        </w:numPr>
        <w:suppressAutoHyphens/>
      </w:pPr>
      <w:r w:rsidRPr="00FE6751">
        <w:t>Column #12: for Iridium floats only. End decoding date (used to manage received data when the same IMEI number has been used by more than one float).</w:t>
      </w:r>
    </w:p>
    <w:p w14:paraId="36561F24" w14:textId="77777777" w:rsidR="002F08BF" w:rsidRPr="00FE6751" w:rsidRDefault="002F08BF" w:rsidP="00715A45">
      <w:pPr>
        <w:pStyle w:val="Titre3"/>
      </w:pPr>
      <w:bookmarkStart w:id="703" w:name="_Ref459196910"/>
      <w:bookmarkStart w:id="704" w:name="_Toc460855058"/>
      <w:bookmarkStart w:id="705" w:name="_Toc135664690"/>
      <w:r w:rsidRPr="00FE6751">
        <w:t>Float meta-data file</w:t>
      </w:r>
      <w:bookmarkEnd w:id="703"/>
      <w:bookmarkEnd w:id="704"/>
      <w:bookmarkEnd w:id="705"/>
    </w:p>
    <w:p w14:paraId="20F571E2" w14:textId="77777777" w:rsidR="002F08BF" w:rsidRPr="00FE6751" w:rsidRDefault="002F08BF" w:rsidP="002F08BF">
      <w:pPr>
        <w:pStyle w:val="Corpsdetexte"/>
      </w:pPr>
      <w:r w:rsidRPr="00FE6751">
        <w:t xml:space="preserve">The float meta-data are stored in a file called </w:t>
      </w:r>
      <w:proofErr w:type="spellStart"/>
      <w:r w:rsidRPr="00FE6751">
        <w:rPr>
          <w:i/>
        </w:rPr>
        <w:t>wmo_</w:t>
      </w:r>
      <w:proofErr w:type="gramStart"/>
      <w:r w:rsidRPr="00FE6751">
        <w:rPr>
          <w:i/>
        </w:rPr>
        <w:t>meta.json</w:t>
      </w:r>
      <w:proofErr w:type="spellEnd"/>
      <w:proofErr w:type="gramEnd"/>
      <w:r w:rsidRPr="00FE6751">
        <w:t xml:space="preserve">; the files of the managed floats are gathered in the </w:t>
      </w:r>
      <w:r w:rsidRPr="00FE6751">
        <w:rPr>
          <w:rStyle w:val="CodeCar"/>
          <w:rFonts w:eastAsiaTheme="minorEastAsia"/>
        </w:rPr>
        <w:t>DIR_INPUT_JSON_FLOAT_META_DATA_FILE</w:t>
      </w:r>
      <w:r w:rsidRPr="00FE6751">
        <w:t xml:space="preserve"> directory.</w:t>
      </w:r>
    </w:p>
    <w:p w14:paraId="031EC1B9" w14:textId="5B074F79" w:rsidR="002F08BF" w:rsidRPr="00FE6751" w:rsidRDefault="002F08BF" w:rsidP="002F08BF">
      <w:pPr>
        <w:pStyle w:val="Corpsdetexte"/>
      </w:pPr>
      <w:r w:rsidRPr="00FE6751">
        <w:rPr>
          <w:rFonts w:cs="Times New Roman"/>
        </w:rPr>
        <w:t xml:space="preserve">Most of the information has a name compliant with the Argo Metadata V3.1 format (see chapter 2.4 of </w:t>
      </w:r>
      <w:r w:rsidR="004B1BEF" w:rsidRPr="00FE6751">
        <w:rPr>
          <w:rFonts w:cs="Times New Roman"/>
        </w:rPr>
        <w:t>[</w:t>
      </w:r>
      <w:r w:rsidR="007C4C5F" w:rsidRPr="00B702B6">
        <w:rPr>
          <w:rFonts w:cs="Times New Roman"/>
        </w:rPr>
        <w:fldChar w:fldCharType="begin"/>
      </w:r>
      <w:r w:rsidR="007C4C5F" w:rsidRPr="00FE6751">
        <w:rPr>
          <w:rFonts w:cs="Times New Roman"/>
        </w:rPr>
        <w:instrText xml:space="preserve"> REF RD1 \h  \* MERGEFORMAT </w:instrText>
      </w:r>
      <w:r w:rsidR="007C4C5F" w:rsidRPr="00B702B6">
        <w:rPr>
          <w:rFonts w:cs="Times New Roman"/>
        </w:rPr>
      </w:r>
      <w:r w:rsidR="007C4C5F" w:rsidRPr="00B702B6">
        <w:rPr>
          <w:rFonts w:cs="Times New Roman"/>
        </w:rPr>
        <w:fldChar w:fldCharType="separate"/>
      </w:r>
      <w:ins w:id="706" w:author="RANNOU, Jean-Philippe" w:date="2023-05-22T16:18:00Z">
        <w:r w:rsidR="00011D7C" w:rsidRPr="00011D7C">
          <w:rPr>
            <w:rFonts w:cs="Times New Roman"/>
            <w:rPrChange w:id="707" w:author="RANNOU, Jean-Philippe" w:date="2023-05-22T16:18:00Z">
              <w:rPr>
                <w:rFonts w:ascii="Arial" w:hAnsi="Arial" w:cs="Arial"/>
                <w:sz w:val="20"/>
                <w:szCs w:val="20"/>
              </w:rPr>
            </w:rPrChange>
          </w:rPr>
          <w:t>RD1</w:t>
        </w:r>
      </w:ins>
      <w:del w:id="708" w:author="RANNOU, Jean-Philippe" w:date="2023-05-22T16:18:00Z">
        <w:r w:rsidR="007C4C5F" w:rsidRPr="00FE6751" w:rsidDel="00011D7C">
          <w:rPr>
            <w:rFonts w:cs="Times New Roman"/>
          </w:rPr>
          <w:delText>RD1</w:delText>
        </w:r>
      </w:del>
      <w:r w:rsidR="007C4C5F" w:rsidRPr="00B702B6">
        <w:rPr>
          <w:rFonts w:cs="Times New Roman"/>
        </w:rPr>
        <w:fldChar w:fldCharType="end"/>
      </w:r>
      <w:r w:rsidR="004B1BEF" w:rsidRPr="00FE6751">
        <w:rPr>
          <w:rFonts w:cs="Times New Roman"/>
        </w:rPr>
        <w:t>]</w:t>
      </w:r>
      <w:r w:rsidR="007C4C5F" w:rsidRPr="00FE6751">
        <w:rPr>
          <w:rFonts w:cs="Times New Roman"/>
        </w:rPr>
        <w:t xml:space="preserve"> </w:t>
      </w:r>
      <w:r w:rsidRPr="00FE6751">
        <w:rPr>
          <w:rFonts w:cs="Times New Roman"/>
        </w:rPr>
        <w:t>for their detailed</w:t>
      </w:r>
      <w:r w:rsidRPr="00FE6751">
        <w:t xml:space="preserve"> description). These data will be copied by the decoded in the generated META </w:t>
      </w:r>
      <w:proofErr w:type="spellStart"/>
      <w:r w:rsidRPr="00FE6751">
        <w:t>NetCDF</w:t>
      </w:r>
      <w:proofErr w:type="spellEnd"/>
      <w:r w:rsidRPr="00FE6751">
        <w:t xml:space="preserve"> file.</w:t>
      </w:r>
    </w:p>
    <w:p w14:paraId="4DFA88C8" w14:textId="77777777" w:rsidR="002F08BF" w:rsidRPr="00FE6751" w:rsidRDefault="002F08BF" w:rsidP="002F08BF">
      <w:pPr>
        <w:pStyle w:val="Corpsdetexte"/>
      </w:pPr>
      <w:r w:rsidRPr="00FE6751">
        <w:t>Some specific items are processed by the decoder:</w:t>
      </w:r>
    </w:p>
    <w:p w14:paraId="1F5E51CD" w14:textId="77777777" w:rsidR="002F08BF" w:rsidRPr="00FE6751" w:rsidRDefault="002F08BF" w:rsidP="002F08BF">
      <w:pPr>
        <w:pStyle w:val="Corpsdetexte"/>
        <w:widowControl w:val="0"/>
        <w:numPr>
          <w:ilvl w:val="0"/>
          <w:numId w:val="28"/>
        </w:numPr>
        <w:suppressAutoHyphens/>
      </w:pPr>
      <w:r w:rsidRPr="00FE6751">
        <w:lastRenderedPageBreak/>
        <w:t xml:space="preserve">CONFIG_PARAMETER_NAME and CONFIG_PARAMETER_VALUE </w:t>
      </w:r>
      <w:proofErr w:type="gramStart"/>
      <w:r w:rsidRPr="00FE6751">
        <w:t>are</w:t>
      </w:r>
      <w:proofErr w:type="gramEnd"/>
      <w:r w:rsidRPr="00FE6751">
        <w:t xml:space="preserve"> used to fill the LAUNCH_CONFIG_PARAMETER_NAME and LAUNCH_CONFIG_PARAMETER_VALUE arrays of the META </w:t>
      </w:r>
      <w:proofErr w:type="spellStart"/>
      <w:r w:rsidRPr="00FE6751">
        <w:t>NetCDF</w:t>
      </w:r>
      <w:proofErr w:type="spellEnd"/>
      <w:r w:rsidRPr="00FE6751">
        <w:t xml:space="preserve"> file,</w:t>
      </w:r>
    </w:p>
    <w:p w14:paraId="0074FA98" w14:textId="77777777" w:rsidR="002F08BF" w:rsidRPr="00FE6751" w:rsidRDefault="002F08BF" w:rsidP="002F08BF">
      <w:pPr>
        <w:pStyle w:val="Corpsdetexte"/>
        <w:widowControl w:val="0"/>
        <w:numPr>
          <w:ilvl w:val="0"/>
          <w:numId w:val="28"/>
        </w:numPr>
        <w:suppressAutoHyphens/>
      </w:pPr>
      <w:r w:rsidRPr="00FE6751">
        <w:t xml:space="preserve">CONFIG_REPETITION_RATE is used to fill CONFIG_PARAMETER_NAME and CONFIG_PARAMETER_VALUE arrays of the META </w:t>
      </w:r>
      <w:proofErr w:type="spellStart"/>
      <w:r w:rsidRPr="00FE6751">
        <w:t>NetCDF</w:t>
      </w:r>
      <w:proofErr w:type="spellEnd"/>
      <w:r w:rsidRPr="00FE6751">
        <w:t xml:space="preserve"> file for multi mission floats,</w:t>
      </w:r>
    </w:p>
    <w:p w14:paraId="22BE59E2" w14:textId="77777777" w:rsidR="002F08BF" w:rsidRPr="00FE6751" w:rsidRDefault="002F08BF" w:rsidP="002F08BF">
      <w:pPr>
        <w:pStyle w:val="Corpsdetexte"/>
        <w:widowControl w:val="0"/>
        <w:numPr>
          <w:ilvl w:val="0"/>
          <w:numId w:val="28"/>
        </w:numPr>
        <w:suppressAutoHyphens/>
      </w:pPr>
      <w:r w:rsidRPr="00FE6751">
        <w:t>CALIBRATION_COEFFICIENT is used to compute derived parameter,</w:t>
      </w:r>
    </w:p>
    <w:p w14:paraId="7B8B0393" w14:textId="77777777" w:rsidR="002F08BF" w:rsidRPr="00FE6751" w:rsidRDefault="002F08BF" w:rsidP="002F08BF">
      <w:pPr>
        <w:pStyle w:val="Corpsdetexte"/>
        <w:widowControl w:val="0"/>
        <w:numPr>
          <w:ilvl w:val="0"/>
          <w:numId w:val="28"/>
        </w:numPr>
        <w:suppressAutoHyphens/>
      </w:pPr>
      <w:r w:rsidRPr="00FE6751">
        <w:t>RT_OFFSET is used to apply RT adjustments on decoded data,</w:t>
      </w:r>
    </w:p>
    <w:p w14:paraId="1F1506E4" w14:textId="77777777" w:rsidR="002F08BF" w:rsidRPr="00FE6751" w:rsidRDefault="002F08BF" w:rsidP="002F08BF">
      <w:pPr>
        <w:pStyle w:val="Corpsdetexte"/>
        <w:widowControl w:val="0"/>
        <w:numPr>
          <w:ilvl w:val="0"/>
          <w:numId w:val="28"/>
        </w:numPr>
        <w:suppressAutoHyphens/>
      </w:pPr>
      <w:r w:rsidRPr="00FE6751">
        <w:t xml:space="preserve">CALIB_RT_PARAMETER, CALIB_RT_EQUATION, CALIB_RT_COEFFICIENT, CALIB_RT_COMMENT and CALIB_RT_DATE </w:t>
      </w:r>
      <w:proofErr w:type="gramStart"/>
      <w:r w:rsidRPr="00FE6751">
        <w:t>are</w:t>
      </w:r>
      <w:proofErr w:type="gramEnd"/>
      <w:r w:rsidRPr="00FE6751">
        <w:t xml:space="preserve"> used to fill PARAMETER and SCIENTIFIC_CALIB_* arrays of the PROFILE </w:t>
      </w:r>
      <w:proofErr w:type="spellStart"/>
      <w:r w:rsidRPr="00FE6751">
        <w:t>NetCDF</w:t>
      </w:r>
      <w:proofErr w:type="spellEnd"/>
      <w:r w:rsidRPr="00FE6751">
        <w:t xml:space="preserve"> files,</w:t>
      </w:r>
    </w:p>
    <w:p w14:paraId="04B62B07" w14:textId="77777777" w:rsidR="002F08BF" w:rsidRPr="00FE6751" w:rsidRDefault="002F08BF" w:rsidP="002F08BF">
      <w:pPr>
        <w:pStyle w:val="Corpsdetexte"/>
        <w:widowControl w:val="0"/>
        <w:numPr>
          <w:ilvl w:val="0"/>
          <w:numId w:val="28"/>
        </w:numPr>
        <w:suppressAutoHyphens/>
      </w:pPr>
      <w:r w:rsidRPr="00FE6751">
        <w:t>SENSOR_MOUNTED_ON_FLOAT is used to store the sensor list of BIO floats.</w:t>
      </w:r>
    </w:p>
    <w:p w14:paraId="5B9D68FC" w14:textId="77777777" w:rsidR="002F08BF" w:rsidRPr="00FE6751" w:rsidRDefault="002F08BF" w:rsidP="00715A45">
      <w:pPr>
        <w:pStyle w:val="Titre4"/>
      </w:pPr>
      <w:bookmarkStart w:id="709" w:name="_Toc135664691"/>
      <w:r w:rsidRPr="00FE6751">
        <w:t>Float meta-data file generation</w:t>
      </w:r>
      <w:bookmarkEnd w:id="709"/>
    </w:p>
    <w:p w14:paraId="40D1634A" w14:textId="77777777" w:rsidR="002F08BF" w:rsidRPr="00FE6751" w:rsidRDefault="002F08BF" w:rsidP="002F08BF">
      <w:pPr>
        <w:pStyle w:val="Corpsdetexte"/>
      </w:pPr>
      <w:r w:rsidRPr="00FE6751">
        <w:t>It’s up to each user to generate its own meta-data file.</w:t>
      </w:r>
    </w:p>
    <w:p w14:paraId="3BDADC42" w14:textId="77777777" w:rsidR="002F08BF" w:rsidRPr="00FE6751" w:rsidRDefault="002F08BF" w:rsidP="002F08BF">
      <w:pPr>
        <w:pStyle w:val="Corpsdetexte"/>
      </w:pPr>
      <w:r w:rsidRPr="00FE6751">
        <w:t>At Coriolis we use specific tools (</w:t>
      </w:r>
      <w:proofErr w:type="spellStart"/>
      <w:r w:rsidRPr="00FE6751">
        <w:rPr>
          <w:b/>
          <w:i/>
        </w:rPr>
        <w:t>generate_json_float_meta</w:t>
      </w:r>
      <w:proofErr w:type="spellEnd"/>
      <w:r w:rsidRPr="00FE6751">
        <w:rPr>
          <w:b/>
          <w:i/>
        </w:rPr>
        <w:t>_*</w:t>
      </w:r>
      <w:r w:rsidRPr="00FE6751">
        <w:t>) to generate the float meta-data files from data exported from the Coriolis data base.</w:t>
      </w:r>
    </w:p>
    <w:p w14:paraId="5640A9AA" w14:textId="77777777" w:rsidR="002F08BF" w:rsidRPr="00FE6751" w:rsidRDefault="002F08BF" w:rsidP="00715A45">
      <w:pPr>
        <w:pStyle w:val="Titre2"/>
      </w:pPr>
      <w:bookmarkStart w:id="710" w:name="_Toc460855059"/>
      <w:bookmarkStart w:id="711" w:name="_Toc135664692"/>
      <w:r w:rsidRPr="00FE6751">
        <w:t>Float configuration files for DAC decoder</w:t>
      </w:r>
      <w:bookmarkEnd w:id="710"/>
      <w:bookmarkEnd w:id="711"/>
    </w:p>
    <w:p w14:paraId="09B9C8DC" w14:textId="77777777" w:rsidR="002F08BF" w:rsidRPr="00FE6751" w:rsidRDefault="002F08BF" w:rsidP="00715A45">
      <w:pPr>
        <w:pStyle w:val="Titre3"/>
      </w:pPr>
      <w:bookmarkStart w:id="712" w:name="_Ref459295643"/>
      <w:bookmarkStart w:id="713" w:name="_Ref459302655"/>
      <w:bookmarkStart w:id="714" w:name="_Ref459302673"/>
      <w:bookmarkStart w:id="715" w:name="_Toc460855060"/>
      <w:bookmarkStart w:id="716" w:name="_Toc135664693"/>
      <w:r w:rsidRPr="00FE6751">
        <w:t>Float decoder configuration information</w:t>
      </w:r>
      <w:bookmarkEnd w:id="712"/>
      <w:bookmarkEnd w:id="713"/>
      <w:bookmarkEnd w:id="714"/>
      <w:bookmarkEnd w:id="715"/>
      <w:bookmarkEnd w:id="716"/>
    </w:p>
    <w:p w14:paraId="375B5B31" w14:textId="77777777" w:rsidR="002F08BF" w:rsidRPr="00FE6751" w:rsidRDefault="002F08BF" w:rsidP="002F08BF">
      <w:pPr>
        <w:pStyle w:val="Corpsdetexte"/>
      </w:pPr>
      <w:r w:rsidRPr="00FE6751">
        <w:t xml:space="preserve">The float decoder configuration information is stored in a file called </w:t>
      </w:r>
      <w:proofErr w:type="spellStart"/>
      <w:r w:rsidRPr="00FE6751">
        <w:rPr>
          <w:i/>
        </w:rPr>
        <w:t>wmo_emitterId_</w:t>
      </w:r>
      <w:proofErr w:type="gramStart"/>
      <w:r w:rsidRPr="00FE6751">
        <w:rPr>
          <w:i/>
        </w:rPr>
        <w:t>info.json</w:t>
      </w:r>
      <w:proofErr w:type="spellEnd"/>
      <w:proofErr w:type="gramEnd"/>
      <w:r w:rsidRPr="00FE6751">
        <w:t xml:space="preserve"> (</w:t>
      </w:r>
      <w:proofErr w:type="spellStart"/>
      <w:r w:rsidRPr="00FE6751">
        <w:rPr>
          <w:i/>
        </w:rPr>
        <w:t>emitterId</w:t>
      </w:r>
      <w:proofErr w:type="spellEnd"/>
      <w:r w:rsidRPr="00FE6751">
        <w:t xml:space="preserve"> could be Argos </w:t>
      </w:r>
      <w:proofErr w:type="spellStart"/>
      <w:r w:rsidRPr="00FE6751">
        <w:t>ptt</w:t>
      </w:r>
      <w:proofErr w:type="spellEnd"/>
      <w:r w:rsidRPr="00FE6751">
        <w:t xml:space="preserve"> (Argos transmission) or IMEI number (Iridium SBD transmission) or login name (Iridium RUDICS transmission)); the files of the managed floats are gathered in the </w:t>
      </w:r>
      <w:r w:rsidRPr="00FE6751">
        <w:rPr>
          <w:rStyle w:val="CodeCar"/>
          <w:rFonts w:eastAsiaTheme="minorEastAsia"/>
        </w:rPr>
        <w:t>DIR_INPUT_JSON_FLOAT_DECODING_PARAMETERS_FILE</w:t>
      </w:r>
      <w:r w:rsidRPr="00FE6751">
        <w:t xml:space="preserve"> directory.</w:t>
      </w:r>
    </w:p>
    <w:p w14:paraId="46C63447" w14:textId="77777777" w:rsidR="002F08BF" w:rsidRPr="00FE6751" w:rsidRDefault="002F08BF" w:rsidP="002F08BF">
      <w:pPr>
        <w:pStyle w:val="Corpsdetexte"/>
      </w:pPr>
      <w:r w:rsidRPr="00FE6751">
        <w:t>For each managed float, 15 configuration information are provided in this file:</w:t>
      </w:r>
    </w:p>
    <w:p w14:paraId="3CD05A97" w14:textId="77777777" w:rsidR="002F08BF" w:rsidRPr="00FE6751" w:rsidRDefault="002F08BF" w:rsidP="002F08BF">
      <w:pPr>
        <w:pStyle w:val="Corpsdetexte"/>
        <w:widowControl w:val="0"/>
        <w:numPr>
          <w:ilvl w:val="0"/>
          <w:numId w:val="29"/>
        </w:numPr>
        <w:suppressAutoHyphens/>
      </w:pPr>
      <w:r w:rsidRPr="00FE6751">
        <w:t>WMO: float WMO number,</w:t>
      </w:r>
    </w:p>
    <w:p w14:paraId="203021AF" w14:textId="77777777" w:rsidR="002F08BF" w:rsidRPr="00FE6751" w:rsidRDefault="002F08BF" w:rsidP="002F08BF">
      <w:pPr>
        <w:pStyle w:val="Corpsdetexte"/>
        <w:widowControl w:val="0"/>
        <w:numPr>
          <w:ilvl w:val="0"/>
          <w:numId w:val="27"/>
        </w:numPr>
        <w:suppressAutoHyphens/>
      </w:pPr>
      <w:r w:rsidRPr="00FE6751">
        <w:t xml:space="preserve">PTT: Argos </w:t>
      </w:r>
      <w:proofErr w:type="spellStart"/>
      <w:r w:rsidRPr="00FE6751">
        <w:t>ptt</w:t>
      </w:r>
      <w:proofErr w:type="spellEnd"/>
      <w:r w:rsidRPr="00FE6751">
        <w:t xml:space="preserve"> (Argos transmission) or IMEI number (Iridium SBD transmission) or login name (Iridium RUDICS transmission) of the float,</w:t>
      </w:r>
    </w:p>
    <w:p w14:paraId="7188ED58" w14:textId="77777777" w:rsidR="002F08BF" w:rsidRPr="00FE6751" w:rsidRDefault="002F08BF" w:rsidP="002F08BF">
      <w:pPr>
        <w:pStyle w:val="Corpsdetexte"/>
        <w:widowControl w:val="0"/>
        <w:numPr>
          <w:ilvl w:val="0"/>
          <w:numId w:val="29"/>
        </w:numPr>
        <w:suppressAutoHyphens/>
      </w:pPr>
      <w:r w:rsidRPr="00FE6751">
        <w:t>FLOAT_TYPE: float type (presently PROVOR, APEX or NOVA),</w:t>
      </w:r>
    </w:p>
    <w:p w14:paraId="2D0640B5" w14:textId="77777777" w:rsidR="002F08BF" w:rsidRPr="00FE6751" w:rsidRDefault="002F08BF" w:rsidP="002F08BF">
      <w:pPr>
        <w:pStyle w:val="Corpsdetexte"/>
        <w:widowControl w:val="0"/>
        <w:numPr>
          <w:ilvl w:val="0"/>
          <w:numId w:val="29"/>
        </w:numPr>
        <w:suppressAutoHyphens/>
      </w:pPr>
      <w:r w:rsidRPr="00FE6751">
        <w:t>DECODER_VERSION: Coriolis version of the float,</w:t>
      </w:r>
    </w:p>
    <w:p w14:paraId="63ED1D6B" w14:textId="77777777" w:rsidR="002F08BF" w:rsidRPr="00FE6751" w:rsidRDefault="002F08BF" w:rsidP="002F08BF">
      <w:pPr>
        <w:pStyle w:val="Corpsdetexte"/>
        <w:widowControl w:val="0"/>
        <w:numPr>
          <w:ilvl w:val="0"/>
          <w:numId w:val="27"/>
        </w:numPr>
        <w:suppressAutoHyphens/>
      </w:pPr>
      <w:r w:rsidRPr="00FE6751">
        <w:t>DECODER_ID: decoder Id associated to the float,</w:t>
      </w:r>
    </w:p>
    <w:p w14:paraId="1A8E7E85" w14:textId="77777777" w:rsidR="002F08BF" w:rsidRPr="001369CF" w:rsidRDefault="002F08BF" w:rsidP="002F08BF">
      <w:pPr>
        <w:pStyle w:val="Corpsdetexte"/>
        <w:widowControl w:val="0"/>
        <w:numPr>
          <w:ilvl w:val="0"/>
          <w:numId w:val="27"/>
        </w:numPr>
        <w:suppressAutoHyphens/>
      </w:pPr>
      <w:r w:rsidRPr="00FE6751">
        <w:t xml:space="preserve">FRAME_LENGTH: for Argos floats only. Frame length (in bytes) of the Argos float message (it is 31 for the </w:t>
      </w:r>
      <w:r w:rsidRPr="001369CF">
        <w:t>current Argos floats (with 28-bits Argos ids) and 32 for older Argos floats (with 20-bits Argos ids)),</w:t>
      </w:r>
    </w:p>
    <w:p w14:paraId="67987653" w14:textId="77777777" w:rsidR="002F08BF" w:rsidRPr="001369CF" w:rsidRDefault="002F08BF" w:rsidP="002F08BF">
      <w:pPr>
        <w:pStyle w:val="Corpsdetexte"/>
        <w:widowControl w:val="0"/>
        <w:numPr>
          <w:ilvl w:val="0"/>
          <w:numId w:val="27"/>
        </w:numPr>
        <w:suppressAutoHyphens/>
      </w:pPr>
      <w:r w:rsidRPr="001369CF">
        <w:t xml:space="preserve">CYCLE_LENGTH: </w:t>
      </w:r>
      <w:r w:rsidR="00D822FB" w:rsidRPr="002E5C4D">
        <w:t>for Argos floats only</w:t>
      </w:r>
      <w:r w:rsidR="000B7052" w:rsidRPr="002E5C4D">
        <w:t xml:space="preserve"> (unused otherwise)</w:t>
      </w:r>
      <w:r w:rsidR="00D822FB" w:rsidRPr="002E5C4D">
        <w:t>.</w:t>
      </w:r>
      <w:r w:rsidR="00D822FB" w:rsidRPr="001369CF">
        <w:t xml:space="preserve"> F</w:t>
      </w:r>
      <w:r w:rsidRPr="001369CF">
        <w:t>loat cycle length (in hours),</w:t>
      </w:r>
    </w:p>
    <w:p w14:paraId="5F004F54" w14:textId="77777777" w:rsidR="002F08BF" w:rsidRPr="001369CF" w:rsidRDefault="002F08BF" w:rsidP="002F08BF">
      <w:pPr>
        <w:pStyle w:val="Corpsdetexte"/>
        <w:widowControl w:val="0"/>
        <w:numPr>
          <w:ilvl w:val="0"/>
          <w:numId w:val="27"/>
        </w:numPr>
        <w:suppressAutoHyphens/>
      </w:pPr>
      <w:r w:rsidRPr="001369CF">
        <w:t xml:space="preserve">DRIFT_SAMPLING_PERIOD: </w:t>
      </w:r>
      <w:r w:rsidR="00D822FB" w:rsidRPr="002E5C4D">
        <w:t>for Argos floats only</w:t>
      </w:r>
      <w:r w:rsidR="000B7052" w:rsidRPr="002E5C4D">
        <w:t xml:space="preserve"> (unused otherwise)</w:t>
      </w:r>
      <w:r w:rsidR="00D822FB" w:rsidRPr="002E5C4D">
        <w:t>.</w:t>
      </w:r>
      <w:r w:rsidR="00D822FB" w:rsidRPr="001369CF">
        <w:t xml:space="preserve"> F</w:t>
      </w:r>
      <w:r w:rsidRPr="001369CF">
        <w:t>loat subsurface drift sampling period (in hours),</w:t>
      </w:r>
    </w:p>
    <w:p w14:paraId="29F0290D" w14:textId="77777777" w:rsidR="002F08BF" w:rsidRPr="001369CF" w:rsidRDefault="002F08BF" w:rsidP="002F08BF">
      <w:pPr>
        <w:pStyle w:val="Corpsdetexte"/>
        <w:widowControl w:val="0"/>
        <w:numPr>
          <w:ilvl w:val="0"/>
          <w:numId w:val="29"/>
        </w:numPr>
        <w:suppressAutoHyphens/>
      </w:pPr>
      <w:r w:rsidRPr="001369CF">
        <w:t>DELAI: for NKE BIO floats only. Firmware version of the PROVOR_II type float,</w:t>
      </w:r>
    </w:p>
    <w:p w14:paraId="7D63A1E6" w14:textId="77777777" w:rsidR="002F08BF" w:rsidRPr="001369CF" w:rsidRDefault="002F08BF" w:rsidP="002F08BF">
      <w:pPr>
        <w:pStyle w:val="Corpsdetexte"/>
        <w:widowControl w:val="0"/>
        <w:numPr>
          <w:ilvl w:val="0"/>
          <w:numId w:val="27"/>
        </w:numPr>
        <w:suppressAutoHyphens/>
      </w:pPr>
      <w:r w:rsidRPr="001369CF">
        <w:t>LAUNCH_DATE: float launch date,</w:t>
      </w:r>
    </w:p>
    <w:p w14:paraId="7246EE03" w14:textId="77777777" w:rsidR="002F08BF" w:rsidRPr="00FE6751" w:rsidRDefault="002F08BF" w:rsidP="002F08BF">
      <w:pPr>
        <w:pStyle w:val="Corpsdetexte"/>
        <w:widowControl w:val="0"/>
        <w:numPr>
          <w:ilvl w:val="0"/>
          <w:numId w:val="27"/>
        </w:numPr>
        <w:suppressAutoHyphens/>
      </w:pPr>
      <w:r w:rsidRPr="00FE6751">
        <w:t>LAUNCH_LON: float launch longitude,</w:t>
      </w:r>
    </w:p>
    <w:p w14:paraId="2625D3DD" w14:textId="77777777" w:rsidR="002F08BF" w:rsidRPr="00FE6751" w:rsidRDefault="002F08BF" w:rsidP="002F08BF">
      <w:pPr>
        <w:pStyle w:val="Corpsdetexte"/>
        <w:widowControl w:val="0"/>
        <w:numPr>
          <w:ilvl w:val="0"/>
          <w:numId w:val="27"/>
        </w:numPr>
        <w:suppressAutoHyphens/>
      </w:pPr>
      <w:r w:rsidRPr="00FE6751">
        <w:t>LAUNCH_LAT: float launch latitude,</w:t>
      </w:r>
    </w:p>
    <w:p w14:paraId="143D98FC" w14:textId="77777777" w:rsidR="002F08BF" w:rsidRPr="00FE6751" w:rsidRDefault="002F08BF" w:rsidP="002F08BF">
      <w:pPr>
        <w:pStyle w:val="Corpsdetexte"/>
        <w:widowControl w:val="0"/>
        <w:numPr>
          <w:ilvl w:val="0"/>
          <w:numId w:val="27"/>
        </w:numPr>
        <w:suppressAutoHyphens/>
      </w:pPr>
      <w:r w:rsidRPr="00FE6751">
        <w:t xml:space="preserve">END_DECODING_DATE: for Iridium floats only. End decoding date (used to manage </w:t>
      </w:r>
      <w:r w:rsidRPr="00FE6751">
        <w:lastRenderedPageBreak/>
        <w:t>received data when the same IMEI number has been used by more than one float),</w:t>
      </w:r>
    </w:p>
    <w:p w14:paraId="1A22AAE7" w14:textId="77777777" w:rsidR="002F08BF" w:rsidRPr="00FE6751" w:rsidRDefault="002F08BF" w:rsidP="002F08BF">
      <w:pPr>
        <w:pStyle w:val="Corpsdetexte"/>
        <w:widowControl w:val="0"/>
        <w:numPr>
          <w:ilvl w:val="0"/>
          <w:numId w:val="27"/>
        </w:numPr>
        <w:suppressAutoHyphens/>
      </w:pPr>
      <w:r w:rsidRPr="00FE6751">
        <w:t>REFERENCE_DAY: date of the first descent of the float (day #0 of the NKE float internal calendar),</w:t>
      </w:r>
    </w:p>
    <w:p w14:paraId="3F0331F7" w14:textId="585E2D58" w:rsidR="002F08BF" w:rsidRPr="00FE6751" w:rsidRDefault="002F08BF" w:rsidP="002F08BF">
      <w:pPr>
        <w:pStyle w:val="Corpsdetexte"/>
        <w:widowControl w:val="0"/>
        <w:numPr>
          <w:ilvl w:val="0"/>
          <w:numId w:val="29"/>
        </w:numPr>
        <w:suppressAutoHyphens/>
      </w:pPr>
      <w:r w:rsidRPr="00FE6751">
        <w:t xml:space="preserve">DM_FLAG: float decoding Delayed Mode flag (see Annex </w:t>
      </w:r>
      <w:r w:rsidRPr="00B702B6">
        <w:fldChar w:fldCharType="begin"/>
      </w:r>
      <w:r w:rsidRPr="00FE6751">
        <w:instrText xml:space="preserve"> REF AXC \h </w:instrText>
      </w:r>
      <w:r w:rsidRPr="00B702B6">
        <w:fldChar w:fldCharType="separate"/>
      </w:r>
      <w:r w:rsidR="00011D7C" w:rsidRPr="00FE6751">
        <w:t>C</w:t>
      </w:r>
      <w:r w:rsidRPr="00B702B6">
        <w:fldChar w:fldCharType="end"/>
      </w:r>
      <w:r w:rsidRPr="00FE6751">
        <w:t>).</w:t>
      </w:r>
    </w:p>
    <w:p w14:paraId="78A0A698" w14:textId="77777777" w:rsidR="002F08BF" w:rsidRPr="00FE6751" w:rsidRDefault="002F08BF" w:rsidP="00715A45">
      <w:pPr>
        <w:pStyle w:val="Titre4"/>
      </w:pPr>
      <w:bookmarkStart w:id="717" w:name="_Toc135664694"/>
      <w:r w:rsidRPr="00FE6751">
        <w:t>Float configuration file generation</w:t>
      </w:r>
      <w:bookmarkEnd w:id="717"/>
    </w:p>
    <w:p w14:paraId="46241B91" w14:textId="77777777" w:rsidR="002F08BF" w:rsidRPr="00FE6751" w:rsidRDefault="002F08BF" w:rsidP="002F08BF">
      <w:pPr>
        <w:pStyle w:val="Corpsdetexte"/>
      </w:pPr>
      <w:r w:rsidRPr="00FE6751">
        <w:t xml:space="preserve">The tool </w:t>
      </w:r>
      <w:proofErr w:type="spellStart"/>
      <w:proofErr w:type="gramStart"/>
      <w:r w:rsidRPr="00FE6751">
        <w:rPr>
          <w:b/>
          <w:i/>
        </w:rPr>
        <w:t>generate</w:t>
      </w:r>
      <w:proofErr w:type="gramEnd"/>
      <w:r w:rsidRPr="00FE6751">
        <w:rPr>
          <w:b/>
          <w:i/>
        </w:rPr>
        <w:t>_json_float_info</w:t>
      </w:r>
      <w:proofErr w:type="spellEnd"/>
      <w:r w:rsidRPr="00FE6751">
        <w:t xml:space="preserve"> can be used to generate the float configuration files (from an ASCII file generated from a copy of the 14 first columns of the </w:t>
      </w:r>
      <w:r w:rsidRPr="00FE6751">
        <w:rPr>
          <w:i/>
        </w:rPr>
        <w:t>argo_floats_information_co.xls</w:t>
      </w:r>
      <w:r w:rsidRPr="00FE6751">
        <w:t xml:space="preserve"> Excel file).</w:t>
      </w:r>
    </w:p>
    <w:p w14:paraId="72425760" w14:textId="77777777" w:rsidR="002F08BF" w:rsidRPr="00FE6751" w:rsidRDefault="002F08BF" w:rsidP="00715A45">
      <w:pPr>
        <w:pStyle w:val="Titre3"/>
      </w:pPr>
      <w:bookmarkStart w:id="718" w:name="_Toc460855061"/>
      <w:bookmarkStart w:id="719" w:name="_Toc135664695"/>
      <w:r w:rsidRPr="00FE6751">
        <w:t>Float meta-data file</w:t>
      </w:r>
      <w:bookmarkEnd w:id="718"/>
      <w:bookmarkEnd w:id="719"/>
    </w:p>
    <w:p w14:paraId="761EE593" w14:textId="4F5D7722" w:rsidR="002F08BF" w:rsidRPr="00FE6751" w:rsidRDefault="002F08BF" w:rsidP="002F08BF">
      <w:pPr>
        <w:pStyle w:val="Corpsdetexte"/>
      </w:pPr>
      <w:r w:rsidRPr="00FE6751">
        <w:t xml:space="preserve">The already described (see </w:t>
      </w:r>
      <w:r w:rsidRPr="00B702B6">
        <w:fldChar w:fldCharType="begin"/>
      </w:r>
      <w:r w:rsidRPr="00FE6751">
        <w:instrText xml:space="preserve"> REF _Ref459196910 \r \h </w:instrText>
      </w:r>
      <w:r w:rsidRPr="00B702B6">
        <w:fldChar w:fldCharType="separate"/>
      </w:r>
      <w:r w:rsidR="00011D7C">
        <w:t>5.1.2</w:t>
      </w:r>
      <w:r w:rsidRPr="00B702B6">
        <w:fldChar w:fldCharType="end"/>
      </w:r>
      <w:r w:rsidRPr="00FE6751">
        <w:t>) float meta-data files are common to PI and DAC decoders.</w:t>
      </w:r>
    </w:p>
    <w:p w14:paraId="1A5A213B" w14:textId="77777777" w:rsidR="002F08BF" w:rsidRPr="00FE6751" w:rsidRDefault="002F08BF" w:rsidP="00715A45">
      <w:pPr>
        <w:pStyle w:val="Titre1"/>
      </w:pPr>
      <w:bookmarkStart w:id="720" w:name="_Toc460855062"/>
      <w:bookmarkStart w:id="721" w:name="_Toc135664696"/>
      <w:r w:rsidRPr="00FE6751">
        <w:lastRenderedPageBreak/>
        <w:t>Using the PI decoder</w:t>
      </w:r>
      <w:bookmarkEnd w:id="720"/>
      <w:bookmarkEnd w:id="721"/>
    </w:p>
    <w:p w14:paraId="0EB98C69" w14:textId="77777777" w:rsidR="002F08BF" w:rsidRPr="00FE6751" w:rsidRDefault="002F08BF" w:rsidP="00715A45">
      <w:pPr>
        <w:pStyle w:val="Titre2"/>
      </w:pPr>
      <w:bookmarkStart w:id="722" w:name="_Toc460855063"/>
      <w:bookmarkStart w:id="723" w:name="_Toc135664697"/>
      <w:r w:rsidRPr="00FE6751">
        <w:t>Pre-processing of float transmitted data</w:t>
      </w:r>
      <w:bookmarkEnd w:id="722"/>
      <w:bookmarkEnd w:id="723"/>
    </w:p>
    <w:p w14:paraId="7F4C3F8E" w14:textId="77777777" w:rsidR="002F08BF" w:rsidRPr="00FE6751" w:rsidRDefault="002F08BF" w:rsidP="002F08BF">
      <w:pPr>
        <w:pStyle w:val="Corpsdetexte"/>
      </w:pPr>
      <w:r w:rsidRPr="00FE6751">
        <w:t>To be decoded, the input raw data should first be pre-processed. This step depends on float transmission type.</w:t>
      </w:r>
    </w:p>
    <w:p w14:paraId="2B2F1942" w14:textId="77777777" w:rsidR="002F08BF" w:rsidRPr="00FE6751" w:rsidRDefault="002F08BF" w:rsidP="00715A45">
      <w:pPr>
        <w:pStyle w:val="Titre3"/>
      </w:pPr>
      <w:bookmarkStart w:id="724" w:name="_Toc460855064"/>
      <w:bookmarkStart w:id="725" w:name="_Toc135664698"/>
      <w:r w:rsidRPr="00FE6751">
        <w:t>For Argos floats</w:t>
      </w:r>
      <w:bookmarkEnd w:id="724"/>
      <w:bookmarkEnd w:id="725"/>
    </w:p>
    <w:p w14:paraId="48E8B764" w14:textId="77777777" w:rsidR="00937F03" w:rsidRPr="0038397D" w:rsidRDefault="00937F03" w:rsidP="002F08BF">
      <w:pPr>
        <w:pStyle w:val="Corpsdetexte"/>
      </w:pPr>
      <w:r w:rsidRPr="0038397D">
        <w:t xml:space="preserve">Two types of input data </w:t>
      </w:r>
      <w:r w:rsidR="008D1DC8" w:rsidRPr="0038397D">
        <w:t>are</w:t>
      </w:r>
      <w:r w:rsidRPr="0038397D">
        <w:t xml:space="preserve"> collected for Argos floats:</w:t>
      </w:r>
    </w:p>
    <w:p w14:paraId="22D05CEF" w14:textId="77777777" w:rsidR="00937F03" w:rsidRPr="0038397D" w:rsidRDefault="00937F03" w:rsidP="0092567C">
      <w:pPr>
        <w:pStyle w:val="Corpsdetexte"/>
        <w:numPr>
          <w:ilvl w:val="0"/>
          <w:numId w:val="29"/>
        </w:numPr>
      </w:pPr>
      <w:r w:rsidRPr="0038397D">
        <w:t xml:space="preserve">Argos Hex data transmitted by </w:t>
      </w:r>
      <w:r w:rsidR="00CE772F" w:rsidRPr="0038397D">
        <w:t>the float together with associated Argos locations estimated by CLS,</w:t>
      </w:r>
    </w:p>
    <w:p w14:paraId="2E89FBFD" w14:textId="77777777" w:rsidR="00CE772F" w:rsidRPr="0038397D" w:rsidRDefault="00ED2FB5" w:rsidP="0092567C">
      <w:pPr>
        <w:pStyle w:val="Corpsdetexte"/>
        <w:numPr>
          <w:ilvl w:val="0"/>
          <w:numId w:val="29"/>
        </w:numPr>
      </w:pPr>
      <w:r w:rsidRPr="0038397D">
        <w:t xml:space="preserve">Optionally, </w:t>
      </w:r>
      <w:r w:rsidR="00CE772F" w:rsidRPr="0038397D">
        <w:t>Argos locations error ellipses computed by CLS.</w:t>
      </w:r>
    </w:p>
    <w:p w14:paraId="7E94F777" w14:textId="77777777" w:rsidR="00CE772F" w:rsidRDefault="00CE772F" w:rsidP="0092567C">
      <w:pPr>
        <w:pStyle w:val="Titre4"/>
      </w:pPr>
      <w:bookmarkStart w:id="726" w:name="_Toc135664699"/>
      <w:r>
        <w:t>Argos Hex data</w:t>
      </w:r>
      <w:bookmarkEnd w:id="726"/>
    </w:p>
    <w:p w14:paraId="33E69946" w14:textId="77777777" w:rsidR="002F08BF" w:rsidRPr="00FE6751" w:rsidRDefault="002F08BF" w:rsidP="002F08BF">
      <w:pPr>
        <w:pStyle w:val="Corpsdetexte"/>
      </w:pPr>
      <w:r w:rsidRPr="00FE6751">
        <w:t>The Argos Hex data, coming from CLS by e-mails or CD-ROM, need to be prepared to be used by the decoder. This process is done in the following steps.</w:t>
      </w:r>
    </w:p>
    <w:p w14:paraId="3092F4D0" w14:textId="77777777" w:rsidR="002F08BF" w:rsidRPr="00FE6751" w:rsidRDefault="002F08BF" w:rsidP="0092567C">
      <w:pPr>
        <w:pStyle w:val="Titre5"/>
      </w:pPr>
      <w:r w:rsidRPr="00FE6751">
        <w:t>Step #0: copy all received Argos data in a unique directory</w:t>
      </w:r>
    </w:p>
    <w:p w14:paraId="10C69600" w14:textId="77777777" w:rsidR="002F08BF" w:rsidRPr="00FE6751" w:rsidRDefault="002F08BF" w:rsidP="002F08BF">
      <w:pPr>
        <w:pStyle w:val="Corpsdetexte"/>
      </w:pPr>
      <w:r w:rsidRPr="00FE6751">
        <w:t>All received data (e-mail files, CD-ROM contents, …) should be first copied in a unique directory.</w:t>
      </w:r>
    </w:p>
    <w:p w14:paraId="2D752796" w14:textId="77777777" w:rsidR="002F08BF" w:rsidRPr="00FE6751" w:rsidRDefault="002F08BF" w:rsidP="002F08BF">
      <w:pPr>
        <w:pStyle w:val="Corpsdetexte"/>
      </w:pPr>
      <w:r w:rsidRPr="00FE6751">
        <w:t>All these files should be at the same level of the directory (no sub-directories are allowed). Don't worry about duplicated data (step #2 will delete the duplicates).</w:t>
      </w:r>
    </w:p>
    <w:p w14:paraId="027C7811" w14:textId="77777777" w:rsidR="002F08BF" w:rsidRPr="00FE6751" w:rsidRDefault="002F08BF" w:rsidP="0092567C">
      <w:pPr>
        <w:pStyle w:val="Titre5"/>
      </w:pPr>
      <w:r w:rsidRPr="00FE6751">
        <w:t>Step #1: split the data</w:t>
      </w:r>
    </w:p>
    <w:p w14:paraId="7C16DE18" w14:textId="77777777" w:rsidR="002F08BF" w:rsidRPr="00FE6751" w:rsidRDefault="002F08BF" w:rsidP="002F08BF">
      <w:pPr>
        <w:pStyle w:val="Corpsdetexte"/>
      </w:pPr>
      <w:r w:rsidRPr="00FE6751">
        <w:t>In this step we split the data by Argos Id number and by satellite pass.</w:t>
      </w:r>
    </w:p>
    <w:p w14:paraId="14532839" w14:textId="77777777" w:rsidR="002F08BF" w:rsidRPr="00FE6751" w:rsidRDefault="002F08BF" w:rsidP="002F08BF">
      <w:pPr>
        <w:pStyle w:val="Corpsdetexte"/>
      </w:pPr>
      <w:r w:rsidRPr="00FE6751">
        <w:t>The input directory should be the one created on step #0. The output directory will contain one directory for each Argos Id and within each of these sub-directories, one file per satellite pass for the concerned Argos Id.</w:t>
      </w:r>
    </w:p>
    <w:p w14:paraId="553AD3AB" w14:textId="77777777" w:rsidR="002F08BF" w:rsidRPr="00FE6751" w:rsidRDefault="002F08BF" w:rsidP="002F08BF">
      <w:pPr>
        <w:pStyle w:val="Corpsdetexte"/>
      </w:pPr>
      <w:r w:rsidRPr="00FE6751">
        <w:t xml:space="preserve">The tool </w:t>
      </w:r>
      <w:proofErr w:type="spellStart"/>
      <w:r w:rsidRPr="00FE6751">
        <w:rPr>
          <w:b/>
          <w:i/>
        </w:rPr>
        <w:t>split_argos_cycle</w:t>
      </w:r>
      <w:proofErr w:type="spellEnd"/>
      <w:r w:rsidRPr="00FE6751">
        <w:t xml:space="preserve"> is used for step #1.</w:t>
      </w:r>
    </w:p>
    <w:p w14:paraId="4CD73378" w14:textId="77777777" w:rsidR="002F08BF" w:rsidRPr="00FE6751" w:rsidRDefault="002F08BF" w:rsidP="0092567C">
      <w:pPr>
        <w:pStyle w:val="Titre5"/>
      </w:pPr>
      <w:r w:rsidRPr="00FE6751">
        <w:t>Step #2: delete duplicated data</w:t>
      </w:r>
    </w:p>
    <w:p w14:paraId="76DE4F18" w14:textId="77777777" w:rsidR="002F08BF" w:rsidRPr="00FE6751" w:rsidRDefault="002F08BF" w:rsidP="002F08BF">
      <w:pPr>
        <w:pStyle w:val="Corpsdetexte"/>
      </w:pPr>
      <w:r w:rsidRPr="00FE6751">
        <w:t>In this step we check the satellite pass files generated from step #1 and delete duplicated data.</w:t>
      </w:r>
    </w:p>
    <w:p w14:paraId="498D3704" w14:textId="77777777" w:rsidR="002F08BF" w:rsidRPr="00FE6751" w:rsidRDefault="002F08BF" w:rsidP="002F08BF">
      <w:pPr>
        <w:pStyle w:val="Corpsdetexte"/>
      </w:pPr>
      <w:r w:rsidRPr="00FE6751">
        <w:t xml:space="preserve">The tool </w:t>
      </w:r>
      <w:proofErr w:type="spellStart"/>
      <w:proofErr w:type="gramStart"/>
      <w:r w:rsidRPr="00FE6751">
        <w:rPr>
          <w:b/>
          <w:i/>
        </w:rPr>
        <w:t>delete</w:t>
      </w:r>
      <w:proofErr w:type="gramEnd"/>
      <w:r w:rsidRPr="00FE6751">
        <w:rPr>
          <w:b/>
          <w:i/>
        </w:rPr>
        <w:t>_double_argos_split</w:t>
      </w:r>
      <w:proofErr w:type="spellEnd"/>
      <w:r w:rsidRPr="00FE6751">
        <w:t xml:space="preserve"> is used for step #2.</w:t>
      </w:r>
    </w:p>
    <w:p w14:paraId="4984727D" w14:textId="77777777" w:rsidR="002F08BF" w:rsidRPr="00FE6751" w:rsidRDefault="002F08BF" w:rsidP="0092567C">
      <w:pPr>
        <w:pStyle w:val="Titre5"/>
      </w:pPr>
      <w:r w:rsidRPr="00FE6751">
        <w:t>Step #3: create Argos cycle files</w:t>
      </w:r>
    </w:p>
    <w:p w14:paraId="7928FDAC" w14:textId="77777777" w:rsidR="002F08BF" w:rsidRPr="00FE6751" w:rsidRDefault="002F08BF" w:rsidP="002F08BF">
      <w:pPr>
        <w:pStyle w:val="Corpsdetexte"/>
      </w:pPr>
      <w:r w:rsidRPr="00FE6751">
        <w:t>In this step we create Argos cycle file (containing all the data transmitted by the float after each cycle) from satellite pass files obtained in step #2.</w:t>
      </w:r>
    </w:p>
    <w:p w14:paraId="3498AEA4" w14:textId="77777777" w:rsidR="00D822FB" w:rsidRPr="001369CF" w:rsidRDefault="002F08BF" w:rsidP="000557AF">
      <w:pPr>
        <w:autoSpaceDE w:val="0"/>
        <w:autoSpaceDN w:val="0"/>
        <w:adjustRightInd w:val="0"/>
        <w:spacing w:after="0"/>
      </w:pPr>
      <w:r w:rsidRPr="001369CF">
        <w:t xml:space="preserve">Each Argos cycle file contains the data of the satellite pass files concatenated and chronologically sorted. A new Argos cycle file is created each time we find a </w:t>
      </w:r>
      <w:r w:rsidR="00D822FB" w:rsidRPr="002E5C4D">
        <w:t>10</w:t>
      </w:r>
      <w:r w:rsidR="00D822FB" w:rsidRPr="001369CF">
        <w:t xml:space="preserve"> </w:t>
      </w:r>
      <w:r w:rsidRPr="001369CF">
        <w:t>(</w:t>
      </w:r>
      <w:proofErr w:type="spellStart"/>
      <w:r w:rsidRPr="001369CF">
        <w:rPr>
          <w:rStyle w:val="CodeCar"/>
          <w:rFonts w:eastAsiaTheme="minorEastAsia"/>
        </w:rPr>
        <w:t>g_decArgo_minNonTransDurForNewCycle</w:t>
      </w:r>
      <w:proofErr w:type="spellEnd"/>
      <w:r w:rsidRPr="001369CF">
        <w:t xml:space="preserve"> </w:t>
      </w:r>
      <w:r w:rsidR="00D822FB" w:rsidRPr="002E5C4D">
        <w:t>global variable</w:t>
      </w:r>
      <w:r w:rsidR="00D822FB" w:rsidRPr="001369CF">
        <w:t xml:space="preserve">) </w:t>
      </w:r>
      <w:r w:rsidRPr="001369CF">
        <w:t>hours delay without any data transmission</w:t>
      </w:r>
      <w:r w:rsidR="00D822FB" w:rsidRPr="001369CF">
        <w:t>.</w:t>
      </w:r>
    </w:p>
    <w:p w14:paraId="6070867E" w14:textId="77777777" w:rsidR="002F08BF" w:rsidRPr="001369CF" w:rsidRDefault="002F08BF" w:rsidP="000557AF">
      <w:pPr>
        <w:autoSpaceDE w:val="0"/>
        <w:autoSpaceDN w:val="0"/>
        <w:adjustRightInd w:val="0"/>
        <w:spacing w:after="0"/>
      </w:pPr>
      <w:r w:rsidRPr="001369CF">
        <w:t xml:space="preserve">The tool </w:t>
      </w:r>
      <w:proofErr w:type="spellStart"/>
      <w:proofErr w:type="gramStart"/>
      <w:r w:rsidRPr="001369CF">
        <w:rPr>
          <w:b/>
          <w:i/>
        </w:rPr>
        <w:t>create</w:t>
      </w:r>
      <w:proofErr w:type="gramEnd"/>
      <w:r w:rsidRPr="001369CF">
        <w:rPr>
          <w:b/>
          <w:i/>
        </w:rPr>
        <w:t>_argos_cycle_files</w:t>
      </w:r>
      <w:proofErr w:type="spellEnd"/>
      <w:r w:rsidRPr="001369CF">
        <w:t xml:space="preserve"> is used for step #3.</w:t>
      </w:r>
    </w:p>
    <w:p w14:paraId="57E48376" w14:textId="77777777" w:rsidR="002F08BF" w:rsidRPr="001369CF" w:rsidRDefault="002F08BF" w:rsidP="0092567C">
      <w:pPr>
        <w:pStyle w:val="Titre5"/>
      </w:pPr>
      <w:r w:rsidRPr="001369CF">
        <w:t>Step #4: correct Argos cycle files</w:t>
      </w:r>
    </w:p>
    <w:p w14:paraId="74943116" w14:textId="77777777" w:rsidR="002F08BF" w:rsidRPr="00FE6751" w:rsidRDefault="002F08BF" w:rsidP="002F08BF">
      <w:pPr>
        <w:pStyle w:val="Corpsdetexte"/>
      </w:pPr>
      <w:r w:rsidRPr="00FE6751">
        <w:t>In this step we check that the number of lines of each satellite pass set by CLS in the satellite pass header is consistent with the real number of lines of the satellite pass; erroneous counts are corrected in the output file.</w:t>
      </w:r>
    </w:p>
    <w:p w14:paraId="742C166B" w14:textId="77777777" w:rsidR="002F08BF" w:rsidRPr="00FE6751" w:rsidRDefault="002F08BF" w:rsidP="002F08BF">
      <w:pPr>
        <w:pStyle w:val="Corpsdetexte"/>
      </w:pPr>
      <w:r w:rsidRPr="00FE6751">
        <w:t xml:space="preserve">The tool </w:t>
      </w:r>
      <w:proofErr w:type="spellStart"/>
      <w:r w:rsidRPr="00FE6751">
        <w:rPr>
          <w:b/>
          <w:i/>
        </w:rPr>
        <w:t>co_cls_correct_argos_raw_file</w:t>
      </w:r>
      <w:proofErr w:type="spellEnd"/>
      <w:r w:rsidRPr="00FE6751">
        <w:t xml:space="preserve"> is used for step #4.</w:t>
      </w:r>
    </w:p>
    <w:p w14:paraId="5A6509C5" w14:textId="77777777" w:rsidR="002F08BF" w:rsidRPr="00FE6751" w:rsidRDefault="002F08BF" w:rsidP="0092567C">
      <w:pPr>
        <w:pStyle w:val="Titre5"/>
      </w:pPr>
      <w:r w:rsidRPr="00FE6751">
        <w:lastRenderedPageBreak/>
        <w:t>Step #5: name Argos cycle files</w:t>
      </w:r>
    </w:p>
    <w:p w14:paraId="7134B0FE" w14:textId="77777777" w:rsidR="002F08BF" w:rsidRPr="00FE6751" w:rsidRDefault="002F08BF" w:rsidP="002F08BF">
      <w:pPr>
        <w:pStyle w:val="Corpsdetexte"/>
      </w:pPr>
      <w:r w:rsidRPr="00FE6751">
        <w:t>In this step we compute the cycle number associated to each Argos cycle file and create the final name of the file.</w:t>
      </w:r>
    </w:p>
    <w:p w14:paraId="0D76E5BB" w14:textId="77777777" w:rsidR="002F08BF" w:rsidRPr="00FE6751" w:rsidRDefault="002F08BF" w:rsidP="002F08BF">
      <w:pPr>
        <w:pStyle w:val="Corpsdetexte"/>
      </w:pPr>
      <w:r w:rsidRPr="00FE6751">
        <w:t>The name of the Argos cycle file should be:</w:t>
      </w:r>
    </w:p>
    <w:p w14:paraId="2557E850" w14:textId="77777777" w:rsidR="002F08BF" w:rsidRPr="00FE6751" w:rsidRDefault="002F08BF" w:rsidP="002F08BF">
      <w:pPr>
        <w:pStyle w:val="Corpsdetexte"/>
      </w:pPr>
      <w:r w:rsidRPr="00FE6751">
        <w:rPr>
          <w:i/>
        </w:rPr>
        <w:t>ArgosId_YYYY-MM-DD-hh-mm-ss_WMO_CyNum.txt</w:t>
      </w:r>
      <w:r w:rsidRPr="00FE6751">
        <w:t xml:space="preserve">, </w:t>
      </w:r>
      <w:proofErr w:type="gramStart"/>
      <w:r w:rsidRPr="00FE6751">
        <w:t>where</w:t>
      </w:r>
      <w:proofErr w:type="gramEnd"/>
      <w:r w:rsidRPr="00FE6751">
        <w:t xml:space="preserve"> </w:t>
      </w:r>
    </w:p>
    <w:p w14:paraId="38781370" w14:textId="77777777" w:rsidR="002F08BF" w:rsidRPr="00FE6751" w:rsidRDefault="002F08BF" w:rsidP="002F08BF">
      <w:pPr>
        <w:pStyle w:val="Corpsdetexte"/>
        <w:widowControl w:val="0"/>
        <w:numPr>
          <w:ilvl w:val="0"/>
          <w:numId w:val="29"/>
        </w:numPr>
        <w:suppressAutoHyphens/>
      </w:pPr>
      <w:proofErr w:type="spellStart"/>
      <w:r w:rsidRPr="00FE6751">
        <w:rPr>
          <w:i/>
        </w:rPr>
        <w:t>ArgosId</w:t>
      </w:r>
      <w:proofErr w:type="spellEnd"/>
      <w:r w:rsidRPr="00FE6751">
        <w:t>: is the float PTT number (on 6 digits),</w:t>
      </w:r>
    </w:p>
    <w:p w14:paraId="718E8960" w14:textId="77777777" w:rsidR="002F08BF" w:rsidRPr="00FE6751" w:rsidRDefault="002F08BF" w:rsidP="002F08BF">
      <w:pPr>
        <w:pStyle w:val="Corpsdetexte"/>
        <w:widowControl w:val="0"/>
        <w:numPr>
          <w:ilvl w:val="0"/>
          <w:numId w:val="29"/>
        </w:numPr>
        <w:suppressAutoHyphens/>
      </w:pPr>
      <w:r w:rsidRPr="00FE6751">
        <w:rPr>
          <w:i/>
        </w:rPr>
        <w:t>YYYY-MM-DD-</w:t>
      </w:r>
      <w:proofErr w:type="spellStart"/>
      <w:r w:rsidRPr="00FE6751">
        <w:rPr>
          <w:i/>
        </w:rPr>
        <w:t>hh</w:t>
      </w:r>
      <w:proofErr w:type="spellEnd"/>
      <w:r w:rsidRPr="00FE6751">
        <w:rPr>
          <w:i/>
        </w:rPr>
        <w:t>-mm-ss</w:t>
      </w:r>
      <w:r w:rsidRPr="00FE6751">
        <w:t>: is the date of the earlier float message of the file,</w:t>
      </w:r>
    </w:p>
    <w:p w14:paraId="043911FA" w14:textId="77777777" w:rsidR="002F08BF" w:rsidRPr="00FE6751" w:rsidRDefault="002F08BF" w:rsidP="002F08BF">
      <w:pPr>
        <w:pStyle w:val="Corpsdetexte"/>
        <w:widowControl w:val="0"/>
        <w:numPr>
          <w:ilvl w:val="0"/>
          <w:numId w:val="29"/>
        </w:numPr>
        <w:suppressAutoHyphens/>
      </w:pPr>
      <w:r w:rsidRPr="00FE6751">
        <w:rPr>
          <w:i/>
        </w:rPr>
        <w:t>WMO</w:t>
      </w:r>
      <w:r w:rsidRPr="00FE6751">
        <w:t>: is the float WMO number,</w:t>
      </w:r>
    </w:p>
    <w:p w14:paraId="1C735F17" w14:textId="77777777" w:rsidR="002F08BF" w:rsidRPr="00FE6751" w:rsidRDefault="002F08BF" w:rsidP="002F08BF">
      <w:pPr>
        <w:pStyle w:val="Corpsdetexte"/>
        <w:widowControl w:val="0"/>
        <w:numPr>
          <w:ilvl w:val="0"/>
          <w:numId w:val="29"/>
        </w:numPr>
        <w:suppressAutoHyphens/>
      </w:pPr>
      <w:proofErr w:type="spellStart"/>
      <w:r w:rsidRPr="00FE6751">
        <w:rPr>
          <w:i/>
        </w:rPr>
        <w:t>CyNum</w:t>
      </w:r>
      <w:proofErr w:type="spellEnd"/>
      <w:r w:rsidRPr="00FE6751">
        <w:t>: is the cycle number.</w:t>
      </w:r>
    </w:p>
    <w:p w14:paraId="1113C2D6" w14:textId="77777777" w:rsidR="002F08BF" w:rsidRPr="00FE6751" w:rsidRDefault="002F08BF" w:rsidP="002F08BF">
      <w:pPr>
        <w:pStyle w:val="Corpsdetexte"/>
      </w:pPr>
      <w:proofErr w:type="gramStart"/>
      <w:r w:rsidRPr="00FE6751">
        <w:t>Note also</w:t>
      </w:r>
      <w:proofErr w:type="gramEnd"/>
      <w:r w:rsidRPr="00FE6751">
        <w:t xml:space="preserve"> that:</w:t>
      </w:r>
    </w:p>
    <w:p w14:paraId="3E26382D" w14:textId="77777777" w:rsidR="002F08BF" w:rsidRPr="00FE6751" w:rsidRDefault="002F08BF" w:rsidP="002F08BF">
      <w:pPr>
        <w:pStyle w:val="Corpsdetexte"/>
        <w:widowControl w:val="0"/>
        <w:numPr>
          <w:ilvl w:val="0"/>
          <w:numId w:val="30"/>
        </w:numPr>
        <w:suppressAutoHyphens/>
      </w:pPr>
      <w:r w:rsidRPr="00FE6751">
        <w:rPr>
          <w:i/>
        </w:rPr>
        <w:t>WMO</w:t>
      </w:r>
      <w:r w:rsidRPr="00FE6751">
        <w:t xml:space="preserve"> can be equal to 'WWWWWWW' if the </w:t>
      </w:r>
      <w:proofErr w:type="spellStart"/>
      <w:r w:rsidRPr="00FE6751">
        <w:t>ArgosId</w:t>
      </w:r>
      <w:proofErr w:type="spellEnd"/>
      <w:r w:rsidRPr="00FE6751">
        <w:t xml:space="preserve"> to WMO link is unknown at the time of reception of the data,</w:t>
      </w:r>
    </w:p>
    <w:p w14:paraId="5B45E52C" w14:textId="77777777" w:rsidR="002F08BF" w:rsidRPr="00FE6751" w:rsidRDefault="002F08BF" w:rsidP="002F08BF">
      <w:pPr>
        <w:pStyle w:val="Corpsdetexte"/>
        <w:widowControl w:val="0"/>
        <w:numPr>
          <w:ilvl w:val="0"/>
          <w:numId w:val="30"/>
        </w:numPr>
        <w:suppressAutoHyphens/>
      </w:pPr>
      <w:proofErr w:type="spellStart"/>
      <w:r w:rsidRPr="00FE6751">
        <w:rPr>
          <w:i/>
        </w:rPr>
        <w:t>CyNum</w:t>
      </w:r>
      <w:proofErr w:type="spellEnd"/>
      <w:r w:rsidRPr="00FE6751">
        <w:t xml:space="preserve"> can be equal to:</w:t>
      </w:r>
    </w:p>
    <w:p w14:paraId="2375A61F" w14:textId="77777777" w:rsidR="002F08BF" w:rsidRPr="00FE6751" w:rsidRDefault="002F08BF" w:rsidP="002F08BF">
      <w:pPr>
        <w:pStyle w:val="Corpsdetexte"/>
        <w:widowControl w:val="0"/>
        <w:numPr>
          <w:ilvl w:val="1"/>
          <w:numId w:val="30"/>
        </w:numPr>
        <w:suppressAutoHyphens/>
      </w:pPr>
      <w:r w:rsidRPr="00FE6751">
        <w:t>'EEE': empty file (not at least one float message),</w:t>
      </w:r>
    </w:p>
    <w:p w14:paraId="7372C4A2" w14:textId="77777777" w:rsidR="002F08BF" w:rsidRPr="00FE6751" w:rsidRDefault="002F08BF" w:rsidP="002F08BF">
      <w:pPr>
        <w:pStyle w:val="Corpsdetexte"/>
        <w:widowControl w:val="0"/>
        <w:numPr>
          <w:ilvl w:val="1"/>
          <w:numId w:val="30"/>
        </w:numPr>
        <w:suppressAutoHyphens/>
      </w:pPr>
      <w:r w:rsidRPr="00FE6751">
        <w:t xml:space="preserve">'WWW': </w:t>
      </w:r>
      <w:proofErr w:type="spellStart"/>
      <w:r w:rsidRPr="00FE6751">
        <w:t>ArgosId</w:t>
      </w:r>
      <w:proofErr w:type="spellEnd"/>
      <w:r w:rsidRPr="00FE6751">
        <w:t xml:space="preserve"> to WMO link is unknown at the time of reception of the data,</w:t>
      </w:r>
    </w:p>
    <w:p w14:paraId="14EE5EBC" w14:textId="77777777" w:rsidR="002F08BF" w:rsidRPr="00FE6751" w:rsidRDefault="002F08BF" w:rsidP="002F08BF">
      <w:pPr>
        <w:pStyle w:val="Corpsdetexte"/>
        <w:widowControl w:val="0"/>
        <w:numPr>
          <w:ilvl w:val="1"/>
          <w:numId w:val="30"/>
        </w:numPr>
        <w:suppressAutoHyphens/>
      </w:pPr>
      <w:r w:rsidRPr="00FE6751">
        <w:t>'MMM': meta-data unavailable to compute cycle number,</w:t>
      </w:r>
    </w:p>
    <w:p w14:paraId="17B50AB8" w14:textId="77777777" w:rsidR="002F08BF" w:rsidRPr="00FE6751" w:rsidRDefault="002F08BF" w:rsidP="002F08BF">
      <w:pPr>
        <w:pStyle w:val="Corpsdetexte"/>
        <w:widowControl w:val="0"/>
        <w:numPr>
          <w:ilvl w:val="1"/>
          <w:numId w:val="30"/>
        </w:numPr>
        <w:suppressAutoHyphens/>
      </w:pPr>
      <w:r w:rsidRPr="00FE6751">
        <w:t>'TTT': test data (dated before float launch date),</w:t>
      </w:r>
    </w:p>
    <w:p w14:paraId="17690612" w14:textId="77777777" w:rsidR="002F08BF" w:rsidRPr="00FE6751" w:rsidRDefault="002F08BF" w:rsidP="002F08BF">
      <w:pPr>
        <w:pStyle w:val="Corpsdetexte"/>
        <w:widowControl w:val="0"/>
        <w:numPr>
          <w:ilvl w:val="1"/>
          <w:numId w:val="30"/>
        </w:numPr>
        <w:suppressAutoHyphens/>
      </w:pPr>
      <w:r w:rsidRPr="00FE6751">
        <w:t>'GGG': ghost messages,</w:t>
      </w:r>
    </w:p>
    <w:p w14:paraId="331A901F" w14:textId="77777777" w:rsidR="002F08BF" w:rsidRPr="00FE6751" w:rsidRDefault="002F08BF" w:rsidP="002F08BF">
      <w:pPr>
        <w:pStyle w:val="Corpsdetexte"/>
        <w:widowControl w:val="0"/>
        <w:numPr>
          <w:ilvl w:val="1"/>
          <w:numId w:val="30"/>
        </w:numPr>
        <w:suppressAutoHyphens/>
      </w:pPr>
      <w:r w:rsidRPr="00FE6751">
        <w:t>'UUU': cycle number value (manually) disabled by the user.</w:t>
      </w:r>
    </w:p>
    <w:p w14:paraId="1D17B5DA" w14:textId="77777777" w:rsidR="002F08BF" w:rsidRPr="001369CF" w:rsidRDefault="002F08BF" w:rsidP="002F08BF">
      <w:pPr>
        <w:pStyle w:val="Corpsdetexte"/>
        <w:rPr>
          <w:b/>
        </w:rPr>
      </w:pPr>
      <w:r w:rsidRPr="00FE6751">
        <w:rPr>
          <w:b/>
        </w:rPr>
        <w:t>Only 'identified' cycle files (</w:t>
      </w:r>
      <w:proofErr w:type="gramStart"/>
      <w:r w:rsidRPr="00FE6751">
        <w:rPr>
          <w:b/>
        </w:rPr>
        <w:t>i.e.</w:t>
      </w:r>
      <w:proofErr w:type="gramEnd"/>
      <w:r w:rsidRPr="00FE6751">
        <w:rPr>
          <w:b/>
        </w:rPr>
        <w:t xml:space="preserve"> with valid </w:t>
      </w:r>
      <w:r w:rsidRPr="00FE6751">
        <w:rPr>
          <w:b/>
          <w:i/>
        </w:rPr>
        <w:t>WMO</w:t>
      </w:r>
      <w:r w:rsidRPr="00FE6751">
        <w:rPr>
          <w:b/>
        </w:rPr>
        <w:t xml:space="preserve"> and </w:t>
      </w:r>
      <w:proofErr w:type="spellStart"/>
      <w:r w:rsidRPr="00FE6751">
        <w:rPr>
          <w:b/>
          <w:i/>
        </w:rPr>
        <w:t>CyNum</w:t>
      </w:r>
      <w:proofErr w:type="spellEnd"/>
      <w:r w:rsidRPr="00FE6751">
        <w:rPr>
          <w:b/>
        </w:rPr>
        <w:t xml:space="preserve"> numbers) are processed by the </w:t>
      </w:r>
      <w:r w:rsidRPr="001369CF">
        <w:rPr>
          <w:b/>
        </w:rPr>
        <w:t>decoder.</w:t>
      </w:r>
    </w:p>
    <w:p w14:paraId="31A835B3" w14:textId="77777777" w:rsidR="002F08BF" w:rsidRPr="001369CF" w:rsidRDefault="002F08BF" w:rsidP="002F08BF">
      <w:pPr>
        <w:pStyle w:val="Corpsdetexte"/>
      </w:pPr>
      <w:r w:rsidRPr="001369CF">
        <w:t xml:space="preserve">The tool </w:t>
      </w:r>
      <w:proofErr w:type="spellStart"/>
      <w:r w:rsidRPr="001369CF">
        <w:rPr>
          <w:b/>
          <w:i/>
        </w:rPr>
        <w:t>move_and_rename_prv_argos_files</w:t>
      </w:r>
      <w:proofErr w:type="spellEnd"/>
      <w:r w:rsidRPr="001369CF">
        <w:t xml:space="preserve"> or </w:t>
      </w:r>
      <w:proofErr w:type="spellStart"/>
      <w:r w:rsidRPr="001369CF">
        <w:rPr>
          <w:b/>
          <w:i/>
        </w:rPr>
        <w:t>move_and_rename_apx_argos_files</w:t>
      </w:r>
      <w:proofErr w:type="spellEnd"/>
      <w:r w:rsidRPr="001369CF">
        <w:t xml:space="preserve"> is used for step #5. It uses </w:t>
      </w:r>
      <w:r w:rsidR="00D822FB" w:rsidRPr="002E5C4D">
        <w:t>information from</w:t>
      </w:r>
      <w:r w:rsidRPr="001369CF">
        <w:t xml:space="preserve"> the </w:t>
      </w:r>
      <w:proofErr w:type="spellStart"/>
      <w:r w:rsidRPr="001369CF">
        <w:t>json</w:t>
      </w:r>
      <w:proofErr w:type="spellEnd"/>
      <w:r w:rsidRPr="001369CF">
        <w:t xml:space="preserve"> meta-data files.</w:t>
      </w:r>
    </w:p>
    <w:p w14:paraId="1D20F523" w14:textId="77777777" w:rsidR="002F08BF" w:rsidRPr="001369CF" w:rsidRDefault="002F08BF" w:rsidP="0092567C">
      <w:pPr>
        <w:pStyle w:val="Titre5"/>
      </w:pPr>
      <w:r w:rsidRPr="001369CF">
        <w:t>Step #6: clean ghost data at the end of Argos cycle files</w:t>
      </w:r>
    </w:p>
    <w:p w14:paraId="146902C7" w14:textId="77777777" w:rsidR="002F08BF" w:rsidRPr="00FE6751" w:rsidRDefault="002F08BF" w:rsidP="002F08BF">
      <w:pPr>
        <w:pStyle w:val="Corpsdetexte"/>
      </w:pPr>
      <w:r w:rsidRPr="001369CF">
        <w:t>In this step we try to detect data</w:t>
      </w:r>
      <w:r w:rsidRPr="00FE6751">
        <w:t xml:space="preserve"> from a ghost transmission at the end of the cycle file and to move it to another appropriate cycle file.</w:t>
      </w:r>
    </w:p>
    <w:p w14:paraId="1B9C5593" w14:textId="77777777" w:rsidR="002F08BF" w:rsidRPr="00FE6751" w:rsidRDefault="002F08BF" w:rsidP="002F08BF">
      <w:pPr>
        <w:pStyle w:val="Corpsdetexte"/>
      </w:pPr>
      <w:r w:rsidRPr="00FE6751">
        <w:t>This step is applied to Apex data only (since a reliable Last Message Time (LMT) is crucial for the determination of the Apex cycle timings).</w:t>
      </w:r>
    </w:p>
    <w:p w14:paraId="578BB49A" w14:textId="77777777" w:rsidR="002F08BF" w:rsidRPr="00FE6751" w:rsidRDefault="002F08BF" w:rsidP="002F08BF">
      <w:pPr>
        <w:pStyle w:val="Corpsdetexte"/>
      </w:pPr>
      <w:r w:rsidRPr="00FE6751">
        <w:t xml:space="preserve">The tool </w:t>
      </w:r>
      <w:proofErr w:type="spellStart"/>
      <w:r w:rsidRPr="00FE6751">
        <w:rPr>
          <w:b/>
          <w:i/>
        </w:rPr>
        <w:t>clean_ghost_in_apx_argos_cycle_files</w:t>
      </w:r>
      <w:proofErr w:type="spellEnd"/>
      <w:r w:rsidRPr="00FE6751">
        <w:t xml:space="preserve"> is used for step #5.</w:t>
      </w:r>
    </w:p>
    <w:p w14:paraId="259C6DBC" w14:textId="77777777" w:rsidR="002F08BF" w:rsidRPr="00FE6751" w:rsidRDefault="002F08BF" w:rsidP="0092567C">
      <w:pPr>
        <w:pStyle w:val="Titre5"/>
      </w:pPr>
      <w:r w:rsidRPr="00FE6751">
        <w:t>Final step: check the processed output files</w:t>
      </w:r>
    </w:p>
    <w:p w14:paraId="7D2A8D73" w14:textId="77777777" w:rsidR="002F08BF" w:rsidRPr="00FE6751" w:rsidRDefault="002F08BF" w:rsidP="002F08BF">
      <w:pPr>
        <w:pStyle w:val="Corpsdetexte"/>
      </w:pPr>
      <w:r w:rsidRPr="00FE6751">
        <w:t xml:space="preserve">Use the tool </w:t>
      </w:r>
      <w:proofErr w:type="spellStart"/>
      <w:r w:rsidRPr="00FE6751">
        <w:rPr>
          <w:b/>
          <w:i/>
        </w:rPr>
        <w:t>check_argos_cycle_files</w:t>
      </w:r>
      <w:proofErr w:type="spellEnd"/>
      <w:r w:rsidRPr="00FE6751">
        <w:t xml:space="preserve"> to check the work done and the file contents (particularly in columns 'D' to 'G' of the CSV file generated by this tool).</w:t>
      </w:r>
    </w:p>
    <w:p w14:paraId="648171E8" w14:textId="77777777" w:rsidR="002F08BF" w:rsidRPr="00FE6751" w:rsidRDefault="002F08BF" w:rsidP="002F08BF">
      <w:pPr>
        <w:pStyle w:val="Corpsdetexte"/>
      </w:pPr>
    </w:p>
    <w:p w14:paraId="54FBB84F" w14:textId="77777777" w:rsidR="002F08BF" w:rsidRPr="00FE6751" w:rsidRDefault="002F08BF" w:rsidP="002F08BF">
      <w:pPr>
        <w:pStyle w:val="Corpsdetexte"/>
      </w:pPr>
      <w:r w:rsidRPr="00FE6751">
        <w:t>The output files can be used for decoding (</w:t>
      </w:r>
      <w:r w:rsidRPr="00FE6751">
        <w:rPr>
          <w:rStyle w:val="CodeCar"/>
          <w:rFonts w:eastAsiaTheme="minorEastAsia"/>
        </w:rPr>
        <w:t>DIR_INPUT_HEX_ARGOS_FILE_FORMAT_1</w:t>
      </w:r>
      <w:r w:rsidRPr="00FE6751">
        <w:t xml:space="preserve"> directory).</w:t>
      </w:r>
    </w:p>
    <w:p w14:paraId="57DA7F2C" w14:textId="77777777" w:rsidR="002F08BF" w:rsidRPr="00FE6751" w:rsidRDefault="002F08BF" w:rsidP="002F08BF">
      <w:pPr>
        <w:pStyle w:val="Corpsdetexte"/>
      </w:pPr>
    </w:p>
    <w:p w14:paraId="744D97F8" w14:textId="77777777" w:rsidR="002F08BF" w:rsidRDefault="002F08BF" w:rsidP="002F08BF">
      <w:pPr>
        <w:pStyle w:val="Corpsdetexte"/>
        <w:rPr>
          <w:b/>
        </w:rPr>
      </w:pPr>
      <w:r w:rsidRPr="00FE6751">
        <w:rPr>
          <w:b/>
        </w:rPr>
        <w:t xml:space="preserve">Note also that the tool </w:t>
      </w:r>
      <w:proofErr w:type="spellStart"/>
      <w:r w:rsidRPr="00FE6751">
        <w:rPr>
          <w:b/>
          <w:i/>
        </w:rPr>
        <w:t>process_argos_data_prv</w:t>
      </w:r>
      <w:proofErr w:type="spellEnd"/>
      <w:r w:rsidRPr="00FE6751">
        <w:rPr>
          <w:b/>
        </w:rPr>
        <w:t xml:space="preserve"> (for NKE and </w:t>
      </w:r>
      <w:proofErr w:type="spellStart"/>
      <w:r w:rsidRPr="00FE6751">
        <w:rPr>
          <w:b/>
        </w:rPr>
        <w:t>Metocean</w:t>
      </w:r>
      <w:proofErr w:type="spellEnd"/>
      <w:r w:rsidRPr="00FE6751">
        <w:rPr>
          <w:b/>
        </w:rPr>
        <w:t xml:space="preserve"> floats) or </w:t>
      </w:r>
      <w:proofErr w:type="spellStart"/>
      <w:r w:rsidRPr="00FE6751">
        <w:rPr>
          <w:b/>
          <w:i/>
        </w:rPr>
        <w:t>process_argos_data_apx</w:t>
      </w:r>
      <w:proofErr w:type="spellEnd"/>
      <w:r w:rsidRPr="00FE6751">
        <w:rPr>
          <w:b/>
        </w:rPr>
        <w:t xml:space="preserve"> (for Apex floats) can be used to process these steps.</w:t>
      </w:r>
    </w:p>
    <w:p w14:paraId="5FCBEEE4" w14:textId="77777777" w:rsidR="00CE772F" w:rsidRDefault="00CE772F" w:rsidP="002F08BF">
      <w:pPr>
        <w:pStyle w:val="Corpsdetexte"/>
        <w:rPr>
          <w:b/>
        </w:rPr>
      </w:pPr>
    </w:p>
    <w:p w14:paraId="2D988CF3" w14:textId="77777777" w:rsidR="00CE772F" w:rsidRDefault="00CE772F">
      <w:pPr>
        <w:spacing w:after="200" w:line="276" w:lineRule="auto"/>
        <w:rPr>
          <w:rFonts w:asciiTheme="majorHAnsi" w:eastAsiaTheme="majorEastAsia" w:hAnsiTheme="majorHAnsi" w:cstheme="majorBidi"/>
          <w:b/>
          <w:bCs/>
          <w:iCs/>
          <w:color w:val="1F497D" w:themeColor="text2"/>
        </w:rPr>
      </w:pPr>
      <w:r>
        <w:br w:type="page"/>
      </w:r>
    </w:p>
    <w:p w14:paraId="5064243D" w14:textId="77777777" w:rsidR="00CE772F" w:rsidRPr="0038397D" w:rsidRDefault="00CE772F" w:rsidP="00CE772F">
      <w:pPr>
        <w:pStyle w:val="Titre4"/>
      </w:pPr>
      <w:bookmarkStart w:id="727" w:name="_Toc135664700"/>
      <w:r w:rsidRPr="0038397D">
        <w:lastRenderedPageBreak/>
        <w:t>Argos locations error ellipses</w:t>
      </w:r>
      <w:bookmarkEnd w:id="727"/>
    </w:p>
    <w:p w14:paraId="2CCF0975" w14:textId="77777777" w:rsidR="002B3724" w:rsidRPr="0038397D" w:rsidRDefault="00CE772F" w:rsidP="00CE772F">
      <w:pPr>
        <w:pStyle w:val="Corpsdetexte"/>
      </w:pPr>
      <w:r w:rsidRPr="0038397D">
        <w:t>The Argos locations error ellipses computed by CLS were originally received by e-mails</w:t>
      </w:r>
      <w:r w:rsidR="002B3724" w:rsidRPr="0038397D">
        <w:t>, they are now collected through a web service.</w:t>
      </w:r>
    </w:p>
    <w:p w14:paraId="1DAAAA6B" w14:textId="77777777" w:rsidR="00354BCD" w:rsidRPr="0038397D" w:rsidRDefault="00354BCD" w:rsidP="00CE772F">
      <w:pPr>
        <w:pStyle w:val="Corpsdetexte"/>
      </w:pPr>
    </w:p>
    <w:p w14:paraId="37588757" w14:textId="77777777" w:rsidR="00CE772F" w:rsidRPr="0038397D" w:rsidRDefault="002B3724" w:rsidP="00CE772F">
      <w:pPr>
        <w:pStyle w:val="Corpsdetexte"/>
      </w:pPr>
      <w:r w:rsidRPr="0038397D">
        <w:t xml:space="preserve">The e-mail data were received </w:t>
      </w:r>
      <w:r w:rsidR="00CE772F" w:rsidRPr="0038397D">
        <w:t>as CSV data with the following header</w:t>
      </w:r>
      <w:r w:rsidRPr="0038397D">
        <w:t>:</w:t>
      </w:r>
    </w:p>
    <w:p w14:paraId="5A4CDE7C" w14:textId="77777777" w:rsidR="00CE772F" w:rsidRPr="0038397D" w:rsidRDefault="00CE772F" w:rsidP="0092567C">
      <w:pPr>
        <w:pStyle w:val="Code0"/>
        <w:rPr>
          <w:sz w:val="16"/>
          <w:szCs w:val="16"/>
        </w:rPr>
      </w:pPr>
      <w:proofErr w:type="spellStart"/>
      <w:proofErr w:type="gramStart"/>
      <w:r w:rsidRPr="0038397D">
        <w:rPr>
          <w:sz w:val="16"/>
          <w:szCs w:val="16"/>
        </w:rPr>
        <w:t>Program;PTT</w:t>
      </w:r>
      <w:proofErr w:type="gramEnd"/>
      <w:r w:rsidRPr="0038397D">
        <w:rPr>
          <w:sz w:val="16"/>
          <w:szCs w:val="16"/>
        </w:rPr>
        <w:t>;Satellite;Location</w:t>
      </w:r>
      <w:proofErr w:type="spellEnd"/>
      <w:r w:rsidRPr="0038397D">
        <w:rPr>
          <w:sz w:val="16"/>
          <w:szCs w:val="16"/>
        </w:rPr>
        <w:t xml:space="preserve"> </w:t>
      </w:r>
      <w:proofErr w:type="spellStart"/>
      <w:r w:rsidRPr="0038397D">
        <w:rPr>
          <w:sz w:val="16"/>
          <w:szCs w:val="16"/>
        </w:rPr>
        <w:t>date;Location</w:t>
      </w:r>
      <w:proofErr w:type="spellEnd"/>
      <w:r w:rsidRPr="0038397D">
        <w:rPr>
          <w:sz w:val="16"/>
          <w:szCs w:val="16"/>
        </w:rPr>
        <w:t xml:space="preserve"> </w:t>
      </w:r>
      <w:proofErr w:type="spellStart"/>
      <w:r w:rsidRPr="0038397D">
        <w:rPr>
          <w:sz w:val="16"/>
          <w:szCs w:val="16"/>
        </w:rPr>
        <w:t>class;Latitude;Longitude;Latitude</w:t>
      </w:r>
      <w:proofErr w:type="spellEnd"/>
      <w:r w:rsidRPr="0038397D">
        <w:rPr>
          <w:sz w:val="16"/>
          <w:szCs w:val="16"/>
        </w:rPr>
        <w:t xml:space="preserve"> solution 2;Longitude solution 2;Number of </w:t>
      </w:r>
      <w:proofErr w:type="spellStart"/>
      <w:r w:rsidRPr="0038397D">
        <w:rPr>
          <w:sz w:val="16"/>
          <w:szCs w:val="16"/>
        </w:rPr>
        <w:t>messages;Nbr</w:t>
      </w:r>
      <w:proofErr w:type="spellEnd"/>
      <w:r w:rsidRPr="0038397D">
        <w:rPr>
          <w:sz w:val="16"/>
          <w:szCs w:val="16"/>
        </w:rPr>
        <w:t xml:space="preserve"> </w:t>
      </w:r>
      <w:proofErr w:type="spellStart"/>
      <w:r w:rsidRPr="0038397D">
        <w:rPr>
          <w:sz w:val="16"/>
          <w:szCs w:val="16"/>
        </w:rPr>
        <w:t>mes</w:t>
      </w:r>
      <w:proofErr w:type="spellEnd"/>
      <w:r w:rsidRPr="0038397D">
        <w:rPr>
          <w:sz w:val="16"/>
          <w:szCs w:val="16"/>
        </w:rPr>
        <w:t xml:space="preserve"> &gt; - 120 </w:t>
      </w:r>
      <w:proofErr w:type="spellStart"/>
      <w:r w:rsidRPr="0038397D">
        <w:rPr>
          <w:sz w:val="16"/>
          <w:szCs w:val="16"/>
        </w:rPr>
        <w:t>dB;Best</w:t>
      </w:r>
      <w:proofErr w:type="spellEnd"/>
      <w:r w:rsidRPr="0038397D">
        <w:rPr>
          <w:sz w:val="16"/>
          <w:szCs w:val="16"/>
        </w:rPr>
        <w:t xml:space="preserve"> </w:t>
      </w:r>
      <w:proofErr w:type="spellStart"/>
      <w:r w:rsidRPr="0038397D">
        <w:rPr>
          <w:sz w:val="16"/>
          <w:szCs w:val="16"/>
        </w:rPr>
        <w:t>level;Pass</w:t>
      </w:r>
      <w:proofErr w:type="spellEnd"/>
      <w:r w:rsidRPr="0038397D">
        <w:rPr>
          <w:sz w:val="16"/>
          <w:szCs w:val="16"/>
        </w:rPr>
        <w:t xml:space="preserve"> </w:t>
      </w:r>
      <w:proofErr w:type="spellStart"/>
      <w:r w:rsidRPr="0038397D">
        <w:rPr>
          <w:sz w:val="16"/>
          <w:szCs w:val="16"/>
        </w:rPr>
        <w:t>duration;NOPC;Location</w:t>
      </w:r>
      <w:proofErr w:type="spellEnd"/>
      <w:r w:rsidRPr="0038397D">
        <w:rPr>
          <w:sz w:val="16"/>
          <w:szCs w:val="16"/>
        </w:rPr>
        <w:t xml:space="preserve"> </w:t>
      </w:r>
      <w:proofErr w:type="spellStart"/>
      <w:r w:rsidRPr="0038397D">
        <w:rPr>
          <w:sz w:val="16"/>
          <w:szCs w:val="16"/>
        </w:rPr>
        <w:t>index;Frequency;Altitude;Error</w:t>
      </w:r>
      <w:proofErr w:type="spellEnd"/>
      <w:r w:rsidRPr="0038397D">
        <w:rPr>
          <w:sz w:val="16"/>
          <w:szCs w:val="16"/>
        </w:rPr>
        <w:t xml:space="preserve"> </w:t>
      </w:r>
      <w:proofErr w:type="spellStart"/>
      <w:r w:rsidRPr="0038397D">
        <w:rPr>
          <w:sz w:val="16"/>
          <w:szCs w:val="16"/>
        </w:rPr>
        <w:t>radius;Semi-major</w:t>
      </w:r>
      <w:proofErr w:type="spellEnd"/>
      <w:r w:rsidRPr="0038397D">
        <w:rPr>
          <w:sz w:val="16"/>
          <w:szCs w:val="16"/>
        </w:rPr>
        <w:t xml:space="preserve"> </w:t>
      </w:r>
      <w:proofErr w:type="spellStart"/>
      <w:r w:rsidRPr="0038397D">
        <w:rPr>
          <w:sz w:val="16"/>
          <w:szCs w:val="16"/>
        </w:rPr>
        <w:t>axis;Semi-minor</w:t>
      </w:r>
      <w:proofErr w:type="spellEnd"/>
      <w:r w:rsidRPr="0038397D">
        <w:rPr>
          <w:sz w:val="16"/>
          <w:szCs w:val="16"/>
        </w:rPr>
        <w:t xml:space="preserve"> </w:t>
      </w:r>
      <w:proofErr w:type="spellStart"/>
      <w:r w:rsidRPr="0038397D">
        <w:rPr>
          <w:sz w:val="16"/>
          <w:szCs w:val="16"/>
        </w:rPr>
        <w:t>axis;Ellipse</w:t>
      </w:r>
      <w:proofErr w:type="spellEnd"/>
      <w:r w:rsidRPr="0038397D">
        <w:rPr>
          <w:sz w:val="16"/>
          <w:szCs w:val="16"/>
        </w:rPr>
        <w:t xml:space="preserve"> </w:t>
      </w:r>
      <w:proofErr w:type="spellStart"/>
      <w:r w:rsidRPr="0038397D">
        <w:rPr>
          <w:sz w:val="16"/>
          <w:szCs w:val="16"/>
        </w:rPr>
        <w:t>orientation;GDOP;Message</w:t>
      </w:r>
      <w:proofErr w:type="spellEnd"/>
      <w:r w:rsidRPr="0038397D">
        <w:rPr>
          <w:sz w:val="16"/>
          <w:szCs w:val="16"/>
        </w:rPr>
        <w:t xml:space="preserve"> </w:t>
      </w:r>
      <w:proofErr w:type="spellStart"/>
      <w:r w:rsidRPr="0038397D">
        <w:rPr>
          <w:sz w:val="16"/>
          <w:szCs w:val="16"/>
        </w:rPr>
        <w:t>date;Compression</w:t>
      </w:r>
      <w:proofErr w:type="spellEnd"/>
    </w:p>
    <w:p w14:paraId="520018A2" w14:textId="77777777" w:rsidR="002B3724" w:rsidRPr="0038397D" w:rsidRDefault="00CE772F" w:rsidP="00CE772F">
      <w:pPr>
        <w:pStyle w:val="Corpsdetexte"/>
      </w:pPr>
      <w:r w:rsidRPr="0038397D">
        <w:t xml:space="preserve">these data have been processed with the </w:t>
      </w:r>
      <w:proofErr w:type="spellStart"/>
      <w:r w:rsidR="002B3724" w:rsidRPr="0038397D">
        <w:rPr>
          <w:b/>
          <w:i/>
        </w:rPr>
        <w:t>split_argos_ellipses_mail_files</w:t>
      </w:r>
      <w:proofErr w:type="spellEnd"/>
      <w:r w:rsidR="002B3724" w:rsidRPr="0038397D">
        <w:t xml:space="preserve"> tool to generate CSV files with the following header:</w:t>
      </w:r>
    </w:p>
    <w:p w14:paraId="68BDD3AB" w14:textId="77777777" w:rsidR="002B3724" w:rsidRPr="0038397D" w:rsidRDefault="002B3724" w:rsidP="0092567C">
      <w:pPr>
        <w:pStyle w:val="Code0"/>
        <w:rPr>
          <w:sz w:val="16"/>
          <w:szCs w:val="16"/>
        </w:rPr>
      </w:pPr>
      <w:proofErr w:type="spellStart"/>
      <w:proofErr w:type="gramStart"/>
      <w:r w:rsidRPr="0038397D">
        <w:rPr>
          <w:sz w:val="16"/>
          <w:szCs w:val="16"/>
        </w:rPr>
        <w:t>Program;PTT</w:t>
      </w:r>
      <w:proofErr w:type="gramEnd"/>
      <w:r w:rsidRPr="0038397D">
        <w:rPr>
          <w:sz w:val="16"/>
          <w:szCs w:val="16"/>
        </w:rPr>
        <w:t>;Satellite;Location</w:t>
      </w:r>
      <w:proofErr w:type="spellEnd"/>
      <w:r w:rsidRPr="0038397D">
        <w:rPr>
          <w:sz w:val="16"/>
          <w:szCs w:val="16"/>
        </w:rPr>
        <w:t xml:space="preserve"> </w:t>
      </w:r>
      <w:proofErr w:type="spellStart"/>
      <w:r w:rsidRPr="0038397D">
        <w:rPr>
          <w:sz w:val="16"/>
          <w:szCs w:val="16"/>
        </w:rPr>
        <w:t>date;Location</w:t>
      </w:r>
      <w:proofErr w:type="spellEnd"/>
      <w:r w:rsidRPr="0038397D">
        <w:rPr>
          <w:sz w:val="16"/>
          <w:szCs w:val="16"/>
        </w:rPr>
        <w:t xml:space="preserve"> </w:t>
      </w:r>
      <w:proofErr w:type="spellStart"/>
      <w:r w:rsidRPr="0038397D">
        <w:rPr>
          <w:sz w:val="16"/>
          <w:szCs w:val="16"/>
        </w:rPr>
        <w:t>class;Latitude;Longitude;Frequency;Altitude;Error</w:t>
      </w:r>
      <w:proofErr w:type="spellEnd"/>
      <w:r w:rsidRPr="0038397D">
        <w:rPr>
          <w:sz w:val="16"/>
          <w:szCs w:val="16"/>
        </w:rPr>
        <w:t xml:space="preserve"> </w:t>
      </w:r>
      <w:proofErr w:type="spellStart"/>
      <w:r w:rsidRPr="0038397D">
        <w:rPr>
          <w:sz w:val="16"/>
          <w:szCs w:val="16"/>
        </w:rPr>
        <w:t>radius;Semi-major</w:t>
      </w:r>
      <w:proofErr w:type="spellEnd"/>
      <w:r w:rsidRPr="0038397D">
        <w:rPr>
          <w:sz w:val="16"/>
          <w:szCs w:val="16"/>
        </w:rPr>
        <w:t xml:space="preserve"> </w:t>
      </w:r>
      <w:proofErr w:type="spellStart"/>
      <w:r w:rsidRPr="0038397D">
        <w:rPr>
          <w:sz w:val="16"/>
          <w:szCs w:val="16"/>
        </w:rPr>
        <w:t>axis;Semi-minor</w:t>
      </w:r>
      <w:proofErr w:type="spellEnd"/>
      <w:r w:rsidRPr="0038397D">
        <w:rPr>
          <w:sz w:val="16"/>
          <w:szCs w:val="16"/>
        </w:rPr>
        <w:t xml:space="preserve"> </w:t>
      </w:r>
      <w:proofErr w:type="spellStart"/>
      <w:r w:rsidRPr="0038397D">
        <w:rPr>
          <w:sz w:val="16"/>
          <w:szCs w:val="16"/>
        </w:rPr>
        <w:t>axis;Ellipse</w:t>
      </w:r>
      <w:proofErr w:type="spellEnd"/>
      <w:r w:rsidRPr="0038397D">
        <w:rPr>
          <w:sz w:val="16"/>
          <w:szCs w:val="16"/>
        </w:rPr>
        <w:t xml:space="preserve"> orientation</w:t>
      </w:r>
    </w:p>
    <w:p w14:paraId="556E38A3" w14:textId="77777777" w:rsidR="00354BCD" w:rsidRPr="0038397D" w:rsidRDefault="002B3724" w:rsidP="00CE772F">
      <w:pPr>
        <w:pStyle w:val="Corpsdetexte"/>
      </w:pPr>
      <w:r w:rsidRPr="0038397D">
        <w:t xml:space="preserve">and the resulting output directory </w:t>
      </w:r>
      <w:r w:rsidR="008D1DC8" w:rsidRPr="0038397D">
        <w:t xml:space="preserve">is set to the </w:t>
      </w:r>
      <w:r w:rsidR="008D1DC8" w:rsidRPr="0038397D">
        <w:rPr>
          <w:rStyle w:val="CodeCar"/>
          <w:rFonts w:eastAsiaTheme="minorEastAsia"/>
        </w:rPr>
        <w:t>DIR_INPUT_ARGOS_ERROR_ELLIPSES_MAIL</w:t>
      </w:r>
      <w:r w:rsidR="008D1DC8" w:rsidRPr="0038397D">
        <w:t xml:space="preserve"> configuration parameter.</w:t>
      </w:r>
    </w:p>
    <w:p w14:paraId="007FA62D" w14:textId="77777777" w:rsidR="008D1DC8" w:rsidRPr="0038397D" w:rsidRDefault="008D1DC8" w:rsidP="00CE772F">
      <w:pPr>
        <w:pStyle w:val="Corpsdetexte"/>
      </w:pPr>
      <w:r w:rsidRPr="0038397D">
        <w:t>The CSV files collected through a web service have the following header:</w:t>
      </w:r>
    </w:p>
    <w:p w14:paraId="3C16C179" w14:textId="77777777" w:rsidR="008D1DC8" w:rsidRPr="0038397D" w:rsidRDefault="008D1DC8" w:rsidP="0092567C">
      <w:pPr>
        <w:pStyle w:val="Code0"/>
        <w:rPr>
          <w:sz w:val="16"/>
          <w:szCs w:val="16"/>
        </w:rPr>
      </w:pPr>
      <w:proofErr w:type="gramStart"/>
      <w:r w:rsidRPr="0038397D">
        <w:rPr>
          <w:sz w:val="16"/>
          <w:szCs w:val="16"/>
        </w:rPr>
        <w:t>programNumber;platformId</w:t>
      </w:r>
      <w:proofErr w:type="gramEnd"/>
      <w:r w:rsidRPr="0038397D">
        <w:rPr>
          <w:sz w:val="16"/>
          <w:szCs w:val="16"/>
        </w:rPr>
        <w:t>;platformType;platformModel;platformName;satellite;bestMsgDate;duration;nbMessage;message120;bestLevel;frequency;locationDate;latitude;longitude;altitude;locationClass;gpsSpeed;gpsHeading;index;nopc;errorRadius;semiMajor;semiMinor;orientation;hdop</w:t>
      </w:r>
    </w:p>
    <w:p w14:paraId="5009107B" w14:textId="140A86DC" w:rsidR="008D1DC8" w:rsidRDefault="008D1DC8" w:rsidP="00CE772F">
      <w:pPr>
        <w:pStyle w:val="Corpsdetexte"/>
      </w:pPr>
      <w:r w:rsidRPr="0038397D">
        <w:t xml:space="preserve">and are set to the </w:t>
      </w:r>
      <w:r w:rsidRPr="0038397D">
        <w:rPr>
          <w:rStyle w:val="CodeCar"/>
          <w:rFonts w:eastAsiaTheme="minorEastAsia"/>
        </w:rPr>
        <w:t>DIR_INPUT_ARGOS_ERROR_ELLIPSES_WS</w:t>
      </w:r>
      <w:r w:rsidRPr="0038397D">
        <w:t xml:space="preserve"> configuration parameter.</w:t>
      </w:r>
    </w:p>
    <w:p w14:paraId="06CA159B" w14:textId="77777777" w:rsidR="002F08BF" w:rsidRPr="00FE6751" w:rsidRDefault="002F08BF" w:rsidP="00715A45">
      <w:pPr>
        <w:pStyle w:val="Titre3"/>
      </w:pPr>
      <w:bookmarkStart w:id="728" w:name="_Toc81906536"/>
      <w:bookmarkStart w:id="729" w:name="_Toc81907244"/>
      <w:bookmarkStart w:id="730" w:name="_Toc81907648"/>
      <w:bookmarkStart w:id="731" w:name="_Toc460855065"/>
      <w:bookmarkStart w:id="732" w:name="_Toc135664701"/>
      <w:bookmarkEnd w:id="728"/>
      <w:bookmarkEnd w:id="729"/>
      <w:bookmarkEnd w:id="730"/>
      <w:r w:rsidRPr="00FE6751">
        <w:t>For Iridium SBD floats</w:t>
      </w:r>
      <w:bookmarkEnd w:id="731"/>
      <w:bookmarkEnd w:id="732"/>
    </w:p>
    <w:p w14:paraId="11AB8366" w14:textId="77777777" w:rsidR="002F08BF" w:rsidRPr="00FE6751" w:rsidRDefault="002F08BF" w:rsidP="00715A45">
      <w:pPr>
        <w:pStyle w:val="Titre4"/>
      </w:pPr>
      <w:bookmarkStart w:id="733" w:name="_Ref459295885"/>
      <w:bookmarkStart w:id="734" w:name="_Toc135664702"/>
      <w:r w:rsidRPr="00FE6751">
        <w:t>Rename the mail files</w:t>
      </w:r>
      <w:bookmarkEnd w:id="733"/>
      <w:bookmarkEnd w:id="734"/>
    </w:p>
    <w:p w14:paraId="7BDC9A58" w14:textId="77777777" w:rsidR="002F08BF" w:rsidRPr="00FE6751" w:rsidRDefault="002F08BF" w:rsidP="002F08BF">
      <w:pPr>
        <w:pStyle w:val="Corpsdetexte"/>
      </w:pPr>
      <w:r w:rsidRPr="00FE6751">
        <w:t xml:space="preserve">The incoming Iridium mail files should be renamed to be used by the decoder. This can be done with the tool </w:t>
      </w:r>
      <w:proofErr w:type="spellStart"/>
      <w:r w:rsidRPr="00FE6751">
        <w:rPr>
          <w:b/>
          <w:i/>
        </w:rPr>
        <w:t>move_and_rename_iridium_sbd_mail_files</w:t>
      </w:r>
      <w:proofErr w:type="spellEnd"/>
      <w:r w:rsidRPr="00FE6751">
        <w:t>.</w:t>
      </w:r>
    </w:p>
    <w:p w14:paraId="591A2E4F" w14:textId="77777777" w:rsidR="002F08BF" w:rsidRPr="00FE6751" w:rsidRDefault="002F08BF" w:rsidP="002F08BF">
      <w:pPr>
        <w:pStyle w:val="Corpsdetexte"/>
      </w:pPr>
      <w:r w:rsidRPr="00FE6751">
        <w:t>Each processed file will be renamed:</w:t>
      </w:r>
    </w:p>
    <w:p w14:paraId="5C6F6EC7" w14:textId="77777777" w:rsidR="002F08BF" w:rsidRPr="00FE6751" w:rsidRDefault="002F08BF" w:rsidP="002F08BF">
      <w:pPr>
        <w:pStyle w:val="Corpsdetexte"/>
      </w:pPr>
      <w:r w:rsidRPr="00FE6751">
        <w:rPr>
          <w:i/>
        </w:rPr>
        <w:t>co_YYYYMMDDThhmmss_IMEI_MOMSN_MTMSN_PID.txt</w:t>
      </w:r>
      <w:r w:rsidRPr="00FE6751">
        <w:t xml:space="preserve">, </w:t>
      </w:r>
      <w:proofErr w:type="gramStart"/>
      <w:r w:rsidRPr="00FE6751">
        <w:t>where</w:t>
      </w:r>
      <w:proofErr w:type="gramEnd"/>
    </w:p>
    <w:p w14:paraId="39F9BF94" w14:textId="77777777" w:rsidR="002F08BF" w:rsidRPr="00FE6751" w:rsidRDefault="002F08BF" w:rsidP="002F08BF">
      <w:pPr>
        <w:pStyle w:val="Corpsdetexte"/>
        <w:widowControl w:val="0"/>
        <w:numPr>
          <w:ilvl w:val="0"/>
          <w:numId w:val="31"/>
        </w:numPr>
        <w:suppressAutoHyphens/>
      </w:pPr>
      <w:proofErr w:type="spellStart"/>
      <w:r w:rsidRPr="00FE6751">
        <w:rPr>
          <w:i/>
        </w:rPr>
        <w:t>YYYYMMDDThhmmss</w:t>
      </w:r>
      <w:proofErr w:type="spellEnd"/>
      <w:r w:rsidRPr="00FE6751">
        <w:t>: is the date of the Iridium session,</w:t>
      </w:r>
    </w:p>
    <w:p w14:paraId="3D377133" w14:textId="77777777" w:rsidR="002F08BF" w:rsidRPr="00FE6751" w:rsidRDefault="002F08BF" w:rsidP="002F08BF">
      <w:pPr>
        <w:pStyle w:val="Corpsdetexte"/>
        <w:widowControl w:val="0"/>
        <w:numPr>
          <w:ilvl w:val="0"/>
          <w:numId w:val="31"/>
        </w:numPr>
        <w:suppressAutoHyphens/>
      </w:pPr>
      <w:r w:rsidRPr="00FE6751">
        <w:rPr>
          <w:i/>
        </w:rPr>
        <w:t>IMEI</w:t>
      </w:r>
      <w:r w:rsidRPr="00FE6751">
        <w:t>: is the float IMEI number,</w:t>
      </w:r>
    </w:p>
    <w:p w14:paraId="12FE829A" w14:textId="77777777" w:rsidR="002F08BF" w:rsidRPr="001369CF" w:rsidRDefault="002F08BF" w:rsidP="002F08BF">
      <w:pPr>
        <w:pStyle w:val="Corpsdetexte"/>
        <w:widowControl w:val="0"/>
        <w:numPr>
          <w:ilvl w:val="0"/>
          <w:numId w:val="31"/>
        </w:numPr>
        <w:suppressAutoHyphens/>
      </w:pPr>
      <w:r w:rsidRPr="00FE6751">
        <w:rPr>
          <w:i/>
        </w:rPr>
        <w:t>MOMSN</w:t>
      </w:r>
      <w:r w:rsidRPr="00FE6751">
        <w:t xml:space="preserve">, </w:t>
      </w:r>
      <w:r w:rsidRPr="00FE6751">
        <w:rPr>
          <w:i/>
        </w:rPr>
        <w:t>MTMSN</w:t>
      </w:r>
      <w:r w:rsidRPr="00FE6751">
        <w:t xml:space="preserve">: are the MOMSN and MTMSN </w:t>
      </w:r>
      <w:r w:rsidRPr="001369CF">
        <w:t>numbers of the transmission,</w:t>
      </w:r>
    </w:p>
    <w:p w14:paraId="48E515F4" w14:textId="77777777" w:rsidR="002F08BF" w:rsidRPr="001369CF" w:rsidRDefault="002F08BF" w:rsidP="002F08BF">
      <w:pPr>
        <w:pStyle w:val="Corpsdetexte"/>
        <w:widowControl w:val="0"/>
        <w:numPr>
          <w:ilvl w:val="0"/>
          <w:numId w:val="31"/>
        </w:numPr>
        <w:suppressAutoHyphens/>
      </w:pPr>
      <w:r w:rsidRPr="001369CF">
        <w:rPr>
          <w:i/>
        </w:rPr>
        <w:t>PID</w:t>
      </w:r>
      <w:r w:rsidRPr="001369CF">
        <w:t>: is the PID of the process that collected the mail (unused</w:t>
      </w:r>
      <w:r w:rsidR="00D822FB" w:rsidRPr="001369CF">
        <w:t xml:space="preserve"> </w:t>
      </w:r>
      <w:r w:rsidR="00D822FB" w:rsidRPr="002E5C4D">
        <w:t>by the decoder</w:t>
      </w:r>
      <w:r w:rsidRPr="001369CF">
        <w:t>).</w:t>
      </w:r>
    </w:p>
    <w:p w14:paraId="1787FA79" w14:textId="77777777" w:rsidR="002F08BF" w:rsidRPr="00FE6751" w:rsidRDefault="002F08BF" w:rsidP="002F08BF">
      <w:pPr>
        <w:pStyle w:val="Corpsdetexte"/>
      </w:pPr>
      <w:r w:rsidRPr="001369CF">
        <w:t>The newly named files can then be moved to the repository (</w:t>
      </w:r>
      <w:r w:rsidRPr="001369CF">
        <w:rPr>
          <w:rStyle w:val="CodeCar"/>
          <w:rFonts w:eastAsiaTheme="minorEastAsia"/>
        </w:rPr>
        <w:t>DIR_INPUT_RSYNC_</w:t>
      </w:r>
      <w:r w:rsidRPr="00FE6751">
        <w:rPr>
          <w:rStyle w:val="CodeCar"/>
          <w:rFonts w:eastAsiaTheme="minorEastAsia"/>
        </w:rPr>
        <w:t>DATA</w:t>
      </w:r>
      <w:r w:rsidRPr="00FE6751">
        <w:t xml:space="preserve"> directory).</w:t>
      </w:r>
    </w:p>
    <w:p w14:paraId="56A0BCB6" w14:textId="77777777" w:rsidR="002F08BF" w:rsidRPr="00FE6751" w:rsidRDefault="002F08BF" w:rsidP="00715A45">
      <w:pPr>
        <w:pStyle w:val="Titre4"/>
      </w:pPr>
      <w:bookmarkStart w:id="735" w:name="_Ref459295204"/>
      <w:bookmarkStart w:id="736" w:name="_Toc135664703"/>
      <w:r w:rsidRPr="00FE6751">
        <w:t>Duplicate the mail files</w:t>
      </w:r>
      <w:bookmarkEnd w:id="735"/>
      <w:bookmarkEnd w:id="736"/>
    </w:p>
    <w:p w14:paraId="6F747A44" w14:textId="77777777" w:rsidR="002F08BF" w:rsidRPr="00FE6751" w:rsidRDefault="002F08BF" w:rsidP="002F08BF">
      <w:pPr>
        <w:pStyle w:val="Corpsdetexte"/>
      </w:pPr>
      <w:r w:rsidRPr="00FE6751">
        <w:t>To be decoded, the Iridium mail files should be duplicated from the repository (</w:t>
      </w:r>
      <w:r w:rsidRPr="00FE6751">
        <w:rPr>
          <w:rStyle w:val="CodeCar"/>
          <w:rFonts w:eastAsiaTheme="minorEastAsia"/>
        </w:rPr>
        <w:t>DIR_INPUT_RSYNC_DATA</w:t>
      </w:r>
      <w:r w:rsidRPr="00FE6751">
        <w:t xml:space="preserve"> directory) to the decoder specific directory (</w:t>
      </w:r>
      <w:r w:rsidRPr="00FE6751">
        <w:rPr>
          <w:rStyle w:val="CodeCar"/>
          <w:rFonts w:eastAsiaTheme="minorEastAsia"/>
        </w:rPr>
        <w:t>IRIDIUM_DATA_DIRECTORY</w:t>
      </w:r>
      <w:r w:rsidRPr="00FE6751">
        <w:t xml:space="preserve"> directory). This can be done with the tool </w:t>
      </w:r>
      <w:proofErr w:type="spellStart"/>
      <w:r w:rsidRPr="00FE6751">
        <w:rPr>
          <w:b/>
          <w:i/>
        </w:rPr>
        <w:t>copy_iridium_mail_files</w:t>
      </w:r>
      <w:proofErr w:type="spellEnd"/>
      <w:r w:rsidRPr="00FE6751">
        <w:t>.</w:t>
      </w:r>
    </w:p>
    <w:p w14:paraId="62836EF9" w14:textId="77777777" w:rsidR="002F08BF" w:rsidRPr="001369CF" w:rsidRDefault="002F08BF" w:rsidP="00715A45">
      <w:pPr>
        <w:pStyle w:val="Titre3"/>
      </w:pPr>
      <w:bookmarkStart w:id="737" w:name="_Toc460855066"/>
      <w:bookmarkStart w:id="738" w:name="_Toc135664704"/>
      <w:r w:rsidRPr="001369CF">
        <w:t>For Iridium RUDICS floats</w:t>
      </w:r>
      <w:bookmarkEnd w:id="737"/>
      <w:bookmarkEnd w:id="738"/>
    </w:p>
    <w:p w14:paraId="6745326D" w14:textId="77777777" w:rsidR="002F08BF" w:rsidRPr="001369CF" w:rsidRDefault="002F08BF" w:rsidP="00715A45">
      <w:pPr>
        <w:pStyle w:val="Titre4"/>
      </w:pPr>
      <w:bookmarkStart w:id="739" w:name="_Toc135664705"/>
      <w:r w:rsidRPr="001369CF">
        <w:t>Duplicate the Iridium files</w:t>
      </w:r>
      <w:bookmarkEnd w:id="739"/>
    </w:p>
    <w:p w14:paraId="64AC75FC" w14:textId="77777777" w:rsidR="002F08BF" w:rsidRPr="00FE6751" w:rsidRDefault="002F08BF" w:rsidP="002F08BF">
      <w:pPr>
        <w:pStyle w:val="Corpsdetexte"/>
      </w:pPr>
      <w:r w:rsidRPr="001369CF">
        <w:t>To be decoded, the Iridium files should be duplicated from the repository (</w:t>
      </w:r>
      <w:r w:rsidRPr="001369CF">
        <w:rPr>
          <w:rStyle w:val="CodeCar"/>
          <w:rFonts w:eastAsiaTheme="minorEastAsia"/>
        </w:rPr>
        <w:t>DIR_INPUT_RSYNC_DATA</w:t>
      </w:r>
      <w:r w:rsidRPr="001369CF">
        <w:t xml:space="preserve"> directory) to the decoder specific directory (</w:t>
      </w:r>
      <w:r w:rsidRPr="001369CF">
        <w:rPr>
          <w:rStyle w:val="CodeCar"/>
          <w:rFonts w:eastAsiaTheme="minorEastAsia"/>
        </w:rPr>
        <w:t>IRIDIUM_DATA_DIRECTORY</w:t>
      </w:r>
      <w:r w:rsidRPr="001369CF">
        <w:t xml:space="preserve"> directory). This can be done with the tool</w:t>
      </w:r>
      <w:r w:rsidR="00C255B6" w:rsidRPr="001369CF">
        <w:t>s</w:t>
      </w:r>
      <w:r w:rsidRPr="001369CF">
        <w:t xml:space="preserve"> </w:t>
      </w:r>
      <w:proofErr w:type="spellStart"/>
      <w:r w:rsidRPr="001369CF">
        <w:rPr>
          <w:b/>
          <w:i/>
        </w:rPr>
        <w:t>copy_remocean_sbd_files</w:t>
      </w:r>
      <w:proofErr w:type="spellEnd"/>
      <w:r w:rsidR="00C255B6" w:rsidRPr="001369CF">
        <w:rPr>
          <w:b/>
        </w:rPr>
        <w:t xml:space="preserve"> </w:t>
      </w:r>
      <w:r w:rsidR="00C255B6" w:rsidRPr="001369CF">
        <w:t>or</w:t>
      </w:r>
      <w:r w:rsidR="00C255B6" w:rsidRPr="001369CF">
        <w:rPr>
          <w:b/>
        </w:rPr>
        <w:t xml:space="preserve"> </w:t>
      </w:r>
      <w:r w:rsidR="00C255B6" w:rsidRPr="001369CF">
        <w:rPr>
          <w:b/>
          <w:i/>
        </w:rPr>
        <w:t>copy_cts5_files</w:t>
      </w:r>
      <w:r w:rsidR="00A30358" w:rsidRPr="001369CF">
        <w:t xml:space="preserve"> </w:t>
      </w:r>
      <w:r w:rsidR="00A30358" w:rsidRPr="002E5C4D">
        <w:t xml:space="preserve">or </w:t>
      </w:r>
      <w:proofErr w:type="spellStart"/>
      <w:r w:rsidR="00A30358" w:rsidRPr="002E5C4D">
        <w:rPr>
          <w:b/>
          <w:i/>
        </w:rPr>
        <w:t>copy_apx_iridium_rudics_files</w:t>
      </w:r>
      <w:proofErr w:type="spellEnd"/>
      <w:r w:rsidR="00A30358" w:rsidRPr="002E5C4D">
        <w:t xml:space="preserve"> or </w:t>
      </w:r>
      <w:r w:rsidR="00A30358" w:rsidRPr="002E5C4D">
        <w:rPr>
          <w:b/>
          <w:i/>
        </w:rPr>
        <w:t>copy_apx_apf11_iridium_rudics_files</w:t>
      </w:r>
      <w:r w:rsidR="00A30358" w:rsidRPr="002E5C4D">
        <w:t xml:space="preserve"> or </w:t>
      </w:r>
      <w:proofErr w:type="spellStart"/>
      <w:r w:rsidR="00A30358" w:rsidRPr="002E5C4D">
        <w:rPr>
          <w:b/>
          <w:i/>
        </w:rPr>
        <w:t>copy_nemo_files</w:t>
      </w:r>
      <w:proofErr w:type="spellEnd"/>
      <w:r w:rsidRPr="001369CF">
        <w:t>.</w:t>
      </w:r>
    </w:p>
    <w:p w14:paraId="47371E16" w14:textId="77777777" w:rsidR="002F08BF" w:rsidRPr="00FE6751" w:rsidRDefault="002F08BF" w:rsidP="00715A45">
      <w:pPr>
        <w:pStyle w:val="Titre2"/>
      </w:pPr>
      <w:r w:rsidRPr="00FE6751">
        <w:br w:type="page"/>
      </w:r>
      <w:bookmarkStart w:id="740" w:name="_Toc460855067"/>
      <w:bookmarkStart w:id="741" w:name="_Toc135664706"/>
      <w:r w:rsidRPr="00FE6751">
        <w:lastRenderedPageBreak/>
        <w:t>Decoding of float transmitted data</w:t>
      </w:r>
      <w:bookmarkEnd w:id="740"/>
      <w:bookmarkEnd w:id="741"/>
    </w:p>
    <w:p w14:paraId="288A0E28" w14:textId="77777777" w:rsidR="002F08BF" w:rsidRPr="00FE6751" w:rsidRDefault="002F08BF" w:rsidP="002F08BF">
      <w:pPr>
        <w:pStyle w:val="Corpsdetexte"/>
      </w:pPr>
      <w:r w:rsidRPr="00FE6751">
        <w:t xml:space="preserve">To use the decoder you can type, in the </w:t>
      </w:r>
      <w:proofErr w:type="spellStart"/>
      <w:r w:rsidRPr="00FE6751">
        <w:t>Matlab</w:t>
      </w:r>
      <w:proofErr w:type="spellEnd"/>
      <w:r w:rsidRPr="00FE6751">
        <w:t xml:space="preserve"> command window:</w:t>
      </w:r>
    </w:p>
    <w:p w14:paraId="534DD80A" w14:textId="77777777" w:rsidR="002F08BF" w:rsidRPr="00FE6751" w:rsidRDefault="002F08BF" w:rsidP="002F08BF">
      <w:pPr>
        <w:pStyle w:val="Corpsdetexte"/>
        <w:widowControl w:val="0"/>
        <w:numPr>
          <w:ilvl w:val="0"/>
          <w:numId w:val="24"/>
        </w:numPr>
        <w:suppressAutoHyphens/>
      </w:pPr>
      <w:r w:rsidRPr="00FE6751">
        <w:rPr>
          <w:b/>
          <w:i/>
        </w:rPr>
        <w:t>decode_provor_2_csv</w:t>
      </w:r>
      <w:r w:rsidRPr="00FE6751">
        <w:t xml:space="preserve"> or </w:t>
      </w:r>
      <w:r w:rsidRPr="00FE6751">
        <w:rPr>
          <w:b/>
          <w:i/>
        </w:rPr>
        <w:t>decode_provor_2_nc</w:t>
      </w:r>
      <w:r w:rsidRPr="00FE6751">
        <w:t xml:space="preserve"> to decode NKE floats,</w:t>
      </w:r>
    </w:p>
    <w:p w14:paraId="6C65EAB8" w14:textId="77777777" w:rsidR="002F08BF" w:rsidRPr="001369CF" w:rsidRDefault="002F08BF" w:rsidP="002F08BF">
      <w:pPr>
        <w:pStyle w:val="Corpsdetexte"/>
        <w:widowControl w:val="0"/>
        <w:numPr>
          <w:ilvl w:val="0"/>
          <w:numId w:val="24"/>
        </w:numPr>
        <w:suppressAutoHyphens/>
      </w:pPr>
      <w:r w:rsidRPr="001369CF">
        <w:rPr>
          <w:b/>
          <w:i/>
        </w:rPr>
        <w:t>decode_apex_2_csv</w:t>
      </w:r>
      <w:r w:rsidRPr="001369CF">
        <w:t xml:space="preserve"> or </w:t>
      </w:r>
      <w:r w:rsidRPr="001369CF">
        <w:rPr>
          <w:b/>
          <w:i/>
        </w:rPr>
        <w:t>decode_apex_2_nc</w:t>
      </w:r>
      <w:r w:rsidRPr="001369CF">
        <w:t xml:space="preserve"> to decode TWR floats,</w:t>
      </w:r>
    </w:p>
    <w:p w14:paraId="1CEA950C" w14:textId="77777777" w:rsidR="00C75A16" w:rsidRPr="001369CF" w:rsidRDefault="002F08BF" w:rsidP="002F08BF">
      <w:pPr>
        <w:pStyle w:val="Corpsdetexte"/>
        <w:widowControl w:val="0"/>
        <w:numPr>
          <w:ilvl w:val="0"/>
          <w:numId w:val="24"/>
        </w:numPr>
        <w:suppressAutoHyphens/>
      </w:pPr>
      <w:r w:rsidRPr="001369CF">
        <w:rPr>
          <w:b/>
          <w:i/>
        </w:rPr>
        <w:t>decode_nova_2_csv</w:t>
      </w:r>
      <w:r w:rsidRPr="001369CF">
        <w:t xml:space="preserve"> or </w:t>
      </w:r>
      <w:r w:rsidRPr="001369CF">
        <w:rPr>
          <w:b/>
          <w:i/>
        </w:rPr>
        <w:t>decode_nova_2_nc</w:t>
      </w:r>
      <w:r w:rsidRPr="001369CF">
        <w:t xml:space="preserve"> to decode </w:t>
      </w:r>
      <w:proofErr w:type="spellStart"/>
      <w:r w:rsidRPr="001369CF">
        <w:t>MetOcean</w:t>
      </w:r>
      <w:proofErr w:type="spellEnd"/>
      <w:r w:rsidRPr="001369CF">
        <w:t xml:space="preserve"> floats</w:t>
      </w:r>
      <w:r w:rsidR="00C75A16" w:rsidRPr="001369CF">
        <w:t>,</w:t>
      </w:r>
    </w:p>
    <w:p w14:paraId="6E64BF1B" w14:textId="77777777" w:rsidR="002F08BF" w:rsidRPr="002E5C4D" w:rsidRDefault="00C75A16" w:rsidP="00146E3F">
      <w:pPr>
        <w:pStyle w:val="Corpsdetexte"/>
        <w:widowControl w:val="0"/>
        <w:numPr>
          <w:ilvl w:val="0"/>
          <w:numId w:val="24"/>
        </w:numPr>
        <w:suppressAutoHyphens/>
      </w:pPr>
      <w:r w:rsidRPr="002E5C4D">
        <w:rPr>
          <w:b/>
          <w:i/>
        </w:rPr>
        <w:t>decode_nemo_2_csv</w:t>
      </w:r>
      <w:r w:rsidRPr="002E5C4D">
        <w:t xml:space="preserve"> or </w:t>
      </w:r>
      <w:r w:rsidRPr="002E5C4D">
        <w:rPr>
          <w:b/>
          <w:i/>
        </w:rPr>
        <w:t>decode_nemo_2_nc</w:t>
      </w:r>
      <w:r w:rsidRPr="002E5C4D">
        <w:t xml:space="preserve"> to decode OPTIMARE floats.</w:t>
      </w:r>
    </w:p>
    <w:p w14:paraId="2A044F2B" w14:textId="77777777" w:rsidR="002F08BF" w:rsidRPr="00FE6751" w:rsidRDefault="002F08BF" w:rsidP="002F08BF">
      <w:pPr>
        <w:pStyle w:val="Corpsdetexte"/>
      </w:pPr>
    </w:p>
    <w:p w14:paraId="025DEEE1" w14:textId="77777777" w:rsidR="00C75A16" w:rsidRPr="00FE6751" w:rsidRDefault="002F08BF" w:rsidP="002F08BF">
      <w:pPr>
        <w:pStyle w:val="Corpsdetexte"/>
      </w:pPr>
      <w:r w:rsidRPr="00FE6751">
        <w:t xml:space="preserve">Doing so, all the float of the </w:t>
      </w:r>
      <w:r w:rsidRPr="00FE6751">
        <w:rPr>
          <w:rStyle w:val="CodeCar"/>
          <w:rFonts w:eastAsiaTheme="minorEastAsia"/>
        </w:rPr>
        <w:t>FLOAT_LIST_FILE_NAME</w:t>
      </w:r>
      <w:r w:rsidRPr="00FE6751">
        <w:t xml:space="preserve"> file will be decoded.</w:t>
      </w:r>
    </w:p>
    <w:p w14:paraId="68A1E170" w14:textId="77777777" w:rsidR="002F08BF" w:rsidRPr="00FE6751" w:rsidRDefault="002F08BF" w:rsidP="002F08BF">
      <w:pPr>
        <w:pStyle w:val="Corpsdetexte"/>
      </w:pPr>
      <w:r w:rsidRPr="00FE6751">
        <w:t xml:space="preserve">You can also choose to decode only few floats by providing their WMO numbers as input parameters: </w:t>
      </w:r>
      <w:r w:rsidRPr="00FE6751">
        <w:rPr>
          <w:b/>
          <w:i/>
        </w:rPr>
        <w:t>decode_provor_2_</w:t>
      </w:r>
      <w:proofErr w:type="gramStart"/>
      <w:r w:rsidRPr="00FE6751">
        <w:rPr>
          <w:b/>
          <w:i/>
        </w:rPr>
        <w:t>csv(</w:t>
      </w:r>
      <w:proofErr w:type="gramEnd"/>
      <w:r w:rsidRPr="00FE6751">
        <w:rPr>
          <w:b/>
          <w:i/>
        </w:rPr>
        <w:t>2902077)</w:t>
      </w:r>
      <w:r w:rsidRPr="00FE6751">
        <w:t xml:space="preserve"> or </w:t>
      </w:r>
      <w:r w:rsidRPr="00FE6751">
        <w:rPr>
          <w:b/>
          <w:i/>
        </w:rPr>
        <w:t>decode_provor_2_nc(2902089, 2902118, 2902086)</w:t>
      </w:r>
      <w:r w:rsidRPr="00FE6751">
        <w:t xml:space="preserve"> for example.</w:t>
      </w:r>
    </w:p>
    <w:p w14:paraId="25526C45" w14:textId="77777777" w:rsidR="002F08BF" w:rsidRPr="00FE6751" w:rsidRDefault="002F08BF" w:rsidP="002F08BF">
      <w:pPr>
        <w:pStyle w:val="Corpsdetexte"/>
      </w:pPr>
      <w:r w:rsidRPr="00FE6751">
        <w:t xml:space="preserve">The </w:t>
      </w:r>
      <w:r w:rsidRPr="00FE6751">
        <w:rPr>
          <w:b/>
          <w:i/>
        </w:rPr>
        <w:t>decode_*_2_csv</w:t>
      </w:r>
      <w:r w:rsidRPr="00FE6751">
        <w:t xml:space="preserve"> decoders perform a ‘raw’ decoding of the input data (decoding of the transmitted float messages). The decoded data are stored in a CSV file (one per decoder session).</w:t>
      </w:r>
    </w:p>
    <w:p w14:paraId="661050BB" w14:textId="77777777" w:rsidR="002F08BF" w:rsidRPr="00FE6751" w:rsidRDefault="002F08BF" w:rsidP="002F08BF">
      <w:pPr>
        <w:pStyle w:val="Corpsdetexte"/>
      </w:pPr>
      <w:r w:rsidRPr="00FE6751">
        <w:t xml:space="preserve">The </w:t>
      </w:r>
      <w:r w:rsidRPr="00FE6751">
        <w:rPr>
          <w:b/>
          <w:i/>
        </w:rPr>
        <w:t>decode_*_2_nc</w:t>
      </w:r>
      <w:r w:rsidRPr="00FE6751">
        <w:t xml:space="preserve"> decoders perform the ‘full’ decoding of the input data (decoding of the transmitted float messages, processing of derived parameters, application of Argo rules). The decoded data are stored in </w:t>
      </w:r>
      <w:proofErr w:type="spellStart"/>
      <w:r w:rsidRPr="00FE6751">
        <w:t>NetCDF</w:t>
      </w:r>
      <w:proofErr w:type="spellEnd"/>
      <w:r w:rsidRPr="00FE6751">
        <w:t xml:space="preserve"> files compliant with the </w:t>
      </w:r>
      <w:r w:rsidRPr="00BE75B0">
        <w:t xml:space="preserve">Argo V3.1 </w:t>
      </w:r>
      <w:r w:rsidR="00D45B64" w:rsidRPr="0038397D">
        <w:t>(</w:t>
      </w:r>
      <w:r w:rsidR="00D45B64" w:rsidRPr="0038397D">
        <w:rPr>
          <w:rFonts w:cs="Times New Roman"/>
        </w:rPr>
        <w:t>or V3.2 for trajectory file)</w:t>
      </w:r>
      <w:r w:rsidR="00D45B64" w:rsidRPr="00BE75B0">
        <w:rPr>
          <w:rFonts w:cs="Times New Roman"/>
        </w:rPr>
        <w:t xml:space="preserve"> </w:t>
      </w:r>
      <w:r w:rsidRPr="00BE75B0">
        <w:t>format.</w:t>
      </w:r>
    </w:p>
    <w:p w14:paraId="1AF60295" w14:textId="77777777" w:rsidR="002F08BF" w:rsidRPr="00FE6751" w:rsidRDefault="002F08BF" w:rsidP="00715A45">
      <w:pPr>
        <w:pStyle w:val="Titre2"/>
      </w:pPr>
      <w:bookmarkStart w:id="742" w:name="_Toc32334928"/>
      <w:bookmarkStart w:id="743" w:name="_Toc32335223"/>
      <w:bookmarkStart w:id="744" w:name="_Toc32591949"/>
      <w:bookmarkStart w:id="745" w:name="_Toc32334929"/>
      <w:bookmarkStart w:id="746" w:name="_Toc32335224"/>
      <w:bookmarkStart w:id="747" w:name="_Toc32591950"/>
      <w:bookmarkStart w:id="748" w:name="_Toc460855068"/>
      <w:bookmarkStart w:id="749" w:name="_Toc135664707"/>
      <w:bookmarkEnd w:id="742"/>
      <w:bookmarkEnd w:id="743"/>
      <w:bookmarkEnd w:id="744"/>
      <w:bookmarkEnd w:id="745"/>
      <w:bookmarkEnd w:id="746"/>
      <w:bookmarkEnd w:id="747"/>
      <w:r w:rsidRPr="00FE6751">
        <w:t>Decoder input and output files</w:t>
      </w:r>
      <w:bookmarkEnd w:id="748"/>
      <w:bookmarkEnd w:id="749"/>
    </w:p>
    <w:p w14:paraId="6ACDD023" w14:textId="77777777" w:rsidR="002F08BF" w:rsidRPr="00FE6751" w:rsidRDefault="002F08BF" w:rsidP="002F08BF">
      <w:pPr>
        <w:pStyle w:val="Corpsdetexte"/>
      </w:pPr>
      <w:r w:rsidRPr="00FE6751">
        <w:t>The files associated to the decoder are:</w:t>
      </w:r>
    </w:p>
    <w:p w14:paraId="74B6CFE3" w14:textId="77777777" w:rsidR="002F08BF" w:rsidRPr="00FE6751" w:rsidRDefault="002F08BF" w:rsidP="002F08BF">
      <w:pPr>
        <w:pStyle w:val="Corpsdetexte"/>
        <w:widowControl w:val="0"/>
        <w:numPr>
          <w:ilvl w:val="0"/>
          <w:numId w:val="32"/>
        </w:numPr>
        <w:suppressAutoHyphens/>
      </w:pPr>
      <w:r w:rsidRPr="00FE6751">
        <w:t>Input files:</w:t>
      </w:r>
    </w:p>
    <w:p w14:paraId="24523D5D" w14:textId="77777777"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w:t>
      </w:r>
      <w:r w:rsidR="004B1BEF" w:rsidRPr="00FE6751">
        <w:rPr>
          <w:i/>
        </w:rPr>
        <w:t>_</w:t>
      </w:r>
      <w:r w:rsidRPr="00FE6751">
        <w:rPr>
          <w:i/>
        </w:rPr>
        <w:t>conf</w:t>
      </w:r>
      <w:r w:rsidR="004B1BEF" w:rsidRPr="00FE6751">
        <w:rPr>
          <w:i/>
        </w:rPr>
        <w:t>.txt</w:t>
      </w:r>
      <w:r w:rsidRPr="00FE6751">
        <w:t>),</w:t>
      </w:r>
    </w:p>
    <w:p w14:paraId="0208E30B" w14:textId="77777777" w:rsidR="002F08BF" w:rsidRPr="00FE6751" w:rsidRDefault="002F08BF" w:rsidP="002F08BF">
      <w:pPr>
        <w:pStyle w:val="Corpsdetexte"/>
        <w:widowControl w:val="0"/>
        <w:numPr>
          <w:ilvl w:val="1"/>
          <w:numId w:val="32"/>
        </w:numPr>
        <w:suppressAutoHyphens/>
      </w:pPr>
      <w:r w:rsidRPr="00FE6751">
        <w:t>Float decoder configuration file (</w:t>
      </w:r>
      <w:r w:rsidRPr="00FE6751">
        <w:rPr>
          <w:rStyle w:val="CodeCar"/>
          <w:rFonts w:eastAsiaTheme="minorEastAsia"/>
        </w:rPr>
        <w:t>FLOAT_INFORMATION_FILE_NAME</w:t>
      </w:r>
      <w:r w:rsidRPr="00FE6751">
        <w:t>),</w:t>
      </w:r>
    </w:p>
    <w:p w14:paraId="29FAD0B3" w14:textId="77777777" w:rsidR="002F08BF" w:rsidRPr="00FE6751" w:rsidRDefault="002F08BF" w:rsidP="002F08BF">
      <w:pPr>
        <w:pStyle w:val="Corpsdetexte"/>
        <w:widowControl w:val="0"/>
        <w:numPr>
          <w:ilvl w:val="1"/>
          <w:numId w:val="32"/>
        </w:numPr>
        <w:suppressAutoHyphens/>
      </w:pPr>
      <w:r w:rsidRPr="00FE6751">
        <w:t>Float meta-data file (</w:t>
      </w:r>
      <w:proofErr w:type="spellStart"/>
      <w:r w:rsidRPr="00FE6751">
        <w:rPr>
          <w:i/>
        </w:rPr>
        <w:t>wmo_</w:t>
      </w:r>
      <w:proofErr w:type="gramStart"/>
      <w:r w:rsidRPr="00FE6751">
        <w:rPr>
          <w:i/>
        </w:rPr>
        <w:t>meta.json</w:t>
      </w:r>
      <w:proofErr w:type="spellEnd"/>
      <w:proofErr w:type="gramEnd"/>
      <w:r w:rsidRPr="00FE6751">
        <w:t>),</w:t>
      </w:r>
    </w:p>
    <w:p w14:paraId="1625233F" w14:textId="77777777" w:rsidR="002F08BF" w:rsidRPr="00FE6751" w:rsidRDefault="002F08BF" w:rsidP="002F08BF">
      <w:pPr>
        <w:pStyle w:val="Corpsdetexte"/>
        <w:widowControl w:val="0"/>
        <w:numPr>
          <w:ilvl w:val="1"/>
          <w:numId w:val="32"/>
        </w:numPr>
        <w:suppressAutoHyphens/>
      </w:pPr>
      <w:r w:rsidRPr="00FE6751">
        <w:t>Float transmitted data:</w:t>
      </w:r>
    </w:p>
    <w:p w14:paraId="29C5E58E" w14:textId="77777777" w:rsidR="002F08BF" w:rsidRPr="00FE6751" w:rsidRDefault="002F08BF" w:rsidP="002F08BF">
      <w:pPr>
        <w:pStyle w:val="Corpsdetexte"/>
        <w:widowControl w:val="0"/>
        <w:numPr>
          <w:ilvl w:val="2"/>
          <w:numId w:val="32"/>
        </w:numPr>
        <w:suppressAutoHyphens/>
      </w:pPr>
      <w:r w:rsidRPr="00FE6751">
        <w:t xml:space="preserve">Argos data: ‘identified’ cycle files (stored in </w:t>
      </w:r>
      <w:r w:rsidRPr="00FE6751">
        <w:rPr>
          <w:rStyle w:val="CodeCar"/>
          <w:rFonts w:eastAsiaTheme="minorEastAsia"/>
        </w:rPr>
        <w:t>DIR_INPUT_HEX_ARGOS_FILE_FORMAT_1</w:t>
      </w:r>
      <w:r w:rsidRPr="00FE6751">
        <w:t>/</w:t>
      </w:r>
      <w:proofErr w:type="spellStart"/>
      <w:r w:rsidRPr="00FE6751">
        <w:rPr>
          <w:i/>
        </w:rPr>
        <w:t>Argos_Id</w:t>
      </w:r>
      <w:proofErr w:type="spellEnd"/>
      <w:r w:rsidRPr="00FE6751">
        <w:t>),</w:t>
      </w:r>
    </w:p>
    <w:p w14:paraId="28043EDF" w14:textId="77777777" w:rsidR="002F08BF" w:rsidRPr="00FE6751" w:rsidRDefault="002F08BF" w:rsidP="002F08BF">
      <w:pPr>
        <w:pStyle w:val="Corpsdetexte"/>
        <w:widowControl w:val="0"/>
        <w:numPr>
          <w:ilvl w:val="2"/>
          <w:numId w:val="32"/>
        </w:numPr>
        <w:suppressAutoHyphens/>
      </w:pPr>
      <w:r w:rsidRPr="00FE6751">
        <w:t xml:space="preserve">Iridium data: Iridium files (stored in </w:t>
      </w:r>
      <w:r w:rsidRPr="00FE6751">
        <w:rPr>
          <w:rStyle w:val="CodeCar"/>
          <w:rFonts w:eastAsiaTheme="minorEastAsia"/>
        </w:rPr>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t>).</w:t>
      </w:r>
    </w:p>
    <w:p w14:paraId="45ECB306" w14:textId="77777777" w:rsidR="002F08BF" w:rsidRPr="00FE6751" w:rsidRDefault="002F08BF" w:rsidP="002F08BF">
      <w:pPr>
        <w:pStyle w:val="Corpsdetexte"/>
        <w:widowControl w:val="0"/>
        <w:numPr>
          <w:ilvl w:val="0"/>
          <w:numId w:val="32"/>
        </w:numPr>
        <w:suppressAutoHyphens/>
      </w:pPr>
      <w:r w:rsidRPr="00FE6751">
        <w:t>Output files:</w:t>
      </w:r>
    </w:p>
    <w:p w14:paraId="249CC7FF" w14:textId="77777777"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14:paraId="2DB13ACF" w14:textId="77777777"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decode_*_2_csv</w:t>
      </w:r>
      <w:r w:rsidRPr="00FE6751">
        <w:t xml:space="preserve"> programs: CSV file of the decoded data (stored in </w:t>
      </w:r>
      <w:r w:rsidRPr="00FE6751">
        <w:rPr>
          <w:rStyle w:val="CodeCar"/>
          <w:rFonts w:eastAsiaTheme="minorEastAsia"/>
        </w:rPr>
        <w:t>DIR_OUTPUT_CSV_FILE</w:t>
      </w:r>
      <w:r w:rsidR="009B295B" w:rsidRPr="00FE6751">
        <w:t>),</w:t>
      </w:r>
    </w:p>
    <w:p w14:paraId="0329E162" w14:textId="7740D3A6"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decode_*_2_nc</w:t>
      </w:r>
      <w:r w:rsidRPr="00FE6751">
        <w:t xml:space="preserve"> programs: Argo </w:t>
      </w:r>
      <w:proofErr w:type="spellStart"/>
      <w:r w:rsidRPr="00FE6751">
        <w:t>NetCDF</w:t>
      </w:r>
      <w:proofErr w:type="spellEnd"/>
      <w:r w:rsidRPr="00FE6751">
        <w:t xml:space="preserve"> file of the decoded data (stored in </w:t>
      </w:r>
      <w:r w:rsidRPr="00FE6751">
        <w:rPr>
          <w:rStyle w:val="CodeCar"/>
          <w:rFonts w:eastAsiaTheme="minorEastAsia"/>
        </w:rPr>
        <w:t>DIR_OUTPUT_NETCDF_FILE</w:t>
      </w:r>
      <w:ins w:id="750" w:author="RANNOU, Jean-Philippe" w:date="2023-05-22T16:14:00Z">
        <w:r w:rsidR="009660C8">
          <w:rPr>
            <w:rStyle w:val="CodeCar"/>
            <w:rFonts w:eastAsiaTheme="minorEastAsia"/>
          </w:rPr>
          <w:t xml:space="preserve">, </w:t>
        </w:r>
      </w:ins>
      <w:ins w:id="751" w:author="RANNOU, Jean-Philippe" w:date="2023-05-22T16:15:00Z">
        <w:r w:rsidR="009660C8" w:rsidRPr="003A45C7">
          <w:rPr>
            <w:rStyle w:val="CodeCar"/>
            <w:rFonts w:eastAsiaTheme="minorEastAsia"/>
            <w:highlight w:val="green"/>
            <w:rPrChange w:id="752" w:author="RANNOU, Jean-Philippe" w:date="2023-05-22T16:15:00Z">
              <w:rPr>
                <w:rStyle w:val="CodeCar"/>
                <w:rFonts w:eastAsiaTheme="minorEastAsia"/>
              </w:rPr>
            </w:rPrChange>
          </w:rPr>
          <w:t>DIR_OUTPUT_NETCDF_TRAJ_3_1_FILE</w:t>
        </w:r>
        <w:r w:rsidR="009660C8" w:rsidRPr="003A45C7">
          <w:rPr>
            <w:rStyle w:val="CodeCar"/>
            <w:rFonts w:eastAsiaTheme="minorEastAsia"/>
            <w:highlight w:val="green"/>
            <w:rPrChange w:id="753" w:author="RANNOU, Jean-Philippe" w:date="2023-05-22T16:15:00Z">
              <w:rPr>
                <w:rStyle w:val="CodeCar"/>
                <w:rFonts w:eastAsiaTheme="minorEastAsia"/>
              </w:rPr>
            </w:rPrChange>
          </w:rPr>
          <w:t xml:space="preserve">, </w:t>
        </w:r>
        <w:r w:rsidR="009660C8" w:rsidRPr="003A45C7">
          <w:rPr>
            <w:rStyle w:val="CodeCar"/>
            <w:rFonts w:eastAsiaTheme="minorEastAsia"/>
            <w:highlight w:val="green"/>
            <w:rPrChange w:id="754" w:author="RANNOU, Jean-Philippe" w:date="2023-05-22T16:15:00Z">
              <w:rPr>
                <w:rStyle w:val="CodeCar"/>
                <w:rFonts w:eastAsiaTheme="minorEastAsia"/>
              </w:rPr>
            </w:rPrChange>
          </w:rPr>
          <w:t>DIR_OUTPUT_NETCDF_TRAJ_3_</w:t>
        </w:r>
        <w:r w:rsidR="009660C8" w:rsidRPr="003A45C7">
          <w:rPr>
            <w:rStyle w:val="CodeCar"/>
            <w:rFonts w:eastAsiaTheme="minorEastAsia"/>
            <w:highlight w:val="green"/>
            <w:rPrChange w:id="755" w:author="RANNOU, Jean-Philippe" w:date="2023-05-22T16:15:00Z">
              <w:rPr>
                <w:rStyle w:val="CodeCar"/>
                <w:rFonts w:eastAsiaTheme="minorEastAsia"/>
              </w:rPr>
            </w:rPrChange>
          </w:rPr>
          <w:t>2</w:t>
        </w:r>
        <w:r w:rsidR="009660C8" w:rsidRPr="003A45C7">
          <w:rPr>
            <w:rStyle w:val="CodeCar"/>
            <w:rFonts w:eastAsiaTheme="minorEastAsia"/>
            <w:highlight w:val="green"/>
            <w:rPrChange w:id="756" w:author="RANNOU, Jean-Philippe" w:date="2023-05-22T16:15:00Z">
              <w:rPr>
                <w:rStyle w:val="CodeCar"/>
                <w:rFonts w:eastAsiaTheme="minorEastAsia"/>
              </w:rPr>
            </w:rPrChange>
          </w:rPr>
          <w:t>_FILE</w:t>
        </w:r>
      </w:ins>
      <w:r w:rsidRPr="00FE6751">
        <w:t>).</w:t>
      </w:r>
    </w:p>
    <w:p w14:paraId="78B81955" w14:textId="77777777" w:rsidR="002F08BF" w:rsidRPr="00FE6751" w:rsidRDefault="002F08BF" w:rsidP="00715A45">
      <w:pPr>
        <w:pStyle w:val="Titre1"/>
      </w:pPr>
      <w:bookmarkStart w:id="757" w:name="_Toc460855069"/>
      <w:bookmarkStart w:id="758" w:name="_Toc135664708"/>
      <w:r w:rsidRPr="00FE6751">
        <w:lastRenderedPageBreak/>
        <w:t>Using the DAC decoder</w:t>
      </w:r>
      <w:bookmarkEnd w:id="757"/>
      <w:bookmarkEnd w:id="758"/>
    </w:p>
    <w:p w14:paraId="49B0BC94" w14:textId="77777777" w:rsidR="002F08BF" w:rsidRPr="00FE6751" w:rsidRDefault="002F08BF" w:rsidP="002F08BF">
      <w:pPr>
        <w:pStyle w:val="Corpsdetexte"/>
      </w:pPr>
      <w:r w:rsidRPr="00FE6751">
        <w:t>The DAC decoder is designed to be deployed in a Real Time data flux. Its deployment depends on each DAC infrastructure; we will describe what is done in the Coriolis one.</w:t>
      </w:r>
    </w:p>
    <w:p w14:paraId="1C3F5D7F" w14:textId="77777777" w:rsidR="002F08BF" w:rsidRPr="00FE6751" w:rsidRDefault="002F08BF" w:rsidP="00715A45">
      <w:pPr>
        <w:pStyle w:val="Titre2"/>
      </w:pPr>
      <w:bookmarkStart w:id="759" w:name="_Toc460855070"/>
      <w:bookmarkStart w:id="760" w:name="_Toc135664709"/>
      <w:r w:rsidRPr="00FE6751">
        <w:t>Decoder input parameters</w:t>
      </w:r>
      <w:bookmarkEnd w:id="759"/>
      <w:bookmarkEnd w:id="760"/>
    </w:p>
    <w:p w14:paraId="45F2A1E9" w14:textId="77777777" w:rsidR="002F08BF" w:rsidRPr="00FE6751" w:rsidRDefault="002F08BF" w:rsidP="002F08BF">
      <w:pPr>
        <w:pStyle w:val="Corpsdetexte"/>
      </w:pPr>
      <w:r w:rsidRPr="00FE6751">
        <w:t xml:space="preserve">Remember that the PI decoder is used to decode already received data of a given float. </w:t>
      </w:r>
      <w:proofErr w:type="gramStart"/>
      <w:r w:rsidRPr="00FE6751">
        <w:t>Thus</w:t>
      </w:r>
      <w:proofErr w:type="gramEnd"/>
      <w:r w:rsidRPr="00FE6751">
        <w:t xml:space="preserve"> the only input parameter allowed is the WMO numbers of the floats to decode.</w:t>
      </w:r>
    </w:p>
    <w:p w14:paraId="083A3A25" w14:textId="77777777" w:rsidR="002F08BF" w:rsidRPr="00FE6751" w:rsidRDefault="002F08BF" w:rsidP="002F08BF">
      <w:pPr>
        <w:pStyle w:val="Corpsdetexte"/>
      </w:pPr>
      <w:r w:rsidRPr="00FE6751">
        <w:t>The needs of a DAC for real time processing can be more complex, it can be:</w:t>
      </w:r>
    </w:p>
    <w:p w14:paraId="3CD55065" w14:textId="77777777" w:rsidR="002F08BF" w:rsidRPr="00FE6751" w:rsidRDefault="002F08BF" w:rsidP="002F08BF">
      <w:pPr>
        <w:pStyle w:val="Corpsdetexte"/>
        <w:widowControl w:val="0"/>
        <w:numPr>
          <w:ilvl w:val="0"/>
          <w:numId w:val="33"/>
        </w:numPr>
        <w:suppressAutoHyphens/>
      </w:pPr>
      <w:r w:rsidRPr="00FE6751">
        <w:t>To decode new incoming data (thus HEX Argos data or a list of Iridium files),</w:t>
      </w:r>
    </w:p>
    <w:p w14:paraId="5E79F9F2" w14:textId="77777777" w:rsidR="002F08BF" w:rsidRPr="00FE6751" w:rsidRDefault="002F08BF" w:rsidP="002F08BF">
      <w:pPr>
        <w:pStyle w:val="Corpsdetexte"/>
        <w:widowControl w:val="0"/>
        <w:numPr>
          <w:ilvl w:val="0"/>
          <w:numId w:val="33"/>
        </w:numPr>
        <w:suppressAutoHyphens/>
      </w:pPr>
      <w:r w:rsidRPr="00FE6751">
        <w:t>To reprocess all the data received for a given float (thus a float provided by its WMO number).</w:t>
      </w:r>
    </w:p>
    <w:p w14:paraId="0876AF28" w14:textId="77777777" w:rsidR="002F08BF" w:rsidRPr="00FE6751" w:rsidRDefault="002F08BF" w:rsidP="002F08BF">
      <w:pPr>
        <w:pStyle w:val="Corpsdetexte"/>
      </w:pPr>
      <w:r w:rsidRPr="00FE6751">
        <w:t xml:space="preserve">Moreover, the frequency of the </w:t>
      </w:r>
      <w:proofErr w:type="spellStart"/>
      <w:r w:rsidRPr="00FE6751">
        <w:t>NetCDF</w:t>
      </w:r>
      <w:proofErr w:type="spellEnd"/>
      <w:r w:rsidRPr="00FE6751">
        <w:t xml:space="preserve"> file update can depend on Argo file types:</w:t>
      </w:r>
    </w:p>
    <w:p w14:paraId="4C2A36C5" w14:textId="77777777" w:rsidR="002F08BF" w:rsidRPr="00FE6751" w:rsidRDefault="002F08BF" w:rsidP="002F08BF">
      <w:pPr>
        <w:pStyle w:val="Corpsdetexte"/>
        <w:widowControl w:val="0"/>
        <w:numPr>
          <w:ilvl w:val="0"/>
          <w:numId w:val="34"/>
        </w:numPr>
        <w:suppressAutoHyphens/>
      </w:pPr>
      <w:r w:rsidRPr="00FE6751">
        <w:t>High frequency for profile files (</w:t>
      </w:r>
      <w:proofErr w:type="gramStart"/>
      <w:r w:rsidRPr="00FE6751">
        <w:t>i.e.</w:t>
      </w:r>
      <w:proofErr w:type="gramEnd"/>
      <w:r w:rsidRPr="00FE6751">
        <w:t xml:space="preserve"> each time data is received from the float),</w:t>
      </w:r>
    </w:p>
    <w:p w14:paraId="0A8407F9" w14:textId="77777777" w:rsidR="002F08BF" w:rsidRPr="00FE6751" w:rsidRDefault="002F08BF" w:rsidP="002F08BF">
      <w:pPr>
        <w:pStyle w:val="Corpsdetexte"/>
        <w:widowControl w:val="0"/>
        <w:numPr>
          <w:ilvl w:val="0"/>
          <w:numId w:val="34"/>
        </w:numPr>
        <w:suppressAutoHyphens/>
      </w:pPr>
      <w:r w:rsidRPr="00FE6751">
        <w:t>Low frequency for trajectory, meta-data and technical files (</w:t>
      </w:r>
      <w:proofErr w:type="gramStart"/>
      <w:r w:rsidRPr="00FE6751">
        <w:t>i.e.</w:t>
      </w:r>
      <w:proofErr w:type="gramEnd"/>
      <w:r w:rsidRPr="00FE6751">
        <w:t xml:space="preserve"> only when the float has ended its surface transmission).</w:t>
      </w:r>
    </w:p>
    <w:p w14:paraId="06329E39" w14:textId="77777777" w:rsidR="002F08BF" w:rsidRPr="00FE6751" w:rsidRDefault="002F08BF" w:rsidP="002F08BF">
      <w:pPr>
        <w:pStyle w:val="Corpsdetexte"/>
      </w:pPr>
      <w:r w:rsidRPr="00FE6751">
        <w:t>Consequently, the DAC decoder needs specific input parameters.</w:t>
      </w:r>
    </w:p>
    <w:p w14:paraId="5EEC9E1D" w14:textId="77777777" w:rsidR="002F08BF" w:rsidRPr="00FE6751" w:rsidRDefault="002F08BF" w:rsidP="002F08BF">
      <w:pPr>
        <w:pStyle w:val="Corpsdetexte"/>
      </w:pPr>
      <w:r w:rsidRPr="00FE6751">
        <w:t xml:space="preserve">These parameters should be provided in pairs: </w:t>
      </w:r>
      <w:r w:rsidRPr="00FE6751">
        <w:rPr>
          <w:i/>
        </w:rPr>
        <w:t>'</w:t>
      </w:r>
      <w:proofErr w:type="spellStart"/>
      <w:r w:rsidRPr="00FE6751">
        <w:rPr>
          <w:i/>
        </w:rPr>
        <w:t>parameterName</w:t>
      </w:r>
      <w:proofErr w:type="spellEnd"/>
      <w:r w:rsidRPr="00FE6751">
        <w:rPr>
          <w:i/>
        </w:rPr>
        <w:t>'</w:t>
      </w:r>
      <w:r w:rsidRPr="00FE6751">
        <w:t xml:space="preserve">, </w:t>
      </w:r>
      <w:r w:rsidRPr="00FE6751">
        <w:rPr>
          <w:i/>
        </w:rPr>
        <w:t>'</w:t>
      </w:r>
      <w:proofErr w:type="spellStart"/>
      <w:r w:rsidRPr="00FE6751">
        <w:rPr>
          <w:i/>
        </w:rPr>
        <w:t>parameterValue</w:t>
      </w:r>
      <w:proofErr w:type="spellEnd"/>
      <w:r w:rsidRPr="00FE6751">
        <w:rPr>
          <w:i/>
        </w:rPr>
        <w:t>'</w:t>
      </w:r>
      <w:r w:rsidRPr="00FE6751">
        <w:t>.</w:t>
      </w:r>
    </w:p>
    <w:p w14:paraId="367A9B39" w14:textId="77777777" w:rsidR="002F08BF" w:rsidRPr="00FE6751" w:rsidRDefault="002F08BF" w:rsidP="002F08BF">
      <w:pPr>
        <w:pStyle w:val="Corpsdetexte"/>
      </w:pPr>
      <w:r w:rsidRPr="00FE6751">
        <w:t>The allowed parameters depend on float transmission type.</w:t>
      </w:r>
    </w:p>
    <w:p w14:paraId="18A1A7A3" w14:textId="77777777" w:rsidR="002F08BF" w:rsidRPr="00FE6751" w:rsidRDefault="002F08BF" w:rsidP="00715A45">
      <w:pPr>
        <w:pStyle w:val="Titre3"/>
      </w:pPr>
      <w:bookmarkStart w:id="761" w:name="_Toc460855071"/>
      <w:bookmarkStart w:id="762" w:name="_Toc135664710"/>
      <w:r w:rsidRPr="00FE6751">
        <w:t>For Argos floats</w:t>
      </w:r>
      <w:bookmarkEnd w:id="761"/>
      <w:bookmarkEnd w:id="762"/>
    </w:p>
    <w:p w14:paraId="0CA8C819" w14:textId="77777777" w:rsidR="002F08BF" w:rsidRPr="00FE6751" w:rsidRDefault="002F08BF" w:rsidP="002F08BF">
      <w:pPr>
        <w:pStyle w:val="Corpsdetexte"/>
        <w:widowControl w:val="0"/>
        <w:numPr>
          <w:ilvl w:val="0"/>
          <w:numId w:val="35"/>
        </w:numPr>
        <w:suppressAutoHyphens/>
      </w:pPr>
      <w:r w:rsidRPr="00FE6751">
        <w:rPr>
          <w:b/>
        </w:rPr>
        <w:t>'</w:t>
      </w:r>
      <w:proofErr w:type="spellStart"/>
      <w:r w:rsidRPr="00FE6751">
        <w:rPr>
          <w:b/>
        </w:rPr>
        <w:t>processmode</w:t>
      </w:r>
      <w:proofErr w:type="spellEnd"/>
      <w:r w:rsidRPr="00FE6751">
        <w:rPr>
          <w:b/>
        </w:rPr>
        <w:t>'</w:t>
      </w:r>
      <w:r w:rsidRPr="00FE6751">
        <w:t xml:space="preserve">: this parameter name is used to choose the data you want to decode and the </w:t>
      </w:r>
      <w:proofErr w:type="spellStart"/>
      <w:r w:rsidRPr="00FE6751">
        <w:t>NetCDF</w:t>
      </w:r>
      <w:proofErr w:type="spellEnd"/>
      <w:r w:rsidRPr="00FE6751">
        <w:t xml:space="preserve"> files you want to generate. This </w:t>
      </w:r>
      <w:r w:rsidRPr="00FE6751">
        <w:rPr>
          <w:i/>
        </w:rPr>
        <w:t>'</w:t>
      </w:r>
      <w:proofErr w:type="spellStart"/>
      <w:r w:rsidRPr="00FE6751">
        <w:rPr>
          <w:i/>
        </w:rPr>
        <w:t>parameterName</w:t>
      </w:r>
      <w:proofErr w:type="spellEnd"/>
      <w:r w:rsidRPr="00FE6751">
        <w:rPr>
          <w:i/>
        </w:rPr>
        <w:t>'</w:t>
      </w:r>
      <w:r w:rsidRPr="00FE6751">
        <w:t xml:space="preserve"> can be associated to one of the 3 following </w:t>
      </w:r>
      <w:r w:rsidRPr="00FE6751">
        <w:rPr>
          <w:i/>
        </w:rPr>
        <w:t>'</w:t>
      </w:r>
      <w:proofErr w:type="spellStart"/>
      <w:r w:rsidRPr="00FE6751">
        <w:rPr>
          <w:i/>
        </w:rPr>
        <w:t>parameterValue</w:t>
      </w:r>
      <w:proofErr w:type="spellEnd"/>
      <w:r w:rsidRPr="00FE6751">
        <w:rPr>
          <w:i/>
        </w:rPr>
        <w:t>'</w:t>
      </w:r>
      <w:r w:rsidRPr="00FE6751">
        <w:t>:</w:t>
      </w:r>
    </w:p>
    <w:p w14:paraId="42111D2E" w14:textId="77777777" w:rsidR="002F08BF" w:rsidRPr="00FE6751" w:rsidRDefault="002F08BF" w:rsidP="002F08BF">
      <w:pPr>
        <w:pStyle w:val="Corpsdetexte"/>
        <w:widowControl w:val="0"/>
        <w:numPr>
          <w:ilvl w:val="1"/>
          <w:numId w:val="35"/>
        </w:numPr>
        <w:suppressAutoHyphens/>
      </w:pPr>
      <w:r w:rsidRPr="00FE6751">
        <w:rPr>
          <w:b/>
        </w:rPr>
        <w:t>'all'</w:t>
      </w:r>
      <w:r w:rsidRPr="00FE6751">
        <w:t xml:space="preserve">: in this mode the new HEX Argos data file (provided with the </w:t>
      </w:r>
      <w:r w:rsidRPr="00FE6751">
        <w:rPr>
          <w:b/>
        </w:rPr>
        <w:t>'</w:t>
      </w:r>
      <w:proofErr w:type="spellStart"/>
      <w:r w:rsidRPr="00FE6751">
        <w:rPr>
          <w:b/>
        </w:rPr>
        <w:t>argosfile</w:t>
      </w:r>
      <w:proofErr w:type="spellEnd"/>
      <w:r w:rsidRPr="00FE6751">
        <w:rPr>
          <w:b/>
        </w:rPr>
        <w:t>'</w:t>
      </w:r>
      <w:r w:rsidRPr="00FE6751">
        <w:t xml:space="preserve"> parameter) and all the already received data (stored in the </w:t>
      </w:r>
      <w:r w:rsidRPr="00FE6751">
        <w:rPr>
          <w:rStyle w:val="CodeCar"/>
          <w:rFonts w:eastAsiaTheme="minorEastAsia"/>
        </w:rPr>
        <w:t>DIR_INPUT_HEX_ARGOS_FILE_FORMAT_1</w:t>
      </w:r>
      <w:r w:rsidRPr="00FE6751">
        <w:t>/</w:t>
      </w:r>
      <w:proofErr w:type="spellStart"/>
      <w:r w:rsidRPr="00FE6751">
        <w:rPr>
          <w:i/>
        </w:rPr>
        <w:t>ArgosId</w:t>
      </w:r>
      <w:proofErr w:type="spellEnd"/>
      <w:r w:rsidRPr="00FE6751">
        <w:t xml:space="preserve"> directory) are processed and all the </w:t>
      </w:r>
      <w:proofErr w:type="spellStart"/>
      <w:r w:rsidRPr="00FE6751">
        <w:t>NetCDF</w:t>
      </w:r>
      <w:proofErr w:type="spellEnd"/>
      <w:r w:rsidRPr="00FE6751">
        <w:t xml:space="preserve"> files are generated (according to the </w:t>
      </w:r>
      <w:r w:rsidRPr="00FE6751">
        <w:rPr>
          <w:rStyle w:val="CodeCar"/>
          <w:rFonts w:eastAsiaTheme="minorEastAsia"/>
        </w:rPr>
        <w:t>GENERATE_NC_*</w:t>
      </w:r>
      <w:r w:rsidRPr="00FE6751">
        <w:t xml:space="preserve"> configuration flags). After that, the new HEX Argos data file is archived in the </w:t>
      </w:r>
      <w:r w:rsidRPr="00FE6751">
        <w:rPr>
          <w:rStyle w:val="CodeCar"/>
          <w:rFonts w:eastAsiaTheme="minorEastAsia"/>
        </w:rPr>
        <w:t>DIR_INPUT_HEX_ARGOS_FILE_FORMAT_1</w:t>
      </w:r>
      <w:r w:rsidRPr="00FE6751">
        <w:t>/</w:t>
      </w:r>
      <w:proofErr w:type="spellStart"/>
      <w:r w:rsidRPr="00FE6751">
        <w:rPr>
          <w:i/>
        </w:rPr>
        <w:t>ArgosId</w:t>
      </w:r>
      <w:proofErr w:type="spellEnd"/>
      <w:r w:rsidRPr="00FE6751">
        <w:t xml:space="preserve"> directory. This mode is used at Coriolis, once per cycle at the end of the transmission to generate the TRAJ file and to be sure that all the received data has been exploited for the profile.</w:t>
      </w:r>
    </w:p>
    <w:p w14:paraId="25994D19" w14:textId="77777777" w:rsidR="002F08BF" w:rsidRPr="00FE6751" w:rsidRDefault="002F08BF" w:rsidP="002F08BF">
      <w:pPr>
        <w:pStyle w:val="Corpsdetexte"/>
        <w:widowControl w:val="0"/>
        <w:numPr>
          <w:ilvl w:val="1"/>
          <w:numId w:val="35"/>
        </w:numPr>
        <w:suppressAutoHyphens/>
      </w:pPr>
      <w:r w:rsidRPr="00FE6751">
        <w:rPr>
          <w:b/>
        </w:rPr>
        <w:t>'profile'</w:t>
      </w:r>
      <w:r w:rsidRPr="00FE6751">
        <w:t xml:space="preserve">: in this mode only the new HEX Argos data file (provided with the </w:t>
      </w:r>
      <w:r w:rsidRPr="00FE6751">
        <w:rPr>
          <w:b/>
        </w:rPr>
        <w:t>'</w:t>
      </w:r>
      <w:proofErr w:type="spellStart"/>
      <w:r w:rsidRPr="00FE6751">
        <w:rPr>
          <w:b/>
        </w:rPr>
        <w:t>argosfile</w:t>
      </w:r>
      <w:proofErr w:type="spellEnd"/>
      <w:r w:rsidRPr="00FE6751">
        <w:rPr>
          <w:b/>
        </w:rPr>
        <w:t>'</w:t>
      </w:r>
      <w:r w:rsidRPr="00FE6751">
        <w:t xml:space="preserve"> parameter) is processed. Moreover, 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(temporarily) set to 0 and the </w:t>
      </w:r>
      <w:r w:rsidRPr="00FE6751">
        <w:rPr>
          <w:rStyle w:val="CodeCar"/>
          <w:rFonts w:eastAsiaTheme="minorEastAsia"/>
        </w:rPr>
        <w:t>GENERATE_NC_MONO_PROF</w:t>
      </w:r>
      <w:r w:rsidRPr="00FE6751">
        <w:t xml:space="preserve"> flag is set to 2. Consequently, only the mono-profile </w:t>
      </w:r>
      <w:proofErr w:type="spellStart"/>
      <w:r w:rsidRPr="00FE6751">
        <w:t>NetCDF</w:t>
      </w:r>
      <w:proofErr w:type="spellEnd"/>
      <w:r w:rsidRPr="00FE6751">
        <w:t xml:space="preserve"> file associated to the provided new HEX Argos data file is created or updated (if needed). This mode is used at Coriolis each time (once per hour) HEX data </w:t>
      </w:r>
      <w:proofErr w:type="gramStart"/>
      <w:r w:rsidRPr="00FE6751">
        <w:t>are</w:t>
      </w:r>
      <w:proofErr w:type="gramEnd"/>
      <w:r w:rsidRPr="00FE6751">
        <w:t xml:space="preserve"> received from CLS to create a complete version of the corresponding mono-profile file.</w:t>
      </w:r>
    </w:p>
    <w:p w14:paraId="052F7454" w14:textId="77777777" w:rsidR="002F08BF" w:rsidRPr="00FE6751" w:rsidRDefault="002F08BF" w:rsidP="002F08BF">
      <w:pPr>
        <w:pStyle w:val="Corpsdetexte"/>
        <w:widowControl w:val="0"/>
        <w:numPr>
          <w:ilvl w:val="1"/>
          <w:numId w:val="35"/>
        </w:numPr>
        <w:suppressAutoHyphens/>
      </w:pPr>
      <w:r w:rsidRPr="00FE6751">
        <w:rPr>
          <w:b/>
        </w:rPr>
        <w:t>'</w:t>
      </w:r>
      <w:proofErr w:type="spellStart"/>
      <w:r w:rsidRPr="00FE6751">
        <w:rPr>
          <w:b/>
        </w:rPr>
        <w:t>redecode</w:t>
      </w:r>
      <w:proofErr w:type="spellEnd"/>
      <w:r w:rsidRPr="00FE6751">
        <w:rPr>
          <w:b/>
        </w:rPr>
        <w:t>'</w:t>
      </w:r>
      <w:r w:rsidRPr="00FE6751">
        <w:t xml:space="preserve">: in this mode all the already received data of given float (provided with the </w:t>
      </w:r>
      <w:r w:rsidRPr="00FE6751">
        <w:rPr>
          <w:b/>
        </w:rPr>
        <w:t>'</w:t>
      </w:r>
      <w:proofErr w:type="spellStart"/>
      <w:r w:rsidRPr="00FE6751">
        <w:rPr>
          <w:b/>
        </w:rPr>
        <w:t>floatwmo</w:t>
      </w:r>
      <w:proofErr w:type="spellEnd"/>
      <w:r w:rsidRPr="00FE6751">
        <w:rPr>
          <w:b/>
        </w:rPr>
        <w:t>'</w:t>
      </w:r>
      <w:r w:rsidRPr="00FE6751">
        <w:t xml:space="preserve"> parameter) are processed and all the </w:t>
      </w:r>
      <w:proofErr w:type="spellStart"/>
      <w:r w:rsidRPr="00FE6751">
        <w:t>NetCDF</w:t>
      </w:r>
      <w:proofErr w:type="spellEnd"/>
      <w:r w:rsidRPr="00FE6751">
        <w:t xml:space="preserve"> files are generated (according to the </w:t>
      </w:r>
      <w:r w:rsidRPr="00FE6751">
        <w:rPr>
          <w:rStyle w:val="CodeCar"/>
          <w:rFonts w:eastAsiaTheme="minorEastAsia"/>
        </w:rPr>
        <w:t>GENERATE_NC_*</w:t>
      </w:r>
      <w:r w:rsidRPr="00FE6751">
        <w:t xml:space="preserve"> configuration flags). This mode is used at Coriolis to re-decode the data of dead floats each time a new version of the decoder is </w:t>
      </w:r>
      <w:r w:rsidRPr="00FE6751">
        <w:lastRenderedPageBreak/>
        <w:t xml:space="preserve">available (with updates or corrections that concern the Argos decoding chain or the </w:t>
      </w:r>
      <w:proofErr w:type="spellStart"/>
      <w:r w:rsidRPr="00FE6751">
        <w:t>NetCDF</w:t>
      </w:r>
      <w:proofErr w:type="spellEnd"/>
      <w:r w:rsidRPr="00FE6751">
        <w:t xml:space="preserve"> files generation).</w:t>
      </w:r>
    </w:p>
    <w:p w14:paraId="088E6F7E" w14:textId="77777777" w:rsidR="002F08BF" w:rsidRPr="00FE6751" w:rsidRDefault="002F08BF" w:rsidP="002F08BF">
      <w:pPr>
        <w:pStyle w:val="Corpsdetexte"/>
        <w:widowControl w:val="0"/>
        <w:numPr>
          <w:ilvl w:val="0"/>
          <w:numId w:val="35"/>
        </w:numPr>
        <w:suppressAutoHyphens/>
      </w:pPr>
      <w:r w:rsidRPr="00FE6751">
        <w:rPr>
          <w:b/>
        </w:rPr>
        <w:t>'</w:t>
      </w:r>
      <w:proofErr w:type="spellStart"/>
      <w:r w:rsidRPr="00FE6751">
        <w:rPr>
          <w:b/>
        </w:rPr>
        <w:t>argosfile</w:t>
      </w:r>
      <w:proofErr w:type="spellEnd"/>
      <w:r w:rsidRPr="00FE6751">
        <w:rPr>
          <w:b/>
        </w:rPr>
        <w:t>'</w:t>
      </w:r>
      <w:r w:rsidRPr="00FE6751">
        <w:t xml:space="preserve">: this parameter name is used to provide the name of the file containing the new incoming HEX Argos data. The associated </w:t>
      </w:r>
      <w:r w:rsidRPr="00FE6751">
        <w:rPr>
          <w:i/>
        </w:rPr>
        <w:t>'</w:t>
      </w:r>
      <w:proofErr w:type="spellStart"/>
      <w:r w:rsidRPr="00FE6751">
        <w:rPr>
          <w:i/>
        </w:rPr>
        <w:t>parameterValue</w:t>
      </w:r>
      <w:proofErr w:type="spellEnd"/>
      <w:r w:rsidRPr="00FE6751">
        <w:rPr>
          <w:i/>
        </w:rPr>
        <w:t>'</w:t>
      </w:r>
      <w:r w:rsidRPr="00FE6751">
        <w:t xml:space="preserve"> is the absolute file path name of the concerned file.</w:t>
      </w:r>
    </w:p>
    <w:p w14:paraId="5B57F85B" w14:textId="77777777" w:rsidR="002F08BF" w:rsidRPr="00FE6751" w:rsidRDefault="002F08BF" w:rsidP="002F08BF">
      <w:pPr>
        <w:pStyle w:val="Corpsdetexte"/>
        <w:widowControl w:val="0"/>
        <w:numPr>
          <w:ilvl w:val="0"/>
          <w:numId w:val="35"/>
        </w:numPr>
        <w:suppressAutoHyphens/>
      </w:pPr>
      <w:r w:rsidRPr="00FE6751">
        <w:rPr>
          <w:b/>
        </w:rPr>
        <w:t>'</w:t>
      </w:r>
      <w:proofErr w:type="spellStart"/>
      <w:r w:rsidRPr="00FE6751">
        <w:rPr>
          <w:b/>
        </w:rPr>
        <w:t>floatwmo</w:t>
      </w:r>
      <w:proofErr w:type="spellEnd"/>
      <w:r w:rsidRPr="00FE6751">
        <w:rPr>
          <w:b/>
        </w:rPr>
        <w:t>'</w:t>
      </w:r>
      <w:r w:rsidRPr="00FE6751">
        <w:t xml:space="preserve">: this parameter name is used to provide a float WMO number. The associated </w:t>
      </w:r>
      <w:r w:rsidRPr="00FE6751">
        <w:rPr>
          <w:i/>
        </w:rPr>
        <w:t>'</w:t>
      </w:r>
      <w:proofErr w:type="spellStart"/>
      <w:r w:rsidRPr="00FE6751">
        <w:rPr>
          <w:i/>
        </w:rPr>
        <w:t>parameterValue</w:t>
      </w:r>
      <w:proofErr w:type="spellEnd"/>
      <w:r w:rsidRPr="00FE6751">
        <w:rPr>
          <w:i/>
        </w:rPr>
        <w:t>'</w:t>
      </w:r>
      <w:r w:rsidRPr="00FE6751">
        <w:t xml:space="preserve"> is the float WMO number.</w:t>
      </w:r>
    </w:p>
    <w:p w14:paraId="58DFB51E" w14:textId="77777777" w:rsidR="002F08BF" w:rsidRPr="00FE6751" w:rsidRDefault="002F08BF" w:rsidP="002F08BF">
      <w:pPr>
        <w:pStyle w:val="Corpsdetexte"/>
        <w:rPr>
          <w:b/>
        </w:rPr>
      </w:pPr>
      <w:r w:rsidRPr="00FE6751">
        <w:rPr>
          <w:b/>
        </w:rPr>
        <w:t>The '</w:t>
      </w:r>
      <w:proofErr w:type="spellStart"/>
      <w:r w:rsidRPr="00FE6751">
        <w:rPr>
          <w:b/>
        </w:rPr>
        <w:t>processmode</w:t>
      </w:r>
      <w:proofErr w:type="spellEnd"/>
      <w:r w:rsidRPr="00FE6751">
        <w:rPr>
          <w:b/>
        </w:rPr>
        <w:t>' parameter is mandatory.</w:t>
      </w:r>
    </w:p>
    <w:p w14:paraId="1934159E" w14:textId="77777777" w:rsidR="002F08BF" w:rsidRPr="00FE6751" w:rsidRDefault="002F08BF" w:rsidP="002F08BF">
      <w:pPr>
        <w:pStyle w:val="Corpsdetexte"/>
        <w:rPr>
          <w:b/>
        </w:rPr>
      </w:pPr>
      <w:r w:rsidRPr="00FE6751">
        <w:rPr>
          <w:b/>
        </w:rPr>
        <w:t>When '</w:t>
      </w:r>
      <w:proofErr w:type="spellStart"/>
      <w:r w:rsidRPr="00FE6751">
        <w:rPr>
          <w:b/>
        </w:rPr>
        <w:t>processmode</w:t>
      </w:r>
      <w:proofErr w:type="spellEnd"/>
      <w:r w:rsidRPr="00FE6751">
        <w:rPr>
          <w:b/>
        </w:rPr>
        <w:t>' is associated to 'all' or 'profile', the parameter '</w:t>
      </w:r>
      <w:proofErr w:type="spellStart"/>
      <w:r w:rsidRPr="00FE6751">
        <w:rPr>
          <w:b/>
        </w:rPr>
        <w:t>argosfile</w:t>
      </w:r>
      <w:proofErr w:type="spellEnd"/>
      <w:r w:rsidRPr="00FE6751">
        <w:rPr>
          <w:b/>
        </w:rPr>
        <w:t>' is mandatory.</w:t>
      </w:r>
    </w:p>
    <w:p w14:paraId="7E2E2071" w14:textId="77777777" w:rsidR="002F08BF" w:rsidRPr="00FE6751" w:rsidRDefault="002F08BF" w:rsidP="002F08BF">
      <w:pPr>
        <w:pStyle w:val="Corpsdetexte"/>
        <w:rPr>
          <w:b/>
        </w:rPr>
      </w:pPr>
      <w:r w:rsidRPr="00FE6751">
        <w:rPr>
          <w:b/>
        </w:rPr>
        <w:t>When '</w:t>
      </w:r>
      <w:proofErr w:type="spellStart"/>
      <w:r w:rsidRPr="00FE6751">
        <w:rPr>
          <w:b/>
        </w:rPr>
        <w:t>processmode</w:t>
      </w:r>
      <w:proofErr w:type="spellEnd"/>
      <w:r w:rsidRPr="00FE6751">
        <w:rPr>
          <w:b/>
        </w:rPr>
        <w:t>' is associated to '</w:t>
      </w:r>
      <w:proofErr w:type="spellStart"/>
      <w:r w:rsidRPr="00FE6751">
        <w:rPr>
          <w:b/>
        </w:rPr>
        <w:t>redecode</w:t>
      </w:r>
      <w:proofErr w:type="spellEnd"/>
      <w:r w:rsidRPr="00FE6751">
        <w:rPr>
          <w:b/>
        </w:rPr>
        <w:t>', the parameter '</w:t>
      </w:r>
      <w:proofErr w:type="spellStart"/>
      <w:r w:rsidRPr="00FE6751">
        <w:rPr>
          <w:b/>
        </w:rPr>
        <w:t>floatwmo</w:t>
      </w:r>
      <w:proofErr w:type="spellEnd"/>
      <w:r w:rsidRPr="00FE6751">
        <w:rPr>
          <w:b/>
        </w:rPr>
        <w:t>' is mandatory.</w:t>
      </w:r>
    </w:p>
    <w:p w14:paraId="4A9F8B48" w14:textId="77777777" w:rsidR="002F08BF" w:rsidRPr="00FE6751" w:rsidRDefault="002F08BF" w:rsidP="00715A45">
      <w:pPr>
        <w:pStyle w:val="Titre3"/>
      </w:pPr>
      <w:bookmarkStart w:id="763" w:name="_Toc460855072"/>
      <w:bookmarkStart w:id="764" w:name="_Toc135664711"/>
      <w:r w:rsidRPr="00FE6751">
        <w:t>For Iridium floats</w:t>
      </w:r>
      <w:bookmarkEnd w:id="763"/>
      <w:bookmarkEnd w:id="764"/>
    </w:p>
    <w:p w14:paraId="65AF294A" w14:textId="77777777" w:rsidR="002F08BF" w:rsidRPr="00FE6751" w:rsidRDefault="002F08BF" w:rsidP="002F08BF">
      <w:pPr>
        <w:pStyle w:val="Corpsdetexte"/>
        <w:widowControl w:val="0"/>
        <w:numPr>
          <w:ilvl w:val="0"/>
          <w:numId w:val="36"/>
        </w:numPr>
        <w:suppressAutoHyphens/>
      </w:pPr>
      <w:r w:rsidRPr="00FE6751">
        <w:rPr>
          <w:b/>
        </w:rPr>
        <w:t>'</w:t>
      </w:r>
      <w:proofErr w:type="spellStart"/>
      <w:r w:rsidRPr="00FE6751">
        <w:rPr>
          <w:b/>
        </w:rPr>
        <w:t>rsynclog</w:t>
      </w:r>
      <w:proofErr w:type="spellEnd"/>
      <w:r w:rsidRPr="00FE6751">
        <w:rPr>
          <w:b/>
        </w:rPr>
        <w:t>'</w:t>
      </w:r>
      <w:r w:rsidRPr="00FE6751">
        <w:t xml:space="preserve">: this parameter name is used to select a log generated by the </w:t>
      </w:r>
      <w:proofErr w:type="spellStart"/>
      <w:r w:rsidRPr="00FE6751">
        <w:t>rsync</w:t>
      </w:r>
      <w:proofErr w:type="spellEnd"/>
      <w:r w:rsidRPr="00FE6751">
        <w:t xml:space="preserve"> tool used to identify the new incoming Iridium files. This </w:t>
      </w:r>
      <w:r w:rsidRPr="00FE6751">
        <w:rPr>
          <w:i/>
        </w:rPr>
        <w:t>'</w:t>
      </w:r>
      <w:proofErr w:type="spellStart"/>
      <w:r w:rsidRPr="00FE6751">
        <w:rPr>
          <w:i/>
        </w:rPr>
        <w:t>parameterName</w:t>
      </w:r>
      <w:proofErr w:type="spellEnd"/>
      <w:r w:rsidRPr="00FE6751">
        <w:rPr>
          <w:i/>
        </w:rPr>
        <w:t>'</w:t>
      </w:r>
      <w:r w:rsidRPr="00FE6751">
        <w:t xml:space="preserve"> can be associated to one of the 2 following </w:t>
      </w:r>
      <w:r w:rsidRPr="00FE6751">
        <w:rPr>
          <w:i/>
        </w:rPr>
        <w:t>'</w:t>
      </w:r>
      <w:proofErr w:type="spellStart"/>
      <w:r w:rsidRPr="00FE6751">
        <w:rPr>
          <w:i/>
        </w:rPr>
        <w:t>parameterValue</w:t>
      </w:r>
      <w:proofErr w:type="spellEnd"/>
      <w:r w:rsidRPr="00FE6751">
        <w:rPr>
          <w:i/>
        </w:rPr>
        <w:t>'</w:t>
      </w:r>
      <w:r w:rsidRPr="00FE6751">
        <w:t>:</w:t>
      </w:r>
    </w:p>
    <w:p w14:paraId="0BCFD773" w14:textId="77777777" w:rsidR="002F08BF" w:rsidRPr="00FE6751" w:rsidRDefault="002F08BF" w:rsidP="002F08BF">
      <w:pPr>
        <w:pStyle w:val="Corpsdetexte"/>
        <w:widowControl w:val="0"/>
        <w:numPr>
          <w:ilvl w:val="1"/>
          <w:numId w:val="36"/>
        </w:numPr>
        <w:suppressAutoHyphens/>
      </w:pPr>
      <w:r w:rsidRPr="00FE6751">
        <w:rPr>
          <w:b/>
        </w:rPr>
        <w:t>'all'</w:t>
      </w:r>
      <w:r w:rsidRPr="00FE6751">
        <w:t xml:space="preserve">: in this mode, all the log files stored in the </w:t>
      </w:r>
      <w:r w:rsidRPr="00FE6751">
        <w:rPr>
          <w:rStyle w:val="CodeCar"/>
          <w:rFonts w:eastAsiaTheme="minorEastAsia"/>
        </w:rPr>
        <w:t>DIR_INPUT_RSYNC_LOG</w:t>
      </w:r>
      <w:r w:rsidRPr="00FE6751">
        <w:t xml:space="preserve"> directory are considered.</w:t>
      </w:r>
    </w:p>
    <w:p w14:paraId="3F8908E8" w14:textId="77777777" w:rsidR="002F08BF" w:rsidRPr="00FE6751" w:rsidRDefault="002F08BF" w:rsidP="002F08BF">
      <w:pPr>
        <w:pStyle w:val="Corpsdetexte"/>
        <w:widowControl w:val="0"/>
        <w:numPr>
          <w:ilvl w:val="1"/>
          <w:numId w:val="36"/>
        </w:numPr>
        <w:suppressAutoHyphens/>
      </w:pPr>
      <w:r w:rsidRPr="00FE6751">
        <w:t xml:space="preserve">The name (without any path) of one </w:t>
      </w:r>
      <w:proofErr w:type="spellStart"/>
      <w:r w:rsidRPr="00FE6751">
        <w:t>rsync</w:t>
      </w:r>
      <w:proofErr w:type="spellEnd"/>
      <w:r w:rsidRPr="00FE6751">
        <w:t xml:space="preserve"> log file stored in the </w:t>
      </w:r>
      <w:r w:rsidRPr="00FE6751">
        <w:rPr>
          <w:rStyle w:val="CodeCar"/>
          <w:rFonts w:eastAsiaTheme="minorEastAsia"/>
        </w:rPr>
        <w:t>DIR_INPUT_RSYNC_LOG</w:t>
      </w:r>
      <w:r w:rsidRPr="00FE6751">
        <w:t xml:space="preserve"> directory.</w:t>
      </w:r>
    </w:p>
    <w:p w14:paraId="0727739E" w14:textId="77777777" w:rsidR="002F08BF" w:rsidRPr="00FE6751" w:rsidRDefault="002F08BF" w:rsidP="002F08BF">
      <w:pPr>
        <w:pStyle w:val="Corpsdetexte"/>
        <w:widowControl w:val="0"/>
        <w:numPr>
          <w:ilvl w:val="0"/>
          <w:numId w:val="36"/>
        </w:numPr>
        <w:suppressAutoHyphens/>
      </w:pPr>
      <w:r w:rsidRPr="00FE6751">
        <w:rPr>
          <w:b/>
        </w:rPr>
        <w:t>'</w:t>
      </w:r>
      <w:proofErr w:type="spellStart"/>
      <w:r w:rsidRPr="00FE6751">
        <w:rPr>
          <w:b/>
        </w:rPr>
        <w:t>floatwmo</w:t>
      </w:r>
      <w:proofErr w:type="spellEnd"/>
      <w:r w:rsidRPr="00FE6751">
        <w:rPr>
          <w:b/>
        </w:rPr>
        <w:t>'</w:t>
      </w:r>
      <w:r w:rsidRPr="00FE6751">
        <w:t xml:space="preserve">: this parameter name is used to provide a float WMO number. The associated </w:t>
      </w:r>
      <w:r w:rsidRPr="00FE6751">
        <w:rPr>
          <w:i/>
        </w:rPr>
        <w:t>'</w:t>
      </w:r>
      <w:proofErr w:type="spellStart"/>
      <w:r w:rsidRPr="00FE6751">
        <w:rPr>
          <w:i/>
        </w:rPr>
        <w:t>parameterValue</w:t>
      </w:r>
      <w:proofErr w:type="spellEnd"/>
      <w:r w:rsidRPr="00FE6751">
        <w:rPr>
          <w:i/>
        </w:rPr>
        <w:t>'</w:t>
      </w:r>
      <w:r w:rsidRPr="00FE6751">
        <w:t xml:space="preserve"> is the float WMO number.</w:t>
      </w:r>
    </w:p>
    <w:p w14:paraId="0F8B24E1" w14:textId="77777777" w:rsidR="002F08BF" w:rsidRPr="00FE6751" w:rsidRDefault="002F08BF" w:rsidP="002F08BF">
      <w:pPr>
        <w:pStyle w:val="Corpsdetexte"/>
        <w:rPr>
          <w:b/>
        </w:rPr>
      </w:pPr>
      <w:r w:rsidRPr="00FE6751">
        <w:rPr>
          <w:b/>
        </w:rPr>
        <w:t>The '</w:t>
      </w:r>
      <w:proofErr w:type="spellStart"/>
      <w:r w:rsidRPr="00FE6751">
        <w:rPr>
          <w:b/>
        </w:rPr>
        <w:t>rsynclog</w:t>
      </w:r>
      <w:proofErr w:type="spellEnd"/>
      <w:r w:rsidRPr="00FE6751">
        <w:rPr>
          <w:b/>
        </w:rPr>
        <w:t>' and '</w:t>
      </w:r>
      <w:proofErr w:type="spellStart"/>
      <w:r w:rsidRPr="00FE6751">
        <w:rPr>
          <w:b/>
        </w:rPr>
        <w:t>floatwmo</w:t>
      </w:r>
      <w:proofErr w:type="spellEnd"/>
      <w:r w:rsidRPr="00FE6751">
        <w:rPr>
          <w:b/>
        </w:rPr>
        <w:t>' parameters are mandatory.</w:t>
      </w:r>
    </w:p>
    <w:p w14:paraId="68129338" w14:textId="77777777" w:rsidR="002F08BF" w:rsidRPr="00FE6751" w:rsidRDefault="002F08BF" w:rsidP="002F08BF">
      <w:pPr>
        <w:pStyle w:val="Corpsdetexte"/>
      </w:pPr>
    </w:p>
    <w:p w14:paraId="2BA6B020" w14:textId="77777777" w:rsidR="00620DE3" w:rsidRPr="00FE6751" w:rsidRDefault="002F08BF" w:rsidP="002F08BF">
      <w:pPr>
        <w:pStyle w:val="Corpsdetexte"/>
      </w:pPr>
      <w:r w:rsidRPr="00FE6751">
        <w:t>Note that when an Iridium float is decode</w:t>
      </w:r>
      <w:r w:rsidR="00620DE3" w:rsidRPr="00FE6751">
        <w:t>d:</w:t>
      </w:r>
    </w:p>
    <w:p w14:paraId="34BF7ADE" w14:textId="77777777" w:rsidR="002F08BF" w:rsidRPr="00FE6751" w:rsidRDefault="00620DE3" w:rsidP="00D036B0">
      <w:pPr>
        <w:pStyle w:val="Corpsdetexte"/>
        <w:numPr>
          <w:ilvl w:val="0"/>
          <w:numId w:val="59"/>
        </w:numPr>
      </w:pPr>
      <w:r w:rsidRPr="00FE6751">
        <w:t>T</w:t>
      </w:r>
      <w:r w:rsidR="002F08BF" w:rsidRPr="00FE6751">
        <w:t xml:space="preserve">he list of </w:t>
      </w:r>
      <w:proofErr w:type="spellStart"/>
      <w:r w:rsidR="002F08BF" w:rsidRPr="00FE6751">
        <w:t>rsync</w:t>
      </w:r>
      <w:proofErr w:type="spellEnd"/>
      <w:r w:rsidR="002F08BF" w:rsidRPr="00FE6751">
        <w:t xml:space="preserve"> log files checked is stored in the </w:t>
      </w:r>
      <w:proofErr w:type="gramStart"/>
      <w:r w:rsidR="002F08BF" w:rsidRPr="00FE6751">
        <w:rPr>
          <w:rStyle w:val="CodeCar"/>
          <w:rFonts w:eastAsiaTheme="minorEastAsia"/>
        </w:rPr>
        <w:t>IRIDIUM_DATA_DIRECTORY</w:t>
      </w:r>
      <w:r w:rsidR="002F08BF" w:rsidRPr="00FE6751">
        <w:t>/</w:t>
      </w:r>
      <w:r w:rsidR="002F08BF" w:rsidRPr="00FE6751">
        <w:rPr>
          <w:i/>
        </w:rPr>
        <w:t>IMEI_WMO/</w:t>
      </w:r>
      <w:r w:rsidR="006F61CB" w:rsidRPr="00FE6751">
        <w:rPr>
          <w:i/>
        </w:rPr>
        <w:t>history_of_processed_data</w:t>
      </w:r>
      <w:r w:rsidR="0026045A" w:rsidRPr="00FE6751">
        <w:rPr>
          <w:i/>
        </w:rPr>
        <w:t>/processed_rsync_log_wmo.txt</w:t>
      </w:r>
      <w:r w:rsidR="0026045A" w:rsidRPr="00FE6751" w:rsidDel="006F61CB">
        <w:rPr>
          <w:i/>
        </w:rPr>
        <w:t xml:space="preserve"> </w:t>
      </w:r>
      <w:r w:rsidR="002F08BF" w:rsidRPr="00FE6751">
        <w:t xml:space="preserve"> </w:t>
      </w:r>
      <w:r w:rsidR="0026045A" w:rsidRPr="00FE6751">
        <w:t>file</w:t>
      </w:r>
      <w:proofErr w:type="gramEnd"/>
      <w:r w:rsidR="0026045A" w:rsidRPr="00FE6751">
        <w:t xml:space="preserve"> </w:t>
      </w:r>
      <w:r w:rsidR="002F08BF" w:rsidRPr="00FE6751">
        <w:t xml:space="preserve">(for </w:t>
      </w:r>
      <w:r w:rsidR="002F08BF" w:rsidRPr="00FE6751">
        <w:rPr>
          <w:rStyle w:val="CodeCar"/>
          <w:rFonts w:eastAsiaTheme="minorEastAsia"/>
        </w:rPr>
        <w:t>FLOAT_TRANSMISSION_TYPE</w:t>
      </w:r>
      <w:r w:rsidR="002F08BF" w:rsidRPr="00FE6751">
        <w:t xml:space="preserve"> #3 </w:t>
      </w:r>
      <w:r w:rsidR="0026045A" w:rsidRPr="00FE6751">
        <w:t xml:space="preserve">or #4 </w:t>
      </w:r>
      <w:r w:rsidR="002F08BF" w:rsidRPr="00FE6751">
        <w:t xml:space="preserve">floats) or </w:t>
      </w:r>
      <w:r w:rsidR="0026045A" w:rsidRPr="00FE6751">
        <w:rPr>
          <w:rStyle w:val="CodeCar"/>
          <w:rFonts w:eastAsiaTheme="minorEastAsia"/>
        </w:rPr>
        <w:t>IRIDIUM_DATA_DIRECTORY</w:t>
      </w:r>
      <w:r w:rsidR="0026045A" w:rsidRPr="00FE6751">
        <w:t>/</w:t>
      </w:r>
      <w:r w:rsidR="0026045A" w:rsidRPr="00FE6751">
        <w:rPr>
          <w:i/>
        </w:rPr>
        <w:t>LoginName_WMO/history_of_processed_data/processed_rsync_log_wmo.txt</w:t>
      </w:r>
      <w:r w:rsidR="0026045A" w:rsidRPr="00FE6751" w:rsidDel="0026045A">
        <w:rPr>
          <w:rStyle w:val="CodeCar"/>
          <w:rFonts w:eastAsiaTheme="minorEastAsia"/>
        </w:rPr>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#2 floats)</w:t>
      </w:r>
      <w:r w:rsidRPr="00FE6751">
        <w:t xml:space="preserve">. These </w:t>
      </w:r>
      <w:proofErr w:type="spellStart"/>
      <w:r w:rsidRPr="00FE6751">
        <w:t>rsync</w:t>
      </w:r>
      <w:proofErr w:type="spellEnd"/>
      <w:r w:rsidRPr="00FE6751">
        <w:t xml:space="preserve"> log files will not be considered during the next sessions of the decoder,</w:t>
      </w:r>
    </w:p>
    <w:p w14:paraId="30D955D0" w14:textId="77777777" w:rsidR="00620DE3" w:rsidRPr="00FE6751" w:rsidRDefault="00620DE3" w:rsidP="00620DE3">
      <w:pPr>
        <w:pStyle w:val="Corpsdetexte"/>
        <w:numPr>
          <w:ilvl w:val="0"/>
          <w:numId w:val="59"/>
        </w:numPr>
      </w:pPr>
      <w:r w:rsidRPr="00FE6751">
        <w:t xml:space="preserve">The list of </w:t>
      </w:r>
      <w:proofErr w:type="spellStart"/>
      <w:r w:rsidRPr="00FE6751">
        <w:t>rsync</w:t>
      </w:r>
      <w:proofErr w:type="spellEnd"/>
      <w:r w:rsidRPr="00FE6751">
        <w:t xml:space="preserve"> log files used (i.e. that report at least one float mail or SBD </w:t>
      </w:r>
      <w:proofErr w:type="gramStart"/>
      <w:r w:rsidRPr="00FE6751">
        <w:t>file)  is</w:t>
      </w:r>
      <w:proofErr w:type="gramEnd"/>
      <w:r w:rsidRPr="00FE6751">
        <w:t xml:space="preserve"> stored in the </w:t>
      </w:r>
      <w:r w:rsidRPr="00FE6751">
        <w:rPr>
          <w:rStyle w:val="CodeCar"/>
          <w:rFonts w:eastAsiaTheme="minorEastAsia"/>
        </w:rPr>
        <w:t>IRIDIUM_DATA_DIRECTORY</w:t>
      </w:r>
      <w:r w:rsidRPr="00FE6751">
        <w:t>/</w:t>
      </w:r>
      <w:r w:rsidRPr="00FE6751">
        <w:rPr>
          <w:i/>
        </w:rPr>
        <w:t>IMEI_WMO/history_of_processed_data/used_rsync_log_wmo.txt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LoginName_WMO/history_of_processed_data/used_rsync_log_wmo.txt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w:t>
      </w:r>
      <w:proofErr w:type="spellStart"/>
      <w:r w:rsidRPr="00FE6751">
        <w:t>rsync</w:t>
      </w:r>
      <w:proofErr w:type="spellEnd"/>
      <w:r w:rsidRPr="00FE6751">
        <w:t xml:space="preserve"> log files are stored for debugging purposes only,</w:t>
      </w:r>
    </w:p>
    <w:p w14:paraId="1CBDEB20" w14:textId="77777777" w:rsidR="00620DE3" w:rsidRPr="00FE6751" w:rsidRDefault="00620DE3" w:rsidP="00620DE3">
      <w:pPr>
        <w:pStyle w:val="Corpsdetexte"/>
        <w:numPr>
          <w:ilvl w:val="0"/>
          <w:numId w:val="59"/>
        </w:numPr>
      </w:pPr>
      <w:r w:rsidRPr="00FE6751">
        <w:t xml:space="preserve">The list of decoded buffers is stored in the </w:t>
      </w:r>
      <w:proofErr w:type="gramStart"/>
      <w:r w:rsidRPr="00FE6751">
        <w:rPr>
          <w:rStyle w:val="CodeCar"/>
          <w:rFonts w:eastAsiaTheme="minorEastAsia"/>
        </w:rPr>
        <w:t>IRIDIUM_DATA_DIRECTORY</w:t>
      </w:r>
      <w:r w:rsidRPr="00FE6751">
        <w:t>/</w:t>
      </w:r>
      <w:r w:rsidRPr="00FE6751">
        <w:rPr>
          <w:i/>
        </w:rPr>
        <w:t>IMEI_WMO/history_of_processed_data/</w:t>
      </w:r>
      <w:r w:rsidR="00F34629" w:rsidRPr="00FE6751">
        <w:rPr>
          <w:i/>
        </w:rPr>
        <w:t>wmo_buffers</w:t>
      </w:r>
      <w:r w:rsidRPr="00FE6751">
        <w:rPr>
          <w:i/>
        </w:rPr>
        <w:t>.txt</w:t>
      </w:r>
      <w:r w:rsidRPr="00FE6751" w:rsidDel="006F61CB">
        <w:rPr>
          <w:i/>
        </w:rPr>
        <w:t xml:space="preserve"> </w:t>
      </w:r>
      <w:r w:rsidRPr="00FE6751">
        <w:t xml:space="preserve"> file</w:t>
      </w:r>
      <w:proofErr w:type="gramEnd"/>
      <w:r w:rsidRPr="00FE6751">
        <w:t xml:space="preserv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LoginName_WMO/history_of_processed_data/wmo</w:t>
      </w:r>
      <w:r w:rsidR="00F34629" w:rsidRPr="00FE6751">
        <w:rPr>
          <w:i/>
        </w:rPr>
        <w:t>_buffers</w:t>
      </w:r>
      <w:r w:rsidRPr="00FE6751">
        <w:rPr>
          <w:i/>
        </w:rPr>
        <w:t>.txt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buffers will be used during the next sessions of the decoder,</w:t>
      </w:r>
    </w:p>
    <w:p w14:paraId="3CF1E6F1" w14:textId="77777777" w:rsidR="002F08BF" w:rsidRPr="00FE6751" w:rsidRDefault="002F08BF" w:rsidP="002F08BF">
      <w:pPr>
        <w:pStyle w:val="Corpsdetexte"/>
      </w:pPr>
      <w:r w:rsidRPr="00FE6751">
        <w:t>Consequently:</w:t>
      </w:r>
    </w:p>
    <w:p w14:paraId="27358DDC" w14:textId="77777777" w:rsidR="002F08BF" w:rsidRPr="00FE6751" w:rsidRDefault="002F08BF" w:rsidP="002F08BF">
      <w:pPr>
        <w:pStyle w:val="Corpsdetexte"/>
        <w:widowControl w:val="0"/>
        <w:numPr>
          <w:ilvl w:val="0"/>
          <w:numId w:val="37"/>
        </w:numPr>
        <w:suppressAutoHyphens/>
      </w:pPr>
      <w:r w:rsidRPr="00FE6751">
        <w:t xml:space="preserve">When you need to reprocess a float, you should clean its </w:t>
      </w:r>
      <w:r w:rsidRPr="00FE6751">
        <w:rPr>
          <w:rStyle w:val="CodeCar"/>
          <w:rFonts w:eastAsiaTheme="minorEastAsia"/>
        </w:rPr>
        <w:lastRenderedPageBreak/>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t xml:space="preserve"> directory.</w:t>
      </w:r>
    </w:p>
    <w:p w14:paraId="4C8FF063" w14:textId="77777777" w:rsidR="002F08BF" w:rsidRPr="00FE6751" w:rsidRDefault="002F08BF" w:rsidP="00715A45">
      <w:pPr>
        <w:pStyle w:val="Titre3"/>
      </w:pPr>
      <w:bookmarkStart w:id="765" w:name="_Toc460855073"/>
      <w:bookmarkStart w:id="766" w:name="_Toc135664712"/>
      <w:r w:rsidRPr="00FE6751">
        <w:t>Additional parameters of the decoder</w:t>
      </w:r>
      <w:bookmarkEnd w:id="765"/>
      <w:bookmarkEnd w:id="766"/>
    </w:p>
    <w:p w14:paraId="4905DA09" w14:textId="77777777" w:rsidR="002F08BF" w:rsidRPr="00FE6751" w:rsidRDefault="002F08BF" w:rsidP="002F08BF">
      <w:pPr>
        <w:pStyle w:val="Corpsdetexte"/>
      </w:pPr>
      <w:r w:rsidRPr="00FE6751">
        <w:t xml:space="preserve">Each configuration value of the </w:t>
      </w:r>
      <w:r w:rsidRPr="00FE6751">
        <w:rPr>
          <w:i/>
        </w:rPr>
        <w:t>_</w:t>
      </w:r>
      <w:proofErr w:type="spellStart"/>
      <w:r w:rsidRPr="00FE6751">
        <w:rPr>
          <w:i/>
        </w:rPr>
        <w:t>argo_decoder_</w:t>
      </w:r>
      <w:proofErr w:type="gramStart"/>
      <w:r w:rsidRPr="00FE6751">
        <w:rPr>
          <w:i/>
        </w:rPr>
        <w:t>conf.json</w:t>
      </w:r>
      <w:proofErr w:type="spellEnd"/>
      <w:proofErr w:type="gramEnd"/>
      <w:r w:rsidRPr="00FE6751">
        <w:t xml:space="preserve"> configuration file can be modified through an input parameter. The input </w:t>
      </w:r>
      <w:r w:rsidRPr="00FE6751">
        <w:rPr>
          <w:i/>
        </w:rPr>
        <w:t>'</w:t>
      </w:r>
      <w:proofErr w:type="spellStart"/>
      <w:r w:rsidRPr="00FE6751">
        <w:rPr>
          <w:i/>
        </w:rPr>
        <w:t>parameterName</w:t>
      </w:r>
      <w:proofErr w:type="spellEnd"/>
      <w:r w:rsidRPr="00FE6751">
        <w:rPr>
          <w:i/>
        </w:rPr>
        <w:t>'</w:t>
      </w:r>
      <w:r w:rsidRPr="00FE6751">
        <w:t xml:space="preserve"> should be the name of the configuration variable and the input </w:t>
      </w:r>
      <w:r w:rsidRPr="00FE6751">
        <w:rPr>
          <w:i/>
        </w:rPr>
        <w:t>'</w:t>
      </w:r>
      <w:proofErr w:type="spellStart"/>
      <w:r w:rsidRPr="00FE6751">
        <w:rPr>
          <w:i/>
        </w:rPr>
        <w:t>parameterValue</w:t>
      </w:r>
      <w:proofErr w:type="spellEnd"/>
      <w:r w:rsidRPr="00FE6751">
        <w:rPr>
          <w:i/>
        </w:rPr>
        <w:t>'</w:t>
      </w:r>
      <w:r w:rsidRPr="00FE6751">
        <w:t xml:space="preserve"> should be the new associated configuration value.</w:t>
      </w:r>
    </w:p>
    <w:p w14:paraId="008A5D78" w14:textId="77777777" w:rsidR="002F08BF" w:rsidRPr="00FE6751" w:rsidRDefault="002F08BF" w:rsidP="002F08BF">
      <w:pPr>
        <w:pStyle w:val="Corpsdetexte"/>
      </w:pPr>
      <w:r w:rsidRPr="00FE6751">
        <w:t>Two optional parameters can also be used by the decoder:</w:t>
      </w:r>
    </w:p>
    <w:p w14:paraId="57308209" w14:textId="77777777" w:rsidR="002F08BF" w:rsidRPr="00FE6751" w:rsidRDefault="002F08BF" w:rsidP="002F08BF">
      <w:pPr>
        <w:pStyle w:val="Corpsdetexte"/>
        <w:widowControl w:val="0"/>
        <w:numPr>
          <w:ilvl w:val="0"/>
          <w:numId w:val="38"/>
        </w:numPr>
        <w:suppressAutoHyphens/>
      </w:pPr>
      <w:r w:rsidRPr="00FE6751">
        <w:rPr>
          <w:b/>
        </w:rPr>
        <w:t>'</w:t>
      </w:r>
      <w:proofErr w:type="spellStart"/>
      <w:r w:rsidRPr="00FE6751">
        <w:rPr>
          <w:b/>
        </w:rPr>
        <w:t>configfile</w:t>
      </w:r>
      <w:proofErr w:type="spellEnd"/>
      <w:r w:rsidRPr="00FE6751">
        <w:rPr>
          <w:b/>
        </w:rPr>
        <w:t>'</w:t>
      </w:r>
      <w:r w:rsidRPr="00FE6751">
        <w:t xml:space="preserve">: this parameter name is used to provide the name of the configuration file to use. The associated </w:t>
      </w:r>
      <w:r w:rsidRPr="00FE6751">
        <w:rPr>
          <w:i/>
        </w:rPr>
        <w:t>'</w:t>
      </w:r>
      <w:proofErr w:type="spellStart"/>
      <w:r w:rsidRPr="00FE6751">
        <w:rPr>
          <w:i/>
        </w:rPr>
        <w:t>parameterValue</w:t>
      </w:r>
      <w:proofErr w:type="spellEnd"/>
      <w:r w:rsidRPr="00FE6751">
        <w:rPr>
          <w:i/>
        </w:rPr>
        <w:t>'</w:t>
      </w:r>
      <w:r w:rsidRPr="00FE6751">
        <w:t xml:space="preserve"> is the absolute file path name of </w:t>
      </w:r>
      <w:proofErr w:type="gramStart"/>
      <w:r w:rsidRPr="00FE6751">
        <w:t>the .</w:t>
      </w:r>
      <w:proofErr w:type="spellStart"/>
      <w:r w:rsidRPr="00FE6751">
        <w:t>json</w:t>
      </w:r>
      <w:proofErr w:type="spellEnd"/>
      <w:proofErr w:type="gramEnd"/>
      <w:r w:rsidRPr="00FE6751">
        <w:t xml:space="preserve"> configuration file you want to use. You can provide more than one configuration file in the parameters of the decoder; in this case it chooses the first that matches the float WMO number (provided by the </w:t>
      </w:r>
      <w:r w:rsidRPr="00FE6751">
        <w:rPr>
          <w:b/>
        </w:rPr>
        <w:t>'</w:t>
      </w:r>
      <w:proofErr w:type="spellStart"/>
      <w:r w:rsidRPr="00FE6751">
        <w:rPr>
          <w:b/>
        </w:rPr>
        <w:t>floatwmo</w:t>
      </w:r>
      <w:proofErr w:type="spellEnd"/>
      <w:r w:rsidRPr="00FE6751">
        <w:rPr>
          <w:b/>
        </w:rPr>
        <w:t>'</w:t>
      </w:r>
      <w:r w:rsidRPr="00FE6751">
        <w:t xml:space="preserve"> parameter).</w:t>
      </w:r>
    </w:p>
    <w:p w14:paraId="7AF96B02" w14:textId="77777777" w:rsidR="002F08BF" w:rsidRPr="00FE6751" w:rsidRDefault="002F08BF" w:rsidP="002F08BF">
      <w:pPr>
        <w:pStyle w:val="Corpsdetexte"/>
        <w:widowControl w:val="0"/>
        <w:numPr>
          <w:ilvl w:val="0"/>
          <w:numId w:val="38"/>
        </w:numPr>
        <w:suppressAutoHyphens/>
      </w:pPr>
      <w:r w:rsidRPr="00FE6751">
        <w:rPr>
          <w:b/>
        </w:rPr>
        <w:t>'</w:t>
      </w:r>
      <w:proofErr w:type="spellStart"/>
      <w:r w:rsidRPr="00FE6751">
        <w:rPr>
          <w:b/>
        </w:rPr>
        <w:t>xmlreport</w:t>
      </w:r>
      <w:proofErr w:type="spellEnd"/>
      <w:r w:rsidRPr="00FE6751">
        <w:rPr>
          <w:b/>
        </w:rPr>
        <w:t>'</w:t>
      </w:r>
      <w:r w:rsidRPr="00FE6751">
        <w:t xml:space="preserve">: this parameter name is used to provide the name of the XML report file. The associated </w:t>
      </w:r>
      <w:r w:rsidRPr="00FE6751">
        <w:rPr>
          <w:i/>
        </w:rPr>
        <w:t>'</w:t>
      </w:r>
      <w:proofErr w:type="spellStart"/>
      <w:r w:rsidRPr="00FE6751">
        <w:rPr>
          <w:i/>
        </w:rPr>
        <w:t>parameterValue</w:t>
      </w:r>
      <w:proofErr w:type="spellEnd"/>
      <w:r w:rsidRPr="00FE6751">
        <w:rPr>
          <w:i/>
        </w:rPr>
        <w:t>'</w:t>
      </w:r>
      <w:r w:rsidRPr="00FE6751">
        <w:t xml:space="preserve"> is the file name of the concerned file that will be stored in the directory </w:t>
      </w:r>
      <w:r w:rsidRPr="00FE6751">
        <w:rPr>
          <w:rStyle w:val="CodeCar"/>
          <w:rFonts w:eastAsiaTheme="minorEastAsia"/>
        </w:rPr>
        <w:t>DIR_OUTPUT_XML_FILE</w:t>
      </w:r>
      <w:r w:rsidRPr="00FE6751">
        <w:t xml:space="preserve">. To be consistent with the Coriolis infrastructure and naming conventions, this name is expected to have the pattern </w:t>
      </w:r>
      <w:r w:rsidRPr="00FE6751">
        <w:rPr>
          <w:i/>
        </w:rPr>
        <w:t>co041404_yyyymmddTHHMMSSZ[_PID].xml</w:t>
      </w:r>
      <w:r w:rsidRPr="00FE6751">
        <w:t>.</w:t>
      </w:r>
    </w:p>
    <w:p w14:paraId="4D8B2BEE" w14:textId="77777777" w:rsidR="002F08BF" w:rsidRPr="00FE6751" w:rsidRDefault="002F08BF" w:rsidP="002F08BF">
      <w:pPr>
        <w:pStyle w:val="Corpsdetexte"/>
        <w:ind w:left="709"/>
      </w:pPr>
      <w:r w:rsidRPr="00FE6751">
        <w:t>If you don't use this parameter, the log file (</w:t>
      </w:r>
      <w:r w:rsidRPr="00FE6751">
        <w:rPr>
          <w:i/>
        </w:rPr>
        <w:t>decode_argo_2_nc_rt_yyyymmddTHHMMSSZ.log</w:t>
      </w:r>
      <w:r w:rsidRPr="00FE6751">
        <w:t>) and the XML report file (</w:t>
      </w:r>
      <w:r w:rsidRPr="00FE6751">
        <w:rPr>
          <w:i/>
        </w:rPr>
        <w:t>co041404_yyyymmddTHHMMSSZ.xml</w:t>
      </w:r>
      <w:r w:rsidRPr="00FE6751">
        <w:t>) will have the same time stamp which corresponds to the start of the decoder (not precisely known by the script that starts the decoding session). This parameter has been added to be sure to get the right XML report for the post-processing operations.</w:t>
      </w:r>
    </w:p>
    <w:p w14:paraId="6F211B35" w14:textId="77777777" w:rsidR="002F08BF" w:rsidRPr="00FE6751" w:rsidRDefault="002F08BF" w:rsidP="00715A45">
      <w:pPr>
        <w:pStyle w:val="Titre2"/>
      </w:pPr>
      <w:bookmarkStart w:id="767" w:name="_Toc460855074"/>
      <w:bookmarkStart w:id="768" w:name="_Toc135664713"/>
      <w:r w:rsidRPr="00FE6751">
        <w:t>Decoder input and output files</w:t>
      </w:r>
      <w:bookmarkEnd w:id="767"/>
      <w:bookmarkEnd w:id="768"/>
    </w:p>
    <w:p w14:paraId="641DA09C" w14:textId="77777777" w:rsidR="002F08BF" w:rsidRPr="00FE6751" w:rsidRDefault="002F08BF" w:rsidP="002F08BF">
      <w:pPr>
        <w:pStyle w:val="Corpsdetexte"/>
      </w:pPr>
      <w:r w:rsidRPr="00FE6751">
        <w:t>The files associated to the decoder are:</w:t>
      </w:r>
    </w:p>
    <w:p w14:paraId="5FA7714A" w14:textId="77777777" w:rsidR="002F08BF" w:rsidRPr="00FE6751" w:rsidRDefault="002F08BF" w:rsidP="002F08BF">
      <w:pPr>
        <w:pStyle w:val="Corpsdetexte"/>
        <w:widowControl w:val="0"/>
        <w:numPr>
          <w:ilvl w:val="0"/>
          <w:numId w:val="32"/>
        </w:numPr>
        <w:suppressAutoHyphens/>
      </w:pPr>
      <w:r w:rsidRPr="00FE6751">
        <w:t>Input files:</w:t>
      </w:r>
    </w:p>
    <w:p w14:paraId="35B1FDF3" w14:textId="77777777" w:rsidR="002F08BF" w:rsidRPr="00FE6751" w:rsidRDefault="002F08BF" w:rsidP="002F08BF">
      <w:pPr>
        <w:pStyle w:val="Corpsdetexte"/>
        <w:widowControl w:val="0"/>
        <w:numPr>
          <w:ilvl w:val="1"/>
          <w:numId w:val="32"/>
        </w:numPr>
        <w:suppressAutoHyphens/>
      </w:pPr>
      <w:r w:rsidRPr="00FE6751">
        <w:t>Decoder configuration file (</w:t>
      </w:r>
      <w:r w:rsidRPr="00FE6751">
        <w:rPr>
          <w:i/>
        </w:rPr>
        <w:t>_</w:t>
      </w:r>
      <w:proofErr w:type="spellStart"/>
      <w:r w:rsidRPr="00FE6751">
        <w:rPr>
          <w:i/>
        </w:rPr>
        <w:t>argo_decoder_</w:t>
      </w:r>
      <w:proofErr w:type="gramStart"/>
      <w:r w:rsidRPr="00FE6751">
        <w:rPr>
          <w:i/>
        </w:rPr>
        <w:t>conf.json</w:t>
      </w:r>
      <w:proofErr w:type="spellEnd"/>
      <w:proofErr w:type="gramEnd"/>
      <w:r w:rsidRPr="00FE6751">
        <w:t>),</w:t>
      </w:r>
    </w:p>
    <w:p w14:paraId="0868137F" w14:textId="77777777" w:rsidR="002F08BF" w:rsidRPr="00FE6751" w:rsidRDefault="002F08BF" w:rsidP="002F08BF">
      <w:pPr>
        <w:pStyle w:val="Corpsdetexte"/>
        <w:widowControl w:val="0"/>
        <w:numPr>
          <w:ilvl w:val="1"/>
          <w:numId w:val="32"/>
        </w:numPr>
        <w:suppressAutoHyphens/>
      </w:pPr>
      <w:r w:rsidRPr="00FE6751">
        <w:t>Float decoder configuration file (</w:t>
      </w:r>
      <w:proofErr w:type="spellStart"/>
      <w:r w:rsidRPr="00FE6751">
        <w:rPr>
          <w:i/>
        </w:rPr>
        <w:t>wmo_emitterId_</w:t>
      </w:r>
      <w:proofErr w:type="gramStart"/>
      <w:r w:rsidRPr="00FE6751">
        <w:rPr>
          <w:i/>
        </w:rPr>
        <w:t>info.json</w:t>
      </w:r>
      <w:proofErr w:type="spellEnd"/>
      <w:proofErr w:type="gramEnd"/>
      <w:r w:rsidRPr="00FE6751">
        <w:t>),</w:t>
      </w:r>
    </w:p>
    <w:p w14:paraId="1BC095CD" w14:textId="77777777" w:rsidR="002F08BF" w:rsidRPr="00FE6751" w:rsidRDefault="002F08BF" w:rsidP="002F08BF">
      <w:pPr>
        <w:pStyle w:val="Corpsdetexte"/>
        <w:widowControl w:val="0"/>
        <w:numPr>
          <w:ilvl w:val="1"/>
          <w:numId w:val="32"/>
        </w:numPr>
        <w:suppressAutoHyphens/>
      </w:pPr>
      <w:r w:rsidRPr="00FE6751">
        <w:t>Float meta-data file (</w:t>
      </w:r>
      <w:proofErr w:type="spellStart"/>
      <w:r w:rsidRPr="00FE6751">
        <w:rPr>
          <w:i/>
        </w:rPr>
        <w:t>wmo_</w:t>
      </w:r>
      <w:proofErr w:type="gramStart"/>
      <w:r w:rsidRPr="00FE6751">
        <w:rPr>
          <w:i/>
        </w:rPr>
        <w:t>meta.json</w:t>
      </w:r>
      <w:proofErr w:type="spellEnd"/>
      <w:proofErr w:type="gramEnd"/>
      <w:r w:rsidRPr="00FE6751">
        <w:t>),</w:t>
      </w:r>
    </w:p>
    <w:p w14:paraId="463FA8D2" w14:textId="77777777" w:rsidR="002F08BF" w:rsidRPr="00FE6751" w:rsidRDefault="002F08BF" w:rsidP="002F08BF">
      <w:pPr>
        <w:pStyle w:val="Corpsdetexte"/>
        <w:widowControl w:val="0"/>
        <w:numPr>
          <w:ilvl w:val="1"/>
          <w:numId w:val="32"/>
        </w:numPr>
        <w:suppressAutoHyphens/>
      </w:pPr>
      <w:r w:rsidRPr="00FE6751">
        <w:t>Float transmitted data:</w:t>
      </w:r>
    </w:p>
    <w:p w14:paraId="133C67D8" w14:textId="77777777" w:rsidR="002F08BF" w:rsidRPr="00FE6751" w:rsidRDefault="002F08BF" w:rsidP="002F08BF">
      <w:pPr>
        <w:pStyle w:val="Corpsdetexte"/>
        <w:widowControl w:val="0"/>
        <w:numPr>
          <w:ilvl w:val="2"/>
          <w:numId w:val="32"/>
        </w:numPr>
        <w:suppressAutoHyphens/>
      </w:pPr>
      <w:r w:rsidRPr="00FE6751">
        <w:t xml:space="preserve">Argos data: </w:t>
      </w:r>
    </w:p>
    <w:p w14:paraId="0F687DFF" w14:textId="77777777" w:rsidR="002F08BF" w:rsidRPr="00FE6751" w:rsidRDefault="002F08BF" w:rsidP="002F08BF">
      <w:pPr>
        <w:pStyle w:val="Corpsdetexte"/>
        <w:widowControl w:val="0"/>
        <w:numPr>
          <w:ilvl w:val="3"/>
          <w:numId w:val="32"/>
        </w:numPr>
        <w:suppressAutoHyphens/>
      </w:pPr>
      <w:r w:rsidRPr="00FE6751">
        <w:t xml:space="preserve">If </w:t>
      </w:r>
      <w:r w:rsidRPr="00FE6751">
        <w:rPr>
          <w:b/>
        </w:rPr>
        <w:t>'</w:t>
      </w:r>
      <w:proofErr w:type="spellStart"/>
      <w:r w:rsidRPr="00FE6751">
        <w:rPr>
          <w:b/>
        </w:rPr>
        <w:t>processmode</w:t>
      </w:r>
      <w:proofErr w:type="spellEnd"/>
      <w:r w:rsidRPr="00FE6751">
        <w:rPr>
          <w:b/>
        </w:rPr>
        <w:t>'</w:t>
      </w:r>
      <w:r w:rsidRPr="00FE6751">
        <w:t xml:space="preserve"> = </w:t>
      </w:r>
      <w:r w:rsidRPr="00FE6751">
        <w:rPr>
          <w:b/>
        </w:rPr>
        <w:t>'all'</w:t>
      </w:r>
      <w:r w:rsidRPr="00FE6751">
        <w:t xml:space="preserve">: </w:t>
      </w:r>
    </w:p>
    <w:p w14:paraId="36B65FC7" w14:textId="77777777"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t>DIR_INPUT_HEX_ARGOS_FILE_FORMAT_1</w:t>
      </w:r>
      <w:r w:rsidRPr="00FE6751">
        <w:t>/</w:t>
      </w:r>
      <w:proofErr w:type="spellStart"/>
      <w:r w:rsidRPr="00FE6751">
        <w:rPr>
          <w:i/>
        </w:rPr>
        <w:t>Argos_Id</w:t>
      </w:r>
      <w:proofErr w:type="spellEnd"/>
      <w:r w:rsidRPr="00FE6751">
        <w:t>),</w:t>
      </w:r>
    </w:p>
    <w:p w14:paraId="0D851B5B" w14:textId="77777777"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w:t>
      </w:r>
      <w:proofErr w:type="spellStart"/>
      <w:r w:rsidRPr="00FE6751">
        <w:rPr>
          <w:b/>
        </w:rPr>
        <w:t>argosfile</w:t>
      </w:r>
      <w:proofErr w:type="spellEnd"/>
      <w:r w:rsidRPr="00FE6751">
        <w:rPr>
          <w:b/>
        </w:rPr>
        <w:t>'</w:t>
      </w:r>
      <w:r w:rsidRPr="00FE6751">
        <w:t xml:space="preserve"> parameter).</w:t>
      </w:r>
    </w:p>
    <w:p w14:paraId="46771F2A" w14:textId="77777777" w:rsidR="002F08BF" w:rsidRPr="00FE6751" w:rsidRDefault="002F08BF" w:rsidP="002F08BF">
      <w:pPr>
        <w:pStyle w:val="Corpsdetexte"/>
        <w:widowControl w:val="0"/>
        <w:numPr>
          <w:ilvl w:val="3"/>
          <w:numId w:val="32"/>
        </w:numPr>
        <w:suppressAutoHyphens/>
      </w:pPr>
      <w:r w:rsidRPr="00FE6751">
        <w:t xml:space="preserve">If </w:t>
      </w:r>
      <w:r w:rsidRPr="00FE6751">
        <w:rPr>
          <w:b/>
        </w:rPr>
        <w:t>'</w:t>
      </w:r>
      <w:proofErr w:type="spellStart"/>
      <w:r w:rsidRPr="00FE6751">
        <w:rPr>
          <w:b/>
        </w:rPr>
        <w:t>processmode</w:t>
      </w:r>
      <w:proofErr w:type="spellEnd"/>
      <w:r w:rsidRPr="00FE6751">
        <w:rPr>
          <w:b/>
        </w:rPr>
        <w:t>'</w:t>
      </w:r>
      <w:r w:rsidRPr="00FE6751">
        <w:t xml:space="preserve"> = </w:t>
      </w:r>
      <w:r w:rsidRPr="00FE6751">
        <w:rPr>
          <w:b/>
        </w:rPr>
        <w:t>'profile'</w:t>
      </w:r>
      <w:r w:rsidRPr="00FE6751">
        <w:t>:</w:t>
      </w:r>
    </w:p>
    <w:p w14:paraId="62F3756F" w14:textId="77777777"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w:t>
      </w:r>
      <w:proofErr w:type="spellStart"/>
      <w:r w:rsidRPr="00FE6751">
        <w:rPr>
          <w:b/>
        </w:rPr>
        <w:t>argosfile</w:t>
      </w:r>
      <w:proofErr w:type="spellEnd"/>
      <w:r w:rsidRPr="00FE6751">
        <w:rPr>
          <w:b/>
        </w:rPr>
        <w:t>'</w:t>
      </w:r>
      <w:r w:rsidRPr="00FE6751">
        <w:t xml:space="preserve"> parameter).</w:t>
      </w:r>
    </w:p>
    <w:p w14:paraId="30ED01BC" w14:textId="77777777" w:rsidR="002F08BF" w:rsidRPr="00FE6751" w:rsidRDefault="002F08BF" w:rsidP="002F08BF">
      <w:pPr>
        <w:pStyle w:val="Corpsdetexte"/>
        <w:widowControl w:val="0"/>
        <w:numPr>
          <w:ilvl w:val="3"/>
          <w:numId w:val="32"/>
        </w:numPr>
        <w:suppressAutoHyphens/>
      </w:pPr>
      <w:r w:rsidRPr="00FE6751">
        <w:t xml:space="preserve">If </w:t>
      </w:r>
      <w:r w:rsidRPr="00FE6751">
        <w:rPr>
          <w:b/>
        </w:rPr>
        <w:t>'</w:t>
      </w:r>
      <w:proofErr w:type="spellStart"/>
      <w:r w:rsidRPr="00FE6751">
        <w:rPr>
          <w:b/>
        </w:rPr>
        <w:t>processmode</w:t>
      </w:r>
      <w:proofErr w:type="spellEnd"/>
      <w:r w:rsidRPr="00FE6751">
        <w:rPr>
          <w:b/>
        </w:rPr>
        <w:t>'</w:t>
      </w:r>
      <w:r w:rsidRPr="00FE6751">
        <w:t xml:space="preserve"> = </w:t>
      </w:r>
      <w:r w:rsidRPr="00FE6751">
        <w:rPr>
          <w:b/>
        </w:rPr>
        <w:t>'</w:t>
      </w:r>
      <w:proofErr w:type="spellStart"/>
      <w:r w:rsidRPr="00FE6751">
        <w:rPr>
          <w:b/>
        </w:rPr>
        <w:t>redecode</w:t>
      </w:r>
      <w:proofErr w:type="spellEnd"/>
      <w:r w:rsidRPr="00FE6751">
        <w:rPr>
          <w:b/>
        </w:rPr>
        <w:t>'</w:t>
      </w:r>
      <w:r w:rsidRPr="00FE6751">
        <w:t>:</w:t>
      </w:r>
    </w:p>
    <w:p w14:paraId="0F685E0B" w14:textId="77777777"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lastRenderedPageBreak/>
        <w:t>DIR_INPUT_HEX_ARGOS_FILE_FORMAT_1</w:t>
      </w:r>
      <w:r w:rsidRPr="00FE6751">
        <w:t>/</w:t>
      </w:r>
      <w:proofErr w:type="spellStart"/>
      <w:r w:rsidRPr="00FE6751">
        <w:rPr>
          <w:i/>
        </w:rPr>
        <w:t>Argos_Id</w:t>
      </w:r>
      <w:proofErr w:type="spellEnd"/>
      <w:r w:rsidRPr="00FE6751">
        <w:t>).</w:t>
      </w:r>
    </w:p>
    <w:p w14:paraId="31EC902F" w14:textId="77777777" w:rsidR="002F08BF" w:rsidRPr="00FE6751" w:rsidRDefault="002F08BF" w:rsidP="002F08BF">
      <w:pPr>
        <w:pStyle w:val="Corpsdetexte"/>
        <w:widowControl w:val="0"/>
        <w:numPr>
          <w:ilvl w:val="2"/>
          <w:numId w:val="32"/>
        </w:numPr>
        <w:suppressAutoHyphens/>
      </w:pPr>
      <w:r w:rsidRPr="00FE6751">
        <w:t xml:space="preserve">Iridium data: Iridium files listed in the </w:t>
      </w:r>
      <w:proofErr w:type="spellStart"/>
      <w:r w:rsidRPr="00FE6751">
        <w:t>rsync</w:t>
      </w:r>
      <w:proofErr w:type="spellEnd"/>
      <w:r w:rsidRPr="00FE6751">
        <w:t xml:space="preserve"> log files set (sent through the </w:t>
      </w:r>
      <w:r w:rsidRPr="00FE6751">
        <w:rPr>
          <w:b/>
        </w:rPr>
        <w:t>'</w:t>
      </w:r>
      <w:proofErr w:type="spellStart"/>
      <w:r w:rsidRPr="00FE6751">
        <w:rPr>
          <w:b/>
        </w:rPr>
        <w:t>rsynclog</w:t>
      </w:r>
      <w:proofErr w:type="spellEnd"/>
      <w:r w:rsidRPr="00FE6751">
        <w:rPr>
          <w:b/>
        </w:rPr>
        <w:t xml:space="preserve">' </w:t>
      </w:r>
      <w:r w:rsidRPr="00FE6751">
        <w:t>parameter) excluding already processed files.</w:t>
      </w:r>
    </w:p>
    <w:p w14:paraId="5B6419CA" w14:textId="77777777" w:rsidR="002F08BF" w:rsidRPr="00FE6751" w:rsidRDefault="002F08BF" w:rsidP="002F08BF">
      <w:pPr>
        <w:pStyle w:val="Corpsdetexte"/>
        <w:widowControl w:val="0"/>
        <w:numPr>
          <w:ilvl w:val="0"/>
          <w:numId w:val="32"/>
        </w:numPr>
        <w:suppressAutoHyphens/>
      </w:pPr>
      <w:r w:rsidRPr="00FE6751">
        <w:t>Output files:</w:t>
      </w:r>
    </w:p>
    <w:p w14:paraId="2A3E357F" w14:textId="77777777"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14:paraId="2F971E2F" w14:textId="07972EF8" w:rsidR="002F08BF" w:rsidRPr="00FE6751" w:rsidRDefault="002F08BF" w:rsidP="002F08BF">
      <w:pPr>
        <w:pStyle w:val="Corpsdetexte"/>
        <w:widowControl w:val="0"/>
        <w:numPr>
          <w:ilvl w:val="1"/>
          <w:numId w:val="32"/>
        </w:numPr>
        <w:suppressAutoHyphens/>
      </w:pPr>
      <w:r w:rsidRPr="00FE6751">
        <w:t xml:space="preserve">Argo </w:t>
      </w:r>
      <w:proofErr w:type="spellStart"/>
      <w:r w:rsidRPr="00FE6751">
        <w:t>NetCDF</w:t>
      </w:r>
      <w:proofErr w:type="spellEnd"/>
      <w:r w:rsidRPr="00FE6751">
        <w:t xml:space="preserve"> files of the decoded data (stored in </w:t>
      </w:r>
      <w:ins w:id="769" w:author="RANNOU, Jean-Philippe" w:date="2023-05-22T16:16:00Z">
        <w:r w:rsidR="00B25511" w:rsidRPr="00FE6751">
          <w:rPr>
            <w:rStyle w:val="CodeCar"/>
            <w:rFonts w:eastAsiaTheme="minorEastAsia"/>
          </w:rPr>
          <w:t>DIR_OUTPUT_NETCDF_FILE</w:t>
        </w:r>
        <w:r w:rsidR="00B25511">
          <w:rPr>
            <w:rStyle w:val="CodeCar"/>
            <w:rFonts w:eastAsiaTheme="minorEastAsia"/>
          </w:rPr>
          <w:t xml:space="preserve">, </w:t>
        </w:r>
        <w:r w:rsidR="00B25511" w:rsidRPr="00371FB5">
          <w:rPr>
            <w:rStyle w:val="CodeCar"/>
            <w:rFonts w:eastAsiaTheme="minorEastAsia"/>
            <w:highlight w:val="green"/>
          </w:rPr>
          <w:t>DIR_OUTPUT_NETCDF_TRAJ_3_1_FILE,</w:t>
        </w:r>
        <w:r w:rsidR="00B25511">
          <w:rPr>
            <w:rStyle w:val="CodeCar"/>
            <w:rFonts w:eastAsiaTheme="minorEastAsia"/>
            <w:highlight w:val="green"/>
          </w:rPr>
          <w:t xml:space="preserve"> </w:t>
        </w:r>
        <w:r w:rsidR="00B25511" w:rsidRPr="00371FB5">
          <w:rPr>
            <w:rStyle w:val="CodeCar"/>
            <w:rFonts w:eastAsiaTheme="minorEastAsia"/>
            <w:highlight w:val="green"/>
          </w:rPr>
          <w:t>DIR_OUTPUT_NETCDF_TRAJ_3_2_FILE</w:t>
        </w:r>
      </w:ins>
      <w:del w:id="770" w:author="RANNOU, Jean-Philippe" w:date="2023-05-22T16:16:00Z">
        <w:r w:rsidRPr="00FE6751" w:rsidDel="00B25511">
          <w:rPr>
            <w:rStyle w:val="CodeCar"/>
            <w:rFonts w:eastAsiaTheme="minorEastAsia"/>
          </w:rPr>
          <w:delText>DIR_OUTPUT_NETCDF_FILE</w:delText>
        </w:r>
      </w:del>
      <w:r w:rsidRPr="00FE6751">
        <w:t xml:space="preserve">). They are updated according to </w:t>
      </w:r>
      <w:r w:rsidRPr="00FE6751">
        <w:rPr>
          <w:rStyle w:val="CodeCar"/>
          <w:rFonts w:eastAsiaTheme="minorEastAsia"/>
        </w:rPr>
        <w:t>GENERATE_NC_*</w:t>
      </w:r>
      <w:r w:rsidRPr="00FE6751">
        <w:t xml:space="preserve"> flag configuration values and </w:t>
      </w:r>
      <w:r w:rsidRPr="00FE6751">
        <w:rPr>
          <w:b/>
        </w:rPr>
        <w:t>'</w:t>
      </w:r>
      <w:proofErr w:type="spellStart"/>
      <w:r w:rsidRPr="00FE6751">
        <w:rPr>
          <w:b/>
        </w:rPr>
        <w:t>processmode</w:t>
      </w:r>
      <w:proofErr w:type="spellEnd"/>
      <w:r w:rsidRPr="00FE6751">
        <w:rPr>
          <w:b/>
        </w:rPr>
        <w:t xml:space="preserve">' </w:t>
      </w:r>
      <w:r w:rsidRPr="00FE6751">
        <w:t>input parameter (for Argos floats only),</w:t>
      </w:r>
    </w:p>
    <w:p w14:paraId="536DAAC5" w14:textId="77777777" w:rsidR="002F08BF" w:rsidRPr="00FE6751" w:rsidRDefault="002F08BF" w:rsidP="002F08BF">
      <w:pPr>
        <w:pStyle w:val="Corpsdetexte"/>
        <w:widowControl w:val="0"/>
        <w:numPr>
          <w:ilvl w:val="1"/>
          <w:numId w:val="32"/>
        </w:numPr>
        <w:suppressAutoHyphens/>
      </w:pPr>
      <w:r w:rsidRPr="00FE6751">
        <w:t xml:space="preserve">XML report of the session (stored in </w:t>
      </w:r>
      <w:r w:rsidRPr="00FE6751">
        <w:rPr>
          <w:rStyle w:val="CodeCar"/>
          <w:rFonts w:eastAsiaTheme="minorEastAsia"/>
        </w:rPr>
        <w:t>DIR_OUTPUT_XML_FILE</w:t>
      </w:r>
      <w:r w:rsidRPr="00FE6751">
        <w:t>). It summarizes what has been done and report the ‘INFO’, ‘WARNING’ and ‘ERROR’ information listed in the log file. This report is used at Coriolis to monitor the decoding step and to initiate the post-processing steps.</w:t>
      </w:r>
    </w:p>
    <w:p w14:paraId="313D1C29" w14:textId="77777777" w:rsidR="002F08BF" w:rsidRPr="00FE6751" w:rsidRDefault="002F08BF" w:rsidP="00715A45">
      <w:pPr>
        <w:pStyle w:val="Titre2"/>
      </w:pPr>
      <w:bookmarkStart w:id="771" w:name="_Toc460855075"/>
      <w:bookmarkStart w:id="772" w:name="_Toc135664714"/>
      <w:r w:rsidRPr="00FE6751">
        <w:t>Deployment of the DAC decoder in the Coriolis infrastructure</w:t>
      </w:r>
      <w:bookmarkEnd w:id="771"/>
      <w:bookmarkEnd w:id="772"/>
    </w:p>
    <w:p w14:paraId="106E2D82" w14:textId="77777777" w:rsidR="002F08BF" w:rsidRPr="00FE6751" w:rsidRDefault="002F08BF" w:rsidP="002F08BF">
      <w:pPr>
        <w:pStyle w:val="Corpsdetexte"/>
      </w:pPr>
      <w:r w:rsidRPr="00FE6751">
        <w:t>The scripts used at Coriolis to deploy the DAC decoder can be sent on demand.</w:t>
      </w:r>
    </w:p>
    <w:p w14:paraId="6DD49B2E" w14:textId="77777777" w:rsidR="002F08BF" w:rsidRPr="00FE6751" w:rsidRDefault="002F08BF" w:rsidP="002F08BF">
      <w:pPr>
        <w:pStyle w:val="Corpsdetexte"/>
      </w:pPr>
      <w:r w:rsidRPr="00FE6751">
        <w:t>The main philosophy of the processing is the following.</w:t>
      </w:r>
    </w:p>
    <w:p w14:paraId="10523471" w14:textId="77777777" w:rsidR="002F08BF" w:rsidRPr="00FE6751" w:rsidRDefault="002F08BF" w:rsidP="00715A45">
      <w:pPr>
        <w:pStyle w:val="Titre3"/>
      </w:pPr>
      <w:bookmarkStart w:id="773" w:name="_Toc460855076"/>
      <w:bookmarkStart w:id="774" w:name="_Toc135664715"/>
      <w:r w:rsidRPr="00FE6751">
        <w:t>Argos floats processing</w:t>
      </w:r>
      <w:bookmarkEnd w:id="773"/>
      <w:bookmarkEnd w:id="774"/>
    </w:p>
    <w:p w14:paraId="3CB288ED" w14:textId="77777777" w:rsidR="002F08BF" w:rsidRPr="00FE6751" w:rsidRDefault="002F08BF" w:rsidP="002F08BF">
      <w:pPr>
        <w:pStyle w:val="Corpsdetexte"/>
      </w:pPr>
      <w:r w:rsidRPr="00FE6751">
        <w:t>The CLS service has been asked to send Argos data through e-mail to Coriolis once per hour (at HH:00).</w:t>
      </w:r>
    </w:p>
    <w:p w14:paraId="283BB694" w14:textId="77777777" w:rsidR="002F08BF" w:rsidRPr="00FE6751" w:rsidRDefault="002F08BF" w:rsidP="002F08BF">
      <w:pPr>
        <w:pStyle w:val="Corpsdetexte"/>
      </w:pPr>
      <w:r w:rsidRPr="00FE6751">
        <w:t>Each time an Argos e-mail is received from CLS, a process</w:t>
      </w:r>
    </w:p>
    <w:p w14:paraId="15D81460" w14:textId="77777777" w:rsidR="002F08BF" w:rsidRPr="00FE6751" w:rsidRDefault="002F08BF" w:rsidP="002F08BF">
      <w:pPr>
        <w:pStyle w:val="Corpsdetexte"/>
        <w:widowControl w:val="0"/>
        <w:numPr>
          <w:ilvl w:val="0"/>
          <w:numId w:val="39"/>
        </w:numPr>
        <w:suppressAutoHyphens/>
      </w:pPr>
      <w:r w:rsidRPr="00FE6751">
        <w:t>Catches it,</w:t>
      </w:r>
    </w:p>
    <w:p w14:paraId="1D925ABA" w14:textId="77777777" w:rsidR="002F08BF" w:rsidRPr="00FE6751" w:rsidRDefault="002F08BF" w:rsidP="002F08BF">
      <w:pPr>
        <w:pStyle w:val="Corpsdetexte"/>
        <w:widowControl w:val="0"/>
        <w:numPr>
          <w:ilvl w:val="0"/>
          <w:numId w:val="39"/>
        </w:numPr>
        <w:suppressAutoHyphens/>
      </w:pPr>
      <w:r w:rsidRPr="00FE6751">
        <w:t xml:space="preserve">Duplicates it in the </w:t>
      </w:r>
      <w:r w:rsidRPr="00FE6751">
        <w:rPr>
          <w:i/>
        </w:rPr>
        <w:t>archive</w:t>
      </w:r>
      <w:r w:rsidRPr="00FE6751">
        <w:t xml:space="preserve"> directory,</w:t>
      </w:r>
    </w:p>
    <w:p w14:paraId="12AF5FB9" w14:textId="77777777" w:rsidR="002F08BF" w:rsidRPr="00FE6751" w:rsidRDefault="002F08BF" w:rsidP="002F08BF">
      <w:pPr>
        <w:pStyle w:val="Corpsdetexte"/>
        <w:widowControl w:val="0"/>
        <w:numPr>
          <w:ilvl w:val="0"/>
          <w:numId w:val="39"/>
        </w:numPr>
        <w:suppressAutoHyphens/>
      </w:pPr>
      <w:r w:rsidRPr="00FE6751">
        <w:t xml:space="preserve">Moves it in the </w:t>
      </w:r>
      <w:proofErr w:type="spellStart"/>
      <w:r w:rsidRPr="00FE6751">
        <w:rPr>
          <w:i/>
        </w:rPr>
        <w:t>spool_message</w:t>
      </w:r>
      <w:proofErr w:type="spellEnd"/>
      <w:r w:rsidRPr="00FE6751">
        <w:t xml:space="preserve"> directory.</w:t>
      </w:r>
    </w:p>
    <w:p w14:paraId="6CF800FD" w14:textId="77777777" w:rsidR="002F08BF" w:rsidRPr="00FE6751" w:rsidRDefault="002F08BF" w:rsidP="002F08BF">
      <w:pPr>
        <w:pStyle w:val="Corpsdetexte"/>
      </w:pPr>
      <w:r w:rsidRPr="00FE6751">
        <w:t>Each hour (at HH:15), a process is launched:</w:t>
      </w:r>
    </w:p>
    <w:p w14:paraId="014AE060" w14:textId="77777777" w:rsidR="002F08BF" w:rsidRPr="00FE6751" w:rsidRDefault="002F08BF" w:rsidP="002F08BF">
      <w:pPr>
        <w:pStyle w:val="Corpsdetexte"/>
        <w:widowControl w:val="0"/>
        <w:numPr>
          <w:ilvl w:val="0"/>
          <w:numId w:val="40"/>
        </w:numPr>
        <w:suppressAutoHyphens/>
      </w:pPr>
      <w:r w:rsidRPr="00FE6751">
        <w:t xml:space="preserve">It processes the files of the </w:t>
      </w:r>
      <w:proofErr w:type="spellStart"/>
      <w:r w:rsidRPr="00FE6751">
        <w:rPr>
          <w:i/>
        </w:rPr>
        <w:t>spool_message</w:t>
      </w:r>
      <w:proofErr w:type="spellEnd"/>
      <w:r w:rsidRPr="00FE6751">
        <w:t xml:space="preserve"> directory:</w:t>
      </w:r>
    </w:p>
    <w:p w14:paraId="308E7D18" w14:textId="77777777" w:rsidR="002F08BF" w:rsidRPr="00FE6751" w:rsidRDefault="002F08BF" w:rsidP="002F08BF">
      <w:pPr>
        <w:pStyle w:val="Corpsdetexte"/>
        <w:widowControl w:val="0"/>
        <w:numPr>
          <w:ilvl w:val="1"/>
          <w:numId w:val="40"/>
        </w:numPr>
        <w:suppressAutoHyphens/>
      </w:pPr>
      <w:r w:rsidRPr="00FE6751">
        <w:t>It split the HEX data of the files according to the Argos Id and create a specific file for this Argos Id Hex data,</w:t>
      </w:r>
    </w:p>
    <w:p w14:paraId="6561E0BA" w14:textId="77777777" w:rsidR="002F08BF" w:rsidRPr="00FE6751" w:rsidRDefault="002F08BF" w:rsidP="002F08BF">
      <w:pPr>
        <w:pStyle w:val="Corpsdetexte"/>
        <w:widowControl w:val="0"/>
        <w:numPr>
          <w:ilvl w:val="1"/>
          <w:numId w:val="40"/>
        </w:numPr>
        <w:suppressAutoHyphens/>
      </w:pPr>
      <w:r w:rsidRPr="00FE6751">
        <w:t xml:space="preserve">These files are stored in the </w:t>
      </w:r>
      <w:proofErr w:type="spellStart"/>
      <w:r w:rsidRPr="00FE6751">
        <w:rPr>
          <w:i/>
        </w:rPr>
        <w:t>spool_cycle</w:t>
      </w:r>
      <w:proofErr w:type="spellEnd"/>
      <w:r w:rsidRPr="00FE6751">
        <w:t xml:space="preserve"> directory,</w:t>
      </w:r>
    </w:p>
    <w:p w14:paraId="76F73132" w14:textId="77777777" w:rsidR="002F08BF" w:rsidRPr="00FE6751" w:rsidRDefault="002F08BF" w:rsidP="002F08BF">
      <w:pPr>
        <w:pStyle w:val="Corpsdetexte"/>
        <w:widowControl w:val="0"/>
        <w:numPr>
          <w:ilvl w:val="1"/>
          <w:numId w:val="40"/>
        </w:numPr>
        <w:suppressAutoHyphens/>
      </w:pPr>
      <w:r w:rsidRPr="00FE6751">
        <w:t>When the transmission stops for more than 18 hours, a new file is created,</w:t>
      </w:r>
    </w:p>
    <w:p w14:paraId="042749CC" w14:textId="77777777" w:rsidR="002F08BF" w:rsidRPr="00FE6751" w:rsidRDefault="002F08BF" w:rsidP="002F08BF">
      <w:pPr>
        <w:pStyle w:val="Corpsdetexte"/>
        <w:widowControl w:val="0"/>
        <w:numPr>
          <w:ilvl w:val="1"/>
          <w:numId w:val="40"/>
        </w:numPr>
        <w:suppressAutoHyphens/>
      </w:pPr>
      <w:r w:rsidRPr="00FE6751">
        <w:t xml:space="preserve">The </w:t>
      </w:r>
      <w:proofErr w:type="spellStart"/>
      <w:r w:rsidRPr="00FE6751">
        <w:rPr>
          <w:i/>
        </w:rPr>
        <w:t>spool_cycle</w:t>
      </w:r>
      <w:proofErr w:type="spellEnd"/>
      <w:r w:rsidRPr="00FE6751">
        <w:t xml:space="preserve"> directory finally contains files:</w:t>
      </w:r>
    </w:p>
    <w:p w14:paraId="7246C9AF" w14:textId="77777777" w:rsidR="002F08BF" w:rsidRPr="00FE6751" w:rsidRDefault="002F08BF" w:rsidP="002F08BF">
      <w:pPr>
        <w:pStyle w:val="Corpsdetexte"/>
        <w:widowControl w:val="0"/>
        <w:numPr>
          <w:ilvl w:val="2"/>
          <w:numId w:val="40"/>
        </w:numPr>
        <w:suppressAutoHyphens/>
      </w:pPr>
      <w:r w:rsidRPr="00FE6751">
        <w:t>With the HEX data of a unique Argos Id,</w:t>
      </w:r>
    </w:p>
    <w:p w14:paraId="20B42FB8" w14:textId="77777777" w:rsidR="002F08BF" w:rsidRPr="00FE6751" w:rsidRDefault="002F08BF" w:rsidP="002F08BF">
      <w:pPr>
        <w:pStyle w:val="Corpsdetexte"/>
        <w:widowControl w:val="0"/>
        <w:numPr>
          <w:ilvl w:val="2"/>
          <w:numId w:val="40"/>
        </w:numPr>
        <w:suppressAutoHyphens/>
      </w:pPr>
      <w:r w:rsidRPr="00FE6751">
        <w:t>With gaps in the transmission less than 18 hours.</w:t>
      </w:r>
    </w:p>
    <w:p w14:paraId="3B97641C" w14:textId="77777777" w:rsidR="002F08BF" w:rsidRPr="00FE6751" w:rsidRDefault="002F08BF" w:rsidP="002F08BF">
      <w:pPr>
        <w:pStyle w:val="Corpsdetexte"/>
        <w:widowControl w:val="0"/>
        <w:numPr>
          <w:ilvl w:val="0"/>
          <w:numId w:val="40"/>
        </w:numPr>
        <w:suppressAutoHyphens/>
      </w:pPr>
      <w:r w:rsidRPr="00FE6751">
        <w:t xml:space="preserve">It processes the files of the </w:t>
      </w:r>
      <w:proofErr w:type="spellStart"/>
      <w:r w:rsidRPr="00FE6751">
        <w:rPr>
          <w:i/>
        </w:rPr>
        <w:t>spool_cycle</w:t>
      </w:r>
      <w:proofErr w:type="spellEnd"/>
      <w:r w:rsidRPr="00FE6751">
        <w:t xml:space="preserve"> directory:</w:t>
      </w:r>
    </w:p>
    <w:p w14:paraId="39E85DD7" w14:textId="77777777" w:rsidR="002F08BF" w:rsidRPr="00FE6751" w:rsidRDefault="002F08BF" w:rsidP="002F08BF">
      <w:pPr>
        <w:pStyle w:val="Corpsdetexte"/>
        <w:widowControl w:val="0"/>
        <w:numPr>
          <w:ilvl w:val="1"/>
          <w:numId w:val="40"/>
        </w:numPr>
        <w:suppressAutoHyphens/>
      </w:pPr>
      <w:r w:rsidRPr="00FE6751">
        <w:t xml:space="preserve">It looks for files where the last HEX data have been received for more than 24 hours (assuming that, in this case, the surface transmission ended). These files are process with the </w:t>
      </w:r>
      <w:r w:rsidRPr="00FE6751">
        <w:rPr>
          <w:b/>
        </w:rPr>
        <w:t>'</w:t>
      </w:r>
      <w:proofErr w:type="spellStart"/>
      <w:r w:rsidRPr="00FE6751">
        <w:rPr>
          <w:b/>
        </w:rPr>
        <w:t>processmode</w:t>
      </w:r>
      <w:proofErr w:type="spellEnd"/>
      <w:r w:rsidRPr="00FE6751">
        <w:rPr>
          <w:b/>
        </w:rPr>
        <w:t>'</w:t>
      </w:r>
      <w:r w:rsidRPr="00FE6751">
        <w:t xml:space="preserve"> = </w:t>
      </w:r>
      <w:r w:rsidRPr="00FE6751">
        <w:rPr>
          <w:b/>
        </w:rPr>
        <w:t>'all'</w:t>
      </w:r>
      <w:r w:rsidRPr="00FE6751">
        <w:t xml:space="preserve"> and then processed and archived by the decoder,</w:t>
      </w:r>
    </w:p>
    <w:p w14:paraId="2264C884" w14:textId="77777777" w:rsidR="002F08BF" w:rsidRPr="00FE6751" w:rsidRDefault="002F08BF" w:rsidP="002F08BF">
      <w:pPr>
        <w:pStyle w:val="Corpsdetexte"/>
        <w:widowControl w:val="0"/>
        <w:numPr>
          <w:ilvl w:val="1"/>
          <w:numId w:val="40"/>
        </w:numPr>
        <w:suppressAutoHyphens/>
      </w:pPr>
      <w:r w:rsidRPr="00FE6751">
        <w:t xml:space="preserve">It processes the remaining files with the </w:t>
      </w:r>
      <w:r w:rsidRPr="00FE6751">
        <w:rPr>
          <w:b/>
        </w:rPr>
        <w:t>'</w:t>
      </w:r>
      <w:proofErr w:type="spellStart"/>
      <w:r w:rsidRPr="00FE6751">
        <w:rPr>
          <w:b/>
        </w:rPr>
        <w:t>processmode</w:t>
      </w:r>
      <w:proofErr w:type="spellEnd"/>
      <w:r w:rsidRPr="00FE6751">
        <w:rPr>
          <w:b/>
        </w:rPr>
        <w:t>'</w:t>
      </w:r>
      <w:r w:rsidRPr="00FE6751">
        <w:t xml:space="preserve"> = </w:t>
      </w:r>
      <w:r w:rsidRPr="00FE6751">
        <w:rPr>
          <w:b/>
        </w:rPr>
        <w:t>'profile'</w:t>
      </w:r>
      <w:r w:rsidRPr="00FE6751">
        <w:t>.</w:t>
      </w:r>
    </w:p>
    <w:p w14:paraId="0F6D2767" w14:textId="77777777" w:rsidR="002F08BF" w:rsidRPr="00FE6751" w:rsidRDefault="002F08BF" w:rsidP="00715A45">
      <w:pPr>
        <w:pStyle w:val="Titre3"/>
      </w:pPr>
      <w:bookmarkStart w:id="775" w:name="_Toc460855077"/>
      <w:bookmarkStart w:id="776" w:name="_Toc135664716"/>
      <w:r w:rsidRPr="00FE6751">
        <w:lastRenderedPageBreak/>
        <w:t>Iridium floats processing</w:t>
      </w:r>
      <w:bookmarkEnd w:id="775"/>
      <w:bookmarkEnd w:id="776"/>
    </w:p>
    <w:p w14:paraId="698D5DC7" w14:textId="77777777" w:rsidR="002F08BF" w:rsidRPr="00FE6751" w:rsidRDefault="002F08BF" w:rsidP="002F08BF">
      <w:pPr>
        <w:pStyle w:val="Corpsdetexte"/>
      </w:pPr>
      <w:r w:rsidRPr="00FE6751">
        <w:t>Each time an e-mail is received from Iridium, a first process:</w:t>
      </w:r>
    </w:p>
    <w:p w14:paraId="6F538072" w14:textId="77777777" w:rsidR="002F08BF" w:rsidRPr="00FE6751" w:rsidRDefault="002F08BF" w:rsidP="002F08BF">
      <w:pPr>
        <w:pStyle w:val="Corpsdetexte"/>
        <w:widowControl w:val="0"/>
        <w:numPr>
          <w:ilvl w:val="0"/>
          <w:numId w:val="41"/>
        </w:numPr>
        <w:suppressAutoHyphens/>
      </w:pPr>
      <w:r w:rsidRPr="00FE6751">
        <w:t>Catches it,</w:t>
      </w:r>
    </w:p>
    <w:p w14:paraId="7173777E" w14:textId="77777777" w:rsidR="002F08BF" w:rsidRPr="00FE6751" w:rsidRDefault="002F08BF" w:rsidP="002F08BF">
      <w:pPr>
        <w:pStyle w:val="Corpsdetexte"/>
        <w:widowControl w:val="0"/>
        <w:numPr>
          <w:ilvl w:val="0"/>
          <w:numId w:val="41"/>
        </w:numPr>
        <w:suppressAutoHyphens/>
      </w:pPr>
      <w:r w:rsidRPr="00FE6751">
        <w:t xml:space="preserve">Duplicates it in the </w:t>
      </w:r>
      <w:r w:rsidRPr="00FE6751">
        <w:rPr>
          <w:i/>
        </w:rPr>
        <w:t>archive</w:t>
      </w:r>
      <w:r w:rsidRPr="00FE6751">
        <w:t xml:space="preserve"> directory,</w:t>
      </w:r>
    </w:p>
    <w:p w14:paraId="75BC1422" w14:textId="77777777" w:rsidR="002F08BF" w:rsidRPr="00FE6751" w:rsidRDefault="002F08BF" w:rsidP="002F08BF">
      <w:pPr>
        <w:pStyle w:val="Corpsdetexte"/>
        <w:widowControl w:val="0"/>
        <w:numPr>
          <w:ilvl w:val="0"/>
          <w:numId w:val="41"/>
        </w:numPr>
        <w:suppressAutoHyphens/>
      </w:pPr>
      <w:r w:rsidRPr="00FE6751">
        <w:t xml:space="preserve">Moves it in the </w:t>
      </w:r>
      <w:proofErr w:type="spellStart"/>
      <w:r w:rsidRPr="00FE6751">
        <w:rPr>
          <w:i/>
        </w:rPr>
        <w:t>spool_message</w:t>
      </w:r>
      <w:proofErr w:type="spellEnd"/>
      <w:r w:rsidRPr="00FE6751">
        <w:t xml:space="preserve"> directory.</w:t>
      </w:r>
    </w:p>
    <w:p w14:paraId="4B5D43D4" w14:textId="77777777" w:rsidR="002F08BF" w:rsidRPr="00FE6751" w:rsidRDefault="002F08BF" w:rsidP="002F08BF">
      <w:pPr>
        <w:pStyle w:val="Corpsdetexte"/>
      </w:pPr>
      <w:r w:rsidRPr="00FE6751">
        <w:t>Four times per day, a process is launched:</w:t>
      </w:r>
    </w:p>
    <w:p w14:paraId="53FFF002" w14:textId="77777777" w:rsidR="002F08BF" w:rsidRPr="00FE6751" w:rsidRDefault="002F08BF" w:rsidP="002F08BF">
      <w:pPr>
        <w:pStyle w:val="Corpsdetexte"/>
        <w:widowControl w:val="0"/>
        <w:numPr>
          <w:ilvl w:val="0"/>
          <w:numId w:val="42"/>
        </w:numPr>
        <w:suppressAutoHyphens/>
      </w:pPr>
      <w:r w:rsidRPr="00FE6751">
        <w:t xml:space="preserve">It launches a </w:t>
      </w:r>
      <w:proofErr w:type="spellStart"/>
      <w:r w:rsidRPr="00FE6751">
        <w:rPr>
          <w:b/>
          <w:i/>
        </w:rPr>
        <w:t>rsync</w:t>
      </w:r>
      <w:proofErr w:type="spellEnd"/>
      <w:r w:rsidRPr="00FE6751">
        <w:t xml:space="preserve"> command on the </w:t>
      </w:r>
      <w:proofErr w:type="spellStart"/>
      <w:r w:rsidRPr="00FE6751">
        <w:rPr>
          <w:i/>
        </w:rPr>
        <w:t>spool_message</w:t>
      </w:r>
      <w:proofErr w:type="spellEnd"/>
      <w:r w:rsidRPr="00FE6751">
        <w:t xml:space="preserve"> directory (for Iridium SBD floats) or on the repository of the RUDICS server (for Iridium RUDICS floats),</w:t>
      </w:r>
    </w:p>
    <w:p w14:paraId="1CA76E52" w14:textId="77777777" w:rsidR="002F08BF" w:rsidRPr="00FE6751" w:rsidRDefault="002F08BF" w:rsidP="00116B68">
      <w:pPr>
        <w:pStyle w:val="Corpsdetexte"/>
        <w:widowControl w:val="0"/>
        <w:numPr>
          <w:ilvl w:val="0"/>
          <w:numId w:val="42"/>
        </w:numPr>
        <w:suppressAutoHyphens/>
      </w:pPr>
      <w:r w:rsidRPr="00FE6751">
        <w:t xml:space="preserve">It launches one instance of the decoder for each managed float with the </w:t>
      </w:r>
      <w:r w:rsidRPr="00FE6751">
        <w:rPr>
          <w:b/>
        </w:rPr>
        <w:t>'</w:t>
      </w:r>
      <w:proofErr w:type="spellStart"/>
      <w:r w:rsidRPr="00FE6751">
        <w:rPr>
          <w:b/>
        </w:rPr>
        <w:t>rsynclog</w:t>
      </w:r>
      <w:proofErr w:type="spellEnd"/>
      <w:r w:rsidRPr="00FE6751">
        <w:rPr>
          <w:b/>
        </w:rPr>
        <w:t>'</w:t>
      </w:r>
      <w:r w:rsidRPr="00FE6751">
        <w:t xml:space="preserve"> = </w:t>
      </w:r>
      <w:r w:rsidRPr="00FE6751">
        <w:rPr>
          <w:b/>
        </w:rPr>
        <w:t>'all'</w:t>
      </w:r>
      <w:r w:rsidRPr="00FE6751">
        <w:t xml:space="preserve"> and </w:t>
      </w:r>
      <w:r w:rsidRPr="00FE6751">
        <w:rPr>
          <w:b/>
        </w:rPr>
        <w:t>'</w:t>
      </w:r>
      <w:proofErr w:type="spellStart"/>
      <w:r w:rsidRPr="00FE6751">
        <w:rPr>
          <w:b/>
        </w:rPr>
        <w:t>floatwmo</w:t>
      </w:r>
      <w:proofErr w:type="spellEnd"/>
      <w:r w:rsidRPr="00FE6751">
        <w:rPr>
          <w:b/>
        </w:rPr>
        <w:t>'</w:t>
      </w:r>
      <w:r w:rsidRPr="00FE6751">
        <w:t xml:space="preserve"> = concerned float WMO number.</w:t>
      </w:r>
    </w:p>
    <w:p w14:paraId="5E40015A" w14:textId="77777777" w:rsidR="00CC5610" w:rsidRPr="00FE6751" w:rsidRDefault="00CC5610" w:rsidP="000557AF">
      <w:pPr>
        <w:pStyle w:val="Corpsdetexte"/>
        <w:widowControl w:val="0"/>
        <w:suppressAutoHyphens/>
      </w:pPr>
    </w:p>
    <w:p w14:paraId="5880B10F" w14:textId="77777777" w:rsidR="002F08BF" w:rsidRPr="00FE6751" w:rsidRDefault="002F08BF" w:rsidP="00715A45">
      <w:pPr>
        <w:pStyle w:val="Titre1"/>
      </w:pPr>
      <w:bookmarkStart w:id="777" w:name="_Toc460855078"/>
      <w:bookmarkStart w:id="778" w:name="_Toc135664717"/>
      <w:r w:rsidRPr="00FE6751">
        <w:lastRenderedPageBreak/>
        <w:t xml:space="preserve">ANNEX </w:t>
      </w:r>
      <w:bookmarkStart w:id="779" w:name="AXA"/>
      <w:r w:rsidRPr="00FE6751">
        <w:t>A</w:t>
      </w:r>
      <w:bookmarkEnd w:id="779"/>
      <w:r w:rsidRPr="00FE6751">
        <w:t>: detailed description of the decoder package</w:t>
      </w:r>
      <w:bookmarkEnd w:id="777"/>
      <w:bookmarkEnd w:id="778"/>
    </w:p>
    <w:p w14:paraId="5C1584B5" w14:textId="77777777" w:rsidR="002F08BF" w:rsidRPr="00FE6751" w:rsidRDefault="002F08BF" w:rsidP="002F08BF">
      <w:pPr>
        <w:pStyle w:val="Corpsdetexte"/>
      </w:pPr>
      <w:r w:rsidRPr="00FE6751">
        <w:t>The tree diagram of the decoder package is illustrated in the following figure.</w:t>
      </w:r>
    </w:p>
    <w:p w14:paraId="4091020C" w14:textId="77777777" w:rsidR="002F08BF" w:rsidRPr="00FE6751" w:rsidRDefault="00B702B6" w:rsidP="002F08BF">
      <w:pPr>
        <w:pStyle w:val="Corpsdetexte"/>
        <w:jc w:val="center"/>
      </w:pPr>
      <w:r>
        <w:rPr>
          <w:noProof/>
          <w:lang w:val="fr-FR"/>
        </w:rPr>
        <w:drawing>
          <wp:inline distT="0" distB="0" distL="0" distR="0" wp14:anchorId="60C41110" wp14:editId="5CCF83BA">
            <wp:extent cx="3540641" cy="7657170"/>
            <wp:effectExtent l="0" t="0" r="317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58815" cy="7696473"/>
                    </a:xfrm>
                    <a:prstGeom prst="rect">
                      <a:avLst/>
                    </a:prstGeom>
                  </pic:spPr>
                </pic:pic>
              </a:graphicData>
            </a:graphic>
          </wp:inline>
        </w:drawing>
      </w:r>
    </w:p>
    <w:p w14:paraId="16086E96" w14:textId="77777777" w:rsidR="002F08BF" w:rsidRPr="00FE6751" w:rsidRDefault="002F08BF" w:rsidP="002F08BF">
      <w:pPr>
        <w:pStyle w:val="Corpsdetexte"/>
      </w:pPr>
    </w:p>
    <w:p w14:paraId="5C873D5E" w14:textId="77777777" w:rsidR="002F08BF" w:rsidRPr="00FE6751" w:rsidRDefault="002F08BF" w:rsidP="002F08BF">
      <w:pPr>
        <w:pStyle w:val="Corpsdetexte"/>
      </w:pPr>
      <w:r w:rsidRPr="00FE6751">
        <w:t>Three main directories are provided:</w:t>
      </w:r>
      <w:r w:rsidRPr="00FE6751">
        <w:rPr>
          <w:i/>
        </w:rPr>
        <w:t xml:space="preserve"> </w:t>
      </w:r>
      <w:proofErr w:type="spellStart"/>
      <w:r w:rsidRPr="00FE6751">
        <w:rPr>
          <w:i/>
        </w:rPr>
        <w:t>decArgo_soft</w:t>
      </w:r>
      <w:proofErr w:type="spellEnd"/>
      <w:r w:rsidRPr="00FE6751">
        <w:t xml:space="preserve">, </w:t>
      </w:r>
      <w:proofErr w:type="spellStart"/>
      <w:r w:rsidRPr="00FE6751">
        <w:rPr>
          <w:i/>
        </w:rPr>
        <w:t>decArgo_doc</w:t>
      </w:r>
      <w:proofErr w:type="spellEnd"/>
      <w:r w:rsidRPr="00FE6751">
        <w:t xml:space="preserve"> and </w:t>
      </w:r>
      <w:proofErr w:type="spellStart"/>
      <w:r w:rsidRPr="00FE6751">
        <w:rPr>
          <w:i/>
        </w:rPr>
        <w:t>decArgo_config_floats</w:t>
      </w:r>
      <w:proofErr w:type="spellEnd"/>
      <w:r w:rsidRPr="00FE6751">
        <w:t>.</w:t>
      </w:r>
    </w:p>
    <w:p w14:paraId="4B4A26EC" w14:textId="77777777" w:rsidR="002F08BF" w:rsidRPr="00FE6751" w:rsidRDefault="002F08BF" w:rsidP="00715A45">
      <w:pPr>
        <w:pStyle w:val="Titre2"/>
      </w:pPr>
      <w:r w:rsidRPr="00FE6751">
        <w:br w:type="page"/>
      </w:r>
      <w:bookmarkStart w:id="780" w:name="_Toc460855079"/>
      <w:bookmarkStart w:id="781" w:name="_Toc135664718"/>
      <w:r w:rsidRPr="00FE6751">
        <w:lastRenderedPageBreak/>
        <w:t xml:space="preserve">The </w:t>
      </w:r>
      <w:proofErr w:type="spellStart"/>
      <w:r w:rsidRPr="00FE6751">
        <w:t>decArgo_soft</w:t>
      </w:r>
      <w:proofErr w:type="spellEnd"/>
      <w:r w:rsidRPr="00FE6751">
        <w:t xml:space="preserve"> directory</w:t>
      </w:r>
      <w:bookmarkEnd w:id="780"/>
      <w:bookmarkEnd w:id="781"/>
    </w:p>
    <w:p w14:paraId="76C41B86" w14:textId="77777777" w:rsidR="002F08BF" w:rsidRPr="00FE6751" w:rsidRDefault="002F08BF" w:rsidP="002F08BF">
      <w:pPr>
        <w:pStyle w:val="Corpsdetexte"/>
      </w:pPr>
      <w:r w:rsidRPr="00FE6751">
        <w:t xml:space="preserve">The </w:t>
      </w:r>
      <w:proofErr w:type="spellStart"/>
      <w:r w:rsidRPr="00FE6751">
        <w:rPr>
          <w:i/>
        </w:rPr>
        <w:t>decArgo_soft</w:t>
      </w:r>
      <w:proofErr w:type="spellEnd"/>
      <w:r w:rsidRPr="00FE6751">
        <w:t xml:space="preserve"> directory contains the decoder software and configuration.</w:t>
      </w:r>
    </w:p>
    <w:p w14:paraId="5C60E42E" w14:textId="77777777" w:rsidR="002F08BF" w:rsidRPr="00FE6751" w:rsidRDefault="002F08BF" w:rsidP="00715A45">
      <w:pPr>
        <w:pStyle w:val="Titre3"/>
      </w:pPr>
      <w:bookmarkStart w:id="782" w:name="_Toc460855080"/>
      <w:bookmarkStart w:id="783" w:name="_Toc135664719"/>
      <w:r w:rsidRPr="00FE6751">
        <w:t xml:space="preserve">The </w:t>
      </w:r>
      <w:proofErr w:type="spellStart"/>
      <w:r w:rsidRPr="00FE6751">
        <w:t>decArgo_soft</w:t>
      </w:r>
      <w:proofErr w:type="spellEnd"/>
      <w:r w:rsidRPr="00FE6751">
        <w:t>/soft directory</w:t>
      </w:r>
      <w:bookmarkEnd w:id="782"/>
      <w:bookmarkEnd w:id="783"/>
    </w:p>
    <w:p w14:paraId="0C1EA656" w14:textId="77777777" w:rsidR="002F08BF" w:rsidRPr="001369CF" w:rsidRDefault="002F08BF" w:rsidP="002F08BF">
      <w:pPr>
        <w:pStyle w:val="Corpsdetexte"/>
      </w:pPr>
      <w:r w:rsidRPr="001369CF">
        <w:t>In this directory you can find:</w:t>
      </w:r>
    </w:p>
    <w:p w14:paraId="0EDFDAC1" w14:textId="77777777" w:rsidR="002F08BF" w:rsidRPr="001369CF" w:rsidRDefault="002F08BF" w:rsidP="002F08BF">
      <w:pPr>
        <w:pStyle w:val="Corpsdetexte"/>
        <w:widowControl w:val="0"/>
        <w:numPr>
          <w:ilvl w:val="0"/>
          <w:numId w:val="22"/>
        </w:numPr>
        <w:suppressAutoHyphens/>
      </w:pPr>
      <w:r w:rsidRPr="001369CF">
        <w:t xml:space="preserve">The decoder programs: </w:t>
      </w:r>
      <w:r w:rsidRPr="001369CF">
        <w:rPr>
          <w:b/>
          <w:i/>
        </w:rPr>
        <w:t>decode_provor_2_csv</w:t>
      </w:r>
      <w:r w:rsidRPr="001369CF">
        <w:t xml:space="preserve">, </w:t>
      </w:r>
      <w:r w:rsidRPr="001369CF">
        <w:rPr>
          <w:b/>
          <w:i/>
        </w:rPr>
        <w:t>decode_provor_2_nc</w:t>
      </w:r>
      <w:r w:rsidRPr="001369CF">
        <w:t xml:space="preserve">, </w:t>
      </w:r>
      <w:r w:rsidRPr="001369CF">
        <w:rPr>
          <w:b/>
          <w:i/>
        </w:rPr>
        <w:t>decode_apex_2_csv</w:t>
      </w:r>
      <w:r w:rsidRPr="001369CF">
        <w:t xml:space="preserve">, </w:t>
      </w:r>
      <w:r w:rsidRPr="001369CF">
        <w:rPr>
          <w:b/>
          <w:i/>
        </w:rPr>
        <w:t>decode_apex_2_nc</w:t>
      </w:r>
      <w:r w:rsidRPr="001369CF">
        <w:t xml:space="preserve">, </w:t>
      </w:r>
      <w:r w:rsidRPr="001369CF">
        <w:rPr>
          <w:b/>
          <w:i/>
        </w:rPr>
        <w:t xml:space="preserve">decode_nova_2_csv, decode_nova_2_nc, </w:t>
      </w:r>
      <w:r w:rsidR="005D0EE6" w:rsidRPr="002E5C4D">
        <w:rPr>
          <w:b/>
          <w:i/>
        </w:rPr>
        <w:t>decode_nemo_2_csv, decode_nemo_2_nc,</w:t>
      </w:r>
      <w:r w:rsidR="005D0EE6" w:rsidRPr="001369CF">
        <w:rPr>
          <w:b/>
          <w:i/>
        </w:rPr>
        <w:t xml:space="preserve"> </w:t>
      </w:r>
      <w:r w:rsidRPr="001369CF">
        <w:rPr>
          <w:b/>
          <w:i/>
        </w:rPr>
        <w:t>decode_argo_2_nc_rt</w:t>
      </w:r>
      <w:r w:rsidRPr="001369CF">
        <w:t xml:space="preserve"> and </w:t>
      </w:r>
      <w:r w:rsidRPr="001369CF">
        <w:rPr>
          <w:b/>
          <w:i/>
        </w:rPr>
        <w:t>decode_provor_2_nc_dm</w:t>
      </w:r>
      <w:r w:rsidRPr="001369CF">
        <w:t>,</w:t>
      </w:r>
    </w:p>
    <w:p w14:paraId="3CD7E9B7" w14:textId="77777777" w:rsidR="002F08BF" w:rsidRPr="00FE6751" w:rsidRDefault="002F08BF" w:rsidP="002F08BF">
      <w:pPr>
        <w:pStyle w:val="Corpsdetexte"/>
        <w:widowControl w:val="0"/>
        <w:numPr>
          <w:ilvl w:val="0"/>
          <w:numId w:val="22"/>
        </w:numPr>
        <w:suppressAutoHyphens/>
      </w:pPr>
      <w:r w:rsidRPr="00FE6751">
        <w:t xml:space="preserve">The decoder configuration files: </w:t>
      </w:r>
      <w:r w:rsidRPr="00FE6751">
        <w:rPr>
          <w:i/>
        </w:rPr>
        <w:t>_argo_decoder</w:t>
      </w:r>
      <w:r w:rsidR="004B1BEF" w:rsidRPr="00FE6751">
        <w:rPr>
          <w:i/>
        </w:rPr>
        <w:t>_</w:t>
      </w:r>
      <w:r w:rsidRPr="00FE6751">
        <w:rPr>
          <w:i/>
        </w:rPr>
        <w:t>conf</w:t>
      </w:r>
      <w:r w:rsidR="004B1BEF" w:rsidRPr="00FE6751">
        <w:rPr>
          <w:i/>
        </w:rPr>
        <w:t>.txt</w:t>
      </w:r>
      <w:r w:rsidRPr="00FE6751">
        <w:t xml:space="preserve"> and </w:t>
      </w:r>
      <w:r w:rsidRPr="00FE6751">
        <w:rPr>
          <w:i/>
        </w:rPr>
        <w:t>_</w:t>
      </w:r>
      <w:proofErr w:type="spellStart"/>
      <w:r w:rsidRPr="00FE6751">
        <w:rPr>
          <w:i/>
        </w:rPr>
        <w:t>argo_decoder_</w:t>
      </w:r>
      <w:proofErr w:type="gramStart"/>
      <w:r w:rsidRPr="00FE6751">
        <w:rPr>
          <w:i/>
        </w:rPr>
        <w:t>conf.json</w:t>
      </w:r>
      <w:proofErr w:type="spellEnd"/>
      <w:proofErr w:type="gramEnd"/>
      <w:r w:rsidRPr="00FE6751">
        <w:t>,</w:t>
      </w:r>
    </w:p>
    <w:p w14:paraId="422DF5E2" w14:textId="77777777" w:rsidR="002F08BF" w:rsidRPr="00FE6751" w:rsidRDefault="002F08BF" w:rsidP="002F08BF">
      <w:pPr>
        <w:pStyle w:val="Corpsdetexte"/>
        <w:widowControl w:val="0"/>
        <w:numPr>
          <w:ilvl w:val="0"/>
          <w:numId w:val="22"/>
        </w:numPr>
        <w:suppressAutoHyphens/>
      </w:pPr>
      <w:r w:rsidRPr="00FE6751">
        <w:t xml:space="preserve">The software sub-directories: </w:t>
      </w:r>
      <w:r w:rsidRPr="00FE6751">
        <w:rPr>
          <w:i/>
        </w:rPr>
        <w:t>sub</w:t>
      </w:r>
      <w:r w:rsidRPr="00FE6751">
        <w:t xml:space="preserve"> for the implemented functions and </w:t>
      </w:r>
      <w:proofErr w:type="spellStart"/>
      <w:r w:rsidRPr="00FE6751">
        <w:rPr>
          <w:i/>
        </w:rPr>
        <w:t>sub_foreign</w:t>
      </w:r>
      <w:proofErr w:type="spellEnd"/>
      <w:r w:rsidRPr="00FE6751">
        <w:t xml:space="preserve"> for the part of code coming from other people than the Coriolis development team,</w:t>
      </w:r>
    </w:p>
    <w:p w14:paraId="783EC839" w14:textId="77777777" w:rsidR="002F08BF" w:rsidRPr="00FE6751" w:rsidRDefault="002F08BF" w:rsidP="002F08BF">
      <w:pPr>
        <w:pStyle w:val="Corpsdetexte"/>
        <w:widowControl w:val="0"/>
        <w:numPr>
          <w:ilvl w:val="0"/>
          <w:numId w:val="22"/>
        </w:numPr>
        <w:suppressAutoHyphens/>
      </w:pPr>
      <w:r w:rsidRPr="00FE6751">
        <w:t xml:space="preserve">The tools directories: </w:t>
      </w:r>
      <w:r w:rsidRPr="00FE6751">
        <w:rPr>
          <w:i/>
        </w:rPr>
        <w:t>util</w:t>
      </w:r>
      <w:r w:rsidRPr="00FE6751">
        <w:t xml:space="preserve"> for the user tools and </w:t>
      </w:r>
      <w:r w:rsidRPr="00FE6751">
        <w:rPr>
          <w:i/>
        </w:rPr>
        <w:t>util2</w:t>
      </w:r>
      <w:r w:rsidRPr="00FE6751">
        <w:t xml:space="preserve"> for the specialized operator tools.</w:t>
      </w:r>
    </w:p>
    <w:p w14:paraId="1B942CD8" w14:textId="77777777" w:rsidR="002F08BF" w:rsidRPr="00FE6751" w:rsidRDefault="002F08BF" w:rsidP="00715A45">
      <w:pPr>
        <w:pStyle w:val="Titre3"/>
      </w:pPr>
      <w:bookmarkStart w:id="784" w:name="_Toc460855081"/>
      <w:bookmarkStart w:id="785" w:name="_Toc135664720"/>
      <w:r w:rsidRPr="00FE6751">
        <w:t xml:space="preserve">The </w:t>
      </w:r>
      <w:proofErr w:type="spellStart"/>
      <w:r w:rsidRPr="00FE6751">
        <w:t>decArgo_soft</w:t>
      </w:r>
      <w:proofErr w:type="spellEnd"/>
      <w:r w:rsidRPr="00FE6751">
        <w:t>/config directory</w:t>
      </w:r>
      <w:bookmarkEnd w:id="784"/>
      <w:bookmarkEnd w:id="785"/>
    </w:p>
    <w:p w14:paraId="1E8910F2" w14:textId="77777777" w:rsidR="002F08BF" w:rsidRPr="00FE6751" w:rsidRDefault="002F08BF" w:rsidP="002F08BF">
      <w:pPr>
        <w:pStyle w:val="Corpsdetexte"/>
      </w:pPr>
      <w:r w:rsidRPr="00FE6751">
        <w:t>In this directory you can find:</w:t>
      </w:r>
    </w:p>
    <w:p w14:paraId="0B5BC96B" w14:textId="1B9D7507"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configParamNames</w:t>
      </w:r>
      <w:proofErr w:type="spellEnd"/>
      <w:r w:rsidRPr="00FE6751">
        <w:t xml:space="preserve"> and </w:t>
      </w:r>
      <w:proofErr w:type="spellStart"/>
      <w:r w:rsidRPr="00FE6751">
        <w:rPr>
          <w:i/>
        </w:rPr>
        <w:t>techParamNames</w:t>
      </w:r>
      <w:proofErr w:type="spellEnd"/>
      <w:r w:rsidRPr="00FE6751">
        <w:t xml:space="preserve"> sub-directories used to store configuration and technical labels information (see Annex </w:t>
      </w:r>
      <w:r w:rsidRPr="004E186F">
        <w:fldChar w:fldCharType="begin"/>
      </w:r>
      <w:r w:rsidRPr="00FE6751">
        <w:instrText xml:space="preserve"> REF AXG \h </w:instrText>
      </w:r>
      <w:r w:rsidRPr="004E186F">
        <w:fldChar w:fldCharType="separate"/>
      </w:r>
      <w:r w:rsidR="00011D7C" w:rsidRPr="00FE6751">
        <w:t>G</w:t>
      </w:r>
      <w:r w:rsidRPr="004E186F">
        <w:fldChar w:fldCharType="end"/>
      </w:r>
      <w:r w:rsidRPr="00FE6751">
        <w:t>),</w:t>
      </w:r>
    </w:p>
    <w:p w14:paraId="5B4AB582" w14:textId="77777777" w:rsidR="002F08BF" w:rsidRPr="00FE6751" w:rsidRDefault="002F08BF" w:rsidP="002F08BF">
      <w:pPr>
        <w:pStyle w:val="Corpsdetexte"/>
        <w:widowControl w:val="0"/>
        <w:numPr>
          <w:ilvl w:val="0"/>
          <w:numId w:val="22"/>
        </w:numPr>
        <w:suppressAutoHyphens/>
      </w:pPr>
      <w:r w:rsidRPr="00FE6751">
        <w:t xml:space="preserve">The </w:t>
      </w:r>
      <w:proofErr w:type="spellStart"/>
      <w:r w:rsidRPr="00FE6751">
        <w:rPr>
          <w:i/>
        </w:rPr>
        <w:t>configuration_sample_files</w:t>
      </w:r>
      <w:proofErr w:type="spellEnd"/>
      <w:r w:rsidRPr="00FE6751">
        <w:t xml:space="preserve"> sub-directory which provides examples of configuration files.</w:t>
      </w:r>
    </w:p>
    <w:p w14:paraId="5C221970" w14:textId="77777777" w:rsidR="002F08BF" w:rsidRPr="00FE6751" w:rsidRDefault="002F08BF" w:rsidP="00715A45">
      <w:pPr>
        <w:pStyle w:val="Titre2"/>
      </w:pPr>
      <w:bookmarkStart w:id="786" w:name="_Ref460577154"/>
      <w:bookmarkStart w:id="787" w:name="_Toc460855082"/>
      <w:bookmarkStart w:id="788" w:name="_Toc135664721"/>
      <w:r w:rsidRPr="00FE6751">
        <w:t xml:space="preserve">The </w:t>
      </w:r>
      <w:proofErr w:type="spellStart"/>
      <w:r w:rsidRPr="00FE6751">
        <w:t>decArgo_doc</w:t>
      </w:r>
      <w:proofErr w:type="spellEnd"/>
      <w:r w:rsidRPr="00FE6751">
        <w:t xml:space="preserve"> directory</w:t>
      </w:r>
      <w:bookmarkEnd w:id="786"/>
      <w:bookmarkEnd w:id="787"/>
      <w:bookmarkEnd w:id="788"/>
    </w:p>
    <w:p w14:paraId="2336B608" w14:textId="77777777" w:rsidR="002F08BF" w:rsidRPr="00FE6751" w:rsidRDefault="002F08BF" w:rsidP="002F08BF">
      <w:pPr>
        <w:pStyle w:val="Corpsdetexte"/>
      </w:pPr>
      <w:r w:rsidRPr="00FE6751">
        <w:t xml:space="preserve">The </w:t>
      </w:r>
      <w:proofErr w:type="spellStart"/>
      <w:r w:rsidRPr="00FE6751">
        <w:rPr>
          <w:i/>
        </w:rPr>
        <w:t>decArgo_doc</w:t>
      </w:r>
      <w:proofErr w:type="spellEnd"/>
      <w:r w:rsidRPr="00FE6751">
        <w:t xml:space="preserve"> directory contains:</w:t>
      </w:r>
    </w:p>
    <w:p w14:paraId="04F20A4E" w14:textId="77777777" w:rsidR="002F08BF" w:rsidRPr="00FE6751" w:rsidRDefault="002F08BF" w:rsidP="002F08BF">
      <w:pPr>
        <w:pStyle w:val="Corpsdetexte"/>
        <w:widowControl w:val="0"/>
        <w:numPr>
          <w:ilvl w:val="0"/>
          <w:numId w:val="57"/>
        </w:numPr>
        <w:suppressAutoHyphens/>
      </w:pPr>
      <w:r w:rsidRPr="00FE6751">
        <w:t xml:space="preserve">The </w:t>
      </w:r>
      <w:proofErr w:type="spellStart"/>
      <w:r w:rsidRPr="00FE6751">
        <w:rPr>
          <w:i/>
        </w:rPr>
        <w:t>decoder_user_manual</w:t>
      </w:r>
      <w:proofErr w:type="spellEnd"/>
      <w:r w:rsidRPr="00FE6751">
        <w:t xml:space="preserve"> sub-directory to store this User Manual and the </w:t>
      </w:r>
      <w:r w:rsidRPr="00FE6751">
        <w:rPr>
          <w:i/>
        </w:rPr>
        <w:t>_CoriolisArgoFloatVersions_YYYYMMDD.xlsx</w:t>
      </w:r>
      <w:r w:rsidRPr="00FE6751">
        <w:t xml:space="preserve"> file,</w:t>
      </w:r>
    </w:p>
    <w:p w14:paraId="54820B0E" w14:textId="77777777" w:rsidR="002F08BF" w:rsidRPr="001369CF" w:rsidRDefault="002F08BF" w:rsidP="002F08BF">
      <w:pPr>
        <w:pStyle w:val="Corpsdetexte"/>
        <w:widowControl w:val="0"/>
        <w:numPr>
          <w:ilvl w:val="0"/>
          <w:numId w:val="57"/>
        </w:numPr>
        <w:suppressAutoHyphens/>
      </w:pPr>
      <w:r w:rsidRPr="00FE6751">
        <w:t xml:space="preserve">The </w:t>
      </w:r>
      <w:proofErr w:type="spellStart"/>
      <w:r w:rsidRPr="00FE6751">
        <w:rPr>
          <w:i/>
        </w:rPr>
        <w:t>decoder_versions</w:t>
      </w:r>
      <w:proofErr w:type="spellEnd"/>
      <w:r w:rsidRPr="00FE6751">
        <w:t xml:space="preserve"> sub-directory to store information on the different versions of the </w:t>
      </w:r>
      <w:r w:rsidRPr="001369CF">
        <w:t>decoder code,</w:t>
      </w:r>
    </w:p>
    <w:p w14:paraId="1BEF052F" w14:textId="77777777" w:rsidR="00B702B6" w:rsidRPr="001369CF" w:rsidRDefault="002F08BF" w:rsidP="002F08BF">
      <w:pPr>
        <w:pStyle w:val="Corpsdetexte"/>
        <w:widowControl w:val="0"/>
        <w:numPr>
          <w:ilvl w:val="0"/>
          <w:numId w:val="57"/>
        </w:numPr>
        <w:suppressAutoHyphens/>
      </w:pPr>
      <w:r w:rsidRPr="001369CF">
        <w:t xml:space="preserve">The </w:t>
      </w:r>
      <w:proofErr w:type="spellStart"/>
      <w:r w:rsidRPr="001369CF">
        <w:rPr>
          <w:i/>
        </w:rPr>
        <w:t>float_user_manuals</w:t>
      </w:r>
      <w:proofErr w:type="spellEnd"/>
      <w:r w:rsidRPr="001369CF">
        <w:t xml:space="preserve"> sub-directory to store User Manuals of the managed float versions</w:t>
      </w:r>
      <w:r w:rsidR="00B702B6" w:rsidRPr="001369CF">
        <w:t>,</w:t>
      </w:r>
    </w:p>
    <w:p w14:paraId="3BA6A189" w14:textId="77777777" w:rsidR="002F08BF" w:rsidRPr="002E5C4D" w:rsidRDefault="00B702B6" w:rsidP="00B702B6">
      <w:pPr>
        <w:pStyle w:val="Corpsdetexte"/>
        <w:widowControl w:val="0"/>
        <w:numPr>
          <w:ilvl w:val="0"/>
          <w:numId w:val="57"/>
        </w:numPr>
        <w:suppressAutoHyphens/>
      </w:pPr>
      <w:r w:rsidRPr="002E5C4D">
        <w:t xml:space="preserve">The </w:t>
      </w:r>
      <w:proofErr w:type="spellStart"/>
      <w:r w:rsidRPr="002E5C4D">
        <w:rPr>
          <w:i/>
        </w:rPr>
        <w:t>Coriolis_aux_format</w:t>
      </w:r>
      <w:proofErr w:type="spellEnd"/>
      <w:r w:rsidRPr="002E5C4D">
        <w:t xml:space="preserve">, </w:t>
      </w:r>
      <w:proofErr w:type="spellStart"/>
      <w:r w:rsidRPr="002E5C4D">
        <w:rPr>
          <w:i/>
        </w:rPr>
        <w:t>implementation_of_RTQC_at_coriolis</w:t>
      </w:r>
      <w:proofErr w:type="spellEnd"/>
      <w:r w:rsidRPr="002E5C4D">
        <w:t xml:space="preserve"> and </w:t>
      </w:r>
      <w:r w:rsidRPr="002E5C4D">
        <w:rPr>
          <w:i/>
        </w:rPr>
        <w:t>near_surface_&amp;_</w:t>
      </w:r>
      <w:proofErr w:type="spellStart"/>
      <w:r w:rsidRPr="002E5C4D">
        <w:rPr>
          <w:i/>
        </w:rPr>
        <w:t>in_air_data_processing_at_coriolis</w:t>
      </w:r>
      <w:proofErr w:type="spellEnd"/>
      <w:r w:rsidRPr="002E5C4D">
        <w:t xml:space="preserve"> </w:t>
      </w:r>
      <w:r w:rsidR="0031447A" w:rsidRPr="002E5C4D">
        <w:t xml:space="preserve">sub-directories to store information to explain how the decoder manages these </w:t>
      </w:r>
      <w:proofErr w:type="gramStart"/>
      <w:r w:rsidR="0031447A" w:rsidRPr="002E5C4D">
        <w:t>particular topics</w:t>
      </w:r>
      <w:proofErr w:type="gramEnd"/>
      <w:r w:rsidR="0031447A" w:rsidRPr="002E5C4D">
        <w:t>.</w:t>
      </w:r>
    </w:p>
    <w:p w14:paraId="028FC6DC" w14:textId="77777777" w:rsidR="002F08BF" w:rsidRPr="00FE6751" w:rsidRDefault="002F08BF" w:rsidP="00715A45">
      <w:pPr>
        <w:pStyle w:val="Titre2"/>
      </w:pPr>
      <w:bookmarkStart w:id="789" w:name="_Toc460855083"/>
      <w:bookmarkStart w:id="790" w:name="_Toc135664722"/>
      <w:r w:rsidRPr="00FE6751">
        <w:t xml:space="preserve">The </w:t>
      </w:r>
      <w:proofErr w:type="spellStart"/>
      <w:r w:rsidRPr="00FE6751">
        <w:t>decArgo_config_floats</w:t>
      </w:r>
      <w:proofErr w:type="spellEnd"/>
      <w:r w:rsidRPr="00FE6751">
        <w:t xml:space="preserve"> directory</w:t>
      </w:r>
      <w:bookmarkEnd w:id="789"/>
      <w:bookmarkEnd w:id="790"/>
    </w:p>
    <w:p w14:paraId="60CCA157" w14:textId="77777777" w:rsidR="002F08BF" w:rsidRPr="00FE6751" w:rsidRDefault="002F08BF" w:rsidP="002F08BF">
      <w:pPr>
        <w:pStyle w:val="Corpsdetexte"/>
      </w:pPr>
      <w:r w:rsidRPr="00FE6751">
        <w:t xml:space="preserve">The </w:t>
      </w:r>
      <w:proofErr w:type="spellStart"/>
      <w:r w:rsidRPr="00FE6751">
        <w:rPr>
          <w:i/>
        </w:rPr>
        <w:t>decArgo_config_floats</w:t>
      </w:r>
      <w:proofErr w:type="spellEnd"/>
      <w:r w:rsidRPr="00FE6751">
        <w:rPr>
          <w:i/>
        </w:rPr>
        <w:t xml:space="preserve"> </w:t>
      </w:r>
      <w:r w:rsidRPr="00FE6751">
        <w:t>directory contains:</w:t>
      </w:r>
    </w:p>
    <w:p w14:paraId="25566206" w14:textId="77777777" w:rsidR="002F08BF" w:rsidRPr="00FE6751" w:rsidRDefault="002F08BF" w:rsidP="002F08BF">
      <w:pPr>
        <w:pStyle w:val="Corpsdetexte"/>
        <w:widowControl w:val="0"/>
        <w:numPr>
          <w:ilvl w:val="0"/>
          <w:numId w:val="57"/>
        </w:numPr>
        <w:suppressAutoHyphens/>
      </w:pPr>
      <w:r w:rsidRPr="00FE6751">
        <w:t xml:space="preserve">The </w:t>
      </w:r>
      <w:proofErr w:type="spellStart"/>
      <w:r w:rsidRPr="00FE6751">
        <w:rPr>
          <w:i/>
        </w:rPr>
        <w:t>argoFloatInfo</w:t>
      </w:r>
      <w:proofErr w:type="spellEnd"/>
      <w:r w:rsidRPr="00FE6751">
        <w:t xml:space="preserve"> sub-directory to store an example of float decoder configuration information file (for the PI decoder),</w:t>
      </w:r>
    </w:p>
    <w:p w14:paraId="7DFB3B5F" w14:textId="77777777" w:rsidR="002F08BF" w:rsidRPr="00FE6751" w:rsidRDefault="002F08BF" w:rsidP="002F08BF">
      <w:pPr>
        <w:pStyle w:val="Corpsdetexte"/>
        <w:widowControl w:val="0"/>
        <w:numPr>
          <w:ilvl w:val="0"/>
          <w:numId w:val="57"/>
        </w:numPr>
        <w:suppressAutoHyphens/>
      </w:pPr>
      <w:r w:rsidRPr="00FE6751">
        <w:t xml:space="preserve">The </w:t>
      </w:r>
      <w:proofErr w:type="spellStart"/>
      <w:r w:rsidRPr="00FE6751">
        <w:rPr>
          <w:i/>
        </w:rPr>
        <w:t>json_float_info</w:t>
      </w:r>
      <w:proofErr w:type="spellEnd"/>
      <w:r w:rsidRPr="00FE6751">
        <w:t xml:space="preserve"> sub-directory to store examples of float decoder configuration information files (for the DAC decoder),</w:t>
      </w:r>
    </w:p>
    <w:p w14:paraId="2A219862" w14:textId="77777777" w:rsidR="002F08BF" w:rsidRPr="00FE6751" w:rsidRDefault="002F08BF" w:rsidP="002F08BF">
      <w:pPr>
        <w:pStyle w:val="Corpsdetexte"/>
        <w:widowControl w:val="0"/>
        <w:numPr>
          <w:ilvl w:val="0"/>
          <w:numId w:val="57"/>
        </w:numPr>
        <w:suppressAutoHyphens/>
      </w:pPr>
      <w:r w:rsidRPr="00FE6751">
        <w:t xml:space="preserve">The </w:t>
      </w:r>
      <w:proofErr w:type="spellStart"/>
      <w:r w:rsidRPr="00FE6751">
        <w:rPr>
          <w:i/>
        </w:rPr>
        <w:t>json_float_meta</w:t>
      </w:r>
      <w:proofErr w:type="spellEnd"/>
      <w:r w:rsidRPr="00FE6751">
        <w:rPr>
          <w:i/>
        </w:rPr>
        <w:t>_*</w:t>
      </w:r>
      <w:r w:rsidRPr="00FE6751">
        <w:t xml:space="preserve"> sub-directories to store examples of float meta-data files.</w:t>
      </w:r>
    </w:p>
    <w:p w14:paraId="65DFBE97" w14:textId="77777777" w:rsidR="002F08BF" w:rsidRPr="00FE6751" w:rsidRDefault="002F08BF" w:rsidP="002F08BF">
      <w:pPr>
        <w:pStyle w:val="Corpsdetexte"/>
      </w:pPr>
      <w:r w:rsidRPr="00FE6751">
        <w:rPr>
          <w:b/>
        </w:rPr>
        <w:t>Note that, in these sample files, the IMEI float numbers have been replaced by ‘</w:t>
      </w:r>
      <w:proofErr w:type="spellStart"/>
      <w:r w:rsidRPr="00FE6751">
        <w:rPr>
          <w:b/>
        </w:rPr>
        <w:t>xxxxxxxxxxxxxxx</w:t>
      </w:r>
      <w:proofErr w:type="spellEnd"/>
      <w:r w:rsidRPr="00FE6751">
        <w:rPr>
          <w:b/>
        </w:rPr>
        <w:t>’.</w:t>
      </w:r>
    </w:p>
    <w:p w14:paraId="539FA2A3" w14:textId="77777777" w:rsidR="002F08BF" w:rsidRPr="001369CF" w:rsidRDefault="002F08BF" w:rsidP="00715A45">
      <w:pPr>
        <w:pStyle w:val="Titre1"/>
      </w:pPr>
      <w:bookmarkStart w:id="791" w:name="_Toc460855084"/>
      <w:bookmarkStart w:id="792" w:name="_Toc135664723"/>
      <w:r w:rsidRPr="001369CF">
        <w:lastRenderedPageBreak/>
        <w:t xml:space="preserve">ANNEX </w:t>
      </w:r>
      <w:bookmarkStart w:id="793" w:name="AXB"/>
      <w:r w:rsidRPr="001369CF">
        <w:t>B</w:t>
      </w:r>
      <w:bookmarkEnd w:id="793"/>
      <w:r w:rsidRPr="001369CF">
        <w:t>: specificities of Iridium data decoder</w:t>
      </w:r>
      <w:bookmarkEnd w:id="791"/>
      <w:bookmarkEnd w:id="792"/>
    </w:p>
    <w:p w14:paraId="2E2F23C1" w14:textId="77777777" w:rsidR="002F08BF" w:rsidRPr="001369CF" w:rsidRDefault="002F08BF" w:rsidP="002F08BF">
      <w:pPr>
        <w:pStyle w:val="Corpsdetexte"/>
      </w:pPr>
      <w:r w:rsidRPr="001369CF">
        <w:t>This Annex aims at describing the management of the Iridium files during a session of the decoder</w:t>
      </w:r>
      <w:r w:rsidR="009B295B" w:rsidRPr="001369CF">
        <w:t xml:space="preserve"> </w:t>
      </w:r>
      <w:r w:rsidR="009B295B" w:rsidRPr="002E5C4D">
        <w:rPr>
          <w:b/>
        </w:rPr>
        <w:t>on NKE float data</w:t>
      </w:r>
      <w:r w:rsidRPr="002E5C4D">
        <w:t>.</w:t>
      </w:r>
    </w:p>
    <w:p w14:paraId="617B631A" w14:textId="77777777" w:rsidR="002F08BF" w:rsidRPr="001369CF" w:rsidRDefault="002F08BF" w:rsidP="001A45DF">
      <w:pPr>
        <w:pStyle w:val="Titre2"/>
      </w:pPr>
      <w:bookmarkStart w:id="794" w:name="_Toc460855085"/>
      <w:bookmarkStart w:id="795" w:name="_Toc135664724"/>
      <w:r w:rsidRPr="001369CF">
        <w:t>Management of Iridium mail files received from FLOAT_TRANSMISSION_TYPE #3 or #4 floats</w:t>
      </w:r>
      <w:bookmarkEnd w:id="794"/>
      <w:bookmarkEnd w:id="795"/>
    </w:p>
    <w:p w14:paraId="5595BAEE" w14:textId="77777777" w:rsidR="00010CFE" w:rsidRPr="002E5C4D" w:rsidRDefault="00010CFE" w:rsidP="00D036B0">
      <w:r w:rsidRPr="002E5C4D">
        <w:t>T</w:t>
      </w:r>
      <w:r w:rsidR="009B4163" w:rsidRPr="002E5C4D">
        <w:t>o be decoded, t</w:t>
      </w:r>
      <w:r w:rsidRPr="002E5C4D">
        <w:t xml:space="preserve">he set of all received Iridium mail files should be split in sets of files that correspond to one received </w:t>
      </w:r>
      <w:r w:rsidR="009B4163" w:rsidRPr="002E5C4D">
        <w:t>cycle. We call “buffer (of data)” the SBD attachment files of each such set of mail files.</w:t>
      </w:r>
    </w:p>
    <w:p w14:paraId="6C31182C" w14:textId="77777777" w:rsidR="009B4163" w:rsidRPr="002E5C4D" w:rsidRDefault="001455CD" w:rsidP="00D036B0">
      <w:r w:rsidRPr="002E5C4D">
        <w:t xml:space="preserve">The management of these buffers depends on </w:t>
      </w:r>
      <w:r w:rsidR="001F56DC" w:rsidRPr="002E5C4D">
        <w:t xml:space="preserve">the </w:t>
      </w:r>
      <w:r w:rsidRPr="002E5C4D">
        <w:t>float ability to store non-</w:t>
      </w:r>
      <w:r w:rsidR="00D92BF6" w:rsidRPr="002E5C4D">
        <w:t>transmitted</w:t>
      </w:r>
      <w:r w:rsidRPr="002E5C4D">
        <w:t xml:space="preserve"> data in</w:t>
      </w:r>
      <w:r w:rsidR="00D92BF6" w:rsidRPr="002E5C4D">
        <w:t>to</w:t>
      </w:r>
      <w:r w:rsidRPr="002E5C4D">
        <w:t xml:space="preserve"> an internal memory card (Ice floats) or not (</w:t>
      </w:r>
      <w:proofErr w:type="spellStart"/>
      <w:proofErr w:type="gramStart"/>
      <w:r w:rsidRPr="002E5C4D">
        <w:t>non Ice</w:t>
      </w:r>
      <w:proofErr w:type="spellEnd"/>
      <w:proofErr w:type="gramEnd"/>
      <w:r w:rsidRPr="002E5C4D">
        <w:t xml:space="preserve"> floats).</w:t>
      </w:r>
    </w:p>
    <w:p w14:paraId="3279366A" w14:textId="77777777" w:rsidR="00010CFE" w:rsidRPr="002E5C4D" w:rsidRDefault="001455CD" w:rsidP="00D036B0">
      <w:pPr>
        <w:pStyle w:val="Titre3"/>
      </w:pPr>
      <w:bookmarkStart w:id="796" w:name="_Toc135664725"/>
      <w:r w:rsidRPr="002E5C4D">
        <w:t xml:space="preserve">For </w:t>
      </w:r>
      <w:proofErr w:type="spellStart"/>
      <w:proofErr w:type="gramStart"/>
      <w:r w:rsidRPr="002E5C4D">
        <w:t>non Ice</w:t>
      </w:r>
      <w:proofErr w:type="spellEnd"/>
      <w:proofErr w:type="gramEnd"/>
      <w:r w:rsidRPr="002E5C4D">
        <w:t xml:space="preserve"> floats</w:t>
      </w:r>
      <w:bookmarkEnd w:id="796"/>
    </w:p>
    <w:p w14:paraId="6F293FAB" w14:textId="77777777" w:rsidR="0064433B" w:rsidRPr="002E5C4D" w:rsidRDefault="00526943" w:rsidP="0064433B">
      <w:proofErr w:type="gramStart"/>
      <w:r w:rsidRPr="002E5C4D">
        <w:t>Non Ice</w:t>
      </w:r>
      <w:proofErr w:type="gramEnd"/>
      <w:r w:rsidRPr="002E5C4D">
        <w:t xml:space="preserve"> floats have no</w:t>
      </w:r>
      <w:r w:rsidR="0064433B" w:rsidRPr="002E5C4D">
        <w:t xml:space="preserve"> storage capabilities; the data to be transmitted should be sent during the transmission </w:t>
      </w:r>
      <w:r w:rsidRPr="002E5C4D">
        <w:t xml:space="preserve">session that </w:t>
      </w:r>
      <w:r w:rsidR="00D8159A" w:rsidRPr="002E5C4D">
        <w:t>follows</w:t>
      </w:r>
      <w:r w:rsidRPr="002E5C4D">
        <w:t xml:space="preserve"> each cycle</w:t>
      </w:r>
      <w:r w:rsidR="00D8159A" w:rsidRPr="002E5C4D">
        <w:t xml:space="preserve"> surfacing</w:t>
      </w:r>
      <w:r w:rsidRPr="002E5C4D">
        <w:t>.</w:t>
      </w:r>
    </w:p>
    <w:p w14:paraId="1C7C880C" w14:textId="77777777" w:rsidR="0064433B" w:rsidRPr="002E5C4D" w:rsidRDefault="00526943" w:rsidP="000557AF">
      <w:r w:rsidRPr="002E5C4D">
        <w:t>In that case, the</w:t>
      </w:r>
      <w:r w:rsidR="0064433B" w:rsidRPr="002E5C4D">
        <w:t xml:space="preserve"> buffers are virtually </w:t>
      </w:r>
      <w:r w:rsidR="00D8159A" w:rsidRPr="002E5C4D">
        <w:t>managed</w:t>
      </w:r>
      <w:r w:rsidR="0064433B" w:rsidRPr="002E5C4D">
        <w:t xml:space="preserve"> through two lists of files: </w:t>
      </w:r>
      <w:r w:rsidR="0064433B" w:rsidRPr="002E5C4D">
        <w:rPr>
          <w:i/>
        </w:rPr>
        <w:t>‘spool’</w:t>
      </w:r>
      <w:r w:rsidR="0064433B" w:rsidRPr="002E5C4D">
        <w:t xml:space="preserve"> and </w:t>
      </w:r>
      <w:r w:rsidR="0064433B" w:rsidRPr="002E5C4D">
        <w:rPr>
          <w:i/>
        </w:rPr>
        <w:t>‘buffer’</w:t>
      </w:r>
      <w:r w:rsidR="0064433B" w:rsidRPr="002E5C4D">
        <w:t>.</w:t>
      </w:r>
    </w:p>
    <w:p w14:paraId="707BF0D3" w14:textId="77777777" w:rsidR="00AA0F58" w:rsidRPr="002E5C4D" w:rsidRDefault="00AA0F58" w:rsidP="00AA0F58">
      <w:pPr>
        <w:pStyle w:val="Corpsdetexte"/>
      </w:pPr>
      <w:r w:rsidRPr="002E5C4D">
        <w:t>Just before decoding, all the received Iridium mail files are in the ‘</w:t>
      </w:r>
      <w:r w:rsidR="001F56DC" w:rsidRPr="002E5C4D">
        <w:rPr>
          <w:rStyle w:val="CodeCar"/>
          <w:rFonts w:eastAsiaTheme="minorEastAsia"/>
        </w:rPr>
        <w:t>IRIDIUM_DATA_DIRECTORY</w:t>
      </w:r>
      <w:r w:rsidR="001F56DC" w:rsidRPr="002E5C4D">
        <w:t>/</w:t>
      </w:r>
      <w:r w:rsidR="001F56DC" w:rsidRPr="002E5C4D">
        <w:rPr>
          <w:i/>
        </w:rPr>
        <w:t>IMEI_WMO</w:t>
      </w:r>
      <w:r w:rsidR="001F56DC" w:rsidRPr="002E5C4D">
        <w:t>/</w:t>
      </w:r>
      <w:r w:rsidRPr="002E5C4D">
        <w:rPr>
          <w:i/>
        </w:rPr>
        <w:t>archive’</w:t>
      </w:r>
      <w:r w:rsidRPr="002E5C4D">
        <w:t xml:space="preserve"> directory. This has been done:</w:t>
      </w:r>
    </w:p>
    <w:p w14:paraId="5DD2BEE5" w14:textId="31FE74F5" w:rsidR="00AA0F58" w:rsidRPr="002E5C4D" w:rsidRDefault="00AA0F58" w:rsidP="00AA0F58">
      <w:pPr>
        <w:pStyle w:val="Corpsdetexte"/>
        <w:widowControl w:val="0"/>
        <w:numPr>
          <w:ilvl w:val="0"/>
          <w:numId w:val="47"/>
        </w:numPr>
        <w:suppressAutoHyphens/>
      </w:pPr>
      <w:r w:rsidRPr="002E5C4D">
        <w:t xml:space="preserve">By the operator (with the tool </w:t>
      </w:r>
      <w:proofErr w:type="spellStart"/>
      <w:r w:rsidRPr="002E5C4D">
        <w:rPr>
          <w:b/>
          <w:i/>
        </w:rPr>
        <w:t>copy_iridium_mail_files</w:t>
      </w:r>
      <w:proofErr w:type="spellEnd"/>
      <w:r w:rsidRPr="002E5C4D">
        <w:t xml:space="preserve">, see </w:t>
      </w:r>
      <w:r w:rsidRPr="002E5C4D">
        <w:fldChar w:fldCharType="begin"/>
      </w:r>
      <w:r w:rsidRPr="002E5C4D">
        <w:instrText xml:space="preserve"> REF _Ref459295204 \r \h </w:instrText>
      </w:r>
      <w:r w:rsidR="009B295B" w:rsidRPr="002E5C4D">
        <w:instrText xml:space="preserve"> \* MERGEFORMAT </w:instrText>
      </w:r>
      <w:r w:rsidRPr="002E5C4D">
        <w:fldChar w:fldCharType="separate"/>
      </w:r>
      <w:r w:rsidR="00011D7C">
        <w:t>6.1.2.2</w:t>
      </w:r>
      <w:r w:rsidRPr="002E5C4D">
        <w:fldChar w:fldCharType="end"/>
      </w:r>
      <w:r w:rsidRPr="002E5C4D">
        <w:t>) before using the PI decoder,</w:t>
      </w:r>
    </w:p>
    <w:p w14:paraId="78F234EC" w14:textId="77777777" w:rsidR="00AA0F58" w:rsidRPr="002E5C4D" w:rsidRDefault="00AA0F58" w:rsidP="00AA0F58">
      <w:pPr>
        <w:pStyle w:val="Corpsdetexte"/>
        <w:widowControl w:val="0"/>
        <w:numPr>
          <w:ilvl w:val="0"/>
          <w:numId w:val="47"/>
        </w:numPr>
        <w:suppressAutoHyphens/>
      </w:pPr>
      <w:r w:rsidRPr="002E5C4D">
        <w:t xml:space="preserve">By the DAC decoder (after analysis of the </w:t>
      </w:r>
      <w:proofErr w:type="spellStart"/>
      <w:r w:rsidRPr="002E5C4D">
        <w:t>rsync</w:t>
      </w:r>
      <w:proofErr w:type="spellEnd"/>
      <w:r w:rsidRPr="002E5C4D">
        <w:t xml:space="preserve"> log files to identify new incoming Iridium mail files).</w:t>
      </w:r>
    </w:p>
    <w:p w14:paraId="7EE54ADA" w14:textId="77777777" w:rsidR="00880D5A" w:rsidRPr="002E5C4D" w:rsidRDefault="00880D5A" w:rsidP="00AA0F58">
      <w:pPr>
        <w:pStyle w:val="Corpsdetexte"/>
      </w:pPr>
    </w:p>
    <w:p w14:paraId="3D75769F" w14:textId="4F638DF1" w:rsidR="00AA0F58" w:rsidRPr="002E5C4D" w:rsidRDefault="00AA0F58" w:rsidP="00AA0F58">
      <w:pPr>
        <w:pStyle w:val="Corpsdetexte"/>
      </w:pPr>
      <w:r w:rsidRPr="002E5C4D">
        <w:t>At the beginning of the decoding session, the Iridium mail files dated in the interval [</w:t>
      </w:r>
      <w:proofErr w:type="spellStart"/>
      <w:r w:rsidRPr="002E5C4D">
        <w:rPr>
          <w:i/>
        </w:rPr>
        <w:t>float_launch_date</w:t>
      </w:r>
      <w:proofErr w:type="spellEnd"/>
      <w:r w:rsidRPr="002E5C4D">
        <w:t xml:space="preserve">, </w:t>
      </w:r>
      <w:proofErr w:type="spellStart"/>
      <w:r w:rsidRPr="002E5C4D">
        <w:rPr>
          <w:i/>
        </w:rPr>
        <w:t>end_decoding_date</w:t>
      </w:r>
      <w:proofErr w:type="spellEnd"/>
      <w:r w:rsidRPr="002E5C4D">
        <w:t xml:space="preserve">] (see </w:t>
      </w:r>
      <w:r w:rsidRPr="002E5C4D">
        <w:fldChar w:fldCharType="begin"/>
      </w:r>
      <w:r w:rsidRPr="002E5C4D">
        <w:instrText xml:space="preserve"> REF _Ref459295628 \r \h </w:instrText>
      </w:r>
      <w:r w:rsidR="009B295B" w:rsidRPr="002E5C4D">
        <w:instrText xml:space="preserve"> \* MERGEFORMAT </w:instrText>
      </w:r>
      <w:r w:rsidRPr="002E5C4D">
        <w:fldChar w:fldCharType="separate"/>
      </w:r>
      <w:r w:rsidR="00011D7C">
        <w:t>5.1.1</w:t>
      </w:r>
      <w:r w:rsidRPr="002E5C4D">
        <w:fldChar w:fldCharType="end"/>
      </w:r>
      <w:r w:rsidRPr="002E5C4D">
        <w:t xml:space="preserve"> or </w:t>
      </w:r>
      <w:r w:rsidRPr="002E5C4D">
        <w:fldChar w:fldCharType="begin"/>
      </w:r>
      <w:r w:rsidRPr="002E5C4D">
        <w:instrText xml:space="preserve"> REF _Ref459295643 \r \h </w:instrText>
      </w:r>
      <w:r w:rsidR="009B295B" w:rsidRPr="002E5C4D">
        <w:instrText xml:space="preserve"> \* MERGEFORMAT </w:instrText>
      </w:r>
      <w:r w:rsidRPr="002E5C4D">
        <w:fldChar w:fldCharType="separate"/>
      </w:r>
      <w:r w:rsidR="00011D7C">
        <w:t>5.2.1</w:t>
      </w:r>
      <w:r w:rsidRPr="002E5C4D">
        <w:fldChar w:fldCharType="end"/>
      </w:r>
      <w:r w:rsidRPr="002E5C4D">
        <w:t xml:space="preserve">) are </w:t>
      </w:r>
      <w:r w:rsidR="0044568A" w:rsidRPr="002E5C4D">
        <w:t>loaded in the</w:t>
      </w:r>
      <w:r w:rsidRPr="002E5C4D">
        <w:t xml:space="preserve"> ‘</w:t>
      </w:r>
      <w:r w:rsidRPr="002E5C4D">
        <w:rPr>
          <w:i/>
        </w:rPr>
        <w:t>spool’</w:t>
      </w:r>
      <w:r w:rsidRPr="002E5C4D">
        <w:t xml:space="preserve"> </w:t>
      </w:r>
      <w:r w:rsidR="0044568A" w:rsidRPr="002E5C4D">
        <w:t>list</w:t>
      </w:r>
      <w:r w:rsidRPr="002E5C4D">
        <w:t xml:space="preserve"> (the date used is the date of the Iridium session, also stored in the Iridium mail file name, see </w:t>
      </w:r>
      <w:r w:rsidRPr="002E5C4D">
        <w:fldChar w:fldCharType="begin"/>
      </w:r>
      <w:r w:rsidRPr="002E5C4D">
        <w:instrText xml:space="preserve"> REF _Ref459295885 \r \h </w:instrText>
      </w:r>
      <w:r w:rsidR="009B295B" w:rsidRPr="002E5C4D">
        <w:instrText xml:space="preserve"> \* MERGEFORMAT </w:instrText>
      </w:r>
      <w:r w:rsidRPr="002E5C4D">
        <w:fldChar w:fldCharType="separate"/>
      </w:r>
      <w:r w:rsidR="00011D7C">
        <w:t>6.1.2.1</w:t>
      </w:r>
      <w:r w:rsidRPr="002E5C4D">
        <w:fldChar w:fldCharType="end"/>
      </w:r>
      <w:r w:rsidRPr="002E5C4D">
        <w:t>).</w:t>
      </w:r>
    </w:p>
    <w:p w14:paraId="5E547B1D" w14:textId="77777777" w:rsidR="00880D5A" w:rsidRPr="002E5C4D" w:rsidRDefault="00880D5A" w:rsidP="001F56DC">
      <w:pPr>
        <w:pStyle w:val="Corpsdetexte"/>
      </w:pPr>
    </w:p>
    <w:p w14:paraId="6A040111" w14:textId="77777777" w:rsidR="001F56DC" w:rsidRPr="002E5C4D" w:rsidRDefault="001F56DC" w:rsidP="001F56DC">
      <w:pPr>
        <w:pStyle w:val="Corpsdetexte"/>
      </w:pPr>
      <w:r w:rsidRPr="002E5C4D">
        <w:t>During the decoding session, each file of the ‘</w:t>
      </w:r>
      <w:r w:rsidRPr="002E5C4D">
        <w:rPr>
          <w:i/>
        </w:rPr>
        <w:t>spool’</w:t>
      </w:r>
      <w:r w:rsidRPr="002E5C4D">
        <w:t xml:space="preserve"> list is processed in chronological order. The processing steps are the following:</w:t>
      </w:r>
    </w:p>
    <w:p w14:paraId="36A9DAD8" w14:textId="77777777" w:rsidR="001F56DC" w:rsidRPr="002E5C4D" w:rsidRDefault="001F56DC" w:rsidP="001F56DC">
      <w:pPr>
        <w:pStyle w:val="Corpsdetexte"/>
        <w:widowControl w:val="0"/>
        <w:numPr>
          <w:ilvl w:val="0"/>
          <w:numId w:val="48"/>
        </w:numPr>
        <w:suppressAutoHyphens/>
      </w:pPr>
      <w:r w:rsidRPr="002E5C4D">
        <w:t>Move the mail file to the ‘</w:t>
      </w:r>
      <w:r w:rsidRPr="002E5C4D">
        <w:rPr>
          <w:i/>
        </w:rPr>
        <w:t>buffer’</w:t>
      </w:r>
      <w:r w:rsidRPr="002E5C4D">
        <w:t xml:space="preserve"> list.</w:t>
      </w:r>
    </w:p>
    <w:p w14:paraId="2D3D5900" w14:textId="77777777" w:rsidR="00481559" w:rsidRPr="002E5C4D" w:rsidRDefault="00481559" w:rsidP="001F56DC">
      <w:pPr>
        <w:pStyle w:val="Corpsdetexte"/>
        <w:widowControl w:val="0"/>
        <w:numPr>
          <w:ilvl w:val="0"/>
          <w:numId w:val="48"/>
        </w:numPr>
        <w:suppressAutoHyphens/>
      </w:pPr>
      <w:r w:rsidRPr="002E5C4D">
        <w:t>Process the mail file, that is:</w:t>
      </w:r>
    </w:p>
    <w:p w14:paraId="258C283F" w14:textId="77777777" w:rsidR="00481559" w:rsidRPr="002E5C4D" w:rsidRDefault="001F56DC" w:rsidP="000557AF">
      <w:pPr>
        <w:pStyle w:val="Corpsdetexte"/>
        <w:widowControl w:val="0"/>
        <w:numPr>
          <w:ilvl w:val="1"/>
          <w:numId w:val="48"/>
        </w:numPr>
        <w:suppressAutoHyphens/>
      </w:pPr>
      <w:r w:rsidRPr="002E5C4D">
        <w:t>Store the Iridium session information (provided in the mail)</w:t>
      </w:r>
      <w:r w:rsidR="00481559" w:rsidRPr="002E5C4D">
        <w:t>,</w:t>
      </w:r>
    </w:p>
    <w:p w14:paraId="0CF0CB29" w14:textId="77777777" w:rsidR="001F56DC" w:rsidRPr="002E5C4D" w:rsidRDefault="00481559" w:rsidP="000557AF">
      <w:pPr>
        <w:pStyle w:val="Corpsdetexte"/>
        <w:widowControl w:val="0"/>
        <w:numPr>
          <w:ilvl w:val="1"/>
          <w:numId w:val="48"/>
        </w:numPr>
        <w:suppressAutoHyphens/>
      </w:pPr>
      <w:r w:rsidRPr="002E5C4D">
        <w:t>E</w:t>
      </w:r>
      <w:r w:rsidR="001F56DC" w:rsidRPr="002E5C4D">
        <w:t>xtract the mail file attachment (the SBD file), if any.</w:t>
      </w:r>
    </w:p>
    <w:p w14:paraId="0CAEA84F" w14:textId="77777777" w:rsidR="001F56DC" w:rsidRPr="002E5C4D" w:rsidRDefault="001F56DC" w:rsidP="001F56DC">
      <w:pPr>
        <w:pStyle w:val="Corpsdetexte"/>
        <w:widowControl w:val="0"/>
        <w:numPr>
          <w:ilvl w:val="0"/>
          <w:numId w:val="48"/>
        </w:numPr>
        <w:suppressAutoHyphens/>
      </w:pPr>
      <w:r w:rsidRPr="002E5C4D">
        <w:t xml:space="preserve">Process a ‘light’ decoding of all the SBD files </w:t>
      </w:r>
      <w:r w:rsidR="00880D5A" w:rsidRPr="002E5C4D">
        <w:t>of</w:t>
      </w:r>
      <w:r w:rsidRPr="002E5C4D">
        <w:t xml:space="preserve"> the ‘</w:t>
      </w:r>
      <w:r w:rsidRPr="002E5C4D">
        <w:rPr>
          <w:i/>
        </w:rPr>
        <w:t>buffer’</w:t>
      </w:r>
      <w:r w:rsidRPr="002E5C4D">
        <w:t xml:space="preserve"> list.</w:t>
      </w:r>
    </w:p>
    <w:p w14:paraId="237B8BF5" w14:textId="77777777" w:rsidR="001F56DC" w:rsidRPr="002E5C4D" w:rsidRDefault="001F56DC" w:rsidP="001F56DC">
      <w:pPr>
        <w:pStyle w:val="Corpsdetexte"/>
        <w:ind w:left="709"/>
      </w:pPr>
      <w:r w:rsidRPr="002E5C4D">
        <w:t>This ‘light’ decoding consists of:</w:t>
      </w:r>
    </w:p>
    <w:p w14:paraId="55B504C1" w14:textId="77777777" w:rsidR="001F56DC" w:rsidRPr="002E5C4D" w:rsidRDefault="001F56DC" w:rsidP="001F56DC">
      <w:pPr>
        <w:pStyle w:val="Corpsdetexte"/>
        <w:widowControl w:val="0"/>
        <w:numPr>
          <w:ilvl w:val="1"/>
          <w:numId w:val="48"/>
        </w:numPr>
        <w:suppressAutoHyphens/>
      </w:pPr>
      <w:r w:rsidRPr="002E5C4D">
        <w:t>Retrieving from technical information the expected number of messages of each type to be received,</w:t>
      </w:r>
    </w:p>
    <w:p w14:paraId="1C843649" w14:textId="77777777" w:rsidR="001F56DC" w:rsidRPr="002E5C4D" w:rsidRDefault="001F56DC" w:rsidP="001F56DC">
      <w:pPr>
        <w:pStyle w:val="Corpsdetexte"/>
        <w:widowControl w:val="0"/>
        <w:numPr>
          <w:ilvl w:val="1"/>
          <w:numId w:val="48"/>
        </w:numPr>
        <w:suppressAutoHyphens/>
      </w:pPr>
      <w:r w:rsidRPr="002E5C4D">
        <w:t>Counting the number of received messages of each type.</w:t>
      </w:r>
    </w:p>
    <w:p w14:paraId="17233DA7" w14:textId="77777777" w:rsidR="001F56DC" w:rsidRPr="002E5C4D" w:rsidRDefault="001F56DC" w:rsidP="001F56DC">
      <w:pPr>
        <w:pStyle w:val="Corpsdetexte"/>
        <w:widowControl w:val="0"/>
        <w:numPr>
          <w:ilvl w:val="0"/>
          <w:numId w:val="48"/>
        </w:numPr>
        <w:suppressAutoHyphens/>
      </w:pPr>
      <w:r w:rsidRPr="002E5C4D">
        <w:t>Check if all expected messages have been received (</w:t>
      </w:r>
      <w:proofErr w:type="gramStart"/>
      <w:r w:rsidRPr="002E5C4D">
        <w:t>i.e.</w:t>
      </w:r>
      <w:proofErr w:type="gramEnd"/>
      <w:r w:rsidRPr="002E5C4D">
        <w:t xml:space="preserve"> if the transmission of the cycle data is </w:t>
      </w:r>
      <w:r w:rsidRPr="002E5C4D">
        <w:lastRenderedPageBreak/>
        <w:t>completed).</w:t>
      </w:r>
    </w:p>
    <w:p w14:paraId="3E00ECCF" w14:textId="77777777" w:rsidR="001F56DC" w:rsidRPr="002E5C4D" w:rsidRDefault="001F56DC" w:rsidP="001F56DC">
      <w:pPr>
        <w:pStyle w:val="Corpsdetexte"/>
        <w:widowControl w:val="0"/>
        <w:numPr>
          <w:ilvl w:val="0"/>
          <w:numId w:val="49"/>
        </w:numPr>
        <w:suppressAutoHyphens/>
      </w:pPr>
      <w:r w:rsidRPr="002E5C4D">
        <w:t>If not: apply steps #1 to #4 to the next mail file of the ‘</w:t>
      </w:r>
      <w:r w:rsidRPr="002E5C4D">
        <w:rPr>
          <w:i/>
        </w:rPr>
        <w:t>spool’</w:t>
      </w:r>
      <w:r w:rsidRPr="002E5C4D">
        <w:t xml:space="preserve"> list.</w:t>
      </w:r>
    </w:p>
    <w:p w14:paraId="4489A36E" w14:textId="77777777" w:rsidR="001F56DC" w:rsidRPr="002E5C4D" w:rsidRDefault="001F56DC" w:rsidP="001F56DC">
      <w:pPr>
        <w:pStyle w:val="Corpsdetexte"/>
        <w:widowControl w:val="0"/>
        <w:numPr>
          <w:ilvl w:val="0"/>
          <w:numId w:val="49"/>
        </w:numPr>
        <w:suppressAutoHyphens/>
      </w:pPr>
      <w:r w:rsidRPr="002E5C4D">
        <w:t>If yes, the buffer is complete</w:t>
      </w:r>
      <w:r w:rsidR="00880D5A" w:rsidRPr="002E5C4D">
        <w:t>;</w:t>
      </w:r>
      <w:r w:rsidRPr="002E5C4D">
        <w:t xml:space="preserve"> we can then continue to step #5 below.</w:t>
      </w:r>
    </w:p>
    <w:p w14:paraId="6F4F91D1" w14:textId="77777777" w:rsidR="001F56DC" w:rsidRPr="002E5C4D" w:rsidRDefault="001F56DC" w:rsidP="001F56DC">
      <w:pPr>
        <w:pStyle w:val="Corpsdetexte"/>
        <w:widowControl w:val="0"/>
        <w:numPr>
          <w:ilvl w:val="0"/>
          <w:numId w:val="48"/>
        </w:numPr>
        <w:suppressAutoHyphens/>
      </w:pPr>
      <w:r w:rsidRPr="002E5C4D">
        <w:t xml:space="preserve">Process a ‘full’ decoding of all the SBD files </w:t>
      </w:r>
      <w:r w:rsidR="00880D5A" w:rsidRPr="002E5C4D">
        <w:t>of</w:t>
      </w:r>
      <w:r w:rsidRPr="002E5C4D">
        <w:t xml:space="preserve"> the ‘</w:t>
      </w:r>
      <w:r w:rsidRPr="002E5C4D">
        <w:rPr>
          <w:i/>
        </w:rPr>
        <w:t>buffer’</w:t>
      </w:r>
      <w:r w:rsidRPr="002E5C4D">
        <w:t xml:space="preserve"> </w:t>
      </w:r>
      <w:r w:rsidR="00FD6AE1" w:rsidRPr="002E5C4D">
        <w:t>list</w:t>
      </w:r>
      <w:r w:rsidRPr="002E5C4D">
        <w:t>.</w:t>
      </w:r>
    </w:p>
    <w:p w14:paraId="5A99FD7A" w14:textId="77777777" w:rsidR="001F56DC" w:rsidRPr="002E5C4D" w:rsidRDefault="00FD6AE1" w:rsidP="001F56DC">
      <w:pPr>
        <w:pStyle w:val="Corpsdetexte"/>
        <w:widowControl w:val="0"/>
        <w:numPr>
          <w:ilvl w:val="0"/>
          <w:numId w:val="48"/>
        </w:numPr>
        <w:suppressAutoHyphens/>
      </w:pPr>
      <w:r w:rsidRPr="002E5C4D">
        <w:t>Remove</w:t>
      </w:r>
      <w:r w:rsidR="001F56DC" w:rsidRPr="002E5C4D">
        <w:t xml:space="preserve"> the decoded mail files from the ‘</w:t>
      </w:r>
      <w:r w:rsidR="001F56DC" w:rsidRPr="002E5C4D">
        <w:rPr>
          <w:i/>
        </w:rPr>
        <w:t>buffer’</w:t>
      </w:r>
      <w:r w:rsidR="001F56DC" w:rsidRPr="002E5C4D">
        <w:t xml:space="preserve"> </w:t>
      </w:r>
      <w:r w:rsidRPr="002E5C4D">
        <w:t>list</w:t>
      </w:r>
      <w:r w:rsidR="001F56DC" w:rsidRPr="002E5C4D">
        <w:t xml:space="preserve"> and delete the decoded SBD files.</w:t>
      </w:r>
    </w:p>
    <w:p w14:paraId="609E2994" w14:textId="77777777" w:rsidR="001F56DC" w:rsidRPr="002E5C4D" w:rsidRDefault="001F56DC" w:rsidP="001F56DC">
      <w:pPr>
        <w:pStyle w:val="Corpsdetexte"/>
      </w:pPr>
    </w:p>
    <w:p w14:paraId="2EAE0110" w14:textId="77777777" w:rsidR="00880D5A" w:rsidRPr="002E5C4D" w:rsidRDefault="00880D5A" w:rsidP="00880D5A">
      <w:pPr>
        <w:pStyle w:val="Corpsdetexte"/>
      </w:pPr>
      <w:r w:rsidRPr="002E5C4D">
        <w:t xml:space="preserve">This theoretical algorithm works if all the expected data have been received, </w:t>
      </w:r>
      <w:proofErr w:type="gramStart"/>
      <w:r w:rsidRPr="002E5C4D">
        <w:t>i.e.</w:t>
      </w:r>
      <w:proofErr w:type="gramEnd"/>
      <w:r w:rsidRPr="002E5C4D">
        <w:t xml:space="preserve"> if all the buffers are completed. Unfortunately, this is not always the case.</w:t>
      </w:r>
    </w:p>
    <w:p w14:paraId="646B84AC" w14:textId="77777777" w:rsidR="00880D5A" w:rsidRPr="002E5C4D" w:rsidRDefault="00880D5A" w:rsidP="00880D5A">
      <w:pPr>
        <w:pStyle w:val="Corpsdetexte"/>
      </w:pPr>
      <w:r w:rsidRPr="002E5C4D">
        <w:t xml:space="preserve">For a </w:t>
      </w:r>
      <w:proofErr w:type="spellStart"/>
      <w:proofErr w:type="gramStart"/>
      <w:r w:rsidRPr="002E5C4D">
        <w:t>non Ice</w:t>
      </w:r>
      <w:proofErr w:type="spellEnd"/>
      <w:proofErr w:type="gramEnd"/>
      <w:r w:rsidRPr="002E5C4D">
        <w:t xml:space="preserve"> float, not completed buffer can be due to:</w:t>
      </w:r>
    </w:p>
    <w:p w14:paraId="0BCDADBA" w14:textId="77777777" w:rsidR="00880D5A" w:rsidRPr="002E5C4D" w:rsidRDefault="00880D5A" w:rsidP="00880D5A">
      <w:pPr>
        <w:pStyle w:val="Corpsdetexte"/>
        <w:numPr>
          <w:ilvl w:val="0"/>
          <w:numId w:val="61"/>
        </w:numPr>
      </w:pPr>
      <w:r w:rsidRPr="002E5C4D">
        <w:t>A message that has been lost (because of a float failure), or</w:t>
      </w:r>
    </w:p>
    <w:p w14:paraId="6C8E79FB" w14:textId="77777777" w:rsidR="00880D5A" w:rsidRPr="002E5C4D" w:rsidRDefault="00880D5A" w:rsidP="000557AF">
      <w:pPr>
        <w:pStyle w:val="Corpsdetexte"/>
        <w:numPr>
          <w:ilvl w:val="0"/>
          <w:numId w:val="61"/>
        </w:numPr>
      </w:pPr>
      <w:r w:rsidRPr="002E5C4D">
        <w:t>A transmission that is still pending at the time of the decoding session.</w:t>
      </w:r>
    </w:p>
    <w:p w14:paraId="30EA81FA" w14:textId="77777777" w:rsidR="001F56DC" w:rsidRPr="002E5C4D" w:rsidRDefault="001F56DC" w:rsidP="001F56DC">
      <w:pPr>
        <w:pStyle w:val="Corpsdetexte"/>
      </w:pPr>
      <w:r w:rsidRPr="002E5C4D">
        <w:t>Consequently, we introduced a timeout on the ‘buffer duration’ (time difference between earliest and latest SBD files).</w:t>
      </w:r>
    </w:p>
    <w:p w14:paraId="2F892DF6" w14:textId="77777777" w:rsidR="002F08BF" w:rsidRPr="002E5C4D" w:rsidRDefault="002F08BF" w:rsidP="002F08BF">
      <w:pPr>
        <w:pStyle w:val="Corpsdetexte"/>
      </w:pPr>
      <w:r w:rsidRPr="002E5C4D">
        <w:t>When we move a new mail file to the ‘</w:t>
      </w:r>
      <w:r w:rsidRPr="002E5C4D">
        <w:rPr>
          <w:i/>
        </w:rPr>
        <w:t>buffer’</w:t>
      </w:r>
      <w:r w:rsidRPr="002E5C4D">
        <w:t xml:space="preserve"> </w:t>
      </w:r>
      <w:r w:rsidR="00880D5A" w:rsidRPr="002E5C4D">
        <w:t xml:space="preserve">list </w:t>
      </w:r>
      <w:r w:rsidRPr="002E5C4D">
        <w:t>(step #1) the SBD files dated in the interval [</w:t>
      </w:r>
      <w:proofErr w:type="spellStart"/>
      <w:r w:rsidRPr="002E5C4D">
        <w:rPr>
          <w:i/>
        </w:rPr>
        <w:t>earliest_SBD_file</w:t>
      </w:r>
      <w:proofErr w:type="spellEnd"/>
      <w:r w:rsidRPr="002E5C4D">
        <w:t xml:space="preserve">, </w:t>
      </w:r>
      <w:proofErr w:type="spellStart"/>
      <w:r w:rsidRPr="002E5C4D">
        <w:rPr>
          <w:i/>
        </w:rPr>
        <w:t>earliest_SBD_file</w:t>
      </w:r>
      <w:r w:rsidRPr="002E5C4D">
        <w:t>+</w:t>
      </w:r>
      <w:r w:rsidRPr="002E5C4D">
        <w:rPr>
          <w:rStyle w:val="CodeCar"/>
          <w:rFonts w:eastAsiaTheme="minorEastAsia"/>
        </w:rPr>
        <w:t>g_decArgo_</w:t>
      </w:r>
      <w:proofErr w:type="gramStart"/>
      <w:r w:rsidRPr="002E5C4D">
        <w:rPr>
          <w:rStyle w:val="CodeCar"/>
          <w:rFonts w:eastAsiaTheme="minorEastAsia"/>
        </w:rPr>
        <w:t>minSubSurfaceCycleDuration</w:t>
      </w:r>
      <w:proofErr w:type="spellEnd"/>
      <w:r w:rsidRPr="002E5C4D">
        <w:t>[</w:t>
      </w:r>
      <w:proofErr w:type="gramEnd"/>
      <w:r w:rsidRPr="002E5C4D">
        <w:t xml:space="preserve"> (</w:t>
      </w:r>
      <w:proofErr w:type="spellStart"/>
      <w:r w:rsidRPr="002E5C4D">
        <w:rPr>
          <w:rStyle w:val="CodeCar"/>
          <w:rFonts w:eastAsiaTheme="minorEastAsia"/>
        </w:rPr>
        <w:t>g_decArgo_minSubSurfaceCycleDuration</w:t>
      </w:r>
      <w:proofErr w:type="spellEnd"/>
      <w:r w:rsidRPr="002E5C4D">
        <w:t xml:space="preserve">  = 5 hours) are processed together </w:t>
      </w:r>
      <w:r w:rsidR="00F80BB8" w:rsidRPr="002E5C4D">
        <w:t xml:space="preserve">(steps #5 and #6 of the algorithm) </w:t>
      </w:r>
      <w:r w:rsidRPr="002E5C4D">
        <w:t>even if the resulting data set is not complete</w:t>
      </w:r>
      <w:r w:rsidR="00F80BB8" w:rsidRPr="002E5C4D">
        <w:t>.</w:t>
      </w:r>
    </w:p>
    <w:p w14:paraId="3CB4FD8D" w14:textId="77777777" w:rsidR="0044568A" w:rsidRPr="002E5C4D" w:rsidRDefault="0044568A" w:rsidP="002F08BF">
      <w:pPr>
        <w:pStyle w:val="Corpsdetexte"/>
      </w:pPr>
    </w:p>
    <w:p w14:paraId="066FD322" w14:textId="77777777" w:rsidR="00443838" w:rsidRPr="002E5C4D" w:rsidRDefault="00443838" w:rsidP="002F08BF">
      <w:pPr>
        <w:pStyle w:val="Corpsdetexte"/>
      </w:pPr>
      <w:r w:rsidRPr="002E5C4D">
        <w:t xml:space="preserve">Note that, when the float has ended its mission (recovered or lost float), if the last received buffer is not complete, it will never be processed with the algorithm exposed above. </w:t>
      </w:r>
      <w:r w:rsidR="00F40090" w:rsidRPr="002E5C4D">
        <w:t>To cope with this issue, the user should be informed that, at the end of a decoder session:</w:t>
      </w:r>
    </w:p>
    <w:p w14:paraId="0B0368B7" w14:textId="77777777" w:rsidR="00F40090" w:rsidRPr="002E5C4D" w:rsidRDefault="00F40090" w:rsidP="000557AF">
      <w:pPr>
        <w:pStyle w:val="Corpsdetexte"/>
        <w:numPr>
          <w:ilvl w:val="0"/>
          <w:numId w:val="60"/>
        </w:numPr>
      </w:pPr>
      <w:r w:rsidRPr="002E5C4D">
        <w:t>The remaining unprocessed buffers are always processed by the PI decoder,</w:t>
      </w:r>
    </w:p>
    <w:p w14:paraId="1CD4F226" w14:textId="77777777" w:rsidR="00F40090" w:rsidRPr="002E5C4D" w:rsidRDefault="00F40090" w:rsidP="000557AF">
      <w:pPr>
        <w:pStyle w:val="Corpsdetexte"/>
        <w:numPr>
          <w:ilvl w:val="0"/>
          <w:numId w:val="60"/>
        </w:numPr>
      </w:pPr>
      <w:r w:rsidRPr="002E5C4D">
        <w:t xml:space="preserve">The remaining unprocessed buffers can be processed by the DAC decoder with the </w:t>
      </w:r>
      <w:r w:rsidR="00936382" w:rsidRPr="002E5C4D">
        <w:rPr>
          <w:rFonts w:ascii="Courier New" w:hAnsi="Courier New" w:cs="Courier New"/>
          <w:sz w:val="20"/>
          <w:szCs w:val="20"/>
        </w:rPr>
        <w:t>PROCESS_REMAINING_BUFFERS</w:t>
      </w:r>
      <w:r w:rsidR="00936382" w:rsidRPr="002E5C4D">
        <w:t xml:space="preserve"> configuration variable.</w:t>
      </w:r>
    </w:p>
    <w:p w14:paraId="305A6217" w14:textId="77777777" w:rsidR="0044568A" w:rsidRPr="002E5C4D" w:rsidRDefault="0044568A" w:rsidP="0044568A">
      <w:pPr>
        <w:pStyle w:val="Titre3"/>
      </w:pPr>
      <w:bookmarkStart w:id="797" w:name="_Toc32334949"/>
      <w:bookmarkStart w:id="798" w:name="_Toc32335244"/>
      <w:bookmarkStart w:id="799" w:name="_Toc32591970"/>
      <w:bookmarkStart w:id="800" w:name="_Toc32334950"/>
      <w:bookmarkStart w:id="801" w:name="_Toc32335245"/>
      <w:bookmarkStart w:id="802" w:name="_Toc32591971"/>
      <w:bookmarkStart w:id="803" w:name="_Toc135664726"/>
      <w:bookmarkEnd w:id="797"/>
      <w:bookmarkEnd w:id="798"/>
      <w:bookmarkEnd w:id="799"/>
      <w:bookmarkEnd w:id="800"/>
      <w:bookmarkEnd w:id="801"/>
      <w:bookmarkEnd w:id="802"/>
      <w:r w:rsidRPr="002E5C4D">
        <w:t>For Ice floats</w:t>
      </w:r>
      <w:bookmarkEnd w:id="803"/>
    </w:p>
    <w:p w14:paraId="1671CE5F" w14:textId="77777777" w:rsidR="0044568A" w:rsidRPr="002E5C4D" w:rsidRDefault="0044568A" w:rsidP="000557AF">
      <w:r w:rsidRPr="002E5C4D">
        <w:t xml:space="preserve">Ice floats are </w:t>
      </w:r>
      <w:r w:rsidR="00D8159A" w:rsidRPr="002E5C4D">
        <w:t>equipped</w:t>
      </w:r>
      <w:r w:rsidRPr="002E5C4D">
        <w:t xml:space="preserve"> with a memory card. When a message cannot be transmitted</w:t>
      </w:r>
      <w:r w:rsidR="00526943" w:rsidRPr="002E5C4D">
        <w:t xml:space="preserve"> (in case of a failure of the transmission system or in case the float cannot reach the surface because of Ice coverage)</w:t>
      </w:r>
      <w:r w:rsidRPr="002E5C4D">
        <w:t>, it is stored on the memory card to be transmitted later</w:t>
      </w:r>
      <w:r w:rsidR="0084607E" w:rsidRPr="002E5C4D">
        <w:t xml:space="preserve"> in delayed mode</w:t>
      </w:r>
      <w:r w:rsidRPr="002E5C4D">
        <w:t xml:space="preserve"> (during </w:t>
      </w:r>
      <w:r w:rsidR="0084607E" w:rsidRPr="002E5C4D">
        <w:t>one or more</w:t>
      </w:r>
      <w:r w:rsidRPr="002E5C4D">
        <w:t xml:space="preserve"> </w:t>
      </w:r>
      <w:r w:rsidR="0084607E" w:rsidRPr="002E5C4D">
        <w:t>following</w:t>
      </w:r>
      <w:r w:rsidRPr="002E5C4D">
        <w:t xml:space="preserve"> transmission session</w:t>
      </w:r>
      <w:r w:rsidR="0084607E" w:rsidRPr="002E5C4D">
        <w:t>(s)</w:t>
      </w:r>
      <w:r w:rsidRPr="002E5C4D">
        <w:t xml:space="preserve">). </w:t>
      </w:r>
      <w:r w:rsidR="001A05C2" w:rsidRPr="002E5C4D">
        <w:t xml:space="preserve">Many transmission sessions can then be needed to transmit the data </w:t>
      </w:r>
      <w:r w:rsidRPr="002E5C4D">
        <w:t>of a given cycle</w:t>
      </w:r>
      <w:r w:rsidR="001A05C2" w:rsidRPr="002E5C4D">
        <w:t>.</w:t>
      </w:r>
    </w:p>
    <w:p w14:paraId="2706C6F7" w14:textId="77777777" w:rsidR="00526943" w:rsidRPr="002E5C4D" w:rsidRDefault="00526943" w:rsidP="00526943">
      <w:r w:rsidRPr="002E5C4D">
        <w:t>In that case, the buffers are virtually</w:t>
      </w:r>
      <w:r w:rsidR="000D29D1" w:rsidRPr="002E5C4D">
        <w:t xml:space="preserve"> man</w:t>
      </w:r>
      <w:r w:rsidRPr="002E5C4D">
        <w:t xml:space="preserve">aged through lists of files: </w:t>
      </w:r>
      <w:proofErr w:type="spellStart"/>
      <w:proofErr w:type="gramStart"/>
      <w:r w:rsidR="000D29D1" w:rsidRPr="002E5C4D">
        <w:t>a</w:t>
      </w:r>
      <w:r w:rsidRPr="002E5C4D">
        <w:rPr>
          <w:i/>
        </w:rPr>
        <w:t>‘</w:t>
      </w:r>
      <w:proofErr w:type="gramEnd"/>
      <w:r w:rsidRPr="002E5C4D">
        <w:rPr>
          <w:i/>
        </w:rPr>
        <w:t>spool</w:t>
      </w:r>
      <w:proofErr w:type="spellEnd"/>
      <w:r w:rsidRPr="002E5C4D">
        <w:rPr>
          <w:i/>
        </w:rPr>
        <w:t>’</w:t>
      </w:r>
      <w:r w:rsidRPr="002E5C4D">
        <w:t xml:space="preserve"> </w:t>
      </w:r>
      <w:r w:rsidR="000D29D1" w:rsidRPr="002E5C4D">
        <w:t xml:space="preserve">list </w:t>
      </w:r>
      <w:r w:rsidRPr="002E5C4D">
        <w:t xml:space="preserve">and </w:t>
      </w:r>
      <w:r w:rsidR="000D29D1" w:rsidRPr="002E5C4D">
        <w:t xml:space="preserve">one </w:t>
      </w:r>
      <w:r w:rsidRPr="002E5C4D">
        <w:rPr>
          <w:i/>
        </w:rPr>
        <w:t>‘</w:t>
      </w:r>
      <w:proofErr w:type="spellStart"/>
      <w:r w:rsidRPr="002E5C4D">
        <w:rPr>
          <w:i/>
        </w:rPr>
        <w:t>buffer#i</w:t>
      </w:r>
      <w:proofErr w:type="spellEnd"/>
      <w:r w:rsidRPr="002E5C4D">
        <w:rPr>
          <w:i/>
        </w:rPr>
        <w:t>’</w:t>
      </w:r>
      <w:r w:rsidR="000D29D1" w:rsidRPr="002E5C4D">
        <w:t xml:space="preserve"> list for each cycle #i under transmission.</w:t>
      </w:r>
    </w:p>
    <w:p w14:paraId="4A0BAAE7" w14:textId="77777777" w:rsidR="0064433B" w:rsidRPr="002E5C4D" w:rsidRDefault="0064433B" w:rsidP="0064433B">
      <w:pPr>
        <w:pStyle w:val="Corpsdetexte"/>
      </w:pPr>
      <w:r w:rsidRPr="002E5C4D">
        <w:t>Just before decoding, all the received Iridium mail files are in the ‘</w:t>
      </w:r>
      <w:r w:rsidRPr="002E5C4D">
        <w:rPr>
          <w:rStyle w:val="CodeCar"/>
          <w:rFonts w:eastAsiaTheme="minorEastAsia"/>
        </w:rPr>
        <w:t>IRIDIUM_DATA_DIRECTORY</w:t>
      </w:r>
      <w:r w:rsidRPr="002E5C4D">
        <w:t>/</w:t>
      </w:r>
      <w:r w:rsidRPr="002E5C4D">
        <w:rPr>
          <w:i/>
        </w:rPr>
        <w:t>IMEI_WMO</w:t>
      </w:r>
      <w:r w:rsidRPr="002E5C4D">
        <w:t>/</w:t>
      </w:r>
      <w:r w:rsidRPr="002E5C4D">
        <w:rPr>
          <w:i/>
        </w:rPr>
        <w:t>archive’</w:t>
      </w:r>
      <w:r w:rsidRPr="002E5C4D">
        <w:t xml:space="preserve"> directory. This has been done:</w:t>
      </w:r>
    </w:p>
    <w:p w14:paraId="3CA82A19" w14:textId="49679A27" w:rsidR="0064433B" w:rsidRPr="002E5C4D" w:rsidRDefault="0064433B" w:rsidP="0064433B">
      <w:pPr>
        <w:pStyle w:val="Corpsdetexte"/>
        <w:widowControl w:val="0"/>
        <w:numPr>
          <w:ilvl w:val="0"/>
          <w:numId w:val="47"/>
        </w:numPr>
        <w:suppressAutoHyphens/>
      </w:pPr>
      <w:r w:rsidRPr="002E5C4D">
        <w:t xml:space="preserve">By the operator (with the tool </w:t>
      </w:r>
      <w:proofErr w:type="spellStart"/>
      <w:r w:rsidRPr="002E5C4D">
        <w:rPr>
          <w:b/>
          <w:i/>
        </w:rPr>
        <w:t>copy_iridium_mail_files</w:t>
      </w:r>
      <w:proofErr w:type="spellEnd"/>
      <w:r w:rsidRPr="002E5C4D">
        <w:t xml:space="preserve">, see </w:t>
      </w:r>
      <w:r w:rsidRPr="002E5C4D">
        <w:fldChar w:fldCharType="begin"/>
      </w:r>
      <w:r w:rsidRPr="002E5C4D">
        <w:instrText xml:space="preserve"> REF _Ref459295204 \r \h </w:instrText>
      </w:r>
      <w:r w:rsidR="009B295B" w:rsidRPr="002E5C4D">
        <w:instrText xml:space="preserve"> \* MERGEFORMAT </w:instrText>
      </w:r>
      <w:r w:rsidRPr="002E5C4D">
        <w:fldChar w:fldCharType="separate"/>
      </w:r>
      <w:r w:rsidR="00011D7C">
        <w:t>6.1.2.2</w:t>
      </w:r>
      <w:r w:rsidRPr="002E5C4D">
        <w:fldChar w:fldCharType="end"/>
      </w:r>
      <w:r w:rsidRPr="002E5C4D">
        <w:t>) before using the PI decoder,</w:t>
      </w:r>
    </w:p>
    <w:p w14:paraId="1A63D42E" w14:textId="77777777" w:rsidR="0064433B" w:rsidRPr="002E5C4D" w:rsidRDefault="0064433B" w:rsidP="0064433B">
      <w:pPr>
        <w:pStyle w:val="Corpsdetexte"/>
        <w:widowControl w:val="0"/>
        <w:numPr>
          <w:ilvl w:val="0"/>
          <w:numId w:val="47"/>
        </w:numPr>
        <w:suppressAutoHyphens/>
      </w:pPr>
      <w:r w:rsidRPr="002E5C4D">
        <w:t xml:space="preserve">By the DAC decoder (after analysis of the </w:t>
      </w:r>
      <w:proofErr w:type="spellStart"/>
      <w:r w:rsidRPr="002E5C4D">
        <w:t>rsync</w:t>
      </w:r>
      <w:proofErr w:type="spellEnd"/>
      <w:r w:rsidRPr="002E5C4D">
        <w:t xml:space="preserve"> log files to identify new incoming Iridium mail files).</w:t>
      </w:r>
    </w:p>
    <w:p w14:paraId="02CFAD0D" w14:textId="77777777" w:rsidR="0064433B" w:rsidRPr="002E5C4D" w:rsidRDefault="0064433B" w:rsidP="0064433B">
      <w:pPr>
        <w:pStyle w:val="Corpsdetexte"/>
      </w:pPr>
    </w:p>
    <w:p w14:paraId="742E7202" w14:textId="00125D6D" w:rsidR="0064433B" w:rsidRPr="002E5C4D" w:rsidRDefault="0064433B" w:rsidP="0064433B">
      <w:pPr>
        <w:pStyle w:val="Corpsdetexte"/>
      </w:pPr>
      <w:r w:rsidRPr="002E5C4D">
        <w:lastRenderedPageBreak/>
        <w:t>At the beginning of the decoding session, the Iridium mail files dated in the interval [</w:t>
      </w:r>
      <w:proofErr w:type="spellStart"/>
      <w:r w:rsidRPr="002E5C4D">
        <w:rPr>
          <w:i/>
        </w:rPr>
        <w:t>float_launch_date</w:t>
      </w:r>
      <w:proofErr w:type="spellEnd"/>
      <w:r w:rsidRPr="002E5C4D">
        <w:t xml:space="preserve">, </w:t>
      </w:r>
      <w:proofErr w:type="spellStart"/>
      <w:r w:rsidRPr="002E5C4D">
        <w:rPr>
          <w:i/>
        </w:rPr>
        <w:t>end_decoding_date</w:t>
      </w:r>
      <w:proofErr w:type="spellEnd"/>
      <w:r w:rsidRPr="002E5C4D">
        <w:t xml:space="preserve">] (see </w:t>
      </w:r>
      <w:r w:rsidRPr="002E5C4D">
        <w:fldChar w:fldCharType="begin"/>
      </w:r>
      <w:r w:rsidRPr="002E5C4D">
        <w:instrText xml:space="preserve"> REF _Ref459295628 \r \h </w:instrText>
      </w:r>
      <w:r w:rsidR="009B295B" w:rsidRPr="002E5C4D">
        <w:instrText xml:space="preserve"> \* MERGEFORMAT </w:instrText>
      </w:r>
      <w:r w:rsidRPr="002E5C4D">
        <w:fldChar w:fldCharType="separate"/>
      </w:r>
      <w:r w:rsidR="00011D7C">
        <w:t>5.1.1</w:t>
      </w:r>
      <w:r w:rsidRPr="002E5C4D">
        <w:fldChar w:fldCharType="end"/>
      </w:r>
      <w:r w:rsidRPr="002E5C4D">
        <w:t xml:space="preserve"> or </w:t>
      </w:r>
      <w:r w:rsidRPr="002E5C4D">
        <w:fldChar w:fldCharType="begin"/>
      </w:r>
      <w:r w:rsidRPr="002E5C4D">
        <w:instrText xml:space="preserve"> REF _Ref459295643 \r \h </w:instrText>
      </w:r>
      <w:r w:rsidR="009B295B" w:rsidRPr="002E5C4D">
        <w:instrText xml:space="preserve"> \* MERGEFORMAT </w:instrText>
      </w:r>
      <w:r w:rsidRPr="002E5C4D">
        <w:fldChar w:fldCharType="separate"/>
      </w:r>
      <w:r w:rsidR="00011D7C">
        <w:t>5.2.1</w:t>
      </w:r>
      <w:r w:rsidRPr="002E5C4D">
        <w:fldChar w:fldCharType="end"/>
      </w:r>
      <w:r w:rsidRPr="002E5C4D">
        <w:t>) are loaded in the ‘</w:t>
      </w:r>
      <w:r w:rsidRPr="002E5C4D">
        <w:rPr>
          <w:i/>
        </w:rPr>
        <w:t>spool’</w:t>
      </w:r>
      <w:r w:rsidRPr="002E5C4D">
        <w:t xml:space="preserve"> list (the date used is the date of the Iridium session, also stored in the Iridium mail file name, see </w:t>
      </w:r>
      <w:r w:rsidRPr="002E5C4D">
        <w:fldChar w:fldCharType="begin"/>
      </w:r>
      <w:r w:rsidRPr="002E5C4D">
        <w:instrText xml:space="preserve"> REF _Ref459295885 \r \h </w:instrText>
      </w:r>
      <w:r w:rsidR="009B295B" w:rsidRPr="002E5C4D">
        <w:instrText xml:space="preserve"> \* MERGEFORMAT </w:instrText>
      </w:r>
      <w:r w:rsidRPr="002E5C4D">
        <w:fldChar w:fldCharType="separate"/>
      </w:r>
      <w:r w:rsidR="00011D7C">
        <w:t>6.1.2.1</w:t>
      </w:r>
      <w:r w:rsidRPr="002E5C4D">
        <w:fldChar w:fldCharType="end"/>
      </w:r>
      <w:r w:rsidRPr="002E5C4D">
        <w:t>).</w:t>
      </w:r>
    </w:p>
    <w:p w14:paraId="34D8AFF7" w14:textId="77777777" w:rsidR="0064433B" w:rsidRPr="002E5C4D" w:rsidRDefault="0064433B" w:rsidP="0064433B">
      <w:pPr>
        <w:pStyle w:val="Corpsdetexte"/>
      </w:pPr>
    </w:p>
    <w:p w14:paraId="77E35D3C" w14:textId="77777777" w:rsidR="0064433B" w:rsidRPr="002E5C4D" w:rsidRDefault="0064433B" w:rsidP="0064433B">
      <w:pPr>
        <w:pStyle w:val="Corpsdetexte"/>
      </w:pPr>
      <w:r w:rsidRPr="002E5C4D">
        <w:t xml:space="preserve">The processing steps </w:t>
      </w:r>
      <w:r w:rsidR="00526943" w:rsidRPr="002E5C4D">
        <w:t xml:space="preserve">of a decoding session </w:t>
      </w:r>
      <w:r w:rsidRPr="002E5C4D">
        <w:t>are the following:</w:t>
      </w:r>
    </w:p>
    <w:p w14:paraId="687CC413" w14:textId="77777777" w:rsidR="000D29D1" w:rsidRPr="002E5C4D" w:rsidRDefault="000D29D1" w:rsidP="000D29D1">
      <w:pPr>
        <w:pStyle w:val="Corpsdetexte"/>
        <w:widowControl w:val="0"/>
        <w:numPr>
          <w:ilvl w:val="0"/>
          <w:numId w:val="63"/>
        </w:numPr>
        <w:suppressAutoHyphens/>
      </w:pPr>
      <w:r w:rsidRPr="002E5C4D">
        <w:t xml:space="preserve">All the mail files of the </w:t>
      </w:r>
      <w:r w:rsidRPr="002E5C4D">
        <w:rPr>
          <w:i/>
        </w:rPr>
        <w:t>‘spool’</w:t>
      </w:r>
      <w:r w:rsidRPr="002E5C4D">
        <w:t xml:space="preserve"> list are processed, that is:</w:t>
      </w:r>
    </w:p>
    <w:p w14:paraId="157B01B8" w14:textId="77777777" w:rsidR="000D29D1" w:rsidRPr="002E5C4D" w:rsidRDefault="000D29D1" w:rsidP="000D29D1">
      <w:pPr>
        <w:pStyle w:val="Corpsdetexte"/>
        <w:widowControl w:val="0"/>
        <w:numPr>
          <w:ilvl w:val="1"/>
          <w:numId w:val="63"/>
        </w:numPr>
        <w:suppressAutoHyphens/>
      </w:pPr>
      <w:r w:rsidRPr="002E5C4D">
        <w:t>Store the Iridium session information (provided in the mail),</w:t>
      </w:r>
    </w:p>
    <w:p w14:paraId="2AFDAA24" w14:textId="77777777" w:rsidR="000D29D1" w:rsidRPr="002E5C4D" w:rsidRDefault="000D29D1" w:rsidP="000D29D1">
      <w:pPr>
        <w:pStyle w:val="Corpsdetexte"/>
        <w:widowControl w:val="0"/>
        <w:numPr>
          <w:ilvl w:val="1"/>
          <w:numId w:val="63"/>
        </w:numPr>
        <w:suppressAutoHyphens/>
      </w:pPr>
      <w:r w:rsidRPr="002E5C4D">
        <w:t>Extract the mail file attachment (the SBD file), if any,</w:t>
      </w:r>
    </w:p>
    <w:p w14:paraId="6074E6B1" w14:textId="77777777" w:rsidR="000D29D1" w:rsidRPr="002E5C4D" w:rsidRDefault="000D29D1" w:rsidP="000D29D1">
      <w:pPr>
        <w:pStyle w:val="Corpsdetexte"/>
        <w:widowControl w:val="0"/>
        <w:numPr>
          <w:ilvl w:val="1"/>
          <w:numId w:val="63"/>
        </w:numPr>
        <w:suppressAutoHyphens/>
      </w:pPr>
      <w:r w:rsidRPr="002E5C4D">
        <w:t>Decode the SBD file data.</w:t>
      </w:r>
    </w:p>
    <w:p w14:paraId="7FC2F64E" w14:textId="77777777" w:rsidR="000D29D1" w:rsidRPr="002E5C4D" w:rsidRDefault="000D29D1" w:rsidP="000557AF">
      <w:pPr>
        <w:pStyle w:val="Corpsdetexte"/>
        <w:widowControl w:val="0"/>
        <w:numPr>
          <w:ilvl w:val="0"/>
          <w:numId w:val="63"/>
        </w:numPr>
        <w:suppressAutoHyphens/>
      </w:pPr>
      <w:r w:rsidRPr="002E5C4D">
        <w:t>Create the decoding buffers, that is, for each transmission session:</w:t>
      </w:r>
    </w:p>
    <w:p w14:paraId="756FFEA7" w14:textId="77777777" w:rsidR="000D29D1" w:rsidRPr="002E5C4D" w:rsidRDefault="000D29D1" w:rsidP="009B295B">
      <w:pPr>
        <w:pStyle w:val="Corpsdetexte"/>
        <w:widowControl w:val="0"/>
        <w:numPr>
          <w:ilvl w:val="1"/>
          <w:numId w:val="63"/>
        </w:numPr>
        <w:suppressAutoHyphens/>
      </w:pPr>
      <w:r w:rsidRPr="002E5C4D">
        <w:t xml:space="preserve">Create a new </w:t>
      </w:r>
      <w:r w:rsidRPr="002E5C4D">
        <w:rPr>
          <w:i/>
        </w:rPr>
        <w:t>‘</w:t>
      </w:r>
      <w:proofErr w:type="spellStart"/>
      <w:r w:rsidRPr="002E5C4D">
        <w:rPr>
          <w:i/>
        </w:rPr>
        <w:t>buffer#i</w:t>
      </w:r>
      <w:proofErr w:type="spellEnd"/>
      <w:r w:rsidRPr="002E5C4D">
        <w:rPr>
          <w:i/>
        </w:rPr>
        <w:t>’</w:t>
      </w:r>
      <w:r w:rsidRPr="002E5C4D">
        <w:t xml:space="preserve"> list for each new cycle data,</w:t>
      </w:r>
    </w:p>
    <w:p w14:paraId="6489314B" w14:textId="77777777" w:rsidR="000D29D1" w:rsidRPr="002E5C4D" w:rsidRDefault="000D29D1" w:rsidP="009B295B">
      <w:pPr>
        <w:pStyle w:val="Corpsdetexte"/>
        <w:widowControl w:val="0"/>
        <w:numPr>
          <w:ilvl w:val="1"/>
          <w:numId w:val="63"/>
        </w:numPr>
        <w:suppressAutoHyphens/>
      </w:pPr>
      <w:r w:rsidRPr="002E5C4D">
        <w:t>Store already seen cycle data</w:t>
      </w:r>
      <w:r w:rsidR="008508C9" w:rsidRPr="002E5C4D">
        <w:t xml:space="preserve"> in</w:t>
      </w:r>
      <w:r w:rsidRPr="002E5C4D">
        <w:t xml:space="preserve"> their associated </w:t>
      </w:r>
      <w:r w:rsidR="00D8159A" w:rsidRPr="002E5C4D">
        <w:t xml:space="preserve">existing </w:t>
      </w:r>
      <w:r w:rsidRPr="002E5C4D">
        <w:rPr>
          <w:i/>
        </w:rPr>
        <w:t>‘</w:t>
      </w:r>
      <w:proofErr w:type="spellStart"/>
      <w:r w:rsidRPr="002E5C4D">
        <w:rPr>
          <w:i/>
        </w:rPr>
        <w:t>buffer#i</w:t>
      </w:r>
      <w:proofErr w:type="spellEnd"/>
      <w:r w:rsidRPr="002E5C4D">
        <w:rPr>
          <w:i/>
        </w:rPr>
        <w:t>’</w:t>
      </w:r>
      <w:r w:rsidRPr="002E5C4D">
        <w:t xml:space="preserve"> list,</w:t>
      </w:r>
    </w:p>
    <w:p w14:paraId="7E350859" w14:textId="77777777" w:rsidR="000D29D1" w:rsidRPr="002E5C4D" w:rsidRDefault="005F0C73" w:rsidP="009B295B">
      <w:pPr>
        <w:pStyle w:val="Corpsdetexte"/>
        <w:widowControl w:val="0"/>
        <w:numPr>
          <w:ilvl w:val="1"/>
          <w:numId w:val="63"/>
        </w:numPr>
        <w:suppressAutoHyphens/>
      </w:pPr>
      <w:r w:rsidRPr="002E5C4D">
        <w:t xml:space="preserve">For each </w:t>
      </w:r>
      <w:r w:rsidRPr="002E5C4D">
        <w:rPr>
          <w:i/>
        </w:rPr>
        <w:t>‘</w:t>
      </w:r>
      <w:proofErr w:type="spellStart"/>
      <w:r w:rsidRPr="002E5C4D">
        <w:rPr>
          <w:i/>
        </w:rPr>
        <w:t>buffer#i</w:t>
      </w:r>
      <w:proofErr w:type="spellEnd"/>
      <w:r w:rsidRPr="002E5C4D">
        <w:rPr>
          <w:i/>
        </w:rPr>
        <w:t>’</w:t>
      </w:r>
      <w:r w:rsidRPr="002E5C4D">
        <w:t xml:space="preserve"> list, check if its content is completed. If yes, set the </w:t>
      </w:r>
      <w:r w:rsidRPr="002E5C4D">
        <w:rPr>
          <w:i/>
        </w:rPr>
        <w:t>‘</w:t>
      </w:r>
      <w:proofErr w:type="spellStart"/>
      <w:r w:rsidRPr="002E5C4D">
        <w:rPr>
          <w:i/>
        </w:rPr>
        <w:t>buffer#i</w:t>
      </w:r>
      <w:proofErr w:type="spellEnd"/>
      <w:r w:rsidRPr="002E5C4D">
        <w:rPr>
          <w:i/>
        </w:rPr>
        <w:t>’</w:t>
      </w:r>
      <w:r w:rsidRPr="002E5C4D">
        <w:t xml:space="preserve"> as ‘completed’.</w:t>
      </w:r>
    </w:p>
    <w:p w14:paraId="538E3312" w14:textId="77777777" w:rsidR="000D29D1" w:rsidRPr="002E5C4D" w:rsidRDefault="000D29D1" w:rsidP="000557AF">
      <w:pPr>
        <w:pStyle w:val="Corpsdetexte"/>
        <w:widowControl w:val="0"/>
        <w:numPr>
          <w:ilvl w:val="0"/>
          <w:numId w:val="63"/>
        </w:numPr>
        <w:suppressAutoHyphens/>
      </w:pPr>
      <w:r w:rsidRPr="002E5C4D">
        <w:t xml:space="preserve">Process the SBD decoded </w:t>
      </w:r>
      <w:r w:rsidR="005F0C73" w:rsidRPr="002E5C4D">
        <w:t xml:space="preserve">data of the </w:t>
      </w:r>
      <w:r w:rsidR="008508C9" w:rsidRPr="002E5C4D">
        <w:t>‘</w:t>
      </w:r>
      <w:r w:rsidR="005F0C73" w:rsidRPr="002E5C4D">
        <w:t>completed</w:t>
      </w:r>
      <w:r w:rsidR="008508C9" w:rsidRPr="002E5C4D">
        <w:t>’</w:t>
      </w:r>
      <w:r w:rsidR="005F0C73" w:rsidRPr="002E5C4D">
        <w:t xml:space="preserve"> </w:t>
      </w:r>
      <w:r w:rsidR="005F0C73" w:rsidRPr="002E5C4D">
        <w:rPr>
          <w:i/>
        </w:rPr>
        <w:t>‘</w:t>
      </w:r>
      <w:proofErr w:type="spellStart"/>
      <w:r w:rsidR="005F0C73" w:rsidRPr="002E5C4D">
        <w:rPr>
          <w:i/>
        </w:rPr>
        <w:t>buffer#i</w:t>
      </w:r>
      <w:proofErr w:type="spellEnd"/>
      <w:r w:rsidR="005F0C73" w:rsidRPr="002E5C4D">
        <w:rPr>
          <w:i/>
        </w:rPr>
        <w:t>’</w:t>
      </w:r>
      <w:r w:rsidR="005F0C73" w:rsidRPr="002E5C4D">
        <w:t xml:space="preserve"> lists</w:t>
      </w:r>
      <w:r w:rsidRPr="002E5C4D">
        <w:t>.</w:t>
      </w:r>
    </w:p>
    <w:p w14:paraId="114A1362" w14:textId="77777777" w:rsidR="00526943" w:rsidRPr="002E5C4D" w:rsidRDefault="00526943" w:rsidP="009B295B">
      <w:pPr>
        <w:pStyle w:val="Corpsdetexte"/>
      </w:pPr>
    </w:p>
    <w:p w14:paraId="61D641E9" w14:textId="77777777" w:rsidR="008508C9" w:rsidRPr="002E5C4D" w:rsidRDefault="008508C9" w:rsidP="008508C9">
      <w:pPr>
        <w:pStyle w:val="Corpsdetexte"/>
      </w:pPr>
      <w:r w:rsidRPr="002E5C4D">
        <w:t xml:space="preserve">This theoretical algorithm works if all the expected data have been received, </w:t>
      </w:r>
      <w:proofErr w:type="gramStart"/>
      <w:r w:rsidRPr="002E5C4D">
        <w:t>i.e.</w:t>
      </w:r>
      <w:proofErr w:type="gramEnd"/>
      <w:r w:rsidRPr="002E5C4D">
        <w:t xml:space="preserve"> if all the buffers are completed. Unfortunately, this is not always the case.</w:t>
      </w:r>
    </w:p>
    <w:p w14:paraId="73AB6108" w14:textId="77777777" w:rsidR="008508C9" w:rsidRPr="002E5C4D" w:rsidRDefault="008508C9" w:rsidP="008508C9">
      <w:pPr>
        <w:pStyle w:val="Corpsdetexte"/>
      </w:pPr>
      <w:r w:rsidRPr="002E5C4D">
        <w:t>For an Ice float, not completed buffer can be due to:</w:t>
      </w:r>
    </w:p>
    <w:p w14:paraId="10B6647F" w14:textId="77777777" w:rsidR="008508C9" w:rsidRPr="002E5C4D" w:rsidRDefault="008508C9" w:rsidP="008508C9">
      <w:pPr>
        <w:pStyle w:val="Corpsdetexte"/>
        <w:numPr>
          <w:ilvl w:val="0"/>
          <w:numId w:val="61"/>
        </w:numPr>
      </w:pPr>
      <w:r w:rsidRPr="002E5C4D">
        <w:t>A message that has been lost (because of a float failure or if the memory card is full), or</w:t>
      </w:r>
    </w:p>
    <w:p w14:paraId="403A27E4" w14:textId="77777777" w:rsidR="008508C9" w:rsidRPr="002E5C4D" w:rsidRDefault="008508C9" w:rsidP="008508C9">
      <w:pPr>
        <w:pStyle w:val="Corpsdetexte"/>
        <w:numPr>
          <w:ilvl w:val="0"/>
          <w:numId w:val="61"/>
        </w:numPr>
      </w:pPr>
      <w:r w:rsidRPr="002E5C4D">
        <w:t>A transmission that is still pending at the time of the decoding session.</w:t>
      </w:r>
    </w:p>
    <w:p w14:paraId="121921CF" w14:textId="77777777" w:rsidR="008508C9" w:rsidRPr="002E5C4D" w:rsidRDefault="008508C9" w:rsidP="008508C9">
      <w:pPr>
        <w:pStyle w:val="Corpsdetexte"/>
      </w:pPr>
      <w:r w:rsidRPr="002E5C4D">
        <w:t xml:space="preserve">Consequently, we introduced a timeout on the </w:t>
      </w:r>
      <w:r w:rsidR="00F267FF" w:rsidRPr="002E5C4D">
        <w:t>maximum number</w:t>
      </w:r>
      <w:r w:rsidRPr="002E5C4D">
        <w:t xml:space="preserve"> of transmission session</w:t>
      </w:r>
      <w:r w:rsidR="00F267FF" w:rsidRPr="002E5C4D">
        <w:t>s</w:t>
      </w:r>
      <w:r w:rsidRPr="002E5C4D">
        <w:t xml:space="preserve"> allowed for cycle data to be transmitted</w:t>
      </w:r>
      <w:r w:rsidR="00F267FF" w:rsidRPr="002E5C4D">
        <w:t xml:space="preserve"> (presently set to 3)</w:t>
      </w:r>
      <w:r w:rsidRPr="002E5C4D">
        <w:t>.</w:t>
      </w:r>
    </w:p>
    <w:p w14:paraId="6932BCB7" w14:textId="77777777" w:rsidR="008508C9" w:rsidRPr="002E5C4D" w:rsidRDefault="008508C9" w:rsidP="008508C9">
      <w:pPr>
        <w:pStyle w:val="Corpsdetexte"/>
      </w:pPr>
    </w:p>
    <w:p w14:paraId="5A7EB35D" w14:textId="77777777" w:rsidR="008508C9" w:rsidRPr="002E5C4D" w:rsidRDefault="008508C9" w:rsidP="008508C9">
      <w:pPr>
        <w:pStyle w:val="Corpsdetexte"/>
      </w:pPr>
      <w:r w:rsidRPr="002E5C4D">
        <w:t>Note that, when the float has ended its mission (recovered or lost float), if the last received buffer is not complete, it will never be processed with the algorithm exposed above. To cope with this issue, the user should be informed that, at the end of a decoder session:</w:t>
      </w:r>
    </w:p>
    <w:p w14:paraId="49B3CC6E" w14:textId="77777777" w:rsidR="008508C9" w:rsidRPr="002E5C4D" w:rsidRDefault="008508C9" w:rsidP="008508C9">
      <w:pPr>
        <w:pStyle w:val="Corpsdetexte"/>
        <w:numPr>
          <w:ilvl w:val="0"/>
          <w:numId w:val="60"/>
        </w:numPr>
      </w:pPr>
      <w:r w:rsidRPr="002E5C4D">
        <w:t>The remaining unprocessed buffers are always processed by the PI decoder,</w:t>
      </w:r>
    </w:p>
    <w:p w14:paraId="11B6630B" w14:textId="77777777" w:rsidR="008508C9" w:rsidRPr="002E5C4D" w:rsidRDefault="008508C9" w:rsidP="008508C9">
      <w:pPr>
        <w:pStyle w:val="Corpsdetexte"/>
        <w:numPr>
          <w:ilvl w:val="0"/>
          <w:numId w:val="60"/>
        </w:numPr>
      </w:pPr>
      <w:r w:rsidRPr="002E5C4D">
        <w:t xml:space="preserve">The remaining unprocessed buffers can be processed by the DAC decoder with the </w:t>
      </w:r>
      <w:r w:rsidRPr="002E5C4D">
        <w:rPr>
          <w:rFonts w:ascii="Courier New" w:hAnsi="Courier New" w:cs="Courier New"/>
          <w:sz w:val="20"/>
          <w:szCs w:val="20"/>
        </w:rPr>
        <w:t>PROCESS_REMAINING_BUFFERS</w:t>
      </w:r>
      <w:r w:rsidRPr="002E5C4D">
        <w:t xml:space="preserve"> configuration variable.</w:t>
      </w:r>
    </w:p>
    <w:p w14:paraId="1D0250A0" w14:textId="77777777" w:rsidR="00A81C68" w:rsidRPr="002E5C4D" w:rsidRDefault="00A81C68" w:rsidP="000557AF">
      <w:pPr>
        <w:pStyle w:val="Corpsdetexte"/>
      </w:pPr>
    </w:p>
    <w:p w14:paraId="7CDBC35E" w14:textId="77777777" w:rsidR="00A81C68" w:rsidRPr="001369CF" w:rsidRDefault="00A81C68" w:rsidP="000557AF">
      <w:pPr>
        <w:pStyle w:val="Corpsdetexte"/>
      </w:pPr>
      <w:proofErr w:type="gramStart"/>
      <w:r w:rsidRPr="002E5C4D">
        <w:t>Note also</w:t>
      </w:r>
      <w:proofErr w:type="gramEnd"/>
      <w:r w:rsidRPr="002E5C4D">
        <w:t xml:space="preserve"> that, when using the </w:t>
      </w:r>
      <w:r w:rsidRPr="002E5C4D">
        <w:rPr>
          <w:b/>
          <w:i/>
        </w:rPr>
        <w:t>decode_provor_2_csv</w:t>
      </w:r>
      <w:r w:rsidRPr="002E5C4D">
        <w:t xml:space="preserve"> program, a CSV file </w:t>
      </w:r>
      <w:r w:rsidR="00D92BF6" w:rsidRPr="002E5C4D">
        <w:t>desc</w:t>
      </w:r>
      <w:r w:rsidRPr="002E5C4D">
        <w:t xml:space="preserve">ribing each buffer contents is generated in the </w:t>
      </w:r>
      <w:r w:rsidRPr="002E5C4D">
        <w:rPr>
          <w:rStyle w:val="CodeCar"/>
          <w:rFonts w:eastAsiaTheme="minorEastAsia"/>
        </w:rPr>
        <w:t>DIR_OUTPUT_CSV_FILE</w:t>
      </w:r>
      <w:r w:rsidRPr="002E5C4D">
        <w:t xml:space="preserve"> directory.</w:t>
      </w:r>
    </w:p>
    <w:p w14:paraId="15E2E4A9" w14:textId="77777777" w:rsidR="00A81C68" w:rsidRPr="001369CF" w:rsidRDefault="00A81C68" w:rsidP="000557AF">
      <w:pPr>
        <w:pStyle w:val="Corpsdetexte"/>
      </w:pPr>
    </w:p>
    <w:p w14:paraId="3C6AF672" w14:textId="77777777" w:rsidR="00CC5610" w:rsidRPr="001369CF" w:rsidRDefault="00CC5610">
      <w:pPr>
        <w:spacing w:after="200" w:line="276" w:lineRule="auto"/>
      </w:pPr>
      <w:r w:rsidRPr="001369CF">
        <w:br w:type="page"/>
      </w:r>
    </w:p>
    <w:p w14:paraId="6E7D3F17" w14:textId="77777777" w:rsidR="002F08BF" w:rsidRPr="001369CF" w:rsidRDefault="002F08BF" w:rsidP="00715A45">
      <w:pPr>
        <w:pStyle w:val="Titre2"/>
      </w:pPr>
      <w:bookmarkStart w:id="804" w:name="_Toc31890896"/>
      <w:bookmarkStart w:id="805" w:name="_Toc32334952"/>
      <w:bookmarkStart w:id="806" w:name="_Toc32335247"/>
      <w:bookmarkStart w:id="807" w:name="_Toc32591973"/>
      <w:bookmarkStart w:id="808" w:name="_Toc464635354"/>
      <w:bookmarkStart w:id="809" w:name="_Toc460855086"/>
      <w:bookmarkStart w:id="810" w:name="_Toc135664727"/>
      <w:bookmarkEnd w:id="804"/>
      <w:bookmarkEnd w:id="805"/>
      <w:bookmarkEnd w:id="806"/>
      <w:bookmarkEnd w:id="807"/>
      <w:bookmarkEnd w:id="808"/>
      <w:r w:rsidRPr="001369CF">
        <w:lastRenderedPageBreak/>
        <w:t>Management of Iridium files received from FLOAT_TRANSMISSION_TYPE #2 floats</w:t>
      </w:r>
      <w:bookmarkEnd w:id="809"/>
      <w:bookmarkEnd w:id="810"/>
    </w:p>
    <w:p w14:paraId="55EA40BA" w14:textId="77777777" w:rsidR="002F08BF" w:rsidRPr="001369CF" w:rsidRDefault="002F08BF" w:rsidP="002F08BF">
      <w:pPr>
        <w:pStyle w:val="Corpsdetexte"/>
      </w:pPr>
      <w:r w:rsidRPr="001369CF">
        <w:t xml:space="preserve">The Iridium RUDICS data transmitted by </w:t>
      </w:r>
      <w:r w:rsidRPr="001369CF">
        <w:rPr>
          <w:rStyle w:val="CodeCar"/>
          <w:rFonts w:eastAsiaTheme="minorEastAsia"/>
        </w:rPr>
        <w:t>FLOAT_TRANSMISSION_TYPE</w:t>
      </w:r>
      <w:r w:rsidRPr="001369CF">
        <w:t xml:space="preserve"> #2 floats are received as </w:t>
      </w:r>
      <w:r w:rsidR="00991EF0" w:rsidRPr="002E5C4D">
        <w:t>binary or ASCII</w:t>
      </w:r>
      <w:r w:rsidR="00991EF0" w:rsidRPr="001369CF">
        <w:t xml:space="preserve"> </w:t>
      </w:r>
      <w:r w:rsidRPr="001369CF">
        <w:t>files.</w:t>
      </w:r>
    </w:p>
    <w:p w14:paraId="16C204A7" w14:textId="77777777" w:rsidR="002F08BF" w:rsidRPr="00FE6751" w:rsidRDefault="002F08BF" w:rsidP="002F08BF">
      <w:pPr>
        <w:pStyle w:val="Corpsdetexte"/>
      </w:pPr>
      <w:r w:rsidRPr="001369CF">
        <w:t xml:space="preserve">The management of these files is thus </w:t>
      </w:r>
      <w:proofErr w:type="gramStart"/>
      <w:r w:rsidRPr="001369CF">
        <w:t>similar to</w:t>
      </w:r>
      <w:proofErr w:type="gramEnd"/>
      <w:r w:rsidRPr="001369CF">
        <w:t xml:space="preserve"> the one previously exposed (except that we manage </w:t>
      </w:r>
      <w:r w:rsidR="00991EF0" w:rsidRPr="002E5C4D">
        <w:t>binary or ASCII</w:t>
      </w:r>
      <w:r w:rsidR="00991EF0" w:rsidRPr="001369CF">
        <w:t xml:space="preserve"> </w:t>
      </w:r>
      <w:r w:rsidRPr="001369CF">
        <w:t>files instead of Iridium mail files).</w:t>
      </w:r>
    </w:p>
    <w:p w14:paraId="2C392F6B" w14:textId="77777777" w:rsidR="002F08BF" w:rsidRPr="00FE6751" w:rsidRDefault="002F08BF" w:rsidP="00715A45">
      <w:pPr>
        <w:pStyle w:val="Titre1"/>
      </w:pPr>
      <w:bookmarkStart w:id="811" w:name="_Toc32334954"/>
      <w:bookmarkStart w:id="812" w:name="_Toc32335249"/>
      <w:bookmarkStart w:id="813" w:name="_Toc32591975"/>
      <w:bookmarkStart w:id="814" w:name="_Toc32334955"/>
      <w:bookmarkStart w:id="815" w:name="_Toc32335250"/>
      <w:bookmarkStart w:id="816" w:name="_Toc32591976"/>
      <w:bookmarkStart w:id="817" w:name="_Toc464635356"/>
      <w:bookmarkStart w:id="818" w:name="_Toc464635357"/>
      <w:bookmarkStart w:id="819" w:name="_Toc464635358"/>
      <w:bookmarkStart w:id="820" w:name="_Toc464635359"/>
      <w:bookmarkStart w:id="821" w:name="_Toc460855088"/>
      <w:bookmarkStart w:id="822" w:name="_Toc135664728"/>
      <w:bookmarkEnd w:id="811"/>
      <w:bookmarkEnd w:id="812"/>
      <w:bookmarkEnd w:id="813"/>
      <w:bookmarkEnd w:id="814"/>
      <w:bookmarkEnd w:id="815"/>
      <w:bookmarkEnd w:id="816"/>
      <w:bookmarkEnd w:id="817"/>
      <w:bookmarkEnd w:id="818"/>
      <w:bookmarkEnd w:id="819"/>
      <w:bookmarkEnd w:id="820"/>
      <w:r w:rsidRPr="00FE6751">
        <w:lastRenderedPageBreak/>
        <w:t xml:space="preserve">ANNEX </w:t>
      </w:r>
      <w:bookmarkStart w:id="823" w:name="AXC"/>
      <w:r w:rsidRPr="00FE6751">
        <w:t>C</w:t>
      </w:r>
      <w:bookmarkEnd w:id="823"/>
      <w:r w:rsidRPr="00FE6751">
        <w:t>: decode_provor_2_nc_dm, the Delayed Mode DAC decoder</w:t>
      </w:r>
      <w:bookmarkEnd w:id="821"/>
      <w:bookmarkEnd w:id="822"/>
    </w:p>
    <w:p w14:paraId="28DCF0EB" w14:textId="77777777" w:rsidR="002F08BF" w:rsidRPr="00FE6751" w:rsidRDefault="002F08BF" w:rsidP="002F08BF">
      <w:pPr>
        <w:pStyle w:val="Corpsdetexte"/>
      </w:pPr>
      <w:r w:rsidRPr="00FE6751">
        <w:t>This decoding mode only concerns NKE BIO floats (</w:t>
      </w:r>
      <w:r w:rsidRPr="00FE6751">
        <w:rPr>
          <w:rStyle w:val="CodeCar"/>
          <w:rFonts w:eastAsiaTheme="minorEastAsia"/>
        </w:rPr>
        <w:t>FLOAT_TRANSMISSION_TYPE</w:t>
      </w:r>
      <w:r w:rsidRPr="00FE6751">
        <w:t xml:space="preserve"> #2 or #4 floats).</w:t>
      </w:r>
    </w:p>
    <w:p w14:paraId="3F132111" w14:textId="2EBEF12F" w:rsidR="002F08BF" w:rsidRPr="00FE6751" w:rsidRDefault="002F08BF" w:rsidP="002F08BF">
      <w:pPr>
        <w:pStyle w:val="Corpsdetexte"/>
      </w:pPr>
      <w:r w:rsidRPr="00FE6751">
        <w:t xml:space="preserve">Sometimes, these floats don't transmit all expected messages (or transmit erroneous information), in that case, the real time buffer cannot be processed at the correct time (it is finally processed after a timeout, see Annex </w:t>
      </w:r>
      <w:r w:rsidRPr="004E186F">
        <w:fldChar w:fldCharType="begin"/>
      </w:r>
      <w:r w:rsidRPr="00FE6751">
        <w:instrText xml:space="preserve"> REF AXB \h </w:instrText>
      </w:r>
      <w:r w:rsidRPr="004E186F">
        <w:fldChar w:fldCharType="separate"/>
      </w:r>
      <w:r w:rsidR="00011D7C" w:rsidRPr="001369CF">
        <w:t>B</w:t>
      </w:r>
      <w:r w:rsidRPr="004E186F">
        <w:fldChar w:fldCharType="end"/>
      </w:r>
      <w:r w:rsidRPr="00FE6751">
        <w:t>) and the result can be erroneous (particularly when the float is transmitting more than one sub-cycles, i.e. the data collected during more than one ascent).</w:t>
      </w:r>
    </w:p>
    <w:p w14:paraId="5BE85DC5" w14:textId="77777777" w:rsidR="002F08BF" w:rsidRPr="00FE6751" w:rsidRDefault="002F08BF" w:rsidP="002F08BF">
      <w:pPr>
        <w:pStyle w:val="Corpsdetexte"/>
      </w:pPr>
      <w:r w:rsidRPr="00FE6751">
        <w:t>We haven't succeeded in solving this case in real time, thus we decided to create a Delayed Mode decoding mode.</w:t>
      </w:r>
    </w:p>
    <w:p w14:paraId="7C622B2D" w14:textId="77777777" w:rsidR="002F08BF" w:rsidRPr="00FE6751" w:rsidRDefault="002F08BF" w:rsidP="002F08BF">
      <w:pPr>
        <w:pStyle w:val="Corpsdetexte"/>
      </w:pPr>
      <w:r w:rsidRPr="00FE6751">
        <w:t xml:space="preserve">This DM decoding mode is used by the </w:t>
      </w:r>
      <w:r w:rsidRPr="00FE6751">
        <w:rPr>
          <w:b/>
          <w:i/>
        </w:rPr>
        <w:t>decode_provor_2_nc_dm</w:t>
      </w:r>
      <w:r w:rsidRPr="00FE6751">
        <w:t xml:space="preserve"> DAC decoder.</w:t>
      </w:r>
    </w:p>
    <w:p w14:paraId="5D1F4AAB" w14:textId="77777777" w:rsidR="002F08BF" w:rsidRPr="00FE6751" w:rsidRDefault="002F08BF" w:rsidP="002F08BF">
      <w:pPr>
        <w:pStyle w:val="Corpsdetexte"/>
      </w:pPr>
      <w:r w:rsidRPr="00FE6751">
        <w:t xml:space="preserve">Once a float died (or has been retrieved), the set of received float data packets can be </w:t>
      </w:r>
      <w:proofErr w:type="gramStart"/>
      <w:r w:rsidRPr="00FE6751">
        <w:t>definitely grouped</w:t>
      </w:r>
      <w:proofErr w:type="gramEnd"/>
      <w:r w:rsidRPr="00FE6751">
        <w:t xml:space="preserve"> in buffers by the operator.</w:t>
      </w:r>
    </w:p>
    <w:p w14:paraId="14805C90" w14:textId="77777777" w:rsidR="002F08BF" w:rsidRPr="00FE6751" w:rsidRDefault="002F08BF" w:rsidP="002F08BF">
      <w:pPr>
        <w:pStyle w:val="Corpsdetexte"/>
      </w:pPr>
      <w:r w:rsidRPr="00FE6751">
        <w:t xml:space="preserve">The tool </w:t>
      </w:r>
      <w:proofErr w:type="spellStart"/>
      <w:r w:rsidRPr="00FE6751">
        <w:rPr>
          <w:b/>
          <w:i/>
        </w:rPr>
        <w:t>split_remocean_sbd_mail_files</w:t>
      </w:r>
      <w:proofErr w:type="spellEnd"/>
      <w:r w:rsidRPr="00FE6751">
        <w:t xml:space="preserve"> (for </w:t>
      </w:r>
      <w:r w:rsidRPr="00FE6751">
        <w:rPr>
          <w:rStyle w:val="CodeCar"/>
          <w:rFonts w:eastAsiaTheme="minorEastAsia"/>
        </w:rPr>
        <w:t>FLOAT_TRANSMISSION_TYPE</w:t>
      </w:r>
      <w:r w:rsidRPr="00FE6751">
        <w:t xml:space="preserve"> #4 floats) or </w:t>
      </w:r>
      <w:proofErr w:type="spellStart"/>
      <w:r w:rsidRPr="00FE6751">
        <w:rPr>
          <w:b/>
          <w:i/>
        </w:rPr>
        <w:t>split_remocean_rudics_sbd_files</w:t>
      </w:r>
      <w:proofErr w:type="spellEnd"/>
      <w:r w:rsidRPr="00FE6751">
        <w:t xml:space="preserve"> (for </w:t>
      </w:r>
      <w:r w:rsidRPr="00FE6751">
        <w:rPr>
          <w:rStyle w:val="CodeCar"/>
          <w:rFonts w:eastAsiaTheme="minorEastAsia"/>
        </w:rPr>
        <w:t>FLOAT_TRANSMISSION_TYPE</w:t>
      </w:r>
      <w:r w:rsidRPr="00FE6751">
        <w:t xml:space="preserve"> #4 floats) can be used to split the received SBD files in mono-packet files (one file per float packet) and to create a csv file containing the first version of the buffers. The operator can then check this proposal and modify it as needed to create the data sets to be decoded together.</w:t>
      </w:r>
    </w:p>
    <w:p w14:paraId="1B6BBD02" w14:textId="77777777" w:rsidR="002F08BF" w:rsidRPr="00FE6751" w:rsidRDefault="002F08BF" w:rsidP="002F08BF">
      <w:pPr>
        <w:pStyle w:val="Corpsdetexte"/>
      </w:pPr>
      <w:r w:rsidRPr="00FE6751">
        <w:t xml:space="preserve">For each float to be decoded in DM mode, we thus create a file to define each buffer contents (each SBD mono-packet file is assigned to a buffer number, or to -1 if the file should be ignored). This ‘buffers definition’ file should be stored in the </w:t>
      </w:r>
      <w:r w:rsidRPr="00FE6751">
        <w:rPr>
          <w:rStyle w:val="CodeCar"/>
          <w:rFonts w:eastAsiaTheme="minorEastAsia"/>
        </w:rPr>
        <w:t>DIR_INPUT_DM_BUFFER_LIST</w:t>
      </w:r>
      <w:r w:rsidRPr="00FE6751">
        <w:t xml:space="preserve"> directory.</w:t>
      </w:r>
    </w:p>
    <w:p w14:paraId="0F3EAE27" w14:textId="5B99438A" w:rsidR="002F08BF" w:rsidRPr="00FE6751" w:rsidRDefault="002F08BF" w:rsidP="002F08BF">
      <w:pPr>
        <w:pStyle w:val="Corpsdetexte"/>
      </w:pPr>
      <w:r w:rsidRPr="00FE6751">
        <w:t xml:space="preserve">When the decoder detects that a float should be processed in DM (set in the </w:t>
      </w:r>
      <w:r w:rsidRPr="00FE6751">
        <w:rPr>
          <w:rStyle w:val="CodeCar"/>
          <w:rFonts w:eastAsiaTheme="minorEastAsia"/>
        </w:rPr>
        <w:t>DM_FLAG</w:t>
      </w:r>
      <w:r w:rsidRPr="00FE6751">
        <w:t xml:space="preserve"> float decoder configuration information, see </w:t>
      </w:r>
      <w:r w:rsidRPr="004E186F">
        <w:fldChar w:fldCharType="begin"/>
      </w:r>
      <w:r w:rsidRPr="00FE6751">
        <w:instrText xml:space="preserve"> REF _Ref459302673 \r \h </w:instrText>
      </w:r>
      <w:r w:rsidRPr="004E186F">
        <w:fldChar w:fldCharType="separate"/>
      </w:r>
      <w:r w:rsidR="00011D7C">
        <w:t>5.2.1</w:t>
      </w:r>
      <w:r w:rsidRPr="004E186F">
        <w:fldChar w:fldCharType="end"/>
      </w:r>
      <w:r w:rsidRPr="00FE6751">
        <w:t>):</w:t>
      </w:r>
    </w:p>
    <w:p w14:paraId="72ABB906" w14:textId="77777777" w:rsidR="002F08BF" w:rsidRPr="00FE6751" w:rsidRDefault="002F08BF" w:rsidP="002F08BF">
      <w:pPr>
        <w:pStyle w:val="Corpsdetexte"/>
        <w:widowControl w:val="0"/>
        <w:numPr>
          <w:ilvl w:val="0"/>
          <w:numId w:val="51"/>
        </w:numPr>
        <w:suppressAutoHyphens/>
      </w:pPr>
      <w:r w:rsidRPr="00FE6751">
        <w:t xml:space="preserve">It first checks if the </w:t>
      </w:r>
      <w:r w:rsidRPr="00FE6751">
        <w:rPr>
          <w:rStyle w:val="CodeCar"/>
          <w:rFonts w:eastAsiaTheme="minorEastAsia"/>
        </w:rPr>
        <w:t>IRIDIUM_DATA_DIRECTORY</w:t>
      </w:r>
      <w:r w:rsidRPr="00FE6751">
        <w:t>/</w:t>
      </w:r>
      <w:r w:rsidRPr="00FE6751">
        <w:rPr>
          <w:i/>
        </w:rPr>
        <w:t>IMEI_WMO/</w:t>
      </w:r>
      <w:proofErr w:type="spellStart"/>
      <w:r w:rsidRPr="00FE6751">
        <w:rPr>
          <w:i/>
        </w:rPr>
        <w:t>archive_dm</w:t>
      </w:r>
      <w:proofErr w:type="spellEnd"/>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rPr>
          <w:i/>
        </w:rPr>
        <w:t>/</w:t>
      </w:r>
      <w:proofErr w:type="spellStart"/>
      <w:r w:rsidRPr="00FE6751">
        <w:rPr>
          <w:i/>
        </w:rPr>
        <w:t>archive_dm</w:t>
      </w:r>
      <w:proofErr w:type="spellEnd"/>
      <w:r w:rsidRPr="00FE6751">
        <w:t xml:space="preserve"> directory is empty.</w:t>
      </w:r>
    </w:p>
    <w:p w14:paraId="40E6177C" w14:textId="77777777" w:rsidR="002F08BF" w:rsidRPr="00FE6751" w:rsidRDefault="002F08BF" w:rsidP="002F08BF">
      <w:pPr>
        <w:pStyle w:val="Corpsdetexte"/>
        <w:ind w:left="709"/>
      </w:pPr>
      <w:r w:rsidRPr="00FE6751">
        <w:t xml:space="preserve">If so (first decoding of the float in DM), it splits the files of the </w:t>
      </w:r>
      <w:r w:rsidRPr="00FE6751">
        <w:rPr>
          <w:rStyle w:val="CodeCar"/>
          <w:rFonts w:eastAsiaTheme="minorEastAsia"/>
        </w:rPr>
        <w:t>IRIDIUM_DATA_DIRECTORY</w:t>
      </w:r>
      <w:r w:rsidRPr="00FE6751">
        <w:t>/</w:t>
      </w:r>
      <w:r w:rsidRPr="00FE6751">
        <w:rPr>
          <w:i/>
        </w:rPr>
        <w:t>IMEI_WMO</w:t>
      </w:r>
      <w:r w:rsidRPr="00FE6751">
        <w:t>/</w:t>
      </w:r>
      <w:r w:rsidRPr="00FE6751">
        <w:rPr>
          <w:i/>
        </w:rPr>
        <w:t>archive</w:t>
      </w:r>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t>/</w:t>
      </w:r>
      <w:r w:rsidRPr="00FE6751">
        <w:rPr>
          <w:i/>
        </w:rPr>
        <w:t>archive</w:t>
      </w:r>
      <w:r w:rsidRPr="00FE6751">
        <w:t xml:space="preserve"> directory in mono-packet files and store these files in the </w:t>
      </w:r>
      <w:r w:rsidRPr="00FE6751">
        <w:rPr>
          <w:rStyle w:val="CodeCar"/>
          <w:rFonts w:eastAsiaTheme="minorEastAsia"/>
        </w:rPr>
        <w:t>IRIDIUM_DATA_DIRECTORY</w:t>
      </w:r>
      <w:r w:rsidRPr="00FE6751">
        <w:t>/</w:t>
      </w:r>
      <w:r w:rsidRPr="00FE6751">
        <w:rPr>
          <w:i/>
        </w:rPr>
        <w:t>IMEI_WMO</w:t>
      </w:r>
      <w:r w:rsidRPr="00FE6751">
        <w:t>/</w:t>
      </w:r>
      <w:proofErr w:type="spellStart"/>
      <w:r w:rsidRPr="00FE6751">
        <w:rPr>
          <w:i/>
        </w:rPr>
        <w:t>archive_dm</w:t>
      </w:r>
      <w:proofErr w:type="spellEnd"/>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t>/</w:t>
      </w:r>
      <w:proofErr w:type="spellStart"/>
      <w:r w:rsidRPr="00FE6751">
        <w:rPr>
          <w:i/>
        </w:rPr>
        <w:t>archive_dm</w:t>
      </w:r>
      <w:proofErr w:type="spellEnd"/>
      <w:r w:rsidRPr="00FE6751">
        <w:t xml:space="preserve"> directory.</w:t>
      </w:r>
    </w:p>
    <w:p w14:paraId="561FD712" w14:textId="77777777" w:rsidR="002F08BF" w:rsidRPr="00FE6751" w:rsidRDefault="002F08BF" w:rsidP="002F08BF">
      <w:pPr>
        <w:pStyle w:val="Corpsdetexte"/>
        <w:widowControl w:val="0"/>
        <w:numPr>
          <w:ilvl w:val="0"/>
          <w:numId w:val="51"/>
        </w:numPr>
        <w:suppressAutoHyphens/>
      </w:pPr>
      <w:r w:rsidRPr="00FE6751">
        <w:t>It then decodes the float according to the ‘buffers definition’ contents.</w:t>
      </w:r>
    </w:p>
    <w:p w14:paraId="1E8AC461" w14:textId="77777777" w:rsidR="002F08BF" w:rsidRPr="00FE6751" w:rsidRDefault="002F08BF" w:rsidP="002F08BF">
      <w:pPr>
        <w:pStyle w:val="Corpsdetexte"/>
      </w:pPr>
      <w:r w:rsidRPr="00FE6751">
        <w:t xml:space="preserve">In this mode, the files stay in the </w:t>
      </w:r>
      <w:r w:rsidRPr="00FE6751">
        <w:rPr>
          <w:rStyle w:val="CodeCar"/>
          <w:rFonts w:eastAsiaTheme="minorEastAsia"/>
        </w:rPr>
        <w:t>IRIDIUM_DATA_DIRECTORY</w:t>
      </w:r>
      <w:r w:rsidRPr="00FE6751">
        <w:t>/</w:t>
      </w:r>
      <w:r w:rsidRPr="00FE6751">
        <w:rPr>
          <w:i/>
        </w:rPr>
        <w:t>IMEI_WMO</w:t>
      </w:r>
      <w:r w:rsidRPr="00FE6751">
        <w:t>/</w:t>
      </w:r>
      <w:proofErr w:type="spellStart"/>
      <w:r w:rsidRPr="00FE6751">
        <w:rPr>
          <w:i/>
        </w:rPr>
        <w:t>archive_dm</w:t>
      </w:r>
      <w:proofErr w:type="spellEnd"/>
      <w:r w:rsidRPr="00FE6751">
        <w:t xml:space="preserve"> or </w:t>
      </w:r>
      <w:r w:rsidRPr="00FE6751">
        <w:rPr>
          <w:rStyle w:val="CodeCar"/>
          <w:rFonts w:eastAsiaTheme="minorEastAsia"/>
        </w:rPr>
        <w:t>IRIDIUM_DATA_DIRECTORY</w:t>
      </w:r>
      <w:r w:rsidRPr="00FE6751">
        <w:t>/</w:t>
      </w:r>
      <w:proofErr w:type="spellStart"/>
      <w:r w:rsidRPr="00FE6751">
        <w:rPr>
          <w:i/>
        </w:rPr>
        <w:t>LoginName_WMO</w:t>
      </w:r>
      <w:proofErr w:type="spellEnd"/>
      <w:r w:rsidRPr="00FE6751">
        <w:rPr>
          <w:i/>
        </w:rPr>
        <w:t>/</w:t>
      </w:r>
      <w:proofErr w:type="spellStart"/>
      <w:r w:rsidRPr="00FE6751">
        <w:rPr>
          <w:rStyle w:val="CodeCar"/>
          <w:rFonts w:eastAsiaTheme="minorEastAsia"/>
          <w:i/>
        </w:rPr>
        <w:t>archive_dm</w:t>
      </w:r>
      <w:proofErr w:type="spellEnd"/>
      <w:r w:rsidRPr="00FE6751">
        <w:t xml:space="preserve"> directory and</w:t>
      </w:r>
      <w:r w:rsidR="00C80CCE" w:rsidRPr="00FE6751">
        <w:t>,</w:t>
      </w:r>
      <w:r w:rsidRPr="00FE6751">
        <w:t xml:space="preserve"> as the buffers are already defined</w:t>
      </w:r>
      <w:r w:rsidR="00C80CCE" w:rsidRPr="00FE6751">
        <w:t>,</w:t>
      </w:r>
      <w:r w:rsidRPr="00FE6751">
        <w:t xml:space="preserve"> the decoding of the float is more efficient.</w:t>
      </w:r>
    </w:p>
    <w:p w14:paraId="4C9C73DC" w14:textId="77777777" w:rsidR="002F08BF" w:rsidRPr="00FE6751" w:rsidRDefault="002F08BF" w:rsidP="00715A45">
      <w:pPr>
        <w:pStyle w:val="Titre1"/>
      </w:pPr>
      <w:bookmarkStart w:id="824" w:name="_Toc460855089"/>
      <w:bookmarkStart w:id="825" w:name="_Toc135664729"/>
      <w:r w:rsidRPr="00FE6751">
        <w:lastRenderedPageBreak/>
        <w:t xml:space="preserve">ANNEX D: conditional generation of </w:t>
      </w:r>
      <w:proofErr w:type="spellStart"/>
      <w:r w:rsidRPr="00FE6751">
        <w:t>NetCDF</w:t>
      </w:r>
      <w:proofErr w:type="spellEnd"/>
      <w:r w:rsidRPr="00FE6751">
        <w:t xml:space="preserve"> files</w:t>
      </w:r>
      <w:bookmarkEnd w:id="824"/>
      <w:bookmarkEnd w:id="825"/>
    </w:p>
    <w:p w14:paraId="2915A8B9" w14:textId="77777777" w:rsidR="002F08BF" w:rsidRPr="00FE6751" w:rsidRDefault="002F08BF" w:rsidP="002F08BF">
      <w:pPr>
        <w:pStyle w:val="Corpsdetexte"/>
      </w:pPr>
      <w:r w:rsidRPr="00FE6751">
        <w:t xml:space="preserve">The </w:t>
      </w:r>
      <w:proofErr w:type="spellStart"/>
      <w:r w:rsidRPr="00FE6751">
        <w:t>NetCDF</w:t>
      </w:r>
      <w:proofErr w:type="spellEnd"/>
      <w:r w:rsidRPr="00FE6751">
        <w:t xml:space="preserve"> files of trajectory data (TRAJ), of profile data (MONO-PROF or MULTI-PROF), of technical data (TECH) and of meta-data (META) are generated according to the configuration flags </w:t>
      </w:r>
      <w:r w:rsidRPr="00FE6751">
        <w:rPr>
          <w:rStyle w:val="CodeCar"/>
          <w:rFonts w:eastAsiaTheme="minorEastAsia"/>
        </w:rPr>
        <w:t>GENERATE_NC_TRAJ</w:t>
      </w:r>
      <w:r w:rsidRPr="00FE6751">
        <w:t xml:space="preserve">, </w:t>
      </w:r>
      <w:r w:rsidRPr="00FE6751">
        <w:rPr>
          <w:rStyle w:val="CodeCar"/>
          <w:rFonts w:eastAsiaTheme="minorEastAsia"/>
        </w:rPr>
        <w:t>GENERATE_NC_MONO_PROF</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GENERATE_NC_META</w:t>
      </w:r>
      <w:r w:rsidRPr="00FE6751">
        <w:t xml:space="preserve"> values respectively.</w:t>
      </w:r>
    </w:p>
    <w:p w14:paraId="3EF686F7" w14:textId="77777777" w:rsidR="002F08BF" w:rsidRPr="00FE6751" w:rsidRDefault="002F08BF" w:rsidP="002F08BF">
      <w:pPr>
        <w:pStyle w:val="Corpsdetexte"/>
      </w:pPr>
      <w:r w:rsidRPr="00FE6751">
        <w:t>When a flag is set to 0, the corresponding file is not generated.</w:t>
      </w:r>
    </w:p>
    <w:p w14:paraId="12A48FB2" w14:textId="77777777" w:rsidR="002F08BF" w:rsidRPr="00FE6751" w:rsidRDefault="002F08BF" w:rsidP="002F08BF">
      <w:pPr>
        <w:pStyle w:val="Corpsdetexte"/>
      </w:pPr>
      <w:r w:rsidRPr="00FE6751">
        <w:t>When a flag is set to 1, the corresponding file is generated (created or updated).</w:t>
      </w:r>
    </w:p>
    <w:p w14:paraId="4E294A99" w14:textId="77777777" w:rsidR="002F08BF" w:rsidRPr="00FE6751" w:rsidRDefault="002F08BF" w:rsidP="002F08BF">
      <w:pPr>
        <w:pStyle w:val="Corpsdetexte"/>
      </w:pPr>
      <w:r w:rsidRPr="00FE6751">
        <w:t>When a flag is set to 2, the corresponding file can be generated or not, depending on the rules detailed below for each float transmission type.</w:t>
      </w:r>
    </w:p>
    <w:p w14:paraId="211FAC7F" w14:textId="77777777" w:rsidR="002F08BF" w:rsidRPr="00FE6751" w:rsidRDefault="002F08BF" w:rsidP="00715A45">
      <w:pPr>
        <w:pStyle w:val="Titre2"/>
      </w:pPr>
      <w:bookmarkStart w:id="826" w:name="_Toc460855090"/>
      <w:bookmarkStart w:id="827" w:name="_Toc135664730"/>
      <w:r w:rsidRPr="00FE6751">
        <w:t>For Argos floats</w:t>
      </w:r>
      <w:bookmarkEnd w:id="826"/>
      <w:bookmarkEnd w:id="827"/>
    </w:p>
    <w:p w14:paraId="5729409A" w14:textId="77777777" w:rsidR="002F08BF" w:rsidRPr="00FE6751" w:rsidRDefault="002F08BF" w:rsidP="002F08BF">
      <w:pPr>
        <w:pStyle w:val="Corpsdetexte"/>
      </w:pPr>
      <w:r w:rsidRPr="00FE6751">
        <w:t xml:space="preserve">If the DAC decoder is used with the parameter </w:t>
      </w:r>
      <w:r w:rsidRPr="00FE6751">
        <w:rPr>
          <w:b/>
        </w:rPr>
        <w:t>'</w:t>
      </w:r>
      <w:proofErr w:type="spellStart"/>
      <w:r w:rsidRPr="00FE6751">
        <w:rPr>
          <w:b/>
        </w:rPr>
        <w:t>processmode</w:t>
      </w:r>
      <w:proofErr w:type="spellEnd"/>
      <w:r w:rsidRPr="00FE6751">
        <w:rPr>
          <w:b/>
        </w:rPr>
        <w:t>'</w:t>
      </w:r>
      <w:r w:rsidRPr="00FE6751">
        <w:t xml:space="preserve"> set to </w:t>
      </w:r>
      <w:r w:rsidRPr="00FE6751">
        <w:rPr>
          <w:b/>
        </w:rPr>
        <w:t>'profile'</w:t>
      </w:r>
      <w:r w:rsidRPr="00FE6751">
        <w:t>:</w:t>
      </w:r>
    </w:p>
    <w:p w14:paraId="64A04430" w14:textId="77777777"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set to 0 (</w:t>
      </w:r>
      <w:proofErr w:type="gramStart"/>
      <w:r w:rsidRPr="00FE6751">
        <w:t>i.e</w:t>
      </w:r>
      <w:r w:rsidR="000B7052">
        <w:t>.</w:t>
      </w:r>
      <w:proofErr w:type="gramEnd"/>
      <w:r w:rsidRPr="00FE6751">
        <w:t xml:space="preserve"> the corresponding files are not generated);</w:t>
      </w:r>
    </w:p>
    <w:p w14:paraId="7364C305" w14:textId="77777777"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GENERATE_NC_MONO_PROF</w:t>
      </w:r>
      <w:r w:rsidRPr="00FE6751">
        <w:t xml:space="preserve"> flag is set to 2.</w:t>
      </w:r>
    </w:p>
    <w:p w14:paraId="7B9A91FF" w14:textId="77777777" w:rsidR="002F08BF" w:rsidRPr="00FE6751" w:rsidRDefault="002F08BF" w:rsidP="002F08BF">
      <w:pPr>
        <w:pStyle w:val="Corpsdetexte"/>
      </w:pPr>
      <w:r w:rsidRPr="00FE6751">
        <w:t>When a generation flag is set to 2, the generation rules are the following.</w:t>
      </w:r>
    </w:p>
    <w:p w14:paraId="73DFD526" w14:textId="77777777" w:rsidR="002F08BF" w:rsidRPr="00FE6751" w:rsidRDefault="002F08BF" w:rsidP="00715A45">
      <w:pPr>
        <w:pStyle w:val="Titre3"/>
      </w:pPr>
      <w:bookmarkStart w:id="828" w:name="_Toc460855091"/>
      <w:bookmarkStart w:id="829" w:name="_Toc135664731"/>
      <w:r w:rsidRPr="00FE6751">
        <w:t>META file</w:t>
      </w:r>
      <w:bookmarkEnd w:id="828"/>
      <w:bookmarkEnd w:id="829"/>
    </w:p>
    <w:p w14:paraId="6D011A33" w14:textId="77777777" w:rsidR="002F08BF" w:rsidRPr="00FE6751" w:rsidRDefault="002F08BF" w:rsidP="002F08BF">
      <w:pPr>
        <w:pStyle w:val="Corpsdetexte"/>
      </w:pPr>
      <w:r w:rsidRPr="00FE6751">
        <w:t>The meta-data file is created if it doesn't exist. It is never updated.</w:t>
      </w:r>
    </w:p>
    <w:p w14:paraId="5E56F90E" w14:textId="77777777" w:rsidR="002F08BF" w:rsidRPr="00FE6751" w:rsidRDefault="002F08BF" w:rsidP="00715A45">
      <w:pPr>
        <w:pStyle w:val="Titre3"/>
      </w:pPr>
      <w:bookmarkStart w:id="830" w:name="_Toc460855092"/>
      <w:bookmarkStart w:id="831" w:name="_Toc135664732"/>
      <w:r w:rsidRPr="00FE6751">
        <w:t>TRAJ, MULTI-PROF and TECH files</w:t>
      </w:r>
      <w:bookmarkEnd w:id="830"/>
      <w:bookmarkEnd w:id="831"/>
    </w:p>
    <w:p w14:paraId="499D88E5" w14:textId="77777777" w:rsidR="002F08BF" w:rsidRPr="00FE6751" w:rsidRDefault="002F08BF" w:rsidP="002F08BF">
      <w:pPr>
        <w:pStyle w:val="Corpsdetexte"/>
      </w:pPr>
      <w:r w:rsidRPr="00FE6751">
        <w:t>The trajectory, multi-profile and technical files are created if they don't exist. They are updated, except when the two following assumptions are true:</w:t>
      </w:r>
    </w:p>
    <w:p w14:paraId="3B9987DE" w14:textId="77777777" w:rsidR="002F08BF" w:rsidRPr="00FE6751" w:rsidRDefault="002F08BF" w:rsidP="002F08BF">
      <w:pPr>
        <w:pStyle w:val="Corpsdetexte"/>
        <w:widowControl w:val="0"/>
        <w:numPr>
          <w:ilvl w:val="0"/>
          <w:numId w:val="44"/>
        </w:numPr>
        <w:suppressAutoHyphens/>
      </w:pPr>
      <w:r w:rsidRPr="00FE6751">
        <w:t xml:space="preserve">The set of cycle numbers of the Argos HEX data files is identical to the one stored in the CYCLE_NUMBER array of the concerned </w:t>
      </w:r>
      <w:proofErr w:type="spellStart"/>
      <w:r w:rsidRPr="00FE6751">
        <w:t>NetCDF</w:t>
      </w:r>
      <w:proofErr w:type="spellEnd"/>
      <w:r w:rsidRPr="00FE6751">
        <w:t xml:space="preserve"> file,</w:t>
      </w:r>
    </w:p>
    <w:p w14:paraId="0BFE1EDA" w14:textId="77777777" w:rsidR="002F08BF" w:rsidRPr="00FE6751" w:rsidRDefault="002F08BF" w:rsidP="002F08BF">
      <w:pPr>
        <w:pStyle w:val="Corpsdetexte"/>
        <w:widowControl w:val="0"/>
        <w:numPr>
          <w:ilvl w:val="0"/>
          <w:numId w:val="44"/>
        </w:numPr>
        <w:suppressAutoHyphens/>
      </w:pPr>
      <w:r w:rsidRPr="00FE6751">
        <w:t xml:space="preserve">All the Argos HEX data file system dates are before the DATE_UPDATE date of the </w:t>
      </w:r>
      <w:proofErr w:type="spellStart"/>
      <w:r w:rsidRPr="00FE6751">
        <w:t>NetCDF</w:t>
      </w:r>
      <w:proofErr w:type="spellEnd"/>
      <w:r w:rsidRPr="00FE6751">
        <w:t xml:space="preserve"> file.</w:t>
      </w:r>
    </w:p>
    <w:p w14:paraId="2EF24473" w14:textId="77777777" w:rsidR="002F08BF" w:rsidRPr="00FE6751" w:rsidRDefault="002F08BF" w:rsidP="00715A45">
      <w:pPr>
        <w:pStyle w:val="Titre3"/>
      </w:pPr>
      <w:bookmarkStart w:id="832" w:name="_Toc460855093"/>
      <w:bookmarkStart w:id="833" w:name="_Toc135664733"/>
      <w:r w:rsidRPr="00FE6751">
        <w:t>MONO-PROF file</w:t>
      </w:r>
      <w:bookmarkEnd w:id="832"/>
      <w:bookmarkEnd w:id="833"/>
    </w:p>
    <w:p w14:paraId="1F38AC8C" w14:textId="77777777" w:rsidR="002F08BF" w:rsidRPr="00FE6751" w:rsidRDefault="002F08BF" w:rsidP="002F08BF">
      <w:pPr>
        <w:pStyle w:val="Corpsdetexte"/>
      </w:pPr>
      <w:r w:rsidRPr="00FE6751">
        <w:t>The rules for generating the mono-profile file are the following:</w:t>
      </w:r>
    </w:p>
    <w:p w14:paraId="5C40363F" w14:textId="77777777" w:rsidR="002F08BF" w:rsidRPr="00FE6751" w:rsidRDefault="002F08BF" w:rsidP="002F08BF">
      <w:pPr>
        <w:pStyle w:val="Corpsdetexte"/>
        <w:widowControl w:val="0"/>
        <w:numPr>
          <w:ilvl w:val="0"/>
          <w:numId w:val="45"/>
        </w:numPr>
        <w:suppressAutoHyphens/>
      </w:pPr>
      <w:r w:rsidRPr="00FE6751">
        <w:t xml:space="preserve">If the DAC decoder is used with a parameter </w:t>
      </w:r>
      <w:r w:rsidRPr="00FE6751">
        <w:rPr>
          <w:b/>
        </w:rPr>
        <w:t>'</w:t>
      </w:r>
      <w:proofErr w:type="spellStart"/>
      <w:r w:rsidRPr="00FE6751">
        <w:rPr>
          <w:b/>
        </w:rPr>
        <w:t>processmode</w:t>
      </w:r>
      <w:proofErr w:type="spellEnd"/>
      <w:r w:rsidRPr="00FE6751">
        <w:rPr>
          <w:b/>
        </w:rPr>
        <w:t>'</w:t>
      </w:r>
      <w:r w:rsidRPr="00FE6751">
        <w:t xml:space="preserve"> set to </w:t>
      </w:r>
      <w:r w:rsidRPr="00FE6751">
        <w:rPr>
          <w:b/>
        </w:rPr>
        <w:t>'profile'</w:t>
      </w:r>
      <w:r w:rsidRPr="00FE6751">
        <w:t>:</w:t>
      </w:r>
    </w:p>
    <w:p w14:paraId="266E025A" w14:textId="77777777" w:rsidR="002F08BF" w:rsidRPr="00FE6751" w:rsidRDefault="002F08BF" w:rsidP="002F08BF">
      <w:pPr>
        <w:pStyle w:val="Corpsdetexte"/>
        <w:widowControl w:val="0"/>
        <w:numPr>
          <w:ilvl w:val="1"/>
          <w:numId w:val="45"/>
        </w:numPr>
        <w:suppressAutoHyphens/>
      </w:pPr>
      <w:r w:rsidRPr="00FE6751">
        <w:t>The file is created when the profile has been completed (number of levels equal to the expected one (provided in the technical data)),</w:t>
      </w:r>
    </w:p>
    <w:p w14:paraId="655D0D03" w14:textId="77777777" w:rsidR="002F08BF" w:rsidRPr="00FE6751" w:rsidRDefault="002F08BF" w:rsidP="002F08BF">
      <w:pPr>
        <w:pStyle w:val="Corpsdetexte"/>
        <w:widowControl w:val="0"/>
        <w:numPr>
          <w:ilvl w:val="1"/>
          <w:numId w:val="45"/>
        </w:numPr>
        <w:suppressAutoHyphens/>
      </w:pPr>
      <w:r w:rsidRPr="00FE6751">
        <w:t>The file is never updated.</w:t>
      </w:r>
    </w:p>
    <w:p w14:paraId="3DC90F85" w14:textId="77777777" w:rsidR="002F08BF" w:rsidRPr="00FE6751" w:rsidRDefault="002F08BF" w:rsidP="002F08BF">
      <w:pPr>
        <w:pStyle w:val="Corpsdetexte"/>
        <w:widowControl w:val="0"/>
        <w:numPr>
          <w:ilvl w:val="0"/>
          <w:numId w:val="45"/>
        </w:numPr>
        <w:suppressAutoHyphens/>
      </w:pPr>
      <w:r w:rsidRPr="00FE6751">
        <w:t>In all other cases:</w:t>
      </w:r>
    </w:p>
    <w:p w14:paraId="65653C94" w14:textId="77777777" w:rsidR="002F08BF" w:rsidRPr="00FE6751" w:rsidRDefault="002F08BF" w:rsidP="002F08BF">
      <w:pPr>
        <w:pStyle w:val="Corpsdetexte"/>
        <w:widowControl w:val="0"/>
        <w:numPr>
          <w:ilvl w:val="1"/>
          <w:numId w:val="45"/>
        </w:numPr>
        <w:suppressAutoHyphens/>
      </w:pPr>
      <w:r w:rsidRPr="00FE6751">
        <w:t>The file is created if it doesn't exist. If the profile is not complete, a WARNING is written in the log file (giving the number of missing levels),</w:t>
      </w:r>
    </w:p>
    <w:p w14:paraId="77D1DCBE" w14:textId="77777777" w:rsidR="002F08BF" w:rsidRPr="00FE6751" w:rsidRDefault="002F08BF" w:rsidP="002F08BF">
      <w:pPr>
        <w:pStyle w:val="Corpsdetexte"/>
        <w:widowControl w:val="0"/>
        <w:numPr>
          <w:ilvl w:val="1"/>
          <w:numId w:val="45"/>
        </w:numPr>
        <w:suppressAutoHyphens/>
      </w:pPr>
      <w:r w:rsidRPr="00FE6751">
        <w:t>The file can be updated:</w:t>
      </w:r>
    </w:p>
    <w:p w14:paraId="490E6334" w14:textId="77777777" w:rsidR="002F08BF" w:rsidRPr="00FE6751" w:rsidRDefault="002F08BF" w:rsidP="002F08BF">
      <w:pPr>
        <w:pStyle w:val="Corpsdetexte"/>
        <w:widowControl w:val="0"/>
        <w:numPr>
          <w:ilvl w:val="2"/>
          <w:numId w:val="45"/>
        </w:numPr>
        <w:suppressAutoHyphens/>
      </w:pPr>
      <w:r w:rsidRPr="00FE6751">
        <w:t xml:space="preserve">When the system date of the associated Argos HEX data file is later or equal </w:t>
      </w:r>
      <w:r w:rsidRPr="00FE6751">
        <w:lastRenderedPageBreak/>
        <w:t xml:space="preserve">to the DATE_UPDATE date of the </w:t>
      </w:r>
      <w:proofErr w:type="spellStart"/>
      <w:r w:rsidRPr="00FE6751">
        <w:t>NetCDF</w:t>
      </w:r>
      <w:proofErr w:type="spellEnd"/>
      <w:r w:rsidRPr="00FE6751">
        <w:t xml:space="preserve"> file (</w:t>
      </w:r>
      <w:proofErr w:type="gramStart"/>
      <w:r w:rsidRPr="00FE6751">
        <w:t>i.e.</w:t>
      </w:r>
      <w:proofErr w:type="gramEnd"/>
      <w:r w:rsidRPr="00FE6751">
        <w:t xml:space="preserve"> some additional HEX data have been received since the last update of the </w:t>
      </w:r>
      <w:proofErr w:type="spellStart"/>
      <w:r w:rsidRPr="00FE6751">
        <w:t>NetCDF</w:t>
      </w:r>
      <w:proofErr w:type="spellEnd"/>
      <w:r w:rsidRPr="00FE6751">
        <w:t xml:space="preserve"> file. The redundancy done with these new data can improve the profile contents),</w:t>
      </w:r>
    </w:p>
    <w:p w14:paraId="4800973C" w14:textId="77777777" w:rsidR="002F08BF" w:rsidRPr="00FE6751" w:rsidRDefault="002F08BF" w:rsidP="002F08BF">
      <w:pPr>
        <w:pStyle w:val="Corpsdetexte"/>
        <w:widowControl w:val="0"/>
        <w:numPr>
          <w:ilvl w:val="1"/>
          <w:numId w:val="45"/>
        </w:numPr>
        <w:suppressAutoHyphens/>
      </w:pPr>
      <w:r w:rsidRPr="00FE6751">
        <w:t xml:space="preserve">When the profile of the </w:t>
      </w:r>
      <w:proofErr w:type="spellStart"/>
      <w:r w:rsidRPr="00FE6751">
        <w:t>NetCDF</w:t>
      </w:r>
      <w:proofErr w:type="spellEnd"/>
      <w:r w:rsidRPr="00FE6751">
        <w:t xml:space="preserve"> file was not located but can be now located (from interpolation with the following cycles).</w:t>
      </w:r>
    </w:p>
    <w:p w14:paraId="59B6AE5D" w14:textId="77777777" w:rsidR="002F08BF" w:rsidRPr="00FE6751" w:rsidRDefault="002F08BF" w:rsidP="00715A45">
      <w:pPr>
        <w:pStyle w:val="Titre2"/>
      </w:pPr>
      <w:bookmarkStart w:id="834" w:name="_Toc460855094"/>
      <w:bookmarkStart w:id="835" w:name="_Toc135664734"/>
      <w:r w:rsidRPr="00FE6751">
        <w:t>For Iridium floats</w:t>
      </w:r>
      <w:bookmarkEnd w:id="834"/>
      <w:bookmarkEnd w:id="835"/>
    </w:p>
    <w:p w14:paraId="504C1042" w14:textId="77777777" w:rsidR="002F08BF" w:rsidRPr="00FE6751" w:rsidRDefault="002F08BF" w:rsidP="002F08BF">
      <w:pPr>
        <w:pStyle w:val="Corpsdetexte"/>
      </w:pPr>
      <w:r w:rsidRPr="00FE6751">
        <w:t>When a generation flag is set to 2, the generation rules are the following.</w:t>
      </w:r>
    </w:p>
    <w:p w14:paraId="11189217" w14:textId="77777777" w:rsidR="002F08BF" w:rsidRPr="00FE6751" w:rsidRDefault="002F08BF" w:rsidP="00715A45">
      <w:pPr>
        <w:pStyle w:val="Titre3"/>
      </w:pPr>
      <w:bookmarkStart w:id="836" w:name="_Toc460855095"/>
      <w:bookmarkStart w:id="837" w:name="_Toc135664735"/>
      <w:r w:rsidRPr="00FE6751">
        <w:t>META file</w:t>
      </w:r>
      <w:bookmarkEnd w:id="836"/>
      <w:bookmarkEnd w:id="837"/>
    </w:p>
    <w:p w14:paraId="76A93539" w14:textId="77777777" w:rsidR="002F08BF" w:rsidRPr="00FE6751" w:rsidRDefault="002F08BF" w:rsidP="002F08BF">
      <w:pPr>
        <w:pStyle w:val="Corpsdetexte"/>
      </w:pPr>
      <w:r w:rsidRPr="00FE6751">
        <w:t>The meta-data file is created and then updated, each time a decoding buffer contents is processed.</w:t>
      </w:r>
    </w:p>
    <w:p w14:paraId="546BC6BD" w14:textId="77777777" w:rsidR="002F08BF" w:rsidRPr="00FE6751" w:rsidRDefault="002F08BF" w:rsidP="00715A45">
      <w:pPr>
        <w:pStyle w:val="Titre3"/>
      </w:pPr>
      <w:bookmarkStart w:id="838" w:name="_Toc460855096"/>
      <w:bookmarkStart w:id="839" w:name="_Toc135664736"/>
      <w:r w:rsidRPr="00FE6751">
        <w:t xml:space="preserve">TRAJ, MULTI-PROF </w:t>
      </w:r>
      <w:proofErr w:type="gramStart"/>
      <w:r w:rsidRPr="00FE6751">
        <w:t>an</w:t>
      </w:r>
      <w:proofErr w:type="gramEnd"/>
      <w:r w:rsidRPr="00FE6751">
        <w:t xml:space="preserve"> TECH files</w:t>
      </w:r>
      <w:bookmarkEnd w:id="838"/>
      <w:bookmarkEnd w:id="839"/>
    </w:p>
    <w:p w14:paraId="45B42464" w14:textId="77777777" w:rsidR="002F08BF" w:rsidRPr="00FE6751" w:rsidRDefault="002F08BF" w:rsidP="002F08BF">
      <w:pPr>
        <w:pStyle w:val="Corpsdetexte"/>
      </w:pPr>
      <w:r w:rsidRPr="00FE6751">
        <w:t>The trajectory, multi-profile and technical files are created and then updated, each time a decoding buffer contents is processed.</w:t>
      </w:r>
    </w:p>
    <w:p w14:paraId="2AE4E11A" w14:textId="77777777" w:rsidR="002F08BF" w:rsidRPr="00FE6751" w:rsidRDefault="002F08BF" w:rsidP="00715A45">
      <w:pPr>
        <w:pStyle w:val="Titre3"/>
      </w:pPr>
      <w:bookmarkStart w:id="840" w:name="_Toc460855097"/>
      <w:bookmarkStart w:id="841" w:name="_Toc135664737"/>
      <w:r w:rsidRPr="00FE6751">
        <w:t>MONO-PROF file</w:t>
      </w:r>
      <w:bookmarkEnd w:id="840"/>
      <w:bookmarkEnd w:id="841"/>
    </w:p>
    <w:p w14:paraId="299C74F1" w14:textId="77777777" w:rsidR="002F08BF" w:rsidRPr="00FE6751" w:rsidRDefault="002F08BF" w:rsidP="002F08BF">
      <w:pPr>
        <w:pStyle w:val="Corpsdetexte"/>
      </w:pPr>
      <w:r w:rsidRPr="00FE6751">
        <w:t>The mono-profile file is:</w:t>
      </w:r>
    </w:p>
    <w:p w14:paraId="723F1ADD" w14:textId="77777777" w:rsidR="002F08BF" w:rsidRPr="00FE6751" w:rsidRDefault="002F08BF" w:rsidP="002F08BF">
      <w:pPr>
        <w:pStyle w:val="Corpsdetexte"/>
        <w:widowControl w:val="0"/>
        <w:numPr>
          <w:ilvl w:val="0"/>
          <w:numId w:val="46"/>
        </w:numPr>
        <w:suppressAutoHyphens/>
      </w:pPr>
      <w:r w:rsidRPr="00FE6751">
        <w:t>Created when a first decoding buffer contents is processed,</w:t>
      </w:r>
    </w:p>
    <w:p w14:paraId="79F67DE7" w14:textId="77777777" w:rsidR="002F08BF" w:rsidRPr="00FE6751" w:rsidRDefault="002F08BF" w:rsidP="002F08BF">
      <w:pPr>
        <w:pStyle w:val="Corpsdetexte"/>
        <w:widowControl w:val="0"/>
        <w:numPr>
          <w:ilvl w:val="0"/>
          <w:numId w:val="46"/>
        </w:numPr>
        <w:suppressAutoHyphens/>
      </w:pPr>
      <w:r w:rsidRPr="00FE6751">
        <w:t>Updated when the two following assumptions are true:</w:t>
      </w:r>
    </w:p>
    <w:p w14:paraId="0048FD3C" w14:textId="77777777" w:rsidR="002F08BF" w:rsidRPr="00FE6751" w:rsidRDefault="002F08BF" w:rsidP="002F08BF">
      <w:pPr>
        <w:pStyle w:val="Corpsdetexte"/>
        <w:widowControl w:val="0"/>
        <w:numPr>
          <w:ilvl w:val="1"/>
          <w:numId w:val="46"/>
        </w:numPr>
        <w:suppressAutoHyphens/>
      </w:pPr>
      <w:r w:rsidRPr="00FE6751">
        <w:t>A decoding buffer contents is processed,</w:t>
      </w:r>
    </w:p>
    <w:p w14:paraId="0B279315" w14:textId="77777777" w:rsidR="002F08BF" w:rsidRPr="00FE6751" w:rsidRDefault="002F08BF" w:rsidP="002F08BF">
      <w:pPr>
        <w:pStyle w:val="Corpsdetexte"/>
        <w:widowControl w:val="0"/>
        <w:numPr>
          <w:ilvl w:val="1"/>
          <w:numId w:val="46"/>
        </w:numPr>
        <w:suppressAutoHyphens/>
      </w:pPr>
      <w:r w:rsidRPr="00FE6751">
        <w:t>The profile location is interpolated from a GPS location of the last cycle decoded during the session.</w:t>
      </w:r>
    </w:p>
    <w:p w14:paraId="08424D86" w14:textId="77777777" w:rsidR="002F08BF" w:rsidRPr="00FE6751" w:rsidRDefault="002F08BF" w:rsidP="002F08BF">
      <w:pPr>
        <w:pStyle w:val="Corpsdetexte"/>
      </w:pPr>
      <w:r w:rsidRPr="00FE6751">
        <w:t>With the DAC DM decoder (</w:t>
      </w:r>
      <w:r w:rsidRPr="00FE6751">
        <w:rPr>
          <w:b/>
          <w:i/>
        </w:rPr>
        <w:t>decode_provor_2_nc_dm</w:t>
      </w:r>
      <w:r w:rsidRPr="00FE6751">
        <w:t>) the mono-profile file is created when a first decoding buffer contents is processed, it is never updated.</w:t>
      </w:r>
    </w:p>
    <w:p w14:paraId="72A4B4B5" w14:textId="77777777" w:rsidR="002F08BF" w:rsidRPr="00FE6751" w:rsidRDefault="002F08BF" w:rsidP="00715A45">
      <w:pPr>
        <w:pStyle w:val="Titre1"/>
      </w:pPr>
      <w:bookmarkStart w:id="842" w:name="_Toc460855098"/>
      <w:bookmarkStart w:id="843" w:name="_Toc135664738"/>
      <w:r w:rsidRPr="00FE6751">
        <w:lastRenderedPageBreak/>
        <w:t xml:space="preserve">ANNEX </w:t>
      </w:r>
      <w:bookmarkStart w:id="844" w:name="AXE"/>
      <w:r w:rsidRPr="00FE6751">
        <w:t>E</w:t>
      </w:r>
      <w:bookmarkEnd w:id="844"/>
      <w:r w:rsidRPr="00FE6751">
        <w:t>: miscellaneous information</w:t>
      </w:r>
      <w:bookmarkEnd w:id="842"/>
      <w:bookmarkEnd w:id="843"/>
    </w:p>
    <w:p w14:paraId="33B566B0" w14:textId="77777777" w:rsidR="002F08BF" w:rsidRPr="00FE6751" w:rsidRDefault="002F08BF" w:rsidP="002F08BF">
      <w:pPr>
        <w:pStyle w:val="Corpsdetexte"/>
      </w:pPr>
      <w:r w:rsidRPr="00FE6751">
        <w:t xml:space="preserve">Note that, to correctly use the </w:t>
      </w:r>
      <w:proofErr w:type="spellStart"/>
      <w:r w:rsidRPr="00FE6751">
        <w:rPr>
          <w:i/>
        </w:rPr>
        <w:t>loadjson.m</w:t>
      </w:r>
      <w:proofErr w:type="spellEnd"/>
      <w:r w:rsidRPr="00FE6751">
        <w:t xml:space="preserve"> </w:t>
      </w:r>
      <w:proofErr w:type="spellStart"/>
      <w:r w:rsidRPr="00FE6751">
        <w:t>Matlab</w:t>
      </w:r>
      <w:proofErr w:type="spellEnd"/>
      <w:r w:rsidRPr="00FE6751">
        <w:t xml:space="preserve"> function on a Linux platform you should set:</w:t>
      </w:r>
    </w:p>
    <w:p w14:paraId="51314647" w14:textId="77777777" w:rsidR="002F08BF" w:rsidRPr="00FE6751" w:rsidRDefault="002F08BF" w:rsidP="002F08BF">
      <w:pPr>
        <w:pStyle w:val="Code0"/>
        <w:rPr>
          <w:sz w:val="24"/>
          <w:szCs w:val="24"/>
        </w:rPr>
      </w:pPr>
      <w:proofErr w:type="spellStart"/>
      <w:r w:rsidRPr="00FE6751">
        <w:rPr>
          <w:sz w:val="24"/>
          <w:szCs w:val="24"/>
        </w:rPr>
        <w:t>setenv</w:t>
      </w:r>
      <w:proofErr w:type="spellEnd"/>
      <w:r w:rsidRPr="00FE6751">
        <w:rPr>
          <w:sz w:val="24"/>
          <w:szCs w:val="24"/>
        </w:rPr>
        <w:t xml:space="preserve"> LANG C</w:t>
      </w:r>
    </w:p>
    <w:p w14:paraId="6A61F18D" w14:textId="77777777" w:rsidR="002F08BF" w:rsidRPr="00FE6751" w:rsidRDefault="002F08BF" w:rsidP="002F08BF">
      <w:pPr>
        <w:pStyle w:val="Corpsdetexte"/>
      </w:pPr>
      <w:r w:rsidRPr="00FE6751">
        <w:t>in the Linux user configuration.</w:t>
      </w:r>
    </w:p>
    <w:p w14:paraId="4A7C8D4E" w14:textId="77777777" w:rsidR="002F08BF" w:rsidRPr="00FE6751" w:rsidRDefault="002F08BF" w:rsidP="0058643D">
      <w:pPr>
        <w:pStyle w:val="Titre1"/>
        <w:pageBreakBefore w:val="0"/>
        <w:ind w:left="431" w:hanging="431"/>
      </w:pPr>
      <w:bookmarkStart w:id="845" w:name="_Toc460855099"/>
      <w:bookmarkStart w:id="846" w:name="_Toc135664739"/>
      <w:r w:rsidRPr="00FE6751">
        <w:t xml:space="preserve">ANNEX </w:t>
      </w:r>
      <w:bookmarkStart w:id="847" w:name="AXF"/>
      <w:r w:rsidRPr="00FE6751">
        <w:t>F</w:t>
      </w:r>
      <w:bookmarkEnd w:id="847"/>
      <w:r w:rsidRPr="00FE6751">
        <w:t>: NITRATE processing</w:t>
      </w:r>
      <w:bookmarkEnd w:id="845"/>
      <w:bookmarkEnd w:id="846"/>
    </w:p>
    <w:p w14:paraId="2745D66F" w14:textId="77777777" w:rsidR="002F08BF" w:rsidRPr="00FE6751" w:rsidRDefault="002F08BF" w:rsidP="002F08BF">
      <w:pPr>
        <w:pStyle w:val="Corpsdetexte"/>
      </w:pPr>
      <w:r w:rsidRPr="00FE6751">
        <w:t>Some BIO floats sample and transmit NITRATE measurements.</w:t>
      </w:r>
    </w:p>
    <w:p w14:paraId="3D4025C9" w14:textId="77777777" w:rsidR="002F08BF" w:rsidRPr="00FE6751" w:rsidRDefault="002F08BF" w:rsidP="002F08BF">
      <w:pPr>
        <w:pStyle w:val="Corpsdetexte"/>
      </w:pPr>
      <w:r w:rsidRPr="00FE6751">
        <w:t xml:space="preserve">In the decoder, NITRATE data is computed from NITRATE sensor raw outputs using the </w:t>
      </w:r>
      <w:proofErr w:type="spellStart"/>
      <w:r w:rsidRPr="00FE6751">
        <w:rPr>
          <w:i/>
        </w:rPr>
        <w:t>fitlm</w:t>
      </w:r>
      <w:proofErr w:type="spellEnd"/>
      <w:r w:rsidRPr="00FE6751">
        <w:t xml:space="preserve"> </w:t>
      </w:r>
      <w:proofErr w:type="spellStart"/>
      <w:r w:rsidRPr="00FE6751">
        <w:t>Matlab</w:t>
      </w:r>
      <w:proofErr w:type="spellEnd"/>
      <w:r w:rsidRPr="00FE6751">
        <w:t xml:space="preserve"> function (from the </w:t>
      </w:r>
      <w:proofErr w:type="spellStart"/>
      <w:r w:rsidRPr="00FE6751">
        <w:t>Matlab</w:t>
      </w:r>
      <w:proofErr w:type="spellEnd"/>
      <w:r w:rsidRPr="00FE6751">
        <w:t xml:space="preserve"> Statistics Toolbox).</w:t>
      </w:r>
    </w:p>
    <w:p w14:paraId="60F6521B" w14:textId="77777777" w:rsidR="002F08BF" w:rsidRPr="00FE6751" w:rsidRDefault="002F08BF" w:rsidP="002F08BF">
      <w:pPr>
        <w:pStyle w:val="Corpsdetexte"/>
      </w:pPr>
      <w:r w:rsidRPr="00FE6751">
        <w:t xml:space="preserve">If this toolbox is not available in your </w:t>
      </w:r>
      <w:proofErr w:type="spellStart"/>
      <w:r w:rsidRPr="00FE6751">
        <w:t>Matlab</w:t>
      </w:r>
      <w:proofErr w:type="spellEnd"/>
      <w:r w:rsidRPr="00FE6751">
        <w:t xml:space="preserve"> distribution, you should use the transmitted NITRATE.</w:t>
      </w:r>
    </w:p>
    <w:p w14:paraId="64B8B797" w14:textId="77777777" w:rsidR="002F08BF" w:rsidRPr="00FE6751" w:rsidRDefault="002F08BF" w:rsidP="002F08BF">
      <w:pPr>
        <w:pStyle w:val="Corpsdetexte"/>
      </w:pPr>
      <w:r w:rsidRPr="00FE6751">
        <w:t xml:space="preserve">This can be done by setting the </w:t>
      </w:r>
      <w:r w:rsidRPr="00FE6751">
        <w:rPr>
          <w:rStyle w:val="CodeCar"/>
          <w:rFonts w:eastAsiaTheme="minorEastAsia"/>
        </w:rPr>
        <w:t>FITLM_MATLAB_FUNCTION_NOT_AVAILABLE</w:t>
      </w:r>
      <w:r w:rsidRPr="00FE6751">
        <w:t xml:space="preserve"> flag to 1 in the </w:t>
      </w:r>
      <w:proofErr w:type="spellStart"/>
      <w:r w:rsidRPr="00FE6751">
        <w:t>Matlab</w:t>
      </w:r>
      <w:proofErr w:type="spellEnd"/>
      <w:r w:rsidRPr="00FE6751">
        <w:t xml:space="preserve"> code.</w:t>
      </w:r>
    </w:p>
    <w:p w14:paraId="1D67F745" w14:textId="77777777" w:rsidR="002F08BF" w:rsidRPr="00FE6751" w:rsidRDefault="002F08BF" w:rsidP="00715A45">
      <w:pPr>
        <w:pStyle w:val="Titre1"/>
      </w:pPr>
      <w:bookmarkStart w:id="848" w:name="_Toc31890910"/>
      <w:bookmarkStart w:id="849" w:name="_Toc32334968"/>
      <w:bookmarkStart w:id="850" w:name="_Toc32335263"/>
      <w:bookmarkStart w:id="851" w:name="_Toc32591989"/>
      <w:bookmarkStart w:id="852" w:name="_Toc460855100"/>
      <w:bookmarkStart w:id="853" w:name="_Toc135664740"/>
      <w:bookmarkEnd w:id="848"/>
      <w:bookmarkEnd w:id="849"/>
      <w:bookmarkEnd w:id="850"/>
      <w:bookmarkEnd w:id="851"/>
      <w:r w:rsidRPr="00FE6751">
        <w:lastRenderedPageBreak/>
        <w:t xml:space="preserve">ANNEX </w:t>
      </w:r>
      <w:bookmarkStart w:id="854" w:name="AXG"/>
      <w:r w:rsidRPr="00FE6751">
        <w:t>G</w:t>
      </w:r>
      <w:bookmarkEnd w:id="854"/>
      <w:r w:rsidRPr="00FE6751">
        <w:t>: Configuration and Technical label management</w:t>
      </w:r>
      <w:bookmarkEnd w:id="852"/>
      <w:bookmarkEnd w:id="853"/>
    </w:p>
    <w:p w14:paraId="3885DC9F" w14:textId="77777777" w:rsidR="002F08BF" w:rsidRPr="00FE6751" w:rsidRDefault="002F08BF" w:rsidP="00715A45">
      <w:pPr>
        <w:pStyle w:val="Titre2"/>
      </w:pPr>
      <w:bookmarkStart w:id="855" w:name="_Toc460855101"/>
      <w:bookmarkStart w:id="856" w:name="_Toc135664741"/>
      <w:r w:rsidRPr="00FE6751">
        <w:t>Configuration label management</w:t>
      </w:r>
      <w:bookmarkEnd w:id="855"/>
      <w:bookmarkEnd w:id="856"/>
    </w:p>
    <w:p w14:paraId="026D8F57" w14:textId="77777777" w:rsidR="002F08BF" w:rsidRPr="00FE6751" w:rsidRDefault="002F08BF" w:rsidP="002F08BF">
      <w:pPr>
        <w:pStyle w:val="Corpsdetexte"/>
      </w:pPr>
      <w:r w:rsidRPr="00FE6751">
        <w:t xml:space="preserve">The configuration labels used in the LAUNCH_CONFIG_PARAMETER_NAME and CONFIG_PARAMETER_NAME variables of the </w:t>
      </w:r>
      <w:proofErr w:type="spellStart"/>
      <w:r w:rsidRPr="00FE6751">
        <w:t>NetCDF</w:t>
      </w:r>
      <w:proofErr w:type="spellEnd"/>
      <w:r w:rsidRPr="00FE6751">
        <w:t xml:space="preserve"> META file should be allowed by the Argo project. The approved lists of labels can be found on the Argo data management web page (http://www.argodatamgt.org/Documentation).</w:t>
      </w:r>
    </w:p>
    <w:p w14:paraId="4020AC56" w14:textId="77777777" w:rsidR="002F08BF" w:rsidRPr="00FE6751" w:rsidRDefault="002F08BF" w:rsidP="002F08BF">
      <w:pPr>
        <w:pStyle w:val="Corpsdetexte"/>
      </w:pPr>
      <w:r w:rsidRPr="00FE6751">
        <w:t xml:space="preserve">The CONF labels used by the decoder are stored in the </w:t>
      </w:r>
      <w:r w:rsidRPr="00FE6751">
        <w:rPr>
          <w:rStyle w:val="CodeCar"/>
          <w:rFonts w:eastAsiaTheme="minorEastAsia"/>
        </w:rPr>
        <w:t>DIR_INPUT_JSON_CONF_LABEL_FILE</w:t>
      </w:r>
      <w:r w:rsidRPr="00FE6751">
        <w:t xml:space="preserve"> directory.</w:t>
      </w:r>
    </w:p>
    <w:p w14:paraId="40802DC5" w14:textId="77777777" w:rsidR="002F08BF" w:rsidRPr="00FE6751" w:rsidRDefault="002F08BF" w:rsidP="002F08BF">
      <w:pPr>
        <w:pStyle w:val="Corpsdetexte"/>
      </w:pPr>
      <w:r w:rsidRPr="00FE6751">
        <w:t xml:space="preserve">There is one file (named </w:t>
      </w:r>
      <w:r w:rsidRPr="00FE6751">
        <w:rPr>
          <w:i/>
        </w:rPr>
        <w:t>_</w:t>
      </w:r>
      <w:proofErr w:type="spellStart"/>
      <w:r w:rsidRPr="00FE6751">
        <w:rPr>
          <w:i/>
        </w:rPr>
        <w:t>config_param_name_decId.json</w:t>
      </w:r>
      <w:proofErr w:type="spellEnd"/>
      <w:r w:rsidRPr="00FE6751">
        <w:t>) per decoder Id.</w:t>
      </w:r>
    </w:p>
    <w:p w14:paraId="1068B6D6" w14:textId="77777777" w:rsidR="002F08BF" w:rsidRPr="00FE6751" w:rsidRDefault="002F08BF" w:rsidP="002F08BF">
      <w:pPr>
        <w:pStyle w:val="Corpsdetexte"/>
      </w:pPr>
      <w:r w:rsidRPr="00FE6751">
        <w:t>For each configuration parameter entry:</w:t>
      </w:r>
    </w:p>
    <w:p w14:paraId="1C3AE22C" w14:textId="77777777" w:rsidR="002F08BF" w:rsidRPr="00FE6751" w:rsidRDefault="002F08BF" w:rsidP="002F08BF">
      <w:pPr>
        <w:pStyle w:val="Corpsdetexte"/>
        <w:widowControl w:val="0"/>
        <w:numPr>
          <w:ilvl w:val="0"/>
          <w:numId w:val="56"/>
        </w:numPr>
        <w:suppressAutoHyphens/>
      </w:pPr>
      <w:r w:rsidRPr="00FE6751">
        <w:t>CONF_PARAM_DEC_ID is the reference of the parameter in the decoder. It should not be modified,</w:t>
      </w:r>
    </w:p>
    <w:p w14:paraId="1A036ED4" w14:textId="77777777" w:rsidR="002F08BF" w:rsidRPr="00FE6751" w:rsidRDefault="002F08BF" w:rsidP="002F08BF">
      <w:pPr>
        <w:pStyle w:val="Corpsdetexte"/>
        <w:widowControl w:val="0"/>
        <w:numPr>
          <w:ilvl w:val="0"/>
          <w:numId w:val="56"/>
        </w:numPr>
        <w:suppressAutoHyphens/>
      </w:pPr>
      <w:r w:rsidRPr="00FE6751">
        <w:t>CONF_PARAM_NAME is the allowed Argo label of the parameter.</w:t>
      </w:r>
    </w:p>
    <w:p w14:paraId="10BF8160" w14:textId="77777777" w:rsidR="002F08BF" w:rsidRPr="00FE6751" w:rsidRDefault="002F08BF" w:rsidP="00715A45">
      <w:pPr>
        <w:pStyle w:val="Titre2"/>
      </w:pPr>
      <w:bookmarkStart w:id="857" w:name="_Toc460855102"/>
      <w:bookmarkStart w:id="858" w:name="_Toc135664742"/>
      <w:r w:rsidRPr="00FE6751">
        <w:t>Technical label management</w:t>
      </w:r>
      <w:bookmarkEnd w:id="857"/>
      <w:bookmarkEnd w:id="858"/>
    </w:p>
    <w:p w14:paraId="1DD308DC" w14:textId="77777777" w:rsidR="002F08BF" w:rsidRPr="00FE6751" w:rsidRDefault="002F08BF" w:rsidP="002F08BF">
      <w:pPr>
        <w:pStyle w:val="Corpsdetexte"/>
      </w:pPr>
      <w:r w:rsidRPr="00FE6751">
        <w:t xml:space="preserve">The technical labels used in the TECHNICAL_PARAMETER_NAME variable of the </w:t>
      </w:r>
      <w:proofErr w:type="spellStart"/>
      <w:r w:rsidRPr="00FE6751">
        <w:t>NetCDF</w:t>
      </w:r>
      <w:proofErr w:type="spellEnd"/>
      <w:r w:rsidRPr="00FE6751">
        <w:t xml:space="preserve"> TECH file should be allowed by the Argo project. The approved list of labels can be found on the Argo data management web page (</w:t>
      </w:r>
      <w:hyperlink r:id="rId22" w:history="1">
        <w:r w:rsidRPr="00FE6751">
          <w:rPr>
            <w:rStyle w:val="Lienhypertexte"/>
          </w:rPr>
          <w:t>http://www.argodatamgt.org/Documentation</w:t>
        </w:r>
      </w:hyperlink>
      <w:r w:rsidRPr="00FE6751">
        <w:t>).</w:t>
      </w:r>
    </w:p>
    <w:p w14:paraId="44079040" w14:textId="77777777" w:rsidR="002F08BF" w:rsidRPr="00FE6751" w:rsidRDefault="002F08BF" w:rsidP="002F08BF">
      <w:pPr>
        <w:pStyle w:val="Corpsdetexte"/>
      </w:pPr>
      <w:r w:rsidRPr="00FE6751">
        <w:t xml:space="preserve">The TECH labels used by the decoder are stored in the </w:t>
      </w:r>
      <w:r w:rsidRPr="00FE6751">
        <w:rPr>
          <w:rStyle w:val="CodeCar"/>
          <w:rFonts w:eastAsiaTheme="minorEastAsia"/>
        </w:rPr>
        <w:t>DIR_INPUT_JSON_TECH_LABEL_FILE</w:t>
      </w:r>
      <w:r w:rsidRPr="00FE6751">
        <w:t xml:space="preserve"> directory.</w:t>
      </w:r>
    </w:p>
    <w:p w14:paraId="7135C728" w14:textId="77777777" w:rsidR="002F08BF" w:rsidRPr="00FE6751" w:rsidRDefault="002F08BF" w:rsidP="002F08BF">
      <w:pPr>
        <w:pStyle w:val="Corpsdetexte"/>
      </w:pPr>
      <w:r w:rsidRPr="00FE6751">
        <w:t xml:space="preserve">There is one file (named </w:t>
      </w:r>
      <w:r w:rsidRPr="00FE6751">
        <w:rPr>
          <w:i/>
        </w:rPr>
        <w:t>_</w:t>
      </w:r>
      <w:proofErr w:type="spellStart"/>
      <w:r w:rsidRPr="00FE6751">
        <w:rPr>
          <w:i/>
        </w:rPr>
        <w:t>tech_param_name_decId.json</w:t>
      </w:r>
      <w:proofErr w:type="spellEnd"/>
      <w:r w:rsidRPr="00FE6751">
        <w:t>) per decoder Id.</w:t>
      </w:r>
    </w:p>
    <w:p w14:paraId="3726368E" w14:textId="77777777" w:rsidR="002F08BF" w:rsidRPr="00FE6751" w:rsidRDefault="002F08BF" w:rsidP="002F08BF">
      <w:pPr>
        <w:pStyle w:val="Corpsdetexte"/>
      </w:pPr>
      <w:r w:rsidRPr="00FE6751">
        <w:t>For each technical parameter entry:</w:t>
      </w:r>
    </w:p>
    <w:p w14:paraId="5007A427" w14:textId="77777777" w:rsidR="002F08BF" w:rsidRPr="00FE6751" w:rsidRDefault="002F08BF" w:rsidP="002F08BF">
      <w:pPr>
        <w:pStyle w:val="Corpsdetexte"/>
        <w:widowControl w:val="0"/>
        <w:numPr>
          <w:ilvl w:val="0"/>
          <w:numId w:val="56"/>
        </w:numPr>
        <w:suppressAutoHyphens/>
      </w:pPr>
      <w:r w:rsidRPr="00FE6751">
        <w:t>TECH_PARAM_DEC_ID is the reference of the parameter in the decoder. It should not be modified,</w:t>
      </w:r>
    </w:p>
    <w:p w14:paraId="50313958" w14:textId="77777777" w:rsidR="002F08BF" w:rsidRPr="00FE6751" w:rsidRDefault="002F08BF" w:rsidP="002F08BF">
      <w:pPr>
        <w:pStyle w:val="Corpsdetexte"/>
        <w:widowControl w:val="0"/>
        <w:numPr>
          <w:ilvl w:val="0"/>
          <w:numId w:val="56"/>
        </w:numPr>
        <w:suppressAutoHyphens/>
      </w:pPr>
      <w:r w:rsidRPr="00FE6751">
        <w:t>TECH_PARAM_NAME is the allowed Argo label of the parameter.</w:t>
      </w:r>
    </w:p>
    <w:p w14:paraId="0B71C242" w14:textId="77777777" w:rsidR="002F08BF" w:rsidRPr="00FE6751" w:rsidRDefault="002F08BF" w:rsidP="002F08BF">
      <w:pPr>
        <w:pStyle w:val="Corpsdetexte"/>
      </w:pPr>
    </w:p>
    <w:p w14:paraId="263616ED" w14:textId="77777777" w:rsidR="002F08BF" w:rsidRPr="00FE6751" w:rsidRDefault="002F08BF" w:rsidP="002F08BF">
      <w:pPr>
        <w:pStyle w:val="Corpsdetexte"/>
      </w:pPr>
    </w:p>
    <w:p w14:paraId="041A3760" w14:textId="77777777" w:rsidR="002F08BF" w:rsidRPr="00FE6751" w:rsidRDefault="002F08BF" w:rsidP="00715A45">
      <w:pPr>
        <w:pStyle w:val="Titre1"/>
      </w:pPr>
      <w:bookmarkStart w:id="859" w:name="_Toc460855103"/>
      <w:bookmarkStart w:id="860" w:name="_Toc135664743"/>
      <w:r w:rsidRPr="00FE6751">
        <w:lastRenderedPageBreak/>
        <w:t>ANNEX H: additional tools</w:t>
      </w:r>
      <w:bookmarkEnd w:id="859"/>
      <w:bookmarkEnd w:id="860"/>
    </w:p>
    <w:p w14:paraId="7CCB16F8" w14:textId="77777777" w:rsidR="002F08BF" w:rsidRPr="001369CF" w:rsidRDefault="002F08BF" w:rsidP="002F08BF">
      <w:pPr>
        <w:pStyle w:val="Corpsdetexte"/>
      </w:pPr>
      <w:r w:rsidRPr="001369CF">
        <w:t xml:space="preserve">A huge (&gt; </w:t>
      </w:r>
      <w:r w:rsidR="00AA716E" w:rsidRPr="002E5C4D">
        <w:t>200</w:t>
      </w:r>
      <w:r w:rsidRPr="001369CF">
        <w:t>) set of tools is provided with the decoder. Only few of them will be mentioned in this Annex.</w:t>
      </w:r>
    </w:p>
    <w:p w14:paraId="163D11AC" w14:textId="77777777" w:rsidR="002F08BF" w:rsidRPr="001369CF" w:rsidRDefault="002F08BF" w:rsidP="002F08BF">
      <w:pPr>
        <w:pStyle w:val="Corpsdetexte"/>
      </w:pPr>
      <w:r w:rsidRPr="001369CF">
        <w:t>Additional information (configuration, usage, results, …) on all the tools can be sent on demand.</w:t>
      </w:r>
    </w:p>
    <w:p w14:paraId="3FDBA46A" w14:textId="77777777" w:rsidR="002F08BF" w:rsidRPr="001369CF" w:rsidRDefault="002F08BF" w:rsidP="00715A45">
      <w:pPr>
        <w:pStyle w:val="Titre2"/>
      </w:pPr>
      <w:bookmarkStart w:id="861" w:name="_Toc460855104"/>
      <w:bookmarkStart w:id="862" w:name="_Toc135664744"/>
      <w:r w:rsidRPr="001369CF">
        <w:t>Tools configuration</w:t>
      </w:r>
      <w:bookmarkEnd w:id="861"/>
      <w:bookmarkEnd w:id="862"/>
    </w:p>
    <w:p w14:paraId="683F416F" w14:textId="77777777" w:rsidR="002F08BF" w:rsidRPr="001369CF" w:rsidRDefault="002F08BF" w:rsidP="002F08BF">
      <w:pPr>
        <w:pStyle w:val="Corpsdetexte"/>
      </w:pPr>
      <w:r w:rsidRPr="001369CF">
        <w:t>To configure the access to bathymetric atlases used by the drawing tools, you have:</w:t>
      </w:r>
    </w:p>
    <w:p w14:paraId="5DBE31BD" w14:textId="77777777" w:rsidR="002F08BF" w:rsidRPr="001369CF" w:rsidRDefault="002F08BF" w:rsidP="002F08BF">
      <w:pPr>
        <w:pStyle w:val="Corpsdetexte"/>
        <w:widowControl w:val="0"/>
        <w:numPr>
          <w:ilvl w:val="0"/>
          <w:numId w:val="52"/>
        </w:numPr>
        <w:suppressAutoHyphens/>
      </w:pPr>
      <w:r w:rsidRPr="001369CF">
        <w:t xml:space="preserve">To update the line #31 of the </w:t>
      </w:r>
      <w:r w:rsidRPr="001369CF">
        <w:rPr>
          <w:i/>
        </w:rPr>
        <w:t>m_etopo2.m</w:t>
      </w:r>
      <w:r w:rsidRPr="001369CF">
        <w:t xml:space="preserve"> file (of the M_MAP </w:t>
      </w:r>
      <w:proofErr w:type="spellStart"/>
      <w:r w:rsidRPr="001369CF">
        <w:t>Matlab</w:t>
      </w:r>
      <w:proofErr w:type="spellEnd"/>
      <w:r w:rsidRPr="001369CF">
        <w:t xml:space="preserve"> package) with the ETOPO2 file directory,</w:t>
      </w:r>
    </w:p>
    <w:p w14:paraId="64870782" w14:textId="77777777" w:rsidR="002F08BF" w:rsidRPr="001369CF" w:rsidRDefault="002F08BF" w:rsidP="002F08BF">
      <w:pPr>
        <w:pStyle w:val="Corpsdetexte"/>
        <w:widowControl w:val="0"/>
        <w:numPr>
          <w:ilvl w:val="0"/>
          <w:numId w:val="52"/>
        </w:numPr>
        <w:suppressAutoHyphens/>
      </w:pPr>
      <w:r w:rsidRPr="001369CF">
        <w:t xml:space="preserve">To update the line #77 of the </w:t>
      </w:r>
      <w:proofErr w:type="spellStart"/>
      <w:r w:rsidRPr="001369CF">
        <w:rPr>
          <w:i/>
        </w:rPr>
        <w:t>get_srtm_data.m</w:t>
      </w:r>
      <w:proofErr w:type="spellEnd"/>
      <w:r w:rsidRPr="001369CF">
        <w:t xml:space="preserve"> file with the SRTM30+ data directory (</w:t>
      </w:r>
      <w:r w:rsidRPr="001369CF">
        <w:rPr>
          <w:i/>
        </w:rPr>
        <w:t>SRTM30+\data</w:t>
      </w:r>
      <w:r w:rsidRPr="001369CF">
        <w:t>).</w:t>
      </w:r>
    </w:p>
    <w:p w14:paraId="2B37FCFD" w14:textId="77777777" w:rsidR="002F08BF" w:rsidRPr="001369CF" w:rsidRDefault="002F08BF" w:rsidP="002F08BF">
      <w:pPr>
        <w:pStyle w:val="Corpsdetexte"/>
      </w:pPr>
      <w:r w:rsidRPr="001369CF">
        <w:t xml:space="preserve">To configure a given tool you generally </w:t>
      </w:r>
      <w:proofErr w:type="gramStart"/>
      <w:r w:rsidRPr="001369CF">
        <w:t>have to</w:t>
      </w:r>
      <w:proofErr w:type="gramEnd"/>
      <w:r w:rsidRPr="001369CF">
        <w:t xml:space="preserve"> edit it:</w:t>
      </w:r>
    </w:p>
    <w:p w14:paraId="1DF14BEE" w14:textId="77777777" w:rsidR="002F08BF" w:rsidRPr="001369CF" w:rsidRDefault="002F08BF" w:rsidP="002F08BF">
      <w:pPr>
        <w:pStyle w:val="Corpsdetexte"/>
        <w:widowControl w:val="0"/>
        <w:numPr>
          <w:ilvl w:val="0"/>
          <w:numId w:val="53"/>
        </w:numPr>
        <w:suppressAutoHyphens/>
      </w:pPr>
      <w:r w:rsidRPr="001369CF">
        <w:t>In the few first lines some items should be updated,</w:t>
      </w:r>
    </w:p>
    <w:p w14:paraId="4CFAB104" w14:textId="77777777" w:rsidR="002F08BF" w:rsidRPr="001369CF" w:rsidRDefault="002F08BF" w:rsidP="002F08BF">
      <w:pPr>
        <w:pStyle w:val="Corpsdetexte"/>
        <w:widowControl w:val="0"/>
        <w:numPr>
          <w:ilvl w:val="0"/>
          <w:numId w:val="53"/>
        </w:numPr>
        <w:suppressAutoHyphens/>
      </w:pPr>
      <w:r w:rsidRPr="001369CF">
        <w:t>Some tools use some information of the decoder configuration file (</w:t>
      </w:r>
      <w:r w:rsidRPr="001369CF">
        <w:rPr>
          <w:i/>
        </w:rPr>
        <w:t>_argo_decoder</w:t>
      </w:r>
      <w:r w:rsidR="004B1BEF" w:rsidRPr="001369CF">
        <w:rPr>
          <w:i/>
        </w:rPr>
        <w:t>_</w:t>
      </w:r>
      <w:r w:rsidRPr="001369CF">
        <w:rPr>
          <w:i/>
        </w:rPr>
        <w:t>conf</w:t>
      </w:r>
      <w:r w:rsidR="004B1BEF" w:rsidRPr="001369CF">
        <w:rPr>
          <w:i/>
        </w:rPr>
        <w:t>.txt</w:t>
      </w:r>
      <w:r w:rsidRPr="001369CF">
        <w:t xml:space="preserve">), through the function </w:t>
      </w:r>
      <w:proofErr w:type="spellStart"/>
      <w:r w:rsidRPr="001369CF">
        <w:rPr>
          <w:b/>
          <w:i/>
        </w:rPr>
        <w:t>get_config_dec_argo</w:t>
      </w:r>
      <w:proofErr w:type="spellEnd"/>
      <w:r w:rsidRPr="001369CF">
        <w:t>.</w:t>
      </w:r>
    </w:p>
    <w:p w14:paraId="4865D233" w14:textId="77777777" w:rsidR="002F08BF" w:rsidRPr="001369CF" w:rsidRDefault="002F08BF" w:rsidP="00715A45">
      <w:pPr>
        <w:pStyle w:val="Titre2"/>
      </w:pPr>
      <w:bookmarkStart w:id="863" w:name="_Toc460855105"/>
      <w:bookmarkStart w:id="864" w:name="_Toc135664745"/>
      <w:r w:rsidRPr="001369CF">
        <w:t>A selection of useful tools</w:t>
      </w:r>
      <w:bookmarkEnd w:id="863"/>
      <w:bookmarkEnd w:id="864"/>
    </w:p>
    <w:p w14:paraId="053DD003" w14:textId="77777777" w:rsidR="002F08BF" w:rsidRPr="001369CF" w:rsidRDefault="002F08BF" w:rsidP="00715A45">
      <w:pPr>
        <w:pStyle w:val="Titre3"/>
      </w:pPr>
      <w:bookmarkStart w:id="865" w:name="_Toc460855106"/>
      <w:bookmarkStart w:id="866" w:name="_Toc135664746"/>
      <w:r w:rsidRPr="001369CF">
        <w:t>Visualization tools</w:t>
      </w:r>
      <w:bookmarkEnd w:id="865"/>
      <w:bookmarkEnd w:id="866"/>
    </w:p>
    <w:p w14:paraId="2F61C2A1" w14:textId="77777777" w:rsidR="002F08BF" w:rsidRPr="001369CF" w:rsidRDefault="002F08BF" w:rsidP="002F08BF">
      <w:pPr>
        <w:pStyle w:val="Corpsdetexte"/>
      </w:pPr>
      <w:r w:rsidRPr="001369CF">
        <w:t>The visualization tools are:</w:t>
      </w:r>
    </w:p>
    <w:p w14:paraId="54747586" w14:textId="77777777" w:rsidR="002F08BF" w:rsidRPr="001369CF" w:rsidRDefault="002F08BF" w:rsidP="002F08BF">
      <w:pPr>
        <w:pStyle w:val="Corpsdetexte"/>
        <w:widowControl w:val="0"/>
        <w:numPr>
          <w:ilvl w:val="0"/>
          <w:numId w:val="54"/>
        </w:numPr>
        <w:suppressAutoHyphens/>
      </w:pPr>
      <w:proofErr w:type="spellStart"/>
      <w:r w:rsidRPr="001369CF">
        <w:rPr>
          <w:b/>
          <w:i/>
        </w:rPr>
        <w:t>nc_trace_disp</w:t>
      </w:r>
      <w:proofErr w:type="spellEnd"/>
      <w:r w:rsidRPr="001369CF">
        <w:t xml:space="preserve"> to plot the float displacements,</w:t>
      </w:r>
    </w:p>
    <w:p w14:paraId="12CD8A1F" w14:textId="77777777" w:rsidR="002F08BF" w:rsidRPr="001369CF" w:rsidRDefault="002F08BF" w:rsidP="002F08BF">
      <w:pPr>
        <w:pStyle w:val="Corpsdetexte"/>
        <w:widowControl w:val="0"/>
        <w:numPr>
          <w:ilvl w:val="0"/>
          <w:numId w:val="54"/>
        </w:numPr>
        <w:suppressAutoHyphens/>
      </w:pPr>
      <w:proofErr w:type="spellStart"/>
      <w:r w:rsidRPr="001369CF">
        <w:rPr>
          <w:b/>
          <w:i/>
        </w:rPr>
        <w:t>nc_trace_param</w:t>
      </w:r>
      <w:proofErr w:type="spellEnd"/>
      <w:r w:rsidRPr="001369CF">
        <w:t xml:space="preserve"> to plot the profile data,</w:t>
      </w:r>
    </w:p>
    <w:p w14:paraId="72388513" w14:textId="77777777" w:rsidR="00AA716E" w:rsidRPr="002E5C4D" w:rsidRDefault="00AA716E" w:rsidP="00AA716E">
      <w:pPr>
        <w:pStyle w:val="Corpsdetexte"/>
        <w:widowControl w:val="0"/>
        <w:numPr>
          <w:ilvl w:val="0"/>
          <w:numId w:val="54"/>
        </w:numPr>
        <w:suppressAutoHyphens/>
      </w:pPr>
      <w:proofErr w:type="spellStart"/>
      <w:r w:rsidRPr="002E5C4D">
        <w:rPr>
          <w:b/>
          <w:i/>
        </w:rPr>
        <w:t>nc_trace_times_bis</w:t>
      </w:r>
      <w:proofErr w:type="spellEnd"/>
      <w:r w:rsidRPr="002E5C4D">
        <w:t xml:space="preserve"> to plot the cycle timings and profile depths of the entire float mission,</w:t>
      </w:r>
    </w:p>
    <w:p w14:paraId="7D56247B" w14:textId="77777777" w:rsidR="00AA716E" w:rsidRPr="002E5C4D" w:rsidRDefault="00AA716E" w:rsidP="00AA716E">
      <w:pPr>
        <w:pStyle w:val="Corpsdetexte"/>
        <w:widowControl w:val="0"/>
        <w:numPr>
          <w:ilvl w:val="0"/>
          <w:numId w:val="54"/>
        </w:numPr>
        <w:suppressAutoHyphens/>
      </w:pPr>
      <w:proofErr w:type="spellStart"/>
      <w:r w:rsidRPr="002E5C4D">
        <w:rPr>
          <w:b/>
          <w:i/>
        </w:rPr>
        <w:t>nc_trace_</w:t>
      </w:r>
      <w:r w:rsidR="00946DC5" w:rsidRPr="002E5C4D">
        <w:rPr>
          <w:b/>
          <w:i/>
        </w:rPr>
        <w:t>cycle_</w:t>
      </w:r>
      <w:r w:rsidRPr="002E5C4D">
        <w:rPr>
          <w:b/>
          <w:i/>
        </w:rPr>
        <w:t>times</w:t>
      </w:r>
      <w:proofErr w:type="spellEnd"/>
      <w:r w:rsidRPr="002E5C4D">
        <w:t xml:space="preserve"> to plot </w:t>
      </w:r>
      <w:r w:rsidR="00946DC5" w:rsidRPr="002E5C4D">
        <w:t>a “pressure v</w:t>
      </w:r>
      <w:r w:rsidR="00CD110A" w:rsidRPr="002E5C4D">
        <w:t>er</w:t>
      </w:r>
      <w:r w:rsidR="00946DC5" w:rsidRPr="002E5C4D">
        <w:t>s</w:t>
      </w:r>
      <w:r w:rsidR="00CD110A" w:rsidRPr="002E5C4D">
        <w:t>us</w:t>
      </w:r>
      <w:r w:rsidR="00946DC5" w:rsidRPr="002E5C4D">
        <w:t xml:space="preserve"> time” representation of each</w:t>
      </w:r>
      <w:r w:rsidRPr="002E5C4D">
        <w:t xml:space="preserve"> cycle.</w:t>
      </w:r>
    </w:p>
    <w:p w14:paraId="6CC2892D" w14:textId="77777777" w:rsidR="002F08BF" w:rsidRPr="001369CF" w:rsidRDefault="002F08BF" w:rsidP="002F08BF">
      <w:pPr>
        <w:pStyle w:val="Corpsdetexte"/>
      </w:pPr>
      <w:r w:rsidRPr="001369CF">
        <w:t xml:space="preserve">Configure, start a </w:t>
      </w:r>
      <w:proofErr w:type="gramStart"/>
      <w:r w:rsidRPr="001369CF">
        <w:t>tool</w:t>
      </w:r>
      <w:proofErr w:type="gramEnd"/>
      <w:r w:rsidRPr="001369CF">
        <w:t xml:space="preserve"> and make the drawing window active. Then press the 'h' key of the keyboard. The help of the tool will appear in the </w:t>
      </w:r>
      <w:proofErr w:type="spellStart"/>
      <w:r w:rsidRPr="001369CF">
        <w:t>Matlab</w:t>
      </w:r>
      <w:proofErr w:type="spellEnd"/>
      <w:r w:rsidRPr="001369CF">
        <w:t xml:space="preserve"> command window.</w:t>
      </w:r>
    </w:p>
    <w:p w14:paraId="7E158558" w14:textId="77777777" w:rsidR="002F08BF" w:rsidRPr="001369CF" w:rsidRDefault="002F08BF" w:rsidP="00715A45">
      <w:pPr>
        <w:pStyle w:val="Titre3"/>
      </w:pPr>
      <w:bookmarkStart w:id="867" w:name="_Toc460855107"/>
      <w:bookmarkStart w:id="868" w:name="_Toc135664747"/>
      <w:proofErr w:type="spellStart"/>
      <w:r w:rsidRPr="001369CF">
        <w:t>NetCDF</w:t>
      </w:r>
      <w:proofErr w:type="spellEnd"/>
      <w:r w:rsidRPr="001369CF">
        <w:t xml:space="preserve"> to CSV conversion tools</w:t>
      </w:r>
      <w:bookmarkEnd w:id="867"/>
      <w:bookmarkEnd w:id="868"/>
    </w:p>
    <w:p w14:paraId="1AA986DE" w14:textId="77777777" w:rsidR="002F08BF" w:rsidRPr="001369CF" w:rsidRDefault="002F08BF" w:rsidP="002F08BF">
      <w:pPr>
        <w:pStyle w:val="Corpsdetexte"/>
      </w:pPr>
      <w:r w:rsidRPr="001369CF">
        <w:t xml:space="preserve">The </w:t>
      </w:r>
      <w:proofErr w:type="spellStart"/>
      <w:r w:rsidRPr="001369CF">
        <w:t>NetCDF</w:t>
      </w:r>
      <w:proofErr w:type="spellEnd"/>
      <w:r w:rsidRPr="001369CF">
        <w:t xml:space="preserve"> to CSV conversion tools are:</w:t>
      </w:r>
    </w:p>
    <w:p w14:paraId="74A7BCE6" w14:textId="77777777" w:rsidR="002F08BF" w:rsidRPr="001369CF" w:rsidRDefault="002F08BF" w:rsidP="002F08BF">
      <w:pPr>
        <w:pStyle w:val="Corpsdetexte"/>
        <w:widowControl w:val="0"/>
        <w:numPr>
          <w:ilvl w:val="0"/>
          <w:numId w:val="58"/>
        </w:numPr>
        <w:suppressAutoHyphens/>
      </w:pPr>
      <w:r w:rsidRPr="001369CF">
        <w:rPr>
          <w:b/>
          <w:i/>
        </w:rPr>
        <w:t>nc_meta_2_csv</w:t>
      </w:r>
      <w:r w:rsidRPr="001369CF">
        <w:t xml:space="preserve">: for </w:t>
      </w:r>
      <w:proofErr w:type="spellStart"/>
      <w:r w:rsidRPr="001369CF">
        <w:t>NetCDF</w:t>
      </w:r>
      <w:proofErr w:type="spellEnd"/>
      <w:r w:rsidRPr="001369CF">
        <w:t xml:space="preserve"> META file conversion,</w:t>
      </w:r>
    </w:p>
    <w:p w14:paraId="6206C3FB" w14:textId="77777777" w:rsidR="002F08BF" w:rsidRPr="001369CF" w:rsidRDefault="002F08BF" w:rsidP="002F08BF">
      <w:pPr>
        <w:pStyle w:val="Corpsdetexte"/>
        <w:widowControl w:val="0"/>
        <w:numPr>
          <w:ilvl w:val="0"/>
          <w:numId w:val="58"/>
        </w:numPr>
        <w:suppressAutoHyphens/>
      </w:pPr>
      <w:r w:rsidRPr="001369CF">
        <w:rPr>
          <w:b/>
          <w:i/>
        </w:rPr>
        <w:t>nc_prof_2_csv</w:t>
      </w:r>
      <w:r w:rsidRPr="001369CF">
        <w:t xml:space="preserve">: for </w:t>
      </w:r>
      <w:proofErr w:type="spellStart"/>
      <w:r w:rsidRPr="001369CF">
        <w:t>NetCDF</w:t>
      </w:r>
      <w:proofErr w:type="spellEnd"/>
      <w:r w:rsidRPr="001369CF">
        <w:t xml:space="preserve"> MULTI-PROFILE and MONO-PROFILE files conversion,</w:t>
      </w:r>
    </w:p>
    <w:p w14:paraId="38995AE9" w14:textId="77777777" w:rsidR="002F08BF" w:rsidRPr="001369CF" w:rsidRDefault="002F08BF" w:rsidP="002F08BF">
      <w:pPr>
        <w:pStyle w:val="Corpsdetexte"/>
        <w:widowControl w:val="0"/>
        <w:numPr>
          <w:ilvl w:val="0"/>
          <w:numId w:val="58"/>
        </w:numPr>
        <w:suppressAutoHyphens/>
      </w:pPr>
      <w:r w:rsidRPr="001369CF">
        <w:rPr>
          <w:b/>
          <w:i/>
        </w:rPr>
        <w:t>nc_prof_adj_2_csv</w:t>
      </w:r>
      <w:r w:rsidRPr="001369CF">
        <w:t xml:space="preserve">: for </w:t>
      </w:r>
      <w:proofErr w:type="spellStart"/>
      <w:r w:rsidRPr="001369CF">
        <w:t>NetCDF</w:t>
      </w:r>
      <w:proofErr w:type="spellEnd"/>
      <w:r w:rsidRPr="001369CF">
        <w:t xml:space="preserve"> MULTI-PROFILE and MONO-PROFILE files conversion (including adjusted values),</w:t>
      </w:r>
    </w:p>
    <w:p w14:paraId="6E41779B" w14:textId="77777777" w:rsidR="002F08BF" w:rsidRPr="001369CF" w:rsidRDefault="002F08BF" w:rsidP="002F08BF">
      <w:pPr>
        <w:pStyle w:val="Corpsdetexte"/>
        <w:widowControl w:val="0"/>
        <w:numPr>
          <w:ilvl w:val="0"/>
          <w:numId w:val="58"/>
        </w:numPr>
        <w:suppressAutoHyphens/>
      </w:pPr>
      <w:r w:rsidRPr="001369CF">
        <w:rPr>
          <w:b/>
          <w:i/>
        </w:rPr>
        <w:t>nc_tech_2_csv</w:t>
      </w:r>
      <w:r w:rsidRPr="001369CF">
        <w:t xml:space="preserve">: for </w:t>
      </w:r>
      <w:proofErr w:type="spellStart"/>
      <w:r w:rsidRPr="001369CF">
        <w:t>NetCDF</w:t>
      </w:r>
      <w:proofErr w:type="spellEnd"/>
      <w:r w:rsidRPr="001369CF">
        <w:t xml:space="preserve"> TECH file conversion,</w:t>
      </w:r>
    </w:p>
    <w:p w14:paraId="609662C7" w14:textId="77777777" w:rsidR="002F08BF" w:rsidRPr="001369CF" w:rsidRDefault="002F08BF" w:rsidP="002F08BF">
      <w:pPr>
        <w:pStyle w:val="Corpsdetexte"/>
        <w:widowControl w:val="0"/>
        <w:numPr>
          <w:ilvl w:val="0"/>
          <w:numId w:val="58"/>
        </w:numPr>
        <w:suppressAutoHyphens/>
      </w:pPr>
      <w:r w:rsidRPr="001369CF">
        <w:rPr>
          <w:b/>
          <w:i/>
        </w:rPr>
        <w:t>nc_traj_2_csv</w:t>
      </w:r>
      <w:r w:rsidRPr="001369CF">
        <w:t xml:space="preserve">: for </w:t>
      </w:r>
      <w:proofErr w:type="spellStart"/>
      <w:r w:rsidRPr="001369CF">
        <w:t>NetCDF</w:t>
      </w:r>
      <w:proofErr w:type="spellEnd"/>
      <w:r w:rsidRPr="001369CF">
        <w:t xml:space="preserve"> TRAJ file conversion,</w:t>
      </w:r>
    </w:p>
    <w:p w14:paraId="045854AC" w14:textId="77777777" w:rsidR="002F08BF" w:rsidRPr="001369CF" w:rsidRDefault="002F08BF" w:rsidP="002F08BF">
      <w:pPr>
        <w:pStyle w:val="Corpsdetexte"/>
        <w:widowControl w:val="0"/>
        <w:numPr>
          <w:ilvl w:val="0"/>
          <w:numId w:val="58"/>
        </w:numPr>
        <w:suppressAutoHyphens/>
      </w:pPr>
      <w:r w:rsidRPr="001369CF">
        <w:rPr>
          <w:b/>
          <w:i/>
        </w:rPr>
        <w:t>nc_traj_adj_2_csv</w:t>
      </w:r>
      <w:r w:rsidRPr="001369CF">
        <w:t xml:space="preserve">: for </w:t>
      </w:r>
      <w:proofErr w:type="spellStart"/>
      <w:r w:rsidRPr="001369CF">
        <w:t>NetCDF</w:t>
      </w:r>
      <w:proofErr w:type="spellEnd"/>
      <w:r w:rsidRPr="001369CF">
        <w:t xml:space="preserve"> TRAJ file conversion (including adjusted values).</w:t>
      </w:r>
    </w:p>
    <w:p w14:paraId="4BB4FEEF" w14:textId="77777777" w:rsidR="002F08BF" w:rsidRPr="001369CF" w:rsidRDefault="002F08BF" w:rsidP="002F08BF">
      <w:pPr>
        <w:pStyle w:val="Corpsdetexte"/>
      </w:pPr>
      <w:r w:rsidRPr="001369CF">
        <w:t xml:space="preserve">These tools can be used to convert (part of) Argo </w:t>
      </w:r>
      <w:proofErr w:type="spellStart"/>
      <w:r w:rsidRPr="001369CF">
        <w:t>NetCDF</w:t>
      </w:r>
      <w:proofErr w:type="spellEnd"/>
      <w:r w:rsidRPr="001369CF">
        <w:t xml:space="preserve"> </w:t>
      </w:r>
      <w:r w:rsidRPr="00BE75B0">
        <w:t xml:space="preserve">V3.1 </w:t>
      </w:r>
      <w:r w:rsidR="00D45B64" w:rsidRPr="0038397D">
        <w:t>(</w:t>
      </w:r>
      <w:r w:rsidR="00D45B64" w:rsidRPr="0038397D">
        <w:rPr>
          <w:rFonts w:cs="Times New Roman"/>
        </w:rPr>
        <w:t>or V3.2 for trajectory)</w:t>
      </w:r>
      <w:r w:rsidR="00D45B64" w:rsidRPr="00BE75B0">
        <w:rPr>
          <w:rFonts w:cs="Times New Roman"/>
        </w:rPr>
        <w:t xml:space="preserve"> </w:t>
      </w:r>
      <w:r w:rsidRPr="00BE75B0">
        <w:t>file contents</w:t>
      </w:r>
      <w:r w:rsidRPr="001369CF">
        <w:t xml:space="preserve"> to CSV files (easy to study using Excel filters for example).</w:t>
      </w:r>
    </w:p>
    <w:p w14:paraId="79A4F65B" w14:textId="77777777" w:rsidR="002F08BF" w:rsidRPr="001369CF" w:rsidRDefault="002F08BF" w:rsidP="00715A45">
      <w:pPr>
        <w:pStyle w:val="Titre3"/>
      </w:pPr>
      <w:bookmarkStart w:id="869" w:name="_Toc460855108"/>
      <w:bookmarkStart w:id="870" w:name="_Toc135664748"/>
      <w:r w:rsidRPr="001369CF">
        <w:lastRenderedPageBreak/>
        <w:t>Argos cycle file management tools</w:t>
      </w:r>
      <w:bookmarkEnd w:id="869"/>
      <w:bookmarkEnd w:id="870"/>
    </w:p>
    <w:p w14:paraId="488BF19A" w14:textId="77777777" w:rsidR="002F08BF" w:rsidRPr="001369CF" w:rsidRDefault="002F08BF" w:rsidP="002F08BF">
      <w:pPr>
        <w:pStyle w:val="Corpsdetexte"/>
      </w:pPr>
      <w:r w:rsidRPr="001369CF">
        <w:t xml:space="preserve">The Argos cycle files (stored in </w:t>
      </w:r>
      <w:r w:rsidRPr="001369CF">
        <w:rPr>
          <w:rStyle w:val="CodeCar"/>
          <w:rFonts w:eastAsiaTheme="minorEastAsia"/>
        </w:rPr>
        <w:t>DIR_INPUT_HEX_ARGOS_FILE_FORMAT_1</w:t>
      </w:r>
      <w:r w:rsidRPr="001369CF">
        <w:t>/</w:t>
      </w:r>
      <w:proofErr w:type="spellStart"/>
      <w:r w:rsidRPr="001369CF">
        <w:rPr>
          <w:i/>
        </w:rPr>
        <w:t>ArgosId</w:t>
      </w:r>
      <w:proofErr w:type="spellEnd"/>
      <w:r w:rsidRPr="001369CF">
        <w:t>) may need to be modified. A set of tools has been implemented for that:</w:t>
      </w:r>
    </w:p>
    <w:p w14:paraId="3BC07431" w14:textId="77777777" w:rsidR="002F08BF" w:rsidRPr="001369CF" w:rsidRDefault="002F08BF" w:rsidP="002F08BF">
      <w:pPr>
        <w:pStyle w:val="Corpsdetexte"/>
        <w:widowControl w:val="0"/>
        <w:numPr>
          <w:ilvl w:val="0"/>
          <w:numId w:val="55"/>
        </w:numPr>
        <w:suppressAutoHyphens/>
      </w:pPr>
      <w:proofErr w:type="spellStart"/>
      <w:r w:rsidRPr="001369CF">
        <w:rPr>
          <w:b/>
          <w:i/>
        </w:rPr>
        <w:t>check_argos_cycle_files</w:t>
      </w:r>
      <w:proofErr w:type="spellEnd"/>
      <w:r w:rsidRPr="001369CF">
        <w:t>: to check the set of cycle files of a float,</w:t>
      </w:r>
    </w:p>
    <w:p w14:paraId="61364E12" w14:textId="77777777" w:rsidR="002F08BF" w:rsidRPr="001369CF" w:rsidRDefault="002F08BF" w:rsidP="002F08BF">
      <w:pPr>
        <w:pStyle w:val="Corpsdetexte"/>
        <w:widowControl w:val="0"/>
        <w:numPr>
          <w:ilvl w:val="0"/>
          <w:numId w:val="55"/>
        </w:numPr>
        <w:suppressAutoHyphens/>
      </w:pPr>
      <w:proofErr w:type="spellStart"/>
      <w:r w:rsidRPr="001369CF">
        <w:rPr>
          <w:b/>
          <w:i/>
        </w:rPr>
        <w:t>set_cycle_number_of_argos_cycle_file</w:t>
      </w:r>
      <w:proofErr w:type="spellEnd"/>
      <w:r w:rsidRPr="001369CF">
        <w:t>: to set the cycle number of a cycle file,</w:t>
      </w:r>
    </w:p>
    <w:p w14:paraId="7B5DF34F" w14:textId="77777777" w:rsidR="002F08BF" w:rsidRPr="001369CF" w:rsidRDefault="002F08BF" w:rsidP="002F08BF">
      <w:pPr>
        <w:pStyle w:val="Corpsdetexte"/>
        <w:widowControl w:val="0"/>
        <w:numPr>
          <w:ilvl w:val="0"/>
          <w:numId w:val="55"/>
        </w:numPr>
        <w:suppressAutoHyphens/>
      </w:pPr>
      <w:proofErr w:type="spellStart"/>
      <w:r w:rsidRPr="001369CF">
        <w:rPr>
          <w:b/>
          <w:i/>
        </w:rPr>
        <w:t>freeze_argos_cycle_files</w:t>
      </w:r>
      <w:proofErr w:type="spellEnd"/>
      <w:r w:rsidRPr="001369CF">
        <w:t>: to exclude a cycle file from the decoding process,</w:t>
      </w:r>
    </w:p>
    <w:p w14:paraId="5E4C17AE" w14:textId="77777777" w:rsidR="002F08BF" w:rsidRPr="001369CF" w:rsidRDefault="002F08BF" w:rsidP="002F08BF">
      <w:pPr>
        <w:pStyle w:val="Corpsdetexte"/>
        <w:widowControl w:val="0"/>
        <w:numPr>
          <w:ilvl w:val="0"/>
          <w:numId w:val="55"/>
        </w:numPr>
        <w:suppressAutoHyphens/>
      </w:pPr>
      <w:proofErr w:type="spellStart"/>
      <w:r w:rsidRPr="001369CF">
        <w:rPr>
          <w:b/>
          <w:i/>
        </w:rPr>
        <w:t>concat_argos_cycle_files</w:t>
      </w:r>
      <w:proofErr w:type="spellEnd"/>
      <w:r w:rsidRPr="001369CF">
        <w:t>: to concatenate cycle files data,</w:t>
      </w:r>
    </w:p>
    <w:p w14:paraId="28356353" w14:textId="77777777" w:rsidR="002F08BF" w:rsidRPr="001369CF" w:rsidRDefault="002F08BF" w:rsidP="002F08BF">
      <w:pPr>
        <w:pStyle w:val="Corpsdetexte"/>
        <w:widowControl w:val="0"/>
        <w:numPr>
          <w:ilvl w:val="0"/>
          <w:numId w:val="55"/>
        </w:numPr>
        <w:suppressAutoHyphens/>
      </w:pPr>
      <w:proofErr w:type="spellStart"/>
      <w:r w:rsidRPr="001369CF">
        <w:rPr>
          <w:b/>
          <w:i/>
        </w:rPr>
        <w:t>shift_cycle_number_of_argos_cycle_files</w:t>
      </w:r>
      <w:proofErr w:type="spellEnd"/>
      <w:r w:rsidRPr="001369CF">
        <w:t>: to shift cycle number of cycle files.</w:t>
      </w:r>
    </w:p>
    <w:p w14:paraId="23303D52" w14:textId="77777777" w:rsidR="002F08BF" w:rsidRPr="001369CF" w:rsidRDefault="002F08BF" w:rsidP="00CD110A">
      <w:pPr>
        <w:pStyle w:val="Titre3"/>
      </w:pPr>
      <w:bookmarkStart w:id="871" w:name="_Toc32334978"/>
      <w:bookmarkStart w:id="872" w:name="_Toc32335273"/>
      <w:bookmarkStart w:id="873" w:name="_Toc32591999"/>
      <w:bookmarkStart w:id="874" w:name="_Toc32334979"/>
      <w:bookmarkStart w:id="875" w:name="_Toc32335274"/>
      <w:bookmarkStart w:id="876" w:name="_Toc32592000"/>
      <w:bookmarkStart w:id="877" w:name="_Toc460855110"/>
      <w:bookmarkStart w:id="878" w:name="_Toc135664749"/>
      <w:bookmarkEnd w:id="871"/>
      <w:bookmarkEnd w:id="872"/>
      <w:bookmarkEnd w:id="873"/>
      <w:bookmarkEnd w:id="874"/>
      <w:bookmarkEnd w:id="875"/>
      <w:bookmarkEnd w:id="876"/>
      <w:proofErr w:type="spellStart"/>
      <w:r w:rsidRPr="001369CF">
        <w:t>copy_iridium_mail_files</w:t>
      </w:r>
      <w:proofErr w:type="spellEnd"/>
      <w:r w:rsidR="00C255B6" w:rsidRPr="001369CF">
        <w:t xml:space="preserve">, </w:t>
      </w:r>
      <w:proofErr w:type="spellStart"/>
      <w:r w:rsidRPr="001369CF">
        <w:t>copy_remocean_sbd_files</w:t>
      </w:r>
      <w:bookmarkEnd w:id="877"/>
      <w:proofErr w:type="spellEnd"/>
      <w:r w:rsidR="00CD110A" w:rsidRPr="001369CF">
        <w:t>,</w:t>
      </w:r>
      <w:r w:rsidR="00C255B6" w:rsidRPr="001369CF">
        <w:t xml:space="preserve"> </w:t>
      </w:r>
      <w:r w:rsidR="00C255B6" w:rsidRPr="002E5C4D">
        <w:t>copy_cts5_files</w:t>
      </w:r>
      <w:r w:rsidR="00CD110A" w:rsidRPr="002E5C4D">
        <w:t xml:space="preserve">, </w:t>
      </w:r>
      <w:proofErr w:type="spellStart"/>
      <w:r w:rsidR="00CD110A" w:rsidRPr="002E5C4D">
        <w:t>copy_apx_iridium_rudics_files</w:t>
      </w:r>
      <w:proofErr w:type="spellEnd"/>
      <w:r w:rsidR="00CD110A" w:rsidRPr="002E5C4D">
        <w:t xml:space="preserve">, copy_apx_apf11_iridium_rudics_files or </w:t>
      </w:r>
      <w:proofErr w:type="spellStart"/>
      <w:r w:rsidR="00CD110A" w:rsidRPr="002E5C4D">
        <w:t>copy_nemo_files</w:t>
      </w:r>
      <w:bookmarkEnd w:id="878"/>
      <w:proofErr w:type="spellEnd"/>
    </w:p>
    <w:p w14:paraId="0CAD4849" w14:textId="77777777" w:rsidR="002F08BF" w:rsidRPr="001369CF" w:rsidRDefault="002F08BF" w:rsidP="002F08BF">
      <w:pPr>
        <w:pStyle w:val="Corpsdetexte"/>
      </w:pPr>
      <w:r w:rsidRPr="001369CF">
        <w:t>Tools used to make a copy of Iridium mail files or Iridium RUDICS files from their repository to the directory associated to each float.</w:t>
      </w:r>
    </w:p>
    <w:p w14:paraId="6EBAD5A9" w14:textId="77777777" w:rsidR="002F08BF" w:rsidRPr="001369CF" w:rsidRDefault="002F08BF" w:rsidP="00715A45">
      <w:pPr>
        <w:pStyle w:val="Titre3"/>
      </w:pPr>
      <w:bookmarkStart w:id="879" w:name="_Toc460855111"/>
      <w:bookmarkStart w:id="880" w:name="_Toc135664750"/>
      <w:proofErr w:type="spellStart"/>
      <w:r w:rsidRPr="001369CF">
        <w:t>nc_add_rtqc_flags_prof_and_traj</w:t>
      </w:r>
      <w:bookmarkEnd w:id="879"/>
      <w:bookmarkEnd w:id="880"/>
      <w:proofErr w:type="spellEnd"/>
    </w:p>
    <w:p w14:paraId="10A396A1" w14:textId="77777777" w:rsidR="002F08BF" w:rsidRPr="001369CF" w:rsidRDefault="002F08BF" w:rsidP="002F08BF">
      <w:pPr>
        <w:pStyle w:val="Corpsdetexte"/>
      </w:pPr>
      <w:r w:rsidRPr="001369CF">
        <w:t xml:space="preserve">The RTQC flags can be added by the decoder just after the decoding (if </w:t>
      </w:r>
      <w:r w:rsidRPr="001369CF">
        <w:rPr>
          <w:rStyle w:val="CodeCar"/>
          <w:rFonts w:eastAsiaTheme="minorEastAsia"/>
        </w:rPr>
        <w:t>APPLY_RTQC = 1</w:t>
      </w:r>
      <w:r w:rsidRPr="001369CF">
        <w:t>).</w:t>
      </w:r>
    </w:p>
    <w:p w14:paraId="6ED6570E" w14:textId="77777777" w:rsidR="002F08BF" w:rsidRPr="001369CF" w:rsidRDefault="002F08BF" w:rsidP="002F08BF">
      <w:pPr>
        <w:pStyle w:val="Corpsdetexte"/>
      </w:pPr>
      <w:r w:rsidRPr="001369CF">
        <w:t xml:space="preserve">You can also apply RTQC tests to </w:t>
      </w:r>
      <w:r w:rsidRPr="00BE75B0">
        <w:t xml:space="preserve">existing V3.1 </w:t>
      </w:r>
      <w:r w:rsidR="00D45B64" w:rsidRPr="0038397D">
        <w:t>(</w:t>
      </w:r>
      <w:r w:rsidR="00D45B64" w:rsidRPr="0038397D">
        <w:rPr>
          <w:rFonts w:cs="Times New Roman"/>
        </w:rPr>
        <w:t>or V3.2 for trajectory file)</w:t>
      </w:r>
      <w:r w:rsidR="00D45B64" w:rsidRPr="00BE75B0">
        <w:rPr>
          <w:rFonts w:cs="Times New Roman"/>
        </w:rPr>
        <w:t xml:space="preserve"> </w:t>
      </w:r>
      <w:proofErr w:type="spellStart"/>
      <w:r w:rsidRPr="00BE75B0">
        <w:t>NetCDF</w:t>
      </w:r>
      <w:proofErr w:type="spellEnd"/>
      <w:r w:rsidRPr="001369CF">
        <w:t xml:space="preserve"> Argo files using this tool (the tests to be performed should be set to 1 in the </w:t>
      </w:r>
      <w:proofErr w:type="spellStart"/>
      <w:r w:rsidRPr="001369CF">
        <w:rPr>
          <w:rStyle w:val="CodeCar"/>
          <w:rFonts w:eastAsiaTheme="minorEastAsia"/>
        </w:rPr>
        <w:t>testToPerformList</w:t>
      </w:r>
      <w:proofErr w:type="spellEnd"/>
      <w:r w:rsidRPr="001369CF">
        <w:t xml:space="preserve"> cell array).</w:t>
      </w:r>
    </w:p>
    <w:p w14:paraId="2FD6B99C" w14:textId="77777777" w:rsidR="002F08BF" w:rsidRPr="001369CF" w:rsidRDefault="002F08BF" w:rsidP="00715A45">
      <w:pPr>
        <w:pStyle w:val="Titre3"/>
      </w:pPr>
      <w:bookmarkStart w:id="881" w:name="_Toc460855112"/>
      <w:bookmarkStart w:id="882" w:name="_Toc135664751"/>
      <w:proofErr w:type="spellStart"/>
      <w:r w:rsidRPr="001369CF">
        <w:t>nc_check_file_format</w:t>
      </w:r>
      <w:bookmarkEnd w:id="881"/>
      <w:bookmarkEnd w:id="882"/>
      <w:proofErr w:type="spellEnd"/>
    </w:p>
    <w:p w14:paraId="5B9B6385" w14:textId="77777777" w:rsidR="002F08BF" w:rsidRPr="00FE6751" w:rsidRDefault="002F08BF" w:rsidP="002F08BF">
      <w:pPr>
        <w:pStyle w:val="Corpsdetexte"/>
      </w:pPr>
      <w:r w:rsidRPr="001369CF">
        <w:t xml:space="preserve">This tool is used to check that the </w:t>
      </w:r>
      <w:proofErr w:type="spellStart"/>
      <w:r w:rsidRPr="001369CF">
        <w:t>NetCDF</w:t>
      </w:r>
      <w:proofErr w:type="spellEnd"/>
      <w:r w:rsidRPr="001369CF">
        <w:t xml:space="preserve"> decoded files are compliant to the Argo V3.1 format with the GDAC Argo checker (the last version of the checker should be first downloaded at </w:t>
      </w:r>
      <w:hyperlink r:id="rId23" w:history="1">
        <w:r w:rsidRPr="001369CF">
          <w:rPr>
            <w:rStyle w:val="Lienhypertexte"/>
          </w:rPr>
          <w:t>http://usgodae.org/pub/outgoing/argo/etc/FileChecker/</w:t>
        </w:r>
      </w:hyperlink>
      <w:r w:rsidRPr="001369CF">
        <w:t xml:space="preserve"> and installed).</w:t>
      </w:r>
      <w:bookmarkEnd w:id="507"/>
    </w:p>
    <w:p w14:paraId="7345DAF3" w14:textId="77777777" w:rsidR="0058643D" w:rsidRPr="00FE6751" w:rsidRDefault="0058643D" w:rsidP="002F08BF">
      <w:pPr>
        <w:pStyle w:val="Corpsdetexte"/>
      </w:pPr>
    </w:p>
    <w:sectPr w:rsidR="0058643D" w:rsidRPr="00FE6751" w:rsidSect="00C96BAE">
      <w:headerReference w:type="default" r:id="rId24"/>
      <w:headerReference w:type="first" r:id="rId25"/>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AD10E" w14:textId="77777777" w:rsidR="003F620D" w:rsidRDefault="003F620D" w:rsidP="009F0AAC">
      <w:r>
        <w:separator/>
      </w:r>
    </w:p>
  </w:endnote>
  <w:endnote w:type="continuationSeparator" w:id="0">
    <w:p w14:paraId="0D38B0C5" w14:textId="77777777" w:rsidR="003F620D" w:rsidRDefault="003F620D"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Lohit Devanagari">
    <w:altName w:val="MS Gothic"/>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C64B" w14:textId="77777777" w:rsidR="007E5DCD" w:rsidRDefault="007E5DCD"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12317" w14:textId="77777777" w:rsidR="003F620D" w:rsidRDefault="003F620D" w:rsidP="009F0AAC">
      <w:r>
        <w:separator/>
      </w:r>
    </w:p>
  </w:footnote>
  <w:footnote w:type="continuationSeparator" w:id="0">
    <w:p w14:paraId="27D10359" w14:textId="77777777" w:rsidR="003F620D" w:rsidRDefault="003F620D"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5629" w14:textId="77777777" w:rsidR="007E5DCD" w:rsidRDefault="007E5DCD"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14:paraId="616E13BF" w14:textId="77777777" w:rsidR="007E5DCD" w:rsidRDefault="007E5DCD"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5957" w14:textId="77777777" w:rsidR="007E5DCD" w:rsidRDefault="007E5DCD"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4B19DAA5" wp14:editId="39E5C5C8">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5F0D5B"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3EE15B54" wp14:editId="66797EE7">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F28126"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5E065881" wp14:editId="347E3EFB">
          <wp:extent cx="523875" cy="5981700"/>
          <wp:effectExtent l="0" t="0" r="9525" b="0"/>
          <wp:docPr id="6" name="Image 6"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2232" w14:textId="77777777" w:rsidR="007E5DCD" w:rsidRDefault="007E5DCD"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971ED7">
      <w:rPr>
        <w:rStyle w:val="Numrodepage"/>
        <w:noProof/>
        <w:sz w:val="16"/>
      </w:rPr>
      <w:t>39</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FD22" w14:textId="77777777" w:rsidR="007E5DCD" w:rsidRPr="00EF65F5" w:rsidRDefault="007E5DCD" w:rsidP="00107C03">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18C5EC4"/>
    <w:multiLevelType w:val="hybridMultilevel"/>
    <w:tmpl w:val="ADFE5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D242A07"/>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30" w15:restartNumberingAfterBreak="0">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34044F"/>
    <w:multiLevelType w:val="hybridMultilevel"/>
    <w:tmpl w:val="184EE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E82B04"/>
    <w:multiLevelType w:val="hybridMultilevel"/>
    <w:tmpl w:val="C7989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0" w15:restartNumberingAfterBreak="0">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5" w15:restartNumberingAfterBreak="0">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6" w15:restartNumberingAfterBreak="0">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7" w15:restartNumberingAfterBreak="0">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9F0FD7"/>
    <w:multiLevelType w:val="hybridMultilevel"/>
    <w:tmpl w:val="C608A0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784E61"/>
    <w:multiLevelType w:val="hybridMultilevel"/>
    <w:tmpl w:val="3D74E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15:restartNumberingAfterBreak="0">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7008351">
    <w:abstractNumId w:val="44"/>
  </w:num>
  <w:num w:numId="2" w16cid:durableId="1662658243">
    <w:abstractNumId w:val="39"/>
  </w:num>
  <w:num w:numId="3" w16cid:durableId="1398742665">
    <w:abstractNumId w:val="7"/>
  </w:num>
  <w:num w:numId="4" w16cid:durableId="424233090">
    <w:abstractNumId w:val="8"/>
  </w:num>
  <w:num w:numId="5" w16cid:durableId="1523011318">
    <w:abstractNumId w:val="3"/>
  </w:num>
  <w:num w:numId="6" w16cid:durableId="1381516051">
    <w:abstractNumId w:val="2"/>
  </w:num>
  <w:num w:numId="7" w16cid:durableId="296448067">
    <w:abstractNumId w:val="1"/>
  </w:num>
  <w:num w:numId="8" w16cid:durableId="459881758">
    <w:abstractNumId w:val="0"/>
  </w:num>
  <w:num w:numId="9" w16cid:durableId="521092919">
    <w:abstractNumId w:val="6"/>
  </w:num>
  <w:num w:numId="10" w16cid:durableId="667756614">
    <w:abstractNumId w:val="5"/>
  </w:num>
  <w:num w:numId="11" w16cid:durableId="1657147934">
    <w:abstractNumId w:val="4"/>
  </w:num>
  <w:num w:numId="12" w16cid:durableId="1395159573">
    <w:abstractNumId w:val="32"/>
  </w:num>
  <w:num w:numId="13" w16cid:durableId="471993643">
    <w:abstractNumId w:val="36"/>
  </w:num>
  <w:num w:numId="14" w16cid:durableId="1443377836">
    <w:abstractNumId w:val="58"/>
  </w:num>
  <w:num w:numId="15" w16cid:durableId="501966746">
    <w:abstractNumId w:val="56"/>
  </w:num>
  <w:num w:numId="16" w16cid:durableId="1354913802">
    <w:abstractNumId w:val="27"/>
  </w:num>
  <w:num w:numId="17" w16cid:durableId="1103766464">
    <w:abstractNumId w:val="29"/>
  </w:num>
  <w:num w:numId="18" w16cid:durableId="681400594">
    <w:abstractNumId w:val="45"/>
  </w:num>
  <w:num w:numId="19" w16cid:durableId="261575167">
    <w:abstractNumId w:val="59"/>
  </w:num>
  <w:num w:numId="20" w16cid:durableId="904030700">
    <w:abstractNumId w:val="13"/>
  </w:num>
  <w:num w:numId="21" w16cid:durableId="104158699">
    <w:abstractNumId w:val="25"/>
  </w:num>
  <w:num w:numId="22" w16cid:durableId="1768960904">
    <w:abstractNumId w:val="54"/>
  </w:num>
  <w:num w:numId="23" w16cid:durableId="1331785748">
    <w:abstractNumId w:val="41"/>
  </w:num>
  <w:num w:numId="24" w16cid:durableId="1826891137">
    <w:abstractNumId w:val="17"/>
  </w:num>
  <w:num w:numId="25" w16cid:durableId="800684145">
    <w:abstractNumId w:val="43"/>
  </w:num>
  <w:num w:numId="26" w16cid:durableId="1458524583">
    <w:abstractNumId w:val="38"/>
  </w:num>
  <w:num w:numId="27" w16cid:durableId="2104721209">
    <w:abstractNumId w:val="49"/>
  </w:num>
  <w:num w:numId="28" w16cid:durableId="697894854">
    <w:abstractNumId w:val="51"/>
  </w:num>
  <w:num w:numId="29" w16cid:durableId="141118234">
    <w:abstractNumId w:val="37"/>
  </w:num>
  <w:num w:numId="30" w16cid:durableId="483937874">
    <w:abstractNumId w:val="50"/>
  </w:num>
  <w:num w:numId="31" w16cid:durableId="147407643">
    <w:abstractNumId w:val="14"/>
  </w:num>
  <w:num w:numId="32" w16cid:durableId="1150974401">
    <w:abstractNumId w:val="26"/>
  </w:num>
  <w:num w:numId="33" w16cid:durableId="688408505">
    <w:abstractNumId w:val="63"/>
  </w:num>
  <w:num w:numId="34" w16cid:durableId="1692799351">
    <w:abstractNumId w:val="40"/>
  </w:num>
  <w:num w:numId="35" w16cid:durableId="1991398634">
    <w:abstractNumId w:val="33"/>
  </w:num>
  <w:num w:numId="36" w16cid:durableId="1936204454">
    <w:abstractNumId w:val="19"/>
  </w:num>
  <w:num w:numId="37" w16cid:durableId="2057268860">
    <w:abstractNumId w:val="61"/>
  </w:num>
  <w:num w:numId="38" w16cid:durableId="1230650837">
    <w:abstractNumId w:val="48"/>
  </w:num>
  <w:num w:numId="39" w16cid:durableId="2144694231">
    <w:abstractNumId w:val="31"/>
  </w:num>
  <w:num w:numId="40" w16cid:durableId="1495606340">
    <w:abstractNumId w:val="64"/>
  </w:num>
  <w:num w:numId="41" w16cid:durableId="97337966">
    <w:abstractNumId w:val="22"/>
  </w:num>
  <w:num w:numId="42" w16cid:durableId="710543059">
    <w:abstractNumId w:val="23"/>
  </w:num>
  <w:num w:numId="43" w16cid:durableId="1702437401">
    <w:abstractNumId w:val="21"/>
  </w:num>
  <w:num w:numId="44" w16cid:durableId="169377234">
    <w:abstractNumId w:val="42"/>
  </w:num>
  <w:num w:numId="45" w16cid:durableId="1156604714">
    <w:abstractNumId w:val="60"/>
  </w:num>
  <w:num w:numId="46" w16cid:durableId="39787332">
    <w:abstractNumId w:val="12"/>
  </w:num>
  <w:num w:numId="47" w16cid:durableId="1727483111">
    <w:abstractNumId w:val="15"/>
  </w:num>
  <w:num w:numId="48" w16cid:durableId="839780835">
    <w:abstractNumId w:val="11"/>
  </w:num>
  <w:num w:numId="49" w16cid:durableId="1223100837">
    <w:abstractNumId w:val="46"/>
  </w:num>
  <w:num w:numId="50" w16cid:durableId="2081292593">
    <w:abstractNumId w:val="34"/>
  </w:num>
  <w:num w:numId="51" w16cid:durableId="1054545294">
    <w:abstractNumId w:val="62"/>
  </w:num>
  <w:num w:numId="52" w16cid:durableId="218829237">
    <w:abstractNumId w:val="30"/>
  </w:num>
  <w:num w:numId="53" w16cid:durableId="1189486960">
    <w:abstractNumId w:val="16"/>
  </w:num>
  <w:num w:numId="54" w16cid:durableId="1941645554">
    <w:abstractNumId w:val="57"/>
  </w:num>
  <w:num w:numId="55" w16cid:durableId="1637024667">
    <w:abstractNumId w:val="47"/>
  </w:num>
  <w:num w:numId="56" w16cid:durableId="1265381645">
    <w:abstractNumId w:val="28"/>
  </w:num>
  <w:num w:numId="57" w16cid:durableId="1846048906">
    <w:abstractNumId w:val="18"/>
  </w:num>
  <w:num w:numId="58" w16cid:durableId="1540170039">
    <w:abstractNumId w:val="53"/>
  </w:num>
  <w:num w:numId="59" w16cid:durableId="1771579207">
    <w:abstractNumId w:val="20"/>
  </w:num>
  <w:num w:numId="60" w16cid:durableId="1425541353">
    <w:abstractNumId w:val="35"/>
  </w:num>
  <w:num w:numId="61" w16cid:durableId="1278174194">
    <w:abstractNumId w:val="55"/>
  </w:num>
  <w:num w:numId="62" w16cid:durableId="1367875528">
    <w:abstractNumId w:val="52"/>
  </w:num>
  <w:num w:numId="63" w16cid:durableId="250701385">
    <w:abstractNumId w:val="2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NOU, Jean-Philippe">
    <w15:presenceInfo w15:providerId="AD" w15:userId="S::jean-philippe.rannou@capgemini.com::9cf5fa87-ab65-4a46-958a-bf5353355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6" w:nlCheck="1" w:checkStyle="0"/>
  <w:activeWritingStyle w:appName="MSWord" w:lang="fr-FR" w:vendorID="64" w:dllVersion="6" w:nlCheck="1" w:checkStyle="0"/>
  <w:activeWritingStyle w:appName="MSWord" w:lang="de-DE" w:vendorID="64" w:dllVersion="6" w:nlCheck="1" w:checkStyle="1"/>
  <w:activeWritingStyle w:appName="MSWord" w:lang="en-US" w:vendorID="64" w:dllVersion="6" w:nlCheck="1" w:checkStyle="0"/>
  <w:activeWritingStyle w:appName="MSWord" w:lang="en-GB" w:vendorID="64" w:dllVersion="5" w:nlCheck="1" w:checkStyle="1"/>
  <w:activeWritingStyle w:appName="MSWord" w:lang="es-ES" w:vendorID="64" w:dllVersion="6" w:nlCheck="1" w:checkStyle="1"/>
  <w:activeWritingStyle w:appName="MSWord" w:lang="en-AU" w:vendorID="64" w:dllVersion="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7D0"/>
    <w:rsid w:val="00002D78"/>
    <w:rsid w:val="00003171"/>
    <w:rsid w:val="000038BA"/>
    <w:rsid w:val="00003B87"/>
    <w:rsid w:val="00005150"/>
    <w:rsid w:val="00007CD1"/>
    <w:rsid w:val="00010CFE"/>
    <w:rsid w:val="00011D7C"/>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57AF"/>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AC"/>
    <w:rsid w:val="000974B9"/>
    <w:rsid w:val="00097635"/>
    <w:rsid w:val="000A376B"/>
    <w:rsid w:val="000A3AA4"/>
    <w:rsid w:val="000A63A5"/>
    <w:rsid w:val="000B04A6"/>
    <w:rsid w:val="000B2362"/>
    <w:rsid w:val="000B330F"/>
    <w:rsid w:val="000B5269"/>
    <w:rsid w:val="000B7052"/>
    <w:rsid w:val="000C0D55"/>
    <w:rsid w:val="000C1274"/>
    <w:rsid w:val="000C3DA7"/>
    <w:rsid w:val="000D0DA7"/>
    <w:rsid w:val="000D2686"/>
    <w:rsid w:val="000D29D1"/>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E75EC"/>
    <w:rsid w:val="000F0B45"/>
    <w:rsid w:val="000F367E"/>
    <w:rsid w:val="000F603C"/>
    <w:rsid w:val="00101B7D"/>
    <w:rsid w:val="00101D44"/>
    <w:rsid w:val="00104749"/>
    <w:rsid w:val="00107341"/>
    <w:rsid w:val="00107C03"/>
    <w:rsid w:val="00110121"/>
    <w:rsid w:val="00110348"/>
    <w:rsid w:val="00110BBC"/>
    <w:rsid w:val="001119E7"/>
    <w:rsid w:val="00116B68"/>
    <w:rsid w:val="00125479"/>
    <w:rsid w:val="00127F9D"/>
    <w:rsid w:val="00130E22"/>
    <w:rsid w:val="00131E5B"/>
    <w:rsid w:val="00134CE3"/>
    <w:rsid w:val="00135767"/>
    <w:rsid w:val="00135DB8"/>
    <w:rsid w:val="001366B2"/>
    <w:rsid w:val="00136716"/>
    <w:rsid w:val="001369CF"/>
    <w:rsid w:val="00136E98"/>
    <w:rsid w:val="001378F0"/>
    <w:rsid w:val="00137B6B"/>
    <w:rsid w:val="00140031"/>
    <w:rsid w:val="00142CB8"/>
    <w:rsid w:val="00144AF7"/>
    <w:rsid w:val="001455CD"/>
    <w:rsid w:val="00146E3F"/>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62DF"/>
    <w:rsid w:val="001779A1"/>
    <w:rsid w:val="00180C14"/>
    <w:rsid w:val="001823A2"/>
    <w:rsid w:val="0018341C"/>
    <w:rsid w:val="00184DCB"/>
    <w:rsid w:val="00195CBA"/>
    <w:rsid w:val="0019689F"/>
    <w:rsid w:val="001A05C2"/>
    <w:rsid w:val="001A2F29"/>
    <w:rsid w:val="001A369F"/>
    <w:rsid w:val="001A388A"/>
    <w:rsid w:val="001A45DF"/>
    <w:rsid w:val="001A4B33"/>
    <w:rsid w:val="001A7464"/>
    <w:rsid w:val="001A7B00"/>
    <w:rsid w:val="001B1F61"/>
    <w:rsid w:val="001B3B76"/>
    <w:rsid w:val="001B6DA0"/>
    <w:rsid w:val="001B7890"/>
    <w:rsid w:val="001C0007"/>
    <w:rsid w:val="001C1ABB"/>
    <w:rsid w:val="001C2C87"/>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56DC"/>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045A"/>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74C"/>
    <w:rsid w:val="00295B11"/>
    <w:rsid w:val="002972B2"/>
    <w:rsid w:val="002A13CB"/>
    <w:rsid w:val="002A3D56"/>
    <w:rsid w:val="002B3724"/>
    <w:rsid w:val="002B3C78"/>
    <w:rsid w:val="002C3B90"/>
    <w:rsid w:val="002C4236"/>
    <w:rsid w:val="002C4C40"/>
    <w:rsid w:val="002C54F2"/>
    <w:rsid w:val="002C682D"/>
    <w:rsid w:val="002C6CE9"/>
    <w:rsid w:val="002D1685"/>
    <w:rsid w:val="002D1BC8"/>
    <w:rsid w:val="002D686D"/>
    <w:rsid w:val="002D7918"/>
    <w:rsid w:val="002E091A"/>
    <w:rsid w:val="002E1B08"/>
    <w:rsid w:val="002E32D7"/>
    <w:rsid w:val="002E3921"/>
    <w:rsid w:val="002E43C2"/>
    <w:rsid w:val="002E5C4D"/>
    <w:rsid w:val="002E6658"/>
    <w:rsid w:val="002E761F"/>
    <w:rsid w:val="002F08BF"/>
    <w:rsid w:val="002F2443"/>
    <w:rsid w:val="002F2C0B"/>
    <w:rsid w:val="002F2C8A"/>
    <w:rsid w:val="002F3759"/>
    <w:rsid w:val="002F5452"/>
    <w:rsid w:val="002F59F5"/>
    <w:rsid w:val="002F60D8"/>
    <w:rsid w:val="002F750D"/>
    <w:rsid w:val="00301457"/>
    <w:rsid w:val="00302B24"/>
    <w:rsid w:val="00302D16"/>
    <w:rsid w:val="00302D4E"/>
    <w:rsid w:val="00305D54"/>
    <w:rsid w:val="0030744C"/>
    <w:rsid w:val="0031038A"/>
    <w:rsid w:val="0031447A"/>
    <w:rsid w:val="00315BBC"/>
    <w:rsid w:val="0031733F"/>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4BCD"/>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7D"/>
    <w:rsid w:val="003839B3"/>
    <w:rsid w:val="003848F7"/>
    <w:rsid w:val="003907E0"/>
    <w:rsid w:val="003915D5"/>
    <w:rsid w:val="00391C3A"/>
    <w:rsid w:val="00392C51"/>
    <w:rsid w:val="0039343B"/>
    <w:rsid w:val="003942C6"/>
    <w:rsid w:val="00396793"/>
    <w:rsid w:val="00396910"/>
    <w:rsid w:val="003979D1"/>
    <w:rsid w:val="003A0DF4"/>
    <w:rsid w:val="003A300A"/>
    <w:rsid w:val="003A45C7"/>
    <w:rsid w:val="003A46EF"/>
    <w:rsid w:val="003A51E5"/>
    <w:rsid w:val="003B212D"/>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20D"/>
    <w:rsid w:val="003F6669"/>
    <w:rsid w:val="004002FC"/>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3838"/>
    <w:rsid w:val="00444EEC"/>
    <w:rsid w:val="0044568A"/>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1559"/>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1BEF"/>
    <w:rsid w:val="004B5A1B"/>
    <w:rsid w:val="004C2EA9"/>
    <w:rsid w:val="004C3B5D"/>
    <w:rsid w:val="004C5CD9"/>
    <w:rsid w:val="004C6351"/>
    <w:rsid w:val="004C678B"/>
    <w:rsid w:val="004C7AAB"/>
    <w:rsid w:val="004D2547"/>
    <w:rsid w:val="004D311C"/>
    <w:rsid w:val="004D4B4D"/>
    <w:rsid w:val="004D4FA1"/>
    <w:rsid w:val="004D5BE5"/>
    <w:rsid w:val="004D7815"/>
    <w:rsid w:val="004E186F"/>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473"/>
    <w:rsid w:val="00525C4E"/>
    <w:rsid w:val="00525FD9"/>
    <w:rsid w:val="00526943"/>
    <w:rsid w:val="00530A6F"/>
    <w:rsid w:val="0053172F"/>
    <w:rsid w:val="0053394E"/>
    <w:rsid w:val="0053583E"/>
    <w:rsid w:val="005418D3"/>
    <w:rsid w:val="00542FBE"/>
    <w:rsid w:val="00544D0F"/>
    <w:rsid w:val="005462D3"/>
    <w:rsid w:val="00546703"/>
    <w:rsid w:val="00546FB1"/>
    <w:rsid w:val="005478AB"/>
    <w:rsid w:val="005479A6"/>
    <w:rsid w:val="00547D99"/>
    <w:rsid w:val="00550B5C"/>
    <w:rsid w:val="00550BD7"/>
    <w:rsid w:val="00553217"/>
    <w:rsid w:val="0055338F"/>
    <w:rsid w:val="00555B2F"/>
    <w:rsid w:val="0055625A"/>
    <w:rsid w:val="005563DD"/>
    <w:rsid w:val="00557447"/>
    <w:rsid w:val="005605EC"/>
    <w:rsid w:val="0056102C"/>
    <w:rsid w:val="005637C2"/>
    <w:rsid w:val="00563A3A"/>
    <w:rsid w:val="005709BF"/>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0EE6"/>
    <w:rsid w:val="005D2178"/>
    <w:rsid w:val="005D262B"/>
    <w:rsid w:val="005D2BBC"/>
    <w:rsid w:val="005D5D65"/>
    <w:rsid w:val="005D6CEF"/>
    <w:rsid w:val="005D6F62"/>
    <w:rsid w:val="005D70BF"/>
    <w:rsid w:val="005E1E7D"/>
    <w:rsid w:val="005E28E4"/>
    <w:rsid w:val="005E3015"/>
    <w:rsid w:val="005E3C36"/>
    <w:rsid w:val="005E65FF"/>
    <w:rsid w:val="005E7B7F"/>
    <w:rsid w:val="005F0C73"/>
    <w:rsid w:val="005F0ECE"/>
    <w:rsid w:val="005F3CEA"/>
    <w:rsid w:val="005F74A7"/>
    <w:rsid w:val="0060102B"/>
    <w:rsid w:val="00601464"/>
    <w:rsid w:val="006104AD"/>
    <w:rsid w:val="00610F54"/>
    <w:rsid w:val="00611A3E"/>
    <w:rsid w:val="0061237C"/>
    <w:rsid w:val="00615124"/>
    <w:rsid w:val="006155BC"/>
    <w:rsid w:val="00615985"/>
    <w:rsid w:val="00617615"/>
    <w:rsid w:val="00620DE3"/>
    <w:rsid w:val="0062312D"/>
    <w:rsid w:val="006304B5"/>
    <w:rsid w:val="006318DC"/>
    <w:rsid w:val="00631C62"/>
    <w:rsid w:val="00634107"/>
    <w:rsid w:val="00635928"/>
    <w:rsid w:val="006363E2"/>
    <w:rsid w:val="0064089A"/>
    <w:rsid w:val="006409DC"/>
    <w:rsid w:val="0064152A"/>
    <w:rsid w:val="006416BD"/>
    <w:rsid w:val="00642DB3"/>
    <w:rsid w:val="0064433B"/>
    <w:rsid w:val="00644C37"/>
    <w:rsid w:val="00645FCF"/>
    <w:rsid w:val="0064667C"/>
    <w:rsid w:val="00647A25"/>
    <w:rsid w:val="00654AB3"/>
    <w:rsid w:val="0065758E"/>
    <w:rsid w:val="00657660"/>
    <w:rsid w:val="0066522A"/>
    <w:rsid w:val="006655B3"/>
    <w:rsid w:val="00665FF1"/>
    <w:rsid w:val="0067108E"/>
    <w:rsid w:val="00672E72"/>
    <w:rsid w:val="0067328E"/>
    <w:rsid w:val="006753B2"/>
    <w:rsid w:val="00676A77"/>
    <w:rsid w:val="00676E70"/>
    <w:rsid w:val="006771F1"/>
    <w:rsid w:val="00680774"/>
    <w:rsid w:val="00681B81"/>
    <w:rsid w:val="006825E2"/>
    <w:rsid w:val="00684C81"/>
    <w:rsid w:val="0068504D"/>
    <w:rsid w:val="00685BC2"/>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4BFD"/>
    <w:rsid w:val="006E6608"/>
    <w:rsid w:val="006F05AE"/>
    <w:rsid w:val="006F1D9D"/>
    <w:rsid w:val="006F533D"/>
    <w:rsid w:val="006F61CB"/>
    <w:rsid w:val="006F76A6"/>
    <w:rsid w:val="00701C6E"/>
    <w:rsid w:val="007025D5"/>
    <w:rsid w:val="00702DD2"/>
    <w:rsid w:val="00706948"/>
    <w:rsid w:val="00710DA2"/>
    <w:rsid w:val="00712E8F"/>
    <w:rsid w:val="00715A45"/>
    <w:rsid w:val="00717FCC"/>
    <w:rsid w:val="0072037B"/>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134"/>
    <w:rsid w:val="007805C3"/>
    <w:rsid w:val="00781FEF"/>
    <w:rsid w:val="00783E33"/>
    <w:rsid w:val="00786CD6"/>
    <w:rsid w:val="007918E6"/>
    <w:rsid w:val="0079286A"/>
    <w:rsid w:val="007946D9"/>
    <w:rsid w:val="00794983"/>
    <w:rsid w:val="007949DF"/>
    <w:rsid w:val="00796EEC"/>
    <w:rsid w:val="007A3762"/>
    <w:rsid w:val="007A6784"/>
    <w:rsid w:val="007B0D77"/>
    <w:rsid w:val="007B0DAF"/>
    <w:rsid w:val="007B11A8"/>
    <w:rsid w:val="007B278A"/>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3542"/>
    <w:rsid w:val="007D4DD9"/>
    <w:rsid w:val="007D5A7E"/>
    <w:rsid w:val="007D70E8"/>
    <w:rsid w:val="007E01A7"/>
    <w:rsid w:val="007E1166"/>
    <w:rsid w:val="007E2F04"/>
    <w:rsid w:val="007E3C6E"/>
    <w:rsid w:val="007E3FC8"/>
    <w:rsid w:val="007E5DCD"/>
    <w:rsid w:val="007E653B"/>
    <w:rsid w:val="007E79BB"/>
    <w:rsid w:val="007F0B0D"/>
    <w:rsid w:val="007F11E8"/>
    <w:rsid w:val="007F228B"/>
    <w:rsid w:val="007F3796"/>
    <w:rsid w:val="007F4273"/>
    <w:rsid w:val="007F523A"/>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564F"/>
    <w:rsid w:val="00837A6C"/>
    <w:rsid w:val="0084082D"/>
    <w:rsid w:val="00840965"/>
    <w:rsid w:val="0084607E"/>
    <w:rsid w:val="008506EA"/>
    <w:rsid w:val="008508C9"/>
    <w:rsid w:val="00852A9D"/>
    <w:rsid w:val="008535BF"/>
    <w:rsid w:val="00855D5C"/>
    <w:rsid w:val="00857613"/>
    <w:rsid w:val="00860592"/>
    <w:rsid w:val="008618D3"/>
    <w:rsid w:val="00861E7B"/>
    <w:rsid w:val="008644C8"/>
    <w:rsid w:val="00866936"/>
    <w:rsid w:val="00866A0C"/>
    <w:rsid w:val="00867FD6"/>
    <w:rsid w:val="00870ADF"/>
    <w:rsid w:val="00871715"/>
    <w:rsid w:val="00872908"/>
    <w:rsid w:val="00875943"/>
    <w:rsid w:val="008777FF"/>
    <w:rsid w:val="00880D5A"/>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1F50"/>
    <w:rsid w:val="008C336B"/>
    <w:rsid w:val="008C3471"/>
    <w:rsid w:val="008D1DC8"/>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67C"/>
    <w:rsid w:val="00925E19"/>
    <w:rsid w:val="00934F0B"/>
    <w:rsid w:val="00936382"/>
    <w:rsid w:val="00936B01"/>
    <w:rsid w:val="00937F03"/>
    <w:rsid w:val="009402FA"/>
    <w:rsid w:val="00940E4C"/>
    <w:rsid w:val="009426E8"/>
    <w:rsid w:val="009429B6"/>
    <w:rsid w:val="0094336F"/>
    <w:rsid w:val="0094362A"/>
    <w:rsid w:val="00944DA9"/>
    <w:rsid w:val="0094554F"/>
    <w:rsid w:val="00946DC5"/>
    <w:rsid w:val="009472B3"/>
    <w:rsid w:val="009504BB"/>
    <w:rsid w:val="009518A2"/>
    <w:rsid w:val="0095254C"/>
    <w:rsid w:val="00953353"/>
    <w:rsid w:val="0095339B"/>
    <w:rsid w:val="009549C4"/>
    <w:rsid w:val="00955C92"/>
    <w:rsid w:val="00956577"/>
    <w:rsid w:val="00960F8A"/>
    <w:rsid w:val="00963105"/>
    <w:rsid w:val="00963E72"/>
    <w:rsid w:val="009660C8"/>
    <w:rsid w:val="00966208"/>
    <w:rsid w:val="009717A2"/>
    <w:rsid w:val="00971ED7"/>
    <w:rsid w:val="0097497B"/>
    <w:rsid w:val="00976F08"/>
    <w:rsid w:val="00980D95"/>
    <w:rsid w:val="00982894"/>
    <w:rsid w:val="009850A3"/>
    <w:rsid w:val="00985E56"/>
    <w:rsid w:val="00986A07"/>
    <w:rsid w:val="009906B3"/>
    <w:rsid w:val="00991EF0"/>
    <w:rsid w:val="009936CB"/>
    <w:rsid w:val="009943C9"/>
    <w:rsid w:val="00995A76"/>
    <w:rsid w:val="00997107"/>
    <w:rsid w:val="00997735"/>
    <w:rsid w:val="009A111F"/>
    <w:rsid w:val="009A4F6E"/>
    <w:rsid w:val="009A5C51"/>
    <w:rsid w:val="009B01AD"/>
    <w:rsid w:val="009B295B"/>
    <w:rsid w:val="009B2CD0"/>
    <w:rsid w:val="009B4163"/>
    <w:rsid w:val="009B486B"/>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1E5C"/>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0358"/>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1C68"/>
    <w:rsid w:val="00A81E11"/>
    <w:rsid w:val="00A82F26"/>
    <w:rsid w:val="00A8315F"/>
    <w:rsid w:val="00A84492"/>
    <w:rsid w:val="00A85A9F"/>
    <w:rsid w:val="00A862D0"/>
    <w:rsid w:val="00A86FF3"/>
    <w:rsid w:val="00A87575"/>
    <w:rsid w:val="00A91DBC"/>
    <w:rsid w:val="00A951BF"/>
    <w:rsid w:val="00A95591"/>
    <w:rsid w:val="00A97F22"/>
    <w:rsid w:val="00AA0F58"/>
    <w:rsid w:val="00AA1523"/>
    <w:rsid w:val="00AA379C"/>
    <w:rsid w:val="00AA527C"/>
    <w:rsid w:val="00AA68E1"/>
    <w:rsid w:val="00AA716E"/>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3BE5"/>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54F2"/>
    <w:rsid w:val="00B25511"/>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5B67"/>
    <w:rsid w:val="00B67686"/>
    <w:rsid w:val="00B702B6"/>
    <w:rsid w:val="00B732E9"/>
    <w:rsid w:val="00B76F42"/>
    <w:rsid w:val="00B805B4"/>
    <w:rsid w:val="00B80C13"/>
    <w:rsid w:val="00B81AEA"/>
    <w:rsid w:val="00B84542"/>
    <w:rsid w:val="00B8506F"/>
    <w:rsid w:val="00B85436"/>
    <w:rsid w:val="00B869D1"/>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E75B0"/>
    <w:rsid w:val="00BF4B31"/>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16A46"/>
    <w:rsid w:val="00C230C9"/>
    <w:rsid w:val="00C255B6"/>
    <w:rsid w:val="00C272E4"/>
    <w:rsid w:val="00C301DB"/>
    <w:rsid w:val="00C30357"/>
    <w:rsid w:val="00C3084A"/>
    <w:rsid w:val="00C30F25"/>
    <w:rsid w:val="00C31C04"/>
    <w:rsid w:val="00C31D5F"/>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5A16"/>
    <w:rsid w:val="00C76264"/>
    <w:rsid w:val="00C769AB"/>
    <w:rsid w:val="00C8087C"/>
    <w:rsid w:val="00C80CCE"/>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5610"/>
    <w:rsid w:val="00CC7D41"/>
    <w:rsid w:val="00CD110A"/>
    <w:rsid w:val="00CD1971"/>
    <w:rsid w:val="00CD1F20"/>
    <w:rsid w:val="00CD2966"/>
    <w:rsid w:val="00CD3106"/>
    <w:rsid w:val="00CD342E"/>
    <w:rsid w:val="00CD3C6E"/>
    <w:rsid w:val="00CD412F"/>
    <w:rsid w:val="00CD6AD1"/>
    <w:rsid w:val="00CD7707"/>
    <w:rsid w:val="00CE49C6"/>
    <w:rsid w:val="00CE6B9F"/>
    <w:rsid w:val="00CE772F"/>
    <w:rsid w:val="00CE7A65"/>
    <w:rsid w:val="00CF4498"/>
    <w:rsid w:val="00CF464B"/>
    <w:rsid w:val="00D012ED"/>
    <w:rsid w:val="00D03434"/>
    <w:rsid w:val="00D036B0"/>
    <w:rsid w:val="00D03BA7"/>
    <w:rsid w:val="00D046EF"/>
    <w:rsid w:val="00D04F1F"/>
    <w:rsid w:val="00D07BE7"/>
    <w:rsid w:val="00D1133E"/>
    <w:rsid w:val="00D121AC"/>
    <w:rsid w:val="00D128C5"/>
    <w:rsid w:val="00D141A6"/>
    <w:rsid w:val="00D24488"/>
    <w:rsid w:val="00D263AB"/>
    <w:rsid w:val="00D2738F"/>
    <w:rsid w:val="00D27BF8"/>
    <w:rsid w:val="00D27DC4"/>
    <w:rsid w:val="00D330D7"/>
    <w:rsid w:val="00D33997"/>
    <w:rsid w:val="00D3665D"/>
    <w:rsid w:val="00D36BC6"/>
    <w:rsid w:val="00D408E8"/>
    <w:rsid w:val="00D41B60"/>
    <w:rsid w:val="00D4448F"/>
    <w:rsid w:val="00D44B9B"/>
    <w:rsid w:val="00D45B64"/>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159A"/>
    <w:rsid w:val="00D822FB"/>
    <w:rsid w:val="00D844BA"/>
    <w:rsid w:val="00D84D5D"/>
    <w:rsid w:val="00D853F4"/>
    <w:rsid w:val="00D91308"/>
    <w:rsid w:val="00D920FD"/>
    <w:rsid w:val="00D92BF6"/>
    <w:rsid w:val="00D930FB"/>
    <w:rsid w:val="00D94907"/>
    <w:rsid w:val="00D95C8B"/>
    <w:rsid w:val="00D96373"/>
    <w:rsid w:val="00DA170A"/>
    <w:rsid w:val="00DA5499"/>
    <w:rsid w:val="00DA683A"/>
    <w:rsid w:val="00DB00A8"/>
    <w:rsid w:val="00DB0C02"/>
    <w:rsid w:val="00DB18EA"/>
    <w:rsid w:val="00DB2BC4"/>
    <w:rsid w:val="00DB79C1"/>
    <w:rsid w:val="00DB7BD4"/>
    <w:rsid w:val="00DB7C29"/>
    <w:rsid w:val="00DC0E5F"/>
    <w:rsid w:val="00DC10D9"/>
    <w:rsid w:val="00DC2A54"/>
    <w:rsid w:val="00DC3A34"/>
    <w:rsid w:val="00DC4795"/>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001"/>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2FB5"/>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072C1"/>
    <w:rsid w:val="00F07598"/>
    <w:rsid w:val="00F12EB5"/>
    <w:rsid w:val="00F142E6"/>
    <w:rsid w:val="00F15738"/>
    <w:rsid w:val="00F23D39"/>
    <w:rsid w:val="00F24E7E"/>
    <w:rsid w:val="00F25395"/>
    <w:rsid w:val="00F266B1"/>
    <w:rsid w:val="00F267FF"/>
    <w:rsid w:val="00F30114"/>
    <w:rsid w:val="00F3014B"/>
    <w:rsid w:val="00F30EFC"/>
    <w:rsid w:val="00F3363D"/>
    <w:rsid w:val="00F34629"/>
    <w:rsid w:val="00F34FC9"/>
    <w:rsid w:val="00F40090"/>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67BDD"/>
    <w:rsid w:val="00F7037F"/>
    <w:rsid w:val="00F717FC"/>
    <w:rsid w:val="00F723D7"/>
    <w:rsid w:val="00F74214"/>
    <w:rsid w:val="00F74711"/>
    <w:rsid w:val="00F74A7B"/>
    <w:rsid w:val="00F775D3"/>
    <w:rsid w:val="00F80BB8"/>
    <w:rsid w:val="00F83B9A"/>
    <w:rsid w:val="00F844D7"/>
    <w:rsid w:val="00F85B6D"/>
    <w:rsid w:val="00F86A29"/>
    <w:rsid w:val="00F86C2B"/>
    <w:rsid w:val="00F91655"/>
    <w:rsid w:val="00F91D8A"/>
    <w:rsid w:val="00F93CFA"/>
    <w:rsid w:val="00F94617"/>
    <w:rsid w:val="00F94A92"/>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D6AE1"/>
    <w:rsid w:val="00FE06A0"/>
    <w:rsid w:val="00FE0E93"/>
    <w:rsid w:val="00FE1447"/>
    <w:rsid w:val="00FE157A"/>
    <w:rsid w:val="00FE6751"/>
    <w:rsid w:val="00FE7672"/>
    <w:rsid w:val="00FF0173"/>
    <w:rsid w:val="00FF0B0F"/>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DDD8C7"/>
  <w15:docId w15:val="{ECC70A4C-0CBD-4693-ADF0-6AC549F0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0AAC"/>
    <w:pPr>
      <w:spacing w:after="240" w:line="240" w:lineRule="auto"/>
    </w:pPr>
    <w:rPr>
      <w:rFonts w:ascii="Times New Roman" w:hAnsi="Times New Roman"/>
      <w:lang w:val="en-US"/>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Accentuationlgre">
    <w:name w:val="Subtle Emphasis"/>
    <w:basedOn w:val="Policepardfaut"/>
    <w:uiPriority w:val="19"/>
    <w:qFormat/>
    <w:rsid w:val="000D55BD"/>
    <w:rPr>
      <w:i/>
      <w:iCs/>
      <w:color w:val="808080" w:themeColor="text1" w:themeTint="7F"/>
    </w:rPr>
  </w:style>
  <w:style w:type="character" w:styleId="Accentuationintense">
    <w:name w:val="Intense Emphasis"/>
    <w:basedOn w:val="Policepardfaut"/>
    <w:uiPriority w:val="21"/>
    <w:qFormat/>
    <w:rsid w:val="000D55BD"/>
    <w:rPr>
      <w:b/>
      <w:bCs/>
      <w:i/>
      <w:iCs/>
      <w:color w:val="4F81BD" w:themeColor="accent1"/>
    </w:rPr>
  </w:style>
  <w:style w:type="character" w:styleId="Rfrencelgr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7882/45589" TargetMode="External"/><Relationship Id="rId13" Type="http://schemas.openxmlformats.org/officeDocument/2006/relationships/hyperlink" Target="http://dx.doi.org/10.17882/45589"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3155/51995"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doi.org/10.13155/40879" TargetMode="External"/><Relationship Id="rId20" Type="http://schemas.openxmlformats.org/officeDocument/2006/relationships/hyperlink" Target="http://topex.ucsd.edu/WWW_html/srtm30_plu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3155/33951" TargetMode="External"/><Relationship Id="rId23" Type="http://schemas.openxmlformats.org/officeDocument/2006/relationships/hyperlink" Target="http://usgodae.org/pub/outgoing/argo/etc/FileChecker/"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bodc.ac.uk/data/open_download/gebco/gebco_2020/zi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3155/29825" TargetMode="External"/><Relationship Id="rId22" Type="http://schemas.openxmlformats.org/officeDocument/2006/relationships/hyperlink" Target="http://www.argodatamgt.org/Documentation" TargetMode="Externa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39C54-02DC-475D-9223-0F3081C8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1814</TotalTime>
  <Pages>1</Pages>
  <Words>11391</Words>
  <Characters>62656</Characters>
  <Application>Microsoft Office Word</Application>
  <DocSecurity>0</DocSecurity>
  <Lines>522</Lines>
  <Paragraphs>147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73900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143</cp:revision>
  <cp:lastPrinted>2023-05-22T14:18:00Z</cp:lastPrinted>
  <dcterms:created xsi:type="dcterms:W3CDTF">2015-11-03T19:11:00Z</dcterms:created>
  <dcterms:modified xsi:type="dcterms:W3CDTF">2023-05-22T14:19:00Z</dcterms:modified>
</cp:coreProperties>
</file>
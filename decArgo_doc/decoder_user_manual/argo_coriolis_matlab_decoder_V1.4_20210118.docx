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8B" w:rsidRPr="000557AF" w:rsidRDefault="00837A6C" w:rsidP="00DD1BC8">
      <w:pPr>
        <w:pStyle w:val="Sansinterligne"/>
        <w:ind w:left="2127"/>
        <w:rPr>
          <w:rFonts w:ascii="Arial" w:hAnsi="Arial" w:cs="Arial"/>
          <w:lang w:val="en-US"/>
        </w:rPr>
      </w:pPr>
      <w:r w:rsidRPr="000557AF">
        <w:rPr>
          <w:rFonts w:ascii="Arial" w:hAnsi="Arial" w:cs="Arial"/>
          <w:lang w:val="en-US"/>
        </w:rPr>
        <w:t>Euro-Argo</w:t>
      </w:r>
      <w:r w:rsidR="007F228B" w:rsidRPr="000557AF">
        <w:rPr>
          <w:rFonts w:ascii="Arial" w:hAnsi="Arial" w:cs="Arial"/>
          <w:lang w:val="en-US"/>
        </w:rPr>
        <w:t xml:space="preserve"> data management </w:t>
      </w:r>
    </w:p>
    <w:p w:rsidR="007F228B" w:rsidRPr="000557AF" w:rsidRDefault="00110BBC" w:rsidP="00DD1BC8">
      <w:pPr>
        <w:pStyle w:val="Sansinterligne"/>
        <w:ind w:left="2127"/>
        <w:rPr>
          <w:rFonts w:ascii="Arial" w:hAnsi="Arial" w:cs="Arial"/>
          <w:lang w:val="en-US"/>
        </w:rPr>
      </w:pPr>
      <w:r>
        <w:fldChar w:fldCharType="begin"/>
      </w:r>
      <w:r w:rsidRPr="0067108E">
        <w:rPr>
          <w:lang w:val="en-US"/>
          <w:rPrChange w:id="0" w:author="RANNOU Jean-Philippe" w:date="2021-01-18T15:45:00Z">
            <w:rPr/>
          </w:rPrChange>
        </w:rPr>
        <w:instrText xml:space="preserve"> HYPERLINK "http://dx.doi.org/10.17882/45589" </w:instrText>
      </w:r>
      <w:r>
        <w:fldChar w:fldCharType="separate"/>
      </w:r>
      <w:r w:rsidR="00837A6C" w:rsidRPr="000557AF">
        <w:rPr>
          <w:rStyle w:val="Lienhypertexte"/>
          <w:rFonts w:ascii="Arial" w:hAnsi="Arial" w:cs="Arial"/>
          <w:lang w:val="en-US"/>
        </w:rPr>
        <w:t>http://dx.doi.org/10.17882/45589</w:t>
      </w:r>
      <w:r>
        <w:rPr>
          <w:rStyle w:val="Lienhypertexte"/>
          <w:rFonts w:ascii="Arial" w:hAnsi="Arial" w:cs="Arial"/>
          <w:lang w:val="en-US"/>
        </w:rPr>
        <w:fldChar w:fldCharType="end"/>
      </w:r>
      <w:r w:rsidR="00837A6C" w:rsidRPr="000557AF">
        <w:rPr>
          <w:rFonts w:ascii="Arial" w:hAnsi="Arial" w:cs="Arial"/>
          <w:lang w:val="en-US"/>
        </w:rPr>
        <w:t xml:space="preserve"> </w:t>
      </w: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2F08BF" w:rsidP="002F08BF">
      <w:pPr>
        <w:pStyle w:val="Sansinterligne"/>
        <w:ind w:left="2127"/>
        <w:rPr>
          <w:rFonts w:ascii="Arial" w:hAnsi="Arial" w:cs="Arial"/>
          <w:sz w:val="36"/>
          <w:lang w:val="en-US"/>
        </w:rPr>
      </w:pPr>
      <w:r w:rsidRPr="000557AF">
        <w:rPr>
          <w:rFonts w:ascii="Arial" w:hAnsi="Arial" w:cs="Arial"/>
          <w:sz w:val="52"/>
          <w:lang w:val="en-US"/>
        </w:rPr>
        <w:t>Coriolis Argo floats</w:t>
      </w:r>
      <w:r w:rsidR="00470E43" w:rsidRPr="000557AF">
        <w:rPr>
          <w:rFonts w:ascii="Arial" w:hAnsi="Arial" w:cs="Arial"/>
          <w:sz w:val="52"/>
          <w:lang w:val="en-US"/>
        </w:rPr>
        <w:br/>
      </w:r>
      <w:r w:rsidRPr="000557AF">
        <w:rPr>
          <w:rFonts w:ascii="Arial" w:hAnsi="Arial" w:cs="Arial"/>
          <w:sz w:val="52"/>
          <w:lang w:val="en-US"/>
        </w:rPr>
        <w:t>data processing chain</w:t>
      </w:r>
    </w:p>
    <w:p w:rsidR="007F228B"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t xml:space="preserve">Version </w:t>
      </w:r>
      <w:r w:rsidR="005D0A05" w:rsidRPr="000557AF">
        <w:rPr>
          <w:rFonts w:ascii="Arial" w:hAnsi="Arial" w:cs="Arial"/>
          <w:sz w:val="36"/>
          <w:highlight w:val="green"/>
          <w:lang w:val="en-US"/>
        </w:rPr>
        <w:t>1</w:t>
      </w:r>
      <w:r w:rsidR="007F4273" w:rsidRPr="000557AF">
        <w:rPr>
          <w:rFonts w:ascii="Arial" w:hAnsi="Arial" w:cs="Arial"/>
          <w:sz w:val="36"/>
          <w:highlight w:val="green"/>
          <w:lang w:val="en-US"/>
        </w:rPr>
        <w:t>.</w:t>
      </w:r>
      <w:del w:id="1" w:author="RANNOU Jean-Philippe" w:date="2020-06-19T10:24:00Z">
        <w:r w:rsidR="00B65B67" w:rsidRPr="000557AF" w:rsidDel="000557AF">
          <w:rPr>
            <w:rFonts w:ascii="Arial" w:hAnsi="Arial" w:cs="Arial"/>
            <w:sz w:val="36"/>
            <w:highlight w:val="green"/>
            <w:lang w:val="en-US"/>
          </w:rPr>
          <w:delText>3</w:delText>
        </w:r>
      </w:del>
      <w:ins w:id="2" w:author="RANNOU Jean-Philippe" w:date="2020-06-19T10:24:00Z">
        <w:r w:rsidR="000557AF" w:rsidRPr="000557AF">
          <w:rPr>
            <w:rFonts w:ascii="Arial" w:hAnsi="Arial" w:cs="Arial"/>
            <w:sz w:val="36"/>
            <w:highlight w:val="green"/>
            <w:lang w:val="en-US"/>
            <w:rPrChange w:id="3" w:author="RANNOU Jean-Philippe" w:date="2020-06-19T10:24:00Z">
              <w:rPr>
                <w:rFonts w:ascii="Arial" w:hAnsi="Arial" w:cs="Arial"/>
                <w:sz w:val="36"/>
                <w:lang w:val="en-US"/>
              </w:rPr>
            </w:rPrChange>
          </w:rPr>
          <w:t>4</w:t>
        </w:r>
      </w:ins>
    </w:p>
    <w:p w:rsidR="00D03BA7"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r>
      <w:del w:id="4" w:author="RANNOU Jean-Philippe" w:date="2020-06-19T10:24:00Z">
        <w:r w:rsidR="00D036B0" w:rsidRPr="000557AF" w:rsidDel="000557AF">
          <w:rPr>
            <w:rFonts w:ascii="Arial" w:hAnsi="Arial" w:cs="Arial"/>
            <w:sz w:val="36"/>
            <w:highlight w:val="green"/>
            <w:lang w:val="en-US"/>
          </w:rPr>
          <w:delText xml:space="preserve">February </w:delText>
        </w:r>
      </w:del>
      <w:ins w:id="5" w:author="RANNOU Jean-Philippe" w:date="2020-06-19T10:24:00Z">
        <w:r w:rsidR="000557AF">
          <w:rPr>
            <w:rFonts w:ascii="Arial" w:hAnsi="Arial" w:cs="Arial"/>
            <w:sz w:val="36"/>
            <w:highlight w:val="green"/>
            <w:lang w:val="en-US"/>
          </w:rPr>
          <w:t>J</w:t>
        </w:r>
      </w:ins>
      <w:ins w:id="6" w:author="RANNOU Jean-Philippe" w:date="2021-01-18T15:48:00Z">
        <w:r w:rsidR="0067108E">
          <w:rPr>
            <w:rFonts w:ascii="Arial" w:hAnsi="Arial" w:cs="Arial"/>
            <w:sz w:val="36"/>
            <w:highlight w:val="green"/>
            <w:lang w:val="en-US"/>
          </w:rPr>
          <w:t>anuary</w:t>
        </w:r>
      </w:ins>
      <w:ins w:id="7" w:author="RANNOU Jean-Philippe" w:date="2020-06-19T10:24:00Z">
        <w:r w:rsidR="000557AF" w:rsidRPr="000557AF">
          <w:rPr>
            <w:rFonts w:ascii="Arial" w:hAnsi="Arial" w:cs="Arial"/>
            <w:sz w:val="36"/>
            <w:highlight w:val="green"/>
            <w:lang w:val="en-US"/>
          </w:rPr>
          <w:t xml:space="preserve"> </w:t>
        </w:r>
      </w:ins>
      <w:r w:rsidR="009F1E5C">
        <w:rPr>
          <w:rFonts w:ascii="Arial" w:hAnsi="Arial" w:cs="Arial"/>
          <w:sz w:val="36"/>
          <w:highlight w:val="green"/>
          <w:lang w:val="en-US"/>
        </w:rPr>
        <w:t>1</w:t>
      </w:r>
      <w:ins w:id="8" w:author="RANNOU Jean-Philippe" w:date="2021-01-18T15:48:00Z">
        <w:r w:rsidR="0067108E">
          <w:rPr>
            <w:rFonts w:ascii="Arial" w:hAnsi="Arial" w:cs="Arial"/>
            <w:sz w:val="36"/>
            <w:highlight w:val="green"/>
            <w:lang w:val="en-US"/>
          </w:rPr>
          <w:t>8</w:t>
        </w:r>
      </w:ins>
      <w:del w:id="9" w:author="RANNOU Jean-Philippe" w:date="2020-06-19T10:25:00Z">
        <w:r w:rsidR="009F1E5C" w:rsidDel="000557AF">
          <w:rPr>
            <w:rFonts w:ascii="Arial" w:hAnsi="Arial" w:cs="Arial"/>
            <w:sz w:val="36"/>
            <w:highlight w:val="green"/>
            <w:lang w:val="en-US"/>
          </w:rPr>
          <w:delText>1</w:delText>
        </w:r>
      </w:del>
      <w:r w:rsidR="00B65B67" w:rsidRPr="000557AF">
        <w:rPr>
          <w:rFonts w:ascii="Arial" w:hAnsi="Arial" w:cs="Arial"/>
          <w:sz w:val="36"/>
          <w:highlight w:val="green"/>
          <w:vertAlign w:val="superscript"/>
          <w:lang w:val="en-US"/>
        </w:rPr>
        <w:t>th</w:t>
      </w:r>
      <w:r w:rsidR="002F08BF" w:rsidRPr="000557AF">
        <w:rPr>
          <w:rFonts w:ascii="Arial" w:hAnsi="Arial" w:cs="Arial"/>
          <w:sz w:val="36"/>
          <w:highlight w:val="green"/>
          <w:lang w:val="en-US"/>
        </w:rPr>
        <w:t xml:space="preserve">, </w:t>
      </w:r>
      <w:del w:id="10" w:author="RANNOU Jean-Philippe" w:date="2021-01-18T15:48:00Z">
        <w:r w:rsidR="00B65B67" w:rsidRPr="000557AF" w:rsidDel="0067108E">
          <w:rPr>
            <w:rFonts w:ascii="Arial" w:hAnsi="Arial" w:cs="Arial"/>
            <w:sz w:val="36"/>
            <w:highlight w:val="green"/>
            <w:lang w:val="en-US"/>
          </w:rPr>
          <w:delText>2020</w:delText>
        </w:r>
      </w:del>
      <w:ins w:id="11" w:author="RANNOU Jean-Philippe" w:date="2021-01-18T15:48:00Z">
        <w:r w:rsidR="0067108E" w:rsidRPr="000557AF">
          <w:rPr>
            <w:rFonts w:ascii="Arial" w:hAnsi="Arial" w:cs="Arial"/>
            <w:sz w:val="36"/>
            <w:highlight w:val="green"/>
            <w:lang w:val="en-US"/>
          </w:rPr>
          <w:t>202</w:t>
        </w:r>
        <w:r w:rsidR="0067108E">
          <w:rPr>
            <w:rFonts w:ascii="Arial" w:hAnsi="Arial" w:cs="Arial"/>
            <w:sz w:val="36"/>
            <w:lang w:val="en-US"/>
          </w:rPr>
          <w:t>1</w:t>
        </w:r>
      </w:ins>
    </w:p>
    <w:p w:rsidR="00D03BA7" w:rsidRPr="000557AF" w:rsidRDefault="00D03BA7" w:rsidP="00DD1BC8">
      <w:pPr>
        <w:pStyle w:val="Sansinterligne"/>
        <w:rPr>
          <w:rFonts w:ascii="Arial" w:hAnsi="Arial" w:cs="Arial"/>
          <w:sz w:val="36"/>
          <w:lang w:val="en-US"/>
        </w:rPr>
      </w:pPr>
    </w:p>
    <w:p w:rsidR="00944DA9" w:rsidRPr="000557AF" w:rsidRDefault="00944DA9" w:rsidP="00B84542">
      <w:pPr>
        <w:pStyle w:val="Sansinterligne"/>
        <w:ind w:left="1418" w:firstLine="709"/>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32266F" w:rsidRPr="000557AF" w:rsidRDefault="0032266F" w:rsidP="00DD1BC8">
      <w:pPr>
        <w:pStyle w:val="Sansinterligne"/>
        <w:rPr>
          <w:lang w:val="en-US"/>
        </w:rPr>
      </w:pPr>
    </w:p>
    <w:p w:rsidR="0032266F" w:rsidRPr="000557AF" w:rsidRDefault="0032266F" w:rsidP="00DD1BC8">
      <w:pPr>
        <w:pStyle w:val="Sansinterligne"/>
        <w:rPr>
          <w:lang w:val="en-US"/>
        </w:rPr>
      </w:pPr>
    </w:p>
    <w:p w:rsidR="007F228B" w:rsidRPr="000557AF" w:rsidRDefault="00EC4821" w:rsidP="00DD1BC8">
      <w:pPr>
        <w:pStyle w:val="Sansinterligne"/>
        <w:ind w:left="2127"/>
        <w:rPr>
          <w:rFonts w:ascii="Arial" w:hAnsi="Arial" w:cs="Arial"/>
          <w:b/>
          <w:bCs/>
          <w:color w:val="FF6600"/>
          <w:sz w:val="56"/>
          <w:lang w:val="en-US"/>
        </w:rPr>
        <w:sectPr w:rsidR="007F228B" w:rsidRPr="000557AF">
          <w:headerReference w:type="default" r:id="rId8"/>
          <w:footerReference w:type="default" r:id="rId9"/>
          <w:headerReference w:type="first" r:id="rId10"/>
          <w:pgSz w:w="11907" w:h="16840" w:code="9"/>
          <w:pgMar w:top="-1135" w:right="851" w:bottom="851" w:left="1701" w:header="0" w:footer="397" w:gutter="0"/>
          <w:cols w:space="720"/>
          <w:titlePg/>
        </w:sectPr>
      </w:pPr>
      <w:r w:rsidRPr="00B702B6">
        <w:rPr>
          <w:noProof/>
        </w:rPr>
        <w:drawing>
          <wp:inline distT="0" distB="0" distL="0" distR="0" wp14:anchorId="31BA76FB" wp14:editId="59735C24">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0557AF" w:rsidRDefault="00EC4821" w:rsidP="009F0AAC">
      <w:r w:rsidRPr="00B702B6">
        <w:rPr>
          <w:noProof/>
          <w:lang w:val="fr-FR"/>
        </w:rPr>
        <w:lastRenderedPageBreak/>
        <w:drawing>
          <wp:inline distT="0" distB="0" distL="0" distR="0" wp14:anchorId="39A2AC91" wp14:editId="30C30833">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FE6751" w:rsidRDefault="00470E43" w:rsidP="00470E43">
      <w:pPr>
        <w:pStyle w:val="Sansinterligne"/>
        <w:rPr>
          <w:lang w:val="en-US"/>
        </w:rPr>
      </w:pPr>
      <w:r w:rsidRPr="00FE6751">
        <w:rPr>
          <w:lang w:val="en-US"/>
        </w:rPr>
        <w:t>Coriolis Argo floats data processing chain</w:t>
      </w:r>
    </w:p>
    <w:p w:rsidR="00806F87" w:rsidRPr="000557AF" w:rsidRDefault="00110BBC" w:rsidP="009F0AAC">
      <w:pPr>
        <w:rPr>
          <w:lang w:val="fr-FR"/>
        </w:rPr>
      </w:pPr>
      <w:r>
        <w:fldChar w:fldCharType="begin"/>
      </w:r>
      <w:r w:rsidRPr="0067108E">
        <w:rPr>
          <w:lang w:val="fr-FR"/>
          <w:rPrChange w:id="12" w:author="RANNOU Jean-Philippe" w:date="2021-01-18T15:45:00Z">
            <w:rPr/>
          </w:rPrChange>
        </w:rPr>
        <w:instrText xml:space="preserve"> HYPERLINK "http://dx.doi.org/10.17882/45589" </w:instrText>
      </w:r>
      <w:r>
        <w:fldChar w:fldCharType="separate"/>
      </w:r>
      <w:r w:rsidR="00837A6C" w:rsidRPr="000557AF">
        <w:rPr>
          <w:rStyle w:val="Lienhypertexte"/>
          <w:lang w:val="fr-FR"/>
        </w:rPr>
        <w:t>http://dx.doi.org/10.17882/45589</w:t>
      </w:r>
      <w:r>
        <w:rPr>
          <w:rStyle w:val="Lienhypertexte"/>
          <w:lang w:val="fr-FR"/>
        </w:rPr>
        <w:fldChar w:fldCharType="end"/>
      </w:r>
      <w:r w:rsidR="00837A6C" w:rsidRPr="000557AF">
        <w:rPr>
          <w:lang w:val="fr-FR"/>
        </w:rPr>
        <w:t xml:space="preserve"> </w:t>
      </w:r>
    </w:p>
    <w:p w:rsidR="007F228B" w:rsidRPr="000557AF" w:rsidRDefault="007F228B" w:rsidP="009F0AAC">
      <w:pPr>
        <w:rPr>
          <w:lang w:val="fr-FR"/>
        </w:rPr>
      </w:pPr>
      <w:r w:rsidRPr="000557AF">
        <w:rPr>
          <w:lang w:val="fr-FR"/>
        </w:rPr>
        <w:t xml:space="preserve">Authors: </w:t>
      </w:r>
      <w:r w:rsidR="002F08BF" w:rsidRPr="000557AF">
        <w:rPr>
          <w:lang w:val="fr-FR"/>
        </w:rPr>
        <w:t>Jean-Philippe Rannou</w:t>
      </w:r>
    </w:p>
    <w:p w:rsidR="007F228B" w:rsidRPr="000557AF" w:rsidRDefault="007F228B" w:rsidP="009F0AAC">
      <w:pPr>
        <w:rPr>
          <w:lang w:val="fr-FR"/>
        </w:rPr>
      </w:pPr>
    </w:p>
    <w:p w:rsidR="007F228B" w:rsidRPr="000557AF" w:rsidRDefault="007F228B" w:rsidP="00EF65F5">
      <w:pPr>
        <w:pStyle w:val="Titre"/>
      </w:pPr>
      <w:bookmarkStart w:id="13" w:name="_Toc460855042"/>
      <w:bookmarkStart w:id="14" w:name="_Toc43455967"/>
      <w:r w:rsidRPr="000557AF">
        <w:lastRenderedPageBreak/>
        <w:t>Table of contents</w:t>
      </w:r>
      <w:bookmarkEnd w:id="13"/>
      <w:bookmarkEnd w:id="14"/>
    </w:p>
    <w:p w:rsidR="001C2C87" w:rsidRDefault="00305D54">
      <w:pPr>
        <w:pStyle w:val="TM1"/>
        <w:tabs>
          <w:tab w:val="right" w:leader="dot" w:pos="9063"/>
        </w:tabs>
        <w:rPr>
          <w:ins w:id="15" w:author="RANNOU Jean-Philippe" w:date="2020-06-19T10:45:00Z"/>
          <w:rFonts w:asciiTheme="minorHAnsi" w:hAnsiTheme="minorHAnsi"/>
          <w:b w:val="0"/>
          <w:bCs w:val="0"/>
          <w:caps w:val="0"/>
          <w:noProof/>
          <w:szCs w:val="22"/>
          <w:u w:val="none"/>
          <w:lang w:val="fr-FR"/>
        </w:rPr>
      </w:pPr>
      <w:r w:rsidRPr="000557AF">
        <w:fldChar w:fldCharType="begin"/>
      </w:r>
      <w:r w:rsidR="007F228B" w:rsidRPr="000557AF">
        <w:instrText xml:space="preserve"> TOC \o "1-4" \h \z </w:instrText>
      </w:r>
      <w:r w:rsidRPr="000557AF">
        <w:fldChar w:fldCharType="separate"/>
      </w:r>
      <w:ins w:id="16" w:author="RANNOU Jean-Philippe" w:date="2020-06-19T10:45:00Z">
        <w:r w:rsidR="001C2C87" w:rsidRPr="00091472">
          <w:rPr>
            <w:rStyle w:val="Lienhypertexte"/>
            <w:noProof/>
          </w:rPr>
          <w:fldChar w:fldCharType="begin"/>
        </w:r>
        <w:r w:rsidR="001C2C87" w:rsidRPr="00091472">
          <w:rPr>
            <w:rStyle w:val="Lienhypertexte"/>
            <w:noProof/>
          </w:rPr>
          <w:instrText xml:space="preserve"> </w:instrText>
        </w:r>
        <w:r w:rsidR="001C2C87">
          <w:rPr>
            <w:noProof/>
          </w:rPr>
          <w:instrText>HYPERLINK \l "_Toc43455967"</w:instrText>
        </w:r>
        <w:r w:rsidR="001C2C87" w:rsidRPr="00091472">
          <w:rPr>
            <w:rStyle w:val="Lienhypertexte"/>
            <w:noProof/>
          </w:rPr>
          <w:instrText xml:space="preserve"> </w:instrText>
        </w:r>
        <w:r w:rsidR="001C2C87" w:rsidRPr="00091472">
          <w:rPr>
            <w:rStyle w:val="Lienhypertexte"/>
            <w:noProof/>
          </w:rPr>
          <w:fldChar w:fldCharType="separate"/>
        </w:r>
        <w:r w:rsidR="001C2C87" w:rsidRPr="00091472">
          <w:rPr>
            <w:rStyle w:val="Lienhypertexte"/>
            <w:noProof/>
          </w:rPr>
          <w:t>Table of contents</w:t>
        </w:r>
        <w:r w:rsidR="001C2C87">
          <w:rPr>
            <w:noProof/>
            <w:webHidden/>
          </w:rPr>
          <w:tab/>
        </w:r>
        <w:r w:rsidR="001C2C87">
          <w:rPr>
            <w:noProof/>
            <w:webHidden/>
          </w:rPr>
          <w:fldChar w:fldCharType="begin"/>
        </w:r>
        <w:r w:rsidR="001C2C87">
          <w:rPr>
            <w:noProof/>
            <w:webHidden/>
          </w:rPr>
          <w:instrText xml:space="preserve"> PAGEREF _Toc43455967 \h </w:instrText>
        </w:r>
      </w:ins>
      <w:r w:rsidR="001C2C87">
        <w:rPr>
          <w:noProof/>
          <w:webHidden/>
        </w:rPr>
      </w:r>
      <w:r w:rsidR="001C2C87">
        <w:rPr>
          <w:noProof/>
          <w:webHidden/>
        </w:rPr>
        <w:fldChar w:fldCharType="separate"/>
      </w:r>
      <w:ins w:id="17" w:author="RANNOU Jean-Philippe" w:date="2020-06-19T10:45:00Z">
        <w:r w:rsidR="001C2C87">
          <w:rPr>
            <w:noProof/>
            <w:webHidden/>
          </w:rPr>
          <w:t>3</w:t>
        </w:r>
        <w:r w:rsidR="001C2C87">
          <w:rPr>
            <w:noProof/>
            <w:webHidden/>
          </w:rPr>
          <w:fldChar w:fldCharType="end"/>
        </w:r>
        <w:r w:rsidR="001C2C87" w:rsidRPr="00091472">
          <w:rPr>
            <w:rStyle w:val="Lienhypertexte"/>
            <w:noProof/>
          </w:rPr>
          <w:fldChar w:fldCharType="end"/>
        </w:r>
      </w:ins>
    </w:p>
    <w:p w:rsidR="001C2C87" w:rsidRDefault="001C2C87">
      <w:pPr>
        <w:pStyle w:val="TM1"/>
        <w:tabs>
          <w:tab w:val="right" w:leader="dot" w:pos="9063"/>
        </w:tabs>
        <w:rPr>
          <w:ins w:id="18" w:author="RANNOU Jean-Philippe" w:date="2020-06-19T10:45:00Z"/>
          <w:rFonts w:asciiTheme="minorHAnsi" w:hAnsiTheme="minorHAnsi"/>
          <w:b w:val="0"/>
          <w:bCs w:val="0"/>
          <w:caps w:val="0"/>
          <w:noProof/>
          <w:szCs w:val="22"/>
          <w:u w:val="none"/>
          <w:lang w:val="fr-FR"/>
        </w:rPr>
      </w:pPr>
      <w:ins w:id="1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"_Toc43455968"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History</w:t>
        </w:r>
        <w:r>
          <w:rPr>
            <w:noProof/>
            <w:webHidden/>
          </w:rPr>
          <w:tab/>
        </w:r>
        <w:r>
          <w:rPr>
            <w:noProof/>
            <w:webHidden/>
          </w:rPr>
          <w:fldChar w:fldCharType="begin"/>
        </w:r>
        <w:r>
          <w:rPr>
            <w:noProof/>
            <w:webHidden/>
          </w:rPr>
          <w:instrText xml:space="preserve"> PAGEREF _Toc43455968 \h </w:instrText>
        </w:r>
      </w:ins>
      <w:r>
        <w:rPr>
          <w:noProof/>
          <w:webHidden/>
        </w:rPr>
      </w:r>
      <w:r>
        <w:rPr>
          <w:noProof/>
          <w:webHidden/>
        </w:rPr>
        <w:fldChar w:fldCharType="separate"/>
      </w:r>
      <w:ins w:id="20" w:author="RANNOU Jean-Philippe" w:date="2020-06-19T10:45:00Z">
        <w:r>
          <w:rPr>
            <w:noProof/>
            <w:webHidden/>
          </w:rPr>
          <w:t>7</w:t>
        </w:r>
        <w:r>
          <w:rPr>
            <w:noProof/>
            <w:webHidden/>
          </w:rPr>
          <w:fldChar w:fldCharType="end"/>
        </w:r>
        <w:r w:rsidRPr="00091472">
          <w:rPr>
            <w:rStyle w:val="Lienhypertexte"/>
            <w:noProof/>
          </w:rPr>
          <w:fldChar w:fldCharType="end"/>
        </w:r>
      </w:ins>
    </w:p>
    <w:p w:rsidR="001C2C87" w:rsidRDefault="001C2C87">
      <w:pPr>
        <w:pStyle w:val="TM1"/>
        <w:tabs>
          <w:tab w:val="right" w:leader="dot" w:pos="9063"/>
        </w:tabs>
        <w:rPr>
          <w:ins w:id="21" w:author="RANNOU Jean-Philippe" w:date="2020-06-19T10:45:00Z"/>
          <w:rFonts w:asciiTheme="minorHAnsi" w:hAnsiTheme="minorHAnsi"/>
          <w:b w:val="0"/>
          <w:bCs w:val="0"/>
          <w:caps w:val="0"/>
          <w:noProof/>
          <w:szCs w:val="22"/>
          <w:u w:val="none"/>
          <w:lang w:val="fr-FR"/>
        </w:rPr>
      </w:pPr>
      <w:ins w:id="2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"_Toc43455969"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Reference documents</w:t>
        </w:r>
        <w:r>
          <w:rPr>
            <w:noProof/>
            <w:webHidden/>
          </w:rPr>
          <w:tab/>
        </w:r>
        <w:r>
          <w:rPr>
            <w:noProof/>
            <w:webHidden/>
          </w:rPr>
          <w:fldChar w:fldCharType="begin"/>
        </w:r>
        <w:r>
          <w:rPr>
            <w:noProof/>
            <w:webHidden/>
          </w:rPr>
          <w:instrText xml:space="preserve"> PAGEREF _Toc43455969 \h </w:instrText>
        </w:r>
      </w:ins>
      <w:r>
        <w:rPr>
          <w:noProof/>
          <w:webHidden/>
        </w:rPr>
      </w:r>
      <w:r>
        <w:rPr>
          <w:noProof/>
          <w:webHidden/>
        </w:rPr>
        <w:fldChar w:fldCharType="separate"/>
      </w:r>
      <w:ins w:id="23" w:author="RANNOU Jean-Philippe" w:date="2020-06-19T10:45:00Z">
        <w:r>
          <w:rPr>
            <w:noProof/>
            <w:webHidden/>
          </w:rPr>
          <w:t>7</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24" w:author="RANNOU Jean-Philippe" w:date="2020-06-19T10:45:00Z"/>
          <w:rFonts w:asciiTheme="minorHAnsi" w:hAnsiTheme="minorHAnsi"/>
          <w:b w:val="0"/>
          <w:bCs w:val="0"/>
          <w:caps w:val="0"/>
          <w:noProof/>
          <w:szCs w:val="22"/>
          <w:u w:val="none"/>
          <w:lang w:val="fr-FR"/>
        </w:rPr>
      </w:pPr>
      <w:ins w:id="2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w:t>
        </w:r>
        <w:r>
          <w:rPr>
            <w:rFonts w:asciiTheme="minorHAnsi" w:hAnsiTheme="minorHAnsi"/>
            <w:b w:val="0"/>
            <w:bCs w:val="0"/>
            <w:caps w:val="0"/>
            <w:noProof/>
            <w:szCs w:val="22"/>
            <w:u w:val="none"/>
            <w:lang w:val="fr-FR"/>
          </w:rPr>
          <w:tab/>
        </w:r>
        <w:r w:rsidRPr="00091472">
          <w:rPr>
            <w:rStyle w:val="Lienhypertexte"/>
            <w:noProof/>
          </w:rPr>
          <w:t>Introduction</w:t>
        </w:r>
        <w:r>
          <w:rPr>
            <w:noProof/>
            <w:webHidden/>
          </w:rPr>
          <w:tab/>
        </w:r>
        <w:r>
          <w:rPr>
            <w:noProof/>
            <w:webHidden/>
          </w:rPr>
          <w:fldChar w:fldCharType="begin"/>
        </w:r>
        <w:r>
          <w:rPr>
            <w:noProof/>
            <w:webHidden/>
          </w:rPr>
          <w:instrText xml:space="preserve"> PAGEREF _Toc43455970 \h </w:instrText>
        </w:r>
      </w:ins>
      <w:r>
        <w:rPr>
          <w:noProof/>
          <w:webHidden/>
        </w:rPr>
      </w:r>
      <w:r>
        <w:rPr>
          <w:noProof/>
          <w:webHidden/>
        </w:rPr>
        <w:fldChar w:fldCharType="separate"/>
      </w:r>
      <w:ins w:id="26" w:author="RANNOU Jean-Philippe" w:date="2020-06-19T10:45:00Z">
        <w:r>
          <w:rPr>
            <w:noProof/>
            <w:webHidden/>
          </w:rPr>
          <w:t>9</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27" w:author="RANNOU Jean-Philippe" w:date="2020-06-19T10:45:00Z"/>
          <w:rFonts w:asciiTheme="minorHAnsi" w:hAnsiTheme="minorHAnsi"/>
          <w:b w:val="0"/>
          <w:bCs w:val="0"/>
          <w:caps w:val="0"/>
          <w:noProof/>
          <w:szCs w:val="22"/>
          <w:u w:val="none"/>
          <w:lang w:val="fr-FR"/>
        </w:rPr>
      </w:pPr>
      <w:ins w:id="2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2</w:t>
        </w:r>
        <w:r>
          <w:rPr>
            <w:rFonts w:asciiTheme="minorHAnsi" w:hAnsiTheme="minorHAnsi"/>
            <w:b w:val="0"/>
            <w:bCs w:val="0"/>
            <w:caps w:val="0"/>
            <w:noProof/>
            <w:szCs w:val="22"/>
            <w:u w:val="none"/>
            <w:lang w:val="fr-FR"/>
          </w:rPr>
          <w:tab/>
        </w:r>
        <w:r w:rsidRPr="00091472">
          <w:rPr>
            <w:rStyle w:val="Lienhypertexte"/>
            <w:noProof/>
          </w:rPr>
          <w:t>Floats managed by the decoder</w:t>
        </w:r>
        <w:r>
          <w:rPr>
            <w:noProof/>
            <w:webHidden/>
          </w:rPr>
          <w:tab/>
        </w:r>
        <w:r>
          <w:rPr>
            <w:noProof/>
            <w:webHidden/>
          </w:rPr>
          <w:fldChar w:fldCharType="begin"/>
        </w:r>
        <w:r>
          <w:rPr>
            <w:noProof/>
            <w:webHidden/>
          </w:rPr>
          <w:instrText xml:space="preserve"> PAGEREF _Toc43455971 \h </w:instrText>
        </w:r>
      </w:ins>
      <w:r>
        <w:rPr>
          <w:noProof/>
          <w:webHidden/>
        </w:rPr>
      </w:r>
      <w:r>
        <w:rPr>
          <w:noProof/>
          <w:webHidden/>
        </w:rPr>
        <w:fldChar w:fldCharType="separate"/>
      </w:r>
      <w:ins w:id="29" w:author="RANNOU Jean-Philippe" w:date="2020-06-19T10:45:00Z">
        <w:r>
          <w:rPr>
            <w:noProof/>
            <w:webHidden/>
          </w:rPr>
          <w:t>10</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30" w:author="RANNOU Jean-Philippe" w:date="2020-06-19T10:45:00Z"/>
          <w:rFonts w:asciiTheme="minorHAnsi" w:hAnsiTheme="minorHAnsi"/>
          <w:b w:val="0"/>
          <w:bCs w:val="0"/>
          <w:caps w:val="0"/>
          <w:noProof/>
          <w:szCs w:val="22"/>
          <w:u w:val="none"/>
          <w:lang w:val="fr-FR"/>
        </w:rPr>
      </w:pPr>
      <w:ins w:id="3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3</w:t>
        </w:r>
        <w:r>
          <w:rPr>
            <w:rFonts w:asciiTheme="minorHAnsi" w:hAnsiTheme="minorHAnsi"/>
            <w:b w:val="0"/>
            <w:bCs w:val="0"/>
            <w:caps w:val="0"/>
            <w:noProof/>
            <w:szCs w:val="22"/>
            <w:u w:val="none"/>
            <w:lang w:val="fr-FR"/>
          </w:rPr>
          <w:tab/>
        </w:r>
        <w:r w:rsidRPr="00091472">
          <w:rPr>
            <w:rStyle w:val="Lienhypertexte"/>
            <w:noProof/>
          </w:rPr>
          <w:t>Description of the decoder package</w:t>
        </w:r>
        <w:r>
          <w:rPr>
            <w:noProof/>
            <w:webHidden/>
          </w:rPr>
          <w:tab/>
        </w:r>
        <w:r>
          <w:rPr>
            <w:noProof/>
            <w:webHidden/>
          </w:rPr>
          <w:fldChar w:fldCharType="begin"/>
        </w:r>
        <w:r>
          <w:rPr>
            <w:noProof/>
            <w:webHidden/>
          </w:rPr>
          <w:instrText xml:space="preserve"> PAGEREF _Toc43455972 \h </w:instrText>
        </w:r>
      </w:ins>
      <w:r>
        <w:rPr>
          <w:noProof/>
          <w:webHidden/>
        </w:rPr>
      </w:r>
      <w:r>
        <w:rPr>
          <w:noProof/>
          <w:webHidden/>
        </w:rPr>
        <w:fldChar w:fldCharType="separate"/>
      </w:r>
      <w:ins w:id="32" w:author="RANNOU Jean-Philippe" w:date="2020-06-19T10:45:00Z">
        <w:r>
          <w:rPr>
            <w:noProof/>
            <w:webHidden/>
          </w:rPr>
          <w:t>10</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33" w:author="RANNOU Jean-Philippe" w:date="2020-06-19T10:45:00Z"/>
          <w:rFonts w:asciiTheme="minorHAnsi" w:hAnsiTheme="minorHAnsi"/>
          <w:b w:val="0"/>
          <w:bCs w:val="0"/>
          <w:caps w:val="0"/>
          <w:noProof/>
          <w:szCs w:val="22"/>
          <w:u w:val="none"/>
          <w:lang w:val="fr-FR"/>
        </w:rPr>
      </w:pPr>
      <w:ins w:id="3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4</w:t>
        </w:r>
        <w:r>
          <w:rPr>
            <w:rFonts w:asciiTheme="minorHAnsi" w:hAnsiTheme="minorHAnsi"/>
            <w:b w:val="0"/>
            <w:bCs w:val="0"/>
            <w:caps w:val="0"/>
            <w:noProof/>
            <w:szCs w:val="22"/>
            <w:u w:val="none"/>
            <w:lang w:val="fr-FR"/>
          </w:rPr>
          <w:tab/>
        </w:r>
        <w:r w:rsidRPr="00091472">
          <w:rPr>
            <w:rStyle w:val="Lienhypertexte"/>
            <w:noProof/>
          </w:rPr>
          <w:t>Decoder installation and configuration</w:t>
        </w:r>
        <w:r>
          <w:rPr>
            <w:noProof/>
            <w:webHidden/>
          </w:rPr>
          <w:tab/>
        </w:r>
        <w:r>
          <w:rPr>
            <w:noProof/>
            <w:webHidden/>
          </w:rPr>
          <w:fldChar w:fldCharType="begin"/>
        </w:r>
        <w:r>
          <w:rPr>
            <w:noProof/>
            <w:webHidden/>
          </w:rPr>
          <w:instrText xml:space="preserve"> PAGEREF _Toc43455973 \h </w:instrText>
        </w:r>
      </w:ins>
      <w:r>
        <w:rPr>
          <w:noProof/>
          <w:webHidden/>
        </w:rPr>
      </w:r>
      <w:r>
        <w:rPr>
          <w:noProof/>
          <w:webHidden/>
        </w:rPr>
        <w:fldChar w:fldCharType="separate"/>
      </w:r>
      <w:ins w:id="35"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36" w:author="RANNOU Jean-Philippe" w:date="2020-06-19T10:45:00Z"/>
          <w:rFonts w:asciiTheme="minorHAnsi" w:hAnsiTheme="minorHAnsi"/>
          <w:b w:val="0"/>
          <w:bCs w:val="0"/>
          <w:smallCaps w:val="0"/>
          <w:noProof/>
          <w:szCs w:val="22"/>
          <w:lang w:val="fr-FR"/>
        </w:rPr>
      </w:pPr>
      <w:ins w:id="3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4.1</w:t>
        </w:r>
        <w:r>
          <w:rPr>
            <w:rFonts w:asciiTheme="minorHAnsi" w:hAnsiTheme="minorHAnsi"/>
            <w:b w:val="0"/>
            <w:bCs w:val="0"/>
            <w:smallCaps w:val="0"/>
            <w:noProof/>
            <w:szCs w:val="22"/>
            <w:lang w:val="fr-FR"/>
          </w:rPr>
          <w:tab/>
        </w:r>
        <w:r w:rsidRPr="00091472">
          <w:rPr>
            <w:rStyle w:val="Lienhypertexte"/>
            <w:noProof/>
          </w:rPr>
          <w:t>Decoder installation</w:t>
        </w:r>
        <w:r>
          <w:rPr>
            <w:noProof/>
            <w:webHidden/>
          </w:rPr>
          <w:tab/>
        </w:r>
        <w:r>
          <w:rPr>
            <w:noProof/>
            <w:webHidden/>
          </w:rPr>
          <w:fldChar w:fldCharType="begin"/>
        </w:r>
        <w:r>
          <w:rPr>
            <w:noProof/>
            <w:webHidden/>
          </w:rPr>
          <w:instrText xml:space="preserve"> PAGEREF _Toc43455974 \h </w:instrText>
        </w:r>
      </w:ins>
      <w:r>
        <w:rPr>
          <w:noProof/>
          <w:webHidden/>
        </w:rPr>
      </w:r>
      <w:r>
        <w:rPr>
          <w:noProof/>
          <w:webHidden/>
        </w:rPr>
        <w:fldChar w:fldCharType="separate"/>
      </w:r>
      <w:ins w:id="38"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39" w:author="RANNOU Jean-Philippe" w:date="2020-06-19T10:45:00Z"/>
          <w:rFonts w:asciiTheme="minorHAnsi" w:hAnsiTheme="minorHAnsi"/>
          <w:smallCaps w:val="0"/>
          <w:noProof/>
          <w:szCs w:val="22"/>
          <w:lang w:val="fr-FR"/>
        </w:rPr>
      </w:pPr>
      <w:ins w:id="4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4.1.1</w:t>
        </w:r>
        <w:r>
          <w:rPr>
            <w:rFonts w:asciiTheme="minorHAnsi" w:hAnsiTheme="minorHAnsi"/>
            <w:smallCaps w:val="0"/>
            <w:noProof/>
            <w:szCs w:val="22"/>
            <w:lang w:val="fr-FR"/>
          </w:rPr>
          <w:tab/>
        </w:r>
        <w:r w:rsidRPr="00091472">
          <w:rPr>
            <w:rStyle w:val="Lienhypertexte"/>
            <w:noProof/>
          </w:rPr>
          <w:t>Hardware and software requirements</w:t>
        </w:r>
        <w:r>
          <w:rPr>
            <w:noProof/>
            <w:webHidden/>
          </w:rPr>
          <w:tab/>
        </w:r>
        <w:r>
          <w:rPr>
            <w:noProof/>
            <w:webHidden/>
          </w:rPr>
          <w:fldChar w:fldCharType="begin"/>
        </w:r>
        <w:r>
          <w:rPr>
            <w:noProof/>
            <w:webHidden/>
          </w:rPr>
          <w:instrText xml:space="preserve"> PAGEREF _Toc43455975 \h </w:instrText>
        </w:r>
      </w:ins>
      <w:r>
        <w:rPr>
          <w:noProof/>
          <w:webHidden/>
        </w:rPr>
      </w:r>
      <w:r>
        <w:rPr>
          <w:noProof/>
          <w:webHidden/>
        </w:rPr>
        <w:fldChar w:fldCharType="separate"/>
      </w:r>
      <w:ins w:id="41"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42" w:author="RANNOU Jean-Philippe" w:date="2020-06-19T10:45:00Z"/>
          <w:rFonts w:asciiTheme="minorHAnsi" w:hAnsiTheme="minorHAnsi"/>
          <w:smallCaps w:val="0"/>
          <w:noProof/>
          <w:szCs w:val="22"/>
          <w:lang w:val="fr-FR"/>
        </w:rPr>
      </w:pPr>
      <w:ins w:id="4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4.1.2</w:t>
        </w:r>
        <w:r>
          <w:rPr>
            <w:rFonts w:asciiTheme="minorHAnsi" w:hAnsiTheme="minorHAnsi"/>
            <w:smallCaps w:val="0"/>
            <w:noProof/>
            <w:szCs w:val="22"/>
            <w:lang w:val="fr-FR"/>
          </w:rPr>
          <w:tab/>
        </w:r>
        <w:r w:rsidRPr="00091472">
          <w:rPr>
            <w:rStyle w:val="Lienhypertexte"/>
            <w:noProof/>
          </w:rPr>
          <w:t>Installation of the decoder</w:t>
        </w:r>
        <w:r>
          <w:rPr>
            <w:noProof/>
            <w:webHidden/>
          </w:rPr>
          <w:tab/>
        </w:r>
        <w:r>
          <w:rPr>
            <w:noProof/>
            <w:webHidden/>
          </w:rPr>
          <w:fldChar w:fldCharType="begin"/>
        </w:r>
        <w:r>
          <w:rPr>
            <w:noProof/>
            <w:webHidden/>
          </w:rPr>
          <w:instrText xml:space="preserve"> PAGEREF _Toc43455976 \h </w:instrText>
        </w:r>
      </w:ins>
      <w:r>
        <w:rPr>
          <w:noProof/>
          <w:webHidden/>
        </w:rPr>
      </w:r>
      <w:r>
        <w:rPr>
          <w:noProof/>
          <w:webHidden/>
        </w:rPr>
        <w:fldChar w:fldCharType="separate"/>
      </w:r>
      <w:ins w:id="44"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45" w:author="RANNOU Jean-Philippe" w:date="2020-06-19T10:45:00Z"/>
          <w:rFonts w:asciiTheme="minorHAnsi" w:hAnsiTheme="minorHAnsi"/>
          <w:b w:val="0"/>
          <w:bCs w:val="0"/>
          <w:smallCaps w:val="0"/>
          <w:noProof/>
          <w:szCs w:val="22"/>
          <w:lang w:val="fr-FR"/>
        </w:rPr>
      </w:pPr>
      <w:ins w:id="4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4.2</w:t>
        </w:r>
        <w:r>
          <w:rPr>
            <w:rFonts w:asciiTheme="minorHAnsi" w:hAnsiTheme="minorHAnsi"/>
            <w:b w:val="0"/>
            <w:bCs w:val="0"/>
            <w:smallCaps w:val="0"/>
            <w:noProof/>
            <w:szCs w:val="22"/>
            <w:lang w:val="fr-FR"/>
          </w:rPr>
          <w:tab/>
        </w:r>
        <w:r w:rsidRPr="00091472">
          <w:rPr>
            <w:rStyle w:val="Lienhypertexte"/>
            <w:noProof/>
          </w:rPr>
          <w:t>Decoder configuration</w:t>
        </w:r>
        <w:r>
          <w:rPr>
            <w:noProof/>
            <w:webHidden/>
          </w:rPr>
          <w:tab/>
        </w:r>
        <w:r>
          <w:rPr>
            <w:noProof/>
            <w:webHidden/>
          </w:rPr>
          <w:fldChar w:fldCharType="begin"/>
        </w:r>
        <w:r>
          <w:rPr>
            <w:noProof/>
            <w:webHidden/>
          </w:rPr>
          <w:instrText xml:space="preserve"> PAGEREF _Toc43455977 \h </w:instrText>
        </w:r>
      </w:ins>
      <w:r>
        <w:rPr>
          <w:noProof/>
          <w:webHidden/>
        </w:rPr>
      </w:r>
      <w:r>
        <w:rPr>
          <w:noProof/>
          <w:webHidden/>
        </w:rPr>
        <w:fldChar w:fldCharType="separate"/>
      </w:r>
      <w:ins w:id="47" w:author="RANNOU Jean-Philippe" w:date="2020-06-19T10:45:00Z">
        <w:r>
          <w:rPr>
            <w:noProof/>
            <w:webHidden/>
          </w:rPr>
          <w:t>11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48" w:author="RANNOU Jean-Philippe" w:date="2020-06-19T10:45:00Z"/>
          <w:rFonts w:asciiTheme="minorHAnsi" w:hAnsiTheme="minorHAnsi"/>
          <w:smallCaps w:val="0"/>
          <w:noProof/>
          <w:szCs w:val="22"/>
          <w:lang w:val="fr-FR"/>
        </w:rPr>
      </w:pPr>
      <w:ins w:id="4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4.2.1</w:t>
        </w:r>
        <w:r>
          <w:rPr>
            <w:rFonts w:asciiTheme="minorHAnsi" w:hAnsiTheme="minorHAnsi"/>
            <w:smallCaps w:val="0"/>
            <w:noProof/>
            <w:szCs w:val="22"/>
            <w:lang w:val="fr-FR"/>
          </w:rPr>
          <w:tab/>
        </w:r>
        <w:r w:rsidRPr="00091472">
          <w:rPr>
            <w:rStyle w:val="Lienhypertexte"/>
            <w:noProof/>
          </w:rPr>
          <w:t>PI decoder configuration</w:t>
        </w:r>
        <w:r>
          <w:rPr>
            <w:noProof/>
            <w:webHidden/>
          </w:rPr>
          <w:tab/>
        </w:r>
        <w:r>
          <w:rPr>
            <w:noProof/>
            <w:webHidden/>
          </w:rPr>
          <w:fldChar w:fldCharType="begin"/>
        </w:r>
        <w:r>
          <w:rPr>
            <w:noProof/>
            <w:webHidden/>
          </w:rPr>
          <w:instrText xml:space="preserve"> PAGEREF _Toc43455978 \h </w:instrText>
        </w:r>
      </w:ins>
      <w:r>
        <w:rPr>
          <w:noProof/>
          <w:webHidden/>
        </w:rPr>
      </w:r>
      <w:r>
        <w:rPr>
          <w:noProof/>
          <w:webHidden/>
        </w:rPr>
        <w:fldChar w:fldCharType="separate"/>
      </w:r>
      <w:ins w:id="50" w:author="RANNOU Jean-Philippe" w:date="2020-06-19T10:45:00Z">
        <w:r>
          <w:rPr>
            <w:noProof/>
            <w:webHidden/>
          </w:rPr>
          <w:t>12</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51" w:author="RANNOU Jean-Philippe" w:date="2020-06-19T10:45:00Z"/>
          <w:rFonts w:asciiTheme="minorHAnsi" w:hAnsiTheme="minorHAnsi"/>
          <w:smallCaps w:val="0"/>
          <w:noProof/>
          <w:szCs w:val="22"/>
          <w:lang w:val="fr-FR"/>
        </w:rPr>
      </w:pPr>
      <w:ins w:id="5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"_Toc43455979"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4.2.2</w:t>
        </w:r>
        <w:r>
          <w:rPr>
            <w:rFonts w:asciiTheme="minorHAnsi" w:hAnsiTheme="minorHAnsi"/>
            <w:smallCaps w:val="0"/>
            <w:noProof/>
            <w:szCs w:val="22"/>
            <w:lang w:val="fr-FR"/>
          </w:rPr>
          <w:tab/>
        </w:r>
        <w:r w:rsidRPr="00091472">
          <w:rPr>
            <w:rStyle w:val="Lienhypertexte"/>
            <w:noProof/>
          </w:rPr>
          <w:t>DAC decoder configuration</w:t>
        </w:r>
        <w:r>
          <w:rPr>
            <w:noProof/>
            <w:webHidden/>
          </w:rPr>
          <w:tab/>
        </w:r>
        <w:r>
          <w:rPr>
            <w:noProof/>
            <w:webHidden/>
          </w:rPr>
          <w:fldChar w:fldCharType="begin"/>
        </w:r>
        <w:r>
          <w:rPr>
            <w:noProof/>
            <w:webHidden/>
          </w:rPr>
          <w:instrText xml:space="preserve"> PAGEREF _Toc43455979 \h </w:instrText>
        </w:r>
      </w:ins>
      <w:r>
        <w:rPr>
          <w:noProof/>
          <w:webHidden/>
        </w:rPr>
      </w:r>
      <w:r>
        <w:rPr>
          <w:noProof/>
          <w:webHidden/>
        </w:rPr>
        <w:fldChar w:fldCharType="separate"/>
      </w:r>
      <w:ins w:id="53" w:author="RANNOU Jean-Philippe" w:date="2020-06-19T10:45:00Z">
        <w:r>
          <w:rPr>
            <w:noProof/>
            <w:webHidden/>
          </w:rPr>
          <w:t>13</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54" w:author="RANNOU Jean-Philippe" w:date="2020-06-19T10:45:00Z"/>
          <w:rFonts w:asciiTheme="minorHAnsi" w:hAnsiTheme="minorHAnsi"/>
          <w:b w:val="0"/>
          <w:bCs w:val="0"/>
          <w:caps w:val="0"/>
          <w:noProof/>
          <w:szCs w:val="22"/>
          <w:u w:val="none"/>
          <w:lang w:val="fr-FR"/>
        </w:rPr>
      </w:pPr>
      <w:ins w:id="5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w:t>
        </w:r>
        <w:r>
          <w:rPr>
            <w:rFonts w:asciiTheme="minorHAnsi" w:hAnsiTheme="minorHAnsi"/>
            <w:b w:val="0"/>
            <w:bCs w:val="0"/>
            <w:caps w:val="0"/>
            <w:noProof/>
            <w:szCs w:val="22"/>
            <w:u w:val="none"/>
            <w:lang w:val="fr-FR"/>
          </w:rPr>
          <w:tab/>
        </w:r>
        <w:r w:rsidRPr="00091472">
          <w:rPr>
            <w:rStyle w:val="Lienhypertexte"/>
            <w:noProof/>
          </w:rPr>
          <w:t>Float configuration</w:t>
        </w:r>
        <w:r>
          <w:rPr>
            <w:noProof/>
            <w:webHidden/>
          </w:rPr>
          <w:tab/>
        </w:r>
        <w:r>
          <w:rPr>
            <w:noProof/>
            <w:webHidden/>
          </w:rPr>
          <w:fldChar w:fldCharType="begin"/>
        </w:r>
        <w:r>
          <w:rPr>
            <w:noProof/>
            <w:webHidden/>
          </w:rPr>
          <w:instrText xml:space="preserve"> PAGEREF _Toc43455980 \h </w:instrText>
        </w:r>
      </w:ins>
      <w:r>
        <w:rPr>
          <w:noProof/>
          <w:webHidden/>
        </w:rPr>
      </w:r>
      <w:r>
        <w:rPr>
          <w:noProof/>
          <w:webHidden/>
        </w:rPr>
        <w:fldChar w:fldCharType="separate"/>
      </w:r>
      <w:ins w:id="56"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57" w:author="RANNOU Jean-Philippe" w:date="2020-06-19T10:45:00Z"/>
          <w:rFonts w:asciiTheme="minorHAnsi" w:hAnsiTheme="minorHAnsi"/>
          <w:b w:val="0"/>
          <w:bCs w:val="0"/>
          <w:smallCaps w:val="0"/>
          <w:noProof/>
          <w:szCs w:val="22"/>
          <w:lang w:val="fr-FR"/>
        </w:rPr>
      </w:pPr>
      <w:ins w:id="5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5.1</w:t>
        </w:r>
        <w:r>
          <w:rPr>
            <w:rFonts w:asciiTheme="minorHAnsi" w:hAnsiTheme="minorHAnsi"/>
            <w:b w:val="0"/>
            <w:bCs w:val="0"/>
            <w:smallCaps w:val="0"/>
            <w:noProof/>
            <w:szCs w:val="22"/>
            <w:lang w:val="fr-FR"/>
          </w:rPr>
          <w:tab/>
        </w:r>
        <w:r w:rsidRPr="00091472">
          <w:rPr>
            <w:rStyle w:val="Lienhypertexte"/>
            <w:noProof/>
          </w:rPr>
          <w:t>Float configuration files for PI decoder</w:t>
        </w:r>
        <w:r>
          <w:rPr>
            <w:noProof/>
            <w:webHidden/>
          </w:rPr>
          <w:tab/>
        </w:r>
        <w:r>
          <w:rPr>
            <w:noProof/>
            <w:webHidden/>
          </w:rPr>
          <w:fldChar w:fldCharType="begin"/>
        </w:r>
        <w:r>
          <w:rPr>
            <w:noProof/>
            <w:webHidden/>
          </w:rPr>
          <w:instrText xml:space="preserve"> PAGEREF _Toc43455981 \h </w:instrText>
        </w:r>
      </w:ins>
      <w:r>
        <w:rPr>
          <w:noProof/>
          <w:webHidden/>
        </w:rPr>
      </w:r>
      <w:r>
        <w:rPr>
          <w:noProof/>
          <w:webHidden/>
        </w:rPr>
        <w:fldChar w:fldCharType="separate"/>
      </w:r>
      <w:ins w:id="59"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60" w:author="RANNOU Jean-Philippe" w:date="2020-06-19T10:45:00Z"/>
          <w:rFonts w:asciiTheme="minorHAnsi" w:hAnsiTheme="minorHAnsi"/>
          <w:smallCaps w:val="0"/>
          <w:noProof/>
          <w:szCs w:val="22"/>
          <w:lang w:val="fr-FR"/>
        </w:rPr>
      </w:pPr>
      <w:ins w:id="6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5.1.1</w:t>
        </w:r>
        <w:r>
          <w:rPr>
            <w:rFonts w:asciiTheme="minorHAnsi" w:hAnsiTheme="minorHAnsi"/>
            <w:smallCaps w:val="0"/>
            <w:noProof/>
            <w:szCs w:val="22"/>
            <w:lang w:val="fr-FR"/>
          </w:rPr>
          <w:tab/>
        </w:r>
        <w:r w:rsidRPr="00091472">
          <w:rPr>
            <w:rStyle w:val="Lienhypertexte"/>
            <w:noProof/>
          </w:rPr>
          <w:t>Float decoder configuration information</w:t>
        </w:r>
        <w:r>
          <w:rPr>
            <w:noProof/>
            <w:webHidden/>
          </w:rPr>
          <w:tab/>
        </w:r>
        <w:r>
          <w:rPr>
            <w:noProof/>
            <w:webHidden/>
          </w:rPr>
          <w:fldChar w:fldCharType="begin"/>
        </w:r>
        <w:r>
          <w:rPr>
            <w:noProof/>
            <w:webHidden/>
          </w:rPr>
          <w:instrText xml:space="preserve"> PAGEREF _Toc43455982 \h </w:instrText>
        </w:r>
      </w:ins>
      <w:r>
        <w:rPr>
          <w:noProof/>
          <w:webHidden/>
        </w:rPr>
      </w:r>
      <w:r>
        <w:rPr>
          <w:noProof/>
          <w:webHidden/>
        </w:rPr>
        <w:fldChar w:fldCharType="separate"/>
      </w:r>
      <w:ins w:id="62"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63" w:author="RANNOU Jean-Philippe" w:date="2020-06-19T10:45:00Z"/>
          <w:rFonts w:asciiTheme="minorHAnsi" w:hAnsiTheme="minorHAnsi"/>
          <w:smallCaps w:val="0"/>
          <w:noProof/>
          <w:szCs w:val="22"/>
          <w:lang w:val="fr-FR"/>
        </w:rPr>
      </w:pPr>
      <w:ins w:id="6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5.1.2</w:t>
        </w:r>
        <w:r>
          <w:rPr>
            <w:rFonts w:asciiTheme="minorHAnsi" w:hAnsiTheme="minorHAnsi"/>
            <w:smallCaps w:val="0"/>
            <w:noProof/>
            <w:szCs w:val="22"/>
            <w:lang w:val="fr-FR"/>
          </w:rPr>
          <w:tab/>
        </w:r>
        <w:r w:rsidRPr="00091472">
          <w:rPr>
            <w:rStyle w:val="Lienhypertexte"/>
            <w:noProof/>
          </w:rPr>
          <w:t>Float meta-data file</w:t>
        </w:r>
        <w:r>
          <w:rPr>
            <w:noProof/>
            <w:webHidden/>
          </w:rPr>
          <w:tab/>
        </w:r>
        <w:r>
          <w:rPr>
            <w:noProof/>
            <w:webHidden/>
          </w:rPr>
          <w:fldChar w:fldCharType="begin"/>
        </w:r>
        <w:r>
          <w:rPr>
            <w:noProof/>
            <w:webHidden/>
          </w:rPr>
          <w:instrText xml:space="preserve"> PAGEREF _Toc43455983 \h </w:instrText>
        </w:r>
      </w:ins>
      <w:r>
        <w:rPr>
          <w:noProof/>
          <w:webHidden/>
        </w:rPr>
      </w:r>
      <w:r>
        <w:rPr>
          <w:noProof/>
          <w:webHidden/>
        </w:rPr>
        <w:fldChar w:fldCharType="separate"/>
      </w:r>
      <w:ins w:id="65" w:author="RANNOU Jean-Philippe" w:date="2020-06-19T10:45:00Z">
        <w:r>
          <w:rPr>
            <w:noProof/>
            <w:webHidden/>
          </w:rPr>
          <w:t>14</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66" w:author="RANNOU Jean-Philippe" w:date="2020-06-19T10:45:00Z"/>
          <w:rFonts w:asciiTheme="minorHAnsi" w:hAnsiTheme="minorHAnsi"/>
          <w:noProof/>
          <w:szCs w:val="22"/>
          <w:lang w:val="fr-FR"/>
        </w:rPr>
      </w:pPr>
      <w:ins w:id="6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5.1.2.1</w:t>
        </w:r>
        <w:r>
          <w:rPr>
            <w:rFonts w:asciiTheme="minorHAnsi" w:hAnsiTheme="minorHAnsi"/>
            <w:noProof/>
            <w:szCs w:val="22"/>
            <w:lang w:val="fr-FR"/>
          </w:rPr>
          <w:tab/>
        </w:r>
        <w:r w:rsidRPr="00091472">
          <w:rPr>
            <w:rStyle w:val="Lienhypertexte"/>
            <w:noProof/>
          </w:rPr>
          <w:t>Float meta-data file generation</w:t>
        </w:r>
        <w:r>
          <w:rPr>
            <w:noProof/>
            <w:webHidden/>
          </w:rPr>
          <w:tab/>
        </w:r>
        <w:r>
          <w:rPr>
            <w:noProof/>
            <w:webHidden/>
          </w:rPr>
          <w:fldChar w:fldCharType="begin"/>
        </w:r>
        <w:r>
          <w:rPr>
            <w:noProof/>
            <w:webHidden/>
          </w:rPr>
          <w:instrText xml:space="preserve"> PAGEREF _Toc43455984 \h </w:instrText>
        </w:r>
      </w:ins>
      <w:r>
        <w:rPr>
          <w:noProof/>
          <w:webHidden/>
        </w:rPr>
      </w:r>
      <w:r>
        <w:rPr>
          <w:noProof/>
          <w:webHidden/>
        </w:rPr>
        <w:fldChar w:fldCharType="separate"/>
      </w:r>
      <w:ins w:id="68" w:author="RANNOU Jean-Philippe" w:date="2020-06-19T10:45:00Z">
        <w:r>
          <w:rPr>
            <w:noProof/>
            <w:webHidden/>
          </w:rPr>
          <w:t>15</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69" w:author="RANNOU Jean-Philippe" w:date="2020-06-19T10:45:00Z"/>
          <w:rFonts w:asciiTheme="minorHAnsi" w:hAnsiTheme="minorHAnsi"/>
          <w:b w:val="0"/>
          <w:bCs w:val="0"/>
          <w:smallCaps w:val="0"/>
          <w:noProof/>
          <w:szCs w:val="22"/>
          <w:lang w:val="fr-FR"/>
        </w:rPr>
      </w:pPr>
      <w:ins w:id="7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5.2</w:t>
        </w:r>
        <w:r>
          <w:rPr>
            <w:rFonts w:asciiTheme="minorHAnsi" w:hAnsiTheme="minorHAnsi"/>
            <w:b w:val="0"/>
            <w:bCs w:val="0"/>
            <w:smallCaps w:val="0"/>
            <w:noProof/>
            <w:szCs w:val="22"/>
            <w:lang w:val="fr-FR"/>
          </w:rPr>
          <w:tab/>
        </w:r>
        <w:r w:rsidRPr="00091472">
          <w:rPr>
            <w:rStyle w:val="Lienhypertexte"/>
            <w:noProof/>
          </w:rPr>
          <w:t>Float configuration files for DAC decoder</w:t>
        </w:r>
        <w:r>
          <w:rPr>
            <w:noProof/>
            <w:webHidden/>
          </w:rPr>
          <w:tab/>
        </w:r>
        <w:r>
          <w:rPr>
            <w:noProof/>
            <w:webHidden/>
          </w:rPr>
          <w:fldChar w:fldCharType="begin"/>
        </w:r>
        <w:r>
          <w:rPr>
            <w:noProof/>
            <w:webHidden/>
          </w:rPr>
          <w:instrText xml:space="preserve"> PAGEREF _Toc43455985 \h </w:instrText>
        </w:r>
      </w:ins>
      <w:r>
        <w:rPr>
          <w:noProof/>
          <w:webHidden/>
        </w:rPr>
      </w:r>
      <w:r>
        <w:rPr>
          <w:noProof/>
          <w:webHidden/>
        </w:rPr>
        <w:fldChar w:fldCharType="separate"/>
      </w:r>
      <w:ins w:id="71" w:author="RANNOU Jean-Philippe" w:date="2020-06-19T10:45:00Z">
        <w:r>
          <w:rPr>
            <w:noProof/>
            <w:webHidden/>
          </w:rPr>
          <w:t>15</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72" w:author="RANNOU Jean-Philippe" w:date="2020-06-19T10:45:00Z"/>
          <w:rFonts w:asciiTheme="minorHAnsi" w:hAnsiTheme="minorHAnsi"/>
          <w:smallCaps w:val="0"/>
          <w:noProof/>
          <w:szCs w:val="22"/>
          <w:lang w:val="fr-FR"/>
        </w:rPr>
      </w:pPr>
      <w:ins w:id="7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5.2.1</w:t>
        </w:r>
        <w:r>
          <w:rPr>
            <w:rFonts w:asciiTheme="minorHAnsi" w:hAnsiTheme="minorHAnsi"/>
            <w:smallCaps w:val="0"/>
            <w:noProof/>
            <w:szCs w:val="22"/>
            <w:lang w:val="fr-FR"/>
          </w:rPr>
          <w:tab/>
        </w:r>
        <w:r w:rsidRPr="00091472">
          <w:rPr>
            <w:rStyle w:val="Lienhypertexte"/>
            <w:noProof/>
          </w:rPr>
          <w:t>Float decoder configuration information</w:t>
        </w:r>
        <w:r>
          <w:rPr>
            <w:noProof/>
            <w:webHidden/>
          </w:rPr>
          <w:tab/>
        </w:r>
        <w:r>
          <w:rPr>
            <w:noProof/>
            <w:webHidden/>
          </w:rPr>
          <w:fldChar w:fldCharType="begin"/>
        </w:r>
        <w:r>
          <w:rPr>
            <w:noProof/>
            <w:webHidden/>
          </w:rPr>
          <w:instrText xml:space="preserve"> PAGEREF _Toc43455986 \h </w:instrText>
        </w:r>
      </w:ins>
      <w:r>
        <w:rPr>
          <w:noProof/>
          <w:webHidden/>
        </w:rPr>
      </w:r>
      <w:r>
        <w:rPr>
          <w:noProof/>
          <w:webHidden/>
        </w:rPr>
        <w:fldChar w:fldCharType="separate"/>
      </w:r>
      <w:ins w:id="74" w:author="RANNOU Jean-Philippe" w:date="2020-06-19T10:45:00Z">
        <w:r>
          <w:rPr>
            <w:noProof/>
            <w:webHidden/>
          </w:rPr>
          <w:t>15</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75" w:author="RANNOU Jean-Philippe" w:date="2020-06-19T10:45:00Z"/>
          <w:rFonts w:asciiTheme="minorHAnsi" w:hAnsiTheme="minorHAnsi"/>
          <w:noProof/>
          <w:szCs w:val="22"/>
          <w:lang w:val="fr-FR"/>
        </w:rPr>
      </w:pPr>
      <w:ins w:id="7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5.2.1.1</w:t>
        </w:r>
        <w:r>
          <w:rPr>
            <w:rFonts w:asciiTheme="minorHAnsi" w:hAnsiTheme="minorHAnsi"/>
            <w:noProof/>
            <w:szCs w:val="22"/>
            <w:lang w:val="fr-FR"/>
          </w:rPr>
          <w:tab/>
        </w:r>
        <w:r w:rsidRPr="00091472">
          <w:rPr>
            <w:rStyle w:val="Lienhypertexte"/>
            <w:noProof/>
          </w:rPr>
          <w:t>Float configuration file generation</w:t>
        </w:r>
        <w:r>
          <w:rPr>
            <w:noProof/>
            <w:webHidden/>
          </w:rPr>
          <w:tab/>
        </w:r>
        <w:r>
          <w:rPr>
            <w:noProof/>
            <w:webHidden/>
          </w:rPr>
          <w:fldChar w:fldCharType="begin"/>
        </w:r>
        <w:r>
          <w:rPr>
            <w:noProof/>
            <w:webHidden/>
          </w:rPr>
          <w:instrText xml:space="preserve"> PAGEREF _Toc43455987 \h </w:instrText>
        </w:r>
      </w:ins>
      <w:r>
        <w:rPr>
          <w:noProof/>
          <w:webHidden/>
        </w:rPr>
      </w:r>
      <w:r>
        <w:rPr>
          <w:noProof/>
          <w:webHidden/>
        </w:rPr>
        <w:fldChar w:fldCharType="separate"/>
      </w:r>
      <w:ins w:id="77" w:author="RANNOU Jean-Philippe" w:date="2020-06-19T10:45:00Z">
        <w:r>
          <w:rPr>
            <w:noProof/>
            <w:webHidden/>
          </w:rPr>
          <w:t>16</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78" w:author="RANNOU Jean-Philippe" w:date="2020-06-19T10:45:00Z"/>
          <w:rFonts w:asciiTheme="minorHAnsi" w:hAnsiTheme="minorHAnsi"/>
          <w:smallCaps w:val="0"/>
          <w:noProof/>
          <w:szCs w:val="22"/>
          <w:lang w:val="fr-FR"/>
        </w:rPr>
      </w:pPr>
      <w:ins w:id="7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5.2.2</w:t>
        </w:r>
        <w:r>
          <w:rPr>
            <w:rFonts w:asciiTheme="minorHAnsi" w:hAnsiTheme="minorHAnsi"/>
            <w:smallCaps w:val="0"/>
            <w:noProof/>
            <w:szCs w:val="22"/>
            <w:lang w:val="fr-FR"/>
          </w:rPr>
          <w:tab/>
        </w:r>
        <w:r w:rsidRPr="00091472">
          <w:rPr>
            <w:rStyle w:val="Lienhypertexte"/>
            <w:noProof/>
          </w:rPr>
          <w:t>Float meta-data file</w:t>
        </w:r>
        <w:r>
          <w:rPr>
            <w:noProof/>
            <w:webHidden/>
          </w:rPr>
          <w:tab/>
        </w:r>
        <w:r>
          <w:rPr>
            <w:noProof/>
            <w:webHidden/>
          </w:rPr>
          <w:fldChar w:fldCharType="begin"/>
        </w:r>
        <w:r>
          <w:rPr>
            <w:noProof/>
            <w:webHidden/>
          </w:rPr>
          <w:instrText xml:space="preserve"> PAGEREF _Toc43455988 \h </w:instrText>
        </w:r>
      </w:ins>
      <w:r>
        <w:rPr>
          <w:noProof/>
          <w:webHidden/>
        </w:rPr>
      </w:r>
      <w:r>
        <w:rPr>
          <w:noProof/>
          <w:webHidden/>
        </w:rPr>
        <w:fldChar w:fldCharType="separate"/>
      </w:r>
      <w:ins w:id="80" w:author="RANNOU Jean-Philippe" w:date="2020-06-19T10:45:00Z">
        <w:r>
          <w:rPr>
            <w:noProof/>
            <w:webHidden/>
          </w:rPr>
          <w:t>16</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81" w:author="RANNOU Jean-Philippe" w:date="2020-06-19T10:45:00Z"/>
          <w:rFonts w:asciiTheme="minorHAnsi" w:hAnsiTheme="minorHAnsi"/>
          <w:b w:val="0"/>
          <w:bCs w:val="0"/>
          <w:caps w:val="0"/>
          <w:noProof/>
          <w:szCs w:val="22"/>
          <w:u w:val="none"/>
          <w:lang w:val="fr-FR"/>
        </w:rPr>
      </w:pPr>
      <w:ins w:id="8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"_Toc43455989"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w:t>
        </w:r>
        <w:r>
          <w:rPr>
            <w:rFonts w:asciiTheme="minorHAnsi" w:hAnsiTheme="minorHAnsi"/>
            <w:b w:val="0"/>
            <w:bCs w:val="0"/>
            <w:caps w:val="0"/>
            <w:noProof/>
            <w:szCs w:val="22"/>
            <w:u w:val="none"/>
            <w:lang w:val="fr-FR"/>
          </w:rPr>
          <w:tab/>
        </w:r>
        <w:r w:rsidRPr="00091472">
          <w:rPr>
            <w:rStyle w:val="Lienhypertexte"/>
            <w:noProof/>
          </w:rPr>
          <w:t>Using the PI decoder</w:t>
        </w:r>
        <w:r>
          <w:rPr>
            <w:noProof/>
            <w:webHidden/>
          </w:rPr>
          <w:tab/>
        </w:r>
        <w:r>
          <w:rPr>
            <w:noProof/>
            <w:webHidden/>
          </w:rPr>
          <w:fldChar w:fldCharType="begin"/>
        </w:r>
        <w:r>
          <w:rPr>
            <w:noProof/>
            <w:webHidden/>
          </w:rPr>
          <w:instrText xml:space="preserve"> PAGEREF _Toc43455989 \h </w:instrText>
        </w:r>
      </w:ins>
      <w:r>
        <w:rPr>
          <w:noProof/>
          <w:webHidden/>
        </w:rPr>
      </w:r>
      <w:r>
        <w:rPr>
          <w:noProof/>
          <w:webHidden/>
        </w:rPr>
        <w:fldChar w:fldCharType="separate"/>
      </w:r>
      <w:ins w:id="83"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84" w:author="RANNOU Jean-Philippe" w:date="2020-06-19T10:45:00Z"/>
          <w:rFonts w:asciiTheme="minorHAnsi" w:hAnsiTheme="minorHAnsi"/>
          <w:b w:val="0"/>
          <w:bCs w:val="0"/>
          <w:smallCaps w:val="0"/>
          <w:noProof/>
          <w:szCs w:val="22"/>
          <w:lang w:val="fr-FR"/>
        </w:rPr>
      </w:pPr>
      <w:ins w:id="8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w:t>
        </w:r>
        <w:r>
          <w:rPr>
            <w:rFonts w:asciiTheme="minorHAnsi" w:hAnsiTheme="minorHAnsi"/>
            <w:b w:val="0"/>
            <w:bCs w:val="0"/>
            <w:smallCaps w:val="0"/>
            <w:noProof/>
            <w:szCs w:val="22"/>
            <w:lang w:val="fr-FR"/>
          </w:rPr>
          <w:tab/>
        </w:r>
        <w:r w:rsidRPr="00091472">
          <w:rPr>
            <w:rStyle w:val="Lienhypertexte"/>
            <w:noProof/>
          </w:rPr>
          <w:t>Pre-processing of float transmitted data</w:t>
        </w:r>
        <w:r>
          <w:rPr>
            <w:noProof/>
            <w:webHidden/>
          </w:rPr>
          <w:tab/>
        </w:r>
        <w:r>
          <w:rPr>
            <w:noProof/>
            <w:webHidden/>
          </w:rPr>
          <w:fldChar w:fldCharType="begin"/>
        </w:r>
        <w:r>
          <w:rPr>
            <w:noProof/>
            <w:webHidden/>
          </w:rPr>
          <w:instrText xml:space="preserve"> PAGEREF _Toc43455990 \h </w:instrText>
        </w:r>
      </w:ins>
      <w:r>
        <w:rPr>
          <w:noProof/>
          <w:webHidden/>
        </w:rPr>
      </w:r>
      <w:r>
        <w:rPr>
          <w:noProof/>
          <w:webHidden/>
        </w:rPr>
        <w:fldChar w:fldCharType="separate"/>
      </w:r>
      <w:ins w:id="86"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87" w:author="RANNOU Jean-Philippe" w:date="2020-06-19T10:45:00Z"/>
          <w:rFonts w:asciiTheme="minorHAnsi" w:hAnsiTheme="minorHAnsi"/>
          <w:smallCaps w:val="0"/>
          <w:noProof/>
          <w:szCs w:val="22"/>
          <w:lang w:val="fr-FR"/>
        </w:rPr>
      </w:pPr>
      <w:ins w:id="88" w:author="RANNOU Jean-Philippe" w:date="2020-06-19T10:45:00Z">
        <w:r w:rsidRPr="00091472">
          <w:rPr>
            <w:rStyle w:val="Lienhypertexte"/>
            <w:noProof/>
          </w:rPr>
          <w:lastRenderedPageBreak/>
          <w:fldChar w:fldCharType="begin"/>
        </w:r>
        <w:r w:rsidRPr="00091472">
          <w:rPr>
            <w:rStyle w:val="Lienhypertexte"/>
            <w:noProof/>
          </w:rPr>
          <w:instrText xml:space="preserve"> </w:instrText>
        </w:r>
        <w:r>
          <w:rPr>
            <w:noProof/>
          </w:rPr>
          <w:instrText>HYPERLINK \l "_Toc43455991"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w:t>
        </w:r>
        <w:r>
          <w:rPr>
            <w:rFonts w:asciiTheme="minorHAnsi" w:hAnsiTheme="minorHAnsi"/>
            <w:smallCaps w:val="0"/>
            <w:noProof/>
            <w:szCs w:val="22"/>
            <w:lang w:val="fr-FR"/>
          </w:rPr>
          <w:tab/>
        </w:r>
        <w:r w:rsidRPr="00091472">
          <w:rPr>
            <w:rStyle w:val="Lienhypertexte"/>
            <w:noProof/>
          </w:rPr>
          <w:t>For Argos floats</w:t>
        </w:r>
        <w:r>
          <w:rPr>
            <w:noProof/>
            <w:webHidden/>
          </w:rPr>
          <w:tab/>
        </w:r>
        <w:r>
          <w:rPr>
            <w:noProof/>
            <w:webHidden/>
          </w:rPr>
          <w:fldChar w:fldCharType="begin"/>
        </w:r>
        <w:r>
          <w:rPr>
            <w:noProof/>
            <w:webHidden/>
          </w:rPr>
          <w:instrText xml:space="preserve"> PAGEREF _Toc43455991 \h </w:instrText>
        </w:r>
      </w:ins>
      <w:r>
        <w:rPr>
          <w:noProof/>
          <w:webHidden/>
        </w:rPr>
      </w:r>
      <w:r>
        <w:rPr>
          <w:noProof/>
          <w:webHidden/>
        </w:rPr>
        <w:fldChar w:fldCharType="separate"/>
      </w:r>
      <w:ins w:id="89"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90" w:author="RANNOU Jean-Philippe" w:date="2020-06-19T10:45:00Z"/>
          <w:rFonts w:asciiTheme="minorHAnsi" w:hAnsiTheme="minorHAnsi"/>
          <w:noProof/>
          <w:szCs w:val="22"/>
          <w:lang w:val="fr-FR"/>
        </w:rPr>
      </w:pPr>
      <w:ins w:id="9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6.1.1.1</w:t>
        </w:r>
        <w:r>
          <w:rPr>
            <w:rFonts w:asciiTheme="minorHAnsi" w:hAnsiTheme="minorHAnsi"/>
            <w:noProof/>
            <w:szCs w:val="22"/>
            <w:lang w:val="fr-FR"/>
          </w:rPr>
          <w:tab/>
        </w:r>
        <w:r w:rsidRPr="00091472">
          <w:rPr>
            <w:rStyle w:val="Lienhypertexte"/>
            <w:noProof/>
          </w:rPr>
          <w:t>Step #0: copy all received Argos data in a unique directory</w:t>
        </w:r>
        <w:r>
          <w:rPr>
            <w:noProof/>
            <w:webHidden/>
          </w:rPr>
          <w:tab/>
        </w:r>
        <w:r>
          <w:rPr>
            <w:noProof/>
            <w:webHidden/>
          </w:rPr>
          <w:fldChar w:fldCharType="begin"/>
        </w:r>
        <w:r>
          <w:rPr>
            <w:noProof/>
            <w:webHidden/>
          </w:rPr>
          <w:instrText xml:space="preserve"> PAGEREF _Toc43455992 \h </w:instrText>
        </w:r>
      </w:ins>
      <w:r>
        <w:rPr>
          <w:noProof/>
          <w:webHidden/>
        </w:rPr>
      </w:r>
      <w:r>
        <w:rPr>
          <w:noProof/>
          <w:webHidden/>
        </w:rPr>
        <w:fldChar w:fldCharType="separate"/>
      </w:r>
      <w:ins w:id="92"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93" w:author="RANNOU Jean-Philippe" w:date="2020-06-19T10:45:00Z"/>
          <w:rFonts w:asciiTheme="minorHAnsi" w:hAnsiTheme="minorHAnsi"/>
          <w:noProof/>
          <w:szCs w:val="22"/>
          <w:lang w:val="fr-FR"/>
        </w:rPr>
      </w:pPr>
      <w:ins w:id="9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6.1.1.2</w:t>
        </w:r>
        <w:r>
          <w:rPr>
            <w:rFonts w:asciiTheme="minorHAnsi" w:hAnsiTheme="minorHAnsi"/>
            <w:noProof/>
            <w:szCs w:val="22"/>
            <w:lang w:val="fr-FR"/>
          </w:rPr>
          <w:tab/>
        </w:r>
        <w:r w:rsidRPr="00091472">
          <w:rPr>
            <w:rStyle w:val="Lienhypertexte"/>
            <w:noProof/>
          </w:rPr>
          <w:t>Step #1: split the data</w:t>
        </w:r>
        <w:r>
          <w:rPr>
            <w:noProof/>
            <w:webHidden/>
          </w:rPr>
          <w:tab/>
        </w:r>
        <w:r>
          <w:rPr>
            <w:noProof/>
            <w:webHidden/>
          </w:rPr>
          <w:fldChar w:fldCharType="begin"/>
        </w:r>
        <w:r>
          <w:rPr>
            <w:noProof/>
            <w:webHidden/>
          </w:rPr>
          <w:instrText xml:space="preserve"> PAGEREF _Toc43455993 \h </w:instrText>
        </w:r>
      </w:ins>
      <w:r>
        <w:rPr>
          <w:noProof/>
          <w:webHidden/>
        </w:rPr>
      </w:r>
      <w:r>
        <w:rPr>
          <w:noProof/>
          <w:webHidden/>
        </w:rPr>
        <w:fldChar w:fldCharType="separate"/>
      </w:r>
      <w:ins w:id="95"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96" w:author="RANNOU Jean-Philippe" w:date="2020-06-19T10:45:00Z"/>
          <w:rFonts w:asciiTheme="minorHAnsi" w:hAnsiTheme="minorHAnsi"/>
          <w:noProof/>
          <w:szCs w:val="22"/>
          <w:lang w:val="fr-FR"/>
        </w:rPr>
      </w:pPr>
      <w:ins w:id="9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6.1.1.3</w:t>
        </w:r>
        <w:r>
          <w:rPr>
            <w:rFonts w:asciiTheme="minorHAnsi" w:hAnsiTheme="minorHAnsi"/>
            <w:noProof/>
            <w:szCs w:val="22"/>
            <w:lang w:val="fr-FR"/>
          </w:rPr>
          <w:tab/>
        </w:r>
        <w:r w:rsidRPr="00091472">
          <w:rPr>
            <w:rStyle w:val="Lienhypertexte"/>
            <w:noProof/>
          </w:rPr>
          <w:t>Step #2: delete duplicated data</w:t>
        </w:r>
        <w:r>
          <w:rPr>
            <w:noProof/>
            <w:webHidden/>
          </w:rPr>
          <w:tab/>
        </w:r>
        <w:r>
          <w:rPr>
            <w:noProof/>
            <w:webHidden/>
          </w:rPr>
          <w:fldChar w:fldCharType="begin"/>
        </w:r>
        <w:r>
          <w:rPr>
            <w:noProof/>
            <w:webHidden/>
          </w:rPr>
          <w:instrText xml:space="preserve"> PAGEREF _Toc43455994 \h </w:instrText>
        </w:r>
      </w:ins>
      <w:r>
        <w:rPr>
          <w:noProof/>
          <w:webHidden/>
        </w:rPr>
      </w:r>
      <w:r>
        <w:rPr>
          <w:noProof/>
          <w:webHidden/>
        </w:rPr>
        <w:fldChar w:fldCharType="separate"/>
      </w:r>
      <w:ins w:id="98"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99" w:author="RANNOU Jean-Philippe" w:date="2020-06-19T10:45:00Z"/>
          <w:rFonts w:asciiTheme="minorHAnsi" w:hAnsiTheme="minorHAnsi"/>
          <w:noProof/>
          <w:szCs w:val="22"/>
          <w:lang w:val="fr-FR"/>
        </w:rPr>
      </w:pPr>
      <w:ins w:id="10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6.1.1.4</w:t>
        </w:r>
        <w:r>
          <w:rPr>
            <w:rFonts w:asciiTheme="minorHAnsi" w:hAnsiTheme="minorHAnsi"/>
            <w:noProof/>
            <w:szCs w:val="22"/>
            <w:lang w:val="fr-FR"/>
          </w:rPr>
          <w:tab/>
        </w:r>
        <w:r w:rsidRPr="00091472">
          <w:rPr>
            <w:rStyle w:val="Lienhypertexte"/>
            <w:noProof/>
          </w:rPr>
          <w:t>Step #3: create Argos cycle files</w:t>
        </w:r>
        <w:r>
          <w:rPr>
            <w:noProof/>
            <w:webHidden/>
          </w:rPr>
          <w:tab/>
        </w:r>
        <w:r>
          <w:rPr>
            <w:noProof/>
            <w:webHidden/>
          </w:rPr>
          <w:fldChar w:fldCharType="begin"/>
        </w:r>
        <w:r>
          <w:rPr>
            <w:noProof/>
            <w:webHidden/>
          </w:rPr>
          <w:instrText xml:space="preserve"> PAGEREF _Toc43455995 \h </w:instrText>
        </w:r>
      </w:ins>
      <w:r>
        <w:rPr>
          <w:noProof/>
          <w:webHidden/>
        </w:rPr>
      </w:r>
      <w:r>
        <w:rPr>
          <w:noProof/>
          <w:webHidden/>
        </w:rPr>
        <w:fldChar w:fldCharType="separate"/>
      </w:r>
      <w:ins w:id="101"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02" w:author="RANNOU Jean-Philippe" w:date="2020-06-19T10:45:00Z"/>
          <w:rFonts w:asciiTheme="minorHAnsi" w:hAnsiTheme="minorHAnsi"/>
          <w:noProof/>
          <w:szCs w:val="22"/>
          <w:lang w:val="fr-FR"/>
        </w:rPr>
      </w:pPr>
      <w:ins w:id="10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6.1.1.5</w:t>
        </w:r>
        <w:r>
          <w:rPr>
            <w:rFonts w:asciiTheme="minorHAnsi" w:hAnsiTheme="minorHAnsi"/>
            <w:noProof/>
            <w:szCs w:val="22"/>
            <w:lang w:val="fr-FR"/>
          </w:rPr>
          <w:tab/>
        </w:r>
        <w:r w:rsidRPr="00091472">
          <w:rPr>
            <w:rStyle w:val="Lienhypertexte"/>
            <w:noProof/>
          </w:rPr>
          <w:t>Step #4: correct Argos cycle files</w:t>
        </w:r>
        <w:r>
          <w:rPr>
            <w:noProof/>
            <w:webHidden/>
          </w:rPr>
          <w:tab/>
        </w:r>
        <w:r>
          <w:rPr>
            <w:noProof/>
            <w:webHidden/>
          </w:rPr>
          <w:fldChar w:fldCharType="begin"/>
        </w:r>
        <w:r>
          <w:rPr>
            <w:noProof/>
            <w:webHidden/>
          </w:rPr>
          <w:instrText xml:space="preserve"> PAGEREF _Toc43455996 \h </w:instrText>
        </w:r>
      </w:ins>
      <w:r>
        <w:rPr>
          <w:noProof/>
          <w:webHidden/>
        </w:rPr>
      </w:r>
      <w:r>
        <w:rPr>
          <w:noProof/>
          <w:webHidden/>
        </w:rPr>
        <w:fldChar w:fldCharType="separate"/>
      </w:r>
      <w:ins w:id="104"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05" w:author="RANNOU Jean-Philippe" w:date="2020-06-19T10:45:00Z"/>
          <w:rFonts w:asciiTheme="minorHAnsi" w:hAnsiTheme="minorHAnsi"/>
          <w:noProof/>
          <w:szCs w:val="22"/>
          <w:lang w:val="fr-FR"/>
        </w:rPr>
      </w:pPr>
      <w:ins w:id="10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6.1.1.6</w:t>
        </w:r>
        <w:r>
          <w:rPr>
            <w:rFonts w:asciiTheme="minorHAnsi" w:hAnsiTheme="minorHAnsi"/>
            <w:noProof/>
            <w:szCs w:val="22"/>
            <w:lang w:val="fr-FR"/>
          </w:rPr>
          <w:tab/>
        </w:r>
        <w:r w:rsidRPr="00091472">
          <w:rPr>
            <w:rStyle w:val="Lienhypertexte"/>
            <w:noProof/>
          </w:rPr>
          <w:t>Step #5: name Argos cycle files</w:t>
        </w:r>
        <w:r>
          <w:rPr>
            <w:noProof/>
            <w:webHidden/>
          </w:rPr>
          <w:tab/>
        </w:r>
        <w:r>
          <w:rPr>
            <w:noProof/>
            <w:webHidden/>
          </w:rPr>
          <w:fldChar w:fldCharType="begin"/>
        </w:r>
        <w:r>
          <w:rPr>
            <w:noProof/>
            <w:webHidden/>
          </w:rPr>
          <w:instrText xml:space="preserve"> PAGEREF _Toc43455997 \h </w:instrText>
        </w:r>
      </w:ins>
      <w:r>
        <w:rPr>
          <w:noProof/>
          <w:webHidden/>
        </w:rPr>
      </w:r>
      <w:r>
        <w:rPr>
          <w:noProof/>
          <w:webHidden/>
        </w:rPr>
        <w:fldChar w:fldCharType="separate"/>
      </w:r>
      <w:ins w:id="107" w:author="RANNOU Jean-Philippe" w:date="2020-06-19T10:45:00Z">
        <w:r>
          <w:rPr>
            <w:noProof/>
            <w:webHidden/>
          </w:rPr>
          <w:t>17</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08" w:author="RANNOU Jean-Philippe" w:date="2020-06-19T10:45:00Z"/>
          <w:rFonts w:asciiTheme="minorHAnsi" w:hAnsiTheme="minorHAnsi"/>
          <w:noProof/>
          <w:szCs w:val="22"/>
          <w:lang w:val="fr-FR"/>
        </w:rPr>
      </w:pPr>
      <w:ins w:id="10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6.1.1.7</w:t>
        </w:r>
        <w:r>
          <w:rPr>
            <w:rFonts w:asciiTheme="minorHAnsi" w:hAnsiTheme="minorHAnsi"/>
            <w:noProof/>
            <w:szCs w:val="22"/>
            <w:lang w:val="fr-FR"/>
          </w:rPr>
          <w:tab/>
        </w:r>
        <w:r w:rsidRPr="00091472">
          <w:rPr>
            <w:rStyle w:val="Lienhypertexte"/>
            <w:noProof/>
          </w:rPr>
          <w:t>Step #6: clean ghost data at the end of Argos cycle files</w:t>
        </w:r>
        <w:r>
          <w:rPr>
            <w:noProof/>
            <w:webHidden/>
          </w:rPr>
          <w:tab/>
        </w:r>
        <w:r>
          <w:rPr>
            <w:noProof/>
            <w:webHidden/>
          </w:rPr>
          <w:fldChar w:fldCharType="begin"/>
        </w:r>
        <w:r>
          <w:rPr>
            <w:noProof/>
            <w:webHidden/>
          </w:rPr>
          <w:instrText xml:space="preserve"> PAGEREF _Toc43455998 \h </w:instrText>
        </w:r>
      </w:ins>
      <w:r>
        <w:rPr>
          <w:noProof/>
          <w:webHidden/>
        </w:rPr>
      </w:r>
      <w:r>
        <w:rPr>
          <w:noProof/>
          <w:webHidden/>
        </w:rPr>
        <w:fldChar w:fldCharType="separate"/>
      </w:r>
      <w:ins w:id="110"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11" w:author="RANNOU Jean-Philippe" w:date="2020-06-19T10:45:00Z"/>
          <w:rFonts w:asciiTheme="minorHAnsi" w:hAnsiTheme="minorHAnsi"/>
          <w:noProof/>
          <w:szCs w:val="22"/>
          <w:lang w:val="fr-FR"/>
        </w:rPr>
      </w:pPr>
      <w:ins w:id="11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"_Toc43455999"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6.1.1.8</w:t>
        </w:r>
        <w:r>
          <w:rPr>
            <w:rFonts w:asciiTheme="minorHAnsi" w:hAnsiTheme="minorHAnsi"/>
            <w:noProof/>
            <w:szCs w:val="22"/>
            <w:lang w:val="fr-FR"/>
          </w:rPr>
          <w:tab/>
        </w:r>
        <w:r w:rsidRPr="00091472">
          <w:rPr>
            <w:rStyle w:val="Lienhypertexte"/>
            <w:noProof/>
          </w:rPr>
          <w:t>Final step: check the processed output files</w:t>
        </w:r>
        <w:r>
          <w:rPr>
            <w:noProof/>
            <w:webHidden/>
          </w:rPr>
          <w:tab/>
        </w:r>
        <w:r>
          <w:rPr>
            <w:noProof/>
            <w:webHidden/>
          </w:rPr>
          <w:fldChar w:fldCharType="begin"/>
        </w:r>
        <w:r>
          <w:rPr>
            <w:noProof/>
            <w:webHidden/>
          </w:rPr>
          <w:instrText xml:space="preserve"> PAGEREF _Toc43455999 \h </w:instrText>
        </w:r>
      </w:ins>
      <w:r>
        <w:rPr>
          <w:noProof/>
          <w:webHidden/>
        </w:rPr>
      </w:r>
      <w:r>
        <w:rPr>
          <w:noProof/>
          <w:webHidden/>
        </w:rPr>
        <w:fldChar w:fldCharType="separate"/>
      </w:r>
      <w:ins w:id="113"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14" w:author="RANNOU Jean-Philippe" w:date="2020-06-19T10:45:00Z"/>
          <w:rFonts w:asciiTheme="minorHAnsi" w:hAnsiTheme="minorHAnsi"/>
          <w:smallCaps w:val="0"/>
          <w:noProof/>
          <w:szCs w:val="22"/>
          <w:lang w:val="fr-FR"/>
        </w:rPr>
      </w:pPr>
      <w:ins w:id="11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6.1.2</w:t>
        </w:r>
        <w:r>
          <w:rPr>
            <w:rFonts w:asciiTheme="minorHAnsi" w:hAnsiTheme="minorHAnsi"/>
            <w:smallCaps w:val="0"/>
            <w:noProof/>
            <w:szCs w:val="22"/>
            <w:lang w:val="fr-FR"/>
          </w:rPr>
          <w:tab/>
        </w:r>
        <w:r w:rsidRPr="00091472">
          <w:rPr>
            <w:rStyle w:val="Lienhypertexte"/>
            <w:noProof/>
          </w:rPr>
          <w:t>For Iridium SBD floats</w:t>
        </w:r>
        <w:r>
          <w:rPr>
            <w:noProof/>
            <w:webHidden/>
          </w:rPr>
          <w:tab/>
        </w:r>
        <w:r>
          <w:rPr>
            <w:noProof/>
            <w:webHidden/>
          </w:rPr>
          <w:fldChar w:fldCharType="begin"/>
        </w:r>
        <w:r>
          <w:rPr>
            <w:noProof/>
            <w:webHidden/>
          </w:rPr>
          <w:instrText xml:space="preserve"> PAGEREF _Toc43456000 \h </w:instrText>
        </w:r>
      </w:ins>
      <w:r>
        <w:rPr>
          <w:noProof/>
          <w:webHidden/>
        </w:rPr>
      </w:r>
      <w:r>
        <w:rPr>
          <w:noProof/>
          <w:webHidden/>
        </w:rPr>
        <w:fldChar w:fldCharType="separate"/>
      </w:r>
      <w:ins w:id="116"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17" w:author="RANNOU Jean-Philippe" w:date="2020-06-19T10:45:00Z"/>
          <w:rFonts w:asciiTheme="minorHAnsi" w:hAnsiTheme="minorHAnsi"/>
          <w:noProof/>
          <w:szCs w:val="22"/>
          <w:lang w:val="fr-FR"/>
        </w:rPr>
      </w:pPr>
      <w:ins w:id="11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6.1.2.1</w:t>
        </w:r>
        <w:r>
          <w:rPr>
            <w:rFonts w:asciiTheme="minorHAnsi" w:hAnsiTheme="minorHAnsi"/>
            <w:noProof/>
            <w:szCs w:val="22"/>
            <w:lang w:val="fr-FR"/>
          </w:rPr>
          <w:tab/>
        </w:r>
        <w:r w:rsidRPr="00091472">
          <w:rPr>
            <w:rStyle w:val="Lienhypertexte"/>
            <w:noProof/>
          </w:rPr>
          <w:t>Rename the mail files</w:t>
        </w:r>
        <w:r>
          <w:rPr>
            <w:noProof/>
            <w:webHidden/>
          </w:rPr>
          <w:tab/>
        </w:r>
        <w:r>
          <w:rPr>
            <w:noProof/>
            <w:webHidden/>
          </w:rPr>
          <w:fldChar w:fldCharType="begin"/>
        </w:r>
        <w:r>
          <w:rPr>
            <w:noProof/>
            <w:webHidden/>
          </w:rPr>
          <w:instrText xml:space="preserve"> PAGEREF _Toc43456001 \h </w:instrText>
        </w:r>
      </w:ins>
      <w:r>
        <w:rPr>
          <w:noProof/>
          <w:webHidden/>
        </w:rPr>
      </w:r>
      <w:r>
        <w:rPr>
          <w:noProof/>
          <w:webHidden/>
        </w:rPr>
        <w:fldChar w:fldCharType="separate"/>
      </w:r>
      <w:ins w:id="119" w:author="RANNOU Jean-Philippe" w:date="2020-06-19T10:45:00Z">
        <w:r>
          <w:rPr>
            <w:noProof/>
            <w:webHidden/>
          </w:rPr>
          <w:t>18</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20" w:author="RANNOU Jean-Philippe" w:date="2020-06-19T10:45:00Z"/>
          <w:rFonts w:asciiTheme="minorHAnsi" w:hAnsiTheme="minorHAnsi"/>
          <w:noProof/>
          <w:szCs w:val="22"/>
          <w:lang w:val="fr-FR"/>
        </w:rPr>
      </w:pPr>
      <w:ins w:id="12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6.1.2.2</w:t>
        </w:r>
        <w:r>
          <w:rPr>
            <w:rFonts w:asciiTheme="minorHAnsi" w:hAnsiTheme="minorHAnsi"/>
            <w:noProof/>
            <w:szCs w:val="22"/>
            <w:lang w:val="fr-FR"/>
          </w:rPr>
          <w:tab/>
        </w:r>
        <w:r w:rsidRPr="00091472">
          <w:rPr>
            <w:rStyle w:val="Lienhypertexte"/>
            <w:noProof/>
          </w:rPr>
          <w:t>Duplicate the mail files</w:t>
        </w:r>
        <w:r>
          <w:rPr>
            <w:noProof/>
            <w:webHidden/>
          </w:rPr>
          <w:tab/>
        </w:r>
        <w:r>
          <w:rPr>
            <w:noProof/>
            <w:webHidden/>
          </w:rPr>
          <w:fldChar w:fldCharType="begin"/>
        </w:r>
        <w:r>
          <w:rPr>
            <w:noProof/>
            <w:webHidden/>
          </w:rPr>
          <w:instrText xml:space="preserve"> PAGEREF _Toc43456002 \h </w:instrText>
        </w:r>
      </w:ins>
      <w:r>
        <w:rPr>
          <w:noProof/>
          <w:webHidden/>
        </w:rPr>
      </w:r>
      <w:r>
        <w:rPr>
          <w:noProof/>
          <w:webHidden/>
        </w:rPr>
        <w:fldChar w:fldCharType="separate"/>
      </w:r>
      <w:ins w:id="122" w:author="RANNOU Jean-Philippe" w:date="2020-06-19T10:45:00Z">
        <w:r>
          <w:rPr>
            <w:noProof/>
            <w:webHidden/>
          </w:rPr>
          <w:t>19</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23" w:author="RANNOU Jean-Philippe" w:date="2020-06-19T10:45:00Z"/>
          <w:rFonts w:asciiTheme="minorHAnsi" w:hAnsiTheme="minorHAnsi"/>
          <w:smallCaps w:val="0"/>
          <w:noProof/>
          <w:szCs w:val="22"/>
          <w:lang w:val="fr-FR"/>
        </w:rPr>
      </w:pPr>
      <w:ins w:id="12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6.1.3</w:t>
        </w:r>
        <w:r>
          <w:rPr>
            <w:rFonts w:asciiTheme="minorHAnsi" w:hAnsiTheme="minorHAnsi"/>
            <w:smallCaps w:val="0"/>
            <w:noProof/>
            <w:szCs w:val="22"/>
            <w:lang w:val="fr-FR"/>
          </w:rPr>
          <w:tab/>
        </w:r>
        <w:r w:rsidRPr="00091472">
          <w:rPr>
            <w:rStyle w:val="Lienhypertexte"/>
            <w:noProof/>
          </w:rPr>
          <w:t>For Iridium RUDICS floats</w:t>
        </w:r>
        <w:r>
          <w:rPr>
            <w:noProof/>
            <w:webHidden/>
          </w:rPr>
          <w:tab/>
        </w:r>
        <w:r>
          <w:rPr>
            <w:noProof/>
            <w:webHidden/>
          </w:rPr>
          <w:fldChar w:fldCharType="begin"/>
        </w:r>
        <w:r>
          <w:rPr>
            <w:noProof/>
            <w:webHidden/>
          </w:rPr>
          <w:instrText xml:space="preserve"> PAGEREF _Toc43456003 \h </w:instrText>
        </w:r>
      </w:ins>
      <w:r>
        <w:rPr>
          <w:noProof/>
          <w:webHidden/>
        </w:rPr>
      </w:r>
      <w:r>
        <w:rPr>
          <w:noProof/>
          <w:webHidden/>
        </w:rPr>
        <w:fldChar w:fldCharType="separate"/>
      </w:r>
      <w:ins w:id="125" w:author="RANNOU Jean-Philippe" w:date="2020-06-19T10:45:00Z">
        <w:r>
          <w:rPr>
            <w:noProof/>
            <w:webHidden/>
          </w:rPr>
          <w:t>19</w:t>
        </w:r>
        <w:r>
          <w:rPr>
            <w:noProof/>
            <w:webHidden/>
          </w:rPr>
          <w:fldChar w:fldCharType="end"/>
        </w:r>
        <w:r w:rsidRPr="00091472">
          <w:rPr>
            <w:rStyle w:val="Lienhypertexte"/>
            <w:noProof/>
          </w:rPr>
          <w:fldChar w:fldCharType="end"/>
        </w:r>
      </w:ins>
    </w:p>
    <w:p w:rsidR="001C2C87" w:rsidRDefault="001C2C87">
      <w:pPr>
        <w:pStyle w:val="TM4"/>
        <w:tabs>
          <w:tab w:val="left" w:pos="825"/>
          <w:tab w:val="right" w:leader="dot" w:pos="9063"/>
        </w:tabs>
        <w:rPr>
          <w:ins w:id="126" w:author="RANNOU Jean-Philippe" w:date="2020-06-19T10:45:00Z"/>
          <w:rFonts w:asciiTheme="minorHAnsi" w:hAnsiTheme="minorHAnsi"/>
          <w:noProof/>
          <w:szCs w:val="22"/>
          <w:lang w:val="fr-FR"/>
        </w:rPr>
      </w:pPr>
      <w:ins w:id="12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6.1.3.1</w:t>
        </w:r>
        <w:r>
          <w:rPr>
            <w:rFonts w:asciiTheme="minorHAnsi" w:hAnsiTheme="minorHAnsi"/>
            <w:noProof/>
            <w:szCs w:val="22"/>
            <w:lang w:val="fr-FR"/>
          </w:rPr>
          <w:tab/>
        </w:r>
        <w:r w:rsidRPr="00091472">
          <w:rPr>
            <w:rStyle w:val="Lienhypertexte"/>
            <w:noProof/>
          </w:rPr>
          <w:t>Duplicate the Iridium files</w:t>
        </w:r>
        <w:r>
          <w:rPr>
            <w:noProof/>
            <w:webHidden/>
          </w:rPr>
          <w:tab/>
        </w:r>
        <w:r>
          <w:rPr>
            <w:noProof/>
            <w:webHidden/>
          </w:rPr>
          <w:fldChar w:fldCharType="begin"/>
        </w:r>
        <w:r>
          <w:rPr>
            <w:noProof/>
            <w:webHidden/>
          </w:rPr>
          <w:instrText xml:space="preserve"> PAGEREF _Toc43456004 \h </w:instrText>
        </w:r>
      </w:ins>
      <w:r>
        <w:rPr>
          <w:noProof/>
          <w:webHidden/>
        </w:rPr>
      </w:r>
      <w:r>
        <w:rPr>
          <w:noProof/>
          <w:webHidden/>
        </w:rPr>
        <w:fldChar w:fldCharType="separate"/>
      </w:r>
      <w:ins w:id="128" w:author="RANNOU Jean-Philippe" w:date="2020-06-19T10:45:00Z">
        <w:r>
          <w:rPr>
            <w:noProof/>
            <w:webHidden/>
          </w:rPr>
          <w:t>19</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29" w:author="RANNOU Jean-Philippe" w:date="2020-06-19T10:45:00Z"/>
          <w:rFonts w:asciiTheme="minorHAnsi" w:hAnsiTheme="minorHAnsi"/>
          <w:b w:val="0"/>
          <w:bCs w:val="0"/>
          <w:smallCaps w:val="0"/>
          <w:noProof/>
          <w:szCs w:val="22"/>
          <w:lang w:val="fr-FR"/>
        </w:rPr>
      </w:pPr>
      <w:ins w:id="13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6.2</w:t>
        </w:r>
        <w:r>
          <w:rPr>
            <w:rFonts w:asciiTheme="minorHAnsi" w:hAnsiTheme="minorHAnsi"/>
            <w:b w:val="0"/>
            <w:bCs w:val="0"/>
            <w:smallCaps w:val="0"/>
            <w:noProof/>
            <w:szCs w:val="22"/>
            <w:lang w:val="fr-FR"/>
          </w:rPr>
          <w:tab/>
        </w:r>
        <w:r w:rsidRPr="00091472">
          <w:rPr>
            <w:rStyle w:val="Lienhypertexte"/>
            <w:noProof/>
          </w:rPr>
          <w:t>Decoding of float transmitted data</w:t>
        </w:r>
        <w:r>
          <w:rPr>
            <w:noProof/>
            <w:webHidden/>
          </w:rPr>
          <w:tab/>
        </w:r>
        <w:r>
          <w:rPr>
            <w:noProof/>
            <w:webHidden/>
          </w:rPr>
          <w:fldChar w:fldCharType="begin"/>
        </w:r>
        <w:r>
          <w:rPr>
            <w:noProof/>
            <w:webHidden/>
          </w:rPr>
          <w:instrText xml:space="preserve"> PAGEREF _Toc43456005 \h </w:instrText>
        </w:r>
      </w:ins>
      <w:r>
        <w:rPr>
          <w:noProof/>
          <w:webHidden/>
        </w:rPr>
      </w:r>
      <w:r>
        <w:rPr>
          <w:noProof/>
          <w:webHidden/>
        </w:rPr>
        <w:fldChar w:fldCharType="separate"/>
      </w:r>
      <w:ins w:id="131" w:author="RANNOU Jean-Philippe" w:date="2020-06-19T10:45:00Z">
        <w:r>
          <w:rPr>
            <w:noProof/>
            <w:webHidden/>
          </w:rPr>
          <w:t>20</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32" w:author="RANNOU Jean-Philippe" w:date="2020-06-19T10:45:00Z"/>
          <w:rFonts w:asciiTheme="minorHAnsi" w:hAnsiTheme="minorHAnsi"/>
          <w:b w:val="0"/>
          <w:bCs w:val="0"/>
          <w:smallCaps w:val="0"/>
          <w:noProof/>
          <w:szCs w:val="22"/>
          <w:lang w:val="fr-FR"/>
        </w:rPr>
      </w:pPr>
      <w:ins w:id="13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6.3</w:t>
        </w:r>
        <w:r>
          <w:rPr>
            <w:rFonts w:asciiTheme="minorHAnsi" w:hAnsiTheme="minorHAnsi"/>
            <w:b w:val="0"/>
            <w:bCs w:val="0"/>
            <w:smallCaps w:val="0"/>
            <w:noProof/>
            <w:szCs w:val="22"/>
            <w:lang w:val="fr-FR"/>
          </w:rPr>
          <w:tab/>
        </w:r>
        <w:r w:rsidRPr="00091472">
          <w:rPr>
            <w:rStyle w:val="Lienhypertexte"/>
            <w:noProof/>
          </w:rPr>
          <w:t>Decoder input and output files</w:t>
        </w:r>
        <w:r>
          <w:rPr>
            <w:noProof/>
            <w:webHidden/>
          </w:rPr>
          <w:tab/>
        </w:r>
        <w:r>
          <w:rPr>
            <w:noProof/>
            <w:webHidden/>
          </w:rPr>
          <w:fldChar w:fldCharType="begin"/>
        </w:r>
        <w:r>
          <w:rPr>
            <w:noProof/>
            <w:webHidden/>
          </w:rPr>
          <w:instrText xml:space="preserve"> PAGEREF _Toc43456006 \h </w:instrText>
        </w:r>
      </w:ins>
      <w:r>
        <w:rPr>
          <w:noProof/>
          <w:webHidden/>
        </w:rPr>
      </w:r>
      <w:r>
        <w:rPr>
          <w:noProof/>
          <w:webHidden/>
        </w:rPr>
        <w:fldChar w:fldCharType="separate"/>
      </w:r>
      <w:ins w:id="134" w:author="RANNOU Jean-Philippe" w:date="2020-06-19T10:45:00Z">
        <w:r>
          <w:rPr>
            <w:noProof/>
            <w:webHidden/>
          </w:rPr>
          <w:t>20</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135" w:author="RANNOU Jean-Philippe" w:date="2020-06-19T10:45:00Z"/>
          <w:rFonts w:asciiTheme="minorHAnsi" w:hAnsiTheme="minorHAnsi"/>
          <w:b w:val="0"/>
          <w:bCs w:val="0"/>
          <w:caps w:val="0"/>
          <w:noProof/>
          <w:szCs w:val="22"/>
          <w:u w:val="none"/>
          <w:lang w:val="fr-FR"/>
        </w:rPr>
      </w:pPr>
      <w:ins w:id="13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w:t>
        </w:r>
        <w:r>
          <w:rPr>
            <w:rFonts w:asciiTheme="minorHAnsi" w:hAnsiTheme="minorHAnsi"/>
            <w:b w:val="0"/>
            <w:bCs w:val="0"/>
            <w:caps w:val="0"/>
            <w:noProof/>
            <w:szCs w:val="22"/>
            <w:u w:val="none"/>
            <w:lang w:val="fr-FR"/>
          </w:rPr>
          <w:tab/>
        </w:r>
        <w:r w:rsidRPr="00091472">
          <w:rPr>
            <w:rStyle w:val="Lienhypertexte"/>
            <w:noProof/>
          </w:rPr>
          <w:t>Using the DAC decoder</w:t>
        </w:r>
        <w:r>
          <w:rPr>
            <w:noProof/>
            <w:webHidden/>
          </w:rPr>
          <w:tab/>
        </w:r>
        <w:r>
          <w:rPr>
            <w:noProof/>
            <w:webHidden/>
          </w:rPr>
          <w:fldChar w:fldCharType="begin"/>
        </w:r>
        <w:r>
          <w:rPr>
            <w:noProof/>
            <w:webHidden/>
          </w:rPr>
          <w:instrText xml:space="preserve"> PAGEREF _Toc43456007 \h </w:instrText>
        </w:r>
      </w:ins>
      <w:r>
        <w:rPr>
          <w:noProof/>
          <w:webHidden/>
        </w:rPr>
      </w:r>
      <w:r>
        <w:rPr>
          <w:noProof/>
          <w:webHidden/>
        </w:rPr>
        <w:fldChar w:fldCharType="separate"/>
      </w:r>
      <w:ins w:id="137" w:author="RANNOU Jean-Philippe" w:date="2020-06-19T10:45:00Z">
        <w:r>
          <w:rPr>
            <w:noProof/>
            <w:webHidden/>
          </w:rPr>
          <w:t>21</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38" w:author="RANNOU Jean-Philippe" w:date="2020-06-19T10:45:00Z"/>
          <w:rFonts w:asciiTheme="minorHAnsi" w:hAnsiTheme="minorHAnsi"/>
          <w:b w:val="0"/>
          <w:bCs w:val="0"/>
          <w:smallCaps w:val="0"/>
          <w:noProof/>
          <w:szCs w:val="22"/>
          <w:lang w:val="fr-FR"/>
        </w:rPr>
      </w:pPr>
      <w:ins w:id="13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7.1</w:t>
        </w:r>
        <w:r>
          <w:rPr>
            <w:rFonts w:asciiTheme="minorHAnsi" w:hAnsiTheme="minorHAnsi"/>
            <w:b w:val="0"/>
            <w:bCs w:val="0"/>
            <w:smallCaps w:val="0"/>
            <w:noProof/>
            <w:szCs w:val="22"/>
            <w:lang w:val="fr-FR"/>
          </w:rPr>
          <w:tab/>
        </w:r>
        <w:r w:rsidRPr="00091472">
          <w:rPr>
            <w:rStyle w:val="Lienhypertexte"/>
            <w:noProof/>
          </w:rPr>
          <w:t>Decoder input parameters</w:t>
        </w:r>
        <w:r>
          <w:rPr>
            <w:noProof/>
            <w:webHidden/>
          </w:rPr>
          <w:tab/>
        </w:r>
        <w:r>
          <w:rPr>
            <w:noProof/>
            <w:webHidden/>
          </w:rPr>
          <w:fldChar w:fldCharType="begin"/>
        </w:r>
        <w:r>
          <w:rPr>
            <w:noProof/>
            <w:webHidden/>
          </w:rPr>
          <w:instrText xml:space="preserve"> PAGEREF _Toc43456008 \h </w:instrText>
        </w:r>
      </w:ins>
      <w:r>
        <w:rPr>
          <w:noProof/>
          <w:webHidden/>
        </w:rPr>
      </w:r>
      <w:r>
        <w:rPr>
          <w:noProof/>
          <w:webHidden/>
        </w:rPr>
        <w:fldChar w:fldCharType="separate"/>
      </w:r>
      <w:ins w:id="140" w:author="RANNOU Jean-Philippe" w:date="2020-06-19T10:45:00Z">
        <w:r>
          <w:rPr>
            <w:noProof/>
            <w:webHidden/>
          </w:rPr>
          <w:t>21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41" w:author="RANNOU Jean-Philippe" w:date="2020-06-19T10:45:00Z"/>
          <w:rFonts w:asciiTheme="minorHAnsi" w:hAnsiTheme="minorHAnsi"/>
          <w:smallCaps w:val="0"/>
          <w:noProof/>
          <w:szCs w:val="22"/>
          <w:lang w:val="fr-FR"/>
        </w:rPr>
      </w:pPr>
      <w:ins w:id="14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"_Toc43456009"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7.1.1</w:t>
        </w:r>
        <w:r>
          <w:rPr>
            <w:rFonts w:asciiTheme="minorHAnsi" w:hAnsiTheme="minorHAnsi"/>
            <w:smallCaps w:val="0"/>
            <w:noProof/>
            <w:szCs w:val="22"/>
            <w:lang w:val="fr-FR"/>
          </w:rPr>
          <w:tab/>
        </w:r>
        <w:r w:rsidRPr="00091472">
          <w:rPr>
            <w:rStyle w:val="Lienhypertexte"/>
            <w:noProof/>
          </w:rPr>
          <w:t>For Argos floats</w:t>
        </w:r>
        <w:r>
          <w:rPr>
            <w:noProof/>
            <w:webHidden/>
          </w:rPr>
          <w:tab/>
        </w:r>
        <w:r>
          <w:rPr>
            <w:noProof/>
            <w:webHidden/>
          </w:rPr>
          <w:fldChar w:fldCharType="begin"/>
        </w:r>
        <w:r>
          <w:rPr>
            <w:noProof/>
            <w:webHidden/>
          </w:rPr>
          <w:instrText xml:space="preserve"> PAGEREF _Toc43456009 \h </w:instrText>
        </w:r>
      </w:ins>
      <w:r>
        <w:rPr>
          <w:noProof/>
          <w:webHidden/>
        </w:rPr>
      </w:r>
      <w:r>
        <w:rPr>
          <w:noProof/>
          <w:webHidden/>
        </w:rPr>
        <w:fldChar w:fldCharType="separate"/>
      </w:r>
      <w:ins w:id="143" w:author="RANNOU Jean-Philippe" w:date="2020-06-19T10:45:00Z">
        <w:r>
          <w:rPr>
            <w:noProof/>
            <w:webHidden/>
          </w:rPr>
          <w:t>21</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44" w:author="RANNOU Jean-Philippe" w:date="2020-06-19T10:45:00Z"/>
          <w:rFonts w:asciiTheme="minorHAnsi" w:hAnsiTheme="minorHAnsi"/>
          <w:smallCaps w:val="0"/>
          <w:noProof/>
          <w:szCs w:val="22"/>
          <w:lang w:val="fr-FR"/>
        </w:rPr>
      </w:pPr>
      <w:ins w:id="14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7.1.2</w:t>
        </w:r>
        <w:r>
          <w:rPr>
            <w:rFonts w:asciiTheme="minorHAnsi" w:hAnsiTheme="minorHAnsi"/>
            <w:smallCaps w:val="0"/>
            <w:noProof/>
            <w:szCs w:val="22"/>
            <w:lang w:val="fr-FR"/>
          </w:rPr>
          <w:tab/>
        </w:r>
        <w:r w:rsidRPr="00091472">
          <w:rPr>
            <w:rStyle w:val="Lienhypertexte"/>
            <w:noProof/>
          </w:rPr>
          <w:t>For Iridium floats</w:t>
        </w:r>
        <w:r>
          <w:rPr>
            <w:noProof/>
            <w:webHidden/>
          </w:rPr>
          <w:tab/>
        </w:r>
        <w:r>
          <w:rPr>
            <w:noProof/>
            <w:webHidden/>
          </w:rPr>
          <w:fldChar w:fldCharType="begin"/>
        </w:r>
        <w:r>
          <w:rPr>
            <w:noProof/>
            <w:webHidden/>
          </w:rPr>
          <w:instrText xml:space="preserve"> PAGEREF _Toc43456010 \h </w:instrText>
        </w:r>
      </w:ins>
      <w:r>
        <w:rPr>
          <w:noProof/>
          <w:webHidden/>
        </w:rPr>
      </w:r>
      <w:r>
        <w:rPr>
          <w:noProof/>
          <w:webHidden/>
        </w:rPr>
        <w:fldChar w:fldCharType="separate"/>
      </w:r>
      <w:ins w:id="146" w:author="RANNOU Jean-Philippe" w:date="2020-06-19T10:45:00Z">
        <w:r>
          <w:rPr>
            <w:noProof/>
            <w:webHidden/>
          </w:rPr>
          <w:t>22</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47" w:author="RANNOU Jean-Philippe" w:date="2020-06-19T10:45:00Z"/>
          <w:rFonts w:asciiTheme="minorHAnsi" w:hAnsiTheme="minorHAnsi"/>
          <w:smallCaps w:val="0"/>
          <w:noProof/>
          <w:szCs w:val="22"/>
          <w:lang w:val="fr-FR"/>
        </w:rPr>
      </w:pPr>
      <w:ins w:id="14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7.1.3</w:t>
        </w:r>
        <w:r>
          <w:rPr>
            <w:rFonts w:asciiTheme="minorHAnsi" w:hAnsiTheme="minorHAnsi"/>
            <w:smallCaps w:val="0"/>
            <w:noProof/>
            <w:szCs w:val="22"/>
            <w:lang w:val="fr-FR"/>
          </w:rPr>
          <w:tab/>
        </w:r>
        <w:r w:rsidRPr="00091472">
          <w:rPr>
            <w:rStyle w:val="Lienhypertexte"/>
            <w:noProof/>
          </w:rPr>
          <w:t>Additional parameters of the decoder</w:t>
        </w:r>
        <w:r>
          <w:rPr>
            <w:noProof/>
            <w:webHidden/>
          </w:rPr>
          <w:tab/>
        </w:r>
        <w:r>
          <w:rPr>
            <w:noProof/>
            <w:webHidden/>
          </w:rPr>
          <w:fldChar w:fldCharType="begin"/>
        </w:r>
        <w:r>
          <w:rPr>
            <w:noProof/>
            <w:webHidden/>
          </w:rPr>
          <w:instrText xml:space="preserve"> PAGEREF _Toc43456011 \h </w:instrText>
        </w:r>
      </w:ins>
      <w:r>
        <w:rPr>
          <w:noProof/>
          <w:webHidden/>
        </w:rPr>
      </w:r>
      <w:r>
        <w:rPr>
          <w:noProof/>
          <w:webHidden/>
        </w:rPr>
        <w:fldChar w:fldCharType="separate"/>
      </w:r>
      <w:ins w:id="149" w:author="RANNOU Jean-Philippe" w:date="2020-06-19T10:45:00Z">
        <w:r>
          <w:rPr>
            <w:noProof/>
            <w:webHidden/>
          </w:rPr>
          <w:t>23</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50" w:author="RANNOU Jean-Philippe" w:date="2020-06-19T10:45:00Z"/>
          <w:rFonts w:asciiTheme="minorHAnsi" w:hAnsiTheme="minorHAnsi"/>
          <w:b w:val="0"/>
          <w:bCs w:val="0"/>
          <w:smallCaps w:val="0"/>
          <w:noProof/>
          <w:szCs w:val="22"/>
          <w:lang w:val="fr-FR"/>
        </w:rPr>
      </w:pPr>
      <w:ins w:id="15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7.2</w:t>
        </w:r>
        <w:r>
          <w:rPr>
            <w:rFonts w:asciiTheme="minorHAnsi" w:hAnsiTheme="minorHAnsi"/>
            <w:b w:val="0"/>
            <w:bCs w:val="0"/>
            <w:smallCaps w:val="0"/>
            <w:noProof/>
            <w:szCs w:val="22"/>
            <w:lang w:val="fr-FR"/>
          </w:rPr>
          <w:tab/>
        </w:r>
        <w:r w:rsidRPr="00091472">
          <w:rPr>
            <w:rStyle w:val="Lienhypertexte"/>
            <w:noProof/>
          </w:rPr>
          <w:t>Decoder input and output files</w:t>
        </w:r>
        <w:r>
          <w:rPr>
            <w:noProof/>
            <w:webHidden/>
          </w:rPr>
          <w:tab/>
        </w:r>
        <w:r>
          <w:rPr>
            <w:noProof/>
            <w:webHidden/>
          </w:rPr>
          <w:fldChar w:fldCharType="begin"/>
        </w:r>
        <w:r>
          <w:rPr>
            <w:noProof/>
            <w:webHidden/>
          </w:rPr>
          <w:instrText xml:space="preserve"> PAGEREF _Toc43456012 \h </w:instrText>
        </w:r>
      </w:ins>
      <w:r>
        <w:rPr>
          <w:noProof/>
          <w:webHidden/>
        </w:rPr>
      </w:r>
      <w:r>
        <w:rPr>
          <w:noProof/>
          <w:webHidden/>
        </w:rPr>
        <w:fldChar w:fldCharType="separate"/>
      </w:r>
      <w:ins w:id="152" w:author="RANNOU Jean-Philippe" w:date="2020-06-19T10:45:00Z">
        <w:r>
          <w:rPr>
            <w:noProof/>
            <w:webHidden/>
          </w:rPr>
          <w:t>23</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53" w:author="RANNOU Jean-Philippe" w:date="2020-06-19T10:45:00Z"/>
          <w:rFonts w:asciiTheme="minorHAnsi" w:hAnsiTheme="minorHAnsi"/>
          <w:b w:val="0"/>
          <w:bCs w:val="0"/>
          <w:smallCaps w:val="0"/>
          <w:noProof/>
          <w:szCs w:val="22"/>
          <w:lang w:val="fr-FR"/>
        </w:rPr>
      </w:pPr>
      <w:ins w:id="15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7.3</w:t>
        </w:r>
        <w:r>
          <w:rPr>
            <w:rFonts w:asciiTheme="minorHAnsi" w:hAnsiTheme="minorHAnsi"/>
            <w:b w:val="0"/>
            <w:bCs w:val="0"/>
            <w:smallCaps w:val="0"/>
            <w:noProof/>
            <w:szCs w:val="22"/>
            <w:lang w:val="fr-FR"/>
          </w:rPr>
          <w:tab/>
        </w:r>
        <w:r w:rsidRPr="00091472">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_Toc43456013 \h </w:instrText>
        </w:r>
      </w:ins>
      <w:r>
        <w:rPr>
          <w:noProof/>
          <w:webHidden/>
        </w:rPr>
      </w:r>
      <w:r>
        <w:rPr>
          <w:noProof/>
          <w:webHidden/>
        </w:rPr>
        <w:fldChar w:fldCharType="separate"/>
      </w:r>
      <w:ins w:id="155" w:author="RANNOU Jean-Philippe" w:date="2020-06-19T10:45:00Z">
        <w:r>
          <w:rPr>
            <w:noProof/>
            <w:webHidden/>
          </w:rPr>
          <w:t>24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56" w:author="RANNOU Jean-Philippe" w:date="2020-06-19T10:45:00Z"/>
          <w:rFonts w:asciiTheme="minorHAnsi" w:hAnsiTheme="minorHAnsi"/>
          <w:smallCaps w:val="0"/>
          <w:noProof/>
          <w:szCs w:val="22"/>
          <w:lang w:val="fr-FR"/>
        </w:rPr>
      </w:pPr>
      <w:ins w:id="15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7.3.1</w:t>
        </w:r>
        <w:r>
          <w:rPr>
            <w:rFonts w:asciiTheme="minorHAnsi" w:hAnsiTheme="minorHAnsi"/>
            <w:smallCaps w:val="0"/>
            <w:noProof/>
            <w:szCs w:val="22"/>
            <w:lang w:val="fr-FR"/>
          </w:rPr>
          <w:tab/>
        </w:r>
        <w:r w:rsidRPr="00091472">
          <w:rPr>
            <w:rStyle w:val="Lienhypertexte"/>
            <w:noProof/>
          </w:rPr>
          <w:t>Argos floats processing</w:t>
        </w:r>
        <w:r>
          <w:rPr>
            <w:noProof/>
            <w:webHidden/>
          </w:rPr>
          <w:tab/>
        </w:r>
        <w:r>
          <w:rPr>
            <w:noProof/>
            <w:webHidden/>
          </w:rPr>
          <w:fldChar w:fldCharType="begin"/>
        </w:r>
        <w:r>
          <w:rPr>
            <w:noProof/>
            <w:webHidden/>
          </w:rPr>
          <w:instrText xml:space="preserve"> PAGEREF _Toc43456014 \h </w:instrText>
        </w:r>
      </w:ins>
      <w:r>
        <w:rPr>
          <w:noProof/>
          <w:webHidden/>
        </w:rPr>
      </w:r>
      <w:r>
        <w:rPr>
          <w:noProof/>
          <w:webHidden/>
        </w:rPr>
        <w:fldChar w:fldCharType="separate"/>
      </w:r>
      <w:ins w:id="158" w:author="RANNOU Jean-Philippe" w:date="2020-06-19T10:45:00Z">
        <w:r>
          <w:rPr>
            <w:noProof/>
            <w:webHidden/>
          </w:rPr>
          <w:t>24</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59" w:author="RANNOU Jean-Philippe" w:date="2020-06-19T10:45:00Z"/>
          <w:rFonts w:asciiTheme="minorHAnsi" w:hAnsiTheme="minorHAnsi"/>
          <w:smallCaps w:val="0"/>
          <w:noProof/>
          <w:szCs w:val="22"/>
          <w:lang w:val="fr-FR"/>
        </w:rPr>
      </w:pPr>
      <w:ins w:id="16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7.3.2</w:t>
        </w:r>
        <w:r>
          <w:rPr>
            <w:rFonts w:asciiTheme="minorHAnsi" w:hAnsiTheme="minorHAnsi"/>
            <w:smallCaps w:val="0"/>
            <w:noProof/>
            <w:szCs w:val="22"/>
            <w:lang w:val="fr-FR"/>
          </w:rPr>
          <w:tab/>
        </w:r>
        <w:r w:rsidRPr="00091472">
          <w:rPr>
            <w:rStyle w:val="Lienhypertexte"/>
            <w:noProof/>
          </w:rPr>
          <w:t>Iridium floats processing</w:t>
        </w:r>
        <w:r>
          <w:rPr>
            <w:noProof/>
            <w:webHidden/>
          </w:rPr>
          <w:tab/>
        </w:r>
        <w:r>
          <w:rPr>
            <w:noProof/>
            <w:webHidden/>
          </w:rPr>
          <w:fldChar w:fldCharType="begin"/>
        </w:r>
        <w:r>
          <w:rPr>
            <w:noProof/>
            <w:webHidden/>
          </w:rPr>
          <w:instrText xml:space="preserve"> PAGEREF _Toc43456015 \h </w:instrText>
        </w:r>
      </w:ins>
      <w:r>
        <w:rPr>
          <w:noProof/>
          <w:webHidden/>
        </w:rPr>
      </w:r>
      <w:r>
        <w:rPr>
          <w:noProof/>
          <w:webHidden/>
        </w:rPr>
        <w:fldChar w:fldCharType="separate"/>
      </w:r>
      <w:ins w:id="161" w:author="RANNOU Jean-Philippe" w:date="2020-06-19T10:45:00Z">
        <w:r>
          <w:rPr>
            <w:noProof/>
            <w:webHidden/>
          </w:rPr>
          <w:t>25</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162" w:author="RANNOU Jean-Philippe" w:date="2020-06-19T10:45:00Z"/>
          <w:rFonts w:asciiTheme="minorHAnsi" w:hAnsiTheme="minorHAnsi"/>
          <w:b w:val="0"/>
          <w:bCs w:val="0"/>
          <w:caps w:val="0"/>
          <w:noProof/>
          <w:szCs w:val="22"/>
          <w:u w:val="none"/>
          <w:lang w:val="fr-FR"/>
        </w:rPr>
      </w:pPr>
      <w:ins w:id="16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8</w:t>
        </w:r>
        <w:r>
          <w:rPr>
            <w:rFonts w:asciiTheme="minorHAnsi" w:hAnsiTheme="minorHAnsi"/>
            <w:b w:val="0"/>
            <w:bCs w:val="0"/>
            <w:caps w:val="0"/>
            <w:noProof/>
            <w:szCs w:val="22"/>
            <w:u w:val="none"/>
            <w:lang w:val="fr-FR"/>
          </w:rPr>
          <w:tab/>
        </w:r>
        <w:r w:rsidRPr="00091472">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_Toc43456016 \h </w:instrText>
        </w:r>
      </w:ins>
      <w:r>
        <w:rPr>
          <w:noProof/>
          <w:webHidden/>
        </w:rPr>
      </w:r>
      <w:r>
        <w:rPr>
          <w:noProof/>
          <w:webHidden/>
        </w:rPr>
        <w:fldChar w:fldCharType="separate"/>
      </w:r>
      <w:ins w:id="164" w:author="RANNOU Jean-Philippe" w:date="2020-06-19T10:45:00Z">
        <w:r>
          <w:rPr>
            <w:noProof/>
            <w:webHidden/>
          </w:rPr>
          <w:t>26</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65" w:author="RANNOU Jean-Philippe" w:date="2020-06-19T10:45:00Z"/>
          <w:rFonts w:asciiTheme="minorHAnsi" w:hAnsiTheme="minorHAnsi"/>
          <w:b w:val="0"/>
          <w:bCs w:val="0"/>
          <w:smallCaps w:val="0"/>
          <w:noProof/>
          <w:szCs w:val="22"/>
          <w:lang w:val="fr-FR"/>
        </w:rPr>
      </w:pPr>
      <w:ins w:id="16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8.1</w:t>
        </w:r>
        <w:r>
          <w:rPr>
            <w:rFonts w:asciiTheme="minorHAnsi" w:hAnsiTheme="minorHAnsi"/>
            <w:b w:val="0"/>
            <w:bCs w:val="0"/>
            <w:smallCaps w:val="0"/>
            <w:noProof/>
            <w:szCs w:val="22"/>
            <w:lang w:val="fr-FR"/>
          </w:rPr>
          <w:tab/>
        </w:r>
        <w:r w:rsidRPr="00091472">
          <w:rPr>
            <w:rStyle w:val="Lienhypertexte"/>
            <w:noProof/>
          </w:rPr>
          <w:t>The decArgo_soft directory</w:t>
        </w:r>
        <w:r>
          <w:rPr>
            <w:noProof/>
            <w:webHidden/>
          </w:rPr>
          <w:tab/>
        </w:r>
        <w:r>
          <w:rPr>
            <w:noProof/>
            <w:webHidden/>
          </w:rPr>
          <w:fldChar w:fldCharType="begin"/>
        </w:r>
        <w:r>
          <w:rPr>
            <w:noProof/>
            <w:webHidden/>
          </w:rPr>
          <w:instrText xml:space="preserve"> PAGEREF _Toc43456017 \h </w:instrText>
        </w:r>
      </w:ins>
      <w:r>
        <w:rPr>
          <w:noProof/>
          <w:webHidden/>
        </w:rPr>
      </w:r>
      <w:r>
        <w:rPr>
          <w:noProof/>
          <w:webHidden/>
        </w:rPr>
        <w:fldChar w:fldCharType="separate"/>
      </w:r>
      <w:ins w:id="167"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68" w:author="RANNOU Jean-Philippe" w:date="2020-06-19T10:45:00Z"/>
          <w:rFonts w:asciiTheme="minorHAnsi" w:hAnsiTheme="minorHAnsi"/>
          <w:smallCaps w:val="0"/>
          <w:noProof/>
          <w:szCs w:val="22"/>
          <w:lang w:val="fr-FR"/>
        </w:rPr>
      </w:pPr>
      <w:ins w:id="169" w:author="RANNOU Jean-Philippe" w:date="2020-06-19T10:45:00Z">
        <w:r w:rsidRPr="00091472">
          <w:rPr>
            <w:rStyle w:val="Lienhypertexte"/>
            <w:noProof/>
          </w:rPr>
          <w:lastRenderedPageBreak/>
          <w:fldChar w:fldCharType="begin"/>
        </w:r>
        <w:r w:rsidRPr="00091472">
          <w:rPr>
            <w:rStyle w:val="Lienhypertexte"/>
            <w:noProof/>
          </w:rPr>
          <w:instrText xml:space="preserve"> </w:instrText>
        </w:r>
        <w:r>
          <w:rPr>
            <w:noProof/>
          </w:rPr>
          <w:instrText>HYPERLINK \l "_Toc43456018"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8.1.1</w:t>
        </w:r>
        <w:r>
          <w:rPr>
            <w:rFonts w:asciiTheme="minorHAnsi" w:hAnsiTheme="minorHAnsi"/>
            <w:smallCaps w:val="0"/>
            <w:noProof/>
            <w:szCs w:val="22"/>
            <w:lang w:val="fr-FR"/>
          </w:rPr>
          <w:tab/>
        </w:r>
        <w:r w:rsidRPr="00091472">
          <w:rPr>
            <w:rStyle w:val="Lienhypertexte"/>
            <w:noProof/>
          </w:rPr>
          <w:t>The decArgo_soft/soft directory</w:t>
        </w:r>
        <w:r>
          <w:rPr>
            <w:noProof/>
            <w:webHidden/>
          </w:rPr>
          <w:tab/>
        </w:r>
        <w:r>
          <w:rPr>
            <w:noProof/>
            <w:webHidden/>
          </w:rPr>
          <w:fldChar w:fldCharType="begin"/>
        </w:r>
        <w:r>
          <w:rPr>
            <w:noProof/>
            <w:webHidden/>
          </w:rPr>
          <w:instrText xml:space="preserve"> PAGEREF _Toc43456018 \h </w:instrText>
        </w:r>
      </w:ins>
      <w:r>
        <w:rPr>
          <w:noProof/>
          <w:webHidden/>
        </w:rPr>
      </w:r>
      <w:r>
        <w:rPr>
          <w:noProof/>
          <w:webHidden/>
        </w:rPr>
        <w:fldChar w:fldCharType="separate"/>
      </w:r>
      <w:ins w:id="170"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71" w:author="RANNOU Jean-Philippe" w:date="2020-06-19T10:45:00Z"/>
          <w:rFonts w:asciiTheme="minorHAnsi" w:hAnsiTheme="minorHAnsi"/>
          <w:smallCaps w:val="0"/>
          <w:noProof/>
          <w:szCs w:val="22"/>
          <w:lang w:val="fr-FR"/>
        </w:rPr>
      </w:pPr>
      <w:ins w:id="17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"_Toc43456019"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8.1.2</w:t>
        </w:r>
        <w:r>
          <w:rPr>
            <w:rFonts w:asciiTheme="minorHAnsi" w:hAnsiTheme="minorHAnsi"/>
            <w:smallCaps w:val="0"/>
            <w:noProof/>
            <w:szCs w:val="22"/>
            <w:lang w:val="fr-FR"/>
          </w:rPr>
          <w:tab/>
        </w:r>
        <w:r w:rsidRPr="00091472">
          <w:rPr>
            <w:rStyle w:val="Lienhypertexte"/>
            <w:noProof/>
          </w:rPr>
          <w:t>The decArgo_soft/config directory</w:t>
        </w:r>
        <w:r>
          <w:rPr>
            <w:noProof/>
            <w:webHidden/>
          </w:rPr>
          <w:tab/>
        </w:r>
        <w:r>
          <w:rPr>
            <w:noProof/>
            <w:webHidden/>
          </w:rPr>
          <w:fldChar w:fldCharType="begin"/>
        </w:r>
        <w:r>
          <w:rPr>
            <w:noProof/>
            <w:webHidden/>
          </w:rPr>
          <w:instrText xml:space="preserve"> PAGEREF _Toc43456019 \h </w:instrText>
        </w:r>
      </w:ins>
      <w:r>
        <w:rPr>
          <w:noProof/>
          <w:webHidden/>
        </w:rPr>
      </w:r>
      <w:r>
        <w:rPr>
          <w:noProof/>
          <w:webHidden/>
        </w:rPr>
        <w:fldChar w:fldCharType="separate"/>
      </w:r>
      <w:ins w:id="173"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74" w:author="RANNOU Jean-Philippe" w:date="2020-06-19T10:45:00Z"/>
          <w:rFonts w:asciiTheme="minorHAnsi" w:hAnsiTheme="minorHAnsi"/>
          <w:b w:val="0"/>
          <w:bCs w:val="0"/>
          <w:smallCaps w:val="0"/>
          <w:noProof/>
          <w:szCs w:val="22"/>
          <w:lang w:val="fr-FR"/>
        </w:rPr>
      </w:pPr>
      <w:ins w:id="17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8.2</w:t>
        </w:r>
        <w:r>
          <w:rPr>
            <w:rFonts w:asciiTheme="minorHAnsi" w:hAnsiTheme="minorHAnsi"/>
            <w:b w:val="0"/>
            <w:bCs w:val="0"/>
            <w:smallCaps w:val="0"/>
            <w:noProof/>
            <w:szCs w:val="22"/>
            <w:lang w:val="fr-FR"/>
          </w:rPr>
          <w:tab/>
        </w:r>
        <w:r w:rsidRPr="00091472">
          <w:rPr>
            <w:rStyle w:val="Lienhypertexte"/>
            <w:noProof/>
          </w:rPr>
          <w:t>The decArgo_doc directory</w:t>
        </w:r>
        <w:r>
          <w:rPr>
            <w:noProof/>
            <w:webHidden/>
          </w:rPr>
          <w:tab/>
        </w:r>
        <w:r>
          <w:rPr>
            <w:noProof/>
            <w:webHidden/>
          </w:rPr>
          <w:fldChar w:fldCharType="begin"/>
        </w:r>
        <w:r>
          <w:rPr>
            <w:noProof/>
            <w:webHidden/>
          </w:rPr>
          <w:instrText xml:space="preserve"> PAGEREF _Toc43456020 \h </w:instrText>
        </w:r>
      </w:ins>
      <w:r>
        <w:rPr>
          <w:noProof/>
          <w:webHidden/>
        </w:rPr>
      </w:r>
      <w:r>
        <w:rPr>
          <w:noProof/>
          <w:webHidden/>
        </w:rPr>
        <w:fldChar w:fldCharType="separate"/>
      </w:r>
      <w:ins w:id="176"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77" w:author="RANNOU Jean-Philippe" w:date="2020-06-19T10:45:00Z"/>
          <w:rFonts w:asciiTheme="minorHAnsi" w:hAnsiTheme="minorHAnsi"/>
          <w:b w:val="0"/>
          <w:bCs w:val="0"/>
          <w:smallCaps w:val="0"/>
          <w:noProof/>
          <w:szCs w:val="22"/>
          <w:lang w:val="fr-FR"/>
        </w:rPr>
      </w:pPr>
      <w:ins w:id="17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8.3</w:t>
        </w:r>
        <w:r>
          <w:rPr>
            <w:rFonts w:asciiTheme="minorHAnsi" w:hAnsiTheme="minorHAnsi"/>
            <w:b w:val="0"/>
            <w:bCs w:val="0"/>
            <w:smallCaps w:val="0"/>
            <w:noProof/>
            <w:szCs w:val="22"/>
            <w:lang w:val="fr-FR"/>
          </w:rPr>
          <w:tab/>
        </w:r>
        <w:r w:rsidRPr="00091472">
          <w:rPr>
            <w:rStyle w:val="Lienhypertexte"/>
            <w:noProof/>
          </w:rPr>
          <w:t>The decArgo_config_floats directory</w:t>
        </w:r>
        <w:r>
          <w:rPr>
            <w:noProof/>
            <w:webHidden/>
          </w:rPr>
          <w:tab/>
        </w:r>
        <w:r>
          <w:rPr>
            <w:noProof/>
            <w:webHidden/>
          </w:rPr>
          <w:fldChar w:fldCharType="begin"/>
        </w:r>
        <w:r>
          <w:rPr>
            <w:noProof/>
            <w:webHidden/>
          </w:rPr>
          <w:instrText xml:space="preserve"> PAGEREF _Toc43456021 \h </w:instrText>
        </w:r>
      </w:ins>
      <w:r>
        <w:rPr>
          <w:noProof/>
          <w:webHidden/>
        </w:rPr>
      </w:r>
      <w:r>
        <w:rPr>
          <w:noProof/>
          <w:webHidden/>
        </w:rPr>
        <w:fldChar w:fldCharType="separate"/>
      </w:r>
      <w:ins w:id="179" w:author="RANNOU Jean-Philippe" w:date="2020-06-19T10:45:00Z">
        <w:r>
          <w:rPr>
            <w:noProof/>
            <w:webHidden/>
          </w:rPr>
          <w:t>27</w:t>
        </w:r>
        <w:r>
          <w:rPr>
            <w:noProof/>
            <w:webHidden/>
          </w:rPr>
          <w:fldChar w:fldCharType="end"/>
        </w:r>
        <w:r w:rsidRPr="00091472">
          <w:rPr>
            <w:rStyle w:val="Lienhypertexte"/>
            <w:noProof/>
          </w:rPr>
          <w:fldChar w:fldCharType="end"/>
        </w:r>
      </w:ins>
    </w:p>
    <w:p w:rsidR="001C2C87" w:rsidRDefault="001C2C87">
      <w:pPr>
        <w:pStyle w:val="TM1"/>
        <w:tabs>
          <w:tab w:val="left" w:pos="330"/>
          <w:tab w:val="right" w:leader="dot" w:pos="9063"/>
        </w:tabs>
        <w:rPr>
          <w:ins w:id="180" w:author="RANNOU Jean-Philippe" w:date="2020-06-19T10:45:00Z"/>
          <w:rFonts w:asciiTheme="minorHAnsi" w:hAnsiTheme="minorHAnsi"/>
          <w:b w:val="0"/>
          <w:bCs w:val="0"/>
          <w:caps w:val="0"/>
          <w:noProof/>
          <w:szCs w:val="22"/>
          <w:u w:val="none"/>
          <w:lang w:val="fr-FR"/>
        </w:rPr>
      </w:pPr>
      <w:ins w:id="18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9</w:t>
        </w:r>
        <w:r>
          <w:rPr>
            <w:rFonts w:asciiTheme="minorHAnsi" w:hAnsiTheme="minorHAnsi"/>
            <w:b w:val="0"/>
            <w:bCs w:val="0"/>
            <w:caps w:val="0"/>
            <w:noProof/>
            <w:szCs w:val="22"/>
            <w:u w:val="none"/>
            <w:lang w:val="fr-FR"/>
          </w:rPr>
          <w:tab/>
        </w:r>
        <w:r w:rsidRPr="00091472">
          <w:rPr>
            <w:rStyle w:val="Lienhypertexte"/>
            <w:noProof/>
          </w:rPr>
          <w:t>ANNEX B: specificities of Iridium data decoder</w:t>
        </w:r>
        <w:r>
          <w:rPr>
            <w:noProof/>
            <w:webHidden/>
          </w:rPr>
          <w:tab/>
        </w:r>
        <w:r>
          <w:rPr>
            <w:noProof/>
            <w:webHidden/>
          </w:rPr>
          <w:fldChar w:fldCharType="begin"/>
        </w:r>
        <w:r>
          <w:rPr>
            <w:noProof/>
            <w:webHidden/>
          </w:rPr>
          <w:instrText xml:space="preserve"> PAGEREF _Toc43456022 \h </w:instrText>
        </w:r>
      </w:ins>
      <w:r>
        <w:rPr>
          <w:noProof/>
          <w:webHidden/>
        </w:rPr>
      </w:r>
      <w:r>
        <w:rPr>
          <w:noProof/>
          <w:webHidden/>
        </w:rPr>
        <w:fldChar w:fldCharType="separate"/>
      </w:r>
      <w:ins w:id="182" w:author="RANNOU Jean-Philippe" w:date="2020-06-19T10:45:00Z">
        <w:r>
          <w:rPr>
            <w:noProof/>
            <w:webHidden/>
          </w:rPr>
          <w:t>28</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83" w:author="RANNOU Jean-Philippe" w:date="2020-06-19T10:45:00Z"/>
          <w:rFonts w:asciiTheme="minorHAnsi" w:hAnsiTheme="minorHAnsi"/>
          <w:b w:val="0"/>
          <w:bCs w:val="0"/>
          <w:smallCaps w:val="0"/>
          <w:noProof/>
          <w:szCs w:val="22"/>
          <w:lang w:val="fr-FR"/>
        </w:rPr>
      </w:pPr>
      <w:ins w:id="18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9.1</w:t>
        </w:r>
        <w:r>
          <w:rPr>
            <w:rFonts w:asciiTheme="minorHAnsi" w:hAnsiTheme="minorHAnsi"/>
            <w:b w:val="0"/>
            <w:bCs w:val="0"/>
            <w:smallCaps w:val="0"/>
            <w:noProof/>
            <w:szCs w:val="22"/>
            <w:lang w:val="fr-FR"/>
          </w:rPr>
          <w:tab/>
        </w:r>
        <w:r w:rsidRPr="00091472">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_Toc43456023 \h </w:instrText>
        </w:r>
      </w:ins>
      <w:r>
        <w:rPr>
          <w:noProof/>
          <w:webHidden/>
        </w:rPr>
      </w:r>
      <w:r>
        <w:rPr>
          <w:noProof/>
          <w:webHidden/>
        </w:rPr>
        <w:fldChar w:fldCharType="separate"/>
      </w:r>
      <w:ins w:id="185" w:author="RANNOU Jean-Philippe" w:date="2020-06-19T10:45:00Z">
        <w:r>
          <w:rPr>
            <w:noProof/>
            <w:webHidden/>
          </w:rPr>
          <w:t>28</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86" w:author="RANNOU Jean-Philippe" w:date="2020-06-19T10:45:00Z"/>
          <w:rFonts w:asciiTheme="minorHAnsi" w:hAnsiTheme="minorHAnsi"/>
          <w:smallCaps w:val="0"/>
          <w:noProof/>
          <w:szCs w:val="22"/>
          <w:lang w:val="fr-FR"/>
        </w:rPr>
      </w:pPr>
      <w:ins w:id="18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9.1.1</w:t>
        </w:r>
        <w:r>
          <w:rPr>
            <w:rFonts w:asciiTheme="minorHAnsi" w:hAnsiTheme="minorHAnsi"/>
            <w:smallCaps w:val="0"/>
            <w:noProof/>
            <w:szCs w:val="22"/>
            <w:lang w:val="fr-FR"/>
          </w:rPr>
          <w:tab/>
        </w:r>
        <w:r w:rsidRPr="00091472">
          <w:rPr>
            <w:rStyle w:val="Lienhypertexte"/>
            <w:noProof/>
          </w:rPr>
          <w:t>For non Ice floats</w:t>
        </w:r>
        <w:r>
          <w:rPr>
            <w:noProof/>
            <w:webHidden/>
          </w:rPr>
          <w:tab/>
        </w:r>
        <w:r>
          <w:rPr>
            <w:noProof/>
            <w:webHidden/>
          </w:rPr>
          <w:fldChar w:fldCharType="begin"/>
        </w:r>
        <w:r>
          <w:rPr>
            <w:noProof/>
            <w:webHidden/>
          </w:rPr>
          <w:instrText xml:space="preserve"> PAGEREF _Toc43456024 \h </w:instrText>
        </w:r>
      </w:ins>
      <w:r>
        <w:rPr>
          <w:noProof/>
          <w:webHidden/>
        </w:rPr>
      </w:r>
      <w:r>
        <w:rPr>
          <w:noProof/>
          <w:webHidden/>
        </w:rPr>
        <w:fldChar w:fldCharType="separate"/>
      </w:r>
      <w:ins w:id="188" w:author="RANNOU Jean-Philippe" w:date="2020-06-19T10:45:00Z">
        <w:r>
          <w:rPr>
            <w:noProof/>
            <w:webHidden/>
          </w:rPr>
          <w:t>28</w:t>
        </w:r>
        <w:r>
          <w:rPr>
            <w:noProof/>
            <w:webHidden/>
          </w:rPr>
          <w:fldChar w:fldCharType="end"/>
        </w:r>
        <w:r w:rsidRPr="00091472">
          <w:rPr>
            <w:rStyle w:val="Lienhypertexte"/>
            <w:noProof/>
          </w:rPr>
          <w:fldChar w:fldCharType="end"/>
        </w:r>
      </w:ins>
    </w:p>
    <w:p w:rsidR="001C2C87" w:rsidRDefault="001C2C87">
      <w:pPr>
        <w:pStyle w:val="TM3"/>
        <w:tabs>
          <w:tab w:val="left" w:pos="660"/>
          <w:tab w:val="right" w:leader="dot" w:pos="9063"/>
        </w:tabs>
        <w:rPr>
          <w:ins w:id="189" w:author="RANNOU Jean-Philippe" w:date="2020-06-19T10:45:00Z"/>
          <w:rFonts w:asciiTheme="minorHAnsi" w:hAnsiTheme="minorHAnsi"/>
          <w:smallCaps w:val="0"/>
          <w:noProof/>
          <w:szCs w:val="22"/>
          <w:lang w:val="fr-FR"/>
        </w:rPr>
      </w:pPr>
      <w:ins w:id="19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9.1.2</w:t>
        </w:r>
        <w:r>
          <w:rPr>
            <w:rFonts w:asciiTheme="minorHAnsi" w:hAnsiTheme="minorHAnsi"/>
            <w:smallCaps w:val="0"/>
            <w:noProof/>
            <w:szCs w:val="22"/>
            <w:lang w:val="fr-FR"/>
          </w:rPr>
          <w:tab/>
        </w:r>
        <w:r w:rsidRPr="00091472">
          <w:rPr>
            <w:rStyle w:val="Lienhypertexte"/>
            <w:noProof/>
          </w:rPr>
          <w:t>For Ice floats</w:t>
        </w:r>
        <w:r>
          <w:rPr>
            <w:noProof/>
            <w:webHidden/>
          </w:rPr>
          <w:tab/>
        </w:r>
        <w:r>
          <w:rPr>
            <w:noProof/>
            <w:webHidden/>
          </w:rPr>
          <w:fldChar w:fldCharType="begin"/>
        </w:r>
        <w:r>
          <w:rPr>
            <w:noProof/>
            <w:webHidden/>
          </w:rPr>
          <w:instrText xml:space="preserve"> PAGEREF _Toc43456025 \h </w:instrText>
        </w:r>
      </w:ins>
      <w:r>
        <w:rPr>
          <w:noProof/>
          <w:webHidden/>
        </w:rPr>
      </w:r>
      <w:r>
        <w:rPr>
          <w:noProof/>
          <w:webHidden/>
        </w:rPr>
        <w:fldChar w:fldCharType="separate"/>
      </w:r>
      <w:ins w:id="191" w:author="RANNOU Jean-Philippe" w:date="2020-06-19T10:45:00Z">
        <w:r>
          <w:rPr>
            <w:noProof/>
            <w:webHidden/>
          </w:rPr>
          <w:t>29</w:t>
        </w:r>
        <w:r>
          <w:rPr>
            <w:noProof/>
            <w:webHidden/>
          </w:rPr>
          <w:fldChar w:fldCharType="end"/>
        </w:r>
        <w:r w:rsidRPr="00091472">
          <w:rPr>
            <w:rStyle w:val="Lienhypertexte"/>
            <w:noProof/>
          </w:rPr>
          <w:fldChar w:fldCharType="end"/>
        </w:r>
      </w:ins>
    </w:p>
    <w:p w:rsidR="001C2C87" w:rsidRDefault="001C2C87">
      <w:pPr>
        <w:pStyle w:val="TM2"/>
        <w:tabs>
          <w:tab w:val="left" w:pos="495"/>
          <w:tab w:val="right" w:leader="dot" w:pos="9063"/>
        </w:tabs>
        <w:rPr>
          <w:ins w:id="192" w:author="RANNOU Jean-Philippe" w:date="2020-06-19T10:45:00Z"/>
          <w:rFonts w:asciiTheme="minorHAnsi" w:hAnsiTheme="minorHAnsi"/>
          <w:b w:val="0"/>
          <w:bCs w:val="0"/>
          <w:smallCaps w:val="0"/>
          <w:noProof/>
          <w:szCs w:val="22"/>
          <w:lang w:val="fr-FR"/>
        </w:rPr>
      </w:pPr>
      <w:ins w:id="19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9.2</w:t>
        </w:r>
        <w:r>
          <w:rPr>
            <w:rFonts w:asciiTheme="minorHAnsi" w:hAnsiTheme="minorHAnsi"/>
            <w:b w:val="0"/>
            <w:bCs w:val="0"/>
            <w:smallCaps w:val="0"/>
            <w:noProof/>
            <w:szCs w:val="22"/>
            <w:lang w:val="fr-FR"/>
          </w:rPr>
          <w:tab/>
        </w:r>
        <w:r w:rsidRPr="00091472">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_Toc43456026 \h </w:instrText>
        </w:r>
      </w:ins>
      <w:r>
        <w:rPr>
          <w:noProof/>
          <w:webHidden/>
        </w:rPr>
      </w:r>
      <w:r>
        <w:rPr>
          <w:noProof/>
          <w:webHidden/>
        </w:rPr>
        <w:fldChar w:fldCharType="separate"/>
      </w:r>
      <w:ins w:id="194" w:author="RANNOU Jean-Philippe" w:date="2020-06-19T10:45:00Z">
        <w:r>
          <w:rPr>
            <w:noProof/>
            <w:webHidden/>
          </w:rPr>
          <w:t>31</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195" w:author="RANNOU Jean-Philippe" w:date="2020-06-19T10:45:00Z"/>
          <w:rFonts w:asciiTheme="minorHAnsi" w:hAnsiTheme="minorHAnsi"/>
          <w:b w:val="0"/>
          <w:bCs w:val="0"/>
          <w:caps w:val="0"/>
          <w:noProof/>
          <w:szCs w:val="22"/>
          <w:u w:val="none"/>
          <w:lang w:val="fr-FR"/>
        </w:rPr>
      </w:pPr>
      <w:ins w:id="19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10</w:t>
        </w:r>
        <w:r>
          <w:rPr>
            <w:rFonts w:asciiTheme="minorHAnsi" w:hAnsiTheme="minorHAnsi"/>
            <w:b w:val="0"/>
            <w:bCs w:val="0"/>
            <w:caps w:val="0"/>
            <w:noProof/>
            <w:szCs w:val="22"/>
            <w:u w:val="none"/>
            <w:lang w:val="fr-FR"/>
          </w:rPr>
          <w:tab/>
        </w:r>
        <w:r w:rsidRPr="00091472">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_Toc43456027 \h </w:instrText>
        </w:r>
      </w:ins>
      <w:r>
        <w:rPr>
          <w:noProof/>
          <w:webHidden/>
        </w:rPr>
      </w:r>
      <w:r>
        <w:rPr>
          <w:noProof/>
          <w:webHidden/>
        </w:rPr>
        <w:fldChar w:fldCharType="separate"/>
      </w:r>
      <w:ins w:id="197" w:author="RANNOU Jean-Philippe" w:date="2020-06-19T10:45:00Z">
        <w:r>
          <w:rPr>
            <w:noProof/>
            <w:webHidden/>
          </w:rPr>
          <w:t>32</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198" w:author="RANNOU Jean-Philippe" w:date="2020-06-19T10:45:00Z"/>
          <w:rFonts w:asciiTheme="minorHAnsi" w:hAnsiTheme="minorHAnsi"/>
          <w:b w:val="0"/>
          <w:bCs w:val="0"/>
          <w:caps w:val="0"/>
          <w:noProof/>
          <w:szCs w:val="22"/>
          <w:u w:val="none"/>
          <w:lang w:val="fr-FR"/>
        </w:rPr>
      </w:pPr>
      <w:ins w:id="19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w:t>
        </w:r>
        <w:r>
          <w:rPr>
            <w:rFonts w:asciiTheme="minorHAnsi" w:hAnsiTheme="minorHAnsi"/>
            <w:b w:val="0"/>
            <w:bCs w:val="0"/>
            <w:caps w:val="0"/>
            <w:noProof/>
            <w:szCs w:val="22"/>
            <w:u w:val="none"/>
            <w:lang w:val="fr-FR"/>
          </w:rPr>
          <w:tab/>
        </w:r>
        <w:r w:rsidRPr="00091472">
          <w:rPr>
            <w:rStyle w:val="Lienhypertexte"/>
            <w:noProof/>
          </w:rPr>
          <w:t>ANNEX D: conditional generation of NetCDF files</w:t>
        </w:r>
        <w:r>
          <w:rPr>
            <w:noProof/>
            <w:webHidden/>
          </w:rPr>
          <w:tab/>
        </w:r>
        <w:r>
          <w:rPr>
            <w:noProof/>
            <w:webHidden/>
          </w:rPr>
          <w:fldChar w:fldCharType="begin"/>
        </w:r>
        <w:r>
          <w:rPr>
            <w:noProof/>
            <w:webHidden/>
          </w:rPr>
          <w:instrText xml:space="preserve"> PAGEREF _Toc43456028 \h </w:instrText>
        </w:r>
      </w:ins>
      <w:r>
        <w:rPr>
          <w:noProof/>
          <w:webHidden/>
        </w:rPr>
      </w:r>
      <w:r>
        <w:rPr>
          <w:noProof/>
          <w:webHidden/>
        </w:rPr>
        <w:fldChar w:fldCharType="separate"/>
      </w:r>
      <w:ins w:id="200"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01" w:author="RANNOU Jean-Philippe" w:date="2020-06-19T10:45:00Z"/>
          <w:rFonts w:asciiTheme="minorHAnsi" w:hAnsiTheme="minorHAnsi"/>
          <w:b w:val="0"/>
          <w:bCs w:val="0"/>
          <w:smallCaps w:val="0"/>
          <w:noProof/>
          <w:szCs w:val="22"/>
          <w:lang w:val="fr-FR"/>
        </w:rPr>
      </w:pPr>
      <w:ins w:id="20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"_Toc43456029"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11.1</w:t>
        </w:r>
        <w:r>
          <w:rPr>
            <w:rFonts w:asciiTheme="minorHAnsi" w:hAnsiTheme="minorHAnsi"/>
            <w:b w:val="0"/>
            <w:bCs w:val="0"/>
            <w:smallCaps w:val="0"/>
            <w:noProof/>
            <w:szCs w:val="22"/>
            <w:lang w:val="fr-FR"/>
          </w:rPr>
          <w:tab/>
        </w:r>
        <w:r w:rsidRPr="00091472">
          <w:rPr>
            <w:rStyle w:val="Lienhypertexte"/>
            <w:noProof/>
          </w:rPr>
          <w:t>For Argos floats</w:t>
        </w:r>
        <w:r>
          <w:rPr>
            <w:noProof/>
            <w:webHidden/>
          </w:rPr>
          <w:tab/>
        </w:r>
        <w:r>
          <w:rPr>
            <w:noProof/>
            <w:webHidden/>
          </w:rPr>
          <w:fldChar w:fldCharType="begin"/>
        </w:r>
        <w:r>
          <w:rPr>
            <w:noProof/>
            <w:webHidden/>
          </w:rPr>
          <w:instrText xml:space="preserve"> PAGEREF _Toc43456029 \h </w:instrText>
        </w:r>
      </w:ins>
      <w:r>
        <w:rPr>
          <w:noProof/>
          <w:webHidden/>
        </w:rPr>
      </w:r>
      <w:r>
        <w:rPr>
          <w:noProof/>
          <w:webHidden/>
        </w:rPr>
        <w:fldChar w:fldCharType="separate"/>
      </w:r>
      <w:ins w:id="203"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04" w:author="RANNOU Jean-Philippe" w:date="2020-06-19T10:45:00Z"/>
          <w:rFonts w:asciiTheme="minorHAnsi" w:hAnsiTheme="minorHAnsi"/>
          <w:smallCaps w:val="0"/>
          <w:noProof/>
          <w:szCs w:val="22"/>
          <w:lang w:val="fr-FR"/>
        </w:rPr>
      </w:pPr>
      <w:ins w:id="20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11.1.1</w:t>
        </w:r>
        <w:r>
          <w:rPr>
            <w:rFonts w:asciiTheme="minorHAnsi" w:hAnsiTheme="minorHAnsi"/>
            <w:smallCaps w:val="0"/>
            <w:noProof/>
            <w:szCs w:val="22"/>
            <w:lang w:val="fr-FR"/>
          </w:rPr>
          <w:tab/>
        </w:r>
        <w:r w:rsidRPr="00091472">
          <w:rPr>
            <w:rStyle w:val="Lienhypertexte"/>
            <w:noProof/>
          </w:rPr>
          <w:t>META file</w:t>
        </w:r>
        <w:r>
          <w:rPr>
            <w:noProof/>
            <w:webHidden/>
          </w:rPr>
          <w:tab/>
        </w:r>
        <w:r>
          <w:rPr>
            <w:noProof/>
            <w:webHidden/>
          </w:rPr>
          <w:fldChar w:fldCharType="begin"/>
        </w:r>
        <w:r>
          <w:rPr>
            <w:noProof/>
            <w:webHidden/>
          </w:rPr>
          <w:instrText xml:space="preserve"> PAGEREF _Toc43456030 \h </w:instrText>
        </w:r>
      </w:ins>
      <w:r>
        <w:rPr>
          <w:noProof/>
          <w:webHidden/>
        </w:rPr>
      </w:r>
      <w:r>
        <w:rPr>
          <w:noProof/>
          <w:webHidden/>
        </w:rPr>
        <w:fldChar w:fldCharType="separate"/>
      </w:r>
      <w:ins w:id="206"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07" w:author="RANNOU Jean-Philippe" w:date="2020-06-19T10:45:00Z"/>
          <w:rFonts w:asciiTheme="minorHAnsi" w:hAnsiTheme="minorHAnsi"/>
          <w:smallCaps w:val="0"/>
          <w:noProof/>
          <w:szCs w:val="22"/>
          <w:lang w:val="fr-FR"/>
        </w:rPr>
      </w:pPr>
      <w:ins w:id="20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11.1.2</w:t>
        </w:r>
        <w:r>
          <w:rPr>
            <w:rFonts w:asciiTheme="minorHAnsi" w:hAnsiTheme="minorHAnsi"/>
            <w:smallCaps w:val="0"/>
            <w:noProof/>
            <w:szCs w:val="22"/>
            <w:lang w:val="fr-FR"/>
          </w:rPr>
          <w:tab/>
        </w:r>
        <w:r w:rsidRPr="00091472">
          <w:rPr>
            <w:rStyle w:val="Lienhypertexte"/>
            <w:noProof/>
          </w:rPr>
          <w:t>TRAJ, MULTI-PROF and TECH files</w:t>
        </w:r>
        <w:r>
          <w:rPr>
            <w:noProof/>
            <w:webHidden/>
          </w:rPr>
          <w:tab/>
        </w:r>
        <w:r>
          <w:rPr>
            <w:noProof/>
            <w:webHidden/>
          </w:rPr>
          <w:fldChar w:fldCharType="begin"/>
        </w:r>
        <w:r>
          <w:rPr>
            <w:noProof/>
            <w:webHidden/>
          </w:rPr>
          <w:instrText xml:space="preserve"> PAGEREF _Toc43456031 \h </w:instrText>
        </w:r>
      </w:ins>
      <w:r>
        <w:rPr>
          <w:noProof/>
          <w:webHidden/>
        </w:rPr>
      </w:r>
      <w:r>
        <w:rPr>
          <w:noProof/>
          <w:webHidden/>
        </w:rPr>
        <w:fldChar w:fldCharType="separate"/>
      </w:r>
      <w:ins w:id="209"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10" w:author="RANNOU Jean-Philippe" w:date="2020-06-19T10:45:00Z"/>
          <w:rFonts w:asciiTheme="minorHAnsi" w:hAnsiTheme="minorHAnsi"/>
          <w:smallCaps w:val="0"/>
          <w:noProof/>
          <w:szCs w:val="22"/>
          <w:lang w:val="fr-FR"/>
        </w:rPr>
      </w:pPr>
      <w:ins w:id="21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11.1.3</w:t>
        </w:r>
        <w:r>
          <w:rPr>
            <w:rFonts w:asciiTheme="minorHAnsi" w:hAnsiTheme="minorHAnsi"/>
            <w:smallCaps w:val="0"/>
            <w:noProof/>
            <w:szCs w:val="22"/>
            <w:lang w:val="fr-FR"/>
          </w:rPr>
          <w:tab/>
        </w:r>
        <w:r w:rsidRPr="00091472">
          <w:rPr>
            <w:rStyle w:val="Lienhypertexte"/>
            <w:noProof/>
          </w:rPr>
          <w:t>MONO-PROF file</w:t>
        </w:r>
        <w:r>
          <w:rPr>
            <w:noProof/>
            <w:webHidden/>
          </w:rPr>
          <w:tab/>
        </w:r>
        <w:r>
          <w:rPr>
            <w:noProof/>
            <w:webHidden/>
          </w:rPr>
          <w:fldChar w:fldCharType="begin"/>
        </w:r>
        <w:r>
          <w:rPr>
            <w:noProof/>
            <w:webHidden/>
          </w:rPr>
          <w:instrText xml:space="preserve"> PAGEREF _Toc43456032 \h </w:instrText>
        </w:r>
      </w:ins>
      <w:r>
        <w:rPr>
          <w:noProof/>
          <w:webHidden/>
        </w:rPr>
      </w:r>
      <w:r>
        <w:rPr>
          <w:noProof/>
          <w:webHidden/>
        </w:rPr>
        <w:fldChar w:fldCharType="separate"/>
      </w:r>
      <w:ins w:id="212" w:author="RANNOU Jean-Philippe" w:date="2020-06-19T10:45:00Z">
        <w:r>
          <w:rPr>
            <w:noProof/>
            <w:webHidden/>
          </w:rPr>
          <w:t>33</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13" w:author="RANNOU Jean-Philippe" w:date="2020-06-19T10:45:00Z"/>
          <w:rFonts w:asciiTheme="minorHAnsi" w:hAnsiTheme="minorHAnsi"/>
          <w:b w:val="0"/>
          <w:bCs w:val="0"/>
          <w:smallCaps w:val="0"/>
          <w:noProof/>
          <w:szCs w:val="22"/>
          <w:lang w:val="fr-FR"/>
        </w:rPr>
      </w:pPr>
      <w:ins w:id="214"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11.2</w:t>
        </w:r>
        <w:r>
          <w:rPr>
            <w:rFonts w:asciiTheme="minorHAnsi" w:hAnsiTheme="minorHAnsi"/>
            <w:b w:val="0"/>
            <w:bCs w:val="0"/>
            <w:smallCaps w:val="0"/>
            <w:noProof/>
            <w:szCs w:val="22"/>
            <w:lang w:val="fr-FR"/>
          </w:rPr>
          <w:tab/>
        </w:r>
        <w:r w:rsidRPr="00091472">
          <w:rPr>
            <w:rStyle w:val="Lienhypertexte"/>
            <w:noProof/>
          </w:rPr>
          <w:t>For Iridium floats</w:t>
        </w:r>
        <w:r>
          <w:rPr>
            <w:noProof/>
            <w:webHidden/>
          </w:rPr>
          <w:tab/>
        </w:r>
        <w:r>
          <w:rPr>
            <w:noProof/>
            <w:webHidden/>
          </w:rPr>
          <w:fldChar w:fldCharType="begin"/>
        </w:r>
        <w:r>
          <w:rPr>
            <w:noProof/>
            <w:webHidden/>
          </w:rPr>
          <w:instrText xml:space="preserve"> PAGEREF _Toc43456033 \h </w:instrText>
        </w:r>
      </w:ins>
      <w:r>
        <w:rPr>
          <w:noProof/>
          <w:webHidden/>
        </w:rPr>
      </w:r>
      <w:r>
        <w:rPr>
          <w:noProof/>
          <w:webHidden/>
        </w:rPr>
        <w:fldChar w:fldCharType="separate"/>
      </w:r>
      <w:ins w:id="215"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16" w:author="RANNOU Jean-Philippe" w:date="2020-06-19T10:45:00Z"/>
          <w:rFonts w:asciiTheme="minorHAnsi" w:hAnsiTheme="minorHAnsi"/>
          <w:smallCaps w:val="0"/>
          <w:noProof/>
          <w:szCs w:val="22"/>
          <w:lang w:val="fr-FR"/>
        </w:rPr>
      </w:pPr>
      <w:ins w:id="21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11.2.1</w:t>
        </w:r>
        <w:r>
          <w:rPr>
            <w:rFonts w:asciiTheme="minorHAnsi" w:hAnsiTheme="minorHAnsi"/>
            <w:smallCaps w:val="0"/>
            <w:noProof/>
            <w:szCs w:val="22"/>
            <w:lang w:val="fr-FR"/>
          </w:rPr>
          <w:tab/>
        </w:r>
        <w:r w:rsidRPr="00091472">
          <w:rPr>
            <w:rStyle w:val="Lienhypertexte"/>
            <w:noProof/>
          </w:rPr>
          <w:t>META file</w:t>
        </w:r>
        <w:r>
          <w:rPr>
            <w:noProof/>
            <w:webHidden/>
          </w:rPr>
          <w:tab/>
        </w:r>
        <w:r>
          <w:rPr>
            <w:noProof/>
            <w:webHidden/>
          </w:rPr>
          <w:fldChar w:fldCharType="begin"/>
        </w:r>
        <w:r>
          <w:rPr>
            <w:noProof/>
            <w:webHidden/>
          </w:rPr>
          <w:instrText xml:space="preserve"> PAGEREF _Toc43456034 \h </w:instrText>
        </w:r>
      </w:ins>
      <w:r>
        <w:rPr>
          <w:noProof/>
          <w:webHidden/>
        </w:rPr>
      </w:r>
      <w:r>
        <w:rPr>
          <w:noProof/>
          <w:webHidden/>
        </w:rPr>
        <w:fldChar w:fldCharType="separate"/>
      </w:r>
      <w:ins w:id="218"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19" w:author="RANNOU Jean-Philippe" w:date="2020-06-19T10:45:00Z"/>
          <w:rFonts w:asciiTheme="minorHAnsi" w:hAnsiTheme="minorHAnsi"/>
          <w:smallCaps w:val="0"/>
          <w:noProof/>
          <w:szCs w:val="22"/>
          <w:lang w:val="fr-FR"/>
        </w:rPr>
      </w:pPr>
      <w:ins w:id="22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11.2.2</w:t>
        </w:r>
        <w:r>
          <w:rPr>
            <w:rFonts w:asciiTheme="minorHAnsi" w:hAnsiTheme="minorHAnsi"/>
            <w:smallCaps w:val="0"/>
            <w:noProof/>
            <w:szCs w:val="22"/>
            <w:lang w:val="fr-FR"/>
          </w:rPr>
          <w:tab/>
        </w:r>
        <w:r w:rsidRPr="00091472">
          <w:rPr>
            <w:rStyle w:val="Lienhypertexte"/>
            <w:noProof/>
          </w:rPr>
          <w:t>TRAJ, MULTI-PROF an TECH files</w:t>
        </w:r>
        <w:r>
          <w:rPr>
            <w:noProof/>
            <w:webHidden/>
          </w:rPr>
          <w:tab/>
        </w:r>
        <w:r>
          <w:rPr>
            <w:noProof/>
            <w:webHidden/>
          </w:rPr>
          <w:fldChar w:fldCharType="begin"/>
        </w:r>
        <w:r>
          <w:rPr>
            <w:noProof/>
            <w:webHidden/>
          </w:rPr>
          <w:instrText xml:space="preserve"> PAGEREF _Toc43456035 \h </w:instrText>
        </w:r>
      </w:ins>
      <w:r>
        <w:rPr>
          <w:noProof/>
          <w:webHidden/>
        </w:rPr>
      </w:r>
      <w:r>
        <w:rPr>
          <w:noProof/>
          <w:webHidden/>
        </w:rPr>
        <w:fldChar w:fldCharType="separate"/>
      </w:r>
      <w:ins w:id="221"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22" w:author="RANNOU Jean-Philippe" w:date="2020-06-19T10:45:00Z"/>
          <w:rFonts w:asciiTheme="minorHAnsi" w:hAnsiTheme="minorHAnsi"/>
          <w:smallCaps w:val="0"/>
          <w:noProof/>
          <w:szCs w:val="22"/>
          <w:lang w:val="fr-FR"/>
        </w:rPr>
      </w:pPr>
      <w:ins w:id="22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11.2.3</w:t>
        </w:r>
        <w:r>
          <w:rPr>
            <w:rFonts w:asciiTheme="minorHAnsi" w:hAnsiTheme="minorHAnsi"/>
            <w:smallCaps w:val="0"/>
            <w:noProof/>
            <w:szCs w:val="22"/>
            <w:lang w:val="fr-FR"/>
          </w:rPr>
          <w:tab/>
        </w:r>
        <w:r w:rsidRPr="00091472">
          <w:rPr>
            <w:rStyle w:val="Lienhypertexte"/>
            <w:noProof/>
          </w:rPr>
          <w:t>MONO-PROF file</w:t>
        </w:r>
        <w:r>
          <w:rPr>
            <w:noProof/>
            <w:webHidden/>
          </w:rPr>
          <w:tab/>
        </w:r>
        <w:r>
          <w:rPr>
            <w:noProof/>
            <w:webHidden/>
          </w:rPr>
          <w:fldChar w:fldCharType="begin"/>
        </w:r>
        <w:r>
          <w:rPr>
            <w:noProof/>
            <w:webHidden/>
          </w:rPr>
          <w:instrText xml:space="preserve"> PAGEREF _Toc43456036 \h </w:instrText>
        </w:r>
      </w:ins>
      <w:r>
        <w:rPr>
          <w:noProof/>
          <w:webHidden/>
        </w:rPr>
      </w:r>
      <w:r>
        <w:rPr>
          <w:noProof/>
          <w:webHidden/>
        </w:rPr>
        <w:fldChar w:fldCharType="separate"/>
      </w:r>
      <w:ins w:id="224" w:author="RANNOU Jean-Philippe" w:date="2020-06-19T10:45:00Z">
        <w:r>
          <w:rPr>
            <w:noProof/>
            <w:webHidden/>
          </w:rPr>
          <w:t>34</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25" w:author="RANNOU Jean-Philippe" w:date="2020-06-19T10:45:00Z"/>
          <w:rFonts w:asciiTheme="minorHAnsi" w:hAnsiTheme="minorHAnsi"/>
          <w:b w:val="0"/>
          <w:bCs w:val="0"/>
          <w:caps w:val="0"/>
          <w:noProof/>
          <w:szCs w:val="22"/>
          <w:u w:val="none"/>
          <w:lang w:val="fr-FR"/>
        </w:rPr>
      </w:pPr>
      <w:ins w:id="22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12</w:t>
        </w:r>
        <w:r>
          <w:rPr>
            <w:rFonts w:asciiTheme="minorHAnsi" w:hAnsiTheme="minorHAnsi"/>
            <w:b w:val="0"/>
            <w:bCs w:val="0"/>
            <w:caps w:val="0"/>
            <w:noProof/>
            <w:szCs w:val="22"/>
            <w:u w:val="none"/>
            <w:lang w:val="fr-FR"/>
          </w:rPr>
          <w:tab/>
        </w:r>
        <w:r w:rsidRPr="00091472">
          <w:rPr>
            <w:rStyle w:val="Lienhypertexte"/>
            <w:noProof/>
          </w:rPr>
          <w:t>ANNEX E: miscellaneous information</w:t>
        </w:r>
        <w:r>
          <w:rPr>
            <w:noProof/>
            <w:webHidden/>
          </w:rPr>
          <w:tab/>
        </w:r>
        <w:r>
          <w:rPr>
            <w:noProof/>
            <w:webHidden/>
          </w:rPr>
          <w:fldChar w:fldCharType="begin"/>
        </w:r>
        <w:r>
          <w:rPr>
            <w:noProof/>
            <w:webHidden/>
          </w:rPr>
          <w:instrText xml:space="preserve"> PAGEREF _Toc43456037 \h </w:instrText>
        </w:r>
      </w:ins>
      <w:r>
        <w:rPr>
          <w:noProof/>
          <w:webHidden/>
        </w:rPr>
      </w:r>
      <w:r>
        <w:rPr>
          <w:noProof/>
          <w:webHidden/>
        </w:rPr>
        <w:fldChar w:fldCharType="separate"/>
      </w:r>
      <w:ins w:id="227" w:author="RANNOU Jean-Philippe" w:date="2020-06-19T10:45:00Z">
        <w:r>
          <w:rPr>
            <w:noProof/>
            <w:webHidden/>
          </w:rPr>
          <w:t>35</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28" w:author="RANNOU Jean-Philippe" w:date="2020-06-19T10:45:00Z"/>
          <w:rFonts w:asciiTheme="minorHAnsi" w:hAnsiTheme="minorHAnsi"/>
          <w:b w:val="0"/>
          <w:bCs w:val="0"/>
          <w:caps w:val="0"/>
          <w:noProof/>
          <w:szCs w:val="22"/>
          <w:u w:val="none"/>
          <w:lang w:val="fr-FR"/>
        </w:rPr>
      </w:pPr>
      <w:ins w:id="22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13</w:t>
        </w:r>
        <w:r>
          <w:rPr>
            <w:rFonts w:asciiTheme="minorHAnsi" w:hAnsiTheme="minorHAnsi"/>
            <w:b w:val="0"/>
            <w:bCs w:val="0"/>
            <w:caps w:val="0"/>
            <w:noProof/>
            <w:szCs w:val="22"/>
            <w:u w:val="none"/>
            <w:lang w:val="fr-FR"/>
          </w:rPr>
          <w:tab/>
        </w:r>
        <w:r w:rsidRPr="00091472">
          <w:rPr>
            <w:rStyle w:val="Lienhypertexte"/>
            <w:noProof/>
          </w:rPr>
          <w:t>ANNEX F: NITRATE processing</w:t>
        </w:r>
        <w:r>
          <w:rPr>
            <w:noProof/>
            <w:webHidden/>
          </w:rPr>
          <w:tab/>
        </w:r>
        <w:r>
          <w:rPr>
            <w:noProof/>
            <w:webHidden/>
          </w:rPr>
          <w:fldChar w:fldCharType="begin"/>
        </w:r>
        <w:r>
          <w:rPr>
            <w:noProof/>
            <w:webHidden/>
          </w:rPr>
          <w:instrText xml:space="preserve"> PAGEREF _Toc43456038 \h </w:instrText>
        </w:r>
      </w:ins>
      <w:r>
        <w:rPr>
          <w:noProof/>
          <w:webHidden/>
        </w:rPr>
      </w:r>
      <w:r>
        <w:rPr>
          <w:noProof/>
          <w:webHidden/>
        </w:rPr>
        <w:fldChar w:fldCharType="separate"/>
      </w:r>
      <w:ins w:id="230" w:author="RANNOU Jean-Philippe" w:date="2020-06-19T10:45:00Z">
        <w:r>
          <w:rPr>
            <w:noProof/>
            <w:webHidden/>
          </w:rPr>
          <w:t>35</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31" w:author="RANNOU Jean-Philippe" w:date="2020-06-19T10:45:00Z"/>
          <w:rFonts w:asciiTheme="minorHAnsi" w:hAnsiTheme="minorHAnsi"/>
          <w:b w:val="0"/>
          <w:bCs w:val="0"/>
          <w:caps w:val="0"/>
          <w:noProof/>
          <w:szCs w:val="22"/>
          <w:u w:val="none"/>
          <w:lang w:val="fr-FR"/>
        </w:rPr>
      </w:pPr>
      <w:ins w:id="23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"_Toc43456039"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14</w:t>
        </w:r>
        <w:r>
          <w:rPr>
            <w:rFonts w:asciiTheme="minorHAnsi" w:hAnsiTheme="minorHAnsi"/>
            <w:b w:val="0"/>
            <w:bCs w:val="0"/>
            <w:caps w:val="0"/>
            <w:noProof/>
            <w:szCs w:val="22"/>
            <w:u w:val="none"/>
            <w:lang w:val="fr-FR"/>
          </w:rPr>
          <w:tab/>
        </w:r>
        <w:r w:rsidRPr="00091472">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_Toc43456039 \h </w:instrText>
        </w:r>
      </w:ins>
      <w:r>
        <w:rPr>
          <w:noProof/>
          <w:webHidden/>
        </w:rPr>
      </w:r>
      <w:r>
        <w:rPr>
          <w:noProof/>
          <w:webHidden/>
        </w:rPr>
        <w:fldChar w:fldCharType="separate"/>
      </w:r>
      <w:ins w:id="233" w:author="RANNOU Jean-Philippe" w:date="2020-06-19T10:45:00Z">
        <w:r>
          <w:rPr>
            <w:noProof/>
            <w:webHidden/>
          </w:rPr>
          <w:t>36</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34" w:author="RANNOU Jean-Philippe" w:date="2020-06-19T10:45:00Z"/>
          <w:rFonts w:asciiTheme="minorHAnsi" w:hAnsiTheme="minorHAnsi"/>
          <w:b w:val="0"/>
          <w:bCs w:val="0"/>
          <w:smallCaps w:val="0"/>
          <w:noProof/>
          <w:szCs w:val="22"/>
          <w:lang w:val="fr-FR"/>
        </w:rPr>
      </w:pPr>
      <w:ins w:id="23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14.1</w:t>
        </w:r>
        <w:r>
          <w:rPr>
            <w:rFonts w:asciiTheme="minorHAnsi" w:hAnsiTheme="minorHAnsi"/>
            <w:b w:val="0"/>
            <w:bCs w:val="0"/>
            <w:smallCaps w:val="0"/>
            <w:noProof/>
            <w:szCs w:val="22"/>
            <w:lang w:val="fr-FR"/>
          </w:rPr>
          <w:tab/>
        </w:r>
        <w:r w:rsidRPr="00091472">
          <w:rPr>
            <w:rStyle w:val="Lienhypertexte"/>
            <w:noProof/>
          </w:rPr>
          <w:t>Configuration label management</w:t>
        </w:r>
        <w:r>
          <w:rPr>
            <w:noProof/>
            <w:webHidden/>
          </w:rPr>
          <w:tab/>
        </w:r>
        <w:r>
          <w:rPr>
            <w:noProof/>
            <w:webHidden/>
          </w:rPr>
          <w:fldChar w:fldCharType="begin"/>
        </w:r>
        <w:r>
          <w:rPr>
            <w:noProof/>
            <w:webHidden/>
          </w:rPr>
          <w:instrText xml:space="preserve"> PAGEREF _Toc43456040 \h </w:instrText>
        </w:r>
      </w:ins>
      <w:r>
        <w:rPr>
          <w:noProof/>
          <w:webHidden/>
        </w:rPr>
      </w:r>
      <w:r>
        <w:rPr>
          <w:noProof/>
          <w:webHidden/>
        </w:rPr>
        <w:fldChar w:fldCharType="separate"/>
      </w:r>
      <w:ins w:id="236" w:author="RANNOU Jean-Philippe" w:date="2020-06-19T10:45:00Z">
        <w:r>
          <w:rPr>
            <w:noProof/>
            <w:webHidden/>
          </w:rPr>
          <w:t>36</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37" w:author="RANNOU Jean-Philippe" w:date="2020-06-19T10:45:00Z"/>
          <w:rFonts w:asciiTheme="minorHAnsi" w:hAnsiTheme="minorHAnsi"/>
          <w:b w:val="0"/>
          <w:bCs w:val="0"/>
          <w:smallCaps w:val="0"/>
          <w:noProof/>
          <w:szCs w:val="22"/>
          <w:lang w:val="fr-FR"/>
        </w:rPr>
      </w:pPr>
      <w:ins w:id="238"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"_Toc43456041"</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14.2</w:t>
        </w:r>
        <w:r>
          <w:rPr>
            <w:rFonts w:asciiTheme="minorHAnsi" w:hAnsiTheme="minorHAnsi"/>
            <w:b w:val="0"/>
            <w:bCs w:val="0"/>
            <w:smallCaps w:val="0"/>
            <w:noProof/>
            <w:szCs w:val="22"/>
            <w:lang w:val="fr-FR"/>
          </w:rPr>
          <w:tab/>
        </w:r>
        <w:r w:rsidRPr="00091472">
          <w:rPr>
            <w:rStyle w:val="Lienhypertexte"/>
            <w:noProof/>
          </w:rPr>
          <w:t>Technical label management</w:t>
        </w:r>
        <w:r>
          <w:rPr>
            <w:noProof/>
            <w:webHidden/>
          </w:rPr>
          <w:tab/>
        </w:r>
        <w:r>
          <w:rPr>
            <w:noProof/>
            <w:webHidden/>
          </w:rPr>
          <w:fldChar w:fldCharType="begin"/>
        </w:r>
        <w:r>
          <w:rPr>
            <w:noProof/>
            <w:webHidden/>
          </w:rPr>
          <w:instrText xml:space="preserve"> PAGEREF _Toc43456041 \h </w:instrText>
        </w:r>
      </w:ins>
      <w:r>
        <w:rPr>
          <w:noProof/>
          <w:webHidden/>
        </w:rPr>
      </w:r>
      <w:r>
        <w:rPr>
          <w:noProof/>
          <w:webHidden/>
        </w:rPr>
        <w:fldChar w:fldCharType="separate"/>
      </w:r>
      <w:ins w:id="239" w:author="RANNOU Jean-Philippe" w:date="2020-06-19T10:45:00Z">
        <w:r>
          <w:rPr>
            <w:noProof/>
            <w:webHidden/>
          </w:rPr>
          <w:t>36</w:t>
        </w:r>
        <w:r>
          <w:rPr>
            <w:noProof/>
            <w:webHidden/>
          </w:rPr>
          <w:fldChar w:fldCharType="end"/>
        </w:r>
        <w:r w:rsidRPr="00091472">
          <w:rPr>
            <w:rStyle w:val="Lienhypertexte"/>
            <w:noProof/>
          </w:rPr>
          <w:fldChar w:fldCharType="end"/>
        </w:r>
      </w:ins>
    </w:p>
    <w:p w:rsidR="001C2C87" w:rsidRDefault="001C2C87">
      <w:pPr>
        <w:pStyle w:val="TM1"/>
        <w:tabs>
          <w:tab w:val="left" w:pos="440"/>
          <w:tab w:val="right" w:leader="dot" w:pos="9063"/>
        </w:tabs>
        <w:rPr>
          <w:ins w:id="240" w:author="RANNOU Jean-Philippe" w:date="2020-06-19T10:45:00Z"/>
          <w:rFonts w:asciiTheme="minorHAnsi" w:hAnsiTheme="minorHAnsi"/>
          <w:b w:val="0"/>
          <w:bCs w:val="0"/>
          <w:caps w:val="0"/>
          <w:noProof/>
          <w:szCs w:val="22"/>
          <w:u w:val="none"/>
          <w:lang w:val="fr-FR"/>
        </w:rPr>
      </w:pPr>
      <w:ins w:id="241"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"_Toc43456042"</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w:t>
        </w:r>
        <w:r>
          <w:rPr>
            <w:rFonts w:asciiTheme="minorHAnsi" w:hAnsiTheme="minorHAnsi"/>
            <w:b w:val="0"/>
            <w:bCs w:val="0"/>
            <w:caps w:val="0"/>
            <w:noProof/>
            <w:szCs w:val="22"/>
            <w:u w:val="none"/>
            <w:lang w:val="fr-FR"/>
          </w:rPr>
          <w:tab/>
        </w:r>
        <w:r w:rsidRPr="00091472">
          <w:rPr>
            <w:rStyle w:val="Lienhypertexte"/>
            <w:noProof/>
          </w:rPr>
          <w:t>ANNEX H: additional tools</w:t>
        </w:r>
        <w:r>
          <w:rPr>
            <w:noProof/>
            <w:webHidden/>
          </w:rPr>
          <w:tab/>
        </w:r>
        <w:r>
          <w:rPr>
            <w:noProof/>
            <w:webHidden/>
          </w:rPr>
          <w:fldChar w:fldCharType="begin"/>
        </w:r>
        <w:r>
          <w:rPr>
            <w:noProof/>
            <w:webHidden/>
          </w:rPr>
          <w:instrText xml:space="preserve"> PAGEREF _Toc43456042 \h </w:instrText>
        </w:r>
      </w:ins>
      <w:r>
        <w:rPr>
          <w:noProof/>
          <w:webHidden/>
        </w:rPr>
      </w:r>
      <w:r>
        <w:rPr>
          <w:noProof/>
          <w:webHidden/>
        </w:rPr>
        <w:fldChar w:fldCharType="separate"/>
      </w:r>
      <w:ins w:id="242"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43" w:author="RANNOU Jean-Philippe" w:date="2020-06-19T10:45:00Z"/>
          <w:rFonts w:asciiTheme="minorHAnsi" w:hAnsiTheme="minorHAnsi"/>
          <w:b w:val="0"/>
          <w:bCs w:val="0"/>
          <w:smallCaps w:val="0"/>
          <w:noProof/>
          <w:szCs w:val="22"/>
          <w:lang w:val="fr-FR"/>
        </w:rPr>
      </w:pPr>
      <w:ins w:id="244" w:author="RANNOU Jean-Philippe" w:date="2020-06-19T10:45:00Z">
        <w:r w:rsidRPr="00091472">
          <w:rPr>
            <w:rStyle w:val="Lienhypertexte"/>
            <w:noProof/>
          </w:rPr>
          <w:lastRenderedPageBreak/>
          <w:fldChar w:fldCharType="begin"/>
        </w:r>
        <w:r w:rsidRPr="00091472">
          <w:rPr>
            <w:rStyle w:val="Lienhypertexte"/>
            <w:noProof/>
          </w:rPr>
          <w:instrText xml:space="preserve"> </w:instrText>
        </w:r>
        <w:r>
          <w:rPr>
            <w:noProof/>
          </w:rPr>
          <w:instrText>HYPERLINK \l "_Toc43456043"</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15.1</w:t>
        </w:r>
        <w:r>
          <w:rPr>
            <w:rFonts w:asciiTheme="minorHAnsi" w:hAnsiTheme="minorHAnsi"/>
            <w:b w:val="0"/>
            <w:bCs w:val="0"/>
            <w:smallCaps w:val="0"/>
            <w:noProof/>
            <w:szCs w:val="22"/>
            <w:lang w:val="fr-FR"/>
          </w:rPr>
          <w:tab/>
        </w:r>
        <w:r w:rsidRPr="00091472">
          <w:rPr>
            <w:rStyle w:val="Lienhypertexte"/>
            <w:noProof/>
          </w:rPr>
          <w:t>Tools configuration</w:t>
        </w:r>
        <w:r>
          <w:rPr>
            <w:noProof/>
            <w:webHidden/>
          </w:rPr>
          <w:tab/>
        </w:r>
        <w:r>
          <w:rPr>
            <w:noProof/>
            <w:webHidden/>
          </w:rPr>
          <w:fldChar w:fldCharType="begin"/>
        </w:r>
        <w:r>
          <w:rPr>
            <w:noProof/>
            <w:webHidden/>
          </w:rPr>
          <w:instrText xml:space="preserve"> PAGEREF _Toc43456043 \h </w:instrText>
        </w:r>
      </w:ins>
      <w:r>
        <w:rPr>
          <w:noProof/>
          <w:webHidden/>
        </w:rPr>
      </w:r>
      <w:r>
        <w:rPr>
          <w:noProof/>
          <w:webHidden/>
        </w:rPr>
        <w:fldChar w:fldCharType="separate"/>
      </w:r>
      <w:ins w:id="245"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2"/>
        <w:tabs>
          <w:tab w:val="left" w:pos="605"/>
          <w:tab w:val="right" w:leader="dot" w:pos="9063"/>
        </w:tabs>
        <w:rPr>
          <w:ins w:id="246" w:author="RANNOU Jean-Philippe" w:date="2020-06-19T10:45:00Z"/>
          <w:rFonts w:asciiTheme="minorHAnsi" w:hAnsiTheme="minorHAnsi"/>
          <w:b w:val="0"/>
          <w:bCs w:val="0"/>
          <w:smallCaps w:val="0"/>
          <w:noProof/>
          <w:szCs w:val="22"/>
          <w:lang w:val="fr-FR"/>
        </w:rPr>
      </w:pPr>
      <w:ins w:id="247"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"_Toc43456044"</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15.2</w:t>
        </w:r>
        <w:r>
          <w:rPr>
            <w:rFonts w:asciiTheme="minorHAnsi" w:hAnsiTheme="minorHAnsi"/>
            <w:b w:val="0"/>
            <w:bCs w:val="0"/>
            <w:smallCaps w:val="0"/>
            <w:noProof/>
            <w:szCs w:val="22"/>
            <w:lang w:val="fr-FR"/>
          </w:rPr>
          <w:tab/>
        </w:r>
        <w:r w:rsidRPr="00091472">
          <w:rPr>
            <w:rStyle w:val="Lienhypertexte"/>
            <w:noProof/>
          </w:rPr>
          <w:t>A selection of useful tools</w:t>
        </w:r>
        <w:r>
          <w:rPr>
            <w:noProof/>
            <w:webHidden/>
          </w:rPr>
          <w:tab/>
        </w:r>
        <w:r>
          <w:rPr>
            <w:noProof/>
            <w:webHidden/>
          </w:rPr>
          <w:fldChar w:fldCharType="begin"/>
        </w:r>
        <w:r>
          <w:rPr>
            <w:noProof/>
            <w:webHidden/>
          </w:rPr>
          <w:instrText xml:space="preserve"> PAGEREF _Toc43456044 \h </w:instrText>
        </w:r>
      </w:ins>
      <w:r>
        <w:rPr>
          <w:noProof/>
          <w:webHidden/>
        </w:rPr>
      </w:r>
      <w:r>
        <w:rPr>
          <w:noProof/>
          <w:webHidden/>
        </w:rPr>
        <w:fldChar w:fldCharType="separate"/>
      </w:r>
      <w:ins w:id="248"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49" w:author="RANNOU Jean-Philippe" w:date="2020-06-19T10:45:00Z"/>
          <w:rFonts w:asciiTheme="minorHAnsi" w:hAnsiTheme="minorHAnsi"/>
          <w:smallCaps w:val="0"/>
          <w:noProof/>
          <w:szCs w:val="22"/>
          <w:lang w:val="fr-FR"/>
        </w:rPr>
      </w:pPr>
      <w:ins w:id="250"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"_Toc43456045"</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15.2.1</w:t>
        </w:r>
        <w:r>
          <w:rPr>
            <w:rFonts w:asciiTheme="minorHAnsi" w:hAnsiTheme="minorHAnsi"/>
            <w:smallCaps w:val="0"/>
            <w:noProof/>
            <w:szCs w:val="22"/>
            <w:lang w:val="fr-FR"/>
          </w:rPr>
          <w:tab/>
        </w:r>
        <w:r w:rsidRPr="00091472">
          <w:rPr>
            <w:rStyle w:val="Lienhypertexte"/>
            <w:noProof/>
          </w:rPr>
          <w:t>Visualization tools</w:t>
        </w:r>
        <w:r>
          <w:rPr>
            <w:noProof/>
            <w:webHidden/>
          </w:rPr>
          <w:tab/>
        </w:r>
        <w:r>
          <w:rPr>
            <w:noProof/>
            <w:webHidden/>
          </w:rPr>
          <w:fldChar w:fldCharType="begin"/>
        </w:r>
        <w:r>
          <w:rPr>
            <w:noProof/>
            <w:webHidden/>
          </w:rPr>
          <w:instrText xml:space="preserve"> PAGEREF _Toc43456045 \h </w:instrText>
        </w:r>
      </w:ins>
      <w:r>
        <w:rPr>
          <w:noProof/>
          <w:webHidden/>
        </w:rPr>
      </w:r>
      <w:r>
        <w:rPr>
          <w:noProof/>
          <w:webHidden/>
        </w:rPr>
        <w:fldChar w:fldCharType="separate"/>
      </w:r>
      <w:ins w:id="251"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52" w:author="RANNOU Jean-Philippe" w:date="2020-06-19T10:45:00Z"/>
          <w:rFonts w:asciiTheme="minorHAnsi" w:hAnsiTheme="minorHAnsi"/>
          <w:smallCaps w:val="0"/>
          <w:noProof/>
          <w:szCs w:val="22"/>
          <w:lang w:val="fr-FR"/>
        </w:rPr>
      </w:pPr>
      <w:ins w:id="253"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"_Toc43456046"</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15.2.2</w:t>
        </w:r>
        <w:r>
          <w:rPr>
            <w:rFonts w:asciiTheme="minorHAnsi" w:hAnsiTheme="minorHAnsi"/>
            <w:smallCaps w:val="0"/>
            <w:noProof/>
            <w:szCs w:val="22"/>
            <w:lang w:val="fr-FR"/>
          </w:rPr>
          <w:tab/>
        </w:r>
        <w:r w:rsidRPr="00091472">
          <w:rPr>
            <w:rStyle w:val="Lienhypertexte"/>
            <w:noProof/>
          </w:rPr>
          <w:t>NetCDF to CSV conversion tools</w:t>
        </w:r>
        <w:r>
          <w:rPr>
            <w:noProof/>
            <w:webHidden/>
          </w:rPr>
          <w:tab/>
        </w:r>
        <w:r>
          <w:rPr>
            <w:noProof/>
            <w:webHidden/>
          </w:rPr>
          <w:fldChar w:fldCharType="begin"/>
        </w:r>
        <w:r>
          <w:rPr>
            <w:noProof/>
            <w:webHidden/>
          </w:rPr>
          <w:instrText xml:space="preserve"> PAGEREF _Toc43456046 \h </w:instrText>
        </w:r>
      </w:ins>
      <w:r>
        <w:rPr>
          <w:noProof/>
          <w:webHidden/>
        </w:rPr>
      </w:r>
      <w:r>
        <w:rPr>
          <w:noProof/>
          <w:webHidden/>
        </w:rPr>
        <w:fldChar w:fldCharType="separate"/>
      </w:r>
      <w:ins w:id="254" w:author="RANNOU Jean-Philippe" w:date="2020-06-19T10:45:00Z">
        <w:r>
          <w:rPr>
            <w:noProof/>
            <w:webHidden/>
          </w:rPr>
          <w:t>37</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55" w:author="RANNOU Jean-Philippe" w:date="2020-06-19T10:45:00Z"/>
          <w:rFonts w:asciiTheme="minorHAnsi" w:hAnsiTheme="minorHAnsi"/>
          <w:smallCaps w:val="0"/>
          <w:noProof/>
          <w:szCs w:val="22"/>
          <w:lang w:val="fr-FR"/>
        </w:rPr>
      </w:pPr>
      <w:ins w:id="256"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"_Toc43456047"</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15.2.3</w:t>
        </w:r>
        <w:r>
          <w:rPr>
            <w:rFonts w:asciiTheme="minorHAnsi" w:hAnsiTheme="minorHAnsi"/>
            <w:smallCaps w:val="0"/>
            <w:noProof/>
            <w:szCs w:val="22"/>
            <w:lang w:val="fr-FR"/>
          </w:rPr>
          <w:tab/>
        </w:r>
        <w:r w:rsidRPr="00091472">
          <w:rPr>
            <w:rStyle w:val="Lienhypertexte"/>
            <w:noProof/>
          </w:rPr>
          <w:t>Argos cycle file management tools</w:t>
        </w:r>
        <w:r>
          <w:rPr>
            <w:noProof/>
            <w:webHidden/>
          </w:rPr>
          <w:tab/>
        </w:r>
        <w:r>
          <w:rPr>
            <w:noProof/>
            <w:webHidden/>
          </w:rPr>
          <w:fldChar w:fldCharType="begin"/>
        </w:r>
        <w:r>
          <w:rPr>
            <w:noProof/>
            <w:webHidden/>
          </w:rPr>
          <w:instrText xml:space="preserve"> PAGEREF _Toc43456047 \h </w:instrText>
        </w:r>
      </w:ins>
      <w:r>
        <w:rPr>
          <w:noProof/>
          <w:webHidden/>
        </w:rPr>
      </w:r>
      <w:r>
        <w:rPr>
          <w:noProof/>
          <w:webHidden/>
        </w:rPr>
        <w:fldChar w:fldCharType="separate"/>
      </w:r>
      <w:ins w:id="257" w:author="RANNOU Jean-Philippe" w:date="2020-06-19T10:45:00Z">
        <w:r>
          <w:rPr>
            <w:noProof/>
            <w:webHidden/>
          </w:rPr>
          <w:t>38</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58" w:author="RANNOU Jean-Philippe" w:date="2020-06-19T10:45:00Z"/>
          <w:rFonts w:asciiTheme="minorHAnsi" w:hAnsiTheme="minorHAnsi"/>
          <w:smallCaps w:val="0"/>
          <w:noProof/>
          <w:szCs w:val="22"/>
          <w:lang w:val="fr-FR"/>
        </w:rPr>
      </w:pPr>
      <w:ins w:id="259"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"_Toc43456048"</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15.2.4</w:t>
        </w:r>
        <w:r>
          <w:rPr>
            <w:rFonts w:asciiTheme="minorHAnsi" w:hAnsiTheme="minorHAnsi"/>
            <w:smallCaps w:val="0"/>
            <w:noProof/>
            <w:szCs w:val="22"/>
            <w:lang w:val="fr-FR"/>
          </w:rPr>
          <w:tab/>
        </w:r>
        <w:r w:rsidRPr="00091472">
          <w:rPr>
            <w:rStyle w:val="Lienhypertexte"/>
            <w:noProof/>
          </w:rPr>
          <w:t>copy_iridium_mail_files, copy_remocean_sbd_files, copy_cts5_files, copy_apx_iridium_rudics_files, copy_apx_apf11_iridium_rudics_files or copy_nemo_files</w:t>
        </w:r>
        <w:r>
          <w:rPr>
            <w:noProof/>
            <w:webHidden/>
          </w:rPr>
          <w:tab/>
        </w:r>
        <w:r>
          <w:rPr>
            <w:noProof/>
            <w:webHidden/>
          </w:rPr>
          <w:fldChar w:fldCharType="begin"/>
        </w:r>
        <w:r>
          <w:rPr>
            <w:noProof/>
            <w:webHidden/>
          </w:rPr>
          <w:instrText xml:space="preserve"> PAGEREF _Toc43456048 \h </w:instrText>
        </w:r>
      </w:ins>
      <w:r>
        <w:rPr>
          <w:noProof/>
          <w:webHidden/>
        </w:rPr>
      </w:r>
      <w:r>
        <w:rPr>
          <w:noProof/>
          <w:webHidden/>
        </w:rPr>
        <w:fldChar w:fldCharType="separate"/>
      </w:r>
      <w:ins w:id="260" w:author="RANNOU Jean-Philippe" w:date="2020-06-19T10:45:00Z">
        <w:r>
          <w:rPr>
            <w:noProof/>
            <w:webHidden/>
          </w:rPr>
          <w:t>38</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61" w:author="RANNOU Jean-Philippe" w:date="2020-06-19T10:45:00Z"/>
          <w:rFonts w:asciiTheme="minorHAnsi" w:hAnsiTheme="minorHAnsi"/>
          <w:smallCaps w:val="0"/>
          <w:noProof/>
          <w:szCs w:val="22"/>
          <w:lang w:val="fr-FR"/>
        </w:rPr>
      </w:pPr>
      <w:ins w:id="262"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"_Toc43456049"</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15.2.5</w:t>
        </w:r>
        <w:r>
          <w:rPr>
            <w:rFonts w:asciiTheme="minorHAnsi" w:hAnsiTheme="minorHAnsi"/>
            <w:smallCaps w:val="0"/>
            <w:noProof/>
            <w:szCs w:val="22"/>
            <w:lang w:val="fr-FR"/>
          </w:rPr>
          <w:tab/>
        </w:r>
        <w:r w:rsidRPr="00091472">
          <w:rPr>
            <w:rStyle w:val="Lienhypertexte"/>
            <w:noProof/>
          </w:rPr>
          <w:t>nc_add_rtqc_flags_prof_and_traj</w:t>
        </w:r>
        <w:r>
          <w:rPr>
            <w:noProof/>
            <w:webHidden/>
          </w:rPr>
          <w:tab/>
        </w:r>
        <w:r>
          <w:rPr>
            <w:noProof/>
            <w:webHidden/>
          </w:rPr>
          <w:fldChar w:fldCharType="begin"/>
        </w:r>
        <w:r>
          <w:rPr>
            <w:noProof/>
            <w:webHidden/>
          </w:rPr>
          <w:instrText xml:space="preserve"> PAGEREF _Toc43456049 \h </w:instrText>
        </w:r>
      </w:ins>
      <w:r>
        <w:rPr>
          <w:noProof/>
          <w:webHidden/>
        </w:rPr>
      </w:r>
      <w:r>
        <w:rPr>
          <w:noProof/>
          <w:webHidden/>
        </w:rPr>
        <w:fldChar w:fldCharType="separate"/>
      </w:r>
      <w:ins w:id="263" w:author="RANNOU Jean-Philippe" w:date="2020-06-19T10:45:00Z">
        <w:r>
          <w:rPr>
            <w:noProof/>
            <w:webHidden/>
          </w:rPr>
          <w:t>38</w:t>
        </w:r>
        <w:r>
          <w:rPr>
            <w:noProof/>
            <w:webHidden/>
          </w:rPr>
          <w:fldChar w:fldCharType="end"/>
        </w:r>
        <w:r w:rsidRPr="00091472">
          <w:rPr>
            <w:rStyle w:val="Lienhypertexte"/>
            <w:noProof/>
          </w:rPr>
          <w:fldChar w:fldCharType="end"/>
        </w:r>
      </w:ins>
    </w:p>
    <w:p w:rsidR="001C2C87" w:rsidRDefault="001C2C87">
      <w:pPr>
        <w:pStyle w:val="TM3"/>
        <w:tabs>
          <w:tab w:val="left" w:pos="770"/>
          <w:tab w:val="right" w:leader="dot" w:pos="9063"/>
        </w:tabs>
        <w:rPr>
          <w:ins w:id="264" w:author="RANNOU Jean-Philippe" w:date="2020-06-19T10:45:00Z"/>
          <w:rFonts w:asciiTheme="minorHAnsi" w:hAnsiTheme="minorHAnsi"/>
          <w:smallCaps w:val="0"/>
          <w:noProof/>
          <w:szCs w:val="22"/>
          <w:lang w:val="fr-FR"/>
        </w:rPr>
      </w:pPr>
      <w:ins w:id="265" w:author="RANNOU Jean-Philippe" w:date="2020-06-19T10:45:00Z">
        <w:r w:rsidRPr="00091472">
          <w:rPr>
            <w:rStyle w:val="Lienhypertexte"/>
            <w:noProof/>
          </w:rPr>
          <w:fldChar w:fldCharType="begin"/>
        </w:r>
        <w:r w:rsidRPr="00091472">
          <w:rPr>
            <w:rStyle w:val="Lienhypertexte"/>
            <w:noProof/>
          </w:rPr>
          <w:instrText xml:space="preserve"> </w:instrText>
        </w:r>
        <w:r>
          <w:rPr>
            <w:noProof/>
          </w:rPr>
          <w:instrText>HYPERLINK \l "_Toc43456050"</w:instrText>
        </w:r>
        <w:r w:rsidRPr="00091472">
          <w:rPr>
            <w:rStyle w:val="Lienhypertexte"/>
            <w:noProof/>
          </w:rPr>
          <w:instrText xml:space="preserve"> </w:instrText>
        </w:r>
        <w:r w:rsidRPr="00091472">
          <w:rPr>
            <w:rStyle w:val="Lienhypertexte"/>
            <w:noProof/>
          </w:rPr>
          <w:fldChar w:fldCharType="separate"/>
        </w:r>
        <w:r w:rsidRPr="00091472">
          <w:rPr>
            <w:rStyle w:val="Lienhypertexte"/>
            <w:noProof/>
          </w:rPr>
          <w:t>15.2.6</w:t>
        </w:r>
        <w:r>
          <w:rPr>
            <w:rFonts w:asciiTheme="minorHAnsi" w:hAnsiTheme="minorHAnsi"/>
            <w:smallCaps w:val="0"/>
            <w:noProof/>
            <w:szCs w:val="22"/>
            <w:lang w:val="fr-FR"/>
          </w:rPr>
          <w:tab/>
        </w:r>
        <w:r w:rsidRPr="00091472">
          <w:rPr>
            <w:rStyle w:val="Lienhypertexte"/>
            <w:noProof/>
          </w:rPr>
          <w:t>nc_check_file_format</w:t>
        </w:r>
        <w:r>
          <w:rPr>
            <w:noProof/>
            <w:webHidden/>
          </w:rPr>
          <w:tab/>
        </w:r>
        <w:r>
          <w:rPr>
            <w:noProof/>
            <w:webHidden/>
          </w:rPr>
          <w:fldChar w:fldCharType="begin"/>
        </w:r>
        <w:r>
          <w:rPr>
            <w:noProof/>
            <w:webHidden/>
          </w:rPr>
          <w:instrText xml:space="preserve"> PAGEREF _Toc43456050 \h </w:instrText>
        </w:r>
      </w:ins>
      <w:r>
        <w:rPr>
          <w:noProof/>
          <w:webHidden/>
        </w:rPr>
      </w:r>
      <w:r>
        <w:rPr>
          <w:noProof/>
          <w:webHidden/>
        </w:rPr>
        <w:fldChar w:fldCharType="separate"/>
      </w:r>
      <w:ins w:id="266" w:author="RANNOU Jean-Philippe" w:date="2020-06-19T10:45:00Z">
        <w:r>
          <w:rPr>
            <w:noProof/>
            <w:webHidden/>
          </w:rPr>
          <w:t>38</w:t>
        </w:r>
        <w:r>
          <w:rPr>
            <w:noProof/>
            <w:webHidden/>
          </w:rPr>
          <w:fldChar w:fldCharType="end"/>
        </w:r>
        <w:r w:rsidRPr="00091472">
          <w:rPr>
            <w:rStyle w:val="Lienhypertexte"/>
            <w:noProof/>
          </w:rPr>
          <w:fldChar w:fldCharType="end"/>
        </w:r>
      </w:ins>
    </w:p>
    <w:p w:rsidR="004E186F" w:rsidDel="001369CF" w:rsidRDefault="004E186F">
      <w:pPr>
        <w:pStyle w:val="TM1"/>
        <w:tabs>
          <w:tab w:val="right" w:leader="dot" w:pos="9063"/>
        </w:tabs>
        <w:rPr>
          <w:del w:id="267" w:author="RANNOU Jean-Philippe" w:date="2020-06-19T10:36:00Z"/>
          <w:rFonts w:asciiTheme="minorHAnsi" w:hAnsiTheme="minorHAnsi"/>
          <w:b w:val="0"/>
          <w:bCs w:val="0"/>
          <w:caps w:val="0"/>
          <w:noProof/>
          <w:szCs w:val="22"/>
          <w:u w:val="none"/>
          <w:lang w:val="fr-FR"/>
        </w:rPr>
      </w:pPr>
      <w:del w:id="268" w:author="RANNOU Jean-Philippe" w:date="2020-06-19T10:36:00Z">
        <w:r w:rsidRPr="001369CF" w:rsidDel="001369CF">
          <w:rPr>
            <w:rStyle w:val="Lienhypertexte"/>
            <w:b w:val="0"/>
            <w:bCs w:val="0"/>
            <w:caps w:val="0"/>
            <w:noProof/>
          </w:rPr>
          <w:delText>Table of contents</w:delText>
        </w:r>
        <w:r w:rsidDel="001369CF">
          <w:rPr>
            <w:noProof/>
            <w:webHidden/>
          </w:rPr>
          <w:tab/>
          <w:delText>3</w:delText>
        </w:r>
      </w:del>
    </w:p>
    <w:p w:rsidR="004E186F" w:rsidDel="001369CF" w:rsidRDefault="004E186F">
      <w:pPr>
        <w:pStyle w:val="TM1"/>
        <w:tabs>
          <w:tab w:val="right" w:leader="dot" w:pos="9063"/>
        </w:tabs>
        <w:rPr>
          <w:del w:id="269" w:author="RANNOU Jean-Philippe" w:date="2020-06-19T10:36:00Z"/>
          <w:rFonts w:asciiTheme="minorHAnsi" w:hAnsiTheme="minorHAnsi"/>
          <w:b w:val="0"/>
          <w:bCs w:val="0"/>
          <w:caps w:val="0"/>
          <w:noProof/>
          <w:szCs w:val="22"/>
          <w:u w:val="none"/>
          <w:lang w:val="fr-FR"/>
        </w:rPr>
      </w:pPr>
      <w:del w:id="270" w:author="RANNOU Jean-Philippe" w:date="2020-06-19T10:36:00Z">
        <w:r w:rsidRPr="001369CF" w:rsidDel="001369CF">
          <w:rPr>
            <w:rStyle w:val="Lienhypertexte"/>
            <w:b w:val="0"/>
            <w:bCs w:val="0"/>
            <w:caps w:val="0"/>
            <w:noProof/>
          </w:rPr>
          <w:delText>History</w:delText>
        </w:r>
        <w:r w:rsidDel="001369CF">
          <w:rPr>
            <w:noProof/>
            <w:webHidden/>
          </w:rPr>
          <w:tab/>
          <w:delText>7</w:delText>
        </w:r>
      </w:del>
    </w:p>
    <w:p w:rsidR="004E186F" w:rsidDel="001369CF" w:rsidRDefault="004E186F">
      <w:pPr>
        <w:pStyle w:val="TM1"/>
        <w:tabs>
          <w:tab w:val="right" w:leader="dot" w:pos="9063"/>
        </w:tabs>
        <w:rPr>
          <w:del w:id="271" w:author="RANNOU Jean-Philippe" w:date="2020-06-19T10:36:00Z"/>
          <w:rFonts w:asciiTheme="minorHAnsi" w:hAnsiTheme="minorHAnsi"/>
          <w:b w:val="0"/>
          <w:bCs w:val="0"/>
          <w:caps w:val="0"/>
          <w:noProof/>
          <w:szCs w:val="22"/>
          <w:u w:val="none"/>
          <w:lang w:val="fr-FR"/>
        </w:rPr>
      </w:pPr>
      <w:del w:id="272" w:author="RANNOU Jean-Philippe" w:date="2020-06-19T10:36:00Z">
        <w:r w:rsidRPr="001369CF" w:rsidDel="001369CF">
          <w:rPr>
            <w:rStyle w:val="Lienhypertexte"/>
            <w:b w:val="0"/>
            <w:bCs w:val="0"/>
            <w:caps w:val="0"/>
            <w:noProof/>
          </w:rPr>
          <w:delText>Reference documents</w:delText>
        </w:r>
        <w:r w:rsidDel="001369CF">
          <w:rPr>
            <w:noProof/>
            <w:webHidden/>
          </w:rPr>
          <w:tab/>
          <w:delText>7</w:delText>
        </w:r>
      </w:del>
    </w:p>
    <w:p w:rsidR="004E186F" w:rsidDel="001369CF" w:rsidRDefault="004E186F">
      <w:pPr>
        <w:pStyle w:val="TM1"/>
        <w:tabs>
          <w:tab w:val="left" w:pos="330"/>
          <w:tab w:val="right" w:leader="dot" w:pos="9063"/>
        </w:tabs>
        <w:rPr>
          <w:del w:id="273" w:author="RANNOU Jean-Philippe" w:date="2020-06-19T10:36:00Z"/>
          <w:rFonts w:asciiTheme="minorHAnsi" w:hAnsiTheme="minorHAnsi"/>
          <w:b w:val="0"/>
          <w:bCs w:val="0"/>
          <w:caps w:val="0"/>
          <w:noProof/>
          <w:szCs w:val="22"/>
          <w:u w:val="none"/>
          <w:lang w:val="fr-FR"/>
        </w:rPr>
      </w:pPr>
      <w:del w:id="274" w:author="RANNOU Jean-Philippe" w:date="2020-06-19T10:36:00Z">
        <w:r w:rsidRPr="001369CF" w:rsidDel="001369CF">
          <w:rPr>
            <w:rStyle w:val="Lienhypertexte"/>
            <w:b w:val="0"/>
            <w:bCs w:val="0"/>
            <w:caps w:val="0"/>
            <w:noProof/>
          </w:rPr>
          <w:delText>1</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Introduction</w:delText>
        </w:r>
        <w:r w:rsidDel="001369CF">
          <w:rPr>
            <w:noProof/>
            <w:webHidden/>
          </w:rPr>
          <w:tab/>
          <w:delText>9</w:delText>
        </w:r>
      </w:del>
    </w:p>
    <w:p w:rsidR="004E186F" w:rsidDel="001369CF" w:rsidRDefault="004E186F">
      <w:pPr>
        <w:pStyle w:val="TM1"/>
        <w:tabs>
          <w:tab w:val="left" w:pos="330"/>
          <w:tab w:val="right" w:leader="dot" w:pos="9063"/>
        </w:tabs>
        <w:rPr>
          <w:del w:id="275" w:author="RANNOU Jean-Philippe" w:date="2020-06-19T10:36:00Z"/>
          <w:rFonts w:asciiTheme="minorHAnsi" w:hAnsiTheme="minorHAnsi"/>
          <w:b w:val="0"/>
          <w:bCs w:val="0"/>
          <w:caps w:val="0"/>
          <w:noProof/>
          <w:szCs w:val="22"/>
          <w:u w:val="none"/>
          <w:lang w:val="fr-FR"/>
        </w:rPr>
      </w:pPr>
      <w:del w:id="276" w:author="RANNOU Jean-Philippe" w:date="2020-06-19T10:36:00Z">
        <w:r w:rsidRPr="001369CF" w:rsidDel="001369CF">
          <w:rPr>
            <w:rStyle w:val="Lienhypertexte"/>
            <w:b w:val="0"/>
            <w:bCs w:val="0"/>
            <w:caps w:val="0"/>
            <w:noProof/>
          </w:rPr>
          <w:delText>2</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Floats managed by the decoder</w:delText>
        </w:r>
        <w:r w:rsidDel="001369CF">
          <w:rPr>
            <w:noProof/>
            <w:webHidden/>
          </w:rPr>
          <w:tab/>
          <w:delText>10</w:delText>
        </w:r>
      </w:del>
    </w:p>
    <w:p w:rsidR="004E186F" w:rsidDel="001369CF" w:rsidRDefault="004E186F">
      <w:pPr>
        <w:pStyle w:val="TM1"/>
        <w:tabs>
          <w:tab w:val="left" w:pos="330"/>
          <w:tab w:val="right" w:leader="dot" w:pos="9063"/>
        </w:tabs>
        <w:rPr>
          <w:del w:id="277" w:author="RANNOU Jean-Philippe" w:date="2020-06-19T10:36:00Z"/>
          <w:rFonts w:asciiTheme="minorHAnsi" w:hAnsiTheme="minorHAnsi"/>
          <w:b w:val="0"/>
          <w:bCs w:val="0"/>
          <w:caps w:val="0"/>
          <w:noProof/>
          <w:szCs w:val="22"/>
          <w:u w:val="none"/>
          <w:lang w:val="fr-FR"/>
        </w:rPr>
      </w:pPr>
      <w:del w:id="278" w:author="RANNOU Jean-Philippe" w:date="2020-06-19T10:36:00Z">
        <w:r w:rsidRPr="001369CF" w:rsidDel="001369CF">
          <w:rPr>
            <w:rStyle w:val="Lienhypertexte"/>
            <w:b w:val="0"/>
            <w:bCs w:val="0"/>
            <w:caps w:val="0"/>
            <w:noProof/>
          </w:rPr>
          <w:delText>3</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Description of the decoder package</w:delText>
        </w:r>
        <w:r w:rsidDel="001369CF">
          <w:rPr>
            <w:noProof/>
            <w:webHidden/>
          </w:rPr>
          <w:tab/>
          <w:delText>10</w:delText>
        </w:r>
      </w:del>
    </w:p>
    <w:p w:rsidR="004E186F" w:rsidDel="001369CF" w:rsidRDefault="004E186F">
      <w:pPr>
        <w:pStyle w:val="TM1"/>
        <w:tabs>
          <w:tab w:val="left" w:pos="330"/>
          <w:tab w:val="right" w:leader="dot" w:pos="9063"/>
        </w:tabs>
        <w:rPr>
          <w:del w:id="279" w:author="RANNOU Jean-Philippe" w:date="2020-06-19T10:36:00Z"/>
          <w:rFonts w:asciiTheme="minorHAnsi" w:hAnsiTheme="minorHAnsi"/>
          <w:b w:val="0"/>
          <w:bCs w:val="0"/>
          <w:caps w:val="0"/>
          <w:noProof/>
          <w:szCs w:val="22"/>
          <w:u w:val="none"/>
          <w:lang w:val="fr-FR"/>
        </w:rPr>
      </w:pPr>
      <w:del w:id="280" w:author="RANNOU Jean-Philippe" w:date="2020-06-19T10:36:00Z">
        <w:r w:rsidRPr="001369CF" w:rsidDel="001369CF">
          <w:rPr>
            <w:rStyle w:val="Lienhypertexte"/>
            <w:b w:val="0"/>
            <w:bCs w:val="0"/>
            <w:caps w:val="0"/>
            <w:noProof/>
          </w:rPr>
          <w:delText>4</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Decoder installation and configuration</w:delText>
        </w:r>
        <w:r w:rsidDel="001369CF">
          <w:rPr>
            <w:noProof/>
            <w:webHidden/>
          </w:rPr>
          <w:tab/>
          <w:delText>11</w:delText>
        </w:r>
      </w:del>
    </w:p>
    <w:p w:rsidR="004E186F" w:rsidDel="001369CF" w:rsidRDefault="004E186F">
      <w:pPr>
        <w:pStyle w:val="TM2"/>
        <w:tabs>
          <w:tab w:val="left" w:pos="495"/>
          <w:tab w:val="right" w:leader="dot" w:pos="9063"/>
        </w:tabs>
        <w:rPr>
          <w:del w:id="281" w:author="RANNOU Jean-Philippe" w:date="2020-06-19T10:36:00Z"/>
          <w:rFonts w:asciiTheme="minorHAnsi" w:hAnsiTheme="minorHAnsi"/>
          <w:b w:val="0"/>
          <w:bCs w:val="0"/>
          <w:smallCaps w:val="0"/>
          <w:noProof/>
          <w:szCs w:val="22"/>
          <w:lang w:val="fr-FR"/>
        </w:rPr>
      </w:pPr>
      <w:del w:id="282" w:author="RANNOU Jean-Philippe" w:date="2020-06-19T10:36:00Z">
        <w:r w:rsidRPr="001369CF" w:rsidDel="001369CF">
          <w:rPr>
            <w:rStyle w:val="Lienhypertexte"/>
            <w:b w:val="0"/>
            <w:bCs w:val="0"/>
            <w:smallCaps w:val="0"/>
            <w:noProof/>
          </w:rPr>
          <w:delText>4.1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installation</w:delText>
        </w:r>
        <w:r w:rsidDel="001369CF">
          <w:rPr>
            <w:noProof/>
            <w:webHidden/>
          </w:rPr>
          <w:tab/>
          <w:delText>11</w:delText>
        </w:r>
      </w:del>
    </w:p>
    <w:p w:rsidR="004E186F" w:rsidDel="001369CF" w:rsidRDefault="004E186F">
      <w:pPr>
        <w:pStyle w:val="TM3"/>
        <w:tabs>
          <w:tab w:val="left" w:pos="660"/>
          <w:tab w:val="right" w:leader="dot" w:pos="9063"/>
        </w:tabs>
        <w:rPr>
          <w:del w:id="283" w:author="RANNOU Jean-Philippe" w:date="2020-06-19T10:36:00Z"/>
          <w:rFonts w:asciiTheme="minorHAnsi" w:hAnsiTheme="minorHAnsi"/>
          <w:smallCaps w:val="0"/>
          <w:noProof/>
          <w:szCs w:val="22"/>
          <w:lang w:val="fr-FR"/>
        </w:rPr>
      </w:pPr>
      <w:del w:id="284" w:author="RANNOU Jean-Philippe" w:date="2020-06-19T10:36:00Z">
        <w:r w:rsidRPr="001369CF" w:rsidDel="001369CF">
          <w:rPr>
            <w:rStyle w:val="Lienhypertexte"/>
            <w:smallCaps w:val="0"/>
            <w:noProof/>
          </w:rPr>
          <w:delText>4.1.1</w:delText>
        </w:r>
        <w:r w:rsidDel="001369CF">
          <w:rPr>
            <w:rFonts w:asciiTheme="minorHAnsi" w:hAnsiTheme="minorHAnsi"/>
            <w:smallCaps w:val="0"/>
            <w:noProof/>
            <w:szCs w:val="22"/>
            <w:lang w:val="fr-FR"/>
          </w:rPr>
          <w:tab/>
        </w:r>
        <w:r w:rsidRPr="001369CF" w:rsidDel="001369CF">
          <w:rPr>
            <w:rStyle w:val="Lienhypertexte"/>
            <w:smallCaps w:val="0"/>
            <w:noProof/>
          </w:rPr>
          <w:delText>Hardware and software requirements</w:delText>
        </w:r>
        <w:r w:rsidDel="001369CF">
          <w:rPr>
            <w:noProof/>
            <w:webHidden/>
          </w:rPr>
          <w:tab/>
          <w:delText>11</w:delText>
        </w:r>
      </w:del>
    </w:p>
    <w:p w:rsidR="004E186F" w:rsidDel="001369CF" w:rsidRDefault="004E186F">
      <w:pPr>
        <w:pStyle w:val="TM3"/>
        <w:tabs>
          <w:tab w:val="left" w:pos="660"/>
          <w:tab w:val="right" w:leader="dot" w:pos="9063"/>
        </w:tabs>
        <w:rPr>
          <w:del w:id="285" w:author="RANNOU Jean-Philippe" w:date="2020-06-19T10:36:00Z"/>
          <w:rFonts w:asciiTheme="minorHAnsi" w:hAnsiTheme="minorHAnsi"/>
          <w:smallCaps w:val="0"/>
          <w:noProof/>
          <w:szCs w:val="22"/>
          <w:lang w:val="fr-FR"/>
        </w:rPr>
      </w:pPr>
      <w:del w:id="286" w:author="RANNOU Jean-Philippe" w:date="2020-06-19T10:36:00Z">
        <w:r w:rsidRPr="001369CF" w:rsidDel="001369CF">
          <w:rPr>
            <w:rStyle w:val="Lienhypertexte"/>
            <w:smallCaps w:val="0"/>
            <w:noProof/>
          </w:rPr>
          <w:delText>4.1.2</w:delText>
        </w:r>
        <w:r w:rsidDel="001369CF">
          <w:rPr>
            <w:rFonts w:asciiTheme="minorHAnsi" w:hAnsiTheme="minorHAnsi"/>
            <w:smallCaps w:val="0"/>
            <w:noProof/>
            <w:szCs w:val="22"/>
            <w:lang w:val="fr-FR"/>
          </w:rPr>
          <w:tab/>
        </w:r>
        <w:r w:rsidRPr="001369CF" w:rsidDel="001369CF">
          <w:rPr>
            <w:rStyle w:val="Lienhypertexte"/>
            <w:smallCaps w:val="0"/>
            <w:noProof/>
          </w:rPr>
          <w:delText>Installation of the decoder</w:delText>
        </w:r>
        <w:r w:rsidDel="001369CF">
          <w:rPr>
            <w:noProof/>
            <w:webHidden/>
          </w:rPr>
          <w:tab/>
          <w:delText>11</w:delText>
        </w:r>
      </w:del>
    </w:p>
    <w:p w:rsidR="004E186F" w:rsidDel="001369CF" w:rsidRDefault="004E186F">
      <w:pPr>
        <w:pStyle w:val="TM2"/>
        <w:tabs>
          <w:tab w:val="left" w:pos="495"/>
          <w:tab w:val="right" w:leader="dot" w:pos="9063"/>
        </w:tabs>
        <w:rPr>
          <w:del w:id="287" w:author="RANNOU Jean-Philippe" w:date="2020-06-19T10:36:00Z"/>
          <w:rFonts w:asciiTheme="minorHAnsi" w:hAnsiTheme="minorHAnsi"/>
          <w:b w:val="0"/>
          <w:bCs w:val="0"/>
          <w:smallCaps w:val="0"/>
          <w:noProof/>
          <w:szCs w:val="22"/>
          <w:lang w:val="fr-FR"/>
        </w:rPr>
      </w:pPr>
      <w:del w:id="288" w:author="RANNOU Jean-Philippe" w:date="2020-06-19T10:36:00Z">
        <w:r w:rsidRPr="001369CF" w:rsidDel="001369CF">
          <w:rPr>
            <w:rStyle w:val="Lienhypertexte"/>
            <w:b w:val="0"/>
            <w:bCs w:val="0"/>
            <w:smallCaps w:val="0"/>
            <w:noProof/>
          </w:rPr>
          <w:delText>4.2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configuration</w:delText>
        </w:r>
        <w:r w:rsidDel="001369CF">
          <w:rPr>
            <w:noProof/>
            <w:webHidden/>
          </w:rPr>
          <w:tab/>
          <w:delText>11</w:delText>
        </w:r>
      </w:del>
    </w:p>
    <w:p w:rsidR="004E186F" w:rsidDel="001369CF" w:rsidRDefault="004E186F">
      <w:pPr>
        <w:pStyle w:val="TM3"/>
        <w:tabs>
          <w:tab w:val="left" w:pos="660"/>
          <w:tab w:val="right" w:leader="dot" w:pos="9063"/>
        </w:tabs>
        <w:rPr>
          <w:del w:id="289" w:author="RANNOU Jean-Philippe" w:date="2020-06-19T10:36:00Z"/>
          <w:rFonts w:asciiTheme="minorHAnsi" w:hAnsiTheme="minorHAnsi"/>
          <w:smallCaps w:val="0"/>
          <w:noProof/>
          <w:szCs w:val="22"/>
          <w:lang w:val="fr-FR"/>
        </w:rPr>
      </w:pPr>
      <w:del w:id="290" w:author="RANNOU Jean-Philippe" w:date="2020-06-19T10:36:00Z">
        <w:r w:rsidRPr="001369CF" w:rsidDel="001369CF">
          <w:rPr>
            <w:rStyle w:val="Lienhypertexte"/>
            <w:smallCaps w:val="0"/>
            <w:noProof/>
          </w:rPr>
          <w:delText>4.2.1</w:delText>
        </w:r>
        <w:r w:rsidDel="001369CF">
          <w:rPr>
            <w:rFonts w:asciiTheme="minorHAnsi" w:hAnsiTheme="minorHAnsi"/>
            <w:smallCaps w:val="0"/>
            <w:noProof/>
            <w:szCs w:val="22"/>
            <w:lang w:val="fr-FR"/>
          </w:rPr>
          <w:tab/>
        </w:r>
        <w:r w:rsidRPr="001369CF" w:rsidDel="001369CF">
          <w:rPr>
            <w:rStyle w:val="Lienhypertexte"/>
            <w:smallCaps w:val="0"/>
            <w:noProof/>
          </w:rPr>
          <w:delText>PI decoder configuration</w:delText>
        </w:r>
        <w:r w:rsidDel="001369CF">
          <w:rPr>
            <w:noProof/>
            <w:webHidden/>
          </w:rPr>
          <w:tab/>
          <w:delText>12</w:delText>
        </w:r>
      </w:del>
    </w:p>
    <w:p w:rsidR="004E186F" w:rsidDel="001369CF" w:rsidRDefault="004E186F">
      <w:pPr>
        <w:pStyle w:val="TM3"/>
        <w:tabs>
          <w:tab w:val="left" w:pos="660"/>
          <w:tab w:val="right" w:leader="dot" w:pos="9063"/>
        </w:tabs>
        <w:rPr>
          <w:del w:id="291" w:author="RANNOU Jean-Philippe" w:date="2020-06-19T10:36:00Z"/>
          <w:rFonts w:asciiTheme="minorHAnsi" w:hAnsiTheme="minorHAnsi"/>
          <w:smallCaps w:val="0"/>
          <w:noProof/>
          <w:szCs w:val="22"/>
          <w:lang w:val="fr-FR"/>
        </w:rPr>
      </w:pPr>
      <w:del w:id="292" w:author="RANNOU Jean-Philippe" w:date="2020-06-19T10:36:00Z">
        <w:r w:rsidRPr="001369CF" w:rsidDel="001369CF">
          <w:rPr>
            <w:rStyle w:val="Lienhypertexte"/>
            <w:smallCaps w:val="0"/>
            <w:noProof/>
          </w:rPr>
          <w:delText>4.2.2</w:delText>
        </w:r>
        <w:r w:rsidDel="001369CF">
          <w:rPr>
            <w:rFonts w:asciiTheme="minorHAnsi" w:hAnsiTheme="minorHAnsi"/>
            <w:smallCaps w:val="0"/>
            <w:noProof/>
            <w:szCs w:val="22"/>
            <w:lang w:val="fr-FR"/>
          </w:rPr>
          <w:tab/>
        </w:r>
        <w:r w:rsidRPr="001369CF" w:rsidDel="001369CF">
          <w:rPr>
            <w:rStyle w:val="Lienhypertexte"/>
            <w:smallCaps w:val="0"/>
            <w:noProof/>
          </w:rPr>
          <w:delText>DAC decoder configuration</w:delText>
        </w:r>
        <w:r w:rsidDel="001369CF">
          <w:rPr>
            <w:noProof/>
            <w:webHidden/>
          </w:rPr>
          <w:tab/>
          <w:delText>13</w:delText>
        </w:r>
      </w:del>
    </w:p>
    <w:p w:rsidR="004E186F" w:rsidDel="001369CF" w:rsidRDefault="004E186F">
      <w:pPr>
        <w:pStyle w:val="TM1"/>
        <w:tabs>
          <w:tab w:val="left" w:pos="330"/>
          <w:tab w:val="right" w:leader="dot" w:pos="9063"/>
        </w:tabs>
        <w:rPr>
          <w:del w:id="293" w:author="RANNOU Jean-Philippe" w:date="2020-06-19T10:36:00Z"/>
          <w:rFonts w:asciiTheme="minorHAnsi" w:hAnsiTheme="minorHAnsi"/>
          <w:b w:val="0"/>
          <w:bCs w:val="0"/>
          <w:caps w:val="0"/>
          <w:noProof/>
          <w:szCs w:val="22"/>
          <w:u w:val="none"/>
          <w:lang w:val="fr-FR"/>
        </w:rPr>
      </w:pPr>
      <w:del w:id="294" w:author="RANNOU Jean-Philippe" w:date="2020-06-19T10:36:00Z">
        <w:r w:rsidRPr="001369CF" w:rsidDel="001369CF">
          <w:rPr>
            <w:rStyle w:val="Lienhypertexte"/>
            <w:b w:val="0"/>
            <w:bCs w:val="0"/>
            <w:caps w:val="0"/>
            <w:noProof/>
          </w:rPr>
          <w:delText>5</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Float configuration</w:delText>
        </w:r>
        <w:r w:rsidDel="001369CF">
          <w:rPr>
            <w:noProof/>
            <w:webHidden/>
          </w:rPr>
          <w:tab/>
          <w:delText>14</w:delText>
        </w:r>
      </w:del>
    </w:p>
    <w:p w:rsidR="004E186F" w:rsidDel="001369CF" w:rsidRDefault="004E186F">
      <w:pPr>
        <w:pStyle w:val="TM2"/>
        <w:tabs>
          <w:tab w:val="left" w:pos="495"/>
          <w:tab w:val="right" w:leader="dot" w:pos="9063"/>
        </w:tabs>
        <w:rPr>
          <w:del w:id="295" w:author="RANNOU Jean-Philippe" w:date="2020-06-19T10:36:00Z"/>
          <w:rFonts w:asciiTheme="minorHAnsi" w:hAnsiTheme="minorHAnsi"/>
          <w:b w:val="0"/>
          <w:bCs w:val="0"/>
          <w:smallCaps w:val="0"/>
          <w:noProof/>
          <w:szCs w:val="22"/>
          <w:lang w:val="fr-FR"/>
        </w:rPr>
      </w:pPr>
      <w:del w:id="296" w:author="RANNOU Jean-Philippe" w:date="2020-06-19T10:36:00Z">
        <w:r w:rsidRPr="001369CF" w:rsidDel="001369CF">
          <w:rPr>
            <w:rStyle w:val="Lienhypertexte"/>
            <w:b w:val="0"/>
            <w:bCs w:val="0"/>
            <w:smallCaps w:val="0"/>
            <w:noProof/>
          </w:rPr>
          <w:delText>5.1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Float configuration files for PI decoder</w:delText>
        </w:r>
        <w:r w:rsidDel="001369CF">
          <w:rPr>
            <w:noProof/>
            <w:webHidden/>
          </w:rPr>
          <w:tab/>
          <w:delText>14</w:delText>
        </w:r>
      </w:del>
    </w:p>
    <w:p w:rsidR="004E186F" w:rsidDel="001369CF" w:rsidRDefault="004E186F">
      <w:pPr>
        <w:pStyle w:val="TM3"/>
        <w:tabs>
          <w:tab w:val="left" w:pos="660"/>
          <w:tab w:val="right" w:leader="dot" w:pos="9063"/>
        </w:tabs>
        <w:rPr>
          <w:del w:id="297" w:author="RANNOU Jean-Philippe" w:date="2020-06-19T10:36:00Z"/>
          <w:rFonts w:asciiTheme="minorHAnsi" w:hAnsiTheme="minorHAnsi"/>
          <w:smallCaps w:val="0"/>
          <w:noProof/>
          <w:szCs w:val="22"/>
          <w:lang w:val="fr-FR"/>
        </w:rPr>
      </w:pPr>
      <w:del w:id="298" w:author="RANNOU Jean-Philippe" w:date="2020-06-19T10:36:00Z">
        <w:r w:rsidRPr="001369CF" w:rsidDel="001369CF">
          <w:rPr>
            <w:rStyle w:val="Lienhypertexte"/>
            <w:smallCaps w:val="0"/>
            <w:noProof/>
          </w:rPr>
          <w:delText>5.1.1</w:delText>
        </w:r>
        <w:r w:rsidDel="001369CF">
          <w:rPr>
            <w:rFonts w:asciiTheme="minorHAnsi" w:hAnsiTheme="minorHAnsi"/>
            <w:smallCaps w:val="0"/>
            <w:noProof/>
            <w:szCs w:val="22"/>
            <w:lang w:val="fr-FR"/>
          </w:rPr>
          <w:tab/>
        </w:r>
        <w:r w:rsidRPr="001369CF" w:rsidDel="001369CF">
          <w:rPr>
            <w:rStyle w:val="Lienhypertexte"/>
            <w:smallCaps w:val="0"/>
            <w:noProof/>
          </w:rPr>
          <w:delText>Float decoder configuration information</w:delText>
        </w:r>
        <w:r w:rsidDel="001369CF">
          <w:rPr>
            <w:noProof/>
            <w:webHidden/>
          </w:rPr>
          <w:tab/>
          <w:delText>14</w:delText>
        </w:r>
      </w:del>
    </w:p>
    <w:p w:rsidR="004E186F" w:rsidDel="001369CF" w:rsidRDefault="004E186F">
      <w:pPr>
        <w:pStyle w:val="TM3"/>
        <w:tabs>
          <w:tab w:val="left" w:pos="660"/>
          <w:tab w:val="right" w:leader="dot" w:pos="9063"/>
        </w:tabs>
        <w:rPr>
          <w:del w:id="299" w:author="RANNOU Jean-Philippe" w:date="2020-06-19T10:36:00Z"/>
          <w:rFonts w:asciiTheme="minorHAnsi" w:hAnsiTheme="minorHAnsi"/>
          <w:smallCaps w:val="0"/>
          <w:noProof/>
          <w:szCs w:val="22"/>
          <w:lang w:val="fr-FR"/>
        </w:rPr>
      </w:pPr>
      <w:del w:id="300" w:author="RANNOU Jean-Philippe" w:date="2020-06-19T10:36:00Z">
        <w:r w:rsidRPr="001369CF" w:rsidDel="001369CF">
          <w:rPr>
            <w:rStyle w:val="Lienhypertexte"/>
            <w:smallCaps w:val="0"/>
            <w:noProof/>
          </w:rPr>
          <w:delText>5.1.2</w:delText>
        </w:r>
        <w:r w:rsidDel="001369CF">
          <w:rPr>
            <w:rFonts w:asciiTheme="minorHAnsi" w:hAnsiTheme="minorHAnsi"/>
            <w:smallCaps w:val="0"/>
            <w:noProof/>
            <w:szCs w:val="22"/>
            <w:lang w:val="fr-FR"/>
          </w:rPr>
          <w:tab/>
        </w:r>
        <w:r w:rsidRPr="001369CF" w:rsidDel="001369CF">
          <w:rPr>
            <w:rStyle w:val="Lienhypertexte"/>
            <w:smallCaps w:val="0"/>
            <w:noProof/>
          </w:rPr>
          <w:delText>Float meta-data file</w:delText>
        </w:r>
        <w:r w:rsidDel="001369CF">
          <w:rPr>
            <w:noProof/>
            <w:webHidden/>
          </w:rPr>
          <w:tab/>
          <w:delText>14</w:delText>
        </w:r>
      </w:del>
    </w:p>
    <w:p w:rsidR="004E186F" w:rsidDel="001369CF" w:rsidRDefault="004E186F">
      <w:pPr>
        <w:pStyle w:val="TM4"/>
        <w:tabs>
          <w:tab w:val="left" w:pos="825"/>
          <w:tab w:val="right" w:leader="dot" w:pos="9063"/>
        </w:tabs>
        <w:rPr>
          <w:del w:id="301" w:author="RANNOU Jean-Philippe" w:date="2020-06-19T10:36:00Z"/>
          <w:rFonts w:asciiTheme="minorHAnsi" w:hAnsiTheme="minorHAnsi"/>
          <w:noProof/>
          <w:szCs w:val="22"/>
          <w:lang w:val="fr-FR"/>
        </w:rPr>
      </w:pPr>
      <w:del w:id="302" w:author="RANNOU Jean-Philippe" w:date="2020-06-19T10:36:00Z">
        <w:r w:rsidRPr="001369CF" w:rsidDel="001369CF">
          <w:rPr>
            <w:rStyle w:val="Lienhypertexte"/>
            <w:noProof/>
          </w:rPr>
          <w:delText>5.1.2.1</w:delText>
        </w:r>
        <w:r w:rsidDel="001369CF">
          <w:rPr>
            <w:rFonts w:asciiTheme="minorHAnsi" w:hAnsiTheme="minorHAnsi"/>
            <w:noProof/>
            <w:szCs w:val="22"/>
            <w:lang w:val="fr-FR"/>
          </w:rPr>
          <w:tab/>
        </w:r>
        <w:r w:rsidRPr="001369CF" w:rsidDel="001369CF">
          <w:rPr>
            <w:rStyle w:val="Lienhypertexte"/>
            <w:noProof/>
          </w:rPr>
          <w:delText>Float meta-data file generation</w:delText>
        </w:r>
        <w:r w:rsidDel="001369CF">
          <w:rPr>
            <w:noProof/>
            <w:webHidden/>
          </w:rPr>
          <w:tab/>
          <w:delText>15</w:delText>
        </w:r>
      </w:del>
    </w:p>
    <w:p w:rsidR="004E186F" w:rsidDel="001369CF" w:rsidRDefault="004E186F">
      <w:pPr>
        <w:pStyle w:val="TM2"/>
        <w:tabs>
          <w:tab w:val="left" w:pos="495"/>
          <w:tab w:val="right" w:leader="dot" w:pos="9063"/>
        </w:tabs>
        <w:rPr>
          <w:del w:id="303" w:author="RANNOU Jean-Philippe" w:date="2020-06-19T10:36:00Z"/>
          <w:rFonts w:asciiTheme="minorHAnsi" w:hAnsiTheme="minorHAnsi"/>
          <w:b w:val="0"/>
          <w:bCs w:val="0"/>
          <w:smallCaps w:val="0"/>
          <w:noProof/>
          <w:szCs w:val="22"/>
          <w:lang w:val="fr-FR"/>
        </w:rPr>
      </w:pPr>
      <w:del w:id="304" w:author="RANNOU Jean-Philippe" w:date="2020-06-19T10:36:00Z">
        <w:r w:rsidRPr="001369CF" w:rsidDel="001369CF">
          <w:rPr>
            <w:rStyle w:val="Lienhypertexte"/>
            <w:b w:val="0"/>
            <w:bCs w:val="0"/>
            <w:smallCaps w:val="0"/>
            <w:noProof/>
          </w:rPr>
          <w:delText>5.2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Float configuration files for DAC decoder</w:delText>
        </w:r>
        <w:r w:rsidDel="001369CF">
          <w:rPr>
            <w:noProof/>
            <w:webHidden/>
          </w:rPr>
          <w:tab/>
          <w:delText>15</w:delText>
        </w:r>
      </w:del>
    </w:p>
    <w:p w:rsidR="004E186F" w:rsidDel="001369CF" w:rsidRDefault="004E186F">
      <w:pPr>
        <w:pStyle w:val="TM3"/>
        <w:tabs>
          <w:tab w:val="left" w:pos="660"/>
          <w:tab w:val="right" w:leader="dot" w:pos="9063"/>
        </w:tabs>
        <w:rPr>
          <w:del w:id="305" w:author="RANNOU Jean-Philippe" w:date="2020-06-19T10:36:00Z"/>
          <w:rFonts w:asciiTheme="minorHAnsi" w:hAnsiTheme="minorHAnsi"/>
          <w:smallCaps w:val="0"/>
          <w:noProof/>
          <w:szCs w:val="22"/>
          <w:lang w:val="fr-FR"/>
        </w:rPr>
      </w:pPr>
      <w:del w:id="306" w:author="RANNOU Jean-Philippe" w:date="2020-06-19T10:36:00Z">
        <w:r w:rsidRPr="001369CF" w:rsidDel="001369CF">
          <w:rPr>
            <w:rStyle w:val="Lienhypertexte"/>
            <w:smallCaps w:val="0"/>
            <w:noProof/>
          </w:rPr>
          <w:delText>5.2.1</w:delText>
        </w:r>
        <w:r w:rsidDel="001369CF">
          <w:rPr>
            <w:rFonts w:asciiTheme="minorHAnsi" w:hAnsiTheme="minorHAnsi"/>
            <w:smallCaps w:val="0"/>
            <w:noProof/>
            <w:szCs w:val="22"/>
            <w:lang w:val="fr-FR"/>
          </w:rPr>
          <w:tab/>
        </w:r>
        <w:r w:rsidRPr="001369CF" w:rsidDel="001369CF">
          <w:rPr>
            <w:rStyle w:val="Lienhypertexte"/>
            <w:smallCaps w:val="0"/>
            <w:noProof/>
          </w:rPr>
          <w:delText>Float decoder configuration information</w:delText>
        </w:r>
        <w:r w:rsidDel="001369CF">
          <w:rPr>
            <w:noProof/>
            <w:webHidden/>
          </w:rPr>
          <w:tab/>
          <w:delText>15</w:delText>
        </w:r>
      </w:del>
    </w:p>
    <w:p w:rsidR="004E186F" w:rsidDel="001369CF" w:rsidRDefault="004E186F">
      <w:pPr>
        <w:pStyle w:val="TM4"/>
        <w:tabs>
          <w:tab w:val="left" w:pos="825"/>
          <w:tab w:val="right" w:leader="dot" w:pos="9063"/>
        </w:tabs>
        <w:rPr>
          <w:del w:id="307" w:author="RANNOU Jean-Philippe" w:date="2020-06-19T10:36:00Z"/>
          <w:rFonts w:asciiTheme="minorHAnsi" w:hAnsiTheme="minorHAnsi"/>
          <w:noProof/>
          <w:szCs w:val="22"/>
          <w:lang w:val="fr-FR"/>
        </w:rPr>
      </w:pPr>
      <w:del w:id="308" w:author="RANNOU Jean-Philippe" w:date="2020-06-19T10:36:00Z">
        <w:r w:rsidRPr="001369CF" w:rsidDel="001369CF">
          <w:rPr>
            <w:rStyle w:val="Lienhypertexte"/>
            <w:noProof/>
          </w:rPr>
          <w:delText>5.2.1.1</w:delText>
        </w:r>
        <w:r w:rsidDel="001369CF">
          <w:rPr>
            <w:rFonts w:asciiTheme="minorHAnsi" w:hAnsiTheme="minorHAnsi"/>
            <w:noProof/>
            <w:szCs w:val="22"/>
            <w:lang w:val="fr-FR"/>
          </w:rPr>
          <w:tab/>
        </w:r>
        <w:r w:rsidRPr="001369CF" w:rsidDel="001369CF">
          <w:rPr>
            <w:rStyle w:val="Lienhypertexte"/>
            <w:noProof/>
          </w:rPr>
          <w:delText>Float configuration file generation</w:delText>
        </w:r>
        <w:r w:rsidDel="001369CF">
          <w:rPr>
            <w:noProof/>
            <w:webHidden/>
          </w:rPr>
          <w:tab/>
          <w:delText>16</w:delText>
        </w:r>
      </w:del>
    </w:p>
    <w:p w:rsidR="004E186F" w:rsidDel="001369CF" w:rsidRDefault="004E186F">
      <w:pPr>
        <w:pStyle w:val="TM3"/>
        <w:tabs>
          <w:tab w:val="left" w:pos="660"/>
          <w:tab w:val="right" w:leader="dot" w:pos="9063"/>
        </w:tabs>
        <w:rPr>
          <w:del w:id="309" w:author="RANNOU Jean-Philippe" w:date="2020-06-19T10:36:00Z"/>
          <w:rFonts w:asciiTheme="minorHAnsi" w:hAnsiTheme="minorHAnsi"/>
          <w:smallCaps w:val="0"/>
          <w:noProof/>
          <w:szCs w:val="22"/>
          <w:lang w:val="fr-FR"/>
        </w:rPr>
      </w:pPr>
      <w:del w:id="310" w:author="RANNOU Jean-Philippe" w:date="2020-06-19T10:36:00Z">
        <w:r w:rsidRPr="001369CF" w:rsidDel="001369CF">
          <w:rPr>
            <w:rStyle w:val="Lienhypertexte"/>
            <w:smallCaps w:val="0"/>
            <w:noProof/>
          </w:rPr>
          <w:delText>5.2.2</w:delText>
        </w:r>
        <w:r w:rsidDel="001369CF">
          <w:rPr>
            <w:rFonts w:asciiTheme="minorHAnsi" w:hAnsiTheme="minorHAnsi"/>
            <w:smallCaps w:val="0"/>
            <w:noProof/>
            <w:szCs w:val="22"/>
            <w:lang w:val="fr-FR"/>
          </w:rPr>
          <w:tab/>
        </w:r>
        <w:r w:rsidRPr="001369CF" w:rsidDel="001369CF">
          <w:rPr>
            <w:rStyle w:val="Lienhypertexte"/>
            <w:smallCaps w:val="0"/>
            <w:noProof/>
          </w:rPr>
          <w:delText>Float meta-data file</w:delText>
        </w:r>
        <w:r w:rsidDel="001369CF">
          <w:rPr>
            <w:noProof/>
            <w:webHidden/>
          </w:rPr>
          <w:tab/>
          <w:delText>16</w:delText>
        </w:r>
      </w:del>
    </w:p>
    <w:p w:rsidR="004E186F" w:rsidDel="001369CF" w:rsidRDefault="004E186F">
      <w:pPr>
        <w:pStyle w:val="TM1"/>
        <w:tabs>
          <w:tab w:val="left" w:pos="330"/>
          <w:tab w:val="right" w:leader="dot" w:pos="9063"/>
        </w:tabs>
        <w:rPr>
          <w:del w:id="311" w:author="RANNOU Jean-Philippe" w:date="2020-06-19T10:36:00Z"/>
          <w:rFonts w:asciiTheme="minorHAnsi" w:hAnsiTheme="minorHAnsi"/>
          <w:b w:val="0"/>
          <w:bCs w:val="0"/>
          <w:caps w:val="0"/>
          <w:noProof/>
          <w:szCs w:val="22"/>
          <w:u w:val="none"/>
          <w:lang w:val="fr-FR"/>
        </w:rPr>
      </w:pPr>
      <w:del w:id="312" w:author="RANNOU Jean-Philippe" w:date="2020-06-19T10:36:00Z">
        <w:r w:rsidRPr="001369CF" w:rsidDel="001369CF">
          <w:rPr>
            <w:rStyle w:val="Lienhypertexte"/>
            <w:b w:val="0"/>
            <w:bCs w:val="0"/>
            <w:caps w:val="0"/>
            <w:noProof/>
          </w:rPr>
          <w:delText>6</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Using the PI decoder</w:delText>
        </w:r>
        <w:r w:rsidDel="001369CF">
          <w:rPr>
            <w:noProof/>
            <w:webHidden/>
          </w:rPr>
          <w:tab/>
          <w:delText>17</w:delText>
        </w:r>
      </w:del>
    </w:p>
    <w:p w:rsidR="004E186F" w:rsidDel="001369CF" w:rsidRDefault="004E186F">
      <w:pPr>
        <w:pStyle w:val="TM2"/>
        <w:tabs>
          <w:tab w:val="left" w:pos="495"/>
          <w:tab w:val="right" w:leader="dot" w:pos="9063"/>
        </w:tabs>
        <w:rPr>
          <w:del w:id="313" w:author="RANNOU Jean-Philippe" w:date="2020-06-19T10:36:00Z"/>
          <w:rFonts w:asciiTheme="minorHAnsi" w:hAnsiTheme="minorHAnsi"/>
          <w:b w:val="0"/>
          <w:bCs w:val="0"/>
          <w:smallCaps w:val="0"/>
          <w:noProof/>
          <w:szCs w:val="22"/>
          <w:lang w:val="fr-FR"/>
        </w:rPr>
      </w:pPr>
      <w:del w:id="314" w:author="RANNOU Jean-Philippe" w:date="2020-06-19T10:36:00Z">
        <w:r w:rsidRPr="001369CF" w:rsidDel="001369CF">
          <w:rPr>
            <w:rStyle w:val="Lienhypertexte"/>
            <w:b w:val="0"/>
            <w:bCs w:val="0"/>
            <w:smallCaps w:val="0"/>
            <w:noProof/>
          </w:rPr>
          <w:delText>6.1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Pre-processing of float transmitted data</w:delText>
        </w:r>
        <w:r w:rsidDel="001369CF">
          <w:rPr>
            <w:noProof/>
            <w:webHidden/>
          </w:rPr>
          <w:tab/>
          <w:delText>17</w:delText>
        </w:r>
      </w:del>
    </w:p>
    <w:p w:rsidR="004E186F" w:rsidDel="001369CF" w:rsidRDefault="004E186F">
      <w:pPr>
        <w:pStyle w:val="TM3"/>
        <w:tabs>
          <w:tab w:val="left" w:pos="660"/>
          <w:tab w:val="right" w:leader="dot" w:pos="9063"/>
        </w:tabs>
        <w:rPr>
          <w:del w:id="315" w:author="RANNOU Jean-Philippe" w:date="2020-06-19T10:36:00Z"/>
          <w:rFonts w:asciiTheme="minorHAnsi" w:hAnsiTheme="minorHAnsi"/>
          <w:smallCaps w:val="0"/>
          <w:noProof/>
          <w:szCs w:val="22"/>
          <w:lang w:val="fr-FR"/>
        </w:rPr>
      </w:pPr>
      <w:del w:id="316" w:author="RANNOU Jean-Philippe" w:date="2020-06-19T10:36:00Z">
        <w:r w:rsidRPr="001369CF" w:rsidDel="001369CF">
          <w:rPr>
            <w:rStyle w:val="Lienhypertexte"/>
            <w:smallCaps w:val="0"/>
            <w:noProof/>
          </w:rPr>
          <w:delText>6.1.1</w:delText>
        </w:r>
        <w:r w:rsidDel="001369CF">
          <w:rPr>
            <w:rFonts w:asciiTheme="minorHAnsi" w:hAnsiTheme="minorHAnsi"/>
            <w:smallCaps w:val="0"/>
            <w:noProof/>
            <w:szCs w:val="22"/>
            <w:lang w:val="fr-FR"/>
          </w:rPr>
          <w:tab/>
        </w:r>
        <w:r w:rsidRPr="001369CF" w:rsidDel="001369CF">
          <w:rPr>
            <w:rStyle w:val="Lienhypertexte"/>
            <w:smallCaps w:val="0"/>
            <w:noProof/>
          </w:rPr>
          <w:delText>For Argos floats</w:delText>
        </w:r>
        <w:r w:rsidDel="001369CF">
          <w:rPr>
            <w:noProof/>
            <w:webHidden/>
          </w:rPr>
          <w:tab/>
          <w:delText>17</w:delText>
        </w:r>
      </w:del>
    </w:p>
    <w:p w:rsidR="004E186F" w:rsidDel="001369CF" w:rsidRDefault="004E186F">
      <w:pPr>
        <w:pStyle w:val="TM4"/>
        <w:tabs>
          <w:tab w:val="left" w:pos="825"/>
          <w:tab w:val="right" w:leader="dot" w:pos="9063"/>
        </w:tabs>
        <w:rPr>
          <w:del w:id="317" w:author="RANNOU Jean-Philippe" w:date="2020-06-19T10:36:00Z"/>
          <w:rFonts w:asciiTheme="minorHAnsi" w:hAnsiTheme="minorHAnsi"/>
          <w:noProof/>
          <w:szCs w:val="22"/>
          <w:lang w:val="fr-FR"/>
        </w:rPr>
      </w:pPr>
      <w:del w:id="318" w:author="RANNOU Jean-Philippe" w:date="2020-06-19T10:36:00Z">
        <w:r w:rsidRPr="001369CF" w:rsidDel="001369CF">
          <w:rPr>
            <w:rStyle w:val="Lienhypertexte"/>
            <w:noProof/>
          </w:rPr>
          <w:delText>6.1.1.1</w:delText>
        </w:r>
        <w:r w:rsidDel="001369CF">
          <w:rPr>
            <w:rFonts w:asciiTheme="minorHAnsi" w:hAnsiTheme="minorHAnsi"/>
            <w:noProof/>
            <w:szCs w:val="22"/>
            <w:lang w:val="fr-FR"/>
          </w:rPr>
          <w:tab/>
        </w:r>
        <w:r w:rsidRPr="001369CF" w:rsidDel="001369CF">
          <w:rPr>
            <w:rStyle w:val="Lienhypertexte"/>
            <w:noProof/>
          </w:rPr>
          <w:delText>Step #0: copy all received Argos data in a unique directory</w:delText>
        </w:r>
        <w:r w:rsidDel="001369CF">
          <w:rPr>
            <w:noProof/>
            <w:webHidden/>
          </w:rPr>
          <w:tab/>
          <w:delText>17</w:delText>
        </w:r>
      </w:del>
    </w:p>
    <w:p w:rsidR="004E186F" w:rsidDel="001369CF" w:rsidRDefault="004E186F">
      <w:pPr>
        <w:pStyle w:val="TM4"/>
        <w:tabs>
          <w:tab w:val="left" w:pos="825"/>
          <w:tab w:val="right" w:leader="dot" w:pos="9063"/>
        </w:tabs>
        <w:rPr>
          <w:del w:id="319" w:author="RANNOU Jean-Philippe" w:date="2020-06-19T10:36:00Z"/>
          <w:rFonts w:asciiTheme="minorHAnsi" w:hAnsiTheme="minorHAnsi"/>
          <w:noProof/>
          <w:szCs w:val="22"/>
          <w:lang w:val="fr-FR"/>
        </w:rPr>
      </w:pPr>
      <w:del w:id="320" w:author="RANNOU Jean-Philippe" w:date="2020-06-19T10:36:00Z">
        <w:r w:rsidRPr="001369CF" w:rsidDel="001369CF">
          <w:rPr>
            <w:rStyle w:val="Lienhypertexte"/>
            <w:noProof/>
          </w:rPr>
          <w:delText>6.1.1.2</w:delText>
        </w:r>
        <w:r w:rsidDel="001369CF">
          <w:rPr>
            <w:rFonts w:asciiTheme="minorHAnsi" w:hAnsiTheme="minorHAnsi"/>
            <w:noProof/>
            <w:szCs w:val="22"/>
            <w:lang w:val="fr-FR"/>
          </w:rPr>
          <w:tab/>
        </w:r>
        <w:r w:rsidRPr="001369CF" w:rsidDel="001369CF">
          <w:rPr>
            <w:rStyle w:val="Lienhypertexte"/>
            <w:noProof/>
          </w:rPr>
          <w:delText>Step #1: split the data</w:delText>
        </w:r>
        <w:r w:rsidDel="001369CF">
          <w:rPr>
            <w:noProof/>
            <w:webHidden/>
          </w:rPr>
          <w:tab/>
          <w:delText>17</w:delText>
        </w:r>
      </w:del>
    </w:p>
    <w:p w:rsidR="004E186F" w:rsidDel="001369CF" w:rsidRDefault="004E186F">
      <w:pPr>
        <w:pStyle w:val="TM4"/>
        <w:tabs>
          <w:tab w:val="left" w:pos="825"/>
          <w:tab w:val="right" w:leader="dot" w:pos="9063"/>
        </w:tabs>
        <w:rPr>
          <w:del w:id="321" w:author="RANNOU Jean-Philippe" w:date="2020-06-19T10:36:00Z"/>
          <w:rFonts w:asciiTheme="minorHAnsi" w:hAnsiTheme="minorHAnsi"/>
          <w:noProof/>
          <w:szCs w:val="22"/>
          <w:lang w:val="fr-FR"/>
        </w:rPr>
      </w:pPr>
      <w:del w:id="322" w:author="RANNOU Jean-Philippe" w:date="2020-06-19T10:36:00Z">
        <w:r w:rsidRPr="001369CF" w:rsidDel="001369CF">
          <w:rPr>
            <w:rStyle w:val="Lienhypertexte"/>
            <w:noProof/>
          </w:rPr>
          <w:delText>6.1.1.3</w:delText>
        </w:r>
        <w:r w:rsidDel="001369CF">
          <w:rPr>
            <w:rFonts w:asciiTheme="minorHAnsi" w:hAnsiTheme="minorHAnsi"/>
            <w:noProof/>
            <w:szCs w:val="22"/>
            <w:lang w:val="fr-FR"/>
          </w:rPr>
          <w:tab/>
        </w:r>
        <w:r w:rsidRPr="001369CF" w:rsidDel="001369CF">
          <w:rPr>
            <w:rStyle w:val="Lienhypertexte"/>
            <w:noProof/>
          </w:rPr>
          <w:delText>Step #2: delete duplicated data</w:delText>
        </w:r>
        <w:r w:rsidDel="001369CF">
          <w:rPr>
            <w:noProof/>
            <w:webHidden/>
          </w:rPr>
          <w:tab/>
          <w:delText>17</w:delText>
        </w:r>
      </w:del>
    </w:p>
    <w:p w:rsidR="004E186F" w:rsidDel="001369CF" w:rsidRDefault="004E186F">
      <w:pPr>
        <w:pStyle w:val="TM4"/>
        <w:tabs>
          <w:tab w:val="left" w:pos="825"/>
          <w:tab w:val="right" w:leader="dot" w:pos="9063"/>
        </w:tabs>
        <w:rPr>
          <w:del w:id="323" w:author="RANNOU Jean-Philippe" w:date="2020-06-19T10:36:00Z"/>
          <w:rFonts w:asciiTheme="minorHAnsi" w:hAnsiTheme="minorHAnsi"/>
          <w:noProof/>
          <w:szCs w:val="22"/>
          <w:lang w:val="fr-FR"/>
        </w:rPr>
      </w:pPr>
      <w:del w:id="324" w:author="RANNOU Jean-Philippe" w:date="2020-06-19T10:36:00Z">
        <w:r w:rsidRPr="001369CF" w:rsidDel="001369CF">
          <w:rPr>
            <w:rStyle w:val="Lienhypertexte"/>
            <w:noProof/>
          </w:rPr>
          <w:delText>6.1.1.4</w:delText>
        </w:r>
        <w:r w:rsidDel="001369CF">
          <w:rPr>
            <w:rFonts w:asciiTheme="minorHAnsi" w:hAnsiTheme="minorHAnsi"/>
            <w:noProof/>
            <w:szCs w:val="22"/>
            <w:lang w:val="fr-FR"/>
          </w:rPr>
          <w:tab/>
        </w:r>
        <w:r w:rsidRPr="001369CF" w:rsidDel="001369CF">
          <w:rPr>
            <w:rStyle w:val="Lienhypertexte"/>
            <w:noProof/>
          </w:rPr>
          <w:delText>Step #3: create Argos cycle files</w:delText>
        </w:r>
        <w:r w:rsidDel="001369CF">
          <w:rPr>
            <w:noProof/>
            <w:webHidden/>
          </w:rPr>
          <w:tab/>
          <w:delText>17</w:delText>
        </w:r>
      </w:del>
    </w:p>
    <w:p w:rsidR="004E186F" w:rsidDel="001369CF" w:rsidRDefault="004E186F">
      <w:pPr>
        <w:pStyle w:val="TM4"/>
        <w:tabs>
          <w:tab w:val="left" w:pos="825"/>
          <w:tab w:val="right" w:leader="dot" w:pos="9063"/>
        </w:tabs>
        <w:rPr>
          <w:del w:id="325" w:author="RANNOU Jean-Philippe" w:date="2020-06-19T10:36:00Z"/>
          <w:rFonts w:asciiTheme="minorHAnsi" w:hAnsiTheme="minorHAnsi"/>
          <w:noProof/>
          <w:szCs w:val="22"/>
          <w:lang w:val="fr-FR"/>
        </w:rPr>
      </w:pPr>
      <w:del w:id="326" w:author="RANNOU Jean-Philippe" w:date="2020-06-19T10:36:00Z">
        <w:r w:rsidRPr="001369CF" w:rsidDel="001369CF">
          <w:rPr>
            <w:rStyle w:val="Lienhypertexte"/>
            <w:noProof/>
          </w:rPr>
          <w:delText>6.1.1.5</w:delText>
        </w:r>
        <w:r w:rsidDel="001369CF">
          <w:rPr>
            <w:rFonts w:asciiTheme="minorHAnsi" w:hAnsiTheme="minorHAnsi"/>
            <w:noProof/>
            <w:szCs w:val="22"/>
            <w:lang w:val="fr-FR"/>
          </w:rPr>
          <w:tab/>
        </w:r>
        <w:r w:rsidRPr="001369CF" w:rsidDel="001369CF">
          <w:rPr>
            <w:rStyle w:val="Lienhypertexte"/>
            <w:noProof/>
          </w:rPr>
          <w:delText>Step #4: correct Argos cycle files</w:delText>
        </w:r>
        <w:r w:rsidDel="001369CF">
          <w:rPr>
            <w:noProof/>
            <w:webHidden/>
          </w:rPr>
          <w:tab/>
          <w:delText>17</w:delText>
        </w:r>
      </w:del>
    </w:p>
    <w:p w:rsidR="004E186F" w:rsidDel="001369CF" w:rsidRDefault="004E186F">
      <w:pPr>
        <w:pStyle w:val="TM4"/>
        <w:tabs>
          <w:tab w:val="left" w:pos="825"/>
          <w:tab w:val="right" w:leader="dot" w:pos="9063"/>
        </w:tabs>
        <w:rPr>
          <w:del w:id="327" w:author="RANNOU Jean-Philippe" w:date="2020-06-19T10:36:00Z"/>
          <w:rFonts w:asciiTheme="minorHAnsi" w:hAnsiTheme="minorHAnsi"/>
          <w:noProof/>
          <w:szCs w:val="22"/>
          <w:lang w:val="fr-FR"/>
        </w:rPr>
      </w:pPr>
      <w:del w:id="328" w:author="RANNOU Jean-Philippe" w:date="2020-06-19T10:36:00Z">
        <w:r w:rsidRPr="001369CF" w:rsidDel="001369CF">
          <w:rPr>
            <w:rStyle w:val="Lienhypertexte"/>
            <w:noProof/>
          </w:rPr>
          <w:delText>6.1.1.6</w:delText>
        </w:r>
        <w:r w:rsidDel="001369CF">
          <w:rPr>
            <w:rFonts w:asciiTheme="minorHAnsi" w:hAnsiTheme="minorHAnsi"/>
            <w:noProof/>
            <w:szCs w:val="22"/>
            <w:lang w:val="fr-FR"/>
          </w:rPr>
          <w:tab/>
        </w:r>
        <w:r w:rsidRPr="001369CF" w:rsidDel="001369CF">
          <w:rPr>
            <w:rStyle w:val="Lienhypertexte"/>
            <w:noProof/>
          </w:rPr>
          <w:delText>Step #5: name Argos cycle files</w:delText>
        </w:r>
        <w:r w:rsidDel="001369CF">
          <w:rPr>
            <w:noProof/>
            <w:webHidden/>
          </w:rPr>
          <w:tab/>
          <w:delText>17</w:delText>
        </w:r>
      </w:del>
    </w:p>
    <w:p w:rsidR="004E186F" w:rsidDel="001369CF" w:rsidRDefault="004E186F">
      <w:pPr>
        <w:pStyle w:val="TM4"/>
        <w:tabs>
          <w:tab w:val="left" w:pos="825"/>
          <w:tab w:val="right" w:leader="dot" w:pos="9063"/>
        </w:tabs>
        <w:rPr>
          <w:del w:id="329" w:author="RANNOU Jean-Philippe" w:date="2020-06-19T10:36:00Z"/>
          <w:rFonts w:asciiTheme="minorHAnsi" w:hAnsiTheme="minorHAnsi"/>
          <w:noProof/>
          <w:szCs w:val="22"/>
          <w:lang w:val="fr-FR"/>
        </w:rPr>
      </w:pPr>
      <w:del w:id="330" w:author="RANNOU Jean-Philippe" w:date="2020-06-19T10:36:00Z">
        <w:r w:rsidRPr="001369CF" w:rsidDel="001369CF">
          <w:rPr>
            <w:rStyle w:val="Lienhypertexte"/>
            <w:noProof/>
          </w:rPr>
          <w:delText>6.1.1.7</w:delText>
        </w:r>
        <w:r w:rsidDel="001369CF">
          <w:rPr>
            <w:rFonts w:asciiTheme="minorHAnsi" w:hAnsiTheme="minorHAnsi"/>
            <w:noProof/>
            <w:szCs w:val="22"/>
            <w:lang w:val="fr-FR"/>
          </w:rPr>
          <w:tab/>
        </w:r>
        <w:r w:rsidRPr="001369CF" w:rsidDel="001369CF">
          <w:rPr>
            <w:rStyle w:val="Lienhypertexte"/>
            <w:noProof/>
          </w:rPr>
          <w:delText>Step #6: clean ghost data at the end of Argos cycle files</w:delText>
        </w:r>
        <w:r w:rsidDel="001369CF">
          <w:rPr>
            <w:noProof/>
            <w:webHidden/>
          </w:rPr>
          <w:tab/>
          <w:delText>18</w:delText>
        </w:r>
      </w:del>
    </w:p>
    <w:p w:rsidR="004E186F" w:rsidDel="001369CF" w:rsidRDefault="004E186F">
      <w:pPr>
        <w:pStyle w:val="TM4"/>
        <w:tabs>
          <w:tab w:val="left" w:pos="825"/>
          <w:tab w:val="right" w:leader="dot" w:pos="9063"/>
        </w:tabs>
        <w:rPr>
          <w:del w:id="331" w:author="RANNOU Jean-Philippe" w:date="2020-06-19T10:36:00Z"/>
          <w:rFonts w:asciiTheme="minorHAnsi" w:hAnsiTheme="minorHAnsi"/>
          <w:noProof/>
          <w:szCs w:val="22"/>
          <w:lang w:val="fr-FR"/>
        </w:rPr>
      </w:pPr>
      <w:del w:id="332" w:author="RANNOU Jean-Philippe" w:date="2020-06-19T10:36:00Z">
        <w:r w:rsidRPr="001369CF" w:rsidDel="001369CF">
          <w:rPr>
            <w:rStyle w:val="Lienhypertexte"/>
            <w:noProof/>
          </w:rPr>
          <w:delText>6.1.1.8</w:delText>
        </w:r>
        <w:r w:rsidDel="001369CF">
          <w:rPr>
            <w:rFonts w:asciiTheme="minorHAnsi" w:hAnsiTheme="minorHAnsi"/>
            <w:noProof/>
            <w:szCs w:val="22"/>
            <w:lang w:val="fr-FR"/>
          </w:rPr>
          <w:tab/>
        </w:r>
        <w:r w:rsidRPr="001369CF" w:rsidDel="001369CF">
          <w:rPr>
            <w:rStyle w:val="Lienhypertexte"/>
            <w:noProof/>
          </w:rPr>
          <w:delText>Final step: check the processed output files</w:delText>
        </w:r>
        <w:r w:rsidDel="001369CF">
          <w:rPr>
            <w:noProof/>
            <w:webHidden/>
          </w:rPr>
          <w:tab/>
          <w:delText>18</w:delText>
        </w:r>
      </w:del>
    </w:p>
    <w:p w:rsidR="004E186F" w:rsidDel="001369CF" w:rsidRDefault="004E186F">
      <w:pPr>
        <w:pStyle w:val="TM3"/>
        <w:tabs>
          <w:tab w:val="left" w:pos="660"/>
          <w:tab w:val="right" w:leader="dot" w:pos="9063"/>
        </w:tabs>
        <w:rPr>
          <w:del w:id="333" w:author="RANNOU Jean-Philippe" w:date="2020-06-19T10:36:00Z"/>
          <w:rFonts w:asciiTheme="minorHAnsi" w:hAnsiTheme="minorHAnsi"/>
          <w:smallCaps w:val="0"/>
          <w:noProof/>
          <w:szCs w:val="22"/>
          <w:lang w:val="fr-FR"/>
        </w:rPr>
      </w:pPr>
      <w:del w:id="334" w:author="RANNOU Jean-Philippe" w:date="2020-06-19T10:36:00Z">
        <w:r w:rsidRPr="001369CF" w:rsidDel="001369CF">
          <w:rPr>
            <w:rStyle w:val="Lienhypertexte"/>
            <w:smallCaps w:val="0"/>
            <w:noProof/>
          </w:rPr>
          <w:delText>6.1.2</w:delText>
        </w:r>
        <w:r w:rsidDel="001369CF">
          <w:rPr>
            <w:rFonts w:asciiTheme="minorHAnsi" w:hAnsiTheme="minorHAnsi"/>
            <w:smallCaps w:val="0"/>
            <w:noProof/>
            <w:szCs w:val="22"/>
            <w:lang w:val="fr-FR"/>
          </w:rPr>
          <w:tab/>
        </w:r>
        <w:r w:rsidRPr="001369CF" w:rsidDel="001369CF">
          <w:rPr>
            <w:rStyle w:val="Lienhypertexte"/>
            <w:smallCaps w:val="0"/>
            <w:noProof/>
          </w:rPr>
          <w:delText>For Iridium SBD floats</w:delText>
        </w:r>
        <w:r w:rsidDel="001369CF">
          <w:rPr>
            <w:noProof/>
            <w:webHidden/>
          </w:rPr>
          <w:tab/>
          <w:delText>18</w:delText>
        </w:r>
      </w:del>
    </w:p>
    <w:p w:rsidR="004E186F" w:rsidDel="001369CF" w:rsidRDefault="004E186F">
      <w:pPr>
        <w:pStyle w:val="TM4"/>
        <w:tabs>
          <w:tab w:val="left" w:pos="825"/>
          <w:tab w:val="right" w:leader="dot" w:pos="9063"/>
        </w:tabs>
        <w:rPr>
          <w:del w:id="335" w:author="RANNOU Jean-Philippe" w:date="2020-06-19T10:36:00Z"/>
          <w:rFonts w:asciiTheme="minorHAnsi" w:hAnsiTheme="minorHAnsi"/>
          <w:noProof/>
          <w:szCs w:val="22"/>
          <w:lang w:val="fr-FR"/>
        </w:rPr>
      </w:pPr>
      <w:del w:id="336" w:author="RANNOU Jean-Philippe" w:date="2020-06-19T10:36:00Z">
        <w:r w:rsidRPr="001369CF" w:rsidDel="001369CF">
          <w:rPr>
            <w:rStyle w:val="Lienhypertexte"/>
            <w:noProof/>
          </w:rPr>
          <w:delText>6.1.2.1</w:delText>
        </w:r>
        <w:r w:rsidDel="001369CF">
          <w:rPr>
            <w:rFonts w:asciiTheme="minorHAnsi" w:hAnsiTheme="minorHAnsi"/>
            <w:noProof/>
            <w:szCs w:val="22"/>
            <w:lang w:val="fr-FR"/>
          </w:rPr>
          <w:tab/>
        </w:r>
        <w:r w:rsidRPr="001369CF" w:rsidDel="001369CF">
          <w:rPr>
            <w:rStyle w:val="Lienhypertexte"/>
            <w:noProof/>
          </w:rPr>
          <w:delText>Rename the mail files</w:delText>
        </w:r>
        <w:r w:rsidDel="001369CF">
          <w:rPr>
            <w:noProof/>
            <w:webHidden/>
          </w:rPr>
          <w:tab/>
          <w:delText>18</w:delText>
        </w:r>
      </w:del>
    </w:p>
    <w:p w:rsidR="004E186F" w:rsidDel="001369CF" w:rsidRDefault="004E186F">
      <w:pPr>
        <w:pStyle w:val="TM4"/>
        <w:tabs>
          <w:tab w:val="left" w:pos="825"/>
          <w:tab w:val="right" w:leader="dot" w:pos="9063"/>
        </w:tabs>
        <w:rPr>
          <w:del w:id="337" w:author="RANNOU Jean-Philippe" w:date="2020-06-19T10:36:00Z"/>
          <w:rFonts w:asciiTheme="minorHAnsi" w:hAnsiTheme="minorHAnsi"/>
          <w:noProof/>
          <w:szCs w:val="22"/>
          <w:lang w:val="fr-FR"/>
        </w:rPr>
      </w:pPr>
      <w:del w:id="338" w:author="RANNOU Jean-Philippe" w:date="2020-06-19T10:36:00Z">
        <w:r w:rsidRPr="001369CF" w:rsidDel="001369CF">
          <w:rPr>
            <w:rStyle w:val="Lienhypertexte"/>
            <w:noProof/>
          </w:rPr>
          <w:delText>6.1.2.2</w:delText>
        </w:r>
        <w:r w:rsidDel="001369CF">
          <w:rPr>
            <w:rFonts w:asciiTheme="minorHAnsi" w:hAnsiTheme="minorHAnsi"/>
            <w:noProof/>
            <w:szCs w:val="22"/>
            <w:lang w:val="fr-FR"/>
          </w:rPr>
          <w:tab/>
        </w:r>
        <w:r w:rsidRPr="001369CF" w:rsidDel="001369CF">
          <w:rPr>
            <w:rStyle w:val="Lienhypertexte"/>
            <w:noProof/>
          </w:rPr>
          <w:delText>Duplicate the mail files</w:delText>
        </w:r>
        <w:r w:rsidDel="001369CF">
          <w:rPr>
            <w:noProof/>
            <w:webHidden/>
          </w:rPr>
          <w:tab/>
          <w:delText>19</w:delText>
        </w:r>
      </w:del>
    </w:p>
    <w:p w:rsidR="004E186F" w:rsidDel="001369CF" w:rsidRDefault="004E186F">
      <w:pPr>
        <w:pStyle w:val="TM3"/>
        <w:tabs>
          <w:tab w:val="left" w:pos="660"/>
          <w:tab w:val="right" w:leader="dot" w:pos="9063"/>
        </w:tabs>
        <w:rPr>
          <w:del w:id="339" w:author="RANNOU Jean-Philippe" w:date="2020-06-19T10:36:00Z"/>
          <w:rFonts w:asciiTheme="minorHAnsi" w:hAnsiTheme="minorHAnsi"/>
          <w:smallCaps w:val="0"/>
          <w:noProof/>
          <w:szCs w:val="22"/>
          <w:lang w:val="fr-FR"/>
        </w:rPr>
      </w:pPr>
      <w:del w:id="340" w:author="RANNOU Jean-Philippe" w:date="2020-06-19T10:36:00Z">
        <w:r w:rsidRPr="001369CF" w:rsidDel="001369CF">
          <w:rPr>
            <w:rStyle w:val="Lienhypertexte"/>
            <w:smallCaps w:val="0"/>
            <w:noProof/>
          </w:rPr>
          <w:delText>6.1.3</w:delText>
        </w:r>
        <w:r w:rsidDel="001369CF">
          <w:rPr>
            <w:rFonts w:asciiTheme="minorHAnsi" w:hAnsiTheme="minorHAnsi"/>
            <w:smallCaps w:val="0"/>
            <w:noProof/>
            <w:szCs w:val="22"/>
            <w:lang w:val="fr-FR"/>
          </w:rPr>
          <w:tab/>
        </w:r>
        <w:r w:rsidRPr="001369CF" w:rsidDel="001369CF">
          <w:rPr>
            <w:rStyle w:val="Lienhypertexte"/>
            <w:smallCaps w:val="0"/>
            <w:noProof/>
          </w:rPr>
          <w:delText>For Iridium RUDICS floats</w:delText>
        </w:r>
        <w:r w:rsidDel="001369CF">
          <w:rPr>
            <w:noProof/>
            <w:webHidden/>
          </w:rPr>
          <w:tab/>
          <w:delText>19</w:delText>
        </w:r>
      </w:del>
    </w:p>
    <w:p w:rsidR="004E186F" w:rsidDel="001369CF" w:rsidRDefault="004E186F">
      <w:pPr>
        <w:pStyle w:val="TM4"/>
        <w:tabs>
          <w:tab w:val="left" w:pos="825"/>
          <w:tab w:val="right" w:leader="dot" w:pos="9063"/>
        </w:tabs>
        <w:rPr>
          <w:del w:id="341" w:author="RANNOU Jean-Philippe" w:date="2020-06-19T10:36:00Z"/>
          <w:rFonts w:asciiTheme="minorHAnsi" w:hAnsiTheme="minorHAnsi"/>
          <w:noProof/>
          <w:szCs w:val="22"/>
          <w:lang w:val="fr-FR"/>
        </w:rPr>
      </w:pPr>
      <w:del w:id="342" w:author="RANNOU Jean-Philippe" w:date="2020-06-19T10:36:00Z">
        <w:r w:rsidRPr="001369CF" w:rsidDel="001369CF">
          <w:rPr>
            <w:rStyle w:val="Lienhypertexte"/>
            <w:noProof/>
          </w:rPr>
          <w:delText>6.1.3.1</w:delText>
        </w:r>
        <w:r w:rsidDel="001369CF">
          <w:rPr>
            <w:rFonts w:asciiTheme="minorHAnsi" w:hAnsiTheme="minorHAnsi"/>
            <w:noProof/>
            <w:szCs w:val="22"/>
            <w:lang w:val="fr-FR"/>
          </w:rPr>
          <w:tab/>
        </w:r>
        <w:r w:rsidRPr="001369CF" w:rsidDel="001369CF">
          <w:rPr>
            <w:rStyle w:val="Lienhypertexte"/>
            <w:noProof/>
          </w:rPr>
          <w:delText>Duplicate the Iridium files</w:delText>
        </w:r>
        <w:r w:rsidDel="001369CF">
          <w:rPr>
            <w:noProof/>
            <w:webHidden/>
          </w:rPr>
          <w:tab/>
          <w:delText>19</w:delText>
        </w:r>
      </w:del>
    </w:p>
    <w:p w:rsidR="004E186F" w:rsidDel="001369CF" w:rsidRDefault="004E186F">
      <w:pPr>
        <w:pStyle w:val="TM2"/>
        <w:tabs>
          <w:tab w:val="left" w:pos="495"/>
          <w:tab w:val="right" w:leader="dot" w:pos="9063"/>
        </w:tabs>
        <w:rPr>
          <w:del w:id="343" w:author="RANNOU Jean-Philippe" w:date="2020-06-19T10:36:00Z"/>
          <w:rFonts w:asciiTheme="minorHAnsi" w:hAnsiTheme="minorHAnsi"/>
          <w:b w:val="0"/>
          <w:bCs w:val="0"/>
          <w:smallCaps w:val="0"/>
          <w:noProof/>
          <w:szCs w:val="22"/>
          <w:lang w:val="fr-FR"/>
        </w:rPr>
      </w:pPr>
      <w:del w:id="344" w:author="RANNOU Jean-Philippe" w:date="2020-06-19T10:36:00Z">
        <w:r w:rsidRPr="001369CF" w:rsidDel="001369CF">
          <w:rPr>
            <w:rStyle w:val="Lienhypertexte"/>
            <w:b w:val="0"/>
            <w:bCs w:val="0"/>
            <w:smallCaps w:val="0"/>
            <w:noProof/>
          </w:rPr>
          <w:delText>6.2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Decoding of float transmitted data</w:delText>
        </w:r>
        <w:r w:rsidDel="001369CF">
          <w:rPr>
            <w:noProof/>
            <w:webHidden/>
          </w:rPr>
          <w:tab/>
          <w:delText>20</w:delText>
        </w:r>
      </w:del>
    </w:p>
    <w:p w:rsidR="004E186F" w:rsidDel="001369CF" w:rsidRDefault="004E186F">
      <w:pPr>
        <w:pStyle w:val="TM2"/>
        <w:tabs>
          <w:tab w:val="left" w:pos="495"/>
          <w:tab w:val="right" w:leader="dot" w:pos="9063"/>
        </w:tabs>
        <w:rPr>
          <w:del w:id="345" w:author="RANNOU Jean-Philippe" w:date="2020-06-19T10:36:00Z"/>
          <w:rFonts w:asciiTheme="minorHAnsi" w:hAnsiTheme="minorHAnsi"/>
          <w:b w:val="0"/>
          <w:bCs w:val="0"/>
          <w:smallCaps w:val="0"/>
          <w:noProof/>
          <w:szCs w:val="22"/>
          <w:lang w:val="fr-FR"/>
        </w:rPr>
      </w:pPr>
      <w:del w:id="346" w:author="RANNOU Jean-Philippe" w:date="2020-06-19T10:36:00Z">
        <w:r w:rsidRPr="001369CF" w:rsidDel="001369CF">
          <w:rPr>
            <w:rStyle w:val="Lienhypertexte"/>
            <w:b w:val="0"/>
            <w:bCs w:val="0"/>
            <w:smallCaps w:val="0"/>
            <w:noProof/>
          </w:rPr>
          <w:delText>6.3</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input and output files</w:delText>
        </w:r>
        <w:r w:rsidDel="001369CF">
          <w:rPr>
            <w:noProof/>
            <w:webHidden/>
          </w:rPr>
          <w:tab/>
          <w:delText>20</w:delText>
        </w:r>
      </w:del>
    </w:p>
    <w:p w:rsidR="004E186F" w:rsidDel="001369CF" w:rsidRDefault="004E186F">
      <w:pPr>
        <w:pStyle w:val="TM1"/>
        <w:tabs>
          <w:tab w:val="left" w:pos="330"/>
          <w:tab w:val="right" w:leader="dot" w:pos="9063"/>
        </w:tabs>
        <w:rPr>
          <w:del w:id="347" w:author="RANNOU Jean-Philippe" w:date="2020-06-19T10:36:00Z"/>
          <w:rFonts w:asciiTheme="minorHAnsi" w:hAnsiTheme="minorHAnsi"/>
          <w:b w:val="0"/>
          <w:bCs w:val="0"/>
          <w:caps w:val="0"/>
          <w:noProof/>
          <w:szCs w:val="22"/>
          <w:u w:val="none"/>
          <w:lang w:val="fr-FR"/>
        </w:rPr>
      </w:pPr>
      <w:del w:id="348" w:author="RANNOU Jean-Philippe" w:date="2020-06-19T10:36:00Z">
        <w:r w:rsidRPr="001369CF" w:rsidDel="001369CF">
          <w:rPr>
            <w:rStyle w:val="Lienhypertexte"/>
            <w:b w:val="0"/>
            <w:bCs w:val="0"/>
            <w:caps w:val="0"/>
            <w:noProof/>
          </w:rPr>
          <w:delText>7</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Using the DAC decoder</w:delText>
        </w:r>
        <w:r w:rsidDel="001369CF">
          <w:rPr>
            <w:noProof/>
            <w:webHidden/>
          </w:rPr>
          <w:tab/>
          <w:delText>21</w:delText>
        </w:r>
      </w:del>
    </w:p>
    <w:p w:rsidR="004E186F" w:rsidDel="001369CF" w:rsidRDefault="004E186F">
      <w:pPr>
        <w:pStyle w:val="TM2"/>
        <w:tabs>
          <w:tab w:val="left" w:pos="495"/>
          <w:tab w:val="right" w:leader="dot" w:pos="9063"/>
        </w:tabs>
        <w:rPr>
          <w:del w:id="349" w:author="RANNOU Jean-Philippe" w:date="2020-06-19T10:36:00Z"/>
          <w:rFonts w:asciiTheme="minorHAnsi" w:hAnsiTheme="minorHAnsi"/>
          <w:b w:val="0"/>
          <w:bCs w:val="0"/>
          <w:smallCaps w:val="0"/>
          <w:noProof/>
          <w:szCs w:val="22"/>
          <w:lang w:val="fr-FR"/>
        </w:rPr>
      </w:pPr>
      <w:del w:id="350" w:author="RANNOU Jean-Philippe" w:date="2020-06-19T10:36:00Z">
        <w:r w:rsidRPr="001369CF" w:rsidDel="001369CF">
          <w:rPr>
            <w:rStyle w:val="Lienhypertexte"/>
            <w:b w:val="0"/>
            <w:bCs w:val="0"/>
            <w:smallCaps w:val="0"/>
            <w:noProof/>
          </w:rPr>
          <w:delText>7.1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input parameters</w:delText>
        </w:r>
        <w:r w:rsidDel="001369CF">
          <w:rPr>
            <w:noProof/>
            <w:webHidden/>
          </w:rPr>
          <w:tab/>
          <w:delText>21</w:delText>
        </w:r>
      </w:del>
    </w:p>
    <w:p w:rsidR="004E186F" w:rsidDel="001369CF" w:rsidRDefault="004E186F">
      <w:pPr>
        <w:pStyle w:val="TM3"/>
        <w:tabs>
          <w:tab w:val="left" w:pos="660"/>
          <w:tab w:val="right" w:leader="dot" w:pos="9063"/>
        </w:tabs>
        <w:rPr>
          <w:del w:id="351" w:author="RANNOU Jean-Philippe" w:date="2020-06-19T10:36:00Z"/>
          <w:rFonts w:asciiTheme="minorHAnsi" w:hAnsiTheme="minorHAnsi"/>
          <w:smallCaps w:val="0"/>
          <w:noProof/>
          <w:szCs w:val="22"/>
          <w:lang w:val="fr-FR"/>
        </w:rPr>
      </w:pPr>
      <w:del w:id="352" w:author="RANNOU Jean-Philippe" w:date="2020-06-19T10:36:00Z">
        <w:r w:rsidRPr="001369CF" w:rsidDel="001369CF">
          <w:rPr>
            <w:rStyle w:val="Lienhypertexte"/>
            <w:smallCaps w:val="0"/>
            <w:noProof/>
          </w:rPr>
          <w:delText>7.1.1</w:delText>
        </w:r>
        <w:r w:rsidDel="001369CF">
          <w:rPr>
            <w:rFonts w:asciiTheme="minorHAnsi" w:hAnsiTheme="minorHAnsi"/>
            <w:smallCaps w:val="0"/>
            <w:noProof/>
            <w:szCs w:val="22"/>
            <w:lang w:val="fr-FR"/>
          </w:rPr>
          <w:tab/>
        </w:r>
        <w:r w:rsidRPr="001369CF" w:rsidDel="001369CF">
          <w:rPr>
            <w:rStyle w:val="Lienhypertexte"/>
            <w:smallCaps w:val="0"/>
            <w:noProof/>
          </w:rPr>
          <w:delText>For Argos floats</w:delText>
        </w:r>
        <w:r w:rsidDel="001369CF">
          <w:rPr>
            <w:noProof/>
            <w:webHidden/>
          </w:rPr>
          <w:tab/>
          <w:delText>21</w:delText>
        </w:r>
      </w:del>
    </w:p>
    <w:p w:rsidR="004E186F" w:rsidDel="001369CF" w:rsidRDefault="004E186F">
      <w:pPr>
        <w:pStyle w:val="TM3"/>
        <w:tabs>
          <w:tab w:val="left" w:pos="660"/>
          <w:tab w:val="right" w:leader="dot" w:pos="9063"/>
        </w:tabs>
        <w:rPr>
          <w:del w:id="353" w:author="RANNOU Jean-Philippe" w:date="2020-06-19T10:36:00Z"/>
          <w:rFonts w:asciiTheme="minorHAnsi" w:hAnsiTheme="minorHAnsi"/>
          <w:smallCaps w:val="0"/>
          <w:noProof/>
          <w:szCs w:val="22"/>
          <w:lang w:val="fr-FR"/>
        </w:rPr>
      </w:pPr>
      <w:del w:id="354" w:author="RANNOU Jean-Philippe" w:date="2020-06-19T10:36:00Z">
        <w:r w:rsidRPr="001369CF" w:rsidDel="001369CF">
          <w:rPr>
            <w:rStyle w:val="Lienhypertexte"/>
            <w:smallCaps w:val="0"/>
            <w:noProof/>
          </w:rPr>
          <w:delText>7.1.2</w:delText>
        </w:r>
        <w:r w:rsidDel="001369CF">
          <w:rPr>
            <w:rFonts w:asciiTheme="minorHAnsi" w:hAnsiTheme="minorHAnsi"/>
            <w:smallCaps w:val="0"/>
            <w:noProof/>
            <w:szCs w:val="22"/>
            <w:lang w:val="fr-FR"/>
          </w:rPr>
          <w:tab/>
        </w:r>
        <w:r w:rsidRPr="001369CF" w:rsidDel="001369CF">
          <w:rPr>
            <w:rStyle w:val="Lienhypertexte"/>
            <w:smallCaps w:val="0"/>
            <w:noProof/>
          </w:rPr>
          <w:delText>For Iridium floats</w:delText>
        </w:r>
        <w:r w:rsidDel="001369CF">
          <w:rPr>
            <w:noProof/>
            <w:webHidden/>
          </w:rPr>
          <w:tab/>
          <w:delText>22</w:delText>
        </w:r>
      </w:del>
    </w:p>
    <w:p w:rsidR="004E186F" w:rsidDel="001369CF" w:rsidRDefault="004E186F">
      <w:pPr>
        <w:pStyle w:val="TM3"/>
        <w:tabs>
          <w:tab w:val="left" w:pos="660"/>
          <w:tab w:val="right" w:leader="dot" w:pos="9063"/>
        </w:tabs>
        <w:rPr>
          <w:del w:id="355" w:author="RANNOU Jean-Philippe" w:date="2020-06-19T10:36:00Z"/>
          <w:rFonts w:asciiTheme="minorHAnsi" w:hAnsiTheme="minorHAnsi"/>
          <w:smallCaps w:val="0"/>
          <w:noProof/>
          <w:szCs w:val="22"/>
          <w:lang w:val="fr-FR"/>
        </w:rPr>
      </w:pPr>
      <w:del w:id="356" w:author="RANNOU Jean-Philippe" w:date="2020-06-19T10:36:00Z">
        <w:r w:rsidRPr="001369CF" w:rsidDel="001369CF">
          <w:rPr>
            <w:rStyle w:val="Lienhypertexte"/>
            <w:smallCaps w:val="0"/>
            <w:noProof/>
          </w:rPr>
          <w:delText>7.1.3</w:delText>
        </w:r>
        <w:r w:rsidDel="001369CF">
          <w:rPr>
            <w:rFonts w:asciiTheme="minorHAnsi" w:hAnsiTheme="minorHAnsi"/>
            <w:smallCaps w:val="0"/>
            <w:noProof/>
            <w:szCs w:val="22"/>
            <w:lang w:val="fr-FR"/>
          </w:rPr>
          <w:tab/>
        </w:r>
        <w:r w:rsidRPr="001369CF" w:rsidDel="001369CF">
          <w:rPr>
            <w:rStyle w:val="Lienhypertexte"/>
            <w:smallCaps w:val="0"/>
            <w:noProof/>
          </w:rPr>
          <w:delText>Additional parameters of the decoder</w:delText>
        </w:r>
        <w:r w:rsidDel="001369CF">
          <w:rPr>
            <w:noProof/>
            <w:webHidden/>
          </w:rPr>
          <w:tab/>
          <w:delText>23</w:delText>
        </w:r>
      </w:del>
    </w:p>
    <w:p w:rsidR="004E186F" w:rsidDel="001369CF" w:rsidRDefault="004E186F">
      <w:pPr>
        <w:pStyle w:val="TM2"/>
        <w:tabs>
          <w:tab w:val="left" w:pos="495"/>
          <w:tab w:val="right" w:leader="dot" w:pos="9063"/>
        </w:tabs>
        <w:rPr>
          <w:del w:id="357" w:author="RANNOU Jean-Philippe" w:date="2020-06-19T10:36:00Z"/>
          <w:rFonts w:asciiTheme="minorHAnsi" w:hAnsiTheme="minorHAnsi"/>
          <w:b w:val="0"/>
          <w:bCs w:val="0"/>
          <w:smallCaps w:val="0"/>
          <w:noProof/>
          <w:szCs w:val="22"/>
          <w:lang w:val="fr-FR"/>
        </w:rPr>
      </w:pPr>
      <w:del w:id="358" w:author="RANNOU Jean-Philippe" w:date="2020-06-19T10:36:00Z">
        <w:r w:rsidRPr="001369CF" w:rsidDel="001369CF">
          <w:rPr>
            <w:rStyle w:val="Lienhypertexte"/>
            <w:b w:val="0"/>
            <w:bCs w:val="0"/>
            <w:smallCaps w:val="0"/>
            <w:noProof/>
          </w:rPr>
          <w:delText>7.2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Decoder input and output files</w:delText>
        </w:r>
        <w:r w:rsidDel="001369CF">
          <w:rPr>
            <w:noProof/>
            <w:webHidden/>
          </w:rPr>
          <w:tab/>
          <w:delText>23</w:delText>
        </w:r>
      </w:del>
    </w:p>
    <w:p w:rsidR="004E186F" w:rsidDel="001369CF" w:rsidRDefault="004E186F">
      <w:pPr>
        <w:pStyle w:val="TM2"/>
        <w:tabs>
          <w:tab w:val="left" w:pos="495"/>
          <w:tab w:val="right" w:leader="dot" w:pos="9063"/>
        </w:tabs>
        <w:rPr>
          <w:del w:id="359" w:author="RANNOU Jean-Philippe" w:date="2020-06-19T10:36:00Z"/>
          <w:rFonts w:asciiTheme="minorHAnsi" w:hAnsiTheme="minorHAnsi"/>
          <w:b w:val="0"/>
          <w:bCs w:val="0"/>
          <w:smallCaps w:val="0"/>
          <w:noProof/>
          <w:szCs w:val="22"/>
          <w:lang w:val="fr-FR"/>
        </w:rPr>
      </w:pPr>
      <w:del w:id="360" w:author="RANNOU Jean-Philippe" w:date="2020-06-19T10:36:00Z">
        <w:r w:rsidRPr="001369CF" w:rsidDel="001369CF">
          <w:rPr>
            <w:rStyle w:val="Lienhypertexte"/>
            <w:b w:val="0"/>
            <w:bCs w:val="0"/>
            <w:smallCaps w:val="0"/>
            <w:noProof/>
          </w:rPr>
          <w:delText>7.3</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Deployment of the DAC decoder in the Coriolis infrastructure</w:delText>
        </w:r>
        <w:r w:rsidDel="001369CF">
          <w:rPr>
            <w:noProof/>
            <w:webHidden/>
          </w:rPr>
          <w:tab/>
          <w:delText>24</w:delText>
        </w:r>
      </w:del>
    </w:p>
    <w:p w:rsidR="004E186F" w:rsidDel="001369CF" w:rsidRDefault="004E186F">
      <w:pPr>
        <w:pStyle w:val="TM3"/>
        <w:tabs>
          <w:tab w:val="left" w:pos="660"/>
          <w:tab w:val="right" w:leader="dot" w:pos="9063"/>
        </w:tabs>
        <w:rPr>
          <w:del w:id="361" w:author="RANNOU Jean-Philippe" w:date="2020-06-19T10:36:00Z"/>
          <w:rFonts w:asciiTheme="minorHAnsi" w:hAnsiTheme="minorHAnsi"/>
          <w:smallCaps w:val="0"/>
          <w:noProof/>
          <w:szCs w:val="22"/>
          <w:lang w:val="fr-FR"/>
        </w:rPr>
      </w:pPr>
      <w:del w:id="362" w:author="RANNOU Jean-Philippe" w:date="2020-06-19T10:36:00Z">
        <w:r w:rsidRPr="001369CF" w:rsidDel="001369CF">
          <w:rPr>
            <w:rStyle w:val="Lienhypertexte"/>
            <w:smallCaps w:val="0"/>
            <w:noProof/>
          </w:rPr>
          <w:delText>7.3.1</w:delText>
        </w:r>
        <w:r w:rsidDel="001369CF">
          <w:rPr>
            <w:rFonts w:asciiTheme="minorHAnsi" w:hAnsiTheme="minorHAnsi"/>
            <w:smallCaps w:val="0"/>
            <w:noProof/>
            <w:szCs w:val="22"/>
            <w:lang w:val="fr-FR"/>
          </w:rPr>
          <w:tab/>
        </w:r>
        <w:r w:rsidRPr="001369CF" w:rsidDel="001369CF">
          <w:rPr>
            <w:rStyle w:val="Lienhypertexte"/>
            <w:smallCaps w:val="0"/>
            <w:noProof/>
          </w:rPr>
          <w:delText>Argos floats processing</w:delText>
        </w:r>
        <w:r w:rsidDel="001369CF">
          <w:rPr>
            <w:noProof/>
            <w:webHidden/>
          </w:rPr>
          <w:tab/>
          <w:delText>24</w:delText>
        </w:r>
      </w:del>
    </w:p>
    <w:p w:rsidR="004E186F" w:rsidDel="001369CF" w:rsidRDefault="004E186F">
      <w:pPr>
        <w:pStyle w:val="TM3"/>
        <w:tabs>
          <w:tab w:val="left" w:pos="660"/>
          <w:tab w:val="right" w:leader="dot" w:pos="9063"/>
        </w:tabs>
        <w:rPr>
          <w:del w:id="363" w:author="RANNOU Jean-Philippe" w:date="2020-06-19T10:36:00Z"/>
          <w:rFonts w:asciiTheme="minorHAnsi" w:hAnsiTheme="minorHAnsi"/>
          <w:smallCaps w:val="0"/>
          <w:noProof/>
          <w:szCs w:val="22"/>
          <w:lang w:val="fr-FR"/>
        </w:rPr>
      </w:pPr>
      <w:del w:id="364" w:author="RANNOU Jean-Philippe" w:date="2020-06-19T10:36:00Z">
        <w:r w:rsidRPr="001369CF" w:rsidDel="001369CF">
          <w:rPr>
            <w:rStyle w:val="Lienhypertexte"/>
            <w:smallCaps w:val="0"/>
            <w:noProof/>
          </w:rPr>
          <w:delText>7.3.2</w:delText>
        </w:r>
        <w:r w:rsidDel="001369CF">
          <w:rPr>
            <w:rFonts w:asciiTheme="minorHAnsi" w:hAnsiTheme="minorHAnsi"/>
            <w:smallCaps w:val="0"/>
            <w:noProof/>
            <w:szCs w:val="22"/>
            <w:lang w:val="fr-FR"/>
          </w:rPr>
          <w:tab/>
        </w:r>
        <w:r w:rsidRPr="001369CF" w:rsidDel="001369CF">
          <w:rPr>
            <w:rStyle w:val="Lienhypertexte"/>
            <w:smallCaps w:val="0"/>
            <w:noProof/>
          </w:rPr>
          <w:delText>Iridium floats processing</w:delText>
        </w:r>
        <w:r w:rsidDel="001369CF">
          <w:rPr>
            <w:noProof/>
            <w:webHidden/>
          </w:rPr>
          <w:tab/>
          <w:delText>25</w:delText>
        </w:r>
      </w:del>
    </w:p>
    <w:p w:rsidR="004E186F" w:rsidDel="001369CF" w:rsidRDefault="004E186F">
      <w:pPr>
        <w:pStyle w:val="TM1"/>
        <w:tabs>
          <w:tab w:val="left" w:pos="330"/>
          <w:tab w:val="right" w:leader="dot" w:pos="9063"/>
        </w:tabs>
        <w:rPr>
          <w:del w:id="365" w:author="RANNOU Jean-Philippe" w:date="2020-06-19T10:36:00Z"/>
          <w:rFonts w:asciiTheme="minorHAnsi" w:hAnsiTheme="minorHAnsi"/>
          <w:b w:val="0"/>
          <w:bCs w:val="0"/>
          <w:caps w:val="0"/>
          <w:noProof/>
          <w:szCs w:val="22"/>
          <w:u w:val="none"/>
          <w:lang w:val="fr-FR"/>
        </w:rPr>
      </w:pPr>
      <w:del w:id="366" w:author="RANNOU Jean-Philippe" w:date="2020-06-19T10:36:00Z">
        <w:r w:rsidRPr="001369CF" w:rsidDel="001369CF">
          <w:rPr>
            <w:rStyle w:val="Lienhypertexte"/>
            <w:b w:val="0"/>
            <w:bCs w:val="0"/>
            <w:caps w:val="0"/>
            <w:noProof/>
          </w:rPr>
          <w:delText>8</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A: detailed description of the decoder package</w:delText>
        </w:r>
        <w:r w:rsidDel="001369CF">
          <w:rPr>
            <w:noProof/>
            <w:webHidden/>
          </w:rPr>
          <w:tab/>
          <w:delText>26</w:delText>
        </w:r>
      </w:del>
    </w:p>
    <w:p w:rsidR="004E186F" w:rsidDel="001369CF" w:rsidRDefault="004E186F">
      <w:pPr>
        <w:pStyle w:val="TM2"/>
        <w:tabs>
          <w:tab w:val="left" w:pos="495"/>
          <w:tab w:val="right" w:leader="dot" w:pos="9063"/>
        </w:tabs>
        <w:rPr>
          <w:del w:id="367" w:author="RANNOU Jean-Philippe" w:date="2020-06-19T10:36:00Z"/>
          <w:rFonts w:asciiTheme="minorHAnsi" w:hAnsiTheme="minorHAnsi"/>
          <w:b w:val="0"/>
          <w:bCs w:val="0"/>
          <w:smallCaps w:val="0"/>
          <w:noProof/>
          <w:szCs w:val="22"/>
          <w:lang w:val="fr-FR"/>
        </w:rPr>
      </w:pPr>
      <w:del w:id="368" w:author="RANNOU Jean-Philippe" w:date="2020-06-19T10:36:00Z">
        <w:r w:rsidRPr="001369CF" w:rsidDel="001369CF">
          <w:rPr>
            <w:rStyle w:val="Lienhypertexte"/>
            <w:b w:val="0"/>
            <w:bCs w:val="0"/>
            <w:smallCaps w:val="0"/>
            <w:noProof/>
          </w:rPr>
          <w:delText>8.1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The decArgo_soft directory</w:delText>
        </w:r>
        <w:r w:rsidDel="001369CF">
          <w:rPr>
            <w:noProof/>
            <w:webHidden/>
          </w:rPr>
          <w:tab/>
          <w:delText>27</w:delText>
        </w:r>
      </w:del>
    </w:p>
    <w:p w:rsidR="004E186F" w:rsidDel="001369CF" w:rsidRDefault="004E186F">
      <w:pPr>
        <w:pStyle w:val="TM3"/>
        <w:tabs>
          <w:tab w:val="left" w:pos="660"/>
          <w:tab w:val="right" w:leader="dot" w:pos="9063"/>
        </w:tabs>
        <w:rPr>
          <w:del w:id="369" w:author="RANNOU Jean-Philippe" w:date="2020-06-19T10:36:00Z"/>
          <w:rFonts w:asciiTheme="minorHAnsi" w:hAnsiTheme="minorHAnsi"/>
          <w:smallCaps w:val="0"/>
          <w:noProof/>
          <w:szCs w:val="22"/>
          <w:lang w:val="fr-FR"/>
        </w:rPr>
      </w:pPr>
      <w:del w:id="370" w:author="RANNOU Jean-Philippe" w:date="2020-06-19T10:36:00Z">
        <w:r w:rsidRPr="001369CF" w:rsidDel="001369CF">
          <w:rPr>
            <w:rStyle w:val="Lienhypertexte"/>
            <w:smallCaps w:val="0"/>
            <w:noProof/>
          </w:rPr>
          <w:delText>8.1.1</w:delText>
        </w:r>
        <w:r w:rsidDel="001369CF">
          <w:rPr>
            <w:rFonts w:asciiTheme="minorHAnsi" w:hAnsiTheme="minorHAnsi"/>
            <w:smallCaps w:val="0"/>
            <w:noProof/>
            <w:szCs w:val="22"/>
            <w:lang w:val="fr-FR"/>
          </w:rPr>
          <w:tab/>
        </w:r>
        <w:r w:rsidRPr="001369CF" w:rsidDel="001369CF">
          <w:rPr>
            <w:rStyle w:val="Lienhypertexte"/>
            <w:smallCaps w:val="0"/>
            <w:noProof/>
          </w:rPr>
          <w:delText>The decArgo_soft/soft directory</w:delText>
        </w:r>
        <w:r w:rsidDel="001369CF">
          <w:rPr>
            <w:noProof/>
            <w:webHidden/>
          </w:rPr>
          <w:tab/>
          <w:delText>27</w:delText>
        </w:r>
      </w:del>
    </w:p>
    <w:p w:rsidR="004E186F" w:rsidDel="001369CF" w:rsidRDefault="004E186F">
      <w:pPr>
        <w:pStyle w:val="TM3"/>
        <w:tabs>
          <w:tab w:val="left" w:pos="660"/>
          <w:tab w:val="right" w:leader="dot" w:pos="9063"/>
        </w:tabs>
        <w:rPr>
          <w:del w:id="371" w:author="RANNOU Jean-Philippe" w:date="2020-06-19T10:36:00Z"/>
          <w:rFonts w:asciiTheme="minorHAnsi" w:hAnsiTheme="minorHAnsi"/>
          <w:smallCaps w:val="0"/>
          <w:noProof/>
          <w:szCs w:val="22"/>
          <w:lang w:val="fr-FR"/>
        </w:rPr>
      </w:pPr>
      <w:del w:id="372" w:author="RANNOU Jean-Philippe" w:date="2020-06-19T10:36:00Z">
        <w:r w:rsidRPr="001369CF" w:rsidDel="001369CF">
          <w:rPr>
            <w:rStyle w:val="Lienhypertexte"/>
            <w:smallCaps w:val="0"/>
            <w:noProof/>
          </w:rPr>
          <w:delText>8.1.2</w:delText>
        </w:r>
        <w:r w:rsidDel="001369CF">
          <w:rPr>
            <w:rFonts w:asciiTheme="minorHAnsi" w:hAnsiTheme="minorHAnsi"/>
            <w:smallCaps w:val="0"/>
            <w:noProof/>
            <w:szCs w:val="22"/>
            <w:lang w:val="fr-FR"/>
          </w:rPr>
          <w:tab/>
        </w:r>
        <w:r w:rsidRPr="001369CF" w:rsidDel="001369CF">
          <w:rPr>
            <w:rStyle w:val="Lienhypertexte"/>
            <w:smallCaps w:val="0"/>
            <w:noProof/>
          </w:rPr>
          <w:delText>The decArgo_soft/config directory</w:delText>
        </w:r>
        <w:r w:rsidDel="001369CF">
          <w:rPr>
            <w:noProof/>
            <w:webHidden/>
          </w:rPr>
          <w:tab/>
          <w:delText>27</w:delText>
        </w:r>
      </w:del>
    </w:p>
    <w:p w:rsidR="004E186F" w:rsidDel="001369CF" w:rsidRDefault="004E186F">
      <w:pPr>
        <w:pStyle w:val="TM2"/>
        <w:tabs>
          <w:tab w:val="left" w:pos="495"/>
          <w:tab w:val="right" w:leader="dot" w:pos="9063"/>
        </w:tabs>
        <w:rPr>
          <w:del w:id="373" w:author="RANNOU Jean-Philippe" w:date="2020-06-19T10:36:00Z"/>
          <w:rFonts w:asciiTheme="minorHAnsi" w:hAnsiTheme="minorHAnsi"/>
          <w:b w:val="0"/>
          <w:bCs w:val="0"/>
          <w:smallCaps w:val="0"/>
          <w:noProof/>
          <w:szCs w:val="22"/>
          <w:lang w:val="fr-FR"/>
        </w:rPr>
      </w:pPr>
      <w:del w:id="374" w:author="RANNOU Jean-Philippe" w:date="2020-06-19T10:36:00Z">
        <w:r w:rsidRPr="001369CF" w:rsidDel="001369CF">
          <w:rPr>
            <w:rStyle w:val="Lienhypertexte"/>
            <w:b w:val="0"/>
            <w:bCs w:val="0"/>
            <w:smallCaps w:val="0"/>
            <w:noProof/>
          </w:rPr>
          <w:delText>8.2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The decArgo_doc directory</w:delText>
        </w:r>
        <w:r w:rsidDel="001369CF">
          <w:rPr>
            <w:noProof/>
            <w:webHidden/>
          </w:rPr>
          <w:tab/>
          <w:delText>27</w:delText>
        </w:r>
      </w:del>
    </w:p>
    <w:p w:rsidR="004E186F" w:rsidDel="001369CF" w:rsidRDefault="004E186F">
      <w:pPr>
        <w:pStyle w:val="TM2"/>
        <w:tabs>
          <w:tab w:val="left" w:pos="495"/>
          <w:tab w:val="right" w:leader="dot" w:pos="9063"/>
        </w:tabs>
        <w:rPr>
          <w:del w:id="375" w:author="RANNOU Jean-Philippe" w:date="2020-06-19T10:36:00Z"/>
          <w:rFonts w:asciiTheme="minorHAnsi" w:hAnsiTheme="minorHAnsi"/>
          <w:b w:val="0"/>
          <w:bCs w:val="0"/>
          <w:smallCaps w:val="0"/>
          <w:noProof/>
          <w:szCs w:val="22"/>
          <w:lang w:val="fr-FR"/>
        </w:rPr>
      </w:pPr>
      <w:del w:id="376" w:author="RANNOU Jean-Philippe" w:date="2020-06-19T10:36:00Z">
        <w:r w:rsidRPr="001369CF" w:rsidDel="001369CF">
          <w:rPr>
            <w:rStyle w:val="Lienhypertexte"/>
            <w:b w:val="0"/>
            <w:bCs w:val="0"/>
            <w:smallCaps w:val="0"/>
            <w:noProof/>
          </w:rPr>
          <w:delText>8.3</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The decArgo_config_floats directory</w:delText>
        </w:r>
        <w:r w:rsidDel="001369CF">
          <w:rPr>
            <w:noProof/>
            <w:webHidden/>
          </w:rPr>
          <w:tab/>
          <w:delText>27</w:delText>
        </w:r>
      </w:del>
    </w:p>
    <w:p w:rsidR="004E186F" w:rsidDel="001369CF" w:rsidRDefault="004E186F">
      <w:pPr>
        <w:pStyle w:val="TM1"/>
        <w:tabs>
          <w:tab w:val="left" w:pos="330"/>
          <w:tab w:val="right" w:leader="dot" w:pos="9063"/>
        </w:tabs>
        <w:rPr>
          <w:del w:id="377" w:author="RANNOU Jean-Philippe" w:date="2020-06-19T10:36:00Z"/>
          <w:rFonts w:asciiTheme="minorHAnsi" w:hAnsiTheme="minorHAnsi"/>
          <w:b w:val="0"/>
          <w:bCs w:val="0"/>
          <w:caps w:val="0"/>
          <w:noProof/>
          <w:szCs w:val="22"/>
          <w:u w:val="none"/>
          <w:lang w:val="fr-FR"/>
        </w:rPr>
      </w:pPr>
      <w:del w:id="378" w:author="RANNOU Jean-Philippe" w:date="2020-06-19T10:36:00Z">
        <w:r w:rsidRPr="001369CF" w:rsidDel="001369CF">
          <w:rPr>
            <w:rStyle w:val="Lienhypertexte"/>
            <w:b w:val="0"/>
            <w:bCs w:val="0"/>
            <w:caps w:val="0"/>
            <w:noProof/>
          </w:rPr>
          <w:delText>9</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B: specificities of Iridium data decoder</w:delText>
        </w:r>
        <w:r w:rsidDel="001369CF">
          <w:rPr>
            <w:noProof/>
            <w:webHidden/>
          </w:rPr>
          <w:tab/>
          <w:delText>28</w:delText>
        </w:r>
      </w:del>
    </w:p>
    <w:p w:rsidR="004E186F" w:rsidDel="001369CF" w:rsidRDefault="004E186F">
      <w:pPr>
        <w:pStyle w:val="TM2"/>
        <w:tabs>
          <w:tab w:val="left" w:pos="495"/>
          <w:tab w:val="right" w:leader="dot" w:pos="9063"/>
        </w:tabs>
        <w:rPr>
          <w:del w:id="379" w:author="RANNOU Jean-Philippe" w:date="2020-06-19T10:36:00Z"/>
          <w:rFonts w:asciiTheme="minorHAnsi" w:hAnsiTheme="minorHAnsi"/>
          <w:b w:val="0"/>
          <w:bCs w:val="0"/>
          <w:smallCaps w:val="0"/>
          <w:noProof/>
          <w:szCs w:val="22"/>
          <w:lang w:val="fr-FR"/>
        </w:rPr>
      </w:pPr>
      <w:del w:id="380" w:author="RANNOU Jean-Philippe" w:date="2020-06-19T10:36:00Z">
        <w:r w:rsidRPr="001369CF" w:rsidDel="001369CF">
          <w:rPr>
            <w:rStyle w:val="Lienhypertexte"/>
            <w:b w:val="0"/>
            <w:bCs w:val="0"/>
            <w:smallCaps w:val="0"/>
            <w:noProof/>
          </w:rPr>
          <w:delText>9.1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Management of Iridium mail files received from FLOAT_TRANSMISSION_TYPE #3 or #4 floats</w:delText>
        </w:r>
        <w:r w:rsidDel="001369CF">
          <w:rPr>
            <w:noProof/>
            <w:webHidden/>
          </w:rPr>
          <w:tab/>
          <w:delText>28</w:delText>
        </w:r>
      </w:del>
    </w:p>
    <w:p w:rsidR="004E186F" w:rsidDel="001369CF" w:rsidRDefault="004E186F">
      <w:pPr>
        <w:pStyle w:val="TM3"/>
        <w:tabs>
          <w:tab w:val="left" w:pos="660"/>
          <w:tab w:val="right" w:leader="dot" w:pos="9063"/>
        </w:tabs>
        <w:rPr>
          <w:del w:id="381" w:author="RANNOU Jean-Philippe" w:date="2020-06-19T10:36:00Z"/>
          <w:rFonts w:asciiTheme="minorHAnsi" w:hAnsiTheme="minorHAnsi"/>
          <w:smallCaps w:val="0"/>
          <w:noProof/>
          <w:szCs w:val="22"/>
          <w:lang w:val="fr-FR"/>
        </w:rPr>
      </w:pPr>
      <w:del w:id="382" w:author="RANNOU Jean-Philippe" w:date="2020-06-19T10:36:00Z">
        <w:r w:rsidRPr="001369CF" w:rsidDel="001369CF">
          <w:rPr>
            <w:rStyle w:val="Lienhypertexte"/>
            <w:smallCaps w:val="0"/>
            <w:noProof/>
            <w:highlight w:val="green"/>
          </w:rPr>
          <w:delText>9.1.1</w:delText>
        </w:r>
        <w:r w:rsidDel="001369CF">
          <w:rPr>
            <w:rFonts w:asciiTheme="minorHAnsi" w:hAnsiTheme="minorHAnsi"/>
            <w:smallCaps w:val="0"/>
            <w:noProof/>
            <w:szCs w:val="22"/>
            <w:lang w:val="fr-FR"/>
          </w:rPr>
          <w:tab/>
        </w:r>
        <w:r w:rsidRPr="001369CF" w:rsidDel="001369CF">
          <w:rPr>
            <w:rStyle w:val="Lienhypertexte"/>
            <w:smallCaps w:val="0"/>
            <w:noProof/>
            <w:highlight w:val="green"/>
          </w:rPr>
          <w:delText>For non Ice floats</w:delText>
        </w:r>
        <w:r w:rsidDel="001369CF">
          <w:rPr>
            <w:noProof/>
            <w:webHidden/>
          </w:rPr>
          <w:tab/>
          <w:delText>28</w:delText>
        </w:r>
      </w:del>
    </w:p>
    <w:p w:rsidR="004E186F" w:rsidDel="001369CF" w:rsidRDefault="004E186F">
      <w:pPr>
        <w:pStyle w:val="TM3"/>
        <w:tabs>
          <w:tab w:val="left" w:pos="660"/>
          <w:tab w:val="right" w:leader="dot" w:pos="9063"/>
        </w:tabs>
        <w:rPr>
          <w:del w:id="383" w:author="RANNOU Jean-Philippe" w:date="2020-06-19T10:36:00Z"/>
          <w:rFonts w:asciiTheme="minorHAnsi" w:hAnsiTheme="minorHAnsi"/>
          <w:smallCaps w:val="0"/>
          <w:noProof/>
          <w:szCs w:val="22"/>
          <w:lang w:val="fr-FR"/>
        </w:rPr>
      </w:pPr>
      <w:del w:id="384" w:author="RANNOU Jean-Philippe" w:date="2020-06-19T10:36:00Z">
        <w:r w:rsidRPr="001369CF" w:rsidDel="001369CF">
          <w:rPr>
            <w:rStyle w:val="Lienhypertexte"/>
            <w:smallCaps w:val="0"/>
            <w:noProof/>
            <w:highlight w:val="green"/>
          </w:rPr>
          <w:delText>9.1.2</w:delText>
        </w:r>
        <w:r w:rsidDel="001369CF">
          <w:rPr>
            <w:rFonts w:asciiTheme="minorHAnsi" w:hAnsiTheme="minorHAnsi"/>
            <w:smallCaps w:val="0"/>
            <w:noProof/>
            <w:szCs w:val="22"/>
            <w:lang w:val="fr-FR"/>
          </w:rPr>
          <w:tab/>
        </w:r>
        <w:r w:rsidRPr="001369CF" w:rsidDel="001369CF">
          <w:rPr>
            <w:rStyle w:val="Lienhypertexte"/>
            <w:smallCaps w:val="0"/>
            <w:noProof/>
            <w:highlight w:val="green"/>
          </w:rPr>
          <w:delText>For Ice floats</w:delText>
        </w:r>
        <w:r w:rsidDel="001369CF">
          <w:rPr>
            <w:noProof/>
            <w:webHidden/>
          </w:rPr>
          <w:tab/>
          <w:delText>29</w:delText>
        </w:r>
      </w:del>
    </w:p>
    <w:p w:rsidR="004E186F" w:rsidDel="001369CF" w:rsidRDefault="004E186F">
      <w:pPr>
        <w:pStyle w:val="TM2"/>
        <w:tabs>
          <w:tab w:val="left" w:pos="495"/>
          <w:tab w:val="right" w:leader="dot" w:pos="9063"/>
        </w:tabs>
        <w:rPr>
          <w:del w:id="385" w:author="RANNOU Jean-Philippe" w:date="2020-06-19T10:36:00Z"/>
          <w:rFonts w:asciiTheme="minorHAnsi" w:hAnsiTheme="minorHAnsi"/>
          <w:b w:val="0"/>
          <w:bCs w:val="0"/>
          <w:smallCaps w:val="0"/>
          <w:noProof/>
          <w:szCs w:val="22"/>
          <w:lang w:val="fr-FR"/>
        </w:rPr>
      </w:pPr>
      <w:del w:id="386" w:author="RANNOU Jean-Philippe" w:date="2020-06-19T10:36:00Z">
        <w:r w:rsidRPr="001369CF" w:rsidDel="001369CF">
          <w:rPr>
            <w:rStyle w:val="Lienhypertexte"/>
            <w:b w:val="0"/>
            <w:bCs w:val="0"/>
            <w:smallCaps w:val="0"/>
            <w:noProof/>
          </w:rPr>
          <w:delText>9.2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Management of Iridium files received from FLOAT_TRANSMISSION_TYPE #2 floats</w:delText>
        </w:r>
        <w:r w:rsidDel="001369CF">
          <w:rPr>
            <w:noProof/>
            <w:webHidden/>
          </w:rPr>
          <w:tab/>
          <w:delText>31</w:delText>
        </w:r>
      </w:del>
    </w:p>
    <w:p w:rsidR="004E186F" w:rsidDel="001369CF" w:rsidRDefault="004E186F">
      <w:pPr>
        <w:pStyle w:val="TM1"/>
        <w:tabs>
          <w:tab w:val="left" w:pos="440"/>
          <w:tab w:val="right" w:leader="dot" w:pos="9063"/>
        </w:tabs>
        <w:rPr>
          <w:del w:id="387" w:author="RANNOU Jean-Philippe" w:date="2020-06-19T10:36:00Z"/>
          <w:rFonts w:asciiTheme="minorHAnsi" w:hAnsiTheme="minorHAnsi"/>
          <w:b w:val="0"/>
          <w:bCs w:val="0"/>
          <w:caps w:val="0"/>
          <w:noProof/>
          <w:szCs w:val="22"/>
          <w:u w:val="none"/>
          <w:lang w:val="fr-FR"/>
        </w:rPr>
      </w:pPr>
      <w:del w:id="388" w:author="RANNOU Jean-Philippe" w:date="2020-06-19T10:36:00Z">
        <w:r w:rsidRPr="001369CF" w:rsidDel="001369CF">
          <w:rPr>
            <w:rStyle w:val="Lienhypertexte"/>
            <w:b w:val="0"/>
            <w:bCs w:val="0"/>
            <w:caps w:val="0"/>
            <w:noProof/>
          </w:rPr>
          <w:delText>10</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C: decode_provor_2_nc_dm, the Delayed Mode DAC decoder</w:delText>
        </w:r>
        <w:r w:rsidDel="001369CF">
          <w:rPr>
            <w:noProof/>
            <w:webHidden/>
          </w:rPr>
          <w:tab/>
          <w:delText>32</w:delText>
        </w:r>
      </w:del>
    </w:p>
    <w:p w:rsidR="004E186F" w:rsidDel="001369CF" w:rsidRDefault="004E186F">
      <w:pPr>
        <w:pStyle w:val="TM1"/>
        <w:tabs>
          <w:tab w:val="left" w:pos="440"/>
          <w:tab w:val="right" w:leader="dot" w:pos="9063"/>
        </w:tabs>
        <w:rPr>
          <w:del w:id="389" w:author="RANNOU Jean-Philippe" w:date="2020-06-19T10:36:00Z"/>
          <w:rFonts w:asciiTheme="minorHAnsi" w:hAnsiTheme="minorHAnsi"/>
          <w:b w:val="0"/>
          <w:bCs w:val="0"/>
          <w:caps w:val="0"/>
          <w:noProof/>
          <w:szCs w:val="22"/>
          <w:u w:val="none"/>
          <w:lang w:val="fr-FR"/>
        </w:rPr>
      </w:pPr>
      <w:del w:id="390" w:author="RANNOU Jean-Philippe" w:date="2020-06-19T10:36:00Z">
        <w:r w:rsidRPr="001369CF" w:rsidDel="001369CF">
          <w:rPr>
            <w:rStyle w:val="Lienhypertexte"/>
            <w:b w:val="0"/>
            <w:bCs w:val="0"/>
            <w:caps w:val="0"/>
            <w:noProof/>
          </w:rPr>
          <w:delText>11</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D: conditional generation of NetCDF files</w:delText>
        </w:r>
        <w:r w:rsidDel="001369CF">
          <w:rPr>
            <w:noProof/>
            <w:webHidden/>
          </w:rPr>
          <w:tab/>
          <w:delText>33</w:delText>
        </w:r>
      </w:del>
    </w:p>
    <w:p w:rsidR="004E186F" w:rsidDel="001369CF" w:rsidRDefault="004E186F">
      <w:pPr>
        <w:pStyle w:val="TM2"/>
        <w:tabs>
          <w:tab w:val="left" w:pos="605"/>
          <w:tab w:val="right" w:leader="dot" w:pos="9063"/>
        </w:tabs>
        <w:rPr>
          <w:del w:id="391" w:author="RANNOU Jean-Philippe" w:date="2020-06-19T10:36:00Z"/>
          <w:rFonts w:asciiTheme="minorHAnsi" w:hAnsiTheme="minorHAnsi"/>
          <w:b w:val="0"/>
          <w:bCs w:val="0"/>
          <w:smallCaps w:val="0"/>
          <w:noProof/>
          <w:szCs w:val="22"/>
          <w:lang w:val="fr-FR"/>
        </w:rPr>
      </w:pPr>
      <w:del w:id="392" w:author="RANNOU Jean-Philippe" w:date="2020-06-19T10:36:00Z">
        <w:r w:rsidRPr="001369CF" w:rsidDel="001369CF">
          <w:rPr>
            <w:rStyle w:val="Lienhypertexte"/>
            <w:b w:val="0"/>
            <w:bCs w:val="0"/>
            <w:smallCaps w:val="0"/>
            <w:noProof/>
          </w:rPr>
          <w:delText>11.1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For Argos floats</w:delText>
        </w:r>
        <w:r w:rsidDel="001369CF">
          <w:rPr>
            <w:noProof/>
            <w:webHidden/>
          </w:rPr>
          <w:tab/>
          <w:delText>33</w:delText>
        </w:r>
      </w:del>
    </w:p>
    <w:p w:rsidR="004E186F" w:rsidDel="001369CF" w:rsidRDefault="004E186F">
      <w:pPr>
        <w:pStyle w:val="TM3"/>
        <w:tabs>
          <w:tab w:val="left" w:pos="770"/>
          <w:tab w:val="right" w:leader="dot" w:pos="9063"/>
        </w:tabs>
        <w:rPr>
          <w:del w:id="393" w:author="RANNOU Jean-Philippe" w:date="2020-06-19T10:36:00Z"/>
          <w:rFonts w:asciiTheme="minorHAnsi" w:hAnsiTheme="minorHAnsi"/>
          <w:smallCaps w:val="0"/>
          <w:noProof/>
          <w:szCs w:val="22"/>
          <w:lang w:val="fr-FR"/>
        </w:rPr>
      </w:pPr>
      <w:del w:id="394" w:author="RANNOU Jean-Philippe" w:date="2020-06-19T10:36:00Z">
        <w:r w:rsidRPr="001369CF" w:rsidDel="001369CF">
          <w:rPr>
            <w:rStyle w:val="Lienhypertexte"/>
            <w:smallCaps w:val="0"/>
            <w:noProof/>
          </w:rPr>
          <w:delText>11.1.1</w:delText>
        </w:r>
        <w:r w:rsidDel="001369CF">
          <w:rPr>
            <w:rFonts w:asciiTheme="minorHAnsi" w:hAnsiTheme="minorHAnsi"/>
            <w:smallCaps w:val="0"/>
            <w:noProof/>
            <w:szCs w:val="22"/>
            <w:lang w:val="fr-FR"/>
          </w:rPr>
          <w:tab/>
        </w:r>
        <w:r w:rsidRPr="001369CF" w:rsidDel="001369CF">
          <w:rPr>
            <w:rStyle w:val="Lienhypertexte"/>
            <w:smallCaps w:val="0"/>
            <w:noProof/>
          </w:rPr>
          <w:delText>META file</w:delText>
        </w:r>
        <w:r w:rsidDel="001369CF">
          <w:rPr>
            <w:noProof/>
            <w:webHidden/>
          </w:rPr>
          <w:tab/>
          <w:delText>33</w:delText>
        </w:r>
      </w:del>
    </w:p>
    <w:p w:rsidR="004E186F" w:rsidDel="001369CF" w:rsidRDefault="004E186F">
      <w:pPr>
        <w:pStyle w:val="TM3"/>
        <w:tabs>
          <w:tab w:val="left" w:pos="770"/>
          <w:tab w:val="right" w:leader="dot" w:pos="9063"/>
        </w:tabs>
        <w:rPr>
          <w:del w:id="395" w:author="RANNOU Jean-Philippe" w:date="2020-06-19T10:36:00Z"/>
          <w:rFonts w:asciiTheme="minorHAnsi" w:hAnsiTheme="minorHAnsi"/>
          <w:smallCaps w:val="0"/>
          <w:noProof/>
          <w:szCs w:val="22"/>
          <w:lang w:val="fr-FR"/>
        </w:rPr>
      </w:pPr>
      <w:del w:id="396" w:author="RANNOU Jean-Philippe" w:date="2020-06-19T10:36:00Z">
        <w:r w:rsidRPr="001369CF" w:rsidDel="001369CF">
          <w:rPr>
            <w:rStyle w:val="Lienhypertexte"/>
            <w:smallCaps w:val="0"/>
            <w:noProof/>
          </w:rPr>
          <w:delText>11.1.2</w:delText>
        </w:r>
        <w:r w:rsidDel="001369CF">
          <w:rPr>
            <w:rFonts w:asciiTheme="minorHAnsi" w:hAnsiTheme="minorHAnsi"/>
            <w:smallCaps w:val="0"/>
            <w:noProof/>
            <w:szCs w:val="22"/>
            <w:lang w:val="fr-FR"/>
          </w:rPr>
          <w:tab/>
        </w:r>
        <w:r w:rsidRPr="001369CF" w:rsidDel="001369CF">
          <w:rPr>
            <w:rStyle w:val="Lienhypertexte"/>
            <w:smallCaps w:val="0"/>
            <w:noProof/>
          </w:rPr>
          <w:delText>TRAJ, MULTI-PROF and TECH files</w:delText>
        </w:r>
        <w:r w:rsidDel="001369CF">
          <w:rPr>
            <w:noProof/>
            <w:webHidden/>
          </w:rPr>
          <w:tab/>
          <w:delText>33</w:delText>
        </w:r>
      </w:del>
    </w:p>
    <w:p w:rsidR="004E186F" w:rsidDel="001369CF" w:rsidRDefault="004E186F">
      <w:pPr>
        <w:pStyle w:val="TM3"/>
        <w:tabs>
          <w:tab w:val="left" w:pos="770"/>
          <w:tab w:val="right" w:leader="dot" w:pos="9063"/>
        </w:tabs>
        <w:rPr>
          <w:del w:id="397" w:author="RANNOU Jean-Philippe" w:date="2020-06-19T10:36:00Z"/>
          <w:rFonts w:asciiTheme="minorHAnsi" w:hAnsiTheme="minorHAnsi"/>
          <w:smallCaps w:val="0"/>
          <w:noProof/>
          <w:szCs w:val="22"/>
          <w:lang w:val="fr-FR"/>
        </w:rPr>
      </w:pPr>
      <w:del w:id="398" w:author="RANNOU Jean-Philippe" w:date="2020-06-19T10:36:00Z">
        <w:r w:rsidRPr="001369CF" w:rsidDel="001369CF">
          <w:rPr>
            <w:rStyle w:val="Lienhypertexte"/>
            <w:smallCaps w:val="0"/>
            <w:noProof/>
          </w:rPr>
          <w:delText>11.1.3</w:delText>
        </w:r>
        <w:r w:rsidDel="001369CF">
          <w:rPr>
            <w:rFonts w:asciiTheme="minorHAnsi" w:hAnsiTheme="minorHAnsi"/>
            <w:smallCaps w:val="0"/>
            <w:noProof/>
            <w:szCs w:val="22"/>
            <w:lang w:val="fr-FR"/>
          </w:rPr>
          <w:tab/>
        </w:r>
        <w:r w:rsidRPr="001369CF" w:rsidDel="001369CF">
          <w:rPr>
            <w:rStyle w:val="Lienhypertexte"/>
            <w:smallCaps w:val="0"/>
            <w:noProof/>
          </w:rPr>
          <w:delText>MONO-PROF file</w:delText>
        </w:r>
        <w:r w:rsidDel="001369CF">
          <w:rPr>
            <w:noProof/>
            <w:webHidden/>
          </w:rPr>
          <w:tab/>
          <w:delText>33</w:delText>
        </w:r>
      </w:del>
    </w:p>
    <w:p w:rsidR="004E186F" w:rsidDel="001369CF" w:rsidRDefault="004E186F">
      <w:pPr>
        <w:pStyle w:val="TM2"/>
        <w:tabs>
          <w:tab w:val="left" w:pos="605"/>
          <w:tab w:val="right" w:leader="dot" w:pos="9063"/>
        </w:tabs>
        <w:rPr>
          <w:del w:id="399" w:author="RANNOU Jean-Philippe" w:date="2020-06-19T10:36:00Z"/>
          <w:rFonts w:asciiTheme="minorHAnsi" w:hAnsiTheme="minorHAnsi"/>
          <w:b w:val="0"/>
          <w:bCs w:val="0"/>
          <w:smallCaps w:val="0"/>
          <w:noProof/>
          <w:szCs w:val="22"/>
          <w:lang w:val="fr-FR"/>
        </w:rPr>
      </w:pPr>
      <w:del w:id="400" w:author="RANNOU Jean-Philippe" w:date="2020-06-19T10:36:00Z">
        <w:r w:rsidRPr="001369CF" w:rsidDel="001369CF">
          <w:rPr>
            <w:rStyle w:val="Lienhypertexte"/>
            <w:b w:val="0"/>
            <w:bCs w:val="0"/>
            <w:smallCaps w:val="0"/>
            <w:noProof/>
          </w:rPr>
          <w:delText>11.2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For Iridium floats</w:delText>
        </w:r>
        <w:r w:rsidDel="001369CF">
          <w:rPr>
            <w:noProof/>
            <w:webHidden/>
          </w:rPr>
          <w:tab/>
          <w:delText>34</w:delText>
        </w:r>
      </w:del>
    </w:p>
    <w:p w:rsidR="004E186F" w:rsidDel="001369CF" w:rsidRDefault="004E186F">
      <w:pPr>
        <w:pStyle w:val="TM3"/>
        <w:tabs>
          <w:tab w:val="left" w:pos="770"/>
          <w:tab w:val="right" w:leader="dot" w:pos="9063"/>
        </w:tabs>
        <w:rPr>
          <w:del w:id="401" w:author="RANNOU Jean-Philippe" w:date="2020-06-19T10:36:00Z"/>
          <w:rFonts w:asciiTheme="minorHAnsi" w:hAnsiTheme="minorHAnsi"/>
          <w:smallCaps w:val="0"/>
          <w:noProof/>
          <w:szCs w:val="22"/>
          <w:lang w:val="fr-FR"/>
        </w:rPr>
      </w:pPr>
      <w:del w:id="402" w:author="RANNOU Jean-Philippe" w:date="2020-06-19T10:36:00Z">
        <w:r w:rsidRPr="001369CF" w:rsidDel="001369CF">
          <w:rPr>
            <w:rStyle w:val="Lienhypertexte"/>
            <w:smallCaps w:val="0"/>
            <w:noProof/>
          </w:rPr>
          <w:delText>11.2.1</w:delText>
        </w:r>
        <w:r w:rsidDel="001369CF">
          <w:rPr>
            <w:rFonts w:asciiTheme="minorHAnsi" w:hAnsiTheme="minorHAnsi"/>
            <w:smallCaps w:val="0"/>
            <w:noProof/>
            <w:szCs w:val="22"/>
            <w:lang w:val="fr-FR"/>
          </w:rPr>
          <w:tab/>
        </w:r>
        <w:r w:rsidRPr="001369CF" w:rsidDel="001369CF">
          <w:rPr>
            <w:rStyle w:val="Lienhypertexte"/>
            <w:smallCaps w:val="0"/>
            <w:noProof/>
          </w:rPr>
          <w:delText>META file</w:delText>
        </w:r>
        <w:r w:rsidDel="001369CF">
          <w:rPr>
            <w:noProof/>
            <w:webHidden/>
          </w:rPr>
          <w:tab/>
          <w:delText>34</w:delText>
        </w:r>
      </w:del>
    </w:p>
    <w:p w:rsidR="004E186F" w:rsidDel="001369CF" w:rsidRDefault="004E186F">
      <w:pPr>
        <w:pStyle w:val="TM3"/>
        <w:tabs>
          <w:tab w:val="left" w:pos="770"/>
          <w:tab w:val="right" w:leader="dot" w:pos="9063"/>
        </w:tabs>
        <w:rPr>
          <w:del w:id="403" w:author="RANNOU Jean-Philippe" w:date="2020-06-19T10:36:00Z"/>
          <w:rFonts w:asciiTheme="minorHAnsi" w:hAnsiTheme="minorHAnsi"/>
          <w:smallCaps w:val="0"/>
          <w:noProof/>
          <w:szCs w:val="22"/>
          <w:lang w:val="fr-FR"/>
        </w:rPr>
      </w:pPr>
      <w:del w:id="404" w:author="RANNOU Jean-Philippe" w:date="2020-06-19T10:36:00Z">
        <w:r w:rsidRPr="001369CF" w:rsidDel="001369CF">
          <w:rPr>
            <w:rStyle w:val="Lienhypertexte"/>
            <w:smallCaps w:val="0"/>
            <w:noProof/>
          </w:rPr>
          <w:delText>11.2.2</w:delText>
        </w:r>
        <w:r w:rsidDel="001369CF">
          <w:rPr>
            <w:rFonts w:asciiTheme="minorHAnsi" w:hAnsiTheme="minorHAnsi"/>
            <w:smallCaps w:val="0"/>
            <w:noProof/>
            <w:szCs w:val="22"/>
            <w:lang w:val="fr-FR"/>
          </w:rPr>
          <w:tab/>
        </w:r>
        <w:r w:rsidRPr="001369CF" w:rsidDel="001369CF">
          <w:rPr>
            <w:rStyle w:val="Lienhypertexte"/>
            <w:smallCaps w:val="0"/>
            <w:noProof/>
          </w:rPr>
          <w:delText>TRAJ, MULTI-PROF an TECH files</w:delText>
        </w:r>
        <w:r w:rsidDel="001369CF">
          <w:rPr>
            <w:noProof/>
            <w:webHidden/>
          </w:rPr>
          <w:tab/>
          <w:delText>34</w:delText>
        </w:r>
      </w:del>
    </w:p>
    <w:p w:rsidR="004E186F" w:rsidDel="001369CF" w:rsidRDefault="004E186F">
      <w:pPr>
        <w:pStyle w:val="TM3"/>
        <w:tabs>
          <w:tab w:val="left" w:pos="770"/>
          <w:tab w:val="right" w:leader="dot" w:pos="9063"/>
        </w:tabs>
        <w:rPr>
          <w:del w:id="405" w:author="RANNOU Jean-Philippe" w:date="2020-06-19T10:36:00Z"/>
          <w:rFonts w:asciiTheme="minorHAnsi" w:hAnsiTheme="minorHAnsi"/>
          <w:smallCaps w:val="0"/>
          <w:noProof/>
          <w:szCs w:val="22"/>
          <w:lang w:val="fr-FR"/>
        </w:rPr>
      </w:pPr>
      <w:del w:id="406" w:author="RANNOU Jean-Philippe" w:date="2020-06-19T10:36:00Z">
        <w:r w:rsidRPr="001369CF" w:rsidDel="001369CF">
          <w:rPr>
            <w:rStyle w:val="Lienhypertexte"/>
            <w:smallCaps w:val="0"/>
            <w:noProof/>
          </w:rPr>
          <w:delText>11.2.3</w:delText>
        </w:r>
        <w:r w:rsidDel="001369CF">
          <w:rPr>
            <w:rFonts w:asciiTheme="minorHAnsi" w:hAnsiTheme="minorHAnsi"/>
            <w:smallCaps w:val="0"/>
            <w:noProof/>
            <w:szCs w:val="22"/>
            <w:lang w:val="fr-FR"/>
          </w:rPr>
          <w:tab/>
        </w:r>
        <w:r w:rsidRPr="001369CF" w:rsidDel="001369CF">
          <w:rPr>
            <w:rStyle w:val="Lienhypertexte"/>
            <w:smallCaps w:val="0"/>
            <w:noProof/>
          </w:rPr>
          <w:delText>MONO-PROF file</w:delText>
        </w:r>
        <w:r w:rsidDel="001369CF">
          <w:rPr>
            <w:noProof/>
            <w:webHidden/>
          </w:rPr>
          <w:tab/>
          <w:delText>34</w:delText>
        </w:r>
      </w:del>
    </w:p>
    <w:p w:rsidR="004E186F" w:rsidDel="001369CF" w:rsidRDefault="004E186F">
      <w:pPr>
        <w:pStyle w:val="TM1"/>
        <w:tabs>
          <w:tab w:val="left" w:pos="440"/>
          <w:tab w:val="right" w:leader="dot" w:pos="9063"/>
        </w:tabs>
        <w:rPr>
          <w:del w:id="407" w:author="RANNOU Jean-Philippe" w:date="2020-06-19T10:36:00Z"/>
          <w:rFonts w:asciiTheme="minorHAnsi" w:hAnsiTheme="minorHAnsi"/>
          <w:b w:val="0"/>
          <w:bCs w:val="0"/>
          <w:caps w:val="0"/>
          <w:noProof/>
          <w:szCs w:val="22"/>
          <w:u w:val="none"/>
          <w:lang w:val="fr-FR"/>
        </w:rPr>
      </w:pPr>
      <w:del w:id="408" w:author="RANNOU Jean-Philippe" w:date="2020-06-19T10:36:00Z">
        <w:r w:rsidRPr="001369CF" w:rsidDel="001369CF">
          <w:rPr>
            <w:rStyle w:val="Lienhypertexte"/>
            <w:b w:val="0"/>
            <w:bCs w:val="0"/>
            <w:caps w:val="0"/>
            <w:noProof/>
          </w:rPr>
          <w:delText>12</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E: miscellaneous information</w:delText>
        </w:r>
        <w:r w:rsidDel="001369CF">
          <w:rPr>
            <w:noProof/>
            <w:webHidden/>
          </w:rPr>
          <w:tab/>
          <w:delText>35</w:delText>
        </w:r>
      </w:del>
    </w:p>
    <w:p w:rsidR="004E186F" w:rsidDel="001369CF" w:rsidRDefault="004E186F">
      <w:pPr>
        <w:pStyle w:val="TM1"/>
        <w:tabs>
          <w:tab w:val="left" w:pos="440"/>
          <w:tab w:val="right" w:leader="dot" w:pos="9063"/>
        </w:tabs>
        <w:rPr>
          <w:del w:id="409" w:author="RANNOU Jean-Philippe" w:date="2020-06-19T10:36:00Z"/>
          <w:rFonts w:asciiTheme="minorHAnsi" w:hAnsiTheme="minorHAnsi"/>
          <w:b w:val="0"/>
          <w:bCs w:val="0"/>
          <w:caps w:val="0"/>
          <w:noProof/>
          <w:szCs w:val="22"/>
          <w:u w:val="none"/>
          <w:lang w:val="fr-FR"/>
        </w:rPr>
      </w:pPr>
      <w:del w:id="410" w:author="RANNOU Jean-Philippe" w:date="2020-06-19T10:36:00Z">
        <w:r w:rsidRPr="001369CF" w:rsidDel="001369CF">
          <w:rPr>
            <w:rStyle w:val="Lienhypertexte"/>
            <w:b w:val="0"/>
            <w:bCs w:val="0"/>
            <w:caps w:val="0"/>
            <w:noProof/>
          </w:rPr>
          <w:delText>13</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F: NITRATE processing</w:delText>
        </w:r>
        <w:r w:rsidDel="001369CF">
          <w:rPr>
            <w:noProof/>
            <w:webHidden/>
          </w:rPr>
          <w:tab/>
          <w:delText>35</w:delText>
        </w:r>
      </w:del>
    </w:p>
    <w:p w:rsidR="004E186F" w:rsidDel="001369CF" w:rsidRDefault="004E186F">
      <w:pPr>
        <w:pStyle w:val="TM1"/>
        <w:tabs>
          <w:tab w:val="left" w:pos="440"/>
          <w:tab w:val="right" w:leader="dot" w:pos="9063"/>
        </w:tabs>
        <w:rPr>
          <w:del w:id="411" w:author="RANNOU Jean-Philippe" w:date="2020-06-19T10:36:00Z"/>
          <w:rFonts w:asciiTheme="minorHAnsi" w:hAnsiTheme="minorHAnsi"/>
          <w:b w:val="0"/>
          <w:bCs w:val="0"/>
          <w:caps w:val="0"/>
          <w:noProof/>
          <w:szCs w:val="22"/>
          <w:u w:val="none"/>
          <w:lang w:val="fr-FR"/>
        </w:rPr>
      </w:pPr>
      <w:del w:id="412" w:author="RANNOU Jean-Philippe" w:date="2020-06-19T10:36:00Z">
        <w:r w:rsidRPr="001369CF" w:rsidDel="001369CF">
          <w:rPr>
            <w:rStyle w:val="Lienhypertexte"/>
            <w:b w:val="0"/>
            <w:bCs w:val="0"/>
            <w:caps w:val="0"/>
            <w:noProof/>
          </w:rPr>
          <w:delText>14</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G: Configuration and Technical label management</w:delText>
        </w:r>
        <w:r w:rsidDel="001369CF">
          <w:rPr>
            <w:noProof/>
            <w:webHidden/>
          </w:rPr>
          <w:tab/>
          <w:delText>36</w:delText>
        </w:r>
      </w:del>
    </w:p>
    <w:p w:rsidR="004E186F" w:rsidDel="001369CF" w:rsidRDefault="004E186F">
      <w:pPr>
        <w:pStyle w:val="TM2"/>
        <w:tabs>
          <w:tab w:val="left" w:pos="605"/>
          <w:tab w:val="right" w:leader="dot" w:pos="9063"/>
        </w:tabs>
        <w:rPr>
          <w:del w:id="413" w:author="RANNOU Jean-Philippe" w:date="2020-06-19T10:36:00Z"/>
          <w:rFonts w:asciiTheme="minorHAnsi" w:hAnsiTheme="minorHAnsi"/>
          <w:b w:val="0"/>
          <w:bCs w:val="0"/>
          <w:smallCaps w:val="0"/>
          <w:noProof/>
          <w:szCs w:val="22"/>
          <w:lang w:val="fr-FR"/>
        </w:rPr>
      </w:pPr>
      <w:del w:id="414" w:author="RANNOU Jean-Philippe" w:date="2020-06-19T10:36:00Z">
        <w:r w:rsidRPr="001369CF" w:rsidDel="001369CF">
          <w:rPr>
            <w:rStyle w:val="Lienhypertexte"/>
            <w:b w:val="0"/>
            <w:bCs w:val="0"/>
            <w:smallCaps w:val="0"/>
            <w:noProof/>
          </w:rPr>
          <w:delText>14.1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Configuration label management</w:delText>
        </w:r>
        <w:r w:rsidDel="001369CF">
          <w:rPr>
            <w:noProof/>
            <w:webHidden/>
          </w:rPr>
          <w:tab/>
          <w:delText>36</w:delText>
        </w:r>
      </w:del>
    </w:p>
    <w:p w:rsidR="004E186F" w:rsidDel="001369CF" w:rsidRDefault="004E186F">
      <w:pPr>
        <w:pStyle w:val="TM2"/>
        <w:tabs>
          <w:tab w:val="left" w:pos="605"/>
          <w:tab w:val="right" w:leader="dot" w:pos="9063"/>
        </w:tabs>
        <w:rPr>
          <w:del w:id="415" w:author="RANNOU Jean-Philippe" w:date="2020-06-19T10:36:00Z"/>
          <w:rFonts w:asciiTheme="minorHAnsi" w:hAnsiTheme="minorHAnsi"/>
          <w:b w:val="0"/>
          <w:bCs w:val="0"/>
          <w:smallCaps w:val="0"/>
          <w:noProof/>
          <w:szCs w:val="22"/>
          <w:lang w:val="fr-FR"/>
        </w:rPr>
      </w:pPr>
      <w:del w:id="416" w:author="RANNOU Jean-Philippe" w:date="2020-06-19T10:36:00Z">
        <w:r w:rsidRPr="001369CF" w:rsidDel="001369CF">
          <w:rPr>
            <w:rStyle w:val="Lienhypertexte"/>
            <w:b w:val="0"/>
            <w:bCs w:val="0"/>
            <w:smallCaps w:val="0"/>
            <w:noProof/>
          </w:rPr>
          <w:delText>14.2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Technical label management</w:delText>
        </w:r>
        <w:r w:rsidDel="001369CF">
          <w:rPr>
            <w:noProof/>
            <w:webHidden/>
          </w:rPr>
          <w:tab/>
          <w:delText>36</w:delText>
        </w:r>
      </w:del>
    </w:p>
    <w:p w:rsidR="004E186F" w:rsidDel="001369CF" w:rsidRDefault="004E186F">
      <w:pPr>
        <w:pStyle w:val="TM1"/>
        <w:tabs>
          <w:tab w:val="left" w:pos="440"/>
          <w:tab w:val="right" w:leader="dot" w:pos="9063"/>
        </w:tabs>
        <w:rPr>
          <w:del w:id="417" w:author="RANNOU Jean-Philippe" w:date="2020-06-19T10:36:00Z"/>
          <w:rFonts w:asciiTheme="minorHAnsi" w:hAnsiTheme="minorHAnsi"/>
          <w:b w:val="0"/>
          <w:bCs w:val="0"/>
          <w:caps w:val="0"/>
          <w:noProof/>
          <w:szCs w:val="22"/>
          <w:u w:val="none"/>
          <w:lang w:val="fr-FR"/>
        </w:rPr>
      </w:pPr>
      <w:del w:id="418" w:author="RANNOU Jean-Philippe" w:date="2020-06-19T10:36:00Z">
        <w:r w:rsidRPr="001369CF" w:rsidDel="001369CF">
          <w:rPr>
            <w:rStyle w:val="Lienhypertexte"/>
            <w:b w:val="0"/>
            <w:bCs w:val="0"/>
            <w:caps w:val="0"/>
            <w:noProof/>
          </w:rPr>
          <w:delText>15</w:delText>
        </w:r>
        <w:r w:rsidDel="001369CF">
          <w:rPr>
            <w:rFonts w:asciiTheme="minorHAnsi" w:hAnsiTheme="minorHAnsi"/>
            <w:b w:val="0"/>
            <w:bCs w:val="0"/>
            <w:caps w:val="0"/>
            <w:noProof/>
            <w:szCs w:val="22"/>
            <w:u w:val="none"/>
            <w:lang w:val="fr-FR"/>
          </w:rPr>
          <w:tab/>
        </w:r>
        <w:r w:rsidRPr="001369CF" w:rsidDel="001369CF">
          <w:rPr>
            <w:rStyle w:val="Lienhypertexte"/>
            <w:b w:val="0"/>
            <w:bCs w:val="0"/>
            <w:caps w:val="0"/>
            <w:noProof/>
          </w:rPr>
          <w:delText>ANNEX H: additional tools</w:delText>
        </w:r>
        <w:r w:rsidDel="001369CF">
          <w:rPr>
            <w:noProof/>
            <w:webHidden/>
          </w:rPr>
          <w:tab/>
          <w:delText>37</w:delText>
        </w:r>
      </w:del>
    </w:p>
    <w:p w:rsidR="004E186F" w:rsidDel="001369CF" w:rsidRDefault="004E186F">
      <w:pPr>
        <w:pStyle w:val="TM2"/>
        <w:tabs>
          <w:tab w:val="left" w:pos="605"/>
          <w:tab w:val="right" w:leader="dot" w:pos="9063"/>
        </w:tabs>
        <w:rPr>
          <w:del w:id="419" w:author="RANNOU Jean-Philippe" w:date="2020-06-19T10:36:00Z"/>
          <w:rFonts w:asciiTheme="minorHAnsi" w:hAnsiTheme="minorHAnsi"/>
          <w:b w:val="0"/>
          <w:bCs w:val="0"/>
          <w:smallCaps w:val="0"/>
          <w:noProof/>
          <w:szCs w:val="22"/>
          <w:lang w:val="fr-FR"/>
        </w:rPr>
      </w:pPr>
      <w:del w:id="420" w:author="RANNOU Jean-Philippe" w:date="2020-06-19T10:36:00Z">
        <w:r w:rsidRPr="001369CF" w:rsidDel="001369CF">
          <w:rPr>
            <w:rStyle w:val="Lienhypertexte"/>
            <w:b w:val="0"/>
            <w:bCs w:val="0"/>
            <w:smallCaps w:val="0"/>
            <w:noProof/>
          </w:rPr>
          <w:delText>15.1</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Tools configuration</w:delText>
        </w:r>
        <w:r w:rsidDel="001369CF">
          <w:rPr>
            <w:noProof/>
            <w:webHidden/>
          </w:rPr>
          <w:tab/>
          <w:delText>37</w:delText>
        </w:r>
      </w:del>
    </w:p>
    <w:p w:rsidR="004E186F" w:rsidDel="001369CF" w:rsidRDefault="004E186F">
      <w:pPr>
        <w:pStyle w:val="TM2"/>
        <w:tabs>
          <w:tab w:val="left" w:pos="605"/>
          <w:tab w:val="right" w:leader="dot" w:pos="9063"/>
        </w:tabs>
        <w:rPr>
          <w:del w:id="421" w:author="RANNOU Jean-Philippe" w:date="2020-06-19T10:36:00Z"/>
          <w:rFonts w:asciiTheme="minorHAnsi" w:hAnsiTheme="minorHAnsi"/>
          <w:b w:val="0"/>
          <w:bCs w:val="0"/>
          <w:smallCaps w:val="0"/>
          <w:noProof/>
          <w:szCs w:val="22"/>
          <w:lang w:val="fr-FR"/>
        </w:rPr>
      </w:pPr>
      <w:del w:id="422" w:author="RANNOU Jean-Philippe" w:date="2020-06-19T10:36:00Z">
        <w:r w:rsidRPr="001369CF" w:rsidDel="001369CF">
          <w:rPr>
            <w:rStyle w:val="Lienhypertexte"/>
            <w:b w:val="0"/>
            <w:bCs w:val="0"/>
            <w:smallCaps w:val="0"/>
            <w:noProof/>
          </w:rPr>
          <w:delText>15.2</w:delText>
        </w:r>
        <w:r w:rsidDel="001369CF">
          <w:rPr>
            <w:rFonts w:asciiTheme="minorHAnsi" w:hAnsiTheme="minorHAnsi"/>
            <w:b w:val="0"/>
            <w:bCs w:val="0"/>
            <w:smallCaps w:val="0"/>
            <w:noProof/>
            <w:szCs w:val="22"/>
            <w:lang w:val="fr-FR"/>
          </w:rPr>
          <w:tab/>
        </w:r>
        <w:r w:rsidRPr="001369CF" w:rsidDel="001369CF">
          <w:rPr>
            <w:rStyle w:val="Lienhypertexte"/>
            <w:b w:val="0"/>
            <w:bCs w:val="0"/>
            <w:smallCaps w:val="0"/>
            <w:noProof/>
          </w:rPr>
          <w:delText>A selection of useful tools</w:delText>
        </w:r>
        <w:r w:rsidDel="001369CF">
          <w:rPr>
            <w:noProof/>
            <w:webHidden/>
          </w:rPr>
          <w:tab/>
          <w:delText>37</w:delText>
        </w:r>
      </w:del>
    </w:p>
    <w:p w:rsidR="004E186F" w:rsidDel="001369CF" w:rsidRDefault="004E186F">
      <w:pPr>
        <w:pStyle w:val="TM3"/>
        <w:tabs>
          <w:tab w:val="left" w:pos="770"/>
          <w:tab w:val="right" w:leader="dot" w:pos="9063"/>
        </w:tabs>
        <w:rPr>
          <w:del w:id="423" w:author="RANNOU Jean-Philippe" w:date="2020-06-19T10:36:00Z"/>
          <w:rFonts w:asciiTheme="minorHAnsi" w:hAnsiTheme="minorHAnsi"/>
          <w:smallCaps w:val="0"/>
          <w:noProof/>
          <w:szCs w:val="22"/>
          <w:lang w:val="fr-FR"/>
        </w:rPr>
      </w:pPr>
      <w:del w:id="424" w:author="RANNOU Jean-Philippe" w:date="2020-06-19T10:36:00Z">
        <w:r w:rsidRPr="001369CF" w:rsidDel="001369CF">
          <w:rPr>
            <w:rStyle w:val="Lienhypertexte"/>
            <w:smallCaps w:val="0"/>
            <w:noProof/>
          </w:rPr>
          <w:delText>15.2.1</w:delText>
        </w:r>
        <w:r w:rsidDel="001369CF">
          <w:rPr>
            <w:rFonts w:asciiTheme="minorHAnsi" w:hAnsiTheme="minorHAnsi"/>
            <w:smallCaps w:val="0"/>
            <w:noProof/>
            <w:szCs w:val="22"/>
            <w:lang w:val="fr-FR"/>
          </w:rPr>
          <w:tab/>
        </w:r>
        <w:r w:rsidRPr="001369CF" w:rsidDel="001369CF">
          <w:rPr>
            <w:rStyle w:val="Lienhypertexte"/>
            <w:smallCaps w:val="0"/>
            <w:noProof/>
          </w:rPr>
          <w:delText>Visualization tools</w:delText>
        </w:r>
        <w:r w:rsidDel="001369CF">
          <w:rPr>
            <w:noProof/>
            <w:webHidden/>
          </w:rPr>
          <w:tab/>
          <w:delText>37</w:delText>
        </w:r>
      </w:del>
    </w:p>
    <w:p w:rsidR="004E186F" w:rsidDel="001369CF" w:rsidRDefault="004E186F">
      <w:pPr>
        <w:pStyle w:val="TM3"/>
        <w:tabs>
          <w:tab w:val="left" w:pos="770"/>
          <w:tab w:val="right" w:leader="dot" w:pos="9063"/>
        </w:tabs>
        <w:rPr>
          <w:del w:id="425" w:author="RANNOU Jean-Philippe" w:date="2020-06-19T10:36:00Z"/>
          <w:rFonts w:asciiTheme="minorHAnsi" w:hAnsiTheme="minorHAnsi"/>
          <w:smallCaps w:val="0"/>
          <w:noProof/>
          <w:szCs w:val="22"/>
          <w:lang w:val="fr-FR"/>
        </w:rPr>
      </w:pPr>
      <w:del w:id="426" w:author="RANNOU Jean-Philippe" w:date="2020-06-19T10:36:00Z">
        <w:r w:rsidRPr="001369CF" w:rsidDel="001369CF">
          <w:rPr>
            <w:rStyle w:val="Lienhypertexte"/>
            <w:smallCaps w:val="0"/>
            <w:noProof/>
          </w:rPr>
          <w:delText>15.2.2</w:delText>
        </w:r>
        <w:r w:rsidDel="001369CF">
          <w:rPr>
            <w:rFonts w:asciiTheme="minorHAnsi" w:hAnsiTheme="minorHAnsi"/>
            <w:smallCaps w:val="0"/>
            <w:noProof/>
            <w:szCs w:val="22"/>
            <w:lang w:val="fr-FR"/>
          </w:rPr>
          <w:tab/>
        </w:r>
        <w:r w:rsidRPr="001369CF" w:rsidDel="001369CF">
          <w:rPr>
            <w:rStyle w:val="Lienhypertexte"/>
            <w:smallCaps w:val="0"/>
            <w:noProof/>
          </w:rPr>
          <w:delText>NetCDF to CSV conversion tools</w:delText>
        </w:r>
        <w:r w:rsidDel="001369CF">
          <w:rPr>
            <w:noProof/>
            <w:webHidden/>
          </w:rPr>
          <w:tab/>
          <w:delText>37</w:delText>
        </w:r>
      </w:del>
    </w:p>
    <w:p w:rsidR="004E186F" w:rsidDel="001369CF" w:rsidRDefault="004E186F">
      <w:pPr>
        <w:pStyle w:val="TM3"/>
        <w:tabs>
          <w:tab w:val="left" w:pos="770"/>
          <w:tab w:val="right" w:leader="dot" w:pos="9063"/>
        </w:tabs>
        <w:rPr>
          <w:del w:id="427" w:author="RANNOU Jean-Philippe" w:date="2020-06-19T10:36:00Z"/>
          <w:rFonts w:asciiTheme="minorHAnsi" w:hAnsiTheme="minorHAnsi"/>
          <w:smallCaps w:val="0"/>
          <w:noProof/>
          <w:szCs w:val="22"/>
          <w:lang w:val="fr-FR"/>
        </w:rPr>
      </w:pPr>
      <w:del w:id="428" w:author="RANNOU Jean-Philippe" w:date="2020-06-19T10:36:00Z">
        <w:r w:rsidRPr="001369CF" w:rsidDel="001369CF">
          <w:rPr>
            <w:rStyle w:val="Lienhypertexte"/>
            <w:smallCaps w:val="0"/>
            <w:noProof/>
          </w:rPr>
          <w:delText>15.2.3</w:delText>
        </w:r>
        <w:r w:rsidDel="001369CF">
          <w:rPr>
            <w:rFonts w:asciiTheme="minorHAnsi" w:hAnsiTheme="minorHAnsi"/>
            <w:smallCaps w:val="0"/>
            <w:noProof/>
            <w:szCs w:val="22"/>
            <w:lang w:val="fr-FR"/>
          </w:rPr>
          <w:tab/>
        </w:r>
        <w:r w:rsidRPr="001369CF" w:rsidDel="001369CF">
          <w:rPr>
            <w:rStyle w:val="Lienhypertexte"/>
            <w:smallCaps w:val="0"/>
            <w:noProof/>
          </w:rPr>
          <w:delText>Argos cycle file management tools</w:delText>
        </w:r>
        <w:r w:rsidDel="001369CF">
          <w:rPr>
            <w:noProof/>
            <w:webHidden/>
          </w:rPr>
          <w:tab/>
          <w:delText>38</w:delText>
        </w:r>
      </w:del>
    </w:p>
    <w:p w:rsidR="004E186F" w:rsidDel="001369CF" w:rsidRDefault="004E186F">
      <w:pPr>
        <w:pStyle w:val="TM3"/>
        <w:tabs>
          <w:tab w:val="left" w:pos="770"/>
          <w:tab w:val="right" w:leader="dot" w:pos="9063"/>
        </w:tabs>
        <w:rPr>
          <w:del w:id="429" w:author="RANNOU Jean-Philippe" w:date="2020-06-19T10:36:00Z"/>
          <w:rFonts w:asciiTheme="minorHAnsi" w:hAnsiTheme="minorHAnsi"/>
          <w:smallCaps w:val="0"/>
          <w:noProof/>
          <w:szCs w:val="22"/>
          <w:lang w:val="fr-FR"/>
        </w:rPr>
      </w:pPr>
      <w:del w:id="430" w:author="RANNOU Jean-Philippe" w:date="2020-06-19T10:36:00Z">
        <w:r w:rsidRPr="001369CF" w:rsidDel="001369CF">
          <w:rPr>
            <w:rStyle w:val="Lienhypertexte"/>
            <w:smallCaps w:val="0"/>
            <w:noProof/>
          </w:rPr>
          <w:delText>15.2.4</w:delText>
        </w:r>
        <w:r w:rsidDel="001369CF">
          <w:rPr>
            <w:rFonts w:asciiTheme="minorHAnsi" w:hAnsiTheme="minorHAnsi"/>
            <w:smallCaps w:val="0"/>
            <w:noProof/>
            <w:szCs w:val="22"/>
            <w:lang w:val="fr-FR"/>
          </w:rPr>
          <w:tab/>
        </w:r>
        <w:r w:rsidRPr="001369CF" w:rsidDel="001369CF">
          <w:rPr>
            <w:rStyle w:val="Lienhypertexte"/>
            <w:smallCaps w:val="0"/>
            <w:noProof/>
          </w:rPr>
          <w:delText xml:space="preserve">copy_iridium_mail_files, copy_remocean_sbd_files, </w:delText>
        </w:r>
        <w:r w:rsidRPr="001369CF" w:rsidDel="001369CF">
          <w:rPr>
            <w:rStyle w:val="Lienhypertexte"/>
            <w:smallCaps w:val="0"/>
            <w:noProof/>
            <w:highlight w:val="green"/>
          </w:rPr>
          <w:delText>copy_cts5_files, copy_apx_iridium_rudics_files, copy_apx_apf11_iridium_rudics_files or copy_nemo_files</w:delText>
        </w:r>
        <w:r w:rsidDel="001369CF">
          <w:rPr>
            <w:noProof/>
            <w:webHidden/>
          </w:rPr>
          <w:tab/>
          <w:delText>38</w:delText>
        </w:r>
      </w:del>
    </w:p>
    <w:p w:rsidR="004E186F" w:rsidDel="001369CF" w:rsidRDefault="004E186F">
      <w:pPr>
        <w:pStyle w:val="TM3"/>
        <w:tabs>
          <w:tab w:val="left" w:pos="770"/>
          <w:tab w:val="right" w:leader="dot" w:pos="9063"/>
        </w:tabs>
        <w:rPr>
          <w:del w:id="431" w:author="RANNOU Jean-Philippe" w:date="2020-06-19T10:36:00Z"/>
          <w:rFonts w:asciiTheme="minorHAnsi" w:hAnsiTheme="minorHAnsi"/>
          <w:smallCaps w:val="0"/>
          <w:noProof/>
          <w:szCs w:val="22"/>
          <w:lang w:val="fr-FR"/>
        </w:rPr>
      </w:pPr>
      <w:del w:id="432" w:author="RANNOU Jean-Philippe" w:date="2020-06-19T10:36:00Z">
        <w:r w:rsidRPr="001369CF" w:rsidDel="001369CF">
          <w:rPr>
            <w:rStyle w:val="Lienhypertexte"/>
            <w:smallCaps w:val="0"/>
            <w:noProof/>
          </w:rPr>
          <w:delText>15.2.5</w:delText>
        </w:r>
        <w:r w:rsidDel="001369CF">
          <w:rPr>
            <w:rFonts w:asciiTheme="minorHAnsi" w:hAnsiTheme="minorHAnsi"/>
            <w:smallCaps w:val="0"/>
            <w:noProof/>
            <w:szCs w:val="22"/>
            <w:lang w:val="fr-FR"/>
          </w:rPr>
          <w:tab/>
        </w:r>
        <w:r w:rsidRPr="001369CF" w:rsidDel="001369CF">
          <w:rPr>
            <w:rStyle w:val="Lienhypertexte"/>
            <w:smallCaps w:val="0"/>
            <w:noProof/>
          </w:rPr>
          <w:delText>nc_add_rtqc_flags_prof_and_traj</w:delText>
        </w:r>
        <w:r w:rsidDel="001369CF">
          <w:rPr>
            <w:noProof/>
            <w:webHidden/>
          </w:rPr>
          <w:tab/>
          <w:delText>38</w:delText>
        </w:r>
      </w:del>
    </w:p>
    <w:p w:rsidR="004E186F" w:rsidDel="001369CF" w:rsidRDefault="004E186F">
      <w:pPr>
        <w:pStyle w:val="TM3"/>
        <w:tabs>
          <w:tab w:val="left" w:pos="770"/>
          <w:tab w:val="right" w:leader="dot" w:pos="9063"/>
        </w:tabs>
        <w:rPr>
          <w:del w:id="433" w:author="RANNOU Jean-Philippe" w:date="2020-06-19T10:36:00Z"/>
          <w:rFonts w:asciiTheme="minorHAnsi" w:hAnsiTheme="minorHAnsi"/>
          <w:smallCaps w:val="0"/>
          <w:noProof/>
          <w:szCs w:val="22"/>
          <w:lang w:val="fr-FR"/>
        </w:rPr>
      </w:pPr>
      <w:del w:id="434" w:author="RANNOU Jean-Philippe" w:date="2020-06-19T10:36:00Z">
        <w:r w:rsidRPr="001369CF" w:rsidDel="001369CF">
          <w:rPr>
            <w:rStyle w:val="Lienhypertexte"/>
            <w:smallCaps w:val="0"/>
            <w:noProof/>
          </w:rPr>
          <w:delText>15.2.6</w:delText>
        </w:r>
        <w:r w:rsidDel="001369CF">
          <w:rPr>
            <w:rFonts w:asciiTheme="minorHAnsi" w:hAnsiTheme="minorHAnsi"/>
            <w:smallCaps w:val="0"/>
            <w:noProof/>
            <w:szCs w:val="22"/>
            <w:lang w:val="fr-FR"/>
          </w:rPr>
          <w:tab/>
        </w:r>
        <w:r w:rsidRPr="001369CF" w:rsidDel="001369CF">
          <w:rPr>
            <w:rStyle w:val="Lienhypertexte"/>
            <w:smallCaps w:val="0"/>
            <w:noProof/>
          </w:rPr>
          <w:delText>nc_check_file_format</w:delText>
        </w:r>
        <w:r w:rsidDel="001369CF">
          <w:rPr>
            <w:noProof/>
            <w:webHidden/>
          </w:rPr>
          <w:tab/>
          <w:delText>38</w:delText>
        </w:r>
      </w:del>
    </w:p>
    <w:p w:rsidR="007F228B" w:rsidRPr="000557AF" w:rsidRDefault="00305D54" w:rsidP="009F0AAC">
      <w:pPr>
        <w:pStyle w:val="Retraitnormal"/>
      </w:pPr>
      <w:r w:rsidRPr="000557AF">
        <w:fldChar w:fldCharType="end"/>
      </w:r>
    </w:p>
    <w:p w:rsidR="00806F87" w:rsidRPr="00FE6751" w:rsidRDefault="00806F87" w:rsidP="00EF65F5">
      <w:pPr>
        <w:pStyle w:val="Titre"/>
      </w:pPr>
      <w:bookmarkStart w:id="435" w:name="_Toc460855043"/>
      <w:bookmarkStart w:id="436" w:name="_Toc43455968"/>
      <w:r w:rsidRPr="00FE6751">
        <w:lastRenderedPageBreak/>
        <w:t>History</w:t>
      </w:r>
      <w:bookmarkEnd w:id="435"/>
      <w:bookmarkEnd w:id="436"/>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FE6751" w:rsidTr="00EF65F5">
        <w:trPr>
          <w:cantSplit/>
        </w:trPr>
        <w:tc>
          <w:tcPr>
            <w:tcW w:w="924"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Version </w:t>
            </w:r>
          </w:p>
        </w:tc>
        <w:tc>
          <w:tcPr>
            <w:tcW w:w="0" w:type="auto"/>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Date </w:t>
            </w:r>
          </w:p>
        </w:tc>
        <w:tc>
          <w:tcPr>
            <w:tcW w:w="7047"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Comment </w:t>
            </w:r>
          </w:p>
        </w:tc>
      </w:tr>
      <w:tr w:rsidR="00806F87" w:rsidRPr="00FE6751" w:rsidTr="00EF65F5">
        <w:trPr>
          <w:cantSplit/>
        </w:trPr>
        <w:tc>
          <w:tcPr>
            <w:tcW w:w="924" w:type="dxa"/>
          </w:tcPr>
          <w:p w:rsidR="00806F87" w:rsidRPr="00FE6751" w:rsidRDefault="00806F87" w:rsidP="00EF65F5">
            <w:pPr>
              <w:pStyle w:val="TableContents"/>
              <w:rPr>
                <w:sz w:val="20"/>
                <w:szCs w:val="20"/>
              </w:rPr>
            </w:pPr>
            <w:r w:rsidRPr="00FE6751">
              <w:rPr>
                <w:sz w:val="20"/>
                <w:szCs w:val="20"/>
              </w:rPr>
              <w:t>1.0</w:t>
            </w:r>
          </w:p>
        </w:tc>
        <w:tc>
          <w:tcPr>
            <w:tcW w:w="0" w:type="auto"/>
          </w:tcPr>
          <w:p w:rsidR="00806F87" w:rsidRPr="00FE6751" w:rsidRDefault="00806F87" w:rsidP="00E61DF5">
            <w:pPr>
              <w:pStyle w:val="TableContents"/>
              <w:rPr>
                <w:sz w:val="20"/>
                <w:szCs w:val="20"/>
              </w:rPr>
            </w:pPr>
            <w:r w:rsidRPr="00FE6751">
              <w:rPr>
                <w:sz w:val="20"/>
                <w:szCs w:val="20"/>
              </w:rPr>
              <w:t>16/0</w:t>
            </w:r>
            <w:r w:rsidR="00E61DF5" w:rsidRPr="00FE6751">
              <w:rPr>
                <w:sz w:val="20"/>
                <w:szCs w:val="20"/>
              </w:rPr>
              <w:t>9</w:t>
            </w:r>
            <w:r w:rsidRPr="00FE6751">
              <w:rPr>
                <w:sz w:val="20"/>
                <w:szCs w:val="20"/>
              </w:rPr>
              <w:t xml:space="preserve">/2016 </w:t>
            </w:r>
          </w:p>
        </w:tc>
        <w:tc>
          <w:tcPr>
            <w:tcW w:w="7047" w:type="dxa"/>
          </w:tcPr>
          <w:p w:rsidR="00806F87" w:rsidRPr="00FE6751" w:rsidRDefault="00806F87" w:rsidP="00EF65F5">
            <w:pPr>
              <w:pStyle w:val="TableContents"/>
              <w:rPr>
                <w:sz w:val="20"/>
                <w:szCs w:val="20"/>
              </w:rPr>
            </w:pPr>
            <w:r w:rsidRPr="00FE6751">
              <w:rPr>
                <w:sz w:val="20"/>
                <w:szCs w:val="20"/>
              </w:rPr>
              <w:t>JPR: initial version of the document.</w:t>
            </w:r>
          </w:p>
        </w:tc>
      </w:tr>
      <w:tr w:rsidR="00F93CFA" w:rsidRPr="00FE6751" w:rsidTr="00EF65F5">
        <w:trPr>
          <w:cantSplit/>
        </w:trPr>
        <w:tc>
          <w:tcPr>
            <w:tcW w:w="924" w:type="dxa"/>
          </w:tcPr>
          <w:p w:rsidR="00F93CFA" w:rsidRPr="00FE6751" w:rsidRDefault="00F93CFA" w:rsidP="00EF65F5">
            <w:pPr>
              <w:pStyle w:val="TableContents"/>
              <w:rPr>
                <w:sz w:val="20"/>
                <w:szCs w:val="20"/>
              </w:rPr>
            </w:pPr>
            <w:r w:rsidRPr="00FE6751">
              <w:rPr>
                <w:sz w:val="20"/>
                <w:szCs w:val="20"/>
              </w:rPr>
              <w:t>1.1</w:t>
            </w:r>
          </w:p>
        </w:tc>
        <w:tc>
          <w:tcPr>
            <w:tcW w:w="0" w:type="auto"/>
          </w:tcPr>
          <w:p w:rsidR="00F93CFA" w:rsidRPr="00FE6751" w:rsidRDefault="00F93CFA" w:rsidP="00EF65F5">
            <w:pPr>
              <w:pStyle w:val="TableContents"/>
              <w:rPr>
                <w:sz w:val="20"/>
                <w:szCs w:val="20"/>
              </w:rPr>
            </w:pPr>
            <w:r w:rsidRPr="00FE6751">
              <w:rPr>
                <w:sz w:val="20"/>
                <w:szCs w:val="20"/>
              </w:rPr>
              <w:t xml:space="preserve">18/10/2016 </w:t>
            </w:r>
          </w:p>
        </w:tc>
        <w:tc>
          <w:tcPr>
            <w:tcW w:w="7047" w:type="dxa"/>
          </w:tcPr>
          <w:p w:rsidR="00F93CFA" w:rsidRPr="00FE6751" w:rsidRDefault="00F93CFA">
            <w:pPr>
              <w:pStyle w:val="TableContents"/>
              <w:rPr>
                <w:sz w:val="20"/>
                <w:szCs w:val="20"/>
              </w:rPr>
            </w:pPr>
            <w:r w:rsidRPr="00FE6751">
              <w:rPr>
                <w:sz w:val="20"/>
                <w:szCs w:val="20"/>
              </w:rPr>
              <w:t>JPR: updated to be compliant with the ‘008a’ version of the software.</w:t>
            </w:r>
          </w:p>
        </w:tc>
      </w:tr>
      <w:tr w:rsidR="00D036B0" w:rsidRPr="00FE6751" w:rsidTr="00EF65F5">
        <w:trPr>
          <w:cantSplit/>
        </w:trPr>
        <w:tc>
          <w:tcPr>
            <w:tcW w:w="924" w:type="dxa"/>
          </w:tcPr>
          <w:p w:rsidR="00D036B0" w:rsidRPr="00FE6751" w:rsidRDefault="00D036B0" w:rsidP="00EF65F5">
            <w:pPr>
              <w:pStyle w:val="TableContents"/>
              <w:rPr>
                <w:sz w:val="20"/>
                <w:szCs w:val="20"/>
              </w:rPr>
            </w:pPr>
            <w:r w:rsidRPr="00FE6751">
              <w:rPr>
                <w:sz w:val="20"/>
                <w:szCs w:val="20"/>
              </w:rPr>
              <w:t>1.2</w:t>
            </w:r>
          </w:p>
        </w:tc>
        <w:tc>
          <w:tcPr>
            <w:tcW w:w="0" w:type="auto"/>
          </w:tcPr>
          <w:p w:rsidR="00D036B0" w:rsidRPr="00FE6751" w:rsidRDefault="0072037B" w:rsidP="00EF65F5">
            <w:pPr>
              <w:pStyle w:val="TableContents"/>
              <w:rPr>
                <w:sz w:val="20"/>
                <w:szCs w:val="20"/>
              </w:rPr>
            </w:pPr>
            <w:r w:rsidRPr="00FE6751">
              <w:rPr>
                <w:sz w:val="20"/>
                <w:szCs w:val="20"/>
              </w:rPr>
              <w:t>21/02/2017</w:t>
            </w:r>
            <w:r w:rsidR="00D036B0" w:rsidRPr="00FE6751">
              <w:rPr>
                <w:sz w:val="20"/>
                <w:szCs w:val="20"/>
              </w:rPr>
              <w:t xml:space="preserve"> </w:t>
            </w:r>
          </w:p>
        </w:tc>
        <w:tc>
          <w:tcPr>
            <w:tcW w:w="7047" w:type="dxa"/>
          </w:tcPr>
          <w:p w:rsidR="00D036B0" w:rsidRPr="00FE6751" w:rsidRDefault="00D036B0" w:rsidP="00EF65F5">
            <w:pPr>
              <w:pStyle w:val="TableContents"/>
              <w:rPr>
                <w:sz w:val="20"/>
                <w:szCs w:val="20"/>
              </w:rPr>
            </w:pPr>
            <w:r w:rsidRPr="00FE6751">
              <w:rPr>
                <w:sz w:val="20"/>
                <w:szCs w:val="20"/>
              </w:rPr>
              <w:t>JPR: updated to be compliant with</w:t>
            </w:r>
            <w:r w:rsidR="0072037B" w:rsidRPr="00FE6751">
              <w:rPr>
                <w:sz w:val="20"/>
                <w:szCs w:val="20"/>
              </w:rPr>
              <w:t xml:space="preserve"> the ‘009</w:t>
            </w:r>
            <w:r w:rsidRPr="00FE6751">
              <w:rPr>
                <w:sz w:val="20"/>
                <w:szCs w:val="20"/>
              </w:rPr>
              <w:t>a’ version of the software.</w:t>
            </w:r>
          </w:p>
        </w:tc>
      </w:tr>
      <w:tr w:rsidR="00B65B67" w:rsidRPr="00FE6751" w:rsidTr="00EF65F5">
        <w:trPr>
          <w:cantSplit/>
        </w:trPr>
        <w:tc>
          <w:tcPr>
            <w:tcW w:w="924" w:type="dxa"/>
          </w:tcPr>
          <w:p w:rsidR="00B65B67" w:rsidRPr="00FE6751" w:rsidRDefault="00B65B67" w:rsidP="00EF65F5">
            <w:pPr>
              <w:pStyle w:val="TableContents"/>
              <w:rPr>
                <w:sz w:val="20"/>
                <w:szCs w:val="20"/>
              </w:rPr>
            </w:pPr>
            <w:r w:rsidRPr="00FE6751">
              <w:rPr>
                <w:sz w:val="20"/>
                <w:szCs w:val="20"/>
              </w:rPr>
              <w:t>1.3</w:t>
            </w:r>
          </w:p>
        </w:tc>
        <w:tc>
          <w:tcPr>
            <w:tcW w:w="0" w:type="auto"/>
          </w:tcPr>
          <w:p w:rsidR="00B65B67" w:rsidRPr="00FE6751" w:rsidRDefault="00963E72" w:rsidP="00EF65F5">
            <w:pPr>
              <w:pStyle w:val="TableContents"/>
              <w:rPr>
                <w:sz w:val="20"/>
                <w:szCs w:val="20"/>
              </w:rPr>
            </w:pPr>
            <w:r>
              <w:rPr>
                <w:sz w:val="20"/>
                <w:szCs w:val="20"/>
              </w:rPr>
              <w:t>11</w:t>
            </w:r>
            <w:r w:rsidR="00B65B67" w:rsidRPr="00FE6751">
              <w:rPr>
                <w:sz w:val="20"/>
                <w:szCs w:val="20"/>
              </w:rPr>
              <w:t>/02/2020</w:t>
            </w:r>
          </w:p>
        </w:tc>
        <w:tc>
          <w:tcPr>
            <w:tcW w:w="7047" w:type="dxa"/>
          </w:tcPr>
          <w:p w:rsidR="00B65B67" w:rsidRPr="00FE6751" w:rsidRDefault="00B65B67" w:rsidP="00146E3F">
            <w:pPr>
              <w:pStyle w:val="TableContents"/>
              <w:rPr>
                <w:sz w:val="20"/>
                <w:szCs w:val="20"/>
              </w:rPr>
            </w:pPr>
            <w:r w:rsidRPr="00FE6751">
              <w:rPr>
                <w:sz w:val="20"/>
                <w:szCs w:val="20"/>
              </w:rPr>
              <w:t>JPR: updated to be compliant with the ‘033a’ version of the software.</w:t>
            </w:r>
          </w:p>
        </w:tc>
      </w:tr>
      <w:tr w:rsidR="00A91DBC" w:rsidRPr="00FE6751" w:rsidTr="00EF65F5">
        <w:trPr>
          <w:cantSplit/>
          <w:ins w:id="437" w:author="RANNOU Jean-Philippe" w:date="2020-06-19T10:25:00Z"/>
        </w:trPr>
        <w:tc>
          <w:tcPr>
            <w:tcW w:w="924" w:type="dxa"/>
          </w:tcPr>
          <w:p w:rsidR="00A91DBC" w:rsidRPr="00A91DBC" w:rsidRDefault="00A91DBC" w:rsidP="00EF65F5">
            <w:pPr>
              <w:pStyle w:val="TableContents"/>
              <w:rPr>
                <w:ins w:id="438" w:author="RANNOU Jean-Philippe" w:date="2020-06-19T10:25:00Z"/>
                <w:sz w:val="20"/>
                <w:szCs w:val="20"/>
                <w:highlight w:val="green"/>
                <w:rPrChange w:id="439" w:author="RANNOU Jean-Philippe" w:date="2020-06-19T10:26:00Z">
                  <w:rPr>
                    <w:ins w:id="440" w:author="RANNOU Jean-Philippe" w:date="2020-06-19T10:25:00Z"/>
                    <w:sz w:val="20"/>
                    <w:szCs w:val="20"/>
                  </w:rPr>
                </w:rPrChange>
              </w:rPr>
            </w:pPr>
            <w:ins w:id="441" w:author="RANNOU Jean-Philippe" w:date="2020-06-19T10:25:00Z">
              <w:r w:rsidRPr="00A91DBC">
                <w:rPr>
                  <w:sz w:val="20"/>
                  <w:szCs w:val="20"/>
                  <w:highlight w:val="green"/>
                  <w:rPrChange w:id="442" w:author="RANNOU Jean-Philippe" w:date="2020-06-19T10:26:00Z">
                    <w:rPr>
                      <w:sz w:val="20"/>
                      <w:szCs w:val="20"/>
                    </w:rPr>
                  </w:rPrChange>
                </w:rPr>
                <w:t>1.4</w:t>
              </w:r>
            </w:ins>
          </w:p>
        </w:tc>
        <w:tc>
          <w:tcPr>
            <w:tcW w:w="0" w:type="auto"/>
          </w:tcPr>
          <w:p w:rsidR="00A91DBC" w:rsidRDefault="00A91DBC" w:rsidP="00EF65F5">
            <w:pPr>
              <w:pStyle w:val="TableContents"/>
              <w:rPr>
                <w:ins w:id="443" w:author="RANNOU Jean-Philippe" w:date="2021-01-18T15:49:00Z"/>
                <w:sz w:val="20"/>
                <w:szCs w:val="20"/>
                <w:highlight w:val="green"/>
              </w:rPr>
            </w:pPr>
            <w:ins w:id="444" w:author="RANNOU Jean-Philippe" w:date="2020-06-19T10:25:00Z">
              <w:r w:rsidRPr="00A91DBC">
                <w:rPr>
                  <w:sz w:val="20"/>
                  <w:szCs w:val="20"/>
                  <w:highlight w:val="green"/>
                  <w:rPrChange w:id="445" w:author="RANNOU Jean-Philippe" w:date="2020-06-19T10:26:00Z">
                    <w:rPr>
                      <w:sz w:val="20"/>
                      <w:szCs w:val="20"/>
                    </w:rPr>
                  </w:rPrChange>
                </w:rPr>
                <w:t>19/06/2020</w:t>
              </w:r>
            </w:ins>
          </w:p>
          <w:p w:rsidR="0067108E" w:rsidRPr="00A91DBC" w:rsidRDefault="002F2C8A" w:rsidP="00EF65F5">
            <w:pPr>
              <w:pStyle w:val="TableContents"/>
              <w:rPr>
                <w:ins w:id="446" w:author="RANNOU Jean-Philippe" w:date="2020-06-19T10:25:00Z"/>
                <w:sz w:val="20"/>
                <w:szCs w:val="20"/>
                <w:highlight w:val="green"/>
                <w:rPrChange w:id="447" w:author="RANNOU Jean-Philippe" w:date="2020-06-19T10:26:00Z">
                  <w:rPr>
                    <w:ins w:id="448" w:author="RANNOU Jean-Philippe" w:date="2020-06-19T10:25:00Z"/>
                    <w:sz w:val="20"/>
                    <w:szCs w:val="20"/>
                  </w:rPr>
                </w:rPrChange>
              </w:rPr>
            </w:pPr>
            <w:ins w:id="449" w:author="RANNOU Jean-Philippe" w:date="2021-01-18T15:49:00Z">
              <w:r>
                <w:rPr>
                  <w:sz w:val="20"/>
                  <w:szCs w:val="20"/>
                  <w:highlight w:val="green"/>
                </w:rPr>
                <w:t>18</w:t>
              </w:r>
              <w:r w:rsidR="0067108E">
                <w:rPr>
                  <w:sz w:val="20"/>
                  <w:szCs w:val="20"/>
                  <w:highlight w:val="green"/>
                </w:rPr>
                <w:t>/01/2021</w:t>
              </w:r>
            </w:ins>
          </w:p>
        </w:tc>
        <w:tc>
          <w:tcPr>
            <w:tcW w:w="7047" w:type="dxa"/>
          </w:tcPr>
          <w:p w:rsidR="00A91DBC" w:rsidRDefault="00A91DBC">
            <w:pPr>
              <w:pStyle w:val="TableContents"/>
              <w:rPr>
                <w:ins w:id="450" w:author="RANNOU Jean-Philippe" w:date="2021-01-18T15:49:00Z"/>
                <w:sz w:val="20"/>
                <w:szCs w:val="20"/>
                <w:highlight w:val="green"/>
              </w:rPr>
            </w:pPr>
            <w:ins w:id="451" w:author="RANNOU Jean-Philippe" w:date="2020-06-19T10:26:00Z">
              <w:r w:rsidRPr="00A91DBC">
                <w:rPr>
                  <w:sz w:val="20"/>
                  <w:szCs w:val="20"/>
                  <w:highlight w:val="green"/>
                  <w:rPrChange w:id="452" w:author="RANNOU Jean-Philippe" w:date="2020-06-19T10:26:00Z">
                    <w:rPr>
                      <w:sz w:val="20"/>
                      <w:szCs w:val="20"/>
                    </w:rPr>
                  </w:rPrChange>
                </w:rPr>
                <w:t>JPR: updated to be compliant with the ‘035c’ version of the software.</w:t>
              </w:r>
            </w:ins>
          </w:p>
          <w:p w:rsidR="0067108E" w:rsidRPr="00A91DBC" w:rsidRDefault="0067108E">
            <w:pPr>
              <w:pStyle w:val="TableContents"/>
              <w:rPr>
                <w:ins w:id="453" w:author="RANNOU Jean-Philippe" w:date="2020-06-19T10:25:00Z"/>
                <w:sz w:val="20"/>
                <w:szCs w:val="20"/>
                <w:highlight w:val="green"/>
                <w:rPrChange w:id="454" w:author="RANNOU Jean-Philippe" w:date="2020-06-19T10:26:00Z">
                  <w:rPr>
                    <w:ins w:id="455" w:author="RANNOU Jean-Philippe" w:date="2020-06-19T10:25:00Z"/>
                    <w:sz w:val="20"/>
                    <w:szCs w:val="20"/>
                  </w:rPr>
                </w:rPrChange>
              </w:rPr>
            </w:pPr>
            <w:ins w:id="456" w:author="RANNOU Jean-Philippe" w:date="2021-01-18T15:49:00Z">
              <w:r>
                <w:rPr>
                  <w:sz w:val="20"/>
                  <w:szCs w:val="20"/>
                  <w:highlight w:val="green"/>
                </w:rPr>
                <w:t xml:space="preserve">JPR: Matlab version needed (at least R2016b </w:t>
              </w:r>
            </w:ins>
            <w:ins w:id="457" w:author="RANNOU Jean-Philippe" w:date="2021-01-18T15:50:00Z">
              <w:r>
                <w:rPr>
                  <w:sz w:val="20"/>
                  <w:szCs w:val="20"/>
                  <w:highlight w:val="green"/>
                </w:rPr>
                <w:t>–</w:t>
              </w:r>
            </w:ins>
            <w:ins w:id="458" w:author="RANNOU Jean-Philippe" w:date="2021-01-18T15:49:00Z">
              <w:r>
                <w:rPr>
                  <w:sz w:val="20"/>
                  <w:szCs w:val="20"/>
                  <w:highlight w:val="green"/>
                </w:rPr>
                <w:t xml:space="preserve"> </w:t>
              </w:r>
            </w:ins>
            <w:ins w:id="459" w:author="RANNOU Jean-Philippe" w:date="2021-01-18T15:50:00Z">
              <w:r>
                <w:rPr>
                  <w:sz w:val="20"/>
                  <w:szCs w:val="20"/>
                  <w:highlight w:val="green"/>
                </w:rPr>
                <w:t>“</w:t>
              </w:r>
            </w:ins>
            <w:ins w:id="460" w:author="RANNOU Jean-Philippe" w:date="2021-01-18T15:49:00Z">
              <w:r>
                <w:rPr>
                  <w:sz w:val="20"/>
                  <w:szCs w:val="20"/>
                  <w:highlight w:val="green"/>
                </w:rPr>
                <w:t>split</w:t>
              </w:r>
            </w:ins>
            <w:ins w:id="461" w:author="RANNOU Jean-Philippe" w:date="2021-01-18T15:50:00Z">
              <w:r>
                <w:rPr>
                  <w:sz w:val="20"/>
                  <w:szCs w:val="20"/>
                  <w:highlight w:val="green"/>
                </w:rPr>
                <w:t>”</w:t>
              </w:r>
            </w:ins>
            <w:ins w:id="462" w:author="RANNOU Jean-Philippe" w:date="2021-01-18T15:49:00Z">
              <w:r>
                <w:rPr>
                  <w:sz w:val="20"/>
                  <w:szCs w:val="20"/>
                  <w:highlight w:val="green"/>
                </w:rPr>
                <w:t xml:space="preserve"> function used)</w:t>
              </w:r>
            </w:ins>
          </w:p>
        </w:tc>
      </w:tr>
      <w:tr w:rsidR="00D036B0" w:rsidRPr="00FE6751" w:rsidTr="00EF65F5">
        <w:trPr>
          <w:cantSplit/>
        </w:trPr>
        <w:tc>
          <w:tcPr>
            <w:tcW w:w="924" w:type="dxa"/>
          </w:tcPr>
          <w:p w:rsidR="00D036B0" w:rsidRPr="00FE6751" w:rsidRDefault="00D036B0" w:rsidP="00EF65F5">
            <w:pPr>
              <w:pStyle w:val="TableContents"/>
              <w:rPr>
                <w:sz w:val="20"/>
                <w:szCs w:val="20"/>
                <w:highlight w:val="green"/>
              </w:rPr>
            </w:pPr>
          </w:p>
        </w:tc>
        <w:tc>
          <w:tcPr>
            <w:tcW w:w="0" w:type="auto"/>
          </w:tcPr>
          <w:p w:rsidR="00D036B0" w:rsidRPr="00FE6751" w:rsidRDefault="00D036B0" w:rsidP="00EF65F5">
            <w:pPr>
              <w:pStyle w:val="TableContents"/>
              <w:rPr>
                <w:sz w:val="20"/>
                <w:szCs w:val="20"/>
                <w:highlight w:val="green"/>
              </w:rPr>
            </w:pPr>
          </w:p>
        </w:tc>
        <w:tc>
          <w:tcPr>
            <w:tcW w:w="7047" w:type="dxa"/>
          </w:tcPr>
          <w:p w:rsidR="00D036B0" w:rsidRPr="00FE6751" w:rsidRDefault="00D036B0" w:rsidP="00EF65F5">
            <w:pPr>
              <w:pStyle w:val="TableContents"/>
              <w:rPr>
                <w:sz w:val="20"/>
                <w:szCs w:val="20"/>
                <w:highlight w:val="green"/>
              </w:rPr>
            </w:pPr>
          </w:p>
        </w:tc>
      </w:tr>
    </w:tbl>
    <w:p w:rsidR="00806F87" w:rsidRPr="00FE6751" w:rsidRDefault="00806F87" w:rsidP="00806F87"/>
    <w:p w:rsidR="0079286A" w:rsidRPr="00FE6751" w:rsidRDefault="0079286A" w:rsidP="00806F87"/>
    <w:p w:rsidR="00806F87" w:rsidRPr="00FE6751" w:rsidRDefault="00806F87" w:rsidP="0079286A">
      <w:pPr>
        <w:pStyle w:val="Titre"/>
        <w:pageBreakBefore w:val="0"/>
      </w:pPr>
      <w:bookmarkStart w:id="463" w:name="_Toc460855044"/>
      <w:bookmarkStart w:id="464" w:name="_Toc43455969"/>
      <w:r w:rsidRPr="00FE6751">
        <w:t>Reference documents</w:t>
      </w:r>
      <w:bookmarkEnd w:id="463"/>
      <w:bookmarkEnd w:id="464"/>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FE6751" w:rsidTr="00EF65F5">
        <w:trPr>
          <w:cantSplit/>
          <w:trHeight w:val="337"/>
        </w:trPr>
        <w:tc>
          <w:tcPr>
            <w:tcW w:w="1346"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Reference N°</w:t>
            </w:r>
          </w:p>
        </w:tc>
        <w:tc>
          <w:tcPr>
            <w:tcW w:w="3465"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Title</w:t>
            </w:r>
          </w:p>
        </w:tc>
        <w:tc>
          <w:tcPr>
            <w:tcW w:w="4473"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Link</w:t>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65" w:name="RD1"/>
            <w:r w:rsidRPr="000557AF">
              <w:rPr>
                <w:rFonts w:ascii="Arial" w:hAnsi="Arial" w:cs="Arial"/>
                <w:sz w:val="20"/>
                <w:szCs w:val="20"/>
                <w:lang w:val="en-US" w:eastAsia="fr-FR"/>
              </w:rPr>
              <w:t>RD1</w:t>
            </w:r>
            <w:bookmarkEnd w:id="465"/>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user’s manual.</w:t>
            </w:r>
          </w:p>
        </w:tc>
        <w:tc>
          <w:tcPr>
            <w:tcW w:w="4473" w:type="dxa"/>
          </w:tcPr>
          <w:p w:rsidR="00806F87" w:rsidRPr="001369CF" w:rsidRDefault="00BF4B31" w:rsidP="00EF65F5">
            <w:pPr>
              <w:pStyle w:val="tablecontent"/>
              <w:rPr>
                <w:rFonts w:ascii="Arial" w:hAnsi="Arial" w:cs="Arial"/>
                <w:sz w:val="20"/>
                <w:szCs w:val="20"/>
                <w:lang w:val="en-US" w:eastAsia="fr-FR"/>
                <w:rPrChange w:id="466" w:author="RANNOU Jean-Philippe" w:date="2020-06-19T10:37:00Z">
                  <w:rPr>
                    <w:rFonts w:ascii="Arial" w:hAnsi="Arial" w:cs="Arial"/>
                    <w:sz w:val="20"/>
                    <w:szCs w:val="20"/>
                    <w:highlight w:val="green"/>
                    <w:lang w:val="en-US" w:eastAsia="fr-FR"/>
                  </w:rPr>
                </w:rPrChange>
              </w:rPr>
            </w:pPr>
            <w:r w:rsidRPr="001369CF">
              <w:rPr>
                <w:lang w:val="en-US"/>
                <w:rPrChange w:id="467" w:author="RANNOU Jean-Philippe" w:date="2020-06-19T10:37:00Z">
                  <w:rPr>
                    <w:highlight w:val="green"/>
                    <w:lang w:val="en-US"/>
                  </w:rPr>
                </w:rPrChange>
              </w:rPr>
              <w:fldChar w:fldCharType="begin"/>
            </w:r>
            <w:r w:rsidRPr="001369CF">
              <w:rPr>
                <w:lang w:val="en-US"/>
                <w:rPrChange w:id="468" w:author="RANNOU Jean-Philippe" w:date="2020-06-19T10:37:00Z">
                  <w:rPr>
                    <w:highlight w:val="green"/>
                    <w:lang w:val="en-US"/>
                  </w:rPr>
                </w:rPrChange>
              </w:rPr>
              <w:instrText xml:space="preserve"> HYPERLINK "https://doi.org/10.13155/29825" </w:instrText>
            </w:r>
            <w:r w:rsidRPr="001369CF">
              <w:rPr>
                <w:lang w:val="en-US"/>
                <w:rPrChange w:id="469" w:author="RANNOU Jean-Philippe" w:date="2020-06-19T10:37:00Z">
                  <w:rPr>
                    <w:highlight w:val="green"/>
                    <w:lang w:val="en-US"/>
                  </w:rPr>
                </w:rPrChange>
              </w:rPr>
              <w:fldChar w:fldCharType="separate"/>
            </w:r>
            <w:r w:rsidRPr="001369CF">
              <w:rPr>
                <w:rStyle w:val="Lienhypertexte"/>
                <w:lang w:val="en-US"/>
                <w:rPrChange w:id="470" w:author="RANNOU Jean-Philippe" w:date="2020-06-19T10:37:00Z">
                  <w:rPr>
                    <w:rStyle w:val="Lienhypertexte"/>
                    <w:highlight w:val="green"/>
                    <w:lang w:val="en-US"/>
                  </w:rPr>
                </w:rPrChange>
              </w:rPr>
              <w:t>https://doi.org/10.13155/29825</w:t>
            </w:r>
            <w:r w:rsidRPr="001369CF">
              <w:rPr>
                <w:lang w:val="en-US"/>
                <w:rPrChange w:id="471" w:author="RANNOU Jean-Philippe" w:date="2020-06-19T10:37:00Z">
                  <w:rPr>
                    <w:highlight w:val="green"/>
                    <w:lang w:val="en-US"/>
                  </w:rPr>
                </w:rPrChange>
              </w:rPr>
              <w:fldChar w:fldCharType="end"/>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72" w:name="RD2"/>
            <w:r w:rsidRPr="000557AF">
              <w:rPr>
                <w:rFonts w:ascii="Arial" w:hAnsi="Arial" w:cs="Arial"/>
                <w:sz w:val="20"/>
                <w:szCs w:val="20"/>
                <w:lang w:val="en-US" w:eastAsia="fr-FR"/>
              </w:rPr>
              <w:t>RD2</w:t>
            </w:r>
            <w:bookmarkEnd w:id="472"/>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CTD and Trajectory Data</w:t>
            </w:r>
          </w:p>
        </w:tc>
        <w:tc>
          <w:tcPr>
            <w:tcW w:w="4473" w:type="dxa"/>
          </w:tcPr>
          <w:p w:rsidR="00806F87" w:rsidRPr="001369CF" w:rsidRDefault="00BF4B31" w:rsidP="00EF65F5">
            <w:pPr>
              <w:pStyle w:val="tablecontent"/>
              <w:rPr>
                <w:rFonts w:ascii="Arial" w:hAnsi="Arial" w:cs="Arial"/>
                <w:sz w:val="20"/>
                <w:szCs w:val="20"/>
                <w:lang w:val="en-US"/>
                <w:rPrChange w:id="473" w:author="RANNOU Jean-Philippe" w:date="2020-06-19T10:37:00Z">
                  <w:rPr>
                    <w:rFonts w:ascii="Arial" w:hAnsi="Arial" w:cs="Arial"/>
                    <w:sz w:val="20"/>
                    <w:szCs w:val="20"/>
                    <w:highlight w:val="green"/>
                    <w:lang w:val="en-US"/>
                  </w:rPr>
                </w:rPrChange>
              </w:rPr>
            </w:pPr>
            <w:r w:rsidRPr="001369CF">
              <w:rPr>
                <w:lang w:val="en-US"/>
                <w:rPrChange w:id="474" w:author="RANNOU Jean-Philippe" w:date="2020-06-19T10:37:00Z">
                  <w:rPr>
                    <w:highlight w:val="green"/>
                    <w:lang w:val="en-US"/>
                  </w:rPr>
                </w:rPrChange>
              </w:rPr>
              <w:fldChar w:fldCharType="begin"/>
            </w:r>
            <w:r w:rsidRPr="001369CF">
              <w:rPr>
                <w:lang w:val="en-US"/>
                <w:rPrChange w:id="475" w:author="RANNOU Jean-Philippe" w:date="2020-06-19T10:37:00Z">
                  <w:rPr>
                    <w:highlight w:val="green"/>
                    <w:lang w:val="en-US"/>
                  </w:rPr>
                </w:rPrChange>
              </w:rPr>
              <w:instrText xml:space="preserve"> HYPERLINK "https://doi.org/10.13155/33951" </w:instrText>
            </w:r>
            <w:r w:rsidRPr="001369CF">
              <w:rPr>
                <w:lang w:val="en-US"/>
                <w:rPrChange w:id="476" w:author="RANNOU Jean-Philippe" w:date="2020-06-19T10:37:00Z">
                  <w:rPr>
                    <w:highlight w:val="green"/>
                    <w:lang w:val="en-US"/>
                  </w:rPr>
                </w:rPrChange>
              </w:rPr>
              <w:fldChar w:fldCharType="separate"/>
            </w:r>
            <w:r w:rsidRPr="001369CF">
              <w:rPr>
                <w:rStyle w:val="Lienhypertexte"/>
                <w:lang w:val="en-US"/>
                <w:rPrChange w:id="477" w:author="RANNOU Jean-Philippe" w:date="2020-06-19T10:37:00Z">
                  <w:rPr>
                    <w:rStyle w:val="Lienhypertexte"/>
                    <w:highlight w:val="green"/>
                    <w:lang w:val="en-US"/>
                  </w:rPr>
                </w:rPrChange>
              </w:rPr>
              <w:t>https://doi.org/10.13155/33951</w:t>
            </w:r>
            <w:r w:rsidRPr="001369CF">
              <w:rPr>
                <w:lang w:val="en-US"/>
                <w:rPrChange w:id="478" w:author="RANNOU Jean-Philippe" w:date="2020-06-19T10:37:00Z">
                  <w:rPr>
                    <w:highlight w:val="green"/>
                    <w:lang w:val="en-US"/>
                  </w:rPr>
                </w:rPrChange>
              </w:rPr>
              <w:fldChar w:fldCharType="end"/>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479" w:name="RD3"/>
            <w:r w:rsidRPr="000557AF">
              <w:rPr>
                <w:rFonts w:ascii="Arial" w:hAnsi="Arial" w:cs="Arial"/>
                <w:sz w:val="20"/>
                <w:szCs w:val="20"/>
                <w:lang w:val="en-US" w:eastAsia="fr-FR"/>
              </w:rPr>
              <w:t>RD3</w:t>
            </w:r>
            <w:bookmarkEnd w:id="479"/>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Biogeochemical Data</w:t>
            </w:r>
          </w:p>
        </w:tc>
        <w:tc>
          <w:tcPr>
            <w:tcW w:w="4473" w:type="dxa"/>
          </w:tcPr>
          <w:p w:rsidR="00806F87" w:rsidRPr="001369CF" w:rsidRDefault="00BF4B31" w:rsidP="00EF65F5">
            <w:pPr>
              <w:pStyle w:val="tablecontent"/>
              <w:rPr>
                <w:rFonts w:ascii="Arial" w:hAnsi="Arial" w:cs="Arial"/>
                <w:sz w:val="20"/>
                <w:szCs w:val="20"/>
                <w:lang w:val="en-US"/>
                <w:rPrChange w:id="480" w:author="RANNOU Jean-Philippe" w:date="2020-06-19T10:37:00Z">
                  <w:rPr>
                    <w:rFonts w:ascii="Arial" w:hAnsi="Arial" w:cs="Arial"/>
                    <w:sz w:val="20"/>
                    <w:szCs w:val="20"/>
                    <w:highlight w:val="green"/>
                    <w:lang w:val="en-US"/>
                  </w:rPr>
                </w:rPrChange>
              </w:rPr>
            </w:pPr>
            <w:r w:rsidRPr="001369CF">
              <w:rPr>
                <w:lang w:val="en-US"/>
                <w:rPrChange w:id="481" w:author="RANNOU Jean-Philippe" w:date="2020-06-19T10:37:00Z">
                  <w:rPr>
                    <w:highlight w:val="green"/>
                    <w:lang w:val="en-US"/>
                  </w:rPr>
                </w:rPrChange>
              </w:rPr>
              <w:fldChar w:fldCharType="begin"/>
            </w:r>
            <w:r w:rsidRPr="001369CF">
              <w:rPr>
                <w:lang w:val="en-US"/>
                <w:rPrChange w:id="482" w:author="RANNOU Jean-Philippe" w:date="2020-06-19T10:37:00Z">
                  <w:rPr>
                    <w:highlight w:val="green"/>
                    <w:lang w:val="en-US"/>
                  </w:rPr>
                </w:rPrChange>
              </w:rPr>
              <w:instrText xml:space="preserve"> HYPERLINK "https://doi.org/10.13155/40879" </w:instrText>
            </w:r>
            <w:r w:rsidRPr="001369CF">
              <w:rPr>
                <w:lang w:val="en-US"/>
                <w:rPrChange w:id="483" w:author="RANNOU Jean-Philippe" w:date="2020-06-19T10:37:00Z">
                  <w:rPr>
                    <w:highlight w:val="green"/>
                    <w:lang w:val="en-US"/>
                  </w:rPr>
                </w:rPrChange>
              </w:rPr>
              <w:fldChar w:fldCharType="separate"/>
            </w:r>
            <w:r w:rsidRPr="001369CF">
              <w:rPr>
                <w:rStyle w:val="Lienhypertexte"/>
                <w:lang w:val="en-US"/>
                <w:rPrChange w:id="484" w:author="RANNOU Jean-Philippe" w:date="2020-06-19T10:37:00Z">
                  <w:rPr>
                    <w:rStyle w:val="Lienhypertexte"/>
                    <w:highlight w:val="green"/>
                    <w:lang w:val="en-US"/>
                  </w:rPr>
                </w:rPrChange>
              </w:rPr>
              <w:t>https://doi.org/10.13155/40879</w:t>
            </w:r>
            <w:r w:rsidRPr="001369CF">
              <w:rPr>
                <w:lang w:val="en-US"/>
                <w:rPrChange w:id="485" w:author="RANNOU Jean-Philippe" w:date="2020-06-19T10:37:00Z">
                  <w:rPr>
                    <w:highlight w:val="green"/>
                    <w:lang w:val="en-US"/>
                  </w:rPr>
                </w:rPrChange>
              </w:rPr>
              <w:fldChar w:fldCharType="end"/>
            </w:r>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bookmarkStart w:id="486" w:name="RD4"/>
            <w:r w:rsidRPr="000557AF">
              <w:rPr>
                <w:rFonts w:ascii="Arial" w:hAnsi="Arial" w:cs="Arial"/>
                <w:sz w:val="20"/>
                <w:szCs w:val="20"/>
                <w:lang w:val="en-US" w:eastAsia="fr-FR"/>
              </w:rPr>
              <w:t>RD4</w:t>
            </w:r>
            <w:bookmarkEnd w:id="486"/>
          </w:p>
        </w:tc>
        <w:tc>
          <w:tcPr>
            <w:tcW w:w="3465" w:type="dxa"/>
          </w:tcPr>
          <w:p w:rsidR="00C255B6" w:rsidRPr="001369CF" w:rsidRDefault="00C255B6"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auxiliary files format for the Coriolis DAC</w:t>
            </w:r>
          </w:p>
        </w:tc>
        <w:tc>
          <w:tcPr>
            <w:tcW w:w="4473" w:type="dxa"/>
          </w:tcPr>
          <w:p w:rsidR="00C255B6" w:rsidRPr="001369CF" w:rsidRDefault="00BF4B31" w:rsidP="00EF65F5">
            <w:pPr>
              <w:pStyle w:val="tablecontent"/>
              <w:rPr>
                <w:rFonts w:ascii="Arial" w:hAnsi="Arial" w:cs="Arial"/>
                <w:sz w:val="20"/>
                <w:szCs w:val="20"/>
                <w:lang w:val="en-US"/>
                <w:rPrChange w:id="487" w:author="RANNOU Jean-Philippe" w:date="2020-06-19T10:37:00Z">
                  <w:rPr>
                    <w:rFonts w:ascii="Arial" w:hAnsi="Arial" w:cs="Arial"/>
                    <w:sz w:val="20"/>
                    <w:szCs w:val="20"/>
                    <w:highlight w:val="green"/>
                    <w:lang w:val="en-US"/>
                  </w:rPr>
                </w:rPrChange>
              </w:rPr>
            </w:pPr>
            <w:r w:rsidRPr="001369CF">
              <w:rPr>
                <w:lang w:val="en-US"/>
                <w:rPrChange w:id="488" w:author="RANNOU Jean-Philippe" w:date="2020-06-19T10:37:00Z">
                  <w:rPr>
                    <w:highlight w:val="green"/>
                    <w:lang w:val="en-US"/>
                  </w:rPr>
                </w:rPrChange>
              </w:rPr>
              <w:fldChar w:fldCharType="begin"/>
            </w:r>
            <w:r w:rsidRPr="001369CF">
              <w:rPr>
                <w:lang w:val="en-US"/>
                <w:rPrChange w:id="489" w:author="RANNOU Jean-Philippe" w:date="2020-06-19T10:37:00Z">
                  <w:rPr>
                    <w:highlight w:val="green"/>
                    <w:lang w:val="en-US"/>
                  </w:rPr>
                </w:rPrChange>
              </w:rPr>
              <w:instrText xml:space="preserve"> HYPERLINK "https://doi.org/10.13155/51995" </w:instrText>
            </w:r>
            <w:r w:rsidRPr="001369CF">
              <w:rPr>
                <w:lang w:val="en-US"/>
                <w:rPrChange w:id="490" w:author="RANNOU Jean-Philippe" w:date="2020-06-19T10:37:00Z">
                  <w:rPr>
                    <w:highlight w:val="green"/>
                    <w:lang w:val="en-US"/>
                  </w:rPr>
                </w:rPrChange>
              </w:rPr>
              <w:fldChar w:fldCharType="separate"/>
            </w:r>
            <w:r w:rsidRPr="001369CF">
              <w:rPr>
                <w:rStyle w:val="Lienhypertexte"/>
                <w:lang w:val="en-US"/>
                <w:rPrChange w:id="491" w:author="RANNOU Jean-Philippe" w:date="2020-06-19T10:37:00Z">
                  <w:rPr>
                    <w:rStyle w:val="Lienhypertexte"/>
                    <w:highlight w:val="green"/>
                    <w:lang w:val="en-US"/>
                  </w:rPr>
                </w:rPrChange>
              </w:rPr>
              <w:t>https://doi.org/10.13155/51995</w:t>
            </w:r>
            <w:r w:rsidRPr="001369CF">
              <w:rPr>
                <w:lang w:val="en-US"/>
                <w:rPrChange w:id="492" w:author="RANNOU Jean-Philippe" w:date="2020-06-19T10:37:00Z">
                  <w:rPr>
                    <w:highlight w:val="green"/>
                    <w:lang w:val="en-US"/>
                  </w:rPr>
                </w:rPrChange>
              </w:rPr>
              <w:fldChar w:fldCharType="end"/>
            </w:r>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p>
        </w:tc>
        <w:tc>
          <w:tcPr>
            <w:tcW w:w="3465" w:type="dxa"/>
          </w:tcPr>
          <w:p w:rsidR="00C255B6" w:rsidRPr="000557AF" w:rsidRDefault="00C255B6" w:rsidP="00EF65F5">
            <w:pPr>
              <w:pStyle w:val="tablecontent"/>
              <w:rPr>
                <w:rFonts w:ascii="Arial" w:hAnsi="Arial" w:cs="Arial"/>
                <w:sz w:val="20"/>
                <w:szCs w:val="20"/>
                <w:lang w:val="en-US" w:eastAsia="fr-FR"/>
              </w:rPr>
            </w:pPr>
          </w:p>
        </w:tc>
        <w:tc>
          <w:tcPr>
            <w:tcW w:w="4473" w:type="dxa"/>
          </w:tcPr>
          <w:p w:rsidR="00C255B6" w:rsidRPr="000557AF" w:rsidRDefault="00C255B6" w:rsidP="00EF65F5">
            <w:pPr>
              <w:pStyle w:val="tablecontent"/>
              <w:rPr>
                <w:rFonts w:ascii="Arial" w:hAnsi="Arial" w:cs="Arial"/>
                <w:sz w:val="20"/>
                <w:szCs w:val="20"/>
                <w:lang w:val="en-US"/>
              </w:rPr>
            </w:pPr>
          </w:p>
        </w:tc>
      </w:tr>
    </w:tbl>
    <w:p w:rsidR="007D1E14" w:rsidRPr="00FE6751" w:rsidRDefault="007D1E14" w:rsidP="007D1E14">
      <w:bookmarkStart w:id="493" w:name="_Toc460855045"/>
      <w:bookmarkStart w:id="494" w:name="_Toc202957229"/>
    </w:p>
    <w:p w:rsidR="007D1E14" w:rsidRPr="00FE6751" w:rsidRDefault="007D1E14" w:rsidP="007D1E14"/>
    <w:p w:rsidR="007D1E14" w:rsidRPr="00FE6751" w:rsidRDefault="007D1E14" w:rsidP="007D1E14"/>
    <w:p w:rsidR="0079286A" w:rsidRPr="00FE6751" w:rsidRDefault="0079286A">
      <w:pPr>
        <w:spacing w:after="200" w:line="276" w:lineRule="auto"/>
      </w:pPr>
      <w:r w:rsidRPr="00FE6751">
        <w:br w:type="page"/>
      </w:r>
    </w:p>
    <w:p w:rsidR="007D1E14" w:rsidRPr="00FE6751" w:rsidRDefault="007D1E14" w:rsidP="007D1E14"/>
    <w:p w:rsidR="00B23A69" w:rsidRPr="00FE6751" w:rsidRDefault="00B23A69" w:rsidP="00715A45">
      <w:pPr>
        <w:pStyle w:val="Titre1"/>
      </w:pPr>
      <w:bookmarkStart w:id="495" w:name="_Toc43455970"/>
      <w:r w:rsidRPr="00FE6751">
        <w:lastRenderedPageBreak/>
        <w:t>Introduction</w:t>
      </w:r>
      <w:bookmarkEnd w:id="493"/>
      <w:bookmarkEnd w:id="495"/>
    </w:p>
    <w:p w:rsidR="00B23A69" w:rsidRPr="00FE6751" w:rsidRDefault="00B23A69" w:rsidP="00B23A69">
      <w:r w:rsidRPr="00FE6751">
        <w:t>This user’s manual describes how to install, configure and use the Coriolis Matlab decoder of Argo floats data.</w:t>
      </w:r>
    </w:p>
    <w:p w:rsidR="00B23A69" w:rsidRPr="00FE6751" w:rsidRDefault="00B23A69" w:rsidP="00B23A69">
      <w:pPr>
        <w:pStyle w:val="Corpsdetexte"/>
      </w:pPr>
    </w:p>
    <w:p w:rsidR="00B23A69" w:rsidRPr="00FE6751" w:rsidRDefault="00B23A69" w:rsidP="00B23A69">
      <w:pPr>
        <w:pStyle w:val="Corpsdetexte"/>
      </w:pPr>
      <w:r w:rsidRPr="00FE6751">
        <w:t>The main functions of this decoder are:</w:t>
      </w:r>
    </w:p>
    <w:p w:rsidR="00B23A69" w:rsidRPr="00FE6751" w:rsidRDefault="00B23A69" w:rsidP="00B23A69">
      <w:pPr>
        <w:pStyle w:val="Corpsdetexte"/>
        <w:widowControl w:val="0"/>
        <w:numPr>
          <w:ilvl w:val="0"/>
          <w:numId w:val="23"/>
        </w:numPr>
        <w:suppressAutoHyphens/>
      </w:pPr>
      <w:r w:rsidRPr="00FE6751">
        <w:t>To decode the Argo float data,</w:t>
      </w:r>
    </w:p>
    <w:p w:rsidR="00B23A69" w:rsidRPr="00FE6751" w:rsidRDefault="00B23A69" w:rsidP="00B23A69">
      <w:pPr>
        <w:pStyle w:val="Corpsdetexte"/>
        <w:widowControl w:val="0"/>
        <w:numPr>
          <w:ilvl w:val="0"/>
          <w:numId w:val="23"/>
        </w:numPr>
        <w:suppressAutoHyphens/>
      </w:pPr>
      <w:r w:rsidRPr="00FE6751">
        <w:t>To format decoded data into the four Argo NetCDF CF files.</w:t>
      </w:r>
    </w:p>
    <w:p w:rsidR="00B23A69" w:rsidRPr="00FE6751" w:rsidRDefault="00B23A69" w:rsidP="00B23A69">
      <w:pPr>
        <w:pStyle w:val="Corpsdetexte"/>
      </w:pPr>
      <w:r w:rsidRPr="00FE6751">
        <w:t>The decoder can also apply Real Time Quality Control (RTQC) tests on formatted Argo data.</w:t>
      </w:r>
    </w:p>
    <w:p w:rsidR="00B23A69" w:rsidRPr="00FE6751" w:rsidRDefault="00B23A69" w:rsidP="00B23A69">
      <w:pPr>
        <w:pStyle w:val="Corpsdetexte"/>
      </w:pPr>
    </w:p>
    <w:p w:rsidR="00B23A69" w:rsidRPr="00FE6751" w:rsidRDefault="00B23A69" w:rsidP="00B23A69">
      <w:pPr>
        <w:pStyle w:val="Corpsdetexte"/>
      </w:pPr>
      <w:r w:rsidRPr="00FE6751">
        <w:t>Two main Matlab programs are developed around a common core decoder:</w:t>
      </w:r>
    </w:p>
    <w:p w:rsidR="00B23A69" w:rsidRPr="00FE6751" w:rsidRDefault="00B23A69" w:rsidP="00B23A69">
      <w:pPr>
        <w:pStyle w:val="Corpsdetexte"/>
        <w:widowControl w:val="0"/>
        <w:numPr>
          <w:ilvl w:val="0"/>
          <w:numId w:val="24"/>
        </w:numPr>
        <w:suppressAutoHyphens/>
      </w:pPr>
      <w:r w:rsidRPr="00FE6751">
        <w:t>A decoder for a float Principal Investigator (PI). It is used to decode, in delayed mode, a given amount of already received Argo float data.</w:t>
      </w:r>
    </w:p>
    <w:p w:rsidR="00B23A69" w:rsidRPr="00FE6751" w:rsidRDefault="00B23A69" w:rsidP="00B23A69">
      <w:pPr>
        <w:pStyle w:val="Corpsdetexte"/>
        <w:ind w:left="709"/>
      </w:pPr>
      <w:r w:rsidRPr="00FE6751">
        <w:t>There are two PI decoders for each float type:</w:t>
      </w:r>
    </w:p>
    <w:p w:rsidR="00B23A69" w:rsidRPr="00FE6751" w:rsidRDefault="00B23A69" w:rsidP="00B23A69">
      <w:pPr>
        <w:pStyle w:val="Corpsdetexte"/>
        <w:widowControl w:val="0"/>
        <w:numPr>
          <w:ilvl w:val="1"/>
          <w:numId w:val="24"/>
        </w:numPr>
        <w:suppressAutoHyphens/>
      </w:pPr>
      <w:r w:rsidRPr="00FE6751">
        <w:rPr>
          <w:b/>
          <w:i/>
        </w:rPr>
        <w:t>decode_provor_2_csv</w:t>
      </w:r>
      <w:r w:rsidRPr="00FE6751">
        <w:t xml:space="preserve"> and </w:t>
      </w:r>
      <w:r w:rsidRPr="00FE6751">
        <w:rPr>
          <w:b/>
          <w:i/>
        </w:rPr>
        <w:t>decode_provor_2_nc</w:t>
      </w:r>
      <w:r w:rsidRPr="00FE6751">
        <w:t xml:space="preserve"> for NKE floats (ARVOR and PROVOR) decoding,</w:t>
      </w:r>
    </w:p>
    <w:p w:rsidR="00B23A69" w:rsidRPr="00FE6751" w:rsidRDefault="00B23A69" w:rsidP="00B23A69">
      <w:pPr>
        <w:pStyle w:val="Corpsdetexte"/>
        <w:widowControl w:val="0"/>
        <w:numPr>
          <w:ilvl w:val="1"/>
          <w:numId w:val="24"/>
        </w:numPr>
        <w:suppressAutoHyphens/>
      </w:pPr>
      <w:r w:rsidRPr="00FE6751">
        <w:rPr>
          <w:b/>
          <w:i/>
        </w:rPr>
        <w:t>decode_apex_2_csv</w:t>
      </w:r>
      <w:r w:rsidRPr="00FE6751">
        <w:t xml:space="preserve"> and </w:t>
      </w:r>
      <w:r w:rsidRPr="00FE6751">
        <w:rPr>
          <w:b/>
          <w:i/>
        </w:rPr>
        <w:t>decode_apex_2_nc</w:t>
      </w:r>
      <w:r w:rsidRPr="00FE6751">
        <w:t xml:space="preserve"> for TWR floats (APEX) decoding,</w:t>
      </w:r>
    </w:p>
    <w:p w:rsidR="00B23A69" w:rsidRPr="00FE6751" w:rsidRDefault="00B23A69" w:rsidP="00B23A69">
      <w:pPr>
        <w:pStyle w:val="Corpsdetexte"/>
        <w:widowControl w:val="0"/>
        <w:numPr>
          <w:ilvl w:val="1"/>
          <w:numId w:val="24"/>
        </w:numPr>
        <w:suppressAutoHyphens/>
      </w:pPr>
      <w:r w:rsidRPr="00FE6751">
        <w:rPr>
          <w:b/>
          <w:i/>
        </w:rPr>
        <w:t>decode_nova_2_csv</w:t>
      </w:r>
      <w:r w:rsidRPr="00FE6751">
        <w:t xml:space="preserve"> and </w:t>
      </w:r>
      <w:r w:rsidRPr="00FE6751">
        <w:rPr>
          <w:b/>
          <w:i/>
        </w:rPr>
        <w:t>decode_nova_2_nc</w:t>
      </w:r>
      <w:r w:rsidRPr="00FE6751">
        <w:t xml:space="preserve"> for MetOcean floats (NOVA and DOVA) decoding,</w:t>
      </w:r>
    </w:p>
    <w:p w:rsidR="00B254F2" w:rsidRPr="00A91DBC" w:rsidRDefault="00B254F2" w:rsidP="00146E3F">
      <w:pPr>
        <w:pStyle w:val="Corpsdetexte"/>
        <w:widowControl w:val="0"/>
        <w:numPr>
          <w:ilvl w:val="1"/>
          <w:numId w:val="24"/>
        </w:numPr>
        <w:suppressAutoHyphens/>
        <w:rPr>
          <w:rPrChange w:id="496" w:author="RANNOU Jean-Philippe" w:date="2020-06-19T10:26:00Z">
            <w:rPr>
              <w:highlight w:val="green"/>
            </w:rPr>
          </w:rPrChange>
        </w:rPr>
      </w:pPr>
      <w:r w:rsidRPr="00A91DBC">
        <w:rPr>
          <w:b/>
          <w:i/>
          <w:rPrChange w:id="497" w:author="RANNOU Jean-Philippe" w:date="2020-06-19T10:26:00Z">
            <w:rPr>
              <w:b/>
              <w:i/>
              <w:highlight w:val="green"/>
            </w:rPr>
          </w:rPrChange>
        </w:rPr>
        <w:t>decode_nemo_2_csv</w:t>
      </w:r>
      <w:r w:rsidRPr="00A91DBC">
        <w:rPr>
          <w:rPrChange w:id="498" w:author="RANNOU Jean-Philippe" w:date="2020-06-19T10:26:00Z">
            <w:rPr>
              <w:highlight w:val="green"/>
            </w:rPr>
          </w:rPrChange>
        </w:rPr>
        <w:t xml:space="preserve"> and </w:t>
      </w:r>
      <w:r w:rsidRPr="00A91DBC">
        <w:rPr>
          <w:b/>
          <w:i/>
          <w:rPrChange w:id="499" w:author="RANNOU Jean-Philippe" w:date="2020-06-19T10:26:00Z">
            <w:rPr>
              <w:b/>
              <w:i/>
              <w:highlight w:val="green"/>
            </w:rPr>
          </w:rPrChange>
        </w:rPr>
        <w:t>decode_nemo_2_nc</w:t>
      </w:r>
      <w:r w:rsidRPr="00A91DBC">
        <w:rPr>
          <w:rPrChange w:id="500" w:author="RANNOU Jean-Philippe" w:date="2020-06-19T10:26:00Z">
            <w:rPr>
              <w:highlight w:val="green"/>
            </w:rPr>
          </w:rPrChange>
        </w:rPr>
        <w:t xml:space="preserve"> for </w:t>
      </w:r>
      <w:r w:rsidR="00C75A16" w:rsidRPr="00A91DBC">
        <w:rPr>
          <w:rPrChange w:id="501" w:author="RANNOU Jean-Philippe" w:date="2020-06-19T10:26:00Z">
            <w:rPr>
              <w:highlight w:val="green"/>
            </w:rPr>
          </w:rPrChange>
        </w:rPr>
        <w:t>OPTIMARE</w:t>
      </w:r>
      <w:r w:rsidRPr="00A91DBC">
        <w:rPr>
          <w:rPrChange w:id="502" w:author="RANNOU Jean-Philippe" w:date="2020-06-19T10:26:00Z">
            <w:rPr>
              <w:highlight w:val="green"/>
            </w:rPr>
          </w:rPrChange>
        </w:rPr>
        <w:t xml:space="preserve"> floats (NEMO) decoding.</w:t>
      </w:r>
    </w:p>
    <w:p w:rsidR="00B23A69" w:rsidRPr="00FE6751" w:rsidRDefault="00B23A69" w:rsidP="00B23A69">
      <w:pPr>
        <w:pStyle w:val="Corpsdetexte"/>
        <w:widowControl w:val="0"/>
        <w:numPr>
          <w:ilvl w:val="0"/>
          <w:numId w:val="24"/>
        </w:numPr>
        <w:suppressAutoHyphens/>
      </w:pPr>
      <w:r w:rsidRPr="00FE6751">
        <w:t xml:space="preserve">A decoder for a Data Assembly Centre (DAC). It is used to decode, in real time, the incoming Argo float data flux. There is one DAC decoder; it is called </w:t>
      </w:r>
      <w:r w:rsidRPr="00FE6751">
        <w:rPr>
          <w:b/>
          <w:i/>
        </w:rPr>
        <w:t>decode_argo_2_nc_rt</w:t>
      </w:r>
      <w:r w:rsidRPr="00FE6751">
        <w:t>.</w:t>
      </w:r>
    </w:p>
    <w:p w:rsidR="00B23A69" w:rsidRPr="00FE6751" w:rsidRDefault="00B23A69" w:rsidP="00B23A69">
      <w:pPr>
        <w:pStyle w:val="Corpsdetexte"/>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This decoder user’s manual (</w:t>
      </w:r>
      <w:r w:rsidRPr="00A91DBC">
        <w:rPr>
          <w:highlight w:val="green"/>
        </w:rPr>
        <w:t>V1.</w:t>
      </w:r>
      <w:del w:id="503" w:author="RANNOU Jean-Philippe" w:date="2020-06-19T10:26:00Z">
        <w:r w:rsidR="00550B5C" w:rsidRPr="00A91DBC" w:rsidDel="00A91DBC">
          <w:rPr>
            <w:highlight w:val="green"/>
          </w:rPr>
          <w:delText>3</w:delText>
        </w:r>
      </w:del>
      <w:ins w:id="504" w:author="RANNOU Jean-Philippe" w:date="2020-06-19T10:26:00Z">
        <w:r w:rsidR="00A91DBC" w:rsidRPr="00A91DBC">
          <w:rPr>
            <w:highlight w:val="green"/>
            <w:rPrChange w:id="505" w:author="RANNOU Jean-Philippe" w:date="2020-06-19T10:26:00Z">
              <w:rPr/>
            </w:rPrChange>
          </w:rPr>
          <w:t>4</w:t>
        </w:r>
      </w:ins>
      <w:r w:rsidRPr="00FE6751">
        <w:t xml:space="preserve">) describes the </w:t>
      </w:r>
      <w:r w:rsidRPr="00FE6751">
        <w:rPr>
          <w:b/>
        </w:rPr>
        <w:t xml:space="preserve">Coriolis Argo decoder version </w:t>
      </w:r>
      <w:del w:id="506" w:author="RANNOU Jean-Philippe" w:date="2020-06-19T10:26:00Z">
        <w:r w:rsidR="00F93CFA" w:rsidRPr="00FE6751" w:rsidDel="00A91DBC">
          <w:rPr>
            <w:b/>
            <w:highlight w:val="green"/>
          </w:rPr>
          <w:delText>0</w:delText>
        </w:r>
        <w:r w:rsidR="00550B5C" w:rsidRPr="00FE6751" w:rsidDel="00A91DBC">
          <w:rPr>
            <w:b/>
            <w:highlight w:val="green"/>
          </w:rPr>
          <w:delText>33</w:delText>
        </w:r>
        <w:r w:rsidR="00F93CFA" w:rsidRPr="00FE6751" w:rsidDel="00A91DBC">
          <w:rPr>
            <w:b/>
            <w:highlight w:val="green"/>
          </w:rPr>
          <w:delText>a</w:delText>
        </w:r>
        <w:r w:rsidR="00F93CFA" w:rsidRPr="00FE6751" w:rsidDel="00A91DBC">
          <w:delText xml:space="preserve"> </w:delText>
        </w:r>
      </w:del>
      <w:ins w:id="507" w:author="RANNOU Jean-Philippe" w:date="2020-06-19T10:26:00Z">
        <w:r w:rsidR="00A91DBC" w:rsidRPr="00FE6751">
          <w:rPr>
            <w:b/>
            <w:highlight w:val="green"/>
          </w:rPr>
          <w:t>03</w:t>
        </w:r>
        <w:r w:rsidR="00A91DBC" w:rsidRPr="00A91DBC">
          <w:rPr>
            <w:b/>
            <w:highlight w:val="green"/>
          </w:rPr>
          <w:t>5</w:t>
        </w:r>
        <w:r w:rsidR="00A91DBC" w:rsidRPr="00A91DBC">
          <w:rPr>
            <w:b/>
            <w:highlight w:val="green"/>
            <w:rPrChange w:id="508" w:author="RANNOU Jean-Philippe" w:date="2020-06-19T10:27:00Z">
              <w:rPr>
                <w:b/>
              </w:rPr>
            </w:rPrChange>
          </w:rPr>
          <w:t>c</w:t>
        </w:r>
        <w:r w:rsidR="00A91DBC" w:rsidRPr="00FE6751">
          <w:t xml:space="preserve"> </w:t>
        </w:r>
      </w:ins>
      <w:r w:rsidRPr="00FE6751">
        <w:t xml:space="preserve">(with </w:t>
      </w:r>
      <w:r w:rsidRPr="00FE6751">
        <w:rPr>
          <w:b/>
        </w:rPr>
        <w:t xml:space="preserve">profile RTQC version </w:t>
      </w:r>
      <w:r w:rsidR="00550B5C" w:rsidRPr="00FE6751">
        <w:rPr>
          <w:b/>
          <w:highlight w:val="green"/>
        </w:rPr>
        <w:t>4.</w:t>
      </w:r>
      <w:ins w:id="509" w:author="RANNOU Jean-Philippe" w:date="2020-06-19T10:27:00Z">
        <w:r w:rsidR="00A91DBC">
          <w:rPr>
            <w:b/>
            <w:highlight w:val="green"/>
          </w:rPr>
          <w:t>6</w:t>
        </w:r>
      </w:ins>
      <w:del w:id="510" w:author="RANNOU Jean-Philippe" w:date="2020-06-19T10:27:00Z">
        <w:r w:rsidR="00550B5C" w:rsidRPr="00FE6751" w:rsidDel="00A91DBC">
          <w:rPr>
            <w:b/>
            <w:highlight w:val="green"/>
          </w:rPr>
          <w:delText>4</w:delText>
        </w:r>
      </w:del>
      <w:r w:rsidR="00F93CFA" w:rsidRPr="00FE6751">
        <w:t xml:space="preserve"> </w:t>
      </w:r>
      <w:r w:rsidR="00116B68" w:rsidRPr="00FE6751">
        <w:t xml:space="preserve">and </w:t>
      </w:r>
      <w:r w:rsidR="00116B68" w:rsidRPr="00FE6751">
        <w:rPr>
          <w:b/>
        </w:rPr>
        <w:t xml:space="preserve">trajectory RTQC version </w:t>
      </w:r>
      <w:r w:rsidR="0072037B" w:rsidRPr="00FE6751">
        <w:rPr>
          <w:b/>
          <w:highlight w:val="green"/>
        </w:rPr>
        <w:t>2.</w:t>
      </w:r>
      <w:ins w:id="511" w:author="RANNOU Jean-Philippe" w:date="2020-06-19T10:27:00Z">
        <w:r w:rsidR="00A91DBC">
          <w:rPr>
            <w:b/>
            <w:highlight w:val="green"/>
          </w:rPr>
          <w:t>9</w:t>
        </w:r>
      </w:ins>
      <w:del w:id="512" w:author="RANNOU Jean-Philippe" w:date="2020-06-19T10:27:00Z">
        <w:r w:rsidR="00550B5C" w:rsidRPr="00FE6751" w:rsidDel="00A91DBC">
          <w:rPr>
            <w:b/>
            <w:highlight w:val="green"/>
          </w:rPr>
          <w:delText>7</w:delText>
        </w:r>
      </w:del>
      <w:r w:rsidRPr="00FE6751">
        <w:t xml:space="preserve">) which generates Argo files compliant with format </w:t>
      </w:r>
      <w:r w:rsidRPr="00FE6751">
        <w:rPr>
          <w:rFonts w:cs="Times New Roman"/>
        </w:rPr>
        <w:t>version 3.1 (specified in [</w:t>
      </w:r>
      <w:r w:rsidR="000579E4" w:rsidRPr="00B702B6">
        <w:rPr>
          <w:rFonts w:cs="Times New Roman"/>
        </w:rPr>
        <w:fldChar w:fldCharType="begin"/>
      </w:r>
      <w:r w:rsidR="000579E4" w:rsidRPr="00FE6751">
        <w:rPr>
          <w:rFonts w:cs="Times New Roman"/>
        </w:rPr>
        <w:instrText xml:space="preserve"> REF RD1 \h  \* MERGEFORMAT </w:instrText>
      </w:r>
      <w:r w:rsidR="000579E4" w:rsidRPr="00B702B6">
        <w:rPr>
          <w:rFonts w:cs="Times New Roman"/>
        </w:rPr>
      </w:r>
      <w:r w:rsidR="000579E4" w:rsidRPr="00B702B6">
        <w:rPr>
          <w:rFonts w:cs="Times New Roman"/>
        </w:rPr>
        <w:fldChar w:fldCharType="separate"/>
      </w:r>
      <w:r w:rsidR="000579E4" w:rsidRPr="00FE6751">
        <w:rPr>
          <w:rFonts w:cs="Times New Roman"/>
          <w:sz w:val="20"/>
          <w:szCs w:val="20"/>
        </w:rPr>
        <w:t>RD1</w:t>
      </w:r>
      <w:r w:rsidR="000579E4" w:rsidRPr="00B702B6">
        <w:rPr>
          <w:rFonts w:cs="Times New Roman"/>
        </w:rPr>
        <w:fldChar w:fldCharType="end"/>
      </w:r>
      <w:r w:rsidRPr="00FE6751">
        <w:rPr>
          <w:rFonts w:cs="Times New Roman"/>
        </w:rPr>
        <w:t>]).</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decoder is stored in the global variable </w:t>
      </w:r>
      <w:r w:rsidRPr="00FE6751">
        <w:rPr>
          <w:rStyle w:val="CodeCar"/>
          <w:rFonts w:eastAsiaTheme="minorEastAsia"/>
        </w:rPr>
        <w:t>g_decArgo_decoderVersion</w:t>
      </w:r>
      <w:r w:rsidRPr="00FE6751">
        <w:t xml:space="preserve"> set in the </w:t>
      </w:r>
      <w:r w:rsidRPr="00FE6751">
        <w:rPr>
          <w:i/>
        </w:rPr>
        <w:t>init_default_values.m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profile RTQC is stored in the global variable </w:t>
      </w:r>
      <w:r w:rsidRPr="00FE6751">
        <w:rPr>
          <w:rStyle w:val="CodeCar"/>
          <w:rFonts w:eastAsiaTheme="minorEastAsia"/>
        </w:rPr>
        <w:t>g_decArgo_addRtqcToProfileVersion</w:t>
      </w:r>
      <w:r w:rsidRPr="00FE6751">
        <w:t xml:space="preserve"> set in the </w:t>
      </w:r>
      <w:r w:rsidRPr="00FE6751">
        <w:rPr>
          <w:i/>
        </w:rPr>
        <w:t>add_rtqc_to_profile_file.m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trajectory RTQC is stored in the global variable </w:t>
      </w:r>
      <w:r w:rsidRPr="00FE6751">
        <w:rPr>
          <w:rStyle w:val="CodeCar"/>
          <w:rFonts w:eastAsiaTheme="minorEastAsia"/>
        </w:rPr>
        <w:t>g_decArgo_addRtqcToTrajVersion</w:t>
      </w:r>
      <w:r w:rsidRPr="00FE6751">
        <w:t xml:space="preserve"> set in the </w:t>
      </w:r>
      <w:r w:rsidRPr="00FE6751">
        <w:rPr>
          <w:i/>
        </w:rPr>
        <w:t>add_rtqc_to_trajectory_file.m</w:t>
      </w:r>
      <w:r w:rsidRPr="00FE6751">
        <w:t xml:space="preserve"> file.</w:t>
      </w:r>
    </w:p>
    <w:p w:rsidR="00B23A69" w:rsidRPr="00FE6751" w:rsidRDefault="00B23A69" w:rsidP="00B23A69"/>
    <w:p w:rsidR="002F08BF" w:rsidRPr="00FE6751" w:rsidRDefault="002F08BF" w:rsidP="00715A45">
      <w:pPr>
        <w:pStyle w:val="Titre1"/>
      </w:pPr>
      <w:bookmarkStart w:id="513" w:name="_Toc460855046"/>
      <w:bookmarkStart w:id="514" w:name="_Toc43455971"/>
      <w:r w:rsidRPr="00FE6751">
        <w:lastRenderedPageBreak/>
        <w:t>Floats managed by the decoder</w:t>
      </w:r>
      <w:bookmarkEnd w:id="513"/>
      <w:bookmarkEnd w:id="514"/>
    </w:p>
    <w:p w:rsidR="002F08BF" w:rsidRPr="00FE6751" w:rsidRDefault="002F08BF" w:rsidP="00867FD6">
      <w:r w:rsidRPr="00FE6751">
        <w:t xml:space="preserve">The float type and versions managed by the current version of the decoder are listed in the </w:t>
      </w:r>
      <w:r w:rsidRPr="00FE6751">
        <w:rPr>
          <w:i/>
        </w:rPr>
        <w:t>_CoriolisArgoFloatVersions_YYYYMMDD.xlsx</w:t>
      </w:r>
      <w:r w:rsidRPr="00FE6751">
        <w:t xml:space="preserve"> file (where </w:t>
      </w:r>
      <w:r w:rsidRPr="00FE6751">
        <w:rPr>
          <w:i/>
        </w:rPr>
        <w:t>YYYYMMDD</w:t>
      </w:r>
      <w:r w:rsidRPr="00FE6751">
        <w:t xml:space="preserve"> is the update date of the Excel file) (see </w:t>
      </w:r>
      <w:r w:rsidRPr="00B702B6">
        <w:fldChar w:fldCharType="begin"/>
      </w:r>
      <w:r w:rsidRPr="00FE6751">
        <w:instrText xml:space="preserve"> REF _Ref460577154 \r \h </w:instrText>
      </w:r>
      <w:r w:rsidRPr="00B702B6">
        <w:fldChar w:fldCharType="separate"/>
      </w:r>
      <w:r w:rsidR="000579E4" w:rsidRPr="00FE6751">
        <w:t>8.2</w:t>
      </w:r>
      <w:r w:rsidRPr="00B702B6">
        <w:fldChar w:fldCharType="end"/>
      </w:r>
      <w:r w:rsidRPr="00FE6751">
        <w:t>).</w:t>
      </w:r>
    </w:p>
    <w:p w:rsidR="002F08BF" w:rsidRPr="00FE6751" w:rsidRDefault="002F08BF" w:rsidP="0058643D">
      <w:pPr>
        <w:pStyle w:val="Titre1"/>
        <w:pageBreakBefore w:val="0"/>
        <w:ind w:left="431" w:hanging="431"/>
      </w:pPr>
      <w:bookmarkStart w:id="515" w:name="_Toc460855047"/>
      <w:bookmarkStart w:id="516" w:name="_Toc43455972"/>
      <w:r w:rsidRPr="00FE6751">
        <w:t>Description of the decoder package</w:t>
      </w:r>
      <w:bookmarkEnd w:id="515"/>
      <w:bookmarkEnd w:id="516"/>
    </w:p>
    <w:p w:rsidR="002F08BF" w:rsidRPr="00FE6751" w:rsidRDefault="002F08BF" w:rsidP="002F08BF">
      <w:pPr>
        <w:pStyle w:val="Corpsdetexte"/>
      </w:pPr>
      <w:r w:rsidRPr="00FE6751">
        <w:t xml:space="preserve">The decoder is provided as a zipped archive named </w:t>
      </w:r>
      <w:r w:rsidRPr="00FE6751">
        <w:rPr>
          <w:i/>
        </w:rPr>
        <w:t>decArgo_YYYYMMDD_xxxy.7z</w:t>
      </w:r>
      <w:r w:rsidRPr="00FE6751">
        <w:t xml:space="preserve">, where </w:t>
      </w:r>
      <w:r w:rsidRPr="00FE6751">
        <w:rPr>
          <w:i/>
        </w:rPr>
        <w:t>YYYYMMDD</w:t>
      </w:r>
      <w:r w:rsidRPr="00FE6751">
        <w:t xml:space="preserve"> is the date of the package creation and </w:t>
      </w:r>
      <w:r w:rsidRPr="00FE6751">
        <w:rPr>
          <w:i/>
        </w:rPr>
        <w:t>xxxy</w:t>
      </w:r>
      <w:r w:rsidRPr="00FE6751">
        <w:t xml:space="preserve"> the decoder version.</w:t>
      </w:r>
    </w:p>
    <w:p w:rsidR="002F08BF" w:rsidRPr="00FE6751" w:rsidRDefault="002F08BF" w:rsidP="002F08BF">
      <w:pPr>
        <w:pStyle w:val="Corpsdetexte"/>
      </w:pPr>
    </w:p>
    <w:p w:rsidR="002F08BF" w:rsidRPr="00FE6751" w:rsidRDefault="002F08BF" w:rsidP="002F08BF">
      <w:pPr>
        <w:pStyle w:val="Corpsdetexte"/>
      </w:pPr>
      <w:r w:rsidRPr="00FE6751">
        <w:t>The tree diagram of the decoder package is illustrated in the following figure.</w:t>
      </w:r>
    </w:p>
    <w:p w:rsidR="002F08BF" w:rsidRPr="00FE6751" w:rsidRDefault="00B702B6" w:rsidP="002F08BF">
      <w:pPr>
        <w:pStyle w:val="Corpsdetexte"/>
        <w:jc w:val="center"/>
      </w:pPr>
      <w:r>
        <w:rPr>
          <w:noProof/>
          <w:lang w:val="fr-FR"/>
        </w:rPr>
        <w:drawing>
          <wp:inline distT="0" distB="0" distL="0" distR="0">
            <wp:extent cx="1762371" cy="93358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762371" cy="933580"/>
                    </a:xfrm>
                    <a:prstGeom prst="rect">
                      <a:avLst/>
                    </a:prstGeom>
                  </pic:spPr>
                </pic:pic>
              </a:graphicData>
            </a:graphic>
          </wp:inline>
        </w:drawing>
      </w:r>
    </w:p>
    <w:p w:rsidR="002F08BF" w:rsidRPr="00FE6751" w:rsidRDefault="002F08BF" w:rsidP="002F08BF">
      <w:pPr>
        <w:pStyle w:val="Corpsdetexte"/>
      </w:pPr>
      <w:r w:rsidRPr="00FE6751">
        <w:t>Three main directories are provided: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decArgo_soft</w:t>
      </w:r>
      <w:r w:rsidRPr="00FE6751">
        <w:t xml:space="preserve"> directory contains the decoder software,</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decArgo_doc</w:t>
      </w:r>
      <w:r w:rsidRPr="00FE6751">
        <w:t xml:space="preserve"> directory contains the documentation associated to the decoder,</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decArgo_config_floats</w:t>
      </w:r>
      <w:r w:rsidRPr="00FE6751">
        <w:t xml:space="preserve"> directory contains float configuration file samples.</w:t>
      </w:r>
    </w:p>
    <w:p w:rsidR="002F08BF" w:rsidRPr="00FE6751" w:rsidRDefault="002F08BF" w:rsidP="002F08BF">
      <w:pPr>
        <w:pStyle w:val="Corpsdetexte"/>
      </w:pPr>
      <w:r w:rsidRPr="00FE6751">
        <w:t xml:space="preserve">(see Annex </w:t>
      </w:r>
      <w:r w:rsidRPr="00B702B6">
        <w:fldChar w:fldCharType="begin"/>
      </w:r>
      <w:r w:rsidRPr="00FE6751">
        <w:instrText xml:space="preserve"> REF AXA \h </w:instrText>
      </w:r>
      <w:r w:rsidRPr="00B702B6">
        <w:fldChar w:fldCharType="separate"/>
      </w:r>
      <w:r w:rsidR="000579E4" w:rsidRPr="00FE6751">
        <w:t>A</w:t>
      </w:r>
      <w:r w:rsidRPr="00B702B6">
        <w:fldChar w:fldCharType="end"/>
      </w:r>
      <w:r w:rsidRPr="00FE6751">
        <w:t xml:space="preserve"> for a detailed description of their contents).</w:t>
      </w:r>
    </w:p>
    <w:p w:rsidR="002F08BF" w:rsidRPr="00FE6751" w:rsidRDefault="002F08BF" w:rsidP="00715A45">
      <w:pPr>
        <w:pStyle w:val="Titre1"/>
      </w:pPr>
      <w:bookmarkStart w:id="517" w:name="_Toc460855048"/>
      <w:bookmarkStart w:id="518" w:name="_Toc43455973"/>
      <w:r w:rsidRPr="00FE6751">
        <w:lastRenderedPageBreak/>
        <w:t>Decoder installation and configuration</w:t>
      </w:r>
      <w:bookmarkEnd w:id="517"/>
      <w:bookmarkEnd w:id="518"/>
    </w:p>
    <w:p w:rsidR="002F08BF" w:rsidRPr="00FE6751" w:rsidRDefault="002F08BF" w:rsidP="00715A45">
      <w:pPr>
        <w:pStyle w:val="Titre2"/>
      </w:pPr>
      <w:bookmarkStart w:id="519" w:name="_Toc460855049"/>
      <w:bookmarkStart w:id="520" w:name="_Toc43455974"/>
      <w:r w:rsidRPr="00FE6751">
        <w:t>Decoder installation</w:t>
      </w:r>
      <w:bookmarkEnd w:id="519"/>
      <w:bookmarkEnd w:id="520"/>
    </w:p>
    <w:p w:rsidR="002F08BF" w:rsidRPr="00FE6751" w:rsidRDefault="002F08BF" w:rsidP="00715A45">
      <w:pPr>
        <w:pStyle w:val="Titre3"/>
      </w:pPr>
      <w:bookmarkStart w:id="521" w:name="_Toc460855050"/>
      <w:bookmarkStart w:id="522" w:name="_Toc43455975"/>
      <w:r w:rsidRPr="00FE6751">
        <w:t>Hardware and software requirements</w:t>
      </w:r>
      <w:bookmarkEnd w:id="521"/>
      <w:bookmarkEnd w:id="522"/>
    </w:p>
    <w:p w:rsidR="002F08BF" w:rsidRPr="00FE6751" w:rsidRDefault="002F08BF" w:rsidP="002F08BF">
      <w:pPr>
        <w:pStyle w:val="Corpsdetexte"/>
      </w:pPr>
      <w:r w:rsidRPr="00FE6751">
        <w:t xml:space="preserve">The decoder can be installed on a PC type computer equipped with a Windows or Linux (see Annex </w:t>
      </w:r>
      <w:r w:rsidRPr="00B702B6">
        <w:fldChar w:fldCharType="begin"/>
      </w:r>
      <w:r w:rsidRPr="00FE6751">
        <w:instrText xml:space="preserve"> REF AXE \h </w:instrText>
      </w:r>
      <w:r w:rsidRPr="00B702B6">
        <w:fldChar w:fldCharType="separate"/>
      </w:r>
      <w:r w:rsidR="000579E4" w:rsidRPr="00FE6751">
        <w:t>E</w:t>
      </w:r>
      <w:r w:rsidRPr="00B702B6">
        <w:fldChar w:fldCharType="end"/>
      </w:r>
      <w:r w:rsidRPr="00FE6751">
        <w:t>) operating system.</w:t>
      </w:r>
    </w:p>
    <w:p w:rsidR="002F08BF" w:rsidRPr="00FE6751" w:rsidRDefault="002F08BF" w:rsidP="002F08BF">
      <w:pPr>
        <w:pStyle w:val="Corpsdetexte"/>
      </w:pPr>
      <w:r w:rsidRPr="00FE6751">
        <w:t>The Matlab software must be installed on the host computer.</w:t>
      </w:r>
    </w:p>
    <w:p w:rsidR="002F08BF" w:rsidRPr="00FE6751" w:rsidRDefault="002F08BF" w:rsidP="002F08BF">
      <w:pPr>
        <w:pStyle w:val="Corpsdetexte"/>
      </w:pPr>
      <w:r w:rsidRPr="00FE6751">
        <w:t xml:space="preserve">The Matlab version should be </w:t>
      </w:r>
      <w:ins w:id="523" w:author="RANNOU Jean-Philippe" w:date="2021-01-18T15:48:00Z">
        <w:r w:rsidR="0067108E" w:rsidRPr="0031733F">
          <w:rPr>
            <w:rFonts w:cs="Times New Roman"/>
            <w:highlight w:val="green"/>
            <w:rPrChange w:id="524" w:author="RANNOU Jean-Philippe" w:date="2021-01-18T15:52:00Z">
              <w:rPr>
                <w:rFonts w:cs="Times New Roman"/>
              </w:rPr>
            </w:rPrChange>
          </w:rPr>
          <w:t>≥</w:t>
        </w:r>
      </w:ins>
      <w:del w:id="525" w:author="RANNOU Jean-Philippe" w:date="2021-01-18T15:48:00Z">
        <w:r w:rsidRPr="0031733F" w:rsidDel="0067108E">
          <w:rPr>
            <w:highlight w:val="green"/>
            <w:rPrChange w:id="526" w:author="RANNOU Jean-Philippe" w:date="2021-01-18T15:52:00Z">
              <w:rPr/>
            </w:rPrChange>
          </w:rPr>
          <w:delText>&gt;</w:delText>
        </w:r>
      </w:del>
      <w:r w:rsidRPr="0031733F">
        <w:rPr>
          <w:highlight w:val="green"/>
          <w:rPrChange w:id="527" w:author="RANNOU Jean-Philippe" w:date="2021-01-18T15:52:00Z">
            <w:rPr/>
          </w:rPrChange>
        </w:rPr>
        <w:t xml:space="preserve"> R20</w:t>
      </w:r>
      <w:ins w:id="528" w:author="RANNOU Jean-Philippe" w:date="2021-01-18T15:47:00Z">
        <w:r w:rsidR="0067108E" w:rsidRPr="0031733F">
          <w:rPr>
            <w:highlight w:val="green"/>
            <w:rPrChange w:id="529" w:author="RANNOU Jean-Philippe" w:date="2021-01-18T15:52:00Z">
              <w:rPr/>
            </w:rPrChange>
          </w:rPr>
          <w:t>1</w:t>
        </w:r>
      </w:ins>
      <w:del w:id="530" w:author="RANNOU Jean-Philippe" w:date="2021-01-18T15:47:00Z">
        <w:r w:rsidRPr="0031733F" w:rsidDel="0067108E">
          <w:rPr>
            <w:highlight w:val="green"/>
            <w:rPrChange w:id="531" w:author="RANNOU Jean-Philippe" w:date="2021-01-18T15:52:00Z">
              <w:rPr/>
            </w:rPrChange>
          </w:rPr>
          <w:delText>0</w:delText>
        </w:r>
      </w:del>
      <w:r w:rsidRPr="0031733F">
        <w:rPr>
          <w:highlight w:val="green"/>
          <w:rPrChange w:id="532" w:author="RANNOU Jean-Philippe" w:date="2021-01-18T15:52:00Z">
            <w:rPr/>
          </w:rPrChange>
        </w:rPr>
        <w:t xml:space="preserve">6b since </w:t>
      </w:r>
      <w:del w:id="533" w:author="RANNOU Jean-Philippe" w:date="2021-01-18T15:51:00Z">
        <w:r w:rsidRPr="0031733F" w:rsidDel="00B869D1">
          <w:rPr>
            <w:highlight w:val="green"/>
            <w:rPrChange w:id="534" w:author="RANNOU Jean-Philippe" w:date="2021-01-18T15:52:00Z">
              <w:rPr/>
            </w:rPrChange>
          </w:rPr>
          <w:delText>a native NetCDF library is expected</w:delText>
        </w:r>
      </w:del>
      <w:ins w:id="535" w:author="RANNOU Jean-Philippe" w:date="2021-01-18T15:51:00Z">
        <w:r w:rsidR="00B869D1" w:rsidRPr="0031733F">
          <w:rPr>
            <w:highlight w:val="green"/>
            <w:rPrChange w:id="536" w:author="RANNOU Jean-Philippe" w:date="2021-01-18T15:52:00Z">
              <w:rPr/>
            </w:rPrChange>
          </w:rPr>
          <w:t>the “split” function is used</w:t>
        </w:r>
      </w:ins>
      <w:r w:rsidRPr="0031733F">
        <w:rPr>
          <w:highlight w:val="green"/>
          <w:rPrChange w:id="537" w:author="RANNOU Jean-Philippe" w:date="2021-01-18T15:52:00Z">
            <w:rPr/>
          </w:rPrChange>
        </w:rPr>
        <w:t>.</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25"/>
        </w:numPr>
        <w:suppressAutoHyphens/>
      </w:pPr>
      <w:bookmarkStart w:id="538" w:name="_GoBack"/>
      <w:r w:rsidRPr="00FE6751">
        <w:t xml:space="preserve">The Matlab Statistics Toolbox is needed (for the Matlab </w:t>
      </w:r>
      <w:r w:rsidRPr="00FE6751">
        <w:rPr>
          <w:b/>
          <w:i/>
        </w:rPr>
        <w:t>fitlm</w:t>
      </w:r>
      <w:r w:rsidRPr="00FE6751">
        <w:t xml:space="preserve"> function), if you want to </w:t>
      </w:r>
      <w:bookmarkEnd w:id="538"/>
      <w:r w:rsidRPr="00FE6751">
        <w:t xml:space="preserve">compute NITRATE values from the transmitted spectrum (see Annex </w:t>
      </w:r>
      <w:r w:rsidRPr="00B702B6">
        <w:fldChar w:fldCharType="begin"/>
      </w:r>
      <w:r w:rsidRPr="00FE6751">
        <w:instrText xml:space="preserve"> REF AXF \h </w:instrText>
      </w:r>
      <w:r w:rsidRPr="00B702B6">
        <w:fldChar w:fldCharType="separate"/>
      </w:r>
      <w:r w:rsidR="000579E4" w:rsidRPr="00FE6751">
        <w:t>F</w:t>
      </w:r>
      <w:r w:rsidRPr="00B702B6">
        <w:fldChar w:fldCharType="end"/>
      </w:r>
      <w:r w:rsidRPr="00FE6751">
        <w:t xml:space="preserve"> for details),</w:t>
      </w:r>
    </w:p>
    <w:p w:rsidR="002F08BF" w:rsidRPr="00FE6751" w:rsidRDefault="002F08BF" w:rsidP="00A91DBC">
      <w:pPr>
        <w:pStyle w:val="Corpsdetexte"/>
        <w:widowControl w:val="0"/>
        <w:numPr>
          <w:ilvl w:val="0"/>
          <w:numId w:val="25"/>
        </w:numPr>
        <w:suppressAutoHyphens/>
      </w:pPr>
      <w:r w:rsidRPr="00FE6751">
        <w:t xml:space="preserve">The </w:t>
      </w:r>
      <w:del w:id="539" w:author="RANNOU Jean-Philippe" w:date="2020-06-19T10:28:00Z">
        <w:r w:rsidRPr="001369CF" w:rsidDel="00A91DBC">
          <w:rPr>
            <w:highlight w:val="green"/>
            <w:rPrChange w:id="540" w:author="RANNOU Jean-Philippe" w:date="2020-06-19T10:31:00Z">
              <w:rPr/>
            </w:rPrChange>
          </w:rPr>
          <w:delText xml:space="preserve">ETOPO2 </w:delText>
        </w:r>
      </w:del>
      <w:ins w:id="541" w:author="RANNOU Jean-Philippe" w:date="2020-06-19T10:28:00Z">
        <w:r w:rsidR="00A91DBC" w:rsidRPr="001369CF">
          <w:rPr>
            <w:highlight w:val="green"/>
            <w:rPrChange w:id="542" w:author="RANNOU Jean-Philippe" w:date="2020-06-19T10:31:00Z">
              <w:rPr/>
            </w:rPrChange>
          </w:rPr>
          <w:t>GEBCO</w:t>
        </w:r>
        <w:r w:rsidR="00A91DBC" w:rsidRPr="00FE6751">
          <w:t xml:space="preserve"> </w:t>
        </w:r>
      </w:ins>
      <w:r w:rsidRPr="00FE6751">
        <w:t>worldwide bathymetric atlas (</w:t>
      </w:r>
      <w:ins w:id="543" w:author="RANNOU Jean-Philippe" w:date="2020-06-19T10:30:00Z">
        <w:r w:rsidR="00A91DBC" w:rsidRPr="001369CF">
          <w:rPr>
            <w:highlight w:val="green"/>
            <w:rPrChange w:id="544" w:author="RANNOU Jean-Philippe" w:date="2020-06-19T10:31:00Z">
              <w:rPr/>
            </w:rPrChange>
          </w:rPr>
          <w:fldChar w:fldCharType="begin"/>
        </w:r>
        <w:r w:rsidR="00A91DBC" w:rsidRPr="001369CF">
          <w:rPr>
            <w:highlight w:val="green"/>
            <w:rPrChange w:id="545" w:author="RANNOU Jean-Philippe" w:date="2020-06-19T10:31:00Z">
              <w:rPr/>
            </w:rPrChange>
          </w:rPr>
          <w:instrText>HYPERLINK "https://www.bodc.ac.uk/data/open_download/gebco/gebco_2020/zip/"</w:instrText>
        </w:r>
        <w:r w:rsidR="00A91DBC" w:rsidRPr="001369CF">
          <w:rPr>
            <w:highlight w:val="green"/>
            <w:rPrChange w:id="546" w:author="RANNOU Jean-Philippe" w:date="2020-06-19T10:31:00Z">
              <w:rPr/>
            </w:rPrChange>
          </w:rPr>
          <w:fldChar w:fldCharType="separate"/>
        </w:r>
        <w:r w:rsidR="00A91DBC" w:rsidRPr="001369CF">
          <w:rPr>
            <w:rStyle w:val="Lienhypertexte"/>
            <w:highlight w:val="green"/>
            <w:rPrChange w:id="547" w:author="RANNOU Jean-Philippe" w:date="2020-06-19T10:31:00Z">
              <w:rPr>
                <w:rStyle w:val="Lienhypertexte"/>
              </w:rPr>
            </w:rPrChange>
          </w:rPr>
          <w:t>https://www.bodc.ac.uk/data/open_download/gebco/gebco_2020/zip/</w:t>
        </w:r>
        <w:r w:rsidR="00A91DBC" w:rsidRPr="001369CF">
          <w:rPr>
            <w:highlight w:val="green"/>
            <w:rPrChange w:id="548" w:author="RANNOU Jean-Philippe" w:date="2020-06-19T10:31:00Z">
              <w:rPr/>
            </w:rPrChange>
          </w:rPr>
          <w:fldChar w:fldCharType="end"/>
        </w:r>
        <w:r w:rsidR="00A91DBC">
          <w:t>)</w:t>
        </w:r>
      </w:ins>
      <w:r w:rsidRPr="00FE6751">
        <w:t xml:space="preserve"> is needed by some RTQC tests,</w:t>
      </w:r>
    </w:p>
    <w:p w:rsidR="002F08BF" w:rsidRPr="00FE6751" w:rsidRDefault="002F08BF" w:rsidP="002F08BF">
      <w:pPr>
        <w:pStyle w:val="Corpsdetexte"/>
        <w:widowControl w:val="0"/>
        <w:numPr>
          <w:ilvl w:val="0"/>
          <w:numId w:val="25"/>
        </w:numPr>
        <w:suppressAutoHyphens/>
      </w:pPr>
      <w:r w:rsidRPr="00FE6751">
        <w:t xml:space="preserve">The (free) following components are also needed if you want to use the </w:t>
      </w:r>
      <w:r w:rsidRPr="00FE6751">
        <w:rPr>
          <w:b/>
          <w:i/>
        </w:rPr>
        <w:t>nc_trace_disp</w:t>
      </w:r>
      <w:r w:rsidRPr="00FE6751">
        <w:t xml:space="preserve"> tool to plot the float displacements:</w:t>
      </w:r>
    </w:p>
    <w:p w:rsidR="002F08BF" w:rsidRPr="00FE6751" w:rsidRDefault="002F08BF" w:rsidP="002F08BF">
      <w:pPr>
        <w:pStyle w:val="Corpsdetexte"/>
        <w:widowControl w:val="0"/>
        <w:numPr>
          <w:ilvl w:val="1"/>
          <w:numId w:val="25"/>
        </w:numPr>
        <w:suppressAutoHyphens/>
      </w:pPr>
      <w:r w:rsidRPr="00FE6751">
        <w:t>The M_Map Matlab package (https://www.eoas.ubc.ca/~rich/map.html),</w:t>
      </w:r>
    </w:p>
    <w:p w:rsidR="002F08BF" w:rsidRPr="00FE6751" w:rsidRDefault="002F08BF" w:rsidP="002F08BF">
      <w:pPr>
        <w:pStyle w:val="Corpsdetexte"/>
        <w:widowControl w:val="0"/>
        <w:numPr>
          <w:ilvl w:val="1"/>
          <w:numId w:val="25"/>
        </w:numPr>
        <w:suppressAutoHyphens/>
      </w:pPr>
      <w:r w:rsidRPr="00FE6751">
        <w:t>The ETOPO2 worldwide bathymetric atlas (</w:t>
      </w:r>
      <w:ins w:id="549" w:author="RANNOU Jean-Philippe" w:date="2020-06-19T10:28:00Z">
        <w:r w:rsidR="00A91DBC" w:rsidRPr="001369CF">
          <w:rPr>
            <w:highlight w:val="green"/>
            <w:rPrChange w:id="550" w:author="RANNOU Jean-Philippe" w:date="2020-06-19T10:31:00Z">
              <w:rPr/>
            </w:rPrChange>
          </w:rPr>
          <w:t>https://www.ngdc.noaa.gov/mgg/global/relief/ETOPO2/ETOPO2v2-2006/ETOPO2v2g/raw_binary/ETOPO2v2g_i2_MSB.zip file</w:t>
        </w:r>
      </w:ins>
      <w:del w:id="551" w:author="RANNOU Jean-Philippe" w:date="2020-06-19T10:28:00Z">
        <w:r w:rsidRPr="00FE6751" w:rsidDel="00A91DBC">
          <w:delText>mentioned above</w:delText>
        </w:r>
      </w:del>
      <w:r w:rsidRPr="00FE6751">
        <w:t>),</w:t>
      </w:r>
    </w:p>
    <w:p w:rsidR="002F08BF" w:rsidRPr="00FE6751" w:rsidRDefault="002F08BF" w:rsidP="002F08BF">
      <w:pPr>
        <w:pStyle w:val="Corpsdetexte"/>
        <w:widowControl w:val="0"/>
        <w:numPr>
          <w:ilvl w:val="1"/>
          <w:numId w:val="25"/>
        </w:numPr>
        <w:suppressAutoHyphens/>
      </w:pPr>
      <w:r w:rsidRPr="00FE6751">
        <w:t>The SRTM30+ worldwide bathymetric atlas (</w:t>
      </w:r>
      <w:hyperlink r:id="rId13" w:history="1">
        <w:r w:rsidRPr="00FE6751">
          <w:rPr>
            <w:rStyle w:val="Lienhypertexte"/>
          </w:rPr>
          <w:t>http://topex.ucsd.edu/WWW_html/srtm30_plus.html</w:t>
        </w:r>
      </w:hyperlink>
      <w:r w:rsidRPr="00FE6751">
        <w:t>) if you want to switch to a more detailed bathymetry.</w:t>
      </w:r>
    </w:p>
    <w:p w:rsidR="002F08BF" w:rsidRPr="00FE6751" w:rsidRDefault="002F08BF" w:rsidP="00715A45">
      <w:pPr>
        <w:pStyle w:val="Titre3"/>
      </w:pPr>
      <w:bookmarkStart w:id="552" w:name="_Toc460855051"/>
      <w:bookmarkStart w:id="553" w:name="_Toc43455976"/>
      <w:r w:rsidRPr="00FE6751">
        <w:t>Installation of the decoder</w:t>
      </w:r>
      <w:bookmarkEnd w:id="552"/>
      <w:bookmarkEnd w:id="553"/>
    </w:p>
    <w:p w:rsidR="002F08BF" w:rsidRPr="00FE6751" w:rsidRDefault="002F08BF" w:rsidP="002F08BF">
      <w:pPr>
        <w:pStyle w:val="Corpsdetexte"/>
      </w:pPr>
      <w:r w:rsidRPr="00FE6751">
        <w:t xml:space="preserve">To install the decoder, unzip the decoder package archive and add the </w:t>
      </w:r>
      <w:r w:rsidRPr="00FE6751">
        <w:rPr>
          <w:i/>
        </w:rPr>
        <w:t>decArgo_YYYYMMDD_xxxy/decArgo_soft/soft</w:t>
      </w:r>
      <w:r w:rsidRPr="00FE6751">
        <w:t xml:space="preserve"> directory, with its sub-directories, to your Matlab path.</w:t>
      </w:r>
    </w:p>
    <w:p w:rsidR="002F08BF" w:rsidRPr="00FE6751" w:rsidRDefault="002F08BF" w:rsidP="00715A45">
      <w:pPr>
        <w:pStyle w:val="Titre2"/>
      </w:pPr>
      <w:bookmarkStart w:id="554" w:name="_Toc460855052"/>
      <w:bookmarkStart w:id="555" w:name="_Toc43455977"/>
      <w:r w:rsidRPr="00FE6751">
        <w:t>Decoder configuration</w:t>
      </w:r>
      <w:bookmarkEnd w:id="554"/>
      <w:bookmarkEnd w:id="555"/>
    </w:p>
    <w:p w:rsidR="002F08BF" w:rsidRPr="00FE6751" w:rsidRDefault="002F08BF" w:rsidP="002F08BF">
      <w:pPr>
        <w:pStyle w:val="Corpsdetexte"/>
      </w:pPr>
      <w:r w:rsidRPr="00FE6751">
        <w:t>To configure the decoder, you have to update, according to your own (Linux or PC) platform, the decoder configuration file.</w:t>
      </w:r>
    </w:p>
    <w:p w:rsidR="0058643D" w:rsidRPr="00FE6751" w:rsidRDefault="0058643D">
      <w:pPr>
        <w:spacing w:after="200" w:line="276" w:lineRule="auto"/>
        <w:rPr>
          <w:rFonts w:asciiTheme="majorHAnsi" w:eastAsiaTheme="majorEastAsia" w:hAnsiTheme="majorHAnsi" w:cstheme="majorBidi"/>
          <w:b/>
          <w:bCs/>
          <w:color w:val="1F497D" w:themeColor="text2"/>
        </w:rPr>
      </w:pPr>
      <w:bookmarkStart w:id="556" w:name="_Toc460855053"/>
      <w:r w:rsidRPr="00FE6751">
        <w:br w:type="page"/>
      </w:r>
    </w:p>
    <w:p w:rsidR="002F08BF" w:rsidRPr="00FE6751" w:rsidRDefault="002F08BF" w:rsidP="00715A45">
      <w:pPr>
        <w:pStyle w:val="Titre3"/>
      </w:pPr>
      <w:bookmarkStart w:id="557" w:name="_Toc43455978"/>
      <w:r w:rsidRPr="00FE6751">
        <w:lastRenderedPageBreak/>
        <w:t>PI decoder configuration</w:t>
      </w:r>
      <w:bookmarkEnd w:id="556"/>
      <w:bookmarkEnd w:id="557"/>
    </w:p>
    <w:p w:rsidR="002F08BF" w:rsidRPr="00FE6751" w:rsidRDefault="002F08BF" w:rsidP="002F08BF">
      <w:pPr>
        <w:pStyle w:val="Corpsdetexte"/>
      </w:pPr>
      <w:r w:rsidRPr="00FE6751">
        <w:t xml:space="preserve">The configuration file of the PI decoder is </w:t>
      </w:r>
      <w:r w:rsidRPr="00FE6751">
        <w:rPr>
          <w:i/>
        </w:rPr>
        <w:t>decArgo_YYYYMMDD_xxxy/decArgo_soft/soft/_argo_decoder</w:t>
      </w:r>
      <w:r w:rsidR="004B1BEF" w:rsidRPr="00FE6751">
        <w:rPr>
          <w:i/>
        </w:rPr>
        <w:t>_</w:t>
      </w:r>
      <w:r w:rsidRPr="00FE6751">
        <w:rPr>
          <w:i/>
        </w:rPr>
        <w:t>conf.</w:t>
      </w:r>
      <w:r w:rsidR="004B1BEF" w:rsidRPr="00FE6751">
        <w:rPr>
          <w:i/>
        </w:rPr>
        <w:t>txt.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Fonts w:ascii="Courier New" w:hAnsi="Courier New" w:cs="Courier New"/>
                <w:lang w:val="en-US"/>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xml:space="preserve">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1 for Argos</w:t>
            </w:r>
            <w:r w:rsidR="00AE3BE5" w:rsidRPr="000557AF">
              <w:rPr>
                <w:rFonts w:ascii="Arial" w:hAnsi="Arial" w:cs="Arial"/>
                <w:lang w:val="en-US"/>
              </w:rPr>
              <w:t xml:space="preserve"> floats</w:t>
            </w:r>
            <w:r w:rsidRPr="000557AF">
              <w:rPr>
                <w:rFonts w:ascii="Arial" w:hAnsi="Arial" w:cs="Arial"/>
                <w:lang w:val="en-US"/>
              </w:rPr>
              <w:t>, 2 for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FLOAT_INFORMATION_FILE_NAME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file which stores the basic configuration information of the managed floats (</w:t>
            </w:r>
            <w:r w:rsidRPr="000557AF">
              <w:rPr>
                <w:i/>
                <w:lang w:val="en-US"/>
              </w:rPr>
              <w:t>decArgo_YYYYMMDD_xxxy/decArgo_config_floats/argoFloatInfo/</w:t>
            </w:r>
            <w:r w:rsidRPr="000557AF">
              <w:rPr>
                <w:rFonts w:ascii="Arial" w:hAnsi="Arial" w:cs="Arial"/>
                <w:i/>
                <w:lang w:val="en-US"/>
              </w:rPr>
              <w:t>argo_floats_information_co.txt</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r w:rsidRPr="000557AF">
              <w:rPr>
                <w:i/>
                <w:lang w:val="en-US"/>
              </w:rPr>
              <w:t>decArgo_YYYYMMDD_xxxy/decArgo_soft/config/techParamNames/</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r w:rsidRPr="000557AF">
              <w:rPr>
                <w:i/>
                <w:lang w:val="en-US"/>
              </w:rPr>
              <w:t>decArgo_YYYYMMDD_xxxy/decArgo_soft/config/configParamNames/</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decArgo_YYYYMMDD_xxxy/decArgo_config_floats/json_float_meta_argos/</w:t>
            </w:r>
            <w:r w:rsidRPr="000557AF">
              <w:rPr>
                <w:lang w:val="en-US"/>
              </w:rPr>
              <w:t xml:space="preserve"> or </w:t>
            </w:r>
            <w:r w:rsidRPr="000557AF">
              <w:rPr>
                <w:i/>
                <w:lang w:val="en-US"/>
              </w:rPr>
              <w:t>decArgo_YYYYMMDD_xxxy/decArgo_config_floats/json_float_meta_ir_sbd/</w:t>
            </w:r>
            <w:r w:rsidRPr="000557AF">
              <w:rPr>
                <w:lang w:val="en-US"/>
              </w:rPr>
              <w:t xml:space="preserve"> or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used to store output NetCDF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choose the generated NetCDF Argo files (1 if you want to generate it, 0 otherwise).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apply RTQC tests to decoded NetCDF files (1 if you want to apply RTQC tests, 0 otherwise).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2F08BF" w:rsidRPr="000557AF" w:rsidRDefault="002F08BF" w:rsidP="000579E4">
            <w:pPr>
              <w:pStyle w:val="tablecontent"/>
              <w:rPr>
                <w:rFonts w:ascii="Arial" w:hAnsi="Arial" w:cs="Arial"/>
                <w:lang w:val="en-US"/>
              </w:rPr>
            </w:pPr>
            <w:r w:rsidRPr="000557AF">
              <w:rPr>
                <w:rFonts w:ascii="Arial" w:hAnsi="Arial" w:cs="Arial"/>
                <w:lang w:val="en-US"/>
              </w:rPr>
              <w:t xml:space="preserve">Flag to apply this particular RTQC test (1 if you want to apply this test, 0 otherwise). See </w:t>
            </w:r>
            <w:r w:rsidR="004B1BEF" w:rsidRPr="000557AF">
              <w:rPr>
                <w:rFonts w:ascii="Arial" w:hAnsi="Arial" w:cs="Arial"/>
                <w:lang w:val="en-US"/>
              </w:rPr>
              <w:t>[</w:t>
            </w:r>
            <w:r w:rsidR="000579E4" w:rsidRPr="000557AF">
              <w:rPr>
                <w:rFonts w:ascii="Arial" w:hAnsi="Arial" w:cs="Arial"/>
                <w:lang w:val="en-US"/>
              </w:rPr>
              <w:fldChar w:fldCharType="begin"/>
            </w:r>
            <w:r w:rsidR="000579E4" w:rsidRPr="000557AF">
              <w:rPr>
                <w:rFonts w:ascii="Arial" w:hAnsi="Arial" w:cs="Arial"/>
                <w:lang w:val="en-US"/>
              </w:rPr>
              <w:instrText xml:space="preserve"> REF RD2 \h  \* MERGEFORMAT </w:instrText>
            </w:r>
            <w:r w:rsidR="000579E4" w:rsidRPr="000557AF">
              <w:rPr>
                <w:rFonts w:ascii="Arial" w:hAnsi="Arial" w:cs="Arial"/>
                <w:lang w:val="en-US"/>
              </w:rPr>
            </w:r>
            <w:r w:rsidR="000579E4" w:rsidRPr="000557AF">
              <w:rPr>
                <w:rFonts w:ascii="Arial" w:hAnsi="Arial" w:cs="Arial"/>
                <w:lang w:val="en-US"/>
              </w:rPr>
              <w:fldChar w:fldCharType="separate"/>
            </w:r>
            <w:r w:rsidR="000579E4" w:rsidRPr="000557AF">
              <w:rPr>
                <w:rFonts w:ascii="Arial" w:hAnsi="Arial" w:cs="Arial"/>
                <w:lang w:val="en-US" w:eastAsia="fr-FR"/>
              </w:rPr>
              <w:t>RD2</w:t>
            </w:r>
            <w:r w:rsidR="000579E4"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or </w:t>
            </w:r>
            <w:r w:rsidR="004B1BEF" w:rsidRPr="000557AF">
              <w:rPr>
                <w:rFonts w:ascii="Arial" w:hAnsi="Arial" w:cs="Arial"/>
                <w:lang w:val="en-US"/>
              </w:rPr>
              <w:t>[</w:t>
            </w:r>
            <w:r w:rsidR="000579E4" w:rsidRPr="000557AF">
              <w:rPr>
                <w:rFonts w:ascii="Arial" w:hAnsi="Arial" w:cs="Arial"/>
                <w:lang w:val="en-US"/>
              </w:rPr>
              <w:fldChar w:fldCharType="begin"/>
            </w:r>
            <w:r w:rsidR="000579E4" w:rsidRPr="000557AF">
              <w:rPr>
                <w:rFonts w:ascii="Arial" w:hAnsi="Arial" w:cs="Arial"/>
                <w:lang w:val="en-US"/>
              </w:rPr>
              <w:instrText xml:space="preserve"> REF RD3 \h  \* MERGEFORMAT </w:instrText>
            </w:r>
            <w:r w:rsidR="000579E4" w:rsidRPr="000557AF">
              <w:rPr>
                <w:rFonts w:ascii="Arial" w:hAnsi="Arial" w:cs="Arial"/>
                <w:lang w:val="en-US"/>
              </w:rPr>
            </w:r>
            <w:r w:rsidR="000579E4" w:rsidRPr="000557AF">
              <w:rPr>
                <w:rFonts w:ascii="Arial" w:hAnsi="Arial" w:cs="Arial"/>
                <w:lang w:val="en-US"/>
              </w:rPr>
              <w:fldChar w:fldCharType="separate"/>
            </w:r>
            <w:r w:rsidR="000579E4" w:rsidRPr="000557AF">
              <w:rPr>
                <w:rFonts w:ascii="Arial" w:hAnsi="Arial" w:cs="Arial"/>
                <w:lang w:val="en-US" w:eastAsia="fr-FR"/>
              </w:rPr>
              <w:t>RD3</w:t>
            </w:r>
            <w:r w:rsidR="000579E4"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for the concerned test description.</w:t>
            </w:r>
          </w:p>
        </w:tc>
      </w:tr>
      <w:tr w:rsidR="002F08BF" w:rsidRPr="00FE6751" w:rsidTr="00EF65F5">
        <w:trPr>
          <w:cantSplit/>
        </w:trPr>
        <w:tc>
          <w:tcPr>
            <w:tcW w:w="3898" w:type="dxa"/>
          </w:tcPr>
          <w:p w:rsidR="002F08BF" w:rsidRPr="000557AF" w:rsidRDefault="002F08BF">
            <w:pPr>
              <w:pStyle w:val="tablecontent"/>
              <w:rPr>
                <w:rFonts w:ascii="Courier New" w:hAnsi="Courier New" w:cs="Courier New"/>
                <w:lang w:val="en-US" w:eastAsia="fr-FR"/>
              </w:rPr>
            </w:pPr>
            <w:r w:rsidRPr="001369CF">
              <w:rPr>
                <w:rFonts w:ascii="Courier New" w:hAnsi="Courier New" w:cs="Courier New"/>
                <w:highlight w:val="green"/>
                <w:lang w:val="en-US" w:eastAsia="fr-FR"/>
                <w:rPrChange w:id="558" w:author="RANNOU Jean-Philippe" w:date="2020-06-19T10:33:00Z">
                  <w:rPr>
                    <w:rFonts w:ascii="Courier New" w:hAnsi="Courier New" w:cs="Courier New"/>
                    <w:lang w:val="en-US" w:eastAsia="fr-FR"/>
                  </w:rPr>
                </w:rPrChange>
              </w:rPr>
              <w:t>TEST004_</w:t>
            </w:r>
            <w:del w:id="559" w:author="RANNOU Jean-Philippe" w:date="2020-06-19T10:32:00Z">
              <w:r w:rsidRPr="001369CF" w:rsidDel="001369CF">
                <w:rPr>
                  <w:rFonts w:ascii="Courier New" w:hAnsi="Courier New" w:cs="Courier New"/>
                  <w:highlight w:val="green"/>
                  <w:lang w:val="en-US" w:eastAsia="fr-FR"/>
                  <w:rPrChange w:id="560" w:author="RANNOU Jean-Philippe" w:date="2020-06-19T10:33:00Z">
                    <w:rPr>
                      <w:rFonts w:ascii="Courier New" w:hAnsi="Courier New" w:cs="Courier New"/>
                      <w:lang w:val="en-US" w:eastAsia="fr-FR"/>
                    </w:rPr>
                  </w:rPrChange>
                </w:rPr>
                <w:delText>ETOPO2</w:delText>
              </w:r>
            </w:del>
            <w:ins w:id="561" w:author="RANNOU Jean-Philippe" w:date="2020-06-19T10:32:00Z">
              <w:r w:rsidR="001369CF" w:rsidRPr="001369CF">
                <w:rPr>
                  <w:rFonts w:ascii="Courier New" w:hAnsi="Courier New" w:cs="Courier New"/>
                  <w:highlight w:val="green"/>
                  <w:lang w:val="en-US" w:eastAsia="fr-FR"/>
                  <w:rPrChange w:id="562" w:author="RANNOU Jean-Philippe" w:date="2020-06-19T10:33:00Z">
                    <w:rPr>
                      <w:rFonts w:ascii="Courier New" w:hAnsi="Courier New" w:cs="Courier New"/>
                      <w:lang w:val="en-US" w:eastAsia="fr-FR"/>
                    </w:rPr>
                  </w:rPrChange>
                </w:rPr>
                <w:t>GEBCO</w:t>
              </w:r>
            </w:ins>
            <w:r w:rsidRPr="001369CF">
              <w:rPr>
                <w:rFonts w:ascii="Courier New" w:hAnsi="Courier New" w:cs="Courier New"/>
                <w:highlight w:val="green"/>
                <w:lang w:val="en-US" w:eastAsia="fr-FR"/>
                <w:rPrChange w:id="563" w:author="RANNOU Jean-Philippe" w:date="2020-06-19T10:33:00Z">
                  <w:rPr>
                    <w:rFonts w:ascii="Courier New" w:hAnsi="Courier New" w:cs="Courier New"/>
                    <w:lang w:val="en-US" w:eastAsia="fr-FR"/>
                  </w:rPr>
                </w:rPrChange>
              </w:rPr>
              <w:t>_FILE</w:t>
            </w:r>
          </w:p>
        </w:tc>
        <w:tc>
          <w:tcPr>
            <w:tcW w:w="5386" w:type="dxa"/>
          </w:tcPr>
          <w:p w:rsidR="002F08BF" w:rsidRPr="000557AF" w:rsidRDefault="002F08BF">
            <w:pPr>
              <w:pStyle w:val="tablecontent"/>
              <w:rPr>
                <w:rFonts w:ascii="Arial" w:hAnsi="Arial" w:cs="Arial"/>
                <w:lang w:val="en-US"/>
              </w:rPr>
            </w:pPr>
            <w:r w:rsidRPr="000557AF">
              <w:rPr>
                <w:rFonts w:ascii="Arial" w:hAnsi="Arial" w:cs="Arial"/>
                <w:lang w:val="en-US"/>
              </w:rPr>
              <w:t xml:space="preserve">If RTQC test #4 should be applied, set to the </w:t>
            </w:r>
            <w:del w:id="564" w:author="RANNOU Jean-Philippe" w:date="2020-06-19T10:32:00Z">
              <w:r w:rsidRPr="001369CF" w:rsidDel="001369CF">
                <w:rPr>
                  <w:rFonts w:ascii="Arial" w:hAnsi="Arial" w:cs="Arial"/>
                  <w:highlight w:val="green"/>
                  <w:lang w:val="en-US"/>
                  <w:rPrChange w:id="565" w:author="RANNOU Jean-Philippe" w:date="2020-06-19T10:32:00Z">
                    <w:rPr>
                      <w:rFonts w:ascii="Arial" w:hAnsi="Arial" w:cs="Arial"/>
                      <w:lang w:val="en-US"/>
                    </w:rPr>
                  </w:rPrChange>
                </w:rPr>
                <w:delText xml:space="preserve">ETOPO2 </w:delText>
              </w:r>
            </w:del>
            <w:ins w:id="566" w:author="RANNOU Jean-Philippe" w:date="2020-06-19T10:32:00Z">
              <w:r w:rsidR="001369CF" w:rsidRPr="001369CF">
                <w:rPr>
                  <w:rFonts w:ascii="Arial" w:hAnsi="Arial" w:cs="Arial"/>
                  <w:highlight w:val="green"/>
                  <w:lang w:val="en-US"/>
                  <w:rPrChange w:id="567" w:author="RANNOU Jean-Philippe" w:date="2020-06-19T10:32:00Z">
                    <w:rPr>
                      <w:rFonts w:ascii="Arial" w:hAnsi="Arial" w:cs="Arial"/>
                      <w:lang w:val="en-US"/>
                    </w:rPr>
                  </w:rPrChange>
                </w:rPr>
                <w:t>GEBCO</w:t>
              </w:r>
              <w:r w:rsidR="001369CF" w:rsidRPr="000557AF">
                <w:rPr>
                  <w:rFonts w:ascii="Arial" w:hAnsi="Arial" w:cs="Arial"/>
                  <w:lang w:val="en-US"/>
                </w:rPr>
                <w:t xml:space="preserve"> </w:t>
              </w:r>
            </w:ins>
            <w:r w:rsidRPr="000557AF">
              <w:rPr>
                <w:rFonts w:ascii="Arial" w:hAnsi="Arial" w:cs="Arial"/>
                <w:lang w:val="en-US"/>
              </w:rPr>
              <w:t>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If RTQC test #15 should be applied, set to the greylist 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NKE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The Argos times provided by old versions of NKE Argos floats have a 6 minutes resolution. If you set this flag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3"/>
      </w:pPr>
      <w:bookmarkStart w:id="568" w:name="_Toc460855054"/>
      <w:bookmarkStart w:id="569" w:name="_Toc43455979"/>
      <w:r w:rsidRPr="00FE6751">
        <w:lastRenderedPageBreak/>
        <w:t>DAC decoder configuration</w:t>
      </w:r>
      <w:bookmarkEnd w:id="568"/>
      <w:bookmarkEnd w:id="569"/>
    </w:p>
    <w:p w:rsidR="002F08BF" w:rsidRPr="00FE6751" w:rsidRDefault="002F08BF" w:rsidP="002F08BF">
      <w:pPr>
        <w:pStyle w:val="Corpsdetexte"/>
      </w:pPr>
      <w:r w:rsidRPr="00FE6751">
        <w:t xml:space="preserve">The configuration file of the DAC decoder is </w:t>
      </w:r>
      <w:r w:rsidRPr="00FE6751">
        <w:rPr>
          <w:i/>
        </w:rPr>
        <w:t>decArgo_YYYYMMDD_xxxy/decArgo_soft/soft/_argo_decoder_conf.json</w:t>
      </w:r>
      <w:r w:rsidRPr="00FE6751">
        <w: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Style w:val="CodeCar"/>
                <w:sz w:val="16"/>
                <w:szCs w:val="16"/>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1 for Argos, 2 for BIO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DIR_INPUT_JSON_FLOAT_DECODING_PARAMETERS_FILE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float basic configuration information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RSYNC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r w:rsidRPr="000557AF">
              <w:rPr>
                <w:i/>
                <w:lang w:val="en-US"/>
              </w:rPr>
              <w:t>decArgo_YYYYMMDD_xxxy/decArgo_soft/config/techParamNames/</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r w:rsidRPr="000557AF">
              <w:rPr>
                <w:i/>
                <w:lang w:val="en-US"/>
              </w:rPr>
              <w:t>decArgo_YYYYMMDD_xxxy/decArgo_soft/config/configParamNames/</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 xml:space="preserve">decArgo_YYYYMMDD_xxxy/decArgo_config_floats/json_float_meta_argos/ </w:t>
            </w:r>
            <w:r w:rsidRPr="000557AF">
              <w:rPr>
                <w:lang w:val="en-US"/>
              </w:rPr>
              <w:t xml:space="preserve">or </w:t>
            </w:r>
            <w:r w:rsidRPr="000557AF">
              <w:rPr>
                <w:i/>
                <w:lang w:val="en-US"/>
              </w:rPr>
              <w:t>decArgo_YYYYMMDD_xxxy/decArgo_config_floats/json_float_meta_ir_sbd/</w:t>
            </w:r>
            <w:r w:rsidRPr="000557AF">
              <w:rPr>
                <w:lang w:val="en-US"/>
              </w:rPr>
              <w:t xml:space="preserve"> or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For </w:t>
            </w:r>
            <w:r w:rsidRPr="000557AF">
              <w:rPr>
                <w:rFonts w:ascii="Courier New" w:hAnsi="Courier New" w:cs="Courier New"/>
                <w:lang w:val="en-US" w:eastAsia="fr-FR"/>
              </w:rPr>
              <w:t>FLOAT_TRANSMISSION_TYPE</w:t>
            </w:r>
            <w:r w:rsidRPr="000557AF">
              <w:rPr>
                <w:rFonts w:ascii="Arial" w:hAnsi="Arial" w:cs="Arial"/>
                <w:lang w:val="en-US" w:eastAsia="fr-FR"/>
              </w:rPr>
              <w:t xml:space="preserve"> </w:t>
            </w:r>
            <w:r w:rsidRPr="000557AF">
              <w:rPr>
                <w:rFonts w:ascii="Arial" w:hAnsi="Arial" w:cs="Arial"/>
                <w:lang w:val="en-US"/>
              </w:rPr>
              <w:t>#2 and #4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directory used to store the 'buffers definition' files (see Annex </w:t>
            </w:r>
            <w:r w:rsidRPr="000557AF">
              <w:rPr>
                <w:rFonts w:ascii="Arial" w:hAnsi="Arial" w:cs="Arial"/>
                <w:lang w:val="en-US"/>
              </w:rPr>
              <w:fldChar w:fldCharType="begin"/>
            </w:r>
            <w:r w:rsidRPr="000557AF">
              <w:rPr>
                <w:rFonts w:ascii="Arial" w:hAnsi="Arial" w:cs="Arial"/>
                <w:lang w:val="en-US"/>
              </w:rPr>
              <w:instrText xml:space="preserve"> REF AXC \h  \* MERGEFORMAT </w:instrText>
            </w:r>
            <w:r w:rsidRPr="000557AF">
              <w:rPr>
                <w:rFonts w:ascii="Arial" w:hAnsi="Arial" w:cs="Arial"/>
                <w:lang w:val="en-US"/>
              </w:rPr>
            </w:r>
            <w:r w:rsidRPr="000557AF">
              <w:rPr>
                <w:rFonts w:ascii="Arial" w:hAnsi="Arial" w:cs="Arial"/>
                <w:lang w:val="en-US"/>
              </w:rPr>
              <w:fldChar w:fldCharType="separate"/>
            </w:r>
            <w:r w:rsidR="000579E4" w:rsidRPr="000557AF">
              <w:rPr>
                <w:lang w:val="en-US"/>
              </w:rPr>
              <w:t>C</w:t>
            </w:r>
            <w:r w:rsidRPr="000557AF">
              <w:rPr>
                <w:rFonts w:ascii="Arial" w:hAnsi="Arial" w:cs="Arial"/>
                <w:lang w:val="en-US"/>
              </w:rPr>
              <w:fldChar w:fldCharType="end"/>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XML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used to store output NetCDF files.</w:t>
            </w:r>
          </w:p>
        </w:tc>
      </w:tr>
      <w:tr w:rsidR="00F07598" w:rsidRPr="00FE6751" w:rsidTr="00EF65F5">
        <w:trPr>
          <w:cantSplit/>
        </w:trPr>
        <w:tc>
          <w:tcPr>
            <w:tcW w:w="3898" w:type="dxa"/>
          </w:tcPr>
          <w:p w:rsidR="00F07598" w:rsidRPr="001369CF" w:rsidRDefault="00F07598" w:rsidP="00EF65F5">
            <w:pPr>
              <w:pStyle w:val="tablecontent"/>
              <w:rPr>
                <w:rFonts w:ascii="Courier New" w:hAnsi="Courier New" w:cs="Courier New"/>
                <w:lang w:val="en-US" w:eastAsia="fr-FR"/>
                <w:rPrChange w:id="570" w:author="RANNOU Jean-Philippe" w:date="2020-06-19T10:33:00Z">
                  <w:rPr>
                    <w:rFonts w:ascii="Courier New" w:hAnsi="Courier New" w:cs="Courier New"/>
                    <w:highlight w:val="green"/>
                    <w:lang w:val="en-US" w:eastAsia="fr-FR"/>
                  </w:rPr>
                </w:rPrChange>
              </w:rPr>
            </w:pPr>
            <w:r w:rsidRPr="001369CF">
              <w:rPr>
                <w:rFonts w:ascii="Courier New" w:hAnsi="Courier New" w:cs="Courier New"/>
                <w:lang w:val="en-US" w:eastAsia="fr-FR"/>
                <w:rPrChange w:id="571" w:author="RANNOU Jean-Philippe" w:date="2020-06-19T10:33:00Z">
                  <w:rPr>
                    <w:rFonts w:ascii="Courier New" w:hAnsi="Courier New" w:cs="Courier New"/>
                    <w:highlight w:val="green"/>
                    <w:lang w:val="en-US" w:eastAsia="fr-FR"/>
                  </w:rPr>
                </w:rPrChange>
              </w:rPr>
              <w:t>PROCESS_REMAINING_BUFFERS</w:t>
            </w:r>
          </w:p>
        </w:tc>
        <w:tc>
          <w:tcPr>
            <w:tcW w:w="5386" w:type="dxa"/>
          </w:tcPr>
          <w:p w:rsidR="00F07598" w:rsidRPr="001369CF" w:rsidRDefault="00F07598" w:rsidP="00146E3F">
            <w:pPr>
              <w:pStyle w:val="tablecontent"/>
              <w:rPr>
                <w:rFonts w:ascii="Arial" w:hAnsi="Arial" w:cs="Arial"/>
                <w:lang w:val="en-US"/>
                <w:rPrChange w:id="572" w:author="RANNOU Jean-Philippe" w:date="2020-06-19T10:33:00Z">
                  <w:rPr>
                    <w:rFonts w:ascii="Arial" w:hAnsi="Arial" w:cs="Arial"/>
                    <w:highlight w:val="green"/>
                    <w:lang w:val="en-US"/>
                  </w:rPr>
                </w:rPrChange>
              </w:rPr>
            </w:pPr>
            <w:r w:rsidRPr="001369CF">
              <w:rPr>
                <w:rFonts w:ascii="Arial" w:hAnsi="Arial" w:cs="Arial"/>
                <w:lang w:val="en-US"/>
                <w:rPrChange w:id="573" w:author="RANNOU Jean-Philippe" w:date="2020-06-19T10:33:00Z">
                  <w:rPr>
                    <w:rFonts w:ascii="Arial" w:hAnsi="Arial" w:cs="Arial"/>
                    <w:highlight w:val="green"/>
                    <w:lang w:val="en-US"/>
                  </w:rPr>
                </w:rPrChange>
              </w:rPr>
              <w:t xml:space="preserve">Flag to choose if the not complete buffers should be </w:t>
            </w:r>
            <w:r w:rsidR="00F40090" w:rsidRPr="001369CF">
              <w:rPr>
                <w:rFonts w:ascii="Arial" w:hAnsi="Arial" w:cs="Arial"/>
                <w:lang w:val="en-US"/>
                <w:rPrChange w:id="574" w:author="RANNOU Jean-Philippe" w:date="2020-06-19T10:33:00Z">
                  <w:rPr>
                    <w:rFonts w:ascii="Arial" w:hAnsi="Arial" w:cs="Arial"/>
                    <w:highlight w:val="green"/>
                    <w:lang w:val="en-US"/>
                  </w:rPr>
                </w:rPrChange>
              </w:rPr>
              <w:t>processed</w:t>
            </w:r>
            <w:r w:rsidRPr="001369CF">
              <w:rPr>
                <w:rFonts w:ascii="Arial" w:hAnsi="Arial" w:cs="Arial"/>
                <w:lang w:val="en-US"/>
                <w:rPrChange w:id="575" w:author="RANNOU Jean-Philippe" w:date="2020-06-19T10:33:00Z">
                  <w:rPr>
                    <w:rFonts w:ascii="Arial" w:hAnsi="Arial" w:cs="Arial"/>
                    <w:highlight w:val="green"/>
                    <w:lang w:val="en-US"/>
                  </w:rPr>
                </w:rPrChange>
              </w:rPr>
              <w:t xml:space="preserve"> (see Annex </w:t>
            </w:r>
            <w:r w:rsidRPr="001369CF">
              <w:rPr>
                <w:rFonts w:ascii="Arial" w:hAnsi="Arial" w:cs="Arial"/>
                <w:lang w:val="en-US"/>
                <w:rPrChange w:id="576" w:author="RANNOU Jean-Philippe" w:date="2020-06-19T10:33:00Z">
                  <w:rPr>
                    <w:rFonts w:ascii="Arial" w:hAnsi="Arial" w:cs="Arial"/>
                    <w:highlight w:val="green"/>
                    <w:lang w:val="en-US"/>
                  </w:rPr>
                </w:rPrChange>
              </w:rPr>
              <w:fldChar w:fldCharType="begin"/>
            </w:r>
            <w:r w:rsidRPr="001369CF">
              <w:rPr>
                <w:rFonts w:ascii="Arial" w:hAnsi="Arial" w:cs="Arial"/>
                <w:lang w:val="en-US"/>
                <w:rPrChange w:id="577" w:author="RANNOU Jean-Philippe" w:date="2020-06-19T10:33:00Z">
                  <w:rPr>
                    <w:rFonts w:ascii="Arial" w:hAnsi="Arial" w:cs="Arial"/>
                    <w:highlight w:val="green"/>
                    <w:lang w:val="en-US"/>
                  </w:rPr>
                </w:rPrChange>
              </w:rPr>
              <w:instrText xml:space="preserve"> REF AXB \h  \* MERGEFORMAT </w:instrText>
            </w:r>
            <w:r w:rsidRPr="001369CF">
              <w:rPr>
                <w:rFonts w:ascii="Arial" w:hAnsi="Arial" w:cs="Arial"/>
                <w:lang w:val="en-US"/>
                <w:rPrChange w:id="578" w:author="RANNOU Jean-Philippe" w:date="2020-06-19T10:33:00Z">
                  <w:rPr>
                    <w:rFonts w:ascii="Arial" w:hAnsi="Arial" w:cs="Arial"/>
                    <w:lang w:val="en-US"/>
                  </w:rPr>
                </w:rPrChange>
              </w:rPr>
            </w:r>
            <w:r w:rsidRPr="001369CF">
              <w:rPr>
                <w:rFonts w:ascii="Arial" w:hAnsi="Arial" w:cs="Arial"/>
                <w:lang w:val="en-US"/>
                <w:rPrChange w:id="579" w:author="RANNOU Jean-Philippe" w:date="2020-06-19T10:33:00Z">
                  <w:rPr>
                    <w:rFonts w:ascii="Arial" w:hAnsi="Arial" w:cs="Arial"/>
                    <w:highlight w:val="green"/>
                    <w:lang w:val="en-US"/>
                  </w:rPr>
                </w:rPrChange>
              </w:rPr>
              <w:fldChar w:fldCharType="separate"/>
            </w:r>
            <w:r w:rsidRPr="001369CF">
              <w:rPr>
                <w:lang w:val="en-US"/>
                <w:rPrChange w:id="580" w:author="RANNOU Jean-Philippe" w:date="2020-06-19T10:33:00Z">
                  <w:rPr>
                    <w:highlight w:val="green"/>
                    <w:lang w:val="en-US"/>
                  </w:rPr>
                </w:rPrChange>
              </w:rPr>
              <w:t>B</w:t>
            </w:r>
            <w:r w:rsidRPr="001369CF">
              <w:rPr>
                <w:rFonts w:ascii="Arial" w:hAnsi="Arial" w:cs="Arial"/>
                <w:lang w:val="en-US"/>
                <w:rPrChange w:id="581" w:author="RANNOU Jean-Philippe" w:date="2020-06-19T10:33:00Z">
                  <w:rPr>
                    <w:rFonts w:ascii="Arial" w:hAnsi="Arial" w:cs="Arial"/>
                    <w:highlight w:val="green"/>
                    <w:lang w:val="en-US"/>
                  </w:rPr>
                </w:rPrChange>
              </w:rPr>
              <w:fldChar w:fldCharType="end"/>
            </w:r>
            <w:r w:rsidRPr="001369CF">
              <w:rPr>
                <w:rFonts w:ascii="Arial" w:hAnsi="Arial" w:cs="Arial"/>
                <w:lang w:val="en-US"/>
                <w:rPrChange w:id="582" w:author="RANNOU Jean-Philippe" w:date="2020-06-19T10:33:00Z">
                  <w:rPr>
                    <w:rFonts w:ascii="Arial" w:hAnsi="Arial" w:cs="Arial"/>
                    <w:highlight w:val="green"/>
                    <w:lang w:val="en-US"/>
                  </w:rPr>
                </w:rPrChange>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choose the generated NetCDF Argo files (1 if you want to generate it, 2 if you want a conditional generation, 0 if you don’t want to generate it).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apply RTQC tests to decoded NetCDF files (1 if you want to apply RTQC tests, 0 otherwise).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2F08BF" w:rsidRPr="000557AF" w:rsidRDefault="002F08BF" w:rsidP="007C4C5F">
            <w:pPr>
              <w:pStyle w:val="tablecontent"/>
              <w:rPr>
                <w:rFonts w:ascii="Arial" w:hAnsi="Arial" w:cs="Arial"/>
                <w:lang w:val="en-US"/>
              </w:rPr>
            </w:pPr>
            <w:r w:rsidRPr="000557AF">
              <w:rPr>
                <w:rFonts w:ascii="Arial" w:hAnsi="Arial" w:cs="Arial"/>
                <w:lang w:val="en-US"/>
              </w:rPr>
              <w:t xml:space="preserve">Flag to apply this particular RTQC test (1 if you want to apply this test, 0 otherwise). See </w:t>
            </w:r>
            <w:r w:rsidR="004B1BEF" w:rsidRPr="000557AF">
              <w:rPr>
                <w:rFonts w:ascii="Arial" w:hAnsi="Arial" w:cs="Arial"/>
                <w:lang w:val="en-US"/>
              </w:rPr>
              <w:t>[</w:t>
            </w:r>
            <w:r w:rsidR="007C4C5F" w:rsidRPr="000557AF">
              <w:rPr>
                <w:rFonts w:ascii="Arial" w:hAnsi="Arial" w:cs="Arial"/>
                <w:lang w:val="en-US"/>
              </w:rPr>
              <w:fldChar w:fldCharType="begin"/>
            </w:r>
            <w:r w:rsidR="007C4C5F" w:rsidRPr="000557AF">
              <w:rPr>
                <w:rFonts w:ascii="Arial" w:hAnsi="Arial" w:cs="Arial"/>
                <w:lang w:val="en-US"/>
              </w:rPr>
              <w:instrText xml:space="preserve"> REF RD2 \h  \* MERGEFORMAT </w:instrText>
            </w:r>
            <w:r w:rsidR="007C4C5F" w:rsidRPr="000557AF">
              <w:rPr>
                <w:rFonts w:ascii="Arial" w:hAnsi="Arial" w:cs="Arial"/>
                <w:lang w:val="en-US"/>
              </w:rPr>
            </w:r>
            <w:r w:rsidR="007C4C5F" w:rsidRPr="000557AF">
              <w:rPr>
                <w:rFonts w:ascii="Arial" w:hAnsi="Arial" w:cs="Arial"/>
                <w:lang w:val="en-US"/>
              </w:rPr>
              <w:fldChar w:fldCharType="separate"/>
            </w:r>
            <w:r w:rsidR="007C4C5F" w:rsidRPr="000557AF">
              <w:rPr>
                <w:rFonts w:ascii="Arial" w:hAnsi="Arial" w:cs="Arial"/>
                <w:lang w:val="en-US" w:eastAsia="fr-FR"/>
              </w:rPr>
              <w:t>RD2</w:t>
            </w:r>
            <w:r w:rsidR="007C4C5F"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or </w:t>
            </w:r>
            <w:r w:rsidR="004B1BEF" w:rsidRPr="000557AF">
              <w:rPr>
                <w:rFonts w:ascii="Arial" w:hAnsi="Arial" w:cs="Arial"/>
                <w:lang w:val="en-US"/>
              </w:rPr>
              <w:t>[</w:t>
            </w:r>
            <w:r w:rsidR="007C4C5F" w:rsidRPr="000557AF">
              <w:rPr>
                <w:rFonts w:ascii="Arial" w:hAnsi="Arial" w:cs="Arial"/>
                <w:lang w:val="en-US"/>
              </w:rPr>
              <w:fldChar w:fldCharType="begin"/>
            </w:r>
            <w:r w:rsidR="007C4C5F" w:rsidRPr="000557AF">
              <w:rPr>
                <w:rFonts w:ascii="Arial" w:hAnsi="Arial" w:cs="Arial"/>
                <w:lang w:val="en-US"/>
              </w:rPr>
              <w:instrText xml:space="preserve"> REF RD3 \h  \* MERGEFORMAT </w:instrText>
            </w:r>
            <w:r w:rsidR="007C4C5F" w:rsidRPr="000557AF">
              <w:rPr>
                <w:rFonts w:ascii="Arial" w:hAnsi="Arial" w:cs="Arial"/>
                <w:lang w:val="en-US"/>
              </w:rPr>
            </w:r>
            <w:r w:rsidR="007C4C5F" w:rsidRPr="000557AF">
              <w:rPr>
                <w:rFonts w:ascii="Arial" w:hAnsi="Arial" w:cs="Arial"/>
                <w:lang w:val="en-US"/>
              </w:rPr>
              <w:fldChar w:fldCharType="separate"/>
            </w:r>
            <w:r w:rsidR="007C4C5F" w:rsidRPr="000557AF">
              <w:rPr>
                <w:rFonts w:ascii="Arial" w:hAnsi="Arial" w:cs="Arial"/>
                <w:lang w:val="en-US" w:eastAsia="fr-FR"/>
              </w:rPr>
              <w:t>RD3</w:t>
            </w:r>
            <w:r w:rsidR="007C4C5F" w:rsidRPr="000557AF">
              <w:rPr>
                <w:rFonts w:ascii="Arial" w:hAnsi="Arial" w:cs="Arial"/>
                <w:lang w:val="en-US"/>
              </w:rPr>
              <w:fldChar w:fldCharType="end"/>
            </w:r>
            <w:r w:rsidR="004B1BEF" w:rsidRPr="000557AF">
              <w:rPr>
                <w:rFonts w:ascii="Arial" w:hAnsi="Arial" w:cs="Arial"/>
                <w:lang w:val="en-US"/>
              </w:rPr>
              <w:t>]</w:t>
            </w:r>
            <w:r w:rsidRPr="000557AF">
              <w:rPr>
                <w:rFonts w:ascii="Arial" w:hAnsi="Arial" w:cs="Arial"/>
                <w:lang w:val="en-US"/>
              </w:rPr>
              <w:t xml:space="preserve"> for the concerned test description.</w:t>
            </w:r>
          </w:p>
        </w:tc>
      </w:tr>
      <w:tr w:rsidR="002F08BF" w:rsidRPr="00FE6751" w:rsidTr="00EF65F5">
        <w:trPr>
          <w:cantSplit/>
        </w:trPr>
        <w:tc>
          <w:tcPr>
            <w:tcW w:w="3898" w:type="dxa"/>
          </w:tcPr>
          <w:p w:rsidR="002F08BF" w:rsidRPr="000557AF" w:rsidRDefault="002F08BF">
            <w:pPr>
              <w:pStyle w:val="tablecontent"/>
              <w:rPr>
                <w:rFonts w:ascii="Courier New" w:hAnsi="Courier New" w:cs="Courier New"/>
                <w:lang w:val="en-US" w:eastAsia="fr-FR"/>
              </w:rPr>
            </w:pPr>
            <w:r w:rsidRPr="001369CF">
              <w:rPr>
                <w:rFonts w:ascii="Courier New" w:hAnsi="Courier New" w:cs="Courier New"/>
                <w:highlight w:val="green"/>
                <w:lang w:val="en-US" w:eastAsia="fr-FR"/>
                <w:rPrChange w:id="583" w:author="RANNOU Jean-Philippe" w:date="2020-06-19T10:34:00Z">
                  <w:rPr>
                    <w:rFonts w:ascii="Courier New" w:hAnsi="Courier New" w:cs="Courier New"/>
                    <w:lang w:val="en-US" w:eastAsia="fr-FR"/>
                  </w:rPr>
                </w:rPrChange>
              </w:rPr>
              <w:t>TEST004_</w:t>
            </w:r>
            <w:del w:id="584" w:author="RANNOU Jean-Philippe" w:date="2020-06-19T10:33:00Z">
              <w:r w:rsidRPr="001369CF" w:rsidDel="001369CF">
                <w:rPr>
                  <w:rFonts w:ascii="Courier New" w:hAnsi="Courier New" w:cs="Courier New"/>
                  <w:highlight w:val="green"/>
                  <w:lang w:val="en-US" w:eastAsia="fr-FR"/>
                  <w:rPrChange w:id="585" w:author="RANNOU Jean-Philippe" w:date="2020-06-19T10:34:00Z">
                    <w:rPr>
                      <w:rFonts w:ascii="Courier New" w:hAnsi="Courier New" w:cs="Courier New"/>
                      <w:lang w:val="en-US" w:eastAsia="fr-FR"/>
                    </w:rPr>
                  </w:rPrChange>
                </w:rPr>
                <w:delText>ETOPO2</w:delText>
              </w:r>
            </w:del>
            <w:ins w:id="586" w:author="RANNOU Jean-Philippe" w:date="2020-06-19T10:33:00Z">
              <w:r w:rsidR="001369CF" w:rsidRPr="001369CF">
                <w:rPr>
                  <w:rFonts w:ascii="Courier New" w:hAnsi="Courier New" w:cs="Courier New"/>
                  <w:highlight w:val="green"/>
                  <w:lang w:val="en-US" w:eastAsia="fr-FR"/>
                  <w:rPrChange w:id="587" w:author="RANNOU Jean-Philippe" w:date="2020-06-19T10:34:00Z">
                    <w:rPr>
                      <w:rFonts w:ascii="Courier New" w:hAnsi="Courier New" w:cs="Courier New"/>
                      <w:lang w:val="en-US" w:eastAsia="fr-FR"/>
                    </w:rPr>
                  </w:rPrChange>
                </w:rPr>
                <w:t>GEBC</w:t>
              </w:r>
            </w:ins>
            <w:ins w:id="588" w:author="RANNOU Jean-Philippe" w:date="2020-06-19T10:34:00Z">
              <w:r w:rsidR="001369CF" w:rsidRPr="001369CF">
                <w:rPr>
                  <w:rFonts w:ascii="Courier New" w:hAnsi="Courier New" w:cs="Courier New"/>
                  <w:highlight w:val="green"/>
                  <w:lang w:val="en-US" w:eastAsia="fr-FR"/>
                  <w:rPrChange w:id="589" w:author="RANNOU Jean-Philippe" w:date="2020-06-19T10:34:00Z">
                    <w:rPr>
                      <w:rFonts w:ascii="Courier New" w:hAnsi="Courier New" w:cs="Courier New"/>
                      <w:lang w:val="en-US" w:eastAsia="fr-FR"/>
                    </w:rPr>
                  </w:rPrChange>
                </w:rPr>
                <w:t>O</w:t>
              </w:r>
            </w:ins>
            <w:r w:rsidRPr="001369CF">
              <w:rPr>
                <w:rFonts w:ascii="Courier New" w:hAnsi="Courier New" w:cs="Courier New"/>
                <w:highlight w:val="green"/>
                <w:lang w:val="en-US" w:eastAsia="fr-FR"/>
                <w:rPrChange w:id="590" w:author="RANNOU Jean-Philippe" w:date="2020-06-19T10:34:00Z">
                  <w:rPr>
                    <w:rFonts w:ascii="Courier New" w:hAnsi="Courier New" w:cs="Courier New"/>
                    <w:lang w:val="en-US" w:eastAsia="fr-FR"/>
                  </w:rPr>
                </w:rPrChange>
              </w:rPr>
              <w:t>_FILE</w:t>
            </w:r>
          </w:p>
        </w:tc>
        <w:tc>
          <w:tcPr>
            <w:tcW w:w="5386" w:type="dxa"/>
          </w:tcPr>
          <w:p w:rsidR="002F08BF" w:rsidRPr="000557AF" w:rsidRDefault="002F08BF">
            <w:pPr>
              <w:pStyle w:val="tablecontent"/>
              <w:rPr>
                <w:rFonts w:ascii="Arial" w:hAnsi="Arial" w:cs="Arial"/>
                <w:lang w:val="en-US"/>
              </w:rPr>
            </w:pPr>
            <w:r w:rsidRPr="000557AF">
              <w:rPr>
                <w:rFonts w:ascii="Arial" w:hAnsi="Arial" w:cs="Arial"/>
                <w:lang w:val="en-US"/>
              </w:rPr>
              <w:t xml:space="preserve">If RTQC test #4 should be applied, set to the </w:t>
            </w:r>
            <w:del w:id="591" w:author="RANNOU Jean-Philippe" w:date="2020-06-19T10:34:00Z">
              <w:r w:rsidRPr="001369CF" w:rsidDel="001369CF">
                <w:rPr>
                  <w:rFonts w:ascii="Arial" w:hAnsi="Arial" w:cs="Arial"/>
                  <w:highlight w:val="green"/>
                  <w:lang w:val="en-US"/>
                  <w:rPrChange w:id="592" w:author="RANNOU Jean-Philippe" w:date="2020-06-19T10:34:00Z">
                    <w:rPr>
                      <w:rFonts w:ascii="Arial" w:hAnsi="Arial" w:cs="Arial"/>
                      <w:lang w:val="en-US"/>
                    </w:rPr>
                  </w:rPrChange>
                </w:rPr>
                <w:delText xml:space="preserve">ETOPO2 </w:delText>
              </w:r>
            </w:del>
            <w:ins w:id="593" w:author="RANNOU Jean-Philippe" w:date="2020-06-19T10:34:00Z">
              <w:r w:rsidR="001369CF" w:rsidRPr="001369CF">
                <w:rPr>
                  <w:rFonts w:ascii="Arial" w:hAnsi="Arial" w:cs="Arial"/>
                  <w:highlight w:val="green"/>
                  <w:lang w:val="en-US"/>
                  <w:rPrChange w:id="594" w:author="RANNOU Jean-Philippe" w:date="2020-06-19T10:34:00Z">
                    <w:rPr>
                      <w:rFonts w:ascii="Arial" w:hAnsi="Arial" w:cs="Arial"/>
                      <w:lang w:val="en-US"/>
                    </w:rPr>
                  </w:rPrChange>
                </w:rPr>
                <w:t>GEBCO</w:t>
              </w:r>
              <w:r w:rsidR="001369CF" w:rsidRPr="000557AF">
                <w:rPr>
                  <w:rFonts w:ascii="Arial" w:hAnsi="Arial" w:cs="Arial"/>
                  <w:lang w:val="en-US"/>
                </w:rPr>
                <w:t xml:space="preserve"> </w:t>
              </w:r>
            </w:ins>
            <w:r w:rsidRPr="000557AF">
              <w:rPr>
                <w:rFonts w:ascii="Arial" w:hAnsi="Arial" w:cs="Arial"/>
                <w:lang w:val="en-US"/>
              </w:rPr>
              <w:t>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If RTQC test #15 should be applied, set to the greylist file path name.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NKE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The Argos times provided by old versions of NKE Argos floats have a 6 minutes resolution, if you set this information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1"/>
      </w:pPr>
      <w:bookmarkStart w:id="595" w:name="_Toc460855055"/>
      <w:bookmarkStart w:id="596" w:name="_Toc43455980"/>
      <w:r w:rsidRPr="00FE6751">
        <w:lastRenderedPageBreak/>
        <w:t>Float configuration</w:t>
      </w:r>
      <w:bookmarkEnd w:id="595"/>
      <w:bookmarkEnd w:id="596"/>
    </w:p>
    <w:p w:rsidR="002F08BF" w:rsidRPr="00FE6751" w:rsidRDefault="002F08BF" w:rsidP="002F08BF">
      <w:pPr>
        <w:pStyle w:val="Corpsdetexte"/>
      </w:pPr>
      <w:r w:rsidRPr="00FE6751">
        <w:t>Information on each managed float is provided in two files:</w:t>
      </w:r>
    </w:p>
    <w:p w:rsidR="002F08BF" w:rsidRPr="00FE6751" w:rsidRDefault="002F08BF" w:rsidP="002F08BF">
      <w:pPr>
        <w:pStyle w:val="Corpsdetexte"/>
        <w:widowControl w:val="0"/>
        <w:numPr>
          <w:ilvl w:val="0"/>
          <w:numId w:val="26"/>
        </w:numPr>
        <w:suppressAutoHyphens/>
      </w:pPr>
      <w:r w:rsidRPr="00FE6751">
        <w:t>One file contains the basic decoder configuration information,</w:t>
      </w:r>
    </w:p>
    <w:p w:rsidR="002F08BF" w:rsidRPr="00FE6751" w:rsidRDefault="002F08BF" w:rsidP="002F08BF">
      <w:pPr>
        <w:pStyle w:val="Corpsdetexte"/>
        <w:widowControl w:val="0"/>
        <w:numPr>
          <w:ilvl w:val="0"/>
          <w:numId w:val="26"/>
        </w:numPr>
        <w:suppressAutoHyphens/>
      </w:pPr>
      <w:r w:rsidRPr="00FE6751">
        <w:t>One file contains the float meta-data information.</w:t>
      </w:r>
    </w:p>
    <w:p w:rsidR="002F08BF" w:rsidRPr="00FE6751" w:rsidRDefault="002F08BF" w:rsidP="00715A45">
      <w:pPr>
        <w:pStyle w:val="Titre2"/>
      </w:pPr>
      <w:bookmarkStart w:id="597" w:name="_Toc460855056"/>
      <w:bookmarkStart w:id="598" w:name="_Toc43455981"/>
      <w:r w:rsidRPr="00FE6751">
        <w:t>Float configuration files for PI decoder</w:t>
      </w:r>
      <w:bookmarkEnd w:id="597"/>
      <w:bookmarkEnd w:id="598"/>
    </w:p>
    <w:p w:rsidR="002F08BF" w:rsidRPr="00FE6751" w:rsidRDefault="002F08BF" w:rsidP="00715A45">
      <w:pPr>
        <w:pStyle w:val="Titre3"/>
      </w:pPr>
      <w:bookmarkStart w:id="599" w:name="_Ref459295628"/>
      <w:bookmarkStart w:id="600" w:name="_Toc460855057"/>
      <w:bookmarkStart w:id="601" w:name="_Toc43455982"/>
      <w:r w:rsidRPr="00FE6751">
        <w:t>Float decoder configuration information</w:t>
      </w:r>
      <w:bookmarkEnd w:id="599"/>
      <w:bookmarkEnd w:id="600"/>
      <w:bookmarkEnd w:id="601"/>
    </w:p>
    <w:p w:rsidR="002F08BF" w:rsidRPr="00FE6751" w:rsidRDefault="002F08BF" w:rsidP="002F08BF">
      <w:pPr>
        <w:pStyle w:val="Corpsdetexte"/>
      </w:pPr>
      <w:r w:rsidRPr="00FE6751">
        <w:t>For each managed float, 12 configuration information are needed by the decoder.</w:t>
      </w:r>
    </w:p>
    <w:p w:rsidR="002F08BF" w:rsidRPr="00FE6751" w:rsidRDefault="002F08BF" w:rsidP="002F08BF">
      <w:pPr>
        <w:pStyle w:val="Corpsdetexte"/>
      </w:pPr>
      <w:r w:rsidRPr="00FE6751">
        <w:t>These data are stored in a unique file (</w:t>
      </w:r>
      <w:r w:rsidRPr="00FE6751">
        <w:rPr>
          <w:rStyle w:val="CodeCar"/>
          <w:rFonts w:eastAsiaTheme="minorEastAsia"/>
        </w:rPr>
        <w:t>FLOAT_INFORMATION_FILE_NAME</w:t>
      </w:r>
      <w:r w:rsidRPr="00FE6751">
        <w:t>) which contains one line for each float.</w:t>
      </w:r>
    </w:p>
    <w:p w:rsidR="002F08BF" w:rsidRPr="00FE6751" w:rsidRDefault="002F08BF" w:rsidP="002F08BF">
      <w:pPr>
        <w:pStyle w:val="Corpsdetexte"/>
      </w:pPr>
      <w:r w:rsidRPr="00FE6751">
        <w:t>Note that we usually manage these data in an Excel file (</w:t>
      </w:r>
      <w:r w:rsidRPr="00FE6751">
        <w:rPr>
          <w:i/>
        </w:rPr>
        <w:t>argo_floats_information_co.xls</w:t>
      </w:r>
      <w:r w:rsidRPr="00FE6751">
        <w:t>) but the decoder uses the ASCII version of this file (</w:t>
      </w:r>
      <w:r w:rsidRPr="00FE6751">
        <w:rPr>
          <w:i/>
        </w:rPr>
        <w:t>argo_floats_information_co.txt</w:t>
      </w:r>
      <w:r w:rsidRPr="00FE6751">
        <w:t xml:space="preserve"> generated from a copy of the 12 first columns of the Excel file).</w:t>
      </w:r>
    </w:p>
    <w:p w:rsidR="002F08BF" w:rsidRPr="00FE6751" w:rsidRDefault="002F08BF" w:rsidP="002F08BF">
      <w:pPr>
        <w:pStyle w:val="Corpsdetexte"/>
      </w:pPr>
      <w:r w:rsidRPr="00FE6751">
        <w:t>The needed information is the following:</w:t>
      </w:r>
    </w:p>
    <w:p w:rsidR="002F08BF" w:rsidRPr="00FE6751" w:rsidRDefault="002F08BF" w:rsidP="002F08BF">
      <w:pPr>
        <w:pStyle w:val="Corpsdetexte"/>
        <w:widowControl w:val="0"/>
        <w:numPr>
          <w:ilvl w:val="0"/>
          <w:numId w:val="27"/>
        </w:numPr>
        <w:suppressAutoHyphens/>
      </w:pPr>
      <w:r w:rsidRPr="00FE6751">
        <w:t>Column #1: float WMO number,</w:t>
      </w:r>
    </w:p>
    <w:p w:rsidR="002F08BF" w:rsidRPr="00FE6751" w:rsidRDefault="002F08BF" w:rsidP="002F08BF">
      <w:pPr>
        <w:pStyle w:val="Corpsdetexte"/>
        <w:widowControl w:val="0"/>
        <w:numPr>
          <w:ilvl w:val="0"/>
          <w:numId w:val="27"/>
        </w:numPr>
        <w:suppressAutoHyphens/>
      </w:pPr>
      <w:r w:rsidRPr="00FE6751">
        <w:t>Column #2: decoder Id associated to the float,</w:t>
      </w:r>
    </w:p>
    <w:p w:rsidR="002F08BF" w:rsidRPr="00FE6751" w:rsidRDefault="002F08BF" w:rsidP="002F08BF">
      <w:pPr>
        <w:pStyle w:val="Corpsdetexte"/>
        <w:widowControl w:val="0"/>
        <w:numPr>
          <w:ilvl w:val="0"/>
          <w:numId w:val="27"/>
        </w:numPr>
        <w:suppressAutoHyphens/>
      </w:pPr>
      <w:r w:rsidRPr="00FE6751">
        <w:t>Column #3: Argos ptt (Argos transmission) or IMEI number (Iridium SBD transmission) or login name (Iridium RUDICS transmission) of the float,</w:t>
      </w:r>
    </w:p>
    <w:p w:rsidR="002F08BF" w:rsidRPr="001369CF" w:rsidRDefault="002F08BF" w:rsidP="002F08BF">
      <w:pPr>
        <w:pStyle w:val="Corpsdetexte"/>
        <w:widowControl w:val="0"/>
        <w:numPr>
          <w:ilvl w:val="0"/>
          <w:numId w:val="27"/>
        </w:numPr>
        <w:suppressAutoHyphens/>
      </w:pPr>
      <w:r w:rsidRPr="00FE6751">
        <w:t xml:space="preserve">Column #4: for Argos floats only. Frame length (in bytes) of the Argos float message (it is 31 for the current Argos floats (with 28-bits Argos ids) and 32 for older Argos floats (with 20-bits Argos </w:t>
      </w:r>
      <w:r w:rsidRPr="001369CF">
        <w:t>ids)),</w:t>
      </w:r>
    </w:p>
    <w:p w:rsidR="002F08BF" w:rsidRPr="001369CF" w:rsidRDefault="002F08BF" w:rsidP="002F08BF">
      <w:pPr>
        <w:pStyle w:val="Corpsdetexte"/>
        <w:widowControl w:val="0"/>
        <w:numPr>
          <w:ilvl w:val="0"/>
          <w:numId w:val="27"/>
        </w:numPr>
        <w:suppressAutoHyphens/>
      </w:pPr>
      <w:r w:rsidRPr="001369CF">
        <w:t xml:space="preserve">Column #5: </w:t>
      </w:r>
      <w:r w:rsidR="000974AC" w:rsidRPr="001369CF">
        <w:rPr>
          <w:rPrChange w:id="602" w:author="RANNOU Jean-Philippe" w:date="2020-06-19T10:34:00Z">
            <w:rPr>
              <w:highlight w:val="green"/>
            </w:rPr>
          </w:rPrChange>
        </w:rPr>
        <w:t>for Argos floats only.</w:t>
      </w:r>
      <w:r w:rsidR="000974AC" w:rsidRPr="001369CF">
        <w:t xml:space="preserve"> F</w:t>
      </w:r>
      <w:r w:rsidRPr="001369CF">
        <w:t>loat cycle length (in hours),</w:t>
      </w:r>
    </w:p>
    <w:p w:rsidR="002F08BF" w:rsidRPr="00FE6751" w:rsidRDefault="002F08BF" w:rsidP="002F08BF">
      <w:pPr>
        <w:pStyle w:val="Corpsdetexte"/>
        <w:widowControl w:val="0"/>
        <w:numPr>
          <w:ilvl w:val="0"/>
          <w:numId w:val="27"/>
        </w:numPr>
        <w:suppressAutoHyphens/>
      </w:pPr>
      <w:r w:rsidRPr="001369CF">
        <w:t xml:space="preserve">Column #6: </w:t>
      </w:r>
      <w:r w:rsidR="000974AC" w:rsidRPr="001369CF">
        <w:rPr>
          <w:rPrChange w:id="603" w:author="RANNOU Jean-Philippe" w:date="2020-06-19T10:34:00Z">
            <w:rPr>
              <w:highlight w:val="green"/>
            </w:rPr>
          </w:rPrChange>
        </w:rPr>
        <w:t>for Argos floats only.</w:t>
      </w:r>
      <w:r w:rsidR="000974AC" w:rsidRPr="001369CF">
        <w:t xml:space="preserve"> Float </w:t>
      </w:r>
      <w:r w:rsidRPr="001369CF">
        <w:t>subsurface</w:t>
      </w:r>
      <w:r w:rsidRPr="00FE6751">
        <w:t xml:space="preserve"> drift sampling period (in hours),</w:t>
      </w:r>
    </w:p>
    <w:p w:rsidR="002F08BF" w:rsidRPr="00FE6751" w:rsidRDefault="002F08BF" w:rsidP="002F08BF">
      <w:pPr>
        <w:pStyle w:val="Corpsdetexte"/>
        <w:widowControl w:val="0"/>
        <w:numPr>
          <w:ilvl w:val="0"/>
          <w:numId w:val="27"/>
        </w:numPr>
        <w:suppressAutoHyphens/>
      </w:pPr>
      <w:r w:rsidRPr="00FE6751">
        <w:t>Column #7: for NKE BIO floats only. Firmware version of the PROVOR_II type float,</w:t>
      </w:r>
    </w:p>
    <w:p w:rsidR="002F08BF" w:rsidRPr="00FE6751" w:rsidRDefault="002F08BF" w:rsidP="002F08BF">
      <w:pPr>
        <w:pStyle w:val="Corpsdetexte"/>
        <w:widowControl w:val="0"/>
        <w:numPr>
          <w:ilvl w:val="0"/>
          <w:numId w:val="27"/>
        </w:numPr>
        <w:suppressAutoHyphens/>
      </w:pPr>
      <w:r w:rsidRPr="00FE6751">
        <w:t>Column #8: float launch date,</w:t>
      </w:r>
    </w:p>
    <w:p w:rsidR="002F08BF" w:rsidRPr="00FE6751" w:rsidRDefault="002F08BF" w:rsidP="002F08BF">
      <w:pPr>
        <w:pStyle w:val="Corpsdetexte"/>
        <w:widowControl w:val="0"/>
        <w:numPr>
          <w:ilvl w:val="0"/>
          <w:numId w:val="27"/>
        </w:numPr>
        <w:suppressAutoHyphens/>
      </w:pPr>
      <w:r w:rsidRPr="00FE6751">
        <w:t>Column #9: float launch longitude,</w:t>
      </w:r>
    </w:p>
    <w:p w:rsidR="002F08BF" w:rsidRPr="00FE6751" w:rsidRDefault="002F08BF" w:rsidP="002F08BF">
      <w:pPr>
        <w:pStyle w:val="Corpsdetexte"/>
        <w:widowControl w:val="0"/>
        <w:numPr>
          <w:ilvl w:val="0"/>
          <w:numId w:val="27"/>
        </w:numPr>
        <w:suppressAutoHyphens/>
      </w:pPr>
      <w:r w:rsidRPr="00FE6751">
        <w:t>Column #10: float launch latitude,</w:t>
      </w:r>
    </w:p>
    <w:p w:rsidR="002F08BF" w:rsidRPr="00FE6751" w:rsidRDefault="002F08BF" w:rsidP="002F08BF">
      <w:pPr>
        <w:pStyle w:val="Corpsdetexte"/>
        <w:widowControl w:val="0"/>
        <w:numPr>
          <w:ilvl w:val="0"/>
          <w:numId w:val="27"/>
        </w:numPr>
        <w:suppressAutoHyphens/>
      </w:pPr>
      <w:r w:rsidRPr="00FE6751">
        <w:t>Column #11: date of the first descent of the float (day #0 of the NKE float internal calendar),</w:t>
      </w:r>
    </w:p>
    <w:p w:rsidR="002F08BF" w:rsidRPr="00FE6751" w:rsidRDefault="002F08BF" w:rsidP="002F08BF">
      <w:pPr>
        <w:pStyle w:val="Corpsdetexte"/>
        <w:widowControl w:val="0"/>
        <w:numPr>
          <w:ilvl w:val="0"/>
          <w:numId w:val="27"/>
        </w:numPr>
        <w:suppressAutoHyphens/>
      </w:pPr>
      <w:r w:rsidRPr="00FE6751">
        <w:t>Column #12: for Iridium floats only. End decoding date (used to manage received data when the same IMEI number has been used by more than one float).</w:t>
      </w:r>
    </w:p>
    <w:p w:rsidR="002F08BF" w:rsidRPr="00FE6751" w:rsidRDefault="002F08BF" w:rsidP="00715A45">
      <w:pPr>
        <w:pStyle w:val="Titre3"/>
      </w:pPr>
      <w:bookmarkStart w:id="604" w:name="_Ref459196910"/>
      <w:bookmarkStart w:id="605" w:name="_Toc460855058"/>
      <w:bookmarkStart w:id="606" w:name="_Toc43455983"/>
      <w:r w:rsidRPr="00FE6751">
        <w:t>Float meta-data file</w:t>
      </w:r>
      <w:bookmarkEnd w:id="604"/>
      <w:bookmarkEnd w:id="605"/>
      <w:bookmarkEnd w:id="606"/>
    </w:p>
    <w:p w:rsidR="002F08BF" w:rsidRPr="00FE6751" w:rsidRDefault="002F08BF" w:rsidP="002F08BF">
      <w:pPr>
        <w:pStyle w:val="Corpsdetexte"/>
      </w:pPr>
      <w:r w:rsidRPr="00FE6751">
        <w:t xml:space="preserve">The float meta-data are stored in a file called </w:t>
      </w:r>
      <w:r w:rsidRPr="00FE6751">
        <w:rPr>
          <w:i/>
        </w:rPr>
        <w:t>wmo_meta.json</w:t>
      </w:r>
      <w:r w:rsidRPr="00FE6751">
        <w:t xml:space="preserve">; the files of the managed floats are gathered in the </w:t>
      </w:r>
      <w:r w:rsidRPr="00FE6751">
        <w:rPr>
          <w:rStyle w:val="CodeCar"/>
          <w:rFonts w:eastAsiaTheme="minorEastAsia"/>
        </w:rPr>
        <w:t>DIR_INPUT_JSON_FLOAT_META_DATA_FILE</w:t>
      </w:r>
      <w:r w:rsidRPr="00FE6751">
        <w:t xml:space="preserve"> directory.</w:t>
      </w:r>
    </w:p>
    <w:p w:rsidR="002F08BF" w:rsidRPr="00FE6751" w:rsidRDefault="002F08BF" w:rsidP="002F08BF">
      <w:pPr>
        <w:pStyle w:val="Corpsdetexte"/>
      </w:pPr>
      <w:r w:rsidRPr="00FE6751">
        <w:rPr>
          <w:rFonts w:cs="Times New Roman"/>
        </w:rPr>
        <w:t xml:space="preserve">Most of the information has a name compliant with the Argo Metadata V3.1 format (see chapter 2.4 of </w:t>
      </w:r>
      <w:r w:rsidR="004B1BEF" w:rsidRPr="00FE6751">
        <w:rPr>
          <w:rFonts w:cs="Times New Roman"/>
        </w:rPr>
        <w:t>[</w:t>
      </w:r>
      <w:r w:rsidR="007C4C5F" w:rsidRPr="00B702B6">
        <w:rPr>
          <w:rFonts w:cs="Times New Roman"/>
        </w:rPr>
        <w:fldChar w:fldCharType="begin"/>
      </w:r>
      <w:r w:rsidR="007C4C5F" w:rsidRPr="00FE6751">
        <w:rPr>
          <w:rFonts w:cs="Times New Roman"/>
        </w:rPr>
        <w:instrText xml:space="preserve"> REF RD1 \h  \* MERGEFORMAT </w:instrText>
      </w:r>
      <w:r w:rsidR="007C4C5F" w:rsidRPr="00B702B6">
        <w:rPr>
          <w:rFonts w:cs="Times New Roman"/>
        </w:rPr>
      </w:r>
      <w:r w:rsidR="007C4C5F" w:rsidRPr="00B702B6">
        <w:rPr>
          <w:rFonts w:cs="Times New Roman"/>
        </w:rPr>
        <w:fldChar w:fldCharType="separate"/>
      </w:r>
      <w:r w:rsidR="007C4C5F" w:rsidRPr="00FE6751">
        <w:rPr>
          <w:rFonts w:cs="Times New Roman"/>
        </w:rPr>
        <w:t>RD1</w:t>
      </w:r>
      <w:r w:rsidR="007C4C5F" w:rsidRPr="00B702B6">
        <w:rPr>
          <w:rFonts w:cs="Times New Roman"/>
        </w:rPr>
        <w:fldChar w:fldCharType="end"/>
      </w:r>
      <w:r w:rsidR="004B1BEF" w:rsidRPr="00FE6751">
        <w:rPr>
          <w:rFonts w:cs="Times New Roman"/>
        </w:rPr>
        <w:t>]</w:t>
      </w:r>
      <w:r w:rsidR="007C4C5F" w:rsidRPr="00FE6751">
        <w:rPr>
          <w:rFonts w:cs="Times New Roman"/>
        </w:rPr>
        <w:t xml:space="preserve"> </w:t>
      </w:r>
      <w:r w:rsidRPr="00FE6751">
        <w:rPr>
          <w:rFonts w:cs="Times New Roman"/>
        </w:rPr>
        <w:t>for their detailed</w:t>
      </w:r>
      <w:r w:rsidRPr="00FE6751">
        <w:t xml:space="preserve"> description). These data will be copied by the decoded in the generated META NetCDF file.</w:t>
      </w:r>
    </w:p>
    <w:p w:rsidR="002F08BF" w:rsidRPr="00FE6751" w:rsidRDefault="002F08BF" w:rsidP="002F08BF">
      <w:pPr>
        <w:pStyle w:val="Corpsdetexte"/>
      </w:pPr>
      <w:r w:rsidRPr="00FE6751">
        <w:t>Some specific items are processed by the decoder:</w:t>
      </w:r>
    </w:p>
    <w:p w:rsidR="002F08BF" w:rsidRPr="00FE6751" w:rsidRDefault="002F08BF" w:rsidP="002F08BF">
      <w:pPr>
        <w:pStyle w:val="Corpsdetexte"/>
        <w:widowControl w:val="0"/>
        <w:numPr>
          <w:ilvl w:val="0"/>
          <w:numId w:val="28"/>
        </w:numPr>
        <w:suppressAutoHyphens/>
      </w:pPr>
      <w:r w:rsidRPr="00FE6751">
        <w:lastRenderedPageBreak/>
        <w:t>CONFIG_PARAMETER_NAME and CONFIG_PARAMETER_VALUE are used to fill the LAUNCH_CONFIG_PARAMETER_NAME and LAUNCH_CONFIG_PARAMETER_VALUE arrays of the META NetCDF file,</w:t>
      </w:r>
    </w:p>
    <w:p w:rsidR="002F08BF" w:rsidRPr="00FE6751" w:rsidRDefault="002F08BF" w:rsidP="002F08BF">
      <w:pPr>
        <w:pStyle w:val="Corpsdetexte"/>
        <w:widowControl w:val="0"/>
        <w:numPr>
          <w:ilvl w:val="0"/>
          <w:numId w:val="28"/>
        </w:numPr>
        <w:suppressAutoHyphens/>
      </w:pPr>
      <w:r w:rsidRPr="00FE6751">
        <w:t>CONFIG_REPETITION_RATE is used to fill CONFIG_PARAMETER_NAME and CONFIG_PARAMETER_VALUE arrays of the META NetCDF file for multi mission floats,</w:t>
      </w:r>
    </w:p>
    <w:p w:rsidR="002F08BF" w:rsidRPr="00FE6751" w:rsidRDefault="002F08BF" w:rsidP="002F08BF">
      <w:pPr>
        <w:pStyle w:val="Corpsdetexte"/>
        <w:widowControl w:val="0"/>
        <w:numPr>
          <w:ilvl w:val="0"/>
          <w:numId w:val="28"/>
        </w:numPr>
        <w:suppressAutoHyphens/>
      </w:pPr>
      <w:r w:rsidRPr="00FE6751">
        <w:t>CALIBRATION_COEFFICIENT is used to compute derived parameter,</w:t>
      </w:r>
    </w:p>
    <w:p w:rsidR="002F08BF" w:rsidRPr="00FE6751" w:rsidRDefault="002F08BF" w:rsidP="002F08BF">
      <w:pPr>
        <w:pStyle w:val="Corpsdetexte"/>
        <w:widowControl w:val="0"/>
        <w:numPr>
          <w:ilvl w:val="0"/>
          <w:numId w:val="28"/>
        </w:numPr>
        <w:suppressAutoHyphens/>
      </w:pPr>
      <w:r w:rsidRPr="00FE6751">
        <w:t>RT_OFFSET is used to apply RT adjustments on decoded data,</w:t>
      </w:r>
    </w:p>
    <w:p w:rsidR="002F08BF" w:rsidRPr="00FE6751" w:rsidRDefault="002F08BF" w:rsidP="002F08BF">
      <w:pPr>
        <w:pStyle w:val="Corpsdetexte"/>
        <w:widowControl w:val="0"/>
        <w:numPr>
          <w:ilvl w:val="0"/>
          <w:numId w:val="28"/>
        </w:numPr>
        <w:suppressAutoHyphens/>
      </w:pPr>
      <w:r w:rsidRPr="00FE6751">
        <w:t>CALIB_RT_PARAMETER, CALIB_RT_EQUATION, CALIB_RT_COEFFICIENT, CALIB_RT_COMMENT and CALIB_RT_DATE are used to fill PARAMETER and SCIENTIFIC_CALIB_* arrays of the PROFILE NetCDF files,</w:t>
      </w:r>
    </w:p>
    <w:p w:rsidR="002F08BF" w:rsidRPr="00FE6751" w:rsidRDefault="002F08BF" w:rsidP="002F08BF">
      <w:pPr>
        <w:pStyle w:val="Corpsdetexte"/>
        <w:widowControl w:val="0"/>
        <w:numPr>
          <w:ilvl w:val="0"/>
          <w:numId w:val="28"/>
        </w:numPr>
        <w:suppressAutoHyphens/>
      </w:pPr>
      <w:r w:rsidRPr="00FE6751">
        <w:t>SENSOR_MOUNTED_ON_FLOAT is used to store the sensor list of BIO floats.</w:t>
      </w:r>
    </w:p>
    <w:p w:rsidR="002F08BF" w:rsidRPr="00FE6751" w:rsidRDefault="002F08BF" w:rsidP="00715A45">
      <w:pPr>
        <w:pStyle w:val="Titre4"/>
      </w:pPr>
      <w:bookmarkStart w:id="607" w:name="_Toc43455984"/>
      <w:r w:rsidRPr="00FE6751">
        <w:t>Float meta-data file generation</w:t>
      </w:r>
      <w:bookmarkEnd w:id="607"/>
    </w:p>
    <w:p w:rsidR="002F08BF" w:rsidRPr="00FE6751" w:rsidRDefault="002F08BF" w:rsidP="002F08BF">
      <w:pPr>
        <w:pStyle w:val="Corpsdetexte"/>
      </w:pPr>
      <w:r w:rsidRPr="00FE6751">
        <w:t>It’s up to each user to generate its own meta-data file.</w:t>
      </w:r>
    </w:p>
    <w:p w:rsidR="002F08BF" w:rsidRPr="00FE6751" w:rsidRDefault="002F08BF" w:rsidP="002F08BF">
      <w:pPr>
        <w:pStyle w:val="Corpsdetexte"/>
      </w:pPr>
      <w:r w:rsidRPr="00FE6751">
        <w:t>At Coriolis we use specific tools (</w:t>
      </w:r>
      <w:r w:rsidRPr="00FE6751">
        <w:rPr>
          <w:b/>
          <w:i/>
        </w:rPr>
        <w:t>generate_json_float_meta_*</w:t>
      </w:r>
      <w:r w:rsidRPr="00FE6751">
        <w:t>) to generate the float meta-data files from data exported from the Coriolis data base.</w:t>
      </w:r>
    </w:p>
    <w:p w:rsidR="002F08BF" w:rsidRPr="00FE6751" w:rsidRDefault="002F08BF" w:rsidP="00715A45">
      <w:pPr>
        <w:pStyle w:val="Titre2"/>
      </w:pPr>
      <w:bookmarkStart w:id="608" w:name="_Toc460855059"/>
      <w:bookmarkStart w:id="609" w:name="_Toc43455985"/>
      <w:r w:rsidRPr="00FE6751">
        <w:t>Float configuration files for DAC decoder</w:t>
      </w:r>
      <w:bookmarkEnd w:id="608"/>
      <w:bookmarkEnd w:id="609"/>
    </w:p>
    <w:p w:rsidR="002F08BF" w:rsidRPr="00FE6751" w:rsidRDefault="002F08BF" w:rsidP="00715A45">
      <w:pPr>
        <w:pStyle w:val="Titre3"/>
      </w:pPr>
      <w:bookmarkStart w:id="610" w:name="_Ref459295643"/>
      <w:bookmarkStart w:id="611" w:name="_Ref459302655"/>
      <w:bookmarkStart w:id="612" w:name="_Ref459302673"/>
      <w:bookmarkStart w:id="613" w:name="_Toc460855060"/>
      <w:bookmarkStart w:id="614" w:name="_Toc43455986"/>
      <w:r w:rsidRPr="00FE6751">
        <w:t>Float decoder configuration information</w:t>
      </w:r>
      <w:bookmarkEnd w:id="610"/>
      <w:bookmarkEnd w:id="611"/>
      <w:bookmarkEnd w:id="612"/>
      <w:bookmarkEnd w:id="613"/>
      <w:bookmarkEnd w:id="614"/>
    </w:p>
    <w:p w:rsidR="002F08BF" w:rsidRPr="00FE6751" w:rsidRDefault="002F08BF" w:rsidP="002F08BF">
      <w:pPr>
        <w:pStyle w:val="Corpsdetexte"/>
      </w:pPr>
      <w:r w:rsidRPr="00FE6751">
        <w:t xml:space="preserve">The float decoder configuration information is stored in a file called </w:t>
      </w:r>
      <w:r w:rsidRPr="00FE6751">
        <w:rPr>
          <w:i/>
        </w:rPr>
        <w:t>wmo_emitterId_info.json</w:t>
      </w:r>
      <w:r w:rsidRPr="00FE6751">
        <w:t xml:space="preserve"> (</w:t>
      </w:r>
      <w:r w:rsidRPr="00FE6751">
        <w:rPr>
          <w:i/>
        </w:rPr>
        <w:t>emitterId</w:t>
      </w:r>
      <w:r w:rsidRPr="00FE6751">
        <w:t xml:space="preserve"> could be Argos ptt (Argos transmission) or IMEI number (Iridium SBD transmission) or login name (Iridium RUDICS transmission)); the files of the managed floats are gathered in the </w:t>
      </w:r>
      <w:r w:rsidRPr="00FE6751">
        <w:rPr>
          <w:rStyle w:val="CodeCar"/>
          <w:rFonts w:eastAsiaTheme="minorEastAsia"/>
        </w:rPr>
        <w:t>DIR_INPUT_JSON_FLOAT_DECODING_PARAMETERS_FILE</w:t>
      </w:r>
      <w:r w:rsidRPr="00FE6751">
        <w:t xml:space="preserve"> directory.</w:t>
      </w:r>
    </w:p>
    <w:p w:rsidR="002F08BF" w:rsidRPr="00FE6751" w:rsidRDefault="002F08BF" w:rsidP="002F08BF">
      <w:pPr>
        <w:pStyle w:val="Corpsdetexte"/>
      </w:pPr>
      <w:r w:rsidRPr="00FE6751">
        <w:t>For each managed float, 15 configuration information are provided in this file:</w:t>
      </w:r>
    </w:p>
    <w:p w:rsidR="002F08BF" w:rsidRPr="00FE6751" w:rsidRDefault="002F08BF" w:rsidP="002F08BF">
      <w:pPr>
        <w:pStyle w:val="Corpsdetexte"/>
        <w:widowControl w:val="0"/>
        <w:numPr>
          <w:ilvl w:val="0"/>
          <w:numId w:val="29"/>
        </w:numPr>
        <w:suppressAutoHyphens/>
      </w:pPr>
      <w:r w:rsidRPr="00FE6751">
        <w:t>WMO: float WMO number,</w:t>
      </w:r>
    </w:p>
    <w:p w:rsidR="002F08BF" w:rsidRPr="00FE6751" w:rsidRDefault="002F08BF" w:rsidP="002F08BF">
      <w:pPr>
        <w:pStyle w:val="Corpsdetexte"/>
        <w:widowControl w:val="0"/>
        <w:numPr>
          <w:ilvl w:val="0"/>
          <w:numId w:val="27"/>
        </w:numPr>
        <w:suppressAutoHyphens/>
      </w:pPr>
      <w:r w:rsidRPr="00FE6751">
        <w:t>PTT: Argos ptt (Argos transmission) or IMEI number (Iridium SBD transmission) or login name (Iridium RUDICS transmission) of the float,</w:t>
      </w:r>
    </w:p>
    <w:p w:rsidR="002F08BF" w:rsidRPr="00FE6751" w:rsidRDefault="002F08BF" w:rsidP="002F08BF">
      <w:pPr>
        <w:pStyle w:val="Corpsdetexte"/>
        <w:widowControl w:val="0"/>
        <w:numPr>
          <w:ilvl w:val="0"/>
          <w:numId w:val="29"/>
        </w:numPr>
        <w:suppressAutoHyphens/>
      </w:pPr>
      <w:r w:rsidRPr="00FE6751">
        <w:t>FLOAT_TYPE: float type (presently PROVOR, APEX or NOVA),</w:t>
      </w:r>
    </w:p>
    <w:p w:rsidR="002F08BF" w:rsidRPr="00FE6751" w:rsidRDefault="002F08BF" w:rsidP="002F08BF">
      <w:pPr>
        <w:pStyle w:val="Corpsdetexte"/>
        <w:widowControl w:val="0"/>
        <w:numPr>
          <w:ilvl w:val="0"/>
          <w:numId w:val="29"/>
        </w:numPr>
        <w:suppressAutoHyphens/>
      </w:pPr>
      <w:r w:rsidRPr="00FE6751">
        <w:t>DECODER_VERSION: Coriolis version of the float,</w:t>
      </w:r>
    </w:p>
    <w:p w:rsidR="002F08BF" w:rsidRPr="00FE6751" w:rsidRDefault="002F08BF" w:rsidP="002F08BF">
      <w:pPr>
        <w:pStyle w:val="Corpsdetexte"/>
        <w:widowControl w:val="0"/>
        <w:numPr>
          <w:ilvl w:val="0"/>
          <w:numId w:val="27"/>
        </w:numPr>
        <w:suppressAutoHyphens/>
      </w:pPr>
      <w:r w:rsidRPr="00FE6751">
        <w:t>DECODER_ID: decoder Id associated to the float,</w:t>
      </w:r>
    </w:p>
    <w:p w:rsidR="002F08BF" w:rsidRPr="001369CF" w:rsidRDefault="002F08BF" w:rsidP="002F08BF">
      <w:pPr>
        <w:pStyle w:val="Corpsdetexte"/>
        <w:widowControl w:val="0"/>
        <w:numPr>
          <w:ilvl w:val="0"/>
          <w:numId w:val="27"/>
        </w:numPr>
        <w:suppressAutoHyphens/>
      </w:pPr>
      <w:r w:rsidRPr="00FE6751">
        <w:t xml:space="preserve">FRAME_LENGTH: for Argos floats only. Frame length (in bytes) of the Argos float message (it is 31 for the </w:t>
      </w:r>
      <w:r w:rsidRPr="001369CF">
        <w:t>current Argos floats (with 28-bits Argos ids) and 32 for older Argos floats (with 20-bits Argos ids)),</w:t>
      </w:r>
    </w:p>
    <w:p w:rsidR="002F08BF" w:rsidRPr="001369CF" w:rsidRDefault="002F08BF" w:rsidP="002F08BF">
      <w:pPr>
        <w:pStyle w:val="Corpsdetexte"/>
        <w:widowControl w:val="0"/>
        <w:numPr>
          <w:ilvl w:val="0"/>
          <w:numId w:val="27"/>
        </w:numPr>
        <w:suppressAutoHyphens/>
      </w:pPr>
      <w:r w:rsidRPr="001369CF">
        <w:t xml:space="preserve">CYCLE_LENGTH: </w:t>
      </w:r>
      <w:r w:rsidR="00D822FB" w:rsidRPr="001369CF">
        <w:rPr>
          <w:rPrChange w:id="615" w:author="RANNOU Jean-Philippe" w:date="2020-06-19T10:34:00Z">
            <w:rPr>
              <w:highlight w:val="green"/>
            </w:rPr>
          </w:rPrChange>
        </w:rPr>
        <w:t>for Argos floats only</w:t>
      </w:r>
      <w:r w:rsidR="000B7052" w:rsidRPr="001369CF">
        <w:rPr>
          <w:rPrChange w:id="616" w:author="RANNOU Jean-Philippe" w:date="2020-06-19T10:34:00Z">
            <w:rPr>
              <w:highlight w:val="green"/>
            </w:rPr>
          </w:rPrChange>
        </w:rPr>
        <w:t xml:space="preserve"> (unused otherwise)</w:t>
      </w:r>
      <w:r w:rsidR="00D822FB" w:rsidRPr="001369CF">
        <w:rPr>
          <w:rPrChange w:id="617" w:author="RANNOU Jean-Philippe" w:date="2020-06-19T10:34:00Z">
            <w:rPr>
              <w:highlight w:val="green"/>
            </w:rPr>
          </w:rPrChange>
        </w:rPr>
        <w:t>.</w:t>
      </w:r>
      <w:r w:rsidR="00D822FB" w:rsidRPr="001369CF">
        <w:t xml:space="preserve"> F</w:t>
      </w:r>
      <w:r w:rsidRPr="001369CF">
        <w:t>loat cycle length (in hours),</w:t>
      </w:r>
    </w:p>
    <w:p w:rsidR="002F08BF" w:rsidRPr="001369CF" w:rsidRDefault="002F08BF" w:rsidP="002F08BF">
      <w:pPr>
        <w:pStyle w:val="Corpsdetexte"/>
        <w:widowControl w:val="0"/>
        <w:numPr>
          <w:ilvl w:val="0"/>
          <w:numId w:val="27"/>
        </w:numPr>
        <w:suppressAutoHyphens/>
      </w:pPr>
      <w:r w:rsidRPr="001369CF">
        <w:t xml:space="preserve">DRIFT_SAMPLING_PERIOD: </w:t>
      </w:r>
      <w:r w:rsidR="00D822FB" w:rsidRPr="001369CF">
        <w:rPr>
          <w:rPrChange w:id="618" w:author="RANNOU Jean-Philippe" w:date="2020-06-19T10:34:00Z">
            <w:rPr>
              <w:highlight w:val="green"/>
            </w:rPr>
          </w:rPrChange>
        </w:rPr>
        <w:t>for Argos floats only</w:t>
      </w:r>
      <w:r w:rsidR="000B7052" w:rsidRPr="001369CF">
        <w:rPr>
          <w:rPrChange w:id="619" w:author="RANNOU Jean-Philippe" w:date="2020-06-19T10:34:00Z">
            <w:rPr>
              <w:highlight w:val="green"/>
            </w:rPr>
          </w:rPrChange>
        </w:rPr>
        <w:t xml:space="preserve"> (unused otherwise)</w:t>
      </w:r>
      <w:r w:rsidR="00D822FB" w:rsidRPr="001369CF">
        <w:rPr>
          <w:rPrChange w:id="620" w:author="RANNOU Jean-Philippe" w:date="2020-06-19T10:34:00Z">
            <w:rPr>
              <w:highlight w:val="green"/>
            </w:rPr>
          </w:rPrChange>
        </w:rPr>
        <w:t>.</w:t>
      </w:r>
      <w:r w:rsidR="00D822FB" w:rsidRPr="001369CF">
        <w:t xml:space="preserve"> F</w:t>
      </w:r>
      <w:r w:rsidRPr="001369CF">
        <w:t>loat subsurface drift sampling period (in hours),</w:t>
      </w:r>
    </w:p>
    <w:p w:rsidR="002F08BF" w:rsidRPr="001369CF" w:rsidRDefault="002F08BF" w:rsidP="002F08BF">
      <w:pPr>
        <w:pStyle w:val="Corpsdetexte"/>
        <w:widowControl w:val="0"/>
        <w:numPr>
          <w:ilvl w:val="0"/>
          <w:numId w:val="29"/>
        </w:numPr>
        <w:suppressAutoHyphens/>
      </w:pPr>
      <w:r w:rsidRPr="001369CF">
        <w:t>DELAI: for NKE BIO floats only. Firmware version of the PROVOR_II type float,</w:t>
      </w:r>
    </w:p>
    <w:p w:rsidR="002F08BF" w:rsidRPr="001369CF" w:rsidRDefault="002F08BF" w:rsidP="002F08BF">
      <w:pPr>
        <w:pStyle w:val="Corpsdetexte"/>
        <w:widowControl w:val="0"/>
        <w:numPr>
          <w:ilvl w:val="0"/>
          <w:numId w:val="27"/>
        </w:numPr>
        <w:suppressAutoHyphens/>
      </w:pPr>
      <w:r w:rsidRPr="001369CF">
        <w:t>LAUNCH_DATE: float launch date,</w:t>
      </w:r>
    </w:p>
    <w:p w:rsidR="002F08BF" w:rsidRPr="00FE6751" w:rsidRDefault="002F08BF" w:rsidP="002F08BF">
      <w:pPr>
        <w:pStyle w:val="Corpsdetexte"/>
        <w:widowControl w:val="0"/>
        <w:numPr>
          <w:ilvl w:val="0"/>
          <w:numId w:val="27"/>
        </w:numPr>
        <w:suppressAutoHyphens/>
      </w:pPr>
      <w:r w:rsidRPr="00FE6751">
        <w:t>LAUNCH_LON: float launch longitude,</w:t>
      </w:r>
    </w:p>
    <w:p w:rsidR="002F08BF" w:rsidRPr="00FE6751" w:rsidRDefault="002F08BF" w:rsidP="002F08BF">
      <w:pPr>
        <w:pStyle w:val="Corpsdetexte"/>
        <w:widowControl w:val="0"/>
        <w:numPr>
          <w:ilvl w:val="0"/>
          <w:numId w:val="27"/>
        </w:numPr>
        <w:suppressAutoHyphens/>
      </w:pPr>
      <w:r w:rsidRPr="00FE6751">
        <w:t>LAUNCH_LAT: float launch latitude,</w:t>
      </w:r>
    </w:p>
    <w:p w:rsidR="002F08BF" w:rsidRPr="00FE6751" w:rsidRDefault="002F08BF" w:rsidP="002F08BF">
      <w:pPr>
        <w:pStyle w:val="Corpsdetexte"/>
        <w:widowControl w:val="0"/>
        <w:numPr>
          <w:ilvl w:val="0"/>
          <w:numId w:val="27"/>
        </w:numPr>
        <w:suppressAutoHyphens/>
      </w:pPr>
      <w:r w:rsidRPr="00FE6751">
        <w:t xml:space="preserve">END_DECODING_DATE: for Iridium floats only. End decoding date (used to manage </w:t>
      </w:r>
      <w:r w:rsidRPr="00FE6751">
        <w:lastRenderedPageBreak/>
        <w:t>received data when the same IMEI number has been used by more than one float),</w:t>
      </w:r>
    </w:p>
    <w:p w:rsidR="002F08BF" w:rsidRPr="00FE6751" w:rsidRDefault="002F08BF" w:rsidP="002F08BF">
      <w:pPr>
        <w:pStyle w:val="Corpsdetexte"/>
        <w:widowControl w:val="0"/>
        <w:numPr>
          <w:ilvl w:val="0"/>
          <w:numId w:val="27"/>
        </w:numPr>
        <w:suppressAutoHyphens/>
      </w:pPr>
      <w:r w:rsidRPr="00FE6751">
        <w:t>REFERENCE_DAY: date of the first descent of the float (day #0 of the NKE float internal calendar),</w:t>
      </w:r>
    </w:p>
    <w:p w:rsidR="002F08BF" w:rsidRPr="00FE6751" w:rsidRDefault="002F08BF" w:rsidP="002F08BF">
      <w:pPr>
        <w:pStyle w:val="Corpsdetexte"/>
        <w:widowControl w:val="0"/>
        <w:numPr>
          <w:ilvl w:val="0"/>
          <w:numId w:val="29"/>
        </w:numPr>
        <w:suppressAutoHyphens/>
      </w:pPr>
      <w:r w:rsidRPr="00FE6751">
        <w:t xml:space="preserve">DM_FLAG: float decoding Delayed Mode flag (see Annex </w:t>
      </w:r>
      <w:r w:rsidRPr="00B702B6">
        <w:fldChar w:fldCharType="begin"/>
      </w:r>
      <w:r w:rsidRPr="00FE6751">
        <w:instrText xml:space="preserve"> REF AXC \h </w:instrText>
      </w:r>
      <w:r w:rsidRPr="00B702B6">
        <w:fldChar w:fldCharType="separate"/>
      </w:r>
      <w:r w:rsidR="000579E4" w:rsidRPr="00FE6751">
        <w:t>C</w:t>
      </w:r>
      <w:r w:rsidRPr="00B702B6">
        <w:fldChar w:fldCharType="end"/>
      </w:r>
      <w:r w:rsidRPr="00FE6751">
        <w:t>).</w:t>
      </w:r>
    </w:p>
    <w:p w:rsidR="002F08BF" w:rsidRPr="00FE6751" w:rsidRDefault="002F08BF" w:rsidP="00715A45">
      <w:pPr>
        <w:pStyle w:val="Titre4"/>
      </w:pPr>
      <w:bookmarkStart w:id="621" w:name="_Toc43455987"/>
      <w:r w:rsidRPr="00FE6751">
        <w:t>Float configuration file generation</w:t>
      </w:r>
      <w:bookmarkEnd w:id="621"/>
    </w:p>
    <w:p w:rsidR="002F08BF" w:rsidRPr="00FE6751" w:rsidRDefault="002F08BF" w:rsidP="002F08BF">
      <w:pPr>
        <w:pStyle w:val="Corpsdetexte"/>
      </w:pPr>
      <w:r w:rsidRPr="00FE6751">
        <w:t xml:space="preserve">The tool </w:t>
      </w:r>
      <w:r w:rsidRPr="00FE6751">
        <w:rPr>
          <w:b/>
          <w:i/>
        </w:rPr>
        <w:t>generate_json_float_info</w:t>
      </w:r>
      <w:r w:rsidRPr="00FE6751">
        <w:t xml:space="preserve"> can be used to generate the float configuration files (from an ASCII file generated from a copy of the 14 first columns of the </w:t>
      </w:r>
      <w:r w:rsidRPr="00FE6751">
        <w:rPr>
          <w:i/>
        </w:rPr>
        <w:t>argo_floats_information_co.xls</w:t>
      </w:r>
      <w:r w:rsidRPr="00FE6751">
        <w:t xml:space="preserve"> Excel file).</w:t>
      </w:r>
    </w:p>
    <w:p w:rsidR="002F08BF" w:rsidRPr="00FE6751" w:rsidRDefault="002F08BF" w:rsidP="00715A45">
      <w:pPr>
        <w:pStyle w:val="Titre3"/>
      </w:pPr>
      <w:bookmarkStart w:id="622" w:name="_Toc460855061"/>
      <w:bookmarkStart w:id="623" w:name="_Toc43455988"/>
      <w:r w:rsidRPr="00FE6751">
        <w:t>Float meta-data file</w:t>
      </w:r>
      <w:bookmarkEnd w:id="622"/>
      <w:bookmarkEnd w:id="623"/>
    </w:p>
    <w:p w:rsidR="002F08BF" w:rsidRPr="00FE6751" w:rsidRDefault="002F08BF" w:rsidP="002F08BF">
      <w:pPr>
        <w:pStyle w:val="Corpsdetexte"/>
      </w:pPr>
      <w:r w:rsidRPr="00FE6751">
        <w:t xml:space="preserve">The already described (see </w:t>
      </w:r>
      <w:r w:rsidRPr="00B702B6">
        <w:fldChar w:fldCharType="begin"/>
      </w:r>
      <w:r w:rsidRPr="00FE6751">
        <w:instrText xml:space="preserve"> REF _Ref459196910 \r \h </w:instrText>
      </w:r>
      <w:r w:rsidRPr="00B702B6">
        <w:fldChar w:fldCharType="separate"/>
      </w:r>
      <w:r w:rsidR="000579E4" w:rsidRPr="00FE6751">
        <w:t>5.1.2</w:t>
      </w:r>
      <w:r w:rsidRPr="00B702B6">
        <w:fldChar w:fldCharType="end"/>
      </w:r>
      <w:r w:rsidRPr="00FE6751">
        <w:t>) float meta-data files are common to PI and DAC decoders.</w:t>
      </w:r>
    </w:p>
    <w:p w:rsidR="002F08BF" w:rsidRPr="00FE6751" w:rsidRDefault="002F08BF" w:rsidP="00715A45">
      <w:pPr>
        <w:pStyle w:val="Titre1"/>
      </w:pPr>
      <w:bookmarkStart w:id="624" w:name="_Toc460855062"/>
      <w:bookmarkStart w:id="625" w:name="_Toc43455989"/>
      <w:r w:rsidRPr="00FE6751">
        <w:lastRenderedPageBreak/>
        <w:t>Using the PI decoder</w:t>
      </w:r>
      <w:bookmarkEnd w:id="624"/>
      <w:bookmarkEnd w:id="625"/>
    </w:p>
    <w:p w:rsidR="002F08BF" w:rsidRPr="00FE6751" w:rsidRDefault="002F08BF" w:rsidP="00715A45">
      <w:pPr>
        <w:pStyle w:val="Titre2"/>
      </w:pPr>
      <w:bookmarkStart w:id="626" w:name="_Toc460855063"/>
      <w:bookmarkStart w:id="627" w:name="_Toc43455990"/>
      <w:r w:rsidRPr="00FE6751">
        <w:t>Pre-processing of float transmitted data</w:t>
      </w:r>
      <w:bookmarkEnd w:id="626"/>
      <w:bookmarkEnd w:id="627"/>
    </w:p>
    <w:p w:rsidR="002F08BF" w:rsidRPr="00FE6751" w:rsidRDefault="002F08BF" w:rsidP="002F08BF">
      <w:pPr>
        <w:pStyle w:val="Corpsdetexte"/>
      </w:pPr>
      <w:r w:rsidRPr="00FE6751">
        <w:t>To be decoded, the input raw data should first be pre-processed. This step depends on float transmission type.</w:t>
      </w:r>
    </w:p>
    <w:p w:rsidR="002F08BF" w:rsidRPr="00FE6751" w:rsidRDefault="002F08BF" w:rsidP="00715A45">
      <w:pPr>
        <w:pStyle w:val="Titre3"/>
      </w:pPr>
      <w:bookmarkStart w:id="628" w:name="_Toc460855064"/>
      <w:bookmarkStart w:id="629" w:name="_Toc43455991"/>
      <w:r w:rsidRPr="00FE6751">
        <w:t>For Argos floats</w:t>
      </w:r>
      <w:bookmarkEnd w:id="628"/>
      <w:bookmarkEnd w:id="629"/>
    </w:p>
    <w:p w:rsidR="002F08BF" w:rsidRPr="00FE6751" w:rsidRDefault="002F08BF" w:rsidP="002F08BF">
      <w:pPr>
        <w:pStyle w:val="Corpsdetexte"/>
      </w:pPr>
      <w:r w:rsidRPr="00FE6751">
        <w:t>The Argos Hex data, coming from CLS by e-mails or CD-ROM, need to be prepared to be used by the decoder. This process is done in the following steps.</w:t>
      </w:r>
    </w:p>
    <w:p w:rsidR="002F08BF" w:rsidRPr="00FE6751" w:rsidRDefault="002F08BF" w:rsidP="00715A45">
      <w:pPr>
        <w:pStyle w:val="Titre4"/>
      </w:pPr>
      <w:bookmarkStart w:id="630" w:name="_Toc43455992"/>
      <w:r w:rsidRPr="00FE6751">
        <w:t>Step #0: copy all received Argos data in a unique directory</w:t>
      </w:r>
      <w:bookmarkEnd w:id="630"/>
    </w:p>
    <w:p w:rsidR="002F08BF" w:rsidRPr="00FE6751" w:rsidRDefault="002F08BF" w:rsidP="002F08BF">
      <w:pPr>
        <w:pStyle w:val="Corpsdetexte"/>
      </w:pPr>
      <w:r w:rsidRPr="00FE6751">
        <w:t>All received data (e-mail files, CD-ROM contents, …) should be first copied in a unique directory.</w:t>
      </w:r>
    </w:p>
    <w:p w:rsidR="002F08BF" w:rsidRPr="00FE6751" w:rsidRDefault="002F08BF" w:rsidP="002F08BF">
      <w:pPr>
        <w:pStyle w:val="Corpsdetexte"/>
      </w:pPr>
      <w:r w:rsidRPr="00FE6751">
        <w:t>All these files should be at the same level of the directory (no sub-directories are allowed). Don't worry about duplicated data (step #2 will delete the duplicates).</w:t>
      </w:r>
    </w:p>
    <w:p w:rsidR="002F08BF" w:rsidRPr="00FE6751" w:rsidRDefault="002F08BF" w:rsidP="00715A45">
      <w:pPr>
        <w:pStyle w:val="Titre4"/>
      </w:pPr>
      <w:bookmarkStart w:id="631" w:name="_Toc43455993"/>
      <w:r w:rsidRPr="00FE6751">
        <w:t>Step #1: split the data</w:t>
      </w:r>
      <w:bookmarkEnd w:id="631"/>
    </w:p>
    <w:p w:rsidR="002F08BF" w:rsidRPr="00FE6751" w:rsidRDefault="002F08BF" w:rsidP="002F08BF">
      <w:pPr>
        <w:pStyle w:val="Corpsdetexte"/>
      </w:pPr>
      <w:r w:rsidRPr="00FE6751">
        <w:t>In this step we split the data by Argos Id number and by satellite pass.</w:t>
      </w:r>
    </w:p>
    <w:p w:rsidR="002F08BF" w:rsidRPr="00FE6751" w:rsidRDefault="002F08BF" w:rsidP="002F08BF">
      <w:pPr>
        <w:pStyle w:val="Corpsdetexte"/>
      </w:pPr>
      <w:r w:rsidRPr="00FE6751">
        <w:t>The input directory should be the one created on step #0. The output directory will contain one directory for each Argos Id and within each of these sub-directories, one file per satellite pass for the concerned Argos Id.</w:t>
      </w:r>
    </w:p>
    <w:p w:rsidR="002F08BF" w:rsidRPr="00FE6751" w:rsidRDefault="002F08BF" w:rsidP="002F08BF">
      <w:pPr>
        <w:pStyle w:val="Corpsdetexte"/>
      </w:pPr>
      <w:r w:rsidRPr="00FE6751">
        <w:t xml:space="preserve">The tool </w:t>
      </w:r>
      <w:r w:rsidRPr="00FE6751">
        <w:rPr>
          <w:b/>
          <w:i/>
        </w:rPr>
        <w:t>split_argos_cycle</w:t>
      </w:r>
      <w:r w:rsidRPr="00FE6751">
        <w:t xml:space="preserve"> is used for step #1.</w:t>
      </w:r>
    </w:p>
    <w:p w:rsidR="002F08BF" w:rsidRPr="00FE6751" w:rsidRDefault="002F08BF" w:rsidP="00715A45">
      <w:pPr>
        <w:pStyle w:val="Titre4"/>
      </w:pPr>
      <w:bookmarkStart w:id="632" w:name="_Toc43455994"/>
      <w:r w:rsidRPr="00FE6751">
        <w:t>Step #2: delete duplicated data</w:t>
      </w:r>
      <w:bookmarkEnd w:id="632"/>
    </w:p>
    <w:p w:rsidR="002F08BF" w:rsidRPr="00FE6751" w:rsidRDefault="002F08BF" w:rsidP="002F08BF">
      <w:pPr>
        <w:pStyle w:val="Corpsdetexte"/>
      </w:pPr>
      <w:r w:rsidRPr="00FE6751">
        <w:t>In this step we check the satellite pass files generated from step #1 and delete duplicated data.</w:t>
      </w:r>
    </w:p>
    <w:p w:rsidR="002F08BF" w:rsidRPr="00FE6751" w:rsidRDefault="002F08BF" w:rsidP="002F08BF">
      <w:pPr>
        <w:pStyle w:val="Corpsdetexte"/>
      </w:pPr>
      <w:r w:rsidRPr="00FE6751">
        <w:t xml:space="preserve">The tool </w:t>
      </w:r>
      <w:r w:rsidRPr="00FE6751">
        <w:rPr>
          <w:b/>
          <w:i/>
        </w:rPr>
        <w:t>delete_double_argos_split</w:t>
      </w:r>
      <w:r w:rsidRPr="00FE6751">
        <w:t xml:space="preserve"> is used for step #2.</w:t>
      </w:r>
    </w:p>
    <w:p w:rsidR="002F08BF" w:rsidRPr="00FE6751" w:rsidRDefault="002F08BF" w:rsidP="00715A45">
      <w:pPr>
        <w:pStyle w:val="Titre4"/>
      </w:pPr>
      <w:bookmarkStart w:id="633" w:name="_Toc43455995"/>
      <w:r w:rsidRPr="00FE6751">
        <w:t>Step #3: create Argos cycle files</w:t>
      </w:r>
      <w:bookmarkEnd w:id="633"/>
    </w:p>
    <w:p w:rsidR="002F08BF" w:rsidRPr="00FE6751" w:rsidRDefault="002F08BF" w:rsidP="002F08BF">
      <w:pPr>
        <w:pStyle w:val="Corpsdetexte"/>
      </w:pPr>
      <w:r w:rsidRPr="00FE6751">
        <w:t>In this step we create Argos cycle file (containing all the data transmitted by the float after each cycle) from satellite pass files obtained in step #2.</w:t>
      </w:r>
    </w:p>
    <w:p w:rsidR="00D822FB" w:rsidRPr="001369CF" w:rsidRDefault="002F08BF" w:rsidP="000557AF">
      <w:pPr>
        <w:autoSpaceDE w:val="0"/>
        <w:autoSpaceDN w:val="0"/>
        <w:adjustRightInd w:val="0"/>
        <w:spacing w:after="0"/>
      </w:pPr>
      <w:r w:rsidRPr="001369CF">
        <w:t xml:space="preserve">Each Argos cycle file contains the data of the satellite pass files concatenated and chronologically sorted. A new Argos cycle file is created each time we find a </w:t>
      </w:r>
      <w:r w:rsidR="00D822FB" w:rsidRPr="001369CF">
        <w:rPr>
          <w:rPrChange w:id="634" w:author="RANNOU Jean-Philippe" w:date="2020-06-19T10:34:00Z">
            <w:rPr>
              <w:highlight w:val="green"/>
            </w:rPr>
          </w:rPrChange>
        </w:rPr>
        <w:t>10</w:t>
      </w:r>
      <w:r w:rsidR="00D822FB" w:rsidRPr="001369CF">
        <w:t xml:space="preserve"> </w:t>
      </w:r>
      <w:r w:rsidRPr="001369CF">
        <w:t>(</w:t>
      </w:r>
      <w:r w:rsidRPr="001369CF">
        <w:rPr>
          <w:rStyle w:val="CodeCar"/>
          <w:rFonts w:eastAsiaTheme="minorEastAsia"/>
        </w:rPr>
        <w:t>g_decArgo_minNonTransDurForNewCycle</w:t>
      </w:r>
      <w:r w:rsidRPr="001369CF">
        <w:t xml:space="preserve"> </w:t>
      </w:r>
      <w:r w:rsidR="00D822FB" w:rsidRPr="001369CF">
        <w:rPr>
          <w:rPrChange w:id="635" w:author="RANNOU Jean-Philippe" w:date="2020-06-19T10:34:00Z">
            <w:rPr>
              <w:highlight w:val="green"/>
            </w:rPr>
          </w:rPrChange>
        </w:rPr>
        <w:t>global variable</w:t>
      </w:r>
      <w:r w:rsidR="00D822FB" w:rsidRPr="001369CF">
        <w:t xml:space="preserve">) </w:t>
      </w:r>
      <w:r w:rsidRPr="001369CF">
        <w:t>hours delay without any data transmission</w:t>
      </w:r>
      <w:r w:rsidR="00D822FB" w:rsidRPr="001369CF">
        <w:t>.</w:t>
      </w:r>
    </w:p>
    <w:p w:rsidR="002F08BF" w:rsidRPr="001369CF" w:rsidRDefault="002F08BF" w:rsidP="000557AF">
      <w:pPr>
        <w:autoSpaceDE w:val="0"/>
        <w:autoSpaceDN w:val="0"/>
        <w:adjustRightInd w:val="0"/>
        <w:spacing w:after="0"/>
      </w:pPr>
      <w:r w:rsidRPr="001369CF">
        <w:t xml:space="preserve">The tool </w:t>
      </w:r>
      <w:r w:rsidRPr="001369CF">
        <w:rPr>
          <w:b/>
          <w:i/>
        </w:rPr>
        <w:t>create_argos_cycle_files</w:t>
      </w:r>
      <w:r w:rsidRPr="001369CF">
        <w:t xml:space="preserve"> is used for step #3.</w:t>
      </w:r>
    </w:p>
    <w:p w:rsidR="002F08BF" w:rsidRPr="001369CF" w:rsidRDefault="002F08BF" w:rsidP="00715A45">
      <w:pPr>
        <w:pStyle w:val="Titre4"/>
      </w:pPr>
      <w:bookmarkStart w:id="636" w:name="_Toc43455996"/>
      <w:r w:rsidRPr="001369CF">
        <w:t>Step #4: correct Argos cycle files</w:t>
      </w:r>
      <w:bookmarkEnd w:id="636"/>
    </w:p>
    <w:p w:rsidR="002F08BF" w:rsidRPr="00FE6751" w:rsidRDefault="002F08BF" w:rsidP="002F08BF">
      <w:pPr>
        <w:pStyle w:val="Corpsdetexte"/>
      </w:pPr>
      <w:r w:rsidRPr="00FE6751">
        <w:t>In this step we check that the number of lines of each satellite pass set by CLS in the satellite pass header is consistent with the real number of lines of the satellite pass; erroneous counts are corrected in the output file.</w:t>
      </w:r>
    </w:p>
    <w:p w:rsidR="002F08BF" w:rsidRPr="00FE6751" w:rsidRDefault="002F08BF" w:rsidP="002F08BF">
      <w:pPr>
        <w:pStyle w:val="Corpsdetexte"/>
      </w:pPr>
      <w:r w:rsidRPr="00FE6751">
        <w:t xml:space="preserve">The tool </w:t>
      </w:r>
      <w:r w:rsidRPr="00FE6751">
        <w:rPr>
          <w:b/>
          <w:i/>
        </w:rPr>
        <w:t>co_cls_correct_argos_raw_file</w:t>
      </w:r>
      <w:r w:rsidRPr="00FE6751">
        <w:t xml:space="preserve"> is used for step #4.</w:t>
      </w:r>
    </w:p>
    <w:p w:rsidR="002F08BF" w:rsidRPr="00FE6751" w:rsidRDefault="002F08BF" w:rsidP="00715A45">
      <w:pPr>
        <w:pStyle w:val="Titre4"/>
      </w:pPr>
      <w:bookmarkStart w:id="637" w:name="_Toc43455997"/>
      <w:r w:rsidRPr="00FE6751">
        <w:t>Step #5: name Argos cycle files</w:t>
      </w:r>
      <w:bookmarkEnd w:id="637"/>
    </w:p>
    <w:p w:rsidR="002F08BF" w:rsidRPr="00FE6751" w:rsidRDefault="002F08BF" w:rsidP="002F08BF">
      <w:pPr>
        <w:pStyle w:val="Corpsdetexte"/>
      </w:pPr>
      <w:r w:rsidRPr="00FE6751">
        <w:t>In this step we compute the cycle number associated to each Argos cycle file and create the final name of the file.</w:t>
      </w:r>
    </w:p>
    <w:p w:rsidR="002F08BF" w:rsidRPr="00FE6751" w:rsidRDefault="002F08BF" w:rsidP="002F08BF">
      <w:pPr>
        <w:pStyle w:val="Corpsdetexte"/>
      </w:pPr>
      <w:r w:rsidRPr="00FE6751">
        <w:t>The name of the Argos cycle file should be:</w:t>
      </w:r>
    </w:p>
    <w:p w:rsidR="002F08BF" w:rsidRPr="00FE6751" w:rsidRDefault="002F08BF" w:rsidP="002F08BF">
      <w:pPr>
        <w:pStyle w:val="Corpsdetexte"/>
      </w:pPr>
      <w:r w:rsidRPr="00FE6751">
        <w:rPr>
          <w:i/>
        </w:rPr>
        <w:t>ArgosId_YYYY-MM-DD-hh-mm-ss_WMO_CyNum.txt</w:t>
      </w:r>
      <w:r w:rsidRPr="00FE6751">
        <w:t xml:space="preserve">, where </w:t>
      </w:r>
    </w:p>
    <w:p w:rsidR="002F08BF" w:rsidRPr="00FE6751" w:rsidRDefault="002F08BF" w:rsidP="002F08BF">
      <w:pPr>
        <w:pStyle w:val="Corpsdetexte"/>
        <w:widowControl w:val="0"/>
        <w:numPr>
          <w:ilvl w:val="0"/>
          <w:numId w:val="29"/>
        </w:numPr>
        <w:suppressAutoHyphens/>
      </w:pPr>
      <w:r w:rsidRPr="00FE6751">
        <w:rPr>
          <w:i/>
        </w:rPr>
        <w:t>ArgosId</w:t>
      </w:r>
      <w:r w:rsidRPr="00FE6751">
        <w:t>: is the float PTT number (on 6 digits),</w:t>
      </w:r>
    </w:p>
    <w:p w:rsidR="002F08BF" w:rsidRPr="00FE6751" w:rsidRDefault="002F08BF" w:rsidP="002F08BF">
      <w:pPr>
        <w:pStyle w:val="Corpsdetexte"/>
        <w:widowControl w:val="0"/>
        <w:numPr>
          <w:ilvl w:val="0"/>
          <w:numId w:val="29"/>
        </w:numPr>
        <w:suppressAutoHyphens/>
      </w:pPr>
      <w:r w:rsidRPr="00FE6751">
        <w:rPr>
          <w:i/>
        </w:rPr>
        <w:lastRenderedPageBreak/>
        <w:t>YYYY-MM-DD-hh-mm-ss</w:t>
      </w:r>
      <w:r w:rsidRPr="00FE6751">
        <w:t>: is the date of the earlier float message of the file,</w:t>
      </w:r>
    </w:p>
    <w:p w:rsidR="002F08BF" w:rsidRPr="00FE6751" w:rsidRDefault="002F08BF" w:rsidP="002F08BF">
      <w:pPr>
        <w:pStyle w:val="Corpsdetexte"/>
        <w:widowControl w:val="0"/>
        <w:numPr>
          <w:ilvl w:val="0"/>
          <w:numId w:val="29"/>
        </w:numPr>
        <w:suppressAutoHyphens/>
      </w:pPr>
      <w:r w:rsidRPr="00FE6751">
        <w:rPr>
          <w:i/>
        </w:rPr>
        <w:t>WMO</w:t>
      </w:r>
      <w:r w:rsidRPr="00FE6751">
        <w:t>: is the float WMO number,</w:t>
      </w:r>
    </w:p>
    <w:p w:rsidR="002F08BF" w:rsidRPr="00FE6751" w:rsidRDefault="002F08BF" w:rsidP="002F08BF">
      <w:pPr>
        <w:pStyle w:val="Corpsdetexte"/>
        <w:widowControl w:val="0"/>
        <w:numPr>
          <w:ilvl w:val="0"/>
          <w:numId w:val="29"/>
        </w:numPr>
        <w:suppressAutoHyphens/>
      </w:pPr>
      <w:r w:rsidRPr="00FE6751">
        <w:rPr>
          <w:i/>
        </w:rPr>
        <w:t>CyNum</w:t>
      </w:r>
      <w:r w:rsidRPr="00FE6751">
        <w:t>: is the cycle number.</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30"/>
        </w:numPr>
        <w:suppressAutoHyphens/>
      </w:pPr>
      <w:r w:rsidRPr="00FE6751">
        <w:rPr>
          <w:i/>
        </w:rPr>
        <w:t>WMO</w:t>
      </w:r>
      <w:r w:rsidRPr="00FE6751">
        <w:t xml:space="preserve"> can be equal to 'WWWWWWW' if the ArgosId to WMO link is unknown at the time of reception of the data,</w:t>
      </w:r>
    </w:p>
    <w:p w:rsidR="002F08BF" w:rsidRPr="00FE6751" w:rsidRDefault="002F08BF" w:rsidP="002F08BF">
      <w:pPr>
        <w:pStyle w:val="Corpsdetexte"/>
        <w:widowControl w:val="0"/>
        <w:numPr>
          <w:ilvl w:val="0"/>
          <w:numId w:val="30"/>
        </w:numPr>
        <w:suppressAutoHyphens/>
      </w:pPr>
      <w:r w:rsidRPr="00FE6751">
        <w:rPr>
          <w:i/>
        </w:rPr>
        <w:t>CyNum</w:t>
      </w:r>
      <w:r w:rsidRPr="00FE6751">
        <w:t xml:space="preserve"> can be equal to:</w:t>
      </w:r>
    </w:p>
    <w:p w:rsidR="002F08BF" w:rsidRPr="00FE6751" w:rsidRDefault="002F08BF" w:rsidP="002F08BF">
      <w:pPr>
        <w:pStyle w:val="Corpsdetexte"/>
        <w:widowControl w:val="0"/>
        <w:numPr>
          <w:ilvl w:val="1"/>
          <w:numId w:val="30"/>
        </w:numPr>
        <w:suppressAutoHyphens/>
      </w:pPr>
      <w:r w:rsidRPr="00FE6751">
        <w:t>'EEE': empty file (not at least one float message),</w:t>
      </w:r>
    </w:p>
    <w:p w:rsidR="002F08BF" w:rsidRPr="00FE6751" w:rsidRDefault="002F08BF" w:rsidP="002F08BF">
      <w:pPr>
        <w:pStyle w:val="Corpsdetexte"/>
        <w:widowControl w:val="0"/>
        <w:numPr>
          <w:ilvl w:val="1"/>
          <w:numId w:val="30"/>
        </w:numPr>
        <w:suppressAutoHyphens/>
      </w:pPr>
      <w:r w:rsidRPr="00FE6751">
        <w:t>'WWW': ArgosId to WMO link is unknown at the time of reception of the data,</w:t>
      </w:r>
    </w:p>
    <w:p w:rsidR="002F08BF" w:rsidRPr="00FE6751" w:rsidRDefault="002F08BF" w:rsidP="002F08BF">
      <w:pPr>
        <w:pStyle w:val="Corpsdetexte"/>
        <w:widowControl w:val="0"/>
        <w:numPr>
          <w:ilvl w:val="1"/>
          <w:numId w:val="30"/>
        </w:numPr>
        <w:suppressAutoHyphens/>
      </w:pPr>
      <w:r w:rsidRPr="00FE6751">
        <w:t>'MMM': meta-data unavailable to compute cycle number,</w:t>
      </w:r>
    </w:p>
    <w:p w:rsidR="002F08BF" w:rsidRPr="00FE6751" w:rsidRDefault="002F08BF" w:rsidP="002F08BF">
      <w:pPr>
        <w:pStyle w:val="Corpsdetexte"/>
        <w:widowControl w:val="0"/>
        <w:numPr>
          <w:ilvl w:val="1"/>
          <w:numId w:val="30"/>
        </w:numPr>
        <w:suppressAutoHyphens/>
      </w:pPr>
      <w:r w:rsidRPr="00FE6751">
        <w:t>'TTT': test data (dated before float launch date),</w:t>
      </w:r>
    </w:p>
    <w:p w:rsidR="002F08BF" w:rsidRPr="00FE6751" w:rsidRDefault="002F08BF" w:rsidP="002F08BF">
      <w:pPr>
        <w:pStyle w:val="Corpsdetexte"/>
        <w:widowControl w:val="0"/>
        <w:numPr>
          <w:ilvl w:val="1"/>
          <w:numId w:val="30"/>
        </w:numPr>
        <w:suppressAutoHyphens/>
      </w:pPr>
      <w:r w:rsidRPr="00FE6751">
        <w:t>'GGG': ghost messages,</w:t>
      </w:r>
    </w:p>
    <w:p w:rsidR="002F08BF" w:rsidRPr="00FE6751" w:rsidRDefault="002F08BF" w:rsidP="002F08BF">
      <w:pPr>
        <w:pStyle w:val="Corpsdetexte"/>
        <w:widowControl w:val="0"/>
        <w:numPr>
          <w:ilvl w:val="1"/>
          <w:numId w:val="30"/>
        </w:numPr>
        <w:suppressAutoHyphens/>
      </w:pPr>
      <w:r w:rsidRPr="00FE6751">
        <w:t>'UUU': cycle number value (manually) disabled by the user.</w:t>
      </w:r>
    </w:p>
    <w:p w:rsidR="002F08BF" w:rsidRPr="001369CF" w:rsidRDefault="002F08BF" w:rsidP="002F08BF">
      <w:pPr>
        <w:pStyle w:val="Corpsdetexte"/>
        <w:rPr>
          <w:b/>
        </w:rPr>
      </w:pPr>
      <w:r w:rsidRPr="00FE6751">
        <w:rPr>
          <w:b/>
        </w:rPr>
        <w:t xml:space="preserve">Only 'identified' cycle files (i.e. with valid </w:t>
      </w:r>
      <w:r w:rsidRPr="00FE6751">
        <w:rPr>
          <w:b/>
          <w:i/>
        </w:rPr>
        <w:t>WMO</w:t>
      </w:r>
      <w:r w:rsidRPr="00FE6751">
        <w:rPr>
          <w:b/>
        </w:rPr>
        <w:t xml:space="preserve"> and </w:t>
      </w:r>
      <w:r w:rsidRPr="00FE6751">
        <w:rPr>
          <w:b/>
          <w:i/>
        </w:rPr>
        <w:t>CyNum</w:t>
      </w:r>
      <w:r w:rsidRPr="00FE6751">
        <w:rPr>
          <w:b/>
        </w:rPr>
        <w:t xml:space="preserve"> numbers) are processed by the </w:t>
      </w:r>
      <w:r w:rsidRPr="001369CF">
        <w:rPr>
          <w:b/>
        </w:rPr>
        <w:t>decoder.</w:t>
      </w:r>
    </w:p>
    <w:p w:rsidR="002F08BF" w:rsidRPr="001369CF" w:rsidRDefault="002F08BF" w:rsidP="002F08BF">
      <w:pPr>
        <w:pStyle w:val="Corpsdetexte"/>
      </w:pPr>
      <w:r w:rsidRPr="001369CF">
        <w:t xml:space="preserve">The tool </w:t>
      </w:r>
      <w:r w:rsidRPr="001369CF">
        <w:rPr>
          <w:b/>
          <w:i/>
        </w:rPr>
        <w:t>move_and_rename_prv_argos_files</w:t>
      </w:r>
      <w:r w:rsidRPr="001369CF">
        <w:t xml:space="preserve"> or </w:t>
      </w:r>
      <w:r w:rsidRPr="001369CF">
        <w:rPr>
          <w:b/>
          <w:i/>
        </w:rPr>
        <w:t>move_and_rename_apx_argos_files</w:t>
      </w:r>
      <w:r w:rsidRPr="001369CF">
        <w:t xml:space="preserve"> is used for step #5. It uses </w:t>
      </w:r>
      <w:r w:rsidR="00D822FB" w:rsidRPr="001369CF">
        <w:rPr>
          <w:rPrChange w:id="638" w:author="RANNOU Jean-Philippe" w:date="2020-06-19T10:34:00Z">
            <w:rPr>
              <w:highlight w:val="green"/>
            </w:rPr>
          </w:rPrChange>
        </w:rPr>
        <w:t>information from</w:t>
      </w:r>
      <w:r w:rsidRPr="001369CF">
        <w:t xml:space="preserve"> the json meta-data files.</w:t>
      </w:r>
    </w:p>
    <w:p w:rsidR="002F08BF" w:rsidRPr="001369CF" w:rsidRDefault="002F08BF" w:rsidP="00715A45">
      <w:pPr>
        <w:pStyle w:val="Titre4"/>
      </w:pPr>
      <w:bookmarkStart w:id="639" w:name="_Toc43455998"/>
      <w:r w:rsidRPr="001369CF">
        <w:t>Step #6: clean ghost data at the end of Argos cycle files</w:t>
      </w:r>
      <w:bookmarkEnd w:id="639"/>
    </w:p>
    <w:p w:rsidR="002F08BF" w:rsidRPr="00FE6751" w:rsidRDefault="002F08BF" w:rsidP="002F08BF">
      <w:pPr>
        <w:pStyle w:val="Corpsdetexte"/>
      </w:pPr>
      <w:r w:rsidRPr="001369CF">
        <w:t>In this step we try to detect data</w:t>
      </w:r>
      <w:r w:rsidRPr="00FE6751">
        <w:t xml:space="preserve"> from a ghost transmission at the end of the cycle file and to move it to another appropriate cycle file.</w:t>
      </w:r>
    </w:p>
    <w:p w:rsidR="002F08BF" w:rsidRPr="00FE6751" w:rsidRDefault="002F08BF" w:rsidP="002F08BF">
      <w:pPr>
        <w:pStyle w:val="Corpsdetexte"/>
      </w:pPr>
      <w:r w:rsidRPr="00FE6751">
        <w:t>This step is applied to Apex data only (since a reliable Last Message Time (LMT) is crucial for the determination of the Apex cycle timings).</w:t>
      </w:r>
    </w:p>
    <w:p w:rsidR="002F08BF" w:rsidRPr="00FE6751" w:rsidRDefault="002F08BF" w:rsidP="002F08BF">
      <w:pPr>
        <w:pStyle w:val="Corpsdetexte"/>
      </w:pPr>
      <w:r w:rsidRPr="00FE6751">
        <w:t xml:space="preserve">The tool </w:t>
      </w:r>
      <w:r w:rsidRPr="00FE6751">
        <w:rPr>
          <w:b/>
          <w:i/>
        </w:rPr>
        <w:t>clean_ghost_in_apx_argos_cycle_files</w:t>
      </w:r>
      <w:r w:rsidRPr="00FE6751">
        <w:t xml:space="preserve"> is used for step #5.</w:t>
      </w:r>
    </w:p>
    <w:p w:rsidR="002F08BF" w:rsidRPr="00FE6751" w:rsidRDefault="002F08BF" w:rsidP="00715A45">
      <w:pPr>
        <w:pStyle w:val="Titre4"/>
      </w:pPr>
      <w:bookmarkStart w:id="640" w:name="_Toc43455999"/>
      <w:r w:rsidRPr="00FE6751">
        <w:t>Final step: check the processed output files</w:t>
      </w:r>
      <w:bookmarkEnd w:id="640"/>
    </w:p>
    <w:p w:rsidR="002F08BF" w:rsidRPr="00FE6751" w:rsidRDefault="002F08BF" w:rsidP="002F08BF">
      <w:pPr>
        <w:pStyle w:val="Corpsdetexte"/>
      </w:pPr>
      <w:r w:rsidRPr="00FE6751">
        <w:t xml:space="preserve">Use the tool </w:t>
      </w:r>
      <w:r w:rsidRPr="00FE6751">
        <w:rPr>
          <w:b/>
          <w:i/>
        </w:rPr>
        <w:t>check_argos_cycle_files</w:t>
      </w:r>
      <w:r w:rsidRPr="00FE6751">
        <w:t xml:space="preserve"> to check the work done and the file contents (particularly in columns 'D' to 'G' of the CSV file generated by this tool).</w:t>
      </w:r>
    </w:p>
    <w:p w:rsidR="002F08BF" w:rsidRPr="00FE6751" w:rsidRDefault="002F08BF" w:rsidP="002F08BF">
      <w:pPr>
        <w:pStyle w:val="Corpsdetexte"/>
      </w:pPr>
    </w:p>
    <w:p w:rsidR="002F08BF" w:rsidRPr="00FE6751" w:rsidRDefault="002F08BF" w:rsidP="002F08BF">
      <w:pPr>
        <w:pStyle w:val="Corpsdetexte"/>
      </w:pPr>
      <w:r w:rsidRPr="00FE6751">
        <w:t>The output files can be used for decoding (</w:t>
      </w:r>
      <w:r w:rsidRPr="00FE6751">
        <w:rPr>
          <w:rStyle w:val="CodeCar"/>
          <w:rFonts w:eastAsiaTheme="minorEastAsia"/>
        </w:rPr>
        <w:t>DIR_INPUT_HEX_ARGOS_FILE_FORMAT_1</w:t>
      </w:r>
      <w:r w:rsidRPr="00FE6751">
        <w:t xml:space="preserve"> directory).</w:t>
      </w:r>
    </w:p>
    <w:p w:rsidR="002F08BF" w:rsidRPr="00FE6751" w:rsidRDefault="002F08BF" w:rsidP="002F08BF">
      <w:pPr>
        <w:pStyle w:val="Corpsdetexte"/>
      </w:pPr>
    </w:p>
    <w:p w:rsidR="002F08BF" w:rsidRPr="00FE6751" w:rsidRDefault="002F08BF" w:rsidP="002F08BF">
      <w:pPr>
        <w:pStyle w:val="Corpsdetexte"/>
        <w:rPr>
          <w:b/>
        </w:rPr>
      </w:pPr>
      <w:r w:rsidRPr="00FE6751">
        <w:rPr>
          <w:b/>
        </w:rPr>
        <w:t xml:space="preserve">Note also that the tool </w:t>
      </w:r>
      <w:r w:rsidRPr="00FE6751">
        <w:rPr>
          <w:b/>
          <w:i/>
        </w:rPr>
        <w:t>process_argos_data_prv</w:t>
      </w:r>
      <w:r w:rsidRPr="00FE6751">
        <w:rPr>
          <w:b/>
        </w:rPr>
        <w:t xml:space="preserve"> (for NKE and Metocean floats) or </w:t>
      </w:r>
      <w:r w:rsidRPr="00FE6751">
        <w:rPr>
          <w:b/>
          <w:i/>
        </w:rPr>
        <w:t>process_argos_data_apx</w:t>
      </w:r>
      <w:r w:rsidRPr="00FE6751">
        <w:rPr>
          <w:b/>
        </w:rPr>
        <w:t xml:space="preserve"> (for Apex floats) can be used to process these steps.</w:t>
      </w:r>
    </w:p>
    <w:p w:rsidR="002F08BF" w:rsidRPr="00FE6751" w:rsidRDefault="002F08BF" w:rsidP="00715A45">
      <w:pPr>
        <w:pStyle w:val="Titre3"/>
      </w:pPr>
      <w:bookmarkStart w:id="641" w:name="_Toc460855065"/>
      <w:bookmarkStart w:id="642" w:name="_Toc43456000"/>
      <w:r w:rsidRPr="00FE6751">
        <w:t>For Iridium SBD floats</w:t>
      </w:r>
      <w:bookmarkEnd w:id="641"/>
      <w:bookmarkEnd w:id="642"/>
    </w:p>
    <w:p w:rsidR="002F08BF" w:rsidRPr="00FE6751" w:rsidRDefault="002F08BF" w:rsidP="00715A45">
      <w:pPr>
        <w:pStyle w:val="Titre4"/>
      </w:pPr>
      <w:bookmarkStart w:id="643" w:name="_Ref459295885"/>
      <w:bookmarkStart w:id="644" w:name="_Toc43456001"/>
      <w:r w:rsidRPr="00FE6751">
        <w:t>Rename the mail files</w:t>
      </w:r>
      <w:bookmarkEnd w:id="643"/>
      <w:bookmarkEnd w:id="644"/>
    </w:p>
    <w:p w:rsidR="002F08BF" w:rsidRPr="00FE6751" w:rsidRDefault="002F08BF" w:rsidP="002F08BF">
      <w:pPr>
        <w:pStyle w:val="Corpsdetexte"/>
      </w:pPr>
      <w:r w:rsidRPr="00FE6751">
        <w:t xml:space="preserve">The incoming Iridium mail files should be renamed to be used by the decoder. This can be done with the tool </w:t>
      </w:r>
      <w:r w:rsidRPr="00FE6751">
        <w:rPr>
          <w:b/>
          <w:i/>
        </w:rPr>
        <w:t>move_and_rename_iridium_sbd_mail_files</w:t>
      </w:r>
      <w:r w:rsidRPr="00FE6751">
        <w:t>.</w:t>
      </w:r>
    </w:p>
    <w:p w:rsidR="002F08BF" w:rsidRPr="00FE6751" w:rsidRDefault="002F08BF" w:rsidP="002F08BF">
      <w:pPr>
        <w:pStyle w:val="Corpsdetexte"/>
      </w:pPr>
      <w:r w:rsidRPr="00FE6751">
        <w:t>Each processed file will be renamed:</w:t>
      </w:r>
    </w:p>
    <w:p w:rsidR="002F08BF" w:rsidRPr="00FE6751" w:rsidRDefault="002F08BF" w:rsidP="002F08BF">
      <w:pPr>
        <w:pStyle w:val="Corpsdetexte"/>
      </w:pPr>
      <w:r w:rsidRPr="00FE6751">
        <w:rPr>
          <w:i/>
        </w:rPr>
        <w:t>co_YYYYMMDDThhmmss_IMEI_MOMSN_MTMSN_PID.txt</w:t>
      </w:r>
      <w:r w:rsidRPr="00FE6751">
        <w:t>, where</w:t>
      </w:r>
    </w:p>
    <w:p w:rsidR="002F08BF" w:rsidRPr="00FE6751" w:rsidRDefault="002F08BF" w:rsidP="002F08BF">
      <w:pPr>
        <w:pStyle w:val="Corpsdetexte"/>
        <w:widowControl w:val="0"/>
        <w:numPr>
          <w:ilvl w:val="0"/>
          <w:numId w:val="31"/>
        </w:numPr>
        <w:suppressAutoHyphens/>
      </w:pPr>
      <w:r w:rsidRPr="00FE6751">
        <w:rPr>
          <w:i/>
        </w:rPr>
        <w:t>YYYYMMDDThhmmss</w:t>
      </w:r>
      <w:r w:rsidRPr="00FE6751">
        <w:t>: is the date of the Iridium session,</w:t>
      </w:r>
    </w:p>
    <w:p w:rsidR="002F08BF" w:rsidRPr="00FE6751" w:rsidRDefault="002F08BF" w:rsidP="002F08BF">
      <w:pPr>
        <w:pStyle w:val="Corpsdetexte"/>
        <w:widowControl w:val="0"/>
        <w:numPr>
          <w:ilvl w:val="0"/>
          <w:numId w:val="31"/>
        </w:numPr>
        <w:suppressAutoHyphens/>
      </w:pPr>
      <w:r w:rsidRPr="00FE6751">
        <w:rPr>
          <w:i/>
        </w:rPr>
        <w:t>IMEI</w:t>
      </w:r>
      <w:r w:rsidRPr="00FE6751">
        <w:t>: is the float IMEI number,</w:t>
      </w:r>
    </w:p>
    <w:p w:rsidR="002F08BF" w:rsidRPr="001369CF" w:rsidRDefault="002F08BF" w:rsidP="002F08BF">
      <w:pPr>
        <w:pStyle w:val="Corpsdetexte"/>
        <w:widowControl w:val="0"/>
        <w:numPr>
          <w:ilvl w:val="0"/>
          <w:numId w:val="31"/>
        </w:numPr>
        <w:suppressAutoHyphens/>
      </w:pPr>
      <w:r w:rsidRPr="00FE6751">
        <w:rPr>
          <w:i/>
        </w:rPr>
        <w:lastRenderedPageBreak/>
        <w:t>MOMSN</w:t>
      </w:r>
      <w:r w:rsidRPr="00FE6751">
        <w:t xml:space="preserve">, </w:t>
      </w:r>
      <w:r w:rsidRPr="00FE6751">
        <w:rPr>
          <w:i/>
        </w:rPr>
        <w:t>MTMSN</w:t>
      </w:r>
      <w:r w:rsidRPr="00FE6751">
        <w:t xml:space="preserve">: are the MOMSN and MTMSN </w:t>
      </w:r>
      <w:r w:rsidRPr="001369CF">
        <w:t>numbers of the transmission,</w:t>
      </w:r>
    </w:p>
    <w:p w:rsidR="002F08BF" w:rsidRPr="001369CF" w:rsidRDefault="002F08BF" w:rsidP="002F08BF">
      <w:pPr>
        <w:pStyle w:val="Corpsdetexte"/>
        <w:widowControl w:val="0"/>
        <w:numPr>
          <w:ilvl w:val="0"/>
          <w:numId w:val="31"/>
        </w:numPr>
        <w:suppressAutoHyphens/>
      </w:pPr>
      <w:r w:rsidRPr="001369CF">
        <w:rPr>
          <w:i/>
        </w:rPr>
        <w:t>PID</w:t>
      </w:r>
      <w:r w:rsidRPr="001369CF">
        <w:t>: is the PID of the process that collected the mail (unused</w:t>
      </w:r>
      <w:r w:rsidR="00D822FB" w:rsidRPr="001369CF">
        <w:t xml:space="preserve"> </w:t>
      </w:r>
      <w:r w:rsidR="00D822FB" w:rsidRPr="001369CF">
        <w:rPr>
          <w:rPrChange w:id="645" w:author="RANNOU Jean-Philippe" w:date="2020-06-19T10:35:00Z">
            <w:rPr>
              <w:highlight w:val="green"/>
            </w:rPr>
          </w:rPrChange>
        </w:rPr>
        <w:t>by the decoder</w:t>
      </w:r>
      <w:r w:rsidRPr="001369CF">
        <w:t>).</w:t>
      </w:r>
    </w:p>
    <w:p w:rsidR="002F08BF" w:rsidRPr="00FE6751" w:rsidRDefault="002F08BF" w:rsidP="002F08BF">
      <w:pPr>
        <w:pStyle w:val="Corpsdetexte"/>
      </w:pPr>
      <w:r w:rsidRPr="001369CF">
        <w:t>The newly named files can then be moved to the repository (</w:t>
      </w:r>
      <w:r w:rsidRPr="001369CF">
        <w:rPr>
          <w:rStyle w:val="CodeCar"/>
          <w:rFonts w:eastAsiaTheme="minorEastAsia"/>
        </w:rPr>
        <w:t>DIR_INPUT_RSYNC_</w:t>
      </w:r>
      <w:r w:rsidRPr="00FE6751">
        <w:rPr>
          <w:rStyle w:val="CodeCar"/>
          <w:rFonts w:eastAsiaTheme="minorEastAsia"/>
        </w:rPr>
        <w:t>DATA</w:t>
      </w:r>
      <w:r w:rsidRPr="00FE6751">
        <w:t xml:space="preserve"> directory).</w:t>
      </w:r>
    </w:p>
    <w:p w:rsidR="002F08BF" w:rsidRPr="00FE6751" w:rsidRDefault="002F08BF" w:rsidP="00715A45">
      <w:pPr>
        <w:pStyle w:val="Titre4"/>
      </w:pPr>
      <w:bookmarkStart w:id="646" w:name="_Ref459295204"/>
      <w:bookmarkStart w:id="647" w:name="_Toc43456002"/>
      <w:r w:rsidRPr="00FE6751">
        <w:t>Duplicate the mail files</w:t>
      </w:r>
      <w:bookmarkEnd w:id="646"/>
      <w:bookmarkEnd w:id="647"/>
    </w:p>
    <w:p w:rsidR="002F08BF" w:rsidRPr="00FE6751" w:rsidRDefault="002F08BF" w:rsidP="002F08BF">
      <w:pPr>
        <w:pStyle w:val="Corpsdetexte"/>
      </w:pPr>
      <w:r w:rsidRPr="00FE6751">
        <w:t>To be decoded, the Iridium mail files should be duplicated from the repository (</w:t>
      </w:r>
      <w:r w:rsidRPr="00FE6751">
        <w:rPr>
          <w:rStyle w:val="CodeCar"/>
          <w:rFonts w:eastAsiaTheme="minorEastAsia"/>
        </w:rPr>
        <w:t>DIR_INPUT_RSYNC_DATA</w:t>
      </w:r>
      <w:r w:rsidRPr="00FE6751">
        <w:t xml:space="preserve"> directory) to the decoder specific directory (</w:t>
      </w:r>
      <w:r w:rsidRPr="00FE6751">
        <w:rPr>
          <w:rStyle w:val="CodeCar"/>
          <w:rFonts w:eastAsiaTheme="minorEastAsia"/>
        </w:rPr>
        <w:t>IRIDIUM_DATA_DIRECTORY</w:t>
      </w:r>
      <w:r w:rsidRPr="00FE6751">
        <w:t xml:space="preserve"> directory). This can be done with the tool </w:t>
      </w:r>
      <w:r w:rsidRPr="00FE6751">
        <w:rPr>
          <w:b/>
          <w:i/>
        </w:rPr>
        <w:t>copy_iridium_mail_files</w:t>
      </w:r>
      <w:r w:rsidRPr="00FE6751">
        <w:t>.</w:t>
      </w:r>
    </w:p>
    <w:p w:rsidR="002F08BF" w:rsidRPr="001369CF" w:rsidRDefault="002F08BF" w:rsidP="00715A45">
      <w:pPr>
        <w:pStyle w:val="Titre3"/>
      </w:pPr>
      <w:bookmarkStart w:id="648" w:name="_Toc460855066"/>
      <w:bookmarkStart w:id="649" w:name="_Toc43456003"/>
      <w:r w:rsidRPr="001369CF">
        <w:t>For Iridium RUDICS floats</w:t>
      </w:r>
      <w:bookmarkEnd w:id="648"/>
      <w:bookmarkEnd w:id="649"/>
    </w:p>
    <w:p w:rsidR="002F08BF" w:rsidRPr="001369CF" w:rsidRDefault="002F08BF" w:rsidP="00715A45">
      <w:pPr>
        <w:pStyle w:val="Titre4"/>
      </w:pPr>
      <w:bookmarkStart w:id="650" w:name="_Toc43456004"/>
      <w:r w:rsidRPr="001369CF">
        <w:t>Duplicate the Iridium files</w:t>
      </w:r>
      <w:bookmarkEnd w:id="650"/>
    </w:p>
    <w:p w:rsidR="002F08BF" w:rsidRPr="00FE6751" w:rsidRDefault="002F08BF" w:rsidP="002F08BF">
      <w:pPr>
        <w:pStyle w:val="Corpsdetexte"/>
      </w:pPr>
      <w:r w:rsidRPr="001369CF">
        <w:t>To be decoded, the Iridium files should be duplicated from the repository (</w:t>
      </w:r>
      <w:r w:rsidRPr="001369CF">
        <w:rPr>
          <w:rStyle w:val="CodeCar"/>
          <w:rFonts w:eastAsiaTheme="minorEastAsia"/>
        </w:rPr>
        <w:t>DIR_INPUT_RSYNC_DATA</w:t>
      </w:r>
      <w:r w:rsidRPr="001369CF">
        <w:t xml:space="preserve"> directory) to the decoder specific directory (</w:t>
      </w:r>
      <w:r w:rsidRPr="001369CF">
        <w:rPr>
          <w:rStyle w:val="CodeCar"/>
          <w:rFonts w:eastAsiaTheme="minorEastAsia"/>
        </w:rPr>
        <w:t>IRIDIUM_DATA_DIRECTORY</w:t>
      </w:r>
      <w:r w:rsidRPr="001369CF">
        <w:t xml:space="preserve"> directory). This can be done with the tool</w:t>
      </w:r>
      <w:r w:rsidR="00C255B6" w:rsidRPr="001369CF">
        <w:t>s</w:t>
      </w:r>
      <w:r w:rsidRPr="001369CF">
        <w:t xml:space="preserve"> </w:t>
      </w:r>
      <w:r w:rsidRPr="001369CF">
        <w:rPr>
          <w:b/>
          <w:i/>
        </w:rPr>
        <w:t>copy_remocean_sbd_files</w:t>
      </w:r>
      <w:r w:rsidR="00C255B6" w:rsidRPr="001369CF">
        <w:rPr>
          <w:b/>
        </w:rPr>
        <w:t xml:space="preserve"> </w:t>
      </w:r>
      <w:r w:rsidR="00C255B6" w:rsidRPr="001369CF">
        <w:t>or</w:t>
      </w:r>
      <w:r w:rsidR="00C255B6" w:rsidRPr="001369CF">
        <w:rPr>
          <w:b/>
        </w:rPr>
        <w:t xml:space="preserve"> </w:t>
      </w:r>
      <w:r w:rsidR="00C255B6" w:rsidRPr="001369CF">
        <w:rPr>
          <w:b/>
          <w:i/>
        </w:rPr>
        <w:t>copy_cts5_files</w:t>
      </w:r>
      <w:r w:rsidR="00A30358" w:rsidRPr="001369CF">
        <w:t xml:space="preserve"> </w:t>
      </w:r>
      <w:r w:rsidR="00A30358" w:rsidRPr="001369CF">
        <w:rPr>
          <w:rPrChange w:id="651" w:author="RANNOU Jean-Philippe" w:date="2020-06-19T10:35:00Z">
            <w:rPr>
              <w:highlight w:val="green"/>
            </w:rPr>
          </w:rPrChange>
        </w:rPr>
        <w:t xml:space="preserve">or </w:t>
      </w:r>
      <w:r w:rsidR="00A30358" w:rsidRPr="001369CF">
        <w:rPr>
          <w:b/>
          <w:i/>
          <w:rPrChange w:id="652" w:author="RANNOU Jean-Philippe" w:date="2020-06-19T10:35:00Z">
            <w:rPr>
              <w:b/>
              <w:i/>
              <w:highlight w:val="green"/>
            </w:rPr>
          </w:rPrChange>
        </w:rPr>
        <w:t>copy_apx_iridium_rudics_files</w:t>
      </w:r>
      <w:r w:rsidR="00A30358" w:rsidRPr="001369CF">
        <w:rPr>
          <w:rPrChange w:id="653" w:author="RANNOU Jean-Philippe" w:date="2020-06-19T10:35:00Z">
            <w:rPr>
              <w:highlight w:val="green"/>
            </w:rPr>
          </w:rPrChange>
        </w:rPr>
        <w:t xml:space="preserve"> or </w:t>
      </w:r>
      <w:r w:rsidR="00A30358" w:rsidRPr="001369CF">
        <w:rPr>
          <w:b/>
          <w:i/>
          <w:rPrChange w:id="654" w:author="RANNOU Jean-Philippe" w:date="2020-06-19T10:35:00Z">
            <w:rPr>
              <w:b/>
              <w:i/>
              <w:highlight w:val="green"/>
            </w:rPr>
          </w:rPrChange>
        </w:rPr>
        <w:t>copy_apx_apf11_iridium_rudics_files</w:t>
      </w:r>
      <w:r w:rsidR="00A30358" w:rsidRPr="001369CF">
        <w:rPr>
          <w:rPrChange w:id="655" w:author="RANNOU Jean-Philippe" w:date="2020-06-19T10:35:00Z">
            <w:rPr>
              <w:highlight w:val="green"/>
            </w:rPr>
          </w:rPrChange>
        </w:rPr>
        <w:t xml:space="preserve"> or </w:t>
      </w:r>
      <w:r w:rsidR="00A30358" w:rsidRPr="001369CF">
        <w:rPr>
          <w:b/>
          <w:i/>
          <w:rPrChange w:id="656" w:author="RANNOU Jean-Philippe" w:date="2020-06-19T10:35:00Z">
            <w:rPr>
              <w:b/>
              <w:i/>
              <w:highlight w:val="green"/>
            </w:rPr>
          </w:rPrChange>
        </w:rPr>
        <w:t>copy_nemo_files</w:t>
      </w:r>
      <w:r w:rsidRPr="001369CF">
        <w:t>.</w:t>
      </w:r>
    </w:p>
    <w:p w:rsidR="002F08BF" w:rsidRPr="00FE6751" w:rsidRDefault="002F08BF" w:rsidP="00715A45">
      <w:pPr>
        <w:pStyle w:val="Titre2"/>
      </w:pPr>
      <w:r w:rsidRPr="00FE6751">
        <w:br w:type="page"/>
      </w:r>
      <w:bookmarkStart w:id="657" w:name="_Toc460855067"/>
      <w:bookmarkStart w:id="658" w:name="_Toc43456005"/>
      <w:r w:rsidRPr="00FE6751">
        <w:lastRenderedPageBreak/>
        <w:t>Decoding of float transmitted data</w:t>
      </w:r>
      <w:bookmarkEnd w:id="657"/>
      <w:bookmarkEnd w:id="658"/>
    </w:p>
    <w:p w:rsidR="002F08BF" w:rsidRPr="00FE6751" w:rsidRDefault="002F08BF" w:rsidP="002F08BF">
      <w:pPr>
        <w:pStyle w:val="Corpsdetexte"/>
      </w:pPr>
      <w:r w:rsidRPr="00FE6751">
        <w:t>To use the decoder you can type, in the Matlab command window:</w:t>
      </w:r>
    </w:p>
    <w:p w:rsidR="002F08BF" w:rsidRPr="00FE6751" w:rsidRDefault="002F08BF" w:rsidP="002F08BF">
      <w:pPr>
        <w:pStyle w:val="Corpsdetexte"/>
        <w:widowControl w:val="0"/>
        <w:numPr>
          <w:ilvl w:val="0"/>
          <w:numId w:val="24"/>
        </w:numPr>
        <w:suppressAutoHyphens/>
      </w:pPr>
      <w:r w:rsidRPr="00FE6751">
        <w:rPr>
          <w:b/>
          <w:i/>
        </w:rPr>
        <w:t>decode_provor_2_csv</w:t>
      </w:r>
      <w:r w:rsidRPr="00FE6751">
        <w:t xml:space="preserve"> or </w:t>
      </w:r>
      <w:r w:rsidRPr="00FE6751">
        <w:rPr>
          <w:b/>
          <w:i/>
        </w:rPr>
        <w:t>decode_provor_2_nc</w:t>
      </w:r>
      <w:r w:rsidRPr="00FE6751">
        <w:t xml:space="preserve"> to decode NKE floats,</w:t>
      </w:r>
    </w:p>
    <w:p w:rsidR="002F08BF" w:rsidRPr="001369CF" w:rsidRDefault="002F08BF" w:rsidP="002F08BF">
      <w:pPr>
        <w:pStyle w:val="Corpsdetexte"/>
        <w:widowControl w:val="0"/>
        <w:numPr>
          <w:ilvl w:val="0"/>
          <w:numId w:val="24"/>
        </w:numPr>
        <w:suppressAutoHyphens/>
      </w:pPr>
      <w:r w:rsidRPr="001369CF">
        <w:rPr>
          <w:b/>
          <w:i/>
        </w:rPr>
        <w:t>decode_apex_2_csv</w:t>
      </w:r>
      <w:r w:rsidRPr="001369CF">
        <w:t xml:space="preserve"> or </w:t>
      </w:r>
      <w:r w:rsidRPr="001369CF">
        <w:rPr>
          <w:b/>
          <w:i/>
        </w:rPr>
        <w:t>decode_apex_2_nc</w:t>
      </w:r>
      <w:r w:rsidRPr="001369CF">
        <w:t xml:space="preserve"> to decode TWR floats,</w:t>
      </w:r>
    </w:p>
    <w:p w:rsidR="00C75A16" w:rsidRPr="001369CF" w:rsidRDefault="002F08BF" w:rsidP="002F08BF">
      <w:pPr>
        <w:pStyle w:val="Corpsdetexte"/>
        <w:widowControl w:val="0"/>
        <w:numPr>
          <w:ilvl w:val="0"/>
          <w:numId w:val="24"/>
        </w:numPr>
        <w:suppressAutoHyphens/>
      </w:pPr>
      <w:r w:rsidRPr="001369CF">
        <w:rPr>
          <w:b/>
          <w:i/>
        </w:rPr>
        <w:t>decode_nova_2_csv</w:t>
      </w:r>
      <w:r w:rsidRPr="001369CF">
        <w:t xml:space="preserve"> or </w:t>
      </w:r>
      <w:r w:rsidRPr="001369CF">
        <w:rPr>
          <w:b/>
          <w:i/>
        </w:rPr>
        <w:t>decode_nova_2_nc</w:t>
      </w:r>
      <w:r w:rsidRPr="001369CF">
        <w:t xml:space="preserve"> to decode MetOcean floats</w:t>
      </w:r>
      <w:r w:rsidR="00C75A16" w:rsidRPr="001369CF">
        <w:t>,</w:t>
      </w:r>
    </w:p>
    <w:p w:rsidR="002F08BF" w:rsidRPr="001369CF" w:rsidRDefault="00C75A16" w:rsidP="00146E3F">
      <w:pPr>
        <w:pStyle w:val="Corpsdetexte"/>
        <w:widowControl w:val="0"/>
        <w:numPr>
          <w:ilvl w:val="0"/>
          <w:numId w:val="24"/>
        </w:numPr>
        <w:suppressAutoHyphens/>
        <w:rPr>
          <w:rPrChange w:id="659" w:author="RANNOU Jean-Philippe" w:date="2020-06-19T10:35:00Z">
            <w:rPr>
              <w:highlight w:val="green"/>
            </w:rPr>
          </w:rPrChange>
        </w:rPr>
      </w:pPr>
      <w:r w:rsidRPr="001369CF">
        <w:rPr>
          <w:b/>
          <w:i/>
          <w:rPrChange w:id="660" w:author="RANNOU Jean-Philippe" w:date="2020-06-19T10:35:00Z">
            <w:rPr>
              <w:b/>
              <w:i/>
              <w:highlight w:val="green"/>
            </w:rPr>
          </w:rPrChange>
        </w:rPr>
        <w:t>decode_nemo_2_csv</w:t>
      </w:r>
      <w:r w:rsidRPr="001369CF">
        <w:rPr>
          <w:rPrChange w:id="661" w:author="RANNOU Jean-Philippe" w:date="2020-06-19T10:35:00Z">
            <w:rPr>
              <w:highlight w:val="green"/>
            </w:rPr>
          </w:rPrChange>
        </w:rPr>
        <w:t xml:space="preserve"> or </w:t>
      </w:r>
      <w:r w:rsidRPr="001369CF">
        <w:rPr>
          <w:b/>
          <w:i/>
          <w:rPrChange w:id="662" w:author="RANNOU Jean-Philippe" w:date="2020-06-19T10:35:00Z">
            <w:rPr>
              <w:b/>
              <w:i/>
              <w:highlight w:val="green"/>
            </w:rPr>
          </w:rPrChange>
        </w:rPr>
        <w:t>decode_nemo_2_nc</w:t>
      </w:r>
      <w:r w:rsidRPr="001369CF">
        <w:rPr>
          <w:rPrChange w:id="663" w:author="RANNOU Jean-Philippe" w:date="2020-06-19T10:35:00Z">
            <w:rPr>
              <w:highlight w:val="green"/>
            </w:rPr>
          </w:rPrChange>
        </w:rPr>
        <w:t xml:space="preserve"> to decode OPTIMARE floats.</w:t>
      </w:r>
    </w:p>
    <w:p w:rsidR="002F08BF" w:rsidRPr="00FE6751" w:rsidRDefault="002F08BF" w:rsidP="002F08BF">
      <w:pPr>
        <w:pStyle w:val="Corpsdetexte"/>
      </w:pPr>
    </w:p>
    <w:p w:rsidR="00C75A16" w:rsidRPr="00FE6751" w:rsidRDefault="002F08BF" w:rsidP="002F08BF">
      <w:pPr>
        <w:pStyle w:val="Corpsdetexte"/>
      </w:pPr>
      <w:r w:rsidRPr="00FE6751">
        <w:t xml:space="preserve">Doing so, all the float of the </w:t>
      </w:r>
      <w:r w:rsidRPr="00FE6751">
        <w:rPr>
          <w:rStyle w:val="CodeCar"/>
          <w:rFonts w:eastAsiaTheme="minorEastAsia"/>
        </w:rPr>
        <w:t>FLOAT_LIST_FILE_NAME</w:t>
      </w:r>
      <w:r w:rsidRPr="00FE6751">
        <w:t xml:space="preserve"> file will be decoded.</w:t>
      </w:r>
    </w:p>
    <w:p w:rsidR="002F08BF" w:rsidRPr="00FE6751" w:rsidRDefault="002F08BF" w:rsidP="002F08BF">
      <w:pPr>
        <w:pStyle w:val="Corpsdetexte"/>
      </w:pPr>
      <w:r w:rsidRPr="00FE6751">
        <w:t xml:space="preserve">You can also choose to decode only few floats by providing their WMO numbers as input parameters: </w:t>
      </w:r>
      <w:r w:rsidRPr="00FE6751">
        <w:rPr>
          <w:b/>
          <w:i/>
        </w:rPr>
        <w:t>decode_provor_2_csv(2902077)</w:t>
      </w:r>
      <w:r w:rsidRPr="00FE6751">
        <w:t xml:space="preserve"> or </w:t>
      </w:r>
      <w:r w:rsidRPr="00FE6751">
        <w:rPr>
          <w:b/>
          <w:i/>
        </w:rPr>
        <w:t>decode_provor_2_nc(2902089, 2902118, 2902086)</w:t>
      </w:r>
      <w:r w:rsidRPr="00FE6751">
        <w:t xml:space="preserve"> for example.</w:t>
      </w:r>
    </w:p>
    <w:p w:rsidR="002F08BF" w:rsidRPr="00FE6751" w:rsidRDefault="002F08BF" w:rsidP="002F08BF">
      <w:pPr>
        <w:pStyle w:val="Corpsdetexte"/>
      </w:pPr>
      <w:r w:rsidRPr="00FE6751">
        <w:t xml:space="preserve">The </w:t>
      </w:r>
      <w:r w:rsidRPr="00FE6751">
        <w:rPr>
          <w:b/>
          <w:i/>
        </w:rPr>
        <w:t>decode_*_2_csv</w:t>
      </w:r>
      <w:r w:rsidRPr="00FE6751">
        <w:t xml:space="preserve"> decoders perform a ‘raw’ decoding of the input data (decoding of the transmitted float messages). The decoded data are stored in a CSV file (one per decoder session).</w:t>
      </w:r>
    </w:p>
    <w:p w:rsidR="002F08BF" w:rsidRPr="00FE6751" w:rsidRDefault="002F08BF" w:rsidP="002F08BF">
      <w:pPr>
        <w:pStyle w:val="Corpsdetexte"/>
      </w:pPr>
      <w:r w:rsidRPr="00FE6751">
        <w:t xml:space="preserve">The </w:t>
      </w:r>
      <w:r w:rsidRPr="00FE6751">
        <w:rPr>
          <w:b/>
          <w:i/>
        </w:rPr>
        <w:t>decode_*_2_nc</w:t>
      </w:r>
      <w:r w:rsidRPr="00FE6751">
        <w:t xml:space="preserve"> decoders perform the ‘full’ decoding of the input data (decoding of the transmitted float messages, processing of derived parameters, application of Argo rules). The decoded data are stored in NetCDF files compliant with the Argo V3.1 format.</w:t>
      </w:r>
    </w:p>
    <w:p w:rsidR="002F08BF" w:rsidRPr="00FE6751" w:rsidRDefault="002F08BF" w:rsidP="00715A45">
      <w:pPr>
        <w:pStyle w:val="Titre2"/>
      </w:pPr>
      <w:bookmarkStart w:id="664" w:name="_Toc32334928"/>
      <w:bookmarkStart w:id="665" w:name="_Toc32335223"/>
      <w:bookmarkStart w:id="666" w:name="_Toc32591949"/>
      <w:bookmarkStart w:id="667" w:name="_Toc32334929"/>
      <w:bookmarkStart w:id="668" w:name="_Toc32335224"/>
      <w:bookmarkStart w:id="669" w:name="_Toc32591950"/>
      <w:bookmarkStart w:id="670" w:name="_Toc460855068"/>
      <w:bookmarkStart w:id="671" w:name="_Toc43456006"/>
      <w:bookmarkEnd w:id="664"/>
      <w:bookmarkEnd w:id="665"/>
      <w:bookmarkEnd w:id="666"/>
      <w:bookmarkEnd w:id="667"/>
      <w:bookmarkEnd w:id="668"/>
      <w:bookmarkEnd w:id="669"/>
      <w:r w:rsidRPr="00FE6751">
        <w:t>Decoder input and output files</w:t>
      </w:r>
      <w:bookmarkEnd w:id="670"/>
      <w:bookmarkEnd w:id="671"/>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w:t>
      </w:r>
      <w:r w:rsidR="004B1BEF" w:rsidRPr="00FE6751">
        <w:rPr>
          <w:i/>
        </w:rPr>
        <w:t>_</w:t>
      </w:r>
      <w:r w:rsidRPr="00FE6751">
        <w:rPr>
          <w:i/>
        </w:rPr>
        <w:t>conf</w:t>
      </w:r>
      <w:r w:rsidR="004B1BEF" w:rsidRPr="00FE6751">
        <w:rPr>
          <w:i/>
        </w:rPr>
        <w:t>.txt</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rStyle w:val="CodeCar"/>
          <w:rFonts w:eastAsiaTheme="minorEastAsia"/>
        </w:rPr>
        <w:t>FLOAT_INFORMATION_FILE_NAME</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(stored in </w:t>
      </w:r>
      <w:r w:rsidRPr="00FE6751">
        <w:rPr>
          <w:rStyle w:val="CodeCar"/>
          <w:rFonts w:eastAsiaTheme="minorEastAsia"/>
        </w:rPr>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decode_*_2_csv</w:t>
      </w:r>
      <w:r w:rsidRPr="00FE6751">
        <w:t xml:space="preserve"> programs: CSV file of the decoded data (stored in </w:t>
      </w:r>
      <w:r w:rsidRPr="00FE6751">
        <w:rPr>
          <w:rStyle w:val="CodeCar"/>
          <w:rFonts w:eastAsiaTheme="minorEastAsia"/>
        </w:rPr>
        <w:t>DIR_OUTPUT_CSV_FILE</w:t>
      </w:r>
      <w:r w:rsidR="009B295B"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decode_*_2_nc</w:t>
      </w:r>
      <w:r w:rsidRPr="00FE6751">
        <w:t xml:space="preserve"> programs: Argo NetCDF file of the decoded data (stored in </w:t>
      </w:r>
      <w:r w:rsidRPr="00FE6751">
        <w:rPr>
          <w:rStyle w:val="CodeCar"/>
          <w:rFonts w:eastAsiaTheme="minorEastAsia"/>
        </w:rPr>
        <w:t>DIR_OUTPUT_NETCDF_FILE</w:t>
      </w:r>
      <w:r w:rsidRPr="00FE6751">
        <w:t>).</w:t>
      </w:r>
    </w:p>
    <w:p w:rsidR="002F08BF" w:rsidRPr="00FE6751" w:rsidRDefault="002F08BF" w:rsidP="00715A45">
      <w:pPr>
        <w:pStyle w:val="Titre1"/>
      </w:pPr>
      <w:bookmarkStart w:id="672" w:name="_Toc460855069"/>
      <w:bookmarkStart w:id="673" w:name="_Toc43456007"/>
      <w:r w:rsidRPr="00FE6751">
        <w:lastRenderedPageBreak/>
        <w:t>Using the DAC decoder</w:t>
      </w:r>
      <w:bookmarkEnd w:id="672"/>
      <w:bookmarkEnd w:id="673"/>
    </w:p>
    <w:p w:rsidR="002F08BF" w:rsidRPr="00FE6751" w:rsidRDefault="002F08BF" w:rsidP="002F08BF">
      <w:pPr>
        <w:pStyle w:val="Corpsdetexte"/>
      </w:pPr>
      <w:r w:rsidRPr="00FE6751">
        <w:t>The DAC decoder is designed to be deployed in a Real Time data flux. Its deployment depends on each DAC infrastructure; we will describe what is done in the Coriolis one.</w:t>
      </w:r>
    </w:p>
    <w:p w:rsidR="002F08BF" w:rsidRPr="00FE6751" w:rsidRDefault="002F08BF" w:rsidP="00715A45">
      <w:pPr>
        <w:pStyle w:val="Titre2"/>
      </w:pPr>
      <w:bookmarkStart w:id="674" w:name="_Toc460855070"/>
      <w:bookmarkStart w:id="675" w:name="_Toc43456008"/>
      <w:r w:rsidRPr="00FE6751">
        <w:t>Decoder input parameters</w:t>
      </w:r>
      <w:bookmarkEnd w:id="674"/>
      <w:bookmarkEnd w:id="675"/>
    </w:p>
    <w:p w:rsidR="002F08BF" w:rsidRPr="00FE6751" w:rsidRDefault="002F08BF" w:rsidP="002F08BF">
      <w:pPr>
        <w:pStyle w:val="Corpsdetexte"/>
      </w:pPr>
      <w:r w:rsidRPr="00FE6751">
        <w:t>Remember that the PI decoder is used to decode already received data of a given float. Thus the only input parameter allowed is the WMO numbers of the floats to decode.</w:t>
      </w:r>
    </w:p>
    <w:p w:rsidR="002F08BF" w:rsidRPr="00FE6751" w:rsidRDefault="002F08BF" w:rsidP="002F08BF">
      <w:pPr>
        <w:pStyle w:val="Corpsdetexte"/>
      </w:pPr>
      <w:r w:rsidRPr="00FE6751">
        <w:t>The needs of a DAC for real time processing can be more complex, it can be:</w:t>
      </w:r>
    </w:p>
    <w:p w:rsidR="002F08BF" w:rsidRPr="00FE6751" w:rsidRDefault="002F08BF" w:rsidP="002F08BF">
      <w:pPr>
        <w:pStyle w:val="Corpsdetexte"/>
        <w:widowControl w:val="0"/>
        <w:numPr>
          <w:ilvl w:val="0"/>
          <w:numId w:val="33"/>
        </w:numPr>
        <w:suppressAutoHyphens/>
      </w:pPr>
      <w:r w:rsidRPr="00FE6751">
        <w:t>To decode new incoming data (thus HEX Argos data or a list of Iridium files),</w:t>
      </w:r>
    </w:p>
    <w:p w:rsidR="002F08BF" w:rsidRPr="00FE6751" w:rsidRDefault="002F08BF" w:rsidP="002F08BF">
      <w:pPr>
        <w:pStyle w:val="Corpsdetexte"/>
        <w:widowControl w:val="0"/>
        <w:numPr>
          <w:ilvl w:val="0"/>
          <w:numId w:val="33"/>
        </w:numPr>
        <w:suppressAutoHyphens/>
      </w:pPr>
      <w:r w:rsidRPr="00FE6751">
        <w:t>To reprocess all the data received for a given float (thus a float provided by its WMO number).</w:t>
      </w:r>
    </w:p>
    <w:p w:rsidR="002F08BF" w:rsidRPr="00FE6751" w:rsidRDefault="002F08BF" w:rsidP="002F08BF">
      <w:pPr>
        <w:pStyle w:val="Corpsdetexte"/>
      </w:pPr>
      <w:r w:rsidRPr="00FE6751">
        <w:t>Moreover, the frequency of the NetCDF file update can depend on Argo file types:</w:t>
      </w:r>
    </w:p>
    <w:p w:rsidR="002F08BF" w:rsidRPr="00FE6751" w:rsidRDefault="002F08BF" w:rsidP="002F08BF">
      <w:pPr>
        <w:pStyle w:val="Corpsdetexte"/>
        <w:widowControl w:val="0"/>
        <w:numPr>
          <w:ilvl w:val="0"/>
          <w:numId w:val="34"/>
        </w:numPr>
        <w:suppressAutoHyphens/>
      </w:pPr>
      <w:r w:rsidRPr="00FE6751">
        <w:t>High frequency for profile files (i.e. each time data is received from the float),</w:t>
      </w:r>
    </w:p>
    <w:p w:rsidR="002F08BF" w:rsidRPr="00FE6751" w:rsidRDefault="002F08BF" w:rsidP="002F08BF">
      <w:pPr>
        <w:pStyle w:val="Corpsdetexte"/>
        <w:widowControl w:val="0"/>
        <w:numPr>
          <w:ilvl w:val="0"/>
          <w:numId w:val="34"/>
        </w:numPr>
        <w:suppressAutoHyphens/>
      </w:pPr>
      <w:r w:rsidRPr="00FE6751">
        <w:t>Low frequency for trajectory, meta-data and technical files (i.e. only when the float has ended its surface transmission).</w:t>
      </w:r>
    </w:p>
    <w:p w:rsidR="002F08BF" w:rsidRPr="00FE6751" w:rsidRDefault="002F08BF" w:rsidP="002F08BF">
      <w:pPr>
        <w:pStyle w:val="Corpsdetexte"/>
      </w:pPr>
      <w:r w:rsidRPr="00FE6751">
        <w:t>Consequently, the DAC decoder needs specific input parameters.</w:t>
      </w:r>
    </w:p>
    <w:p w:rsidR="002F08BF" w:rsidRPr="00FE6751" w:rsidRDefault="002F08BF" w:rsidP="002F08BF">
      <w:pPr>
        <w:pStyle w:val="Corpsdetexte"/>
      </w:pPr>
      <w:r w:rsidRPr="00FE6751">
        <w:t xml:space="preserve">These parameters should be provided in pairs: </w:t>
      </w:r>
      <w:r w:rsidRPr="00FE6751">
        <w:rPr>
          <w:i/>
        </w:rPr>
        <w:t>'parameterName'</w:t>
      </w:r>
      <w:r w:rsidRPr="00FE6751">
        <w:t xml:space="preserve">, </w:t>
      </w:r>
      <w:r w:rsidRPr="00FE6751">
        <w:rPr>
          <w:i/>
        </w:rPr>
        <w:t>'parameterValue'</w:t>
      </w:r>
      <w:r w:rsidRPr="00FE6751">
        <w:t>.</w:t>
      </w:r>
    </w:p>
    <w:p w:rsidR="002F08BF" w:rsidRPr="00FE6751" w:rsidRDefault="002F08BF" w:rsidP="002F08BF">
      <w:pPr>
        <w:pStyle w:val="Corpsdetexte"/>
      </w:pPr>
      <w:r w:rsidRPr="00FE6751">
        <w:t>The allowed parameters depend on float transmission type.</w:t>
      </w:r>
    </w:p>
    <w:p w:rsidR="002F08BF" w:rsidRPr="00FE6751" w:rsidRDefault="002F08BF" w:rsidP="00715A45">
      <w:pPr>
        <w:pStyle w:val="Titre3"/>
      </w:pPr>
      <w:bookmarkStart w:id="676" w:name="_Toc460855071"/>
      <w:bookmarkStart w:id="677" w:name="_Toc43456009"/>
      <w:r w:rsidRPr="00FE6751">
        <w:t>For Argos floats</w:t>
      </w:r>
      <w:bookmarkEnd w:id="676"/>
      <w:bookmarkEnd w:id="677"/>
    </w:p>
    <w:p w:rsidR="002F08BF" w:rsidRPr="00FE6751" w:rsidRDefault="002F08BF" w:rsidP="002F08BF">
      <w:pPr>
        <w:pStyle w:val="Corpsdetexte"/>
        <w:widowControl w:val="0"/>
        <w:numPr>
          <w:ilvl w:val="0"/>
          <w:numId w:val="35"/>
        </w:numPr>
        <w:suppressAutoHyphens/>
      </w:pPr>
      <w:r w:rsidRPr="00FE6751">
        <w:rPr>
          <w:b/>
        </w:rPr>
        <w:t>'processmode'</w:t>
      </w:r>
      <w:r w:rsidRPr="00FE6751">
        <w:t xml:space="preserve">: this parameter name is used to choose the data you want to decode and the NetCDF files you want to generate. This </w:t>
      </w:r>
      <w:r w:rsidRPr="00FE6751">
        <w:rPr>
          <w:i/>
        </w:rPr>
        <w:t>'parameterName'</w:t>
      </w:r>
      <w:r w:rsidRPr="00FE6751">
        <w:t xml:space="preserve"> can be associated to one of the 3 following </w:t>
      </w:r>
      <w:r w:rsidRPr="00FE6751">
        <w:rPr>
          <w:i/>
        </w:rPr>
        <w:t>'parameterValue'</w:t>
      </w:r>
      <w:r w:rsidRPr="00FE6751">
        <w:t>:</w:t>
      </w:r>
    </w:p>
    <w:p w:rsidR="002F08BF" w:rsidRPr="00FE6751" w:rsidRDefault="002F08BF" w:rsidP="002F08BF">
      <w:pPr>
        <w:pStyle w:val="Corpsdetexte"/>
        <w:widowControl w:val="0"/>
        <w:numPr>
          <w:ilvl w:val="1"/>
          <w:numId w:val="35"/>
        </w:numPr>
        <w:suppressAutoHyphens/>
      </w:pPr>
      <w:r w:rsidRPr="00FE6751">
        <w:rPr>
          <w:b/>
        </w:rPr>
        <w:t>'all'</w:t>
      </w:r>
      <w:r w:rsidRPr="00FE6751">
        <w:t xml:space="preserve">: in this mode the new HEX Argos data file (provided with the </w:t>
      </w:r>
      <w:r w:rsidRPr="00FE6751">
        <w:rPr>
          <w:b/>
        </w:rPr>
        <w:t>'argosfile'</w:t>
      </w:r>
      <w:r w:rsidRPr="00FE6751">
        <w:t xml:space="preserve"> parameter) and all the already received data (stored in the </w:t>
      </w:r>
      <w:r w:rsidRPr="00FE6751">
        <w:rPr>
          <w:rStyle w:val="CodeCar"/>
          <w:rFonts w:eastAsiaTheme="minorEastAsia"/>
        </w:rPr>
        <w:t>DIR_INPUT_HEX_ARGOS_FILE_FORMAT_1</w:t>
      </w:r>
      <w:r w:rsidRPr="00FE6751">
        <w:t>/</w:t>
      </w:r>
      <w:r w:rsidRPr="00FE6751">
        <w:rPr>
          <w:i/>
        </w:rPr>
        <w:t>ArgosId</w:t>
      </w:r>
      <w:r w:rsidRPr="00FE6751">
        <w:t xml:space="preserve"> directory) are processed and all the NetCDF files are generated (according to the </w:t>
      </w:r>
      <w:r w:rsidRPr="00FE6751">
        <w:rPr>
          <w:rStyle w:val="CodeCar"/>
          <w:rFonts w:eastAsiaTheme="minorEastAsia"/>
        </w:rPr>
        <w:t>GENERATE_NC_*</w:t>
      </w:r>
      <w:r w:rsidRPr="00FE6751">
        <w:t xml:space="preserve"> configuration flags). After that, the new HEX Argos data file is archived in the </w:t>
      </w:r>
      <w:r w:rsidRPr="00FE6751">
        <w:rPr>
          <w:rStyle w:val="CodeCar"/>
          <w:rFonts w:eastAsiaTheme="minorEastAsia"/>
        </w:rPr>
        <w:t>DIR_INPUT_HEX_ARGOS_FILE_FORMAT_1</w:t>
      </w:r>
      <w:r w:rsidRPr="00FE6751">
        <w:t>/</w:t>
      </w:r>
      <w:r w:rsidRPr="00FE6751">
        <w:rPr>
          <w:i/>
        </w:rPr>
        <w:t>ArgosId</w:t>
      </w:r>
      <w:r w:rsidRPr="00FE6751">
        <w:t xml:space="preserve"> directory. This mode is used at Coriolis, once per cycle at the end of the transmission to generate the TRAJ file and to be sure that all the received data has been exploited for the profile.</w:t>
      </w:r>
    </w:p>
    <w:p w:rsidR="002F08BF" w:rsidRPr="00FE6751" w:rsidRDefault="002F08BF" w:rsidP="002F08BF">
      <w:pPr>
        <w:pStyle w:val="Corpsdetexte"/>
        <w:widowControl w:val="0"/>
        <w:numPr>
          <w:ilvl w:val="1"/>
          <w:numId w:val="35"/>
        </w:numPr>
        <w:suppressAutoHyphens/>
      </w:pPr>
      <w:r w:rsidRPr="00FE6751">
        <w:rPr>
          <w:b/>
        </w:rPr>
        <w:t>'profile'</w:t>
      </w:r>
      <w:r w:rsidRPr="00FE6751">
        <w:t xml:space="preserve">: in this mode only the new HEX Argos data file (provided with the </w:t>
      </w:r>
      <w:r w:rsidRPr="00FE6751">
        <w:rPr>
          <w:b/>
        </w:rPr>
        <w:t>'argosfile'</w:t>
      </w:r>
      <w:r w:rsidRPr="00FE6751">
        <w:t xml:space="preserve"> parameter) is processed. Moreover, 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(temporarily) set to 0 and the </w:t>
      </w:r>
      <w:r w:rsidRPr="00FE6751">
        <w:rPr>
          <w:rStyle w:val="CodeCar"/>
          <w:rFonts w:eastAsiaTheme="minorEastAsia"/>
        </w:rPr>
        <w:t>GENERATE_NC_MONO_PROF</w:t>
      </w:r>
      <w:r w:rsidRPr="00FE6751">
        <w:t xml:space="preserve"> flag is set to 2. Consequently, only the mono-profile NetCDF file associated to the provided new HEX Argos data file is created or updated (if needed). This mode is used at Coriolis each time (once per hour) HEX data are received from CLS to create a complete version of the corresponding mono-profile file.</w:t>
      </w:r>
    </w:p>
    <w:p w:rsidR="002F08BF" w:rsidRPr="00FE6751" w:rsidRDefault="002F08BF" w:rsidP="002F08BF">
      <w:pPr>
        <w:pStyle w:val="Corpsdetexte"/>
        <w:widowControl w:val="0"/>
        <w:numPr>
          <w:ilvl w:val="1"/>
          <w:numId w:val="35"/>
        </w:numPr>
        <w:suppressAutoHyphens/>
      </w:pPr>
      <w:r w:rsidRPr="00FE6751">
        <w:rPr>
          <w:b/>
        </w:rPr>
        <w:t>'redecode'</w:t>
      </w:r>
      <w:r w:rsidRPr="00FE6751">
        <w:t xml:space="preserve">: in this mode all the already received data of given float (provided with the </w:t>
      </w:r>
      <w:r w:rsidRPr="00FE6751">
        <w:rPr>
          <w:b/>
        </w:rPr>
        <w:t>'floatwmo'</w:t>
      </w:r>
      <w:r w:rsidRPr="00FE6751">
        <w:t xml:space="preserve"> parameter) are processed and all the NetCDF files are generated (according to the </w:t>
      </w:r>
      <w:r w:rsidRPr="00FE6751">
        <w:rPr>
          <w:rStyle w:val="CodeCar"/>
          <w:rFonts w:eastAsiaTheme="minorEastAsia"/>
        </w:rPr>
        <w:t>GENERATE_NC_*</w:t>
      </w:r>
      <w:r w:rsidRPr="00FE6751">
        <w:t xml:space="preserve"> configuration flags). This mode is used at Coriolis to re-decode the data of dead floats each time a new version of the decoder is </w:t>
      </w:r>
      <w:r w:rsidRPr="00FE6751">
        <w:lastRenderedPageBreak/>
        <w:t>available (with updates or corrections that concern the Argos decoding chain or the NetCDF files generation).</w:t>
      </w:r>
    </w:p>
    <w:p w:rsidR="002F08BF" w:rsidRPr="00FE6751" w:rsidRDefault="002F08BF" w:rsidP="002F08BF">
      <w:pPr>
        <w:pStyle w:val="Corpsdetexte"/>
        <w:widowControl w:val="0"/>
        <w:numPr>
          <w:ilvl w:val="0"/>
          <w:numId w:val="35"/>
        </w:numPr>
        <w:suppressAutoHyphens/>
      </w:pPr>
      <w:r w:rsidRPr="00FE6751">
        <w:rPr>
          <w:b/>
        </w:rPr>
        <w:t>'argosfile'</w:t>
      </w:r>
      <w:r w:rsidRPr="00FE6751">
        <w:t xml:space="preserve">: this parameter name is used to provide the name of the file containing the new incoming HEX Argos data. The associated </w:t>
      </w:r>
      <w:r w:rsidRPr="00FE6751">
        <w:rPr>
          <w:i/>
        </w:rPr>
        <w:t>'parameterValue'</w:t>
      </w:r>
      <w:r w:rsidRPr="00FE6751">
        <w:t xml:space="preserve"> is the absolute file path name of the concerned file.</w:t>
      </w:r>
    </w:p>
    <w:p w:rsidR="002F08BF" w:rsidRPr="00FE6751" w:rsidRDefault="002F08BF" w:rsidP="002F08BF">
      <w:pPr>
        <w:pStyle w:val="Corpsdetexte"/>
        <w:widowControl w:val="0"/>
        <w:numPr>
          <w:ilvl w:val="0"/>
          <w:numId w:val="35"/>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'processmode' parameter is mandatory.</w:t>
      </w:r>
    </w:p>
    <w:p w:rsidR="002F08BF" w:rsidRPr="00FE6751" w:rsidRDefault="002F08BF" w:rsidP="002F08BF">
      <w:pPr>
        <w:pStyle w:val="Corpsdetexte"/>
        <w:rPr>
          <w:b/>
        </w:rPr>
      </w:pPr>
      <w:r w:rsidRPr="00FE6751">
        <w:rPr>
          <w:b/>
        </w:rPr>
        <w:t>When 'processmode' is associated to 'all' or 'profile', the parameter 'argosfile' is mandatory.</w:t>
      </w:r>
    </w:p>
    <w:p w:rsidR="002F08BF" w:rsidRPr="00FE6751" w:rsidRDefault="002F08BF" w:rsidP="002F08BF">
      <w:pPr>
        <w:pStyle w:val="Corpsdetexte"/>
        <w:rPr>
          <w:b/>
        </w:rPr>
      </w:pPr>
      <w:r w:rsidRPr="00FE6751">
        <w:rPr>
          <w:b/>
        </w:rPr>
        <w:t>When 'processmode' is associated to 'redecode', the parameter 'floatwmo' is mandatory.</w:t>
      </w:r>
    </w:p>
    <w:p w:rsidR="002F08BF" w:rsidRPr="00FE6751" w:rsidRDefault="002F08BF" w:rsidP="00715A45">
      <w:pPr>
        <w:pStyle w:val="Titre3"/>
      </w:pPr>
      <w:bookmarkStart w:id="678" w:name="_Toc460855072"/>
      <w:bookmarkStart w:id="679" w:name="_Toc43456010"/>
      <w:r w:rsidRPr="00FE6751">
        <w:t>For Iridium floats</w:t>
      </w:r>
      <w:bookmarkEnd w:id="678"/>
      <w:bookmarkEnd w:id="679"/>
    </w:p>
    <w:p w:rsidR="002F08BF" w:rsidRPr="00FE6751" w:rsidRDefault="002F08BF" w:rsidP="002F08BF">
      <w:pPr>
        <w:pStyle w:val="Corpsdetexte"/>
        <w:widowControl w:val="0"/>
        <w:numPr>
          <w:ilvl w:val="0"/>
          <w:numId w:val="36"/>
        </w:numPr>
        <w:suppressAutoHyphens/>
      </w:pPr>
      <w:r w:rsidRPr="00FE6751">
        <w:rPr>
          <w:b/>
        </w:rPr>
        <w:t>'rsynclog'</w:t>
      </w:r>
      <w:r w:rsidRPr="00FE6751">
        <w:t xml:space="preserve">: this parameter name is used to select a log generated by the rsync tool used to identify the new incoming Iridium files. This </w:t>
      </w:r>
      <w:r w:rsidRPr="00FE6751">
        <w:rPr>
          <w:i/>
        </w:rPr>
        <w:t>'parameterName'</w:t>
      </w:r>
      <w:r w:rsidRPr="00FE6751">
        <w:t xml:space="preserve"> can be associated to one of the 2 following </w:t>
      </w:r>
      <w:r w:rsidRPr="00FE6751">
        <w:rPr>
          <w:i/>
        </w:rPr>
        <w:t>'parameterValue'</w:t>
      </w:r>
      <w:r w:rsidRPr="00FE6751">
        <w:t>:</w:t>
      </w:r>
    </w:p>
    <w:p w:rsidR="002F08BF" w:rsidRPr="00FE6751" w:rsidRDefault="002F08BF" w:rsidP="002F08BF">
      <w:pPr>
        <w:pStyle w:val="Corpsdetexte"/>
        <w:widowControl w:val="0"/>
        <w:numPr>
          <w:ilvl w:val="1"/>
          <w:numId w:val="36"/>
        </w:numPr>
        <w:suppressAutoHyphens/>
      </w:pPr>
      <w:r w:rsidRPr="00FE6751">
        <w:rPr>
          <w:b/>
        </w:rPr>
        <w:t>'all'</w:t>
      </w:r>
      <w:r w:rsidRPr="00FE6751">
        <w:t xml:space="preserve">: in this mode, all the log files stored in the </w:t>
      </w:r>
      <w:r w:rsidRPr="00FE6751">
        <w:rPr>
          <w:rStyle w:val="CodeCar"/>
          <w:rFonts w:eastAsiaTheme="minorEastAsia"/>
        </w:rPr>
        <w:t>DIR_INPUT_RSYNC_LOG</w:t>
      </w:r>
      <w:r w:rsidRPr="00FE6751">
        <w:t xml:space="preserve"> directory are considered.</w:t>
      </w:r>
    </w:p>
    <w:p w:rsidR="002F08BF" w:rsidRPr="00FE6751" w:rsidRDefault="002F08BF" w:rsidP="002F08BF">
      <w:pPr>
        <w:pStyle w:val="Corpsdetexte"/>
        <w:widowControl w:val="0"/>
        <w:numPr>
          <w:ilvl w:val="1"/>
          <w:numId w:val="36"/>
        </w:numPr>
        <w:suppressAutoHyphens/>
      </w:pPr>
      <w:r w:rsidRPr="00FE6751">
        <w:t xml:space="preserve">The name (without any path) of one rsync log file stored in the </w:t>
      </w:r>
      <w:r w:rsidRPr="00FE6751">
        <w:rPr>
          <w:rStyle w:val="CodeCar"/>
          <w:rFonts w:eastAsiaTheme="minorEastAsia"/>
        </w:rPr>
        <w:t>DIR_INPUT_RSYNC_LOG</w:t>
      </w:r>
      <w:r w:rsidRPr="00FE6751">
        <w:t xml:space="preserve"> directory.</w:t>
      </w:r>
    </w:p>
    <w:p w:rsidR="002F08BF" w:rsidRPr="00FE6751" w:rsidRDefault="002F08BF" w:rsidP="002F08BF">
      <w:pPr>
        <w:pStyle w:val="Corpsdetexte"/>
        <w:widowControl w:val="0"/>
        <w:numPr>
          <w:ilvl w:val="0"/>
          <w:numId w:val="36"/>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'rsynclog' and 'floatwmo' parameters are mandatory.</w:t>
      </w:r>
    </w:p>
    <w:p w:rsidR="002F08BF" w:rsidRPr="00FE6751" w:rsidRDefault="002F08BF" w:rsidP="002F08BF">
      <w:pPr>
        <w:pStyle w:val="Corpsdetexte"/>
      </w:pPr>
    </w:p>
    <w:p w:rsidR="00620DE3" w:rsidRPr="00FE6751" w:rsidRDefault="002F08BF" w:rsidP="002F08BF">
      <w:pPr>
        <w:pStyle w:val="Corpsdetexte"/>
      </w:pPr>
      <w:r w:rsidRPr="00FE6751">
        <w:t>Note that when an Iridium float is decode</w:t>
      </w:r>
      <w:r w:rsidR="00620DE3" w:rsidRPr="00FE6751">
        <w:t>d:</w:t>
      </w:r>
    </w:p>
    <w:p w:rsidR="002F08BF" w:rsidRPr="00FE6751" w:rsidRDefault="00620DE3" w:rsidP="00D036B0">
      <w:pPr>
        <w:pStyle w:val="Corpsdetexte"/>
        <w:numPr>
          <w:ilvl w:val="0"/>
          <w:numId w:val="59"/>
        </w:numPr>
      </w:pPr>
      <w:r w:rsidRPr="00FE6751">
        <w:t>T</w:t>
      </w:r>
      <w:r w:rsidR="002F08BF" w:rsidRPr="00FE6751">
        <w:t xml:space="preserve">he list of rsync log files checked is stored in the </w:t>
      </w:r>
      <w:r w:rsidR="002F08BF" w:rsidRPr="00FE6751">
        <w:rPr>
          <w:rStyle w:val="CodeCar"/>
          <w:rFonts w:eastAsiaTheme="minorEastAsia"/>
        </w:rPr>
        <w:t>IRIDIUM_DATA_DIRECTORY</w:t>
      </w:r>
      <w:r w:rsidR="002F08BF" w:rsidRPr="00FE6751">
        <w:t>/</w:t>
      </w:r>
      <w:r w:rsidR="002F08BF" w:rsidRPr="00FE6751">
        <w:rPr>
          <w:i/>
        </w:rPr>
        <w:t>IMEI_WMO/</w:t>
      </w:r>
      <w:r w:rsidR="006F61CB" w:rsidRPr="00FE6751">
        <w:rPr>
          <w:i/>
        </w:rPr>
        <w:t>history_of_processed_data</w:t>
      </w:r>
      <w:r w:rsidR="0026045A" w:rsidRPr="00FE6751">
        <w:rPr>
          <w:i/>
        </w:rPr>
        <w:t>/processed_rsync_log_wmo.txt</w:t>
      </w:r>
      <w:r w:rsidR="0026045A" w:rsidRPr="00FE6751" w:rsidDel="006F61CB">
        <w:rPr>
          <w:i/>
        </w:rPr>
        <w:t xml:space="preserve"> </w:t>
      </w:r>
      <w:r w:rsidR="002F08BF" w:rsidRPr="00FE6751">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#3 </w:t>
      </w:r>
      <w:r w:rsidR="0026045A" w:rsidRPr="00FE6751">
        <w:t xml:space="preserve">or #4 </w:t>
      </w:r>
      <w:r w:rsidR="002F08BF" w:rsidRPr="00FE6751">
        <w:t xml:space="preserve">floats) or </w:t>
      </w:r>
      <w:r w:rsidR="0026045A" w:rsidRPr="00FE6751">
        <w:rPr>
          <w:rStyle w:val="CodeCar"/>
          <w:rFonts w:eastAsiaTheme="minorEastAsia"/>
        </w:rPr>
        <w:t>IRIDIUM_DATA_DIRECTORY</w:t>
      </w:r>
      <w:r w:rsidR="0026045A" w:rsidRPr="00FE6751">
        <w:t>/</w:t>
      </w:r>
      <w:r w:rsidR="0026045A" w:rsidRPr="00FE6751">
        <w:rPr>
          <w:i/>
        </w:rPr>
        <w:t>LoginName_WMO/history_of_processed_data/processed_rsync_log_wmo.txt</w:t>
      </w:r>
      <w:r w:rsidR="0026045A" w:rsidRPr="00FE6751" w:rsidDel="0026045A">
        <w:rPr>
          <w:rStyle w:val="CodeCar"/>
          <w:rFonts w:eastAsiaTheme="minorEastAsia"/>
        </w:rPr>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#2 floats)</w:t>
      </w:r>
      <w:r w:rsidRPr="00FE6751">
        <w:t>. These rsync log files will not be considered during the next sessions of the decoder,</w:t>
      </w:r>
    </w:p>
    <w:p w:rsidR="00620DE3" w:rsidRPr="00FE6751" w:rsidRDefault="00620DE3" w:rsidP="00620DE3">
      <w:pPr>
        <w:pStyle w:val="Corpsdetexte"/>
        <w:numPr>
          <w:ilvl w:val="0"/>
          <w:numId w:val="59"/>
        </w:numPr>
      </w:pPr>
      <w:r w:rsidRPr="00FE6751">
        <w:t xml:space="preserve">The list of rsync log files used (i.e. that report at least one float mail or SBD file)  is stored in the </w:t>
      </w:r>
      <w:r w:rsidRPr="00FE6751">
        <w:rPr>
          <w:rStyle w:val="CodeCar"/>
          <w:rFonts w:eastAsiaTheme="minorEastAsia"/>
        </w:rPr>
        <w:t>IRIDIUM_DATA_DIRECTORY</w:t>
      </w:r>
      <w:r w:rsidRPr="00FE6751">
        <w:t>/</w:t>
      </w:r>
      <w:r w:rsidRPr="00FE6751">
        <w:rPr>
          <w:i/>
        </w:rPr>
        <w:t>IMEI_WMO/history_of_processed_data/used_rsync_log_wmo.txt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LoginName_WMO/history_of_processed_data/used_rsync_log_wmo.txt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rsync log files are stored for debugging purposes only,</w:t>
      </w:r>
    </w:p>
    <w:p w:rsidR="00620DE3" w:rsidRPr="00FE6751" w:rsidRDefault="00620DE3" w:rsidP="00620DE3">
      <w:pPr>
        <w:pStyle w:val="Corpsdetexte"/>
        <w:numPr>
          <w:ilvl w:val="0"/>
          <w:numId w:val="59"/>
        </w:numPr>
      </w:pPr>
      <w:r w:rsidRPr="00FE6751">
        <w:t xml:space="preserve">The list of decoded buffers is stored in the </w:t>
      </w:r>
      <w:r w:rsidRPr="00FE6751">
        <w:rPr>
          <w:rStyle w:val="CodeCar"/>
          <w:rFonts w:eastAsiaTheme="minorEastAsia"/>
        </w:rPr>
        <w:t>IRIDIUM_DATA_DIRECTORY</w:t>
      </w:r>
      <w:r w:rsidRPr="00FE6751">
        <w:t>/</w:t>
      </w:r>
      <w:r w:rsidRPr="00FE6751">
        <w:rPr>
          <w:i/>
        </w:rPr>
        <w:t>IMEI_WMO/history_of_processed_data/</w:t>
      </w:r>
      <w:r w:rsidR="00F34629" w:rsidRPr="00FE6751">
        <w:rPr>
          <w:i/>
        </w:rPr>
        <w:t>wmo_buffers</w:t>
      </w:r>
      <w:r w:rsidRPr="00FE6751">
        <w:rPr>
          <w:i/>
        </w:rPr>
        <w:t>.txt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LoginName_WMO/history_of_processed_data/wmo</w:t>
      </w:r>
      <w:r w:rsidR="00F34629" w:rsidRPr="00FE6751">
        <w:rPr>
          <w:i/>
        </w:rPr>
        <w:t>_buffers</w:t>
      </w:r>
      <w:r w:rsidRPr="00FE6751">
        <w:rPr>
          <w:i/>
        </w:rPr>
        <w:t>.txt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buffers will be used during the next sessions of the decoder,</w:t>
      </w:r>
    </w:p>
    <w:p w:rsidR="002F08BF" w:rsidRPr="00FE6751" w:rsidRDefault="002F08BF" w:rsidP="002F08BF">
      <w:pPr>
        <w:pStyle w:val="Corpsdetexte"/>
      </w:pPr>
      <w:r w:rsidRPr="00FE6751">
        <w:t>Consequently:</w:t>
      </w:r>
    </w:p>
    <w:p w:rsidR="002F08BF" w:rsidRPr="00FE6751" w:rsidRDefault="002F08BF" w:rsidP="002F08BF">
      <w:pPr>
        <w:pStyle w:val="Corpsdetexte"/>
        <w:widowControl w:val="0"/>
        <w:numPr>
          <w:ilvl w:val="0"/>
          <w:numId w:val="37"/>
        </w:numPr>
        <w:suppressAutoHyphens/>
      </w:pPr>
      <w:r w:rsidRPr="00FE6751">
        <w:t xml:space="preserve">When you need to reprocess a float, you should clean its </w:t>
      </w:r>
      <w:r w:rsidRPr="00FE6751">
        <w:rPr>
          <w:rStyle w:val="CodeCar"/>
          <w:rFonts w:eastAsiaTheme="minorEastAsia"/>
        </w:rPr>
        <w:lastRenderedPageBreak/>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r w:rsidRPr="00FE6751">
        <w:t xml:space="preserve"> directory.</w:t>
      </w:r>
    </w:p>
    <w:p w:rsidR="002F08BF" w:rsidRPr="00FE6751" w:rsidRDefault="002F08BF" w:rsidP="00715A45">
      <w:pPr>
        <w:pStyle w:val="Titre3"/>
      </w:pPr>
      <w:bookmarkStart w:id="680" w:name="_Toc460855073"/>
      <w:bookmarkStart w:id="681" w:name="_Toc43456011"/>
      <w:r w:rsidRPr="00FE6751">
        <w:t>Additional parameters of the decoder</w:t>
      </w:r>
      <w:bookmarkEnd w:id="680"/>
      <w:bookmarkEnd w:id="681"/>
    </w:p>
    <w:p w:rsidR="002F08BF" w:rsidRPr="00FE6751" w:rsidRDefault="002F08BF" w:rsidP="002F08BF">
      <w:pPr>
        <w:pStyle w:val="Corpsdetexte"/>
      </w:pPr>
      <w:r w:rsidRPr="00FE6751">
        <w:t xml:space="preserve">Each configuration value of the </w:t>
      </w:r>
      <w:r w:rsidRPr="00FE6751">
        <w:rPr>
          <w:i/>
        </w:rPr>
        <w:t>_argo_decoder_conf.json</w:t>
      </w:r>
      <w:r w:rsidRPr="00FE6751">
        <w:t xml:space="preserve"> configuration file can be modified through an input parameter. The input </w:t>
      </w:r>
      <w:r w:rsidRPr="00FE6751">
        <w:rPr>
          <w:i/>
        </w:rPr>
        <w:t>'parameterName'</w:t>
      </w:r>
      <w:r w:rsidRPr="00FE6751">
        <w:t xml:space="preserve"> should be the name of the configuration variable and the input </w:t>
      </w:r>
      <w:r w:rsidRPr="00FE6751">
        <w:rPr>
          <w:i/>
        </w:rPr>
        <w:t>'parameterValue'</w:t>
      </w:r>
      <w:r w:rsidRPr="00FE6751">
        <w:t xml:space="preserve"> should be the new associated configuration value.</w:t>
      </w:r>
    </w:p>
    <w:p w:rsidR="002F08BF" w:rsidRPr="00FE6751" w:rsidRDefault="002F08BF" w:rsidP="002F08BF">
      <w:pPr>
        <w:pStyle w:val="Corpsdetexte"/>
      </w:pPr>
      <w:r w:rsidRPr="00FE6751">
        <w:t>Two optional parameters can also be used by the decoder:</w:t>
      </w:r>
    </w:p>
    <w:p w:rsidR="002F08BF" w:rsidRPr="00FE6751" w:rsidRDefault="002F08BF" w:rsidP="002F08BF">
      <w:pPr>
        <w:pStyle w:val="Corpsdetexte"/>
        <w:widowControl w:val="0"/>
        <w:numPr>
          <w:ilvl w:val="0"/>
          <w:numId w:val="38"/>
        </w:numPr>
        <w:suppressAutoHyphens/>
      </w:pPr>
      <w:r w:rsidRPr="00FE6751">
        <w:rPr>
          <w:b/>
        </w:rPr>
        <w:t>'configfile'</w:t>
      </w:r>
      <w:r w:rsidRPr="00FE6751">
        <w:t xml:space="preserve">: this parameter name is used to provide the name of the configuration file to use. The associated </w:t>
      </w:r>
      <w:r w:rsidRPr="00FE6751">
        <w:rPr>
          <w:i/>
        </w:rPr>
        <w:t>'parameterValue'</w:t>
      </w:r>
      <w:r w:rsidRPr="00FE6751">
        <w:t xml:space="preserve"> is the absolute file path name of the .json configuration file you want to use. You can provide more than one configuration file in the parameters of the decoder; in this case it chooses the first that matches the float WMO number (provided by the </w:t>
      </w:r>
      <w:r w:rsidRPr="00FE6751">
        <w:rPr>
          <w:b/>
        </w:rPr>
        <w:t>'floatwmo'</w:t>
      </w:r>
      <w:r w:rsidRPr="00FE6751">
        <w:t xml:space="preserve"> parameter).</w:t>
      </w:r>
    </w:p>
    <w:p w:rsidR="002F08BF" w:rsidRPr="00FE6751" w:rsidRDefault="002F08BF" w:rsidP="002F08BF">
      <w:pPr>
        <w:pStyle w:val="Corpsdetexte"/>
        <w:widowControl w:val="0"/>
        <w:numPr>
          <w:ilvl w:val="0"/>
          <w:numId w:val="38"/>
        </w:numPr>
        <w:suppressAutoHyphens/>
      </w:pPr>
      <w:r w:rsidRPr="00FE6751">
        <w:rPr>
          <w:b/>
        </w:rPr>
        <w:t>'xmlreport'</w:t>
      </w:r>
      <w:r w:rsidRPr="00FE6751">
        <w:t xml:space="preserve">: this parameter name is used to provide the name of the XML report file. The associated </w:t>
      </w:r>
      <w:r w:rsidRPr="00FE6751">
        <w:rPr>
          <w:i/>
        </w:rPr>
        <w:t>'parameterValue'</w:t>
      </w:r>
      <w:r w:rsidRPr="00FE6751">
        <w:t xml:space="preserve"> is the file name of the concerned file that will be stored in the directory </w:t>
      </w:r>
      <w:r w:rsidRPr="00FE6751">
        <w:rPr>
          <w:rStyle w:val="CodeCar"/>
          <w:rFonts w:eastAsiaTheme="minorEastAsia"/>
        </w:rPr>
        <w:t>DIR_OUTPUT_XML_FILE</w:t>
      </w:r>
      <w:r w:rsidRPr="00FE6751">
        <w:t xml:space="preserve">. To be consistent with the Coriolis infrastructure and naming conventions, this name is expected to have the pattern </w:t>
      </w:r>
      <w:r w:rsidRPr="00FE6751">
        <w:rPr>
          <w:i/>
        </w:rPr>
        <w:t>co041404_yyyymmddTHHMMSSZ[_PID].xml</w:t>
      </w:r>
      <w:r w:rsidRPr="00FE6751">
        <w:t>.</w:t>
      </w:r>
    </w:p>
    <w:p w:rsidR="002F08BF" w:rsidRPr="00FE6751" w:rsidRDefault="002F08BF" w:rsidP="002F08BF">
      <w:pPr>
        <w:pStyle w:val="Corpsdetexte"/>
        <w:ind w:left="709"/>
      </w:pPr>
      <w:r w:rsidRPr="00FE6751">
        <w:t>If you don't use this parameter, the log file (</w:t>
      </w:r>
      <w:r w:rsidRPr="00FE6751">
        <w:rPr>
          <w:i/>
        </w:rPr>
        <w:t>decode_argo_2_nc_rt_yyyymmddTHHMMSSZ.log</w:t>
      </w:r>
      <w:r w:rsidRPr="00FE6751">
        <w:t>) and the XML report file (</w:t>
      </w:r>
      <w:r w:rsidRPr="00FE6751">
        <w:rPr>
          <w:i/>
        </w:rPr>
        <w:t>co041404_yyyymmddTHHMMSSZ.xml</w:t>
      </w:r>
      <w:r w:rsidRPr="00FE6751">
        <w:t>) will have the same time stamp which corresponds to the start of the decoder (not precisely known by the script that starts the decoding session). This parameter has been added to be sure to get the right XML report for the post-processing operations.</w:t>
      </w:r>
    </w:p>
    <w:p w:rsidR="002F08BF" w:rsidRPr="00FE6751" w:rsidRDefault="002F08BF" w:rsidP="00715A45">
      <w:pPr>
        <w:pStyle w:val="Titre2"/>
      </w:pPr>
      <w:bookmarkStart w:id="682" w:name="_Toc460855074"/>
      <w:bookmarkStart w:id="683" w:name="_Toc43456012"/>
      <w:r w:rsidRPr="00FE6751">
        <w:t>Decoder input and output files</w:t>
      </w:r>
      <w:bookmarkEnd w:id="682"/>
      <w:bookmarkEnd w:id="683"/>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_argo_decoder_conf.json</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i/>
        </w:rPr>
        <w:t>wmo_emitterId_info.json</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'all'</w:t>
      </w:r>
      <w:r w:rsidRPr="00FE6751">
        <w:t xml:space="preserve">: </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'profile'</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'redecode'</w:t>
      </w:r>
      <w:r w:rsidRPr="00FE6751">
        <w:t>:</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lastRenderedPageBreak/>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listed in the rsync log files set (sent through the </w:t>
      </w:r>
      <w:r w:rsidRPr="00FE6751">
        <w:rPr>
          <w:b/>
        </w:rPr>
        <w:t xml:space="preserve">'rsynclog' </w:t>
      </w:r>
      <w:r w:rsidRPr="00FE6751">
        <w:t>parameter) excluding already processed files.</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Argo NetCDF files of the decoded data (stored in </w:t>
      </w:r>
      <w:r w:rsidRPr="00FE6751">
        <w:rPr>
          <w:rStyle w:val="CodeCar"/>
          <w:rFonts w:eastAsiaTheme="minorEastAsia"/>
        </w:rPr>
        <w:t>DIR_OUTPUT_NETCDF_FILE</w:t>
      </w:r>
      <w:r w:rsidRPr="00FE6751">
        <w:t xml:space="preserve">). They are updated according to </w:t>
      </w:r>
      <w:r w:rsidRPr="00FE6751">
        <w:rPr>
          <w:rStyle w:val="CodeCar"/>
          <w:rFonts w:eastAsiaTheme="minorEastAsia"/>
        </w:rPr>
        <w:t>GENERATE_NC_*</w:t>
      </w:r>
      <w:r w:rsidRPr="00FE6751">
        <w:t xml:space="preserve"> flag configuration values and </w:t>
      </w:r>
      <w:r w:rsidRPr="00FE6751">
        <w:rPr>
          <w:b/>
        </w:rPr>
        <w:t xml:space="preserve">'processmode' </w:t>
      </w:r>
      <w:r w:rsidRPr="00FE6751">
        <w:t>input parameter (for Argos floats only),</w:t>
      </w:r>
    </w:p>
    <w:p w:rsidR="002F08BF" w:rsidRPr="00FE6751" w:rsidRDefault="002F08BF" w:rsidP="002F08BF">
      <w:pPr>
        <w:pStyle w:val="Corpsdetexte"/>
        <w:widowControl w:val="0"/>
        <w:numPr>
          <w:ilvl w:val="1"/>
          <w:numId w:val="32"/>
        </w:numPr>
        <w:suppressAutoHyphens/>
      </w:pPr>
      <w:r w:rsidRPr="00FE6751">
        <w:t xml:space="preserve">XML report of the session (stored in </w:t>
      </w:r>
      <w:r w:rsidRPr="00FE6751">
        <w:rPr>
          <w:rStyle w:val="CodeCar"/>
          <w:rFonts w:eastAsiaTheme="minorEastAsia"/>
        </w:rPr>
        <w:t>DIR_OUTPUT_XML_FILE</w:t>
      </w:r>
      <w:r w:rsidRPr="00FE6751">
        <w:t>). It summarizes what has been done and report the ‘INFO’, ‘WARNING’ and ‘ERROR’ information listed in the log file. This report is used at Coriolis to monitor the decoding step and to initiate the post-processing steps.</w:t>
      </w:r>
    </w:p>
    <w:p w:rsidR="002F08BF" w:rsidRPr="00FE6751" w:rsidRDefault="002F08BF" w:rsidP="00715A45">
      <w:pPr>
        <w:pStyle w:val="Titre2"/>
      </w:pPr>
      <w:bookmarkStart w:id="684" w:name="_Toc460855075"/>
      <w:bookmarkStart w:id="685" w:name="_Toc43456013"/>
      <w:r w:rsidRPr="00FE6751">
        <w:t>Deployment of the DAC decoder in the Coriolis infrastructure</w:t>
      </w:r>
      <w:bookmarkEnd w:id="684"/>
      <w:bookmarkEnd w:id="685"/>
    </w:p>
    <w:p w:rsidR="002F08BF" w:rsidRPr="00FE6751" w:rsidRDefault="002F08BF" w:rsidP="002F08BF">
      <w:pPr>
        <w:pStyle w:val="Corpsdetexte"/>
      </w:pPr>
      <w:r w:rsidRPr="00FE6751">
        <w:t>The scripts used at Coriolis to deploy the DAC decoder can be sent on demand.</w:t>
      </w:r>
    </w:p>
    <w:p w:rsidR="002F08BF" w:rsidRPr="00FE6751" w:rsidRDefault="002F08BF" w:rsidP="002F08BF">
      <w:pPr>
        <w:pStyle w:val="Corpsdetexte"/>
      </w:pPr>
      <w:r w:rsidRPr="00FE6751">
        <w:t>The main philosophy of the processing is the following.</w:t>
      </w:r>
    </w:p>
    <w:p w:rsidR="002F08BF" w:rsidRPr="00FE6751" w:rsidRDefault="002F08BF" w:rsidP="00715A45">
      <w:pPr>
        <w:pStyle w:val="Titre3"/>
      </w:pPr>
      <w:bookmarkStart w:id="686" w:name="_Toc460855076"/>
      <w:bookmarkStart w:id="687" w:name="_Toc43456014"/>
      <w:r w:rsidRPr="00FE6751">
        <w:t>Argos floats processing</w:t>
      </w:r>
      <w:bookmarkEnd w:id="686"/>
      <w:bookmarkEnd w:id="687"/>
    </w:p>
    <w:p w:rsidR="002F08BF" w:rsidRPr="00FE6751" w:rsidRDefault="002F08BF" w:rsidP="002F08BF">
      <w:pPr>
        <w:pStyle w:val="Corpsdetexte"/>
      </w:pPr>
      <w:r w:rsidRPr="00FE6751">
        <w:t>The CLS service has been asked to send Argos data through e-mail to Coriolis once per hour (at HH:00).</w:t>
      </w:r>
    </w:p>
    <w:p w:rsidR="002F08BF" w:rsidRPr="00FE6751" w:rsidRDefault="002F08BF" w:rsidP="002F08BF">
      <w:pPr>
        <w:pStyle w:val="Corpsdetexte"/>
      </w:pPr>
      <w:r w:rsidRPr="00FE6751">
        <w:t>Each time an Argos e-mail is received from CLS, a process</w:t>
      </w:r>
    </w:p>
    <w:p w:rsidR="002F08BF" w:rsidRPr="00FE6751" w:rsidRDefault="002F08BF" w:rsidP="002F08BF">
      <w:pPr>
        <w:pStyle w:val="Corpsdetexte"/>
        <w:widowControl w:val="0"/>
        <w:numPr>
          <w:ilvl w:val="0"/>
          <w:numId w:val="39"/>
        </w:numPr>
        <w:suppressAutoHyphens/>
      </w:pPr>
      <w:r w:rsidRPr="00FE6751">
        <w:t>Catches it,</w:t>
      </w:r>
    </w:p>
    <w:p w:rsidR="002F08BF" w:rsidRPr="00FE6751" w:rsidRDefault="002F08BF" w:rsidP="002F08BF">
      <w:pPr>
        <w:pStyle w:val="Corpsdetexte"/>
        <w:widowControl w:val="0"/>
        <w:numPr>
          <w:ilvl w:val="0"/>
          <w:numId w:val="39"/>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39"/>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Each hour (at HH:15), a process is launched:</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spool_message</w:t>
      </w:r>
      <w:r w:rsidRPr="00FE6751">
        <w:t xml:space="preserve"> directory:</w:t>
      </w:r>
    </w:p>
    <w:p w:rsidR="002F08BF" w:rsidRPr="00FE6751" w:rsidRDefault="002F08BF" w:rsidP="002F08BF">
      <w:pPr>
        <w:pStyle w:val="Corpsdetexte"/>
        <w:widowControl w:val="0"/>
        <w:numPr>
          <w:ilvl w:val="1"/>
          <w:numId w:val="40"/>
        </w:numPr>
        <w:suppressAutoHyphens/>
      </w:pPr>
      <w:r w:rsidRPr="00FE6751">
        <w:t>It split the HEX data of the files according to the Argos Id and create a specific file for this Argos Id Hex data,</w:t>
      </w:r>
    </w:p>
    <w:p w:rsidR="002F08BF" w:rsidRPr="00FE6751" w:rsidRDefault="002F08BF" w:rsidP="002F08BF">
      <w:pPr>
        <w:pStyle w:val="Corpsdetexte"/>
        <w:widowControl w:val="0"/>
        <w:numPr>
          <w:ilvl w:val="1"/>
          <w:numId w:val="40"/>
        </w:numPr>
        <w:suppressAutoHyphens/>
      </w:pPr>
      <w:r w:rsidRPr="00FE6751">
        <w:t xml:space="preserve">These files are stored in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When the transmission stops for more than 18 hours, a new file is created,</w:t>
      </w:r>
    </w:p>
    <w:p w:rsidR="002F08BF" w:rsidRPr="00FE6751" w:rsidRDefault="002F08BF" w:rsidP="002F08BF">
      <w:pPr>
        <w:pStyle w:val="Corpsdetexte"/>
        <w:widowControl w:val="0"/>
        <w:numPr>
          <w:ilvl w:val="1"/>
          <w:numId w:val="40"/>
        </w:numPr>
        <w:suppressAutoHyphens/>
      </w:pPr>
      <w:r w:rsidRPr="00FE6751">
        <w:t xml:space="preserve">The </w:t>
      </w:r>
      <w:r w:rsidRPr="00FE6751">
        <w:rPr>
          <w:i/>
        </w:rPr>
        <w:t>spool_cycle</w:t>
      </w:r>
      <w:r w:rsidRPr="00FE6751">
        <w:t xml:space="preserve"> directory finally contains files:</w:t>
      </w:r>
    </w:p>
    <w:p w:rsidR="002F08BF" w:rsidRPr="00FE6751" w:rsidRDefault="002F08BF" w:rsidP="002F08BF">
      <w:pPr>
        <w:pStyle w:val="Corpsdetexte"/>
        <w:widowControl w:val="0"/>
        <w:numPr>
          <w:ilvl w:val="2"/>
          <w:numId w:val="40"/>
        </w:numPr>
        <w:suppressAutoHyphens/>
      </w:pPr>
      <w:r w:rsidRPr="00FE6751">
        <w:t>With the HEX data of a unique Argos Id,</w:t>
      </w:r>
    </w:p>
    <w:p w:rsidR="002F08BF" w:rsidRPr="00FE6751" w:rsidRDefault="002F08BF" w:rsidP="002F08BF">
      <w:pPr>
        <w:pStyle w:val="Corpsdetexte"/>
        <w:widowControl w:val="0"/>
        <w:numPr>
          <w:ilvl w:val="2"/>
          <w:numId w:val="40"/>
        </w:numPr>
        <w:suppressAutoHyphens/>
      </w:pPr>
      <w:r w:rsidRPr="00FE6751">
        <w:t>With gaps in the transmission less than 18 hours.</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 xml:space="preserve">It looks for files where the last HEX data have been received for more than 24 hours (assuming that, in this case, the surface transmission ended). These files are process with the </w:t>
      </w:r>
      <w:r w:rsidRPr="00FE6751">
        <w:rPr>
          <w:b/>
        </w:rPr>
        <w:t>'processmode'</w:t>
      </w:r>
      <w:r w:rsidRPr="00FE6751">
        <w:t xml:space="preserve"> = </w:t>
      </w:r>
      <w:r w:rsidRPr="00FE6751">
        <w:rPr>
          <w:b/>
        </w:rPr>
        <w:t>'all'</w:t>
      </w:r>
      <w:r w:rsidRPr="00FE6751">
        <w:t xml:space="preserve"> and then processed and archived by the decoder,</w:t>
      </w:r>
    </w:p>
    <w:p w:rsidR="002F08BF" w:rsidRPr="00FE6751" w:rsidRDefault="002F08BF" w:rsidP="002F08BF">
      <w:pPr>
        <w:pStyle w:val="Corpsdetexte"/>
        <w:widowControl w:val="0"/>
        <w:numPr>
          <w:ilvl w:val="1"/>
          <w:numId w:val="40"/>
        </w:numPr>
        <w:suppressAutoHyphens/>
      </w:pPr>
      <w:r w:rsidRPr="00FE6751">
        <w:t xml:space="preserve">It processes the remaining files with the </w:t>
      </w:r>
      <w:r w:rsidRPr="00FE6751">
        <w:rPr>
          <w:b/>
        </w:rPr>
        <w:t>'processmode'</w:t>
      </w:r>
      <w:r w:rsidRPr="00FE6751">
        <w:t xml:space="preserve"> = </w:t>
      </w:r>
      <w:r w:rsidRPr="00FE6751">
        <w:rPr>
          <w:b/>
        </w:rPr>
        <w:t>'profile'</w:t>
      </w:r>
      <w:r w:rsidRPr="00FE6751">
        <w:t>.</w:t>
      </w:r>
    </w:p>
    <w:p w:rsidR="002F08BF" w:rsidRPr="00FE6751" w:rsidRDefault="002F08BF" w:rsidP="00715A45">
      <w:pPr>
        <w:pStyle w:val="Titre3"/>
      </w:pPr>
      <w:bookmarkStart w:id="688" w:name="_Toc460855077"/>
      <w:bookmarkStart w:id="689" w:name="_Toc43456015"/>
      <w:r w:rsidRPr="00FE6751">
        <w:lastRenderedPageBreak/>
        <w:t>Iridium floats processing</w:t>
      </w:r>
      <w:bookmarkEnd w:id="688"/>
      <w:bookmarkEnd w:id="689"/>
    </w:p>
    <w:p w:rsidR="002F08BF" w:rsidRPr="00FE6751" w:rsidRDefault="002F08BF" w:rsidP="002F08BF">
      <w:pPr>
        <w:pStyle w:val="Corpsdetexte"/>
      </w:pPr>
      <w:r w:rsidRPr="00FE6751">
        <w:t>Each time an e-mail is received from Iridium, a first process:</w:t>
      </w:r>
    </w:p>
    <w:p w:rsidR="002F08BF" w:rsidRPr="00FE6751" w:rsidRDefault="002F08BF" w:rsidP="002F08BF">
      <w:pPr>
        <w:pStyle w:val="Corpsdetexte"/>
        <w:widowControl w:val="0"/>
        <w:numPr>
          <w:ilvl w:val="0"/>
          <w:numId w:val="41"/>
        </w:numPr>
        <w:suppressAutoHyphens/>
      </w:pPr>
      <w:r w:rsidRPr="00FE6751">
        <w:t>Catches it,</w:t>
      </w:r>
    </w:p>
    <w:p w:rsidR="002F08BF" w:rsidRPr="00FE6751" w:rsidRDefault="002F08BF" w:rsidP="002F08BF">
      <w:pPr>
        <w:pStyle w:val="Corpsdetexte"/>
        <w:widowControl w:val="0"/>
        <w:numPr>
          <w:ilvl w:val="0"/>
          <w:numId w:val="41"/>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41"/>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Four times per day, a process is launched:</w:t>
      </w:r>
    </w:p>
    <w:p w:rsidR="002F08BF" w:rsidRPr="00FE6751" w:rsidRDefault="002F08BF" w:rsidP="002F08BF">
      <w:pPr>
        <w:pStyle w:val="Corpsdetexte"/>
        <w:widowControl w:val="0"/>
        <w:numPr>
          <w:ilvl w:val="0"/>
          <w:numId w:val="42"/>
        </w:numPr>
        <w:suppressAutoHyphens/>
      </w:pPr>
      <w:r w:rsidRPr="00FE6751">
        <w:t xml:space="preserve">It launches a </w:t>
      </w:r>
      <w:r w:rsidRPr="00FE6751">
        <w:rPr>
          <w:b/>
          <w:i/>
        </w:rPr>
        <w:t>rsync</w:t>
      </w:r>
      <w:r w:rsidRPr="00FE6751">
        <w:t xml:space="preserve"> command on the </w:t>
      </w:r>
      <w:r w:rsidRPr="00FE6751">
        <w:rPr>
          <w:i/>
        </w:rPr>
        <w:t>spool_message</w:t>
      </w:r>
      <w:r w:rsidRPr="00FE6751">
        <w:t xml:space="preserve"> directory (for Iridium SBD floats) or on the repository of the RUDICS server (for Iridium RUDICS floats),</w:t>
      </w:r>
    </w:p>
    <w:p w:rsidR="002F08BF" w:rsidRPr="00FE6751" w:rsidRDefault="002F08BF" w:rsidP="00116B68">
      <w:pPr>
        <w:pStyle w:val="Corpsdetexte"/>
        <w:widowControl w:val="0"/>
        <w:numPr>
          <w:ilvl w:val="0"/>
          <w:numId w:val="42"/>
        </w:numPr>
        <w:suppressAutoHyphens/>
      </w:pPr>
      <w:r w:rsidRPr="00FE6751">
        <w:t xml:space="preserve">It launches one instance of the decoder for each managed float with the </w:t>
      </w:r>
      <w:r w:rsidRPr="00FE6751">
        <w:rPr>
          <w:b/>
        </w:rPr>
        <w:t>'rsynclog'</w:t>
      </w:r>
      <w:r w:rsidRPr="00FE6751">
        <w:t xml:space="preserve"> = </w:t>
      </w:r>
      <w:r w:rsidRPr="00FE6751">
        <w:rPr>
          <w:b/>
        </w:rPr>
        <w:t>'all'</w:t>
      </w:r>
      <w:r w:rsidRPr="00FE6751">
        <w:t xml:space="preserve"> and </w:t>
      </w:r>
      <w:r w:rsidRPr="00FE6751">
        <w:rPr>
          <w:b/>
        </w:rPr>
        <w:t>'floatwmo'</w:t>
      </w:r>
      <w:r w:rsidRPr="00FE6751">
        <w:t xml:space="preserve"> = concerned float WMO number.</w:t>
      </w:r>
    </w:p>
    <w:p w:rsidR="00CC5610" w:rsidRPr="00FE6751" w:rsidRDefault="00CC5610" w:rsidP="000557AF">
      <w:pPr>
        <w:pStyle w:val="Corpsdetexte"/>
        <w:widowControl w:val="0"/>
        <w:suppressAutoHyphens/>
      </w:pPr>
    </w:p>
    <w:p w:rsidR="002F08BF" w:rsidRPr="00FE6751" w:rsidRDefault="002F08BF" w:rsidP="00715A45">
      <w:pPr>
        <w:pStyle w:val="Titre1"/>
      </w:pPr>
      <w:bookmarkStart w:id="690" w:name="_Toc460855078"/>
      <w:bookmarkStart w:id="691" w:name="_Toc43456016"/>
      <w:r w:rsidRPr="00FE6751">
        <w:lastRenderedPageBreak/>
        <w:t xml:space="preserve">ANNEX </w:t>
      </w:r>
      <w:bookmarkStart w:id="692" w:name="AXA"/>
      <w:r w:rsidRPr="00FE6751">
        <w:t>A</w:t>
      </w:r>
      <w:bookmarkEnd w:id="692"/>
      <w:r w:rsidRPr="00FE6751">
        <w:t>: detailed description of the decoder package</w:t>
      </w:r>
      <w:bookmarkEnd w:id="690"/>
      <w:bookmarkEnd w:id="691"/>
    </w:p>
    <w:p w:rsidR="002F08BF" w:rsidRPr="00FE6751" w:rsidRDefault="002F08BF" w:rsidP="002F08BF">
      <w:pPr>
        <w:pStyle w:val="Corpsdetexte"/>
      </w:pPr>
      <w:r w:rsidRPr="00FE6751">
        <w:t>The tree diagram of the decoder package is illustrated in the following figure.</w:t>
      </w:r>
    </w:p>
    <w:p w:rsidR="002F08BF" w:rsidRPr="00FE6751" w:rsidRDefault="00B702B6" w:rsidP="002F08BF">
      <w:pPr>
        <w:pStyle w:val="Corpsdetexte"/>
        <w:jc w:val="center"/>
      </w:pPr>
      <w:r>
        <w:rPr>
          <w:noProof/>
          <w:lang w:val="fr-FR"/>
        </w:rPr>
        <w:drawing>
          <wp:inline distT="0" distB="0" distL="0" distR="0">
            <wp:extent cx="3540641" cy="7657170"/>
            <wp:effectExtent l="0" t="0" r="317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558815" cy="7696473"/>
                    </a:xfrm>
                    <a:prstGeom prst="rect">
                      <a:avLst/>
                    </a:prstGeom>
                  </pic:spPr>
                </pic:pic>
              </a:graphicData>
            </a:graphic>
          </wp:inline>
        </w:drawing>
      </w:r>
    </w:p>
    <w:p w:rsidR="002F08BF" w:rsidRPr="00FE6751" w:rsidRDefault="002F08BF" w:rsidP="002F08BF">
      <w:pPr>
        <w:pStyle w:val="Corpsdetexte"/>
      </w:pPr>
    </w:p>
    <w:p w:rsidR="002F08BF" w:rsidRPr="00FE6751" w:rsidRDefault="002F08BF" w:rsidP="002F08BF">
      <w:pPr>
        <w:pStyle w:val="Corpsdetexte"/>
      </w:pPr>
      <w:r w:rsidRPr="00FE6751">
        <w:t>Three main directories are provided:</w:t>
      </w:r>
      <w:r w:rsidRPr="00FE6751">
        <w:rPr>
          <w:i/>
        </w:rPr>
        <w:t xml:space="preserve"> decArgo_soft</w:t>
      </w:r>
      <w:r w:rsidRPr="00FE6751">
        <w:t xml:space="preserve">, </w:t>
      </w:r>
      <w:r w:rsidRPr="00FE6751">
        <w:rPr>
          <w:i/>
        </w:rPr>
        <w:t>decArgo_doc</w:t>
      </w:r>
      <w:r w:rsidRPr="00FE6751">
        <w:t xml:space="preserve"> and </w:t>
      </w:r>
      <w:r w:rsidRPr="00FE6751">
        <w:rPr>
          <w:i/>
        </w:rPr>
        <w:t>decArgo_config_floats</w:t>
      </w:r>
      <w:r w:rsidRPr="00FE6751">
        <w:t>.</w:t>
      </w:r>
    </w:p>
    <w:p w:rsidR="002F08BF" w:rsidRPr="00FE6751" w:rsidRDefault="002F08BF" w:rsidP="00715A45">
      <w:pPr>
        <w:pStyle w:val="Titre2"/>
      </w:pPr>
      <w:r w:rsidRPr="00FE6751">
        <w:br w:type="page"/>
      </w:r>
      <w:bookmarkStart w:id="693" w:name="_Toc460855079"/>
      <w:bookmarkStart w:id="694" w:name="_Toc43456017"/>
      <w:r w:rsidRPr="00FE6751">
        <w:lastRenderedPageBreak/>
        <w:t>The decArgo_soft directory</w:t>
      </w:r>
      <w:bookmarkEnd w:id="693"/>
      <w:bookmarkEnd w:id="694"/>
    </w:p>
    <w:p w:rsidR="002F08BF" w:rsidRPr="00FE6751" w:rsidRDefault="002F08BF" w:rsidP="002F08BF">
      <w:pPr>
        <w:pStyle w:val="Corpsdetexte"/>
      </w:pPr>
      <w:r w:rsidRPr="00FE6751">
        <w:t xml:space="preserve">The </w:t>
      </w:r>
      <w:r w:rsidRPr="00FE6751">
        <w:rPr>
          <w:i/>
        </w:rPr>
        <w:t>decArgo_soft</w:t>
      </w:r>
      <w:r w:rsidRPr="00FE6751">
        <w:t xml:space="preserve"> directory contains the decoder software and configuration.</w:t>
      </w:r>
    </w:p>
    <w:p w:rsidR="002F08BF" w:rsidRPr="00FE6751" w:rsidRDefault="002F08BF" w:rsidP="00715A45">
      <w:pPr>
        <w:pStyle w:val="Titre3"/>
      </w:pPr>
      <w:bookmarkStart w:id="695" w:name="_Toc460855080"/>
      <w:bookmarkStart w:id="696" w:name="_Toc43456018"/>
      <w:r w:rsidRPr="00FE6751">
        <w:t>The decArgo_soft/soft directory</w:t>
      </w:r>
      <w:bookmarkEnd w:id="695"/>
      <w:bookmarkEnd w:id="696"/>
    </w:p>
    <w:p w:rsidR="002F08BF" w:rsidRPr="001369CF" w:rsidRDefault="002F08BF" w:rsidP="002F08BF">
      <w:pPr>
        <w:pStyle w:val="Corpsdetexte"/>
      </w:pPr>
      <w:r w:rsidRPr="001369CF">
        <w:t>In this directory you can find:</w:t>
      </w:r>
    </w:p>
    <w:p w:rsidR="002F08BF" w:rsidRPr="001369CF" w:rsidRDefault="002F08BF" w:rsidP="002F08BF">
      <w:pPr>
        <w:pStyle w:val="Corpsdetexte"/>
        <w:widowControl w:val="0"/>
        <w:numPr>
          <w:ilvl w:val="0"/>
          <w:numId w:val="22"/>
        </w:numPr>
        <w:suppressAutoHyphens/>
      </w:pPr>
      <w:r w:rsidRPr="001369CF">
        <w:t xml:space="preserve">The decoder programs: </w:t>
      </w:r>
      <w:r w:rsidRPr="001369CF">
        <w:rPr>
          <w:b/>
          <w:i/>
        </w:rPr>
        <w:t>decode_provor_2_csv</w:t>
      </w:r>
      <w:r w:rsidRPr="001369CF">
        <w:t xml:space="preserve">, </w:t>
      </w:r>
      <w:r w:rsidRPr="001369CF">
        <w:rPr>
          <w:b/>
          <w:i/>
        </w:rPr>
        <w:t>decode_provor_2_nc</w:t>
      </w:r>
      <w:r w:rsidRPr="001369CF">
        <w:t xml:space="preserve">, </w:t>
      </w:r>
      <w:r w:rsidRPr="001369CF">
        <w:rPr>
          <w:b/>
          <w:i/>
        </w:rPr>
        <w:t>decode_apex_2_csv</w:t>
      </w:r>
      <w:r w:rsidRPr="001369CF">
        <w:t xml:space="preserve">, </w:t>
      </w:r>
      <w:r w:rsidRPr="001369CF">
        <w:rPr>
          <w:b/>
          <w:i/>
        </w:rPr>
        <w:t>decode_apex_2_nc</w:t>
      </w:r>
      <w:r w:rsidRPr="001369CF">
        <w:t xml:space="preserve">, </w:t>
      </w:r>
      <w:r w:rsidRPr="001369CF">
        <w:rPr>
          <w:b/>
          <w:i/>
        </w:rPr>
        <w:t xml:space="preserve">decode_nova_2_csv, decode_nova_2_nc, </w:t>
      </w:r>
      <w:r w:rsidR="005D0EE6" w:rsidRPr="001369CF">
        <w:rPr>
          <w:b/>
          <w:i/>
          <w:rPrChange w:id="697" w:author="RANNOU Jean-Philippe" w:date="2020-06-19T10:35:00Z">
            <w:rPr>
              <w:b/>
              <w:i/>
              <w:highlight w:val="green"/>
            </w:rPr>
          </w:rPrChange>
        </w:rPr>
        <w:t>decode_nemo_2_csv, decode_nemo_2_nc,</w:t>
      </w:r>
      <w:r w:rsidR="005D0EE6" w:rsidRPr="001369CF">
        <w:rPr>
          <w:b/>
          <w:i/>
        </w:rPr>
        <w:t xml:space="preserve"> </w:t>
      </w:r>
      <w:r w:rsidRPr="001369CF">
        <w:rPr>
          <w:b/>
          <w:i/>
        </w:rPr>
        <w:t>decode_argo_2_nc_rt</w:t>
      </w:r>
      <w:r w:rsidRPr="001369CF">
        <w:t xml:space="preserve"> and </w:t>
      </w:r>
      <w:r w:rsidRPr="001369CF">
        <w:rPr>
          <w:b/>
          <w:i/>
        </w:rPr>
        <w:t>decode_provor_2_nc_dm</w:t>
      </w:r>
      <w:r w:rsidRPr="001369CF">
        <w:t>,</w:t>
      </w:r>
    </w:p>
    <w:p w:rsidR="002F08BF" w:rsidRPr="00FE6751" w:rsidRDefault="002F08BF" w:rsidP="002F08BF">
      <w:pPr>
        <w:pStyle w:val="Corpsdetexte"/>
        <w:widowControl w:val="0"/>
        <w:numPr>
          <w:ilvl w:val="0"/>
          <w:numId w:val="22"/>
        </w:numPr>
        <w:suppressAutoHyphens/>
      </w:pPr>
      <w:r w:rsidRPr="00FE6751">
        <w:t xml:space="preserve">The decoder configuration files: </w:t>
      </w:r>
      <w:r w:rsidRPr="00FE6751">
        <w:rPr>
          <w:i/>
        </w:rPr>
        <w:t>_argo_decoder</w:t>
      </w:r>
      <w:r w:rsidR="004B1BEF" w:rsidRPr="00FE6751">
        <w:rPr>
          <w:i/>
        </w:rPr>
        <w:t>_</w:t>
      </w:r>
      <w:r w:rsidRPr="00FE6751">
        <w:rPr>
          <w:i/>
        </w:rPr>
        <w:t>conf</w:t>
      </w:r>
      <w:r w:rsidR="004B1BEF" w:rsidRPr="00FE6751">
        <w:rPr>
          <w:i/>
        </w:rPr>
        <w:t>.txt</w:t>
      </w:r>
      <w:r w:rsidRPr="00FE6751">
        <w:t xml:space="preserve"> and </w:t>
      </w:r>
      <w:r w:rsidRPr="00FE6751">
        <w:rPr>
          <w:i/>
        </w:rPr>
        <w:t>_argo_decoder_conf.json</w:t>
      </w:r>
      <w:r w:rsidRPr="00FE6751">
        <w:t>,</w:t>
      </w:r>
    </w:p>
    <w:p w:rsidR="002F08BF" w:rsidRPr="00FE6751" w:rsidRDefault="002F08BF" w:rsidP="002F08BF">
      <w:pPr>
        <w:pStyle w:val="Corpsdetexte"/>
        <w:widowControl w:val="0"/>
        <w:numPr>
          <w:ilvl w:val="0"/>
          <w:numId w:val="22"/>
        </w:numPr>
        <w:suppressAutoHyphens/>
      </w:pPr>
      <w:r w:rsidRPr="00FE6751">
        <w:t xml:space="preserve">The software sub-directories: </w:t>
      </w:r>
      <w:r w:rsidRPr="00FE6751">
        <w:rPr>
          <w:i/>
        </w:rPr>
        <w:t>sub</w:t>
      </w:r>
      <w:r w:rsidRPr="00FE6751">
        <w:t xml:space="preserve"> for the implemented functions and </w:t>
      </w:r>
      <w:r w:rsidRPr="00FE6751">
        <w:rPr>
          <w:i/>
        </w:rPr>
        <w:t>sub_foreign</w:t>
      </w:r>
      <w:r w:rsidRPr="00FE6751">
        <w:t xml:space="preserve"> for the part of code coming from other people than the Coriolis development team,</w:t>
      </w:r>
    </w:p>
    <w:p w:rsidR="002F08BF" w:rsidRPr="00FE6751" w:rsidRDefault="002F08BF" w:rsidP="002F08BF">
      <w:pPr>
        <w:pStyle w:val="Corpsdetexte"/>
        <w:widowControl w:val="0"/>
        <w:numPr>
          <w:ilvl w:val="0"/>
          <w:numId w:val="22"/>
        </w:numPr>
        <w:suppressAutoHyphens/>
      </w:pPr>
      <w:r w:rsidRPr="00FE6751">
        <w:t xml:space="preserve">The tools directories: </w:t>
      </w:r>
      <w:r w:rsidRPr="00FE6751">
        <w:rPr>
          <w:i/>
        </w:rPr>
        <w:t>util</w:t>
      </w:r>
      <w:r w:rsidRPr="00FE6751">
        <w:t xml:space="preserve"> for the user tools and </w:t>
      </w:r>
      <w:r w:rsidRPr="00FE6751">
        <w:rPr>
          <w:i/>
        </w:rPr>
        <w:t>util2</w:t>
      </w:r>
      <w:r w:rsidRPr="00FE6751">
        <w:t xml:space="preserve"> for the specialized operator tools.</w:t>
      </w:r>
    </w:p>
    <w:p w:rsidR="002F08BF" w:rsidRPr="00FE6751" w:rsidRDefault="002F08BF" w:rsidP="00715A45">
      <w:pPr>
        <w:pStyle w:val="Titre3"/>
      </w:pPr>
      <w:bookmarkStart w:id="698" w:name="_Toc460855081"/>
      <w:bookmarkStart w:id="699" w:name="_Toc43456019"/>
      <w:r w:rsidRPr="00FE6751">
        <w:t>The decArgo_soft/config directory</w:t>
      </w:r>
      <w:bookmarkEnd w:id="698"/>
      <w:bookmarkEnd w:id="699"/>
    </w:p>
    <w:p w:rsidR="002F08BF" w:rsidRPr="00FE6751" w:rsidRDefault="002F08BF" w:rsidP="002F08BF">
      <w:pPr>
        <w:pStyle w:val="Corpsdetexte"/>
      </w:pPr>
      <w:r w:rsidRPr="00FE6751">
        <w:t>In this directory you can find: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configParamNames</w:t>
      </w:r>
      <w:r w:rsidRPr="00FE6751">
        <w:t xml:space="preserve"> and </w:t>
      </w:r>
      <w:r w:rsidRPr="00FE6751">
        <w:rPr>
          <w:i/>
        </w:rPr>
        <w:t>techParamNames</w:t>
      </w:r>
      <w:r w:rsidRPr="00FE6751">
        <w:t xml:space="preserve"> sub-directories used to store configuration and technical labels information (see Annex </w:t>
      </w:r>
      <w:r w:rsidRPr="004E186F">
        <w:fldChar w:fldCharType="begin"/>
      </w:r>
      <w:r w:rsidRPr="00FE6751">
        <w:instrText xml:space="preserve"> REF AXG \h </w:instrText>
      </w:r>
      <w:r w:rsidRPr="004E186F">
        <w:fldChar w:fldCharType="separate"/>
      </w:r>
      <w:r w:rsidR="000579E4" w:rsidRPr="00FE6751">
        <w:t>G</w:t>
      </w:r>
      <w:r w:rsidRPr="004E186F">
        <w:fldChar w:fldCharType="end"/>
      </w:r>
      <w:r w:rsidRPr="00FE6751">
        <w:t>),</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configuration_sample_files</w:t>
      </w:r>
      <w:r w:rsidRPr="00FE6751">
        <w:t xml:space="preserve"> sub-directory which provides examples of configuration files.</w:t>
      </w:r>
    </w:p>
    <w:p w:rsidR="002F08BF" w:rsidRPr="00FE6751" w:rsidRDefault="002F08BF" w:rsidP="00715A45">
      <w:pPr>
        <w:pStyle w:val="Titre2"/>
      </w:pPr>
      <w:bookmarkStart w:id="700" w:name="_Ref460577154"/>
      <w:bookmarkStart w:id="701" w:name="_Toc460855082"/>
      <w:bookmarkStart w:id="702" w:name="_Toc43456020"/>
      <w:r w:rsidRPr="00FE6751">
        <w:t>The decArgo_doc directory</w:t>
      </w:r>
      <w:bookmarkEnd w:id="700"/>
      <w:bookmarkEnd w:id="701"/>
      <w:bookmarkEnd w:id="702"/>
    </w:p>
    <w:p w:rsidR="002F08BF" w:rsidRPr="00FE6751" w:rsidRDefault="002F08BF" w:rsidP="002F08BF">
      <w:pPr>
        <w:pStyle w:val="Corpsdetexte"/>
      </w:pPr>
      <w:r w:rsidRPr="00FE6751">
        <w:t xml:space="preserve">The </w:t>
      </w:r>
      <w:r w:rsidRPr="00FE6751">
        <w:rPr>
          <w:i/>
        </w:rPr>
        <w:t>decArgo_doc</w:t>
      </w:r>
      <w:r w:rsidRPr="00FE6751">
        <w:t xml:space="preserve"> 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decoder_user_manual</w:t>
      </w:r>
      <w:r w:rsidRPr="00FE6751">
        <w:t xml:space="preserve"> sub-directory to store this User Manual and the </w:t>
      </w:r>
      <w:r w:rsidRPr="00FE6751">
        <w:rPr>
          <w:i/>
        </w:rPr>
        <w:t>_CoriolisArgoFloatVersions_YYYYMMDD.xlsx</w:t>
      </w:r>
      <w:r w:rsidRPr="00FE6751">
        <w:t xml:space="preserve"> file,</w:t>
      </w:r>
    </w:p>
    <w:p w:rsidR="002F08BF" w:rsidRPr="001369CF" w:rsidRDefault="002F08BF" w:rsidP="002F08BF">
      <w:pPr>
        <w:pStyle w:val="Corpsdetexte"/>
        <w:widowControl w:val="0"/>
        <w:numPr>
          <w:ilvl w:val="0"/>
          <w:numId w:val="57"/>
        </w:numPr>
        <w:suppressAutoHyphens/>
      </w:pPr>
      <w:r w:rsidRPr="00FE6751">
        <w:t xml:space="preserve">The </w:t>
      </w:r>
      <w:r w:rsidRPr="00FE6751">
        <w:rPr>
          <w:i/>
        </w:rPr>
        <w:t>decoder_versions</w:t>
      </w:r>
      <w:r w:rsidRPr="00FE6751">
        <w:t xml:space="preserve"> sub-directory to store information on the different versions of the </w:t>
      </w:r>
      <w:r w:rsidRPr="001369CF">
        <w:t>decoder code,</w:t>
      </w:r>
    </w:p>
    <w:p w:rsidR="00B702B6" w:rsidRPr="001369CF" w:rsidRDefault="002F08BF" w:rsidP="002F08BF">
      <w:pPr>
        <w:pStyle w:val="Corpsdetexte"/>
        <w:widowControl w:val="0"/>
        <w:numPr>
          <w:ilvl w:val="0"/>
          <w:numId w:val="57"/>
        </w:numPr>
        <w:suppressAutoHyphens/>
      </w:pPr>
      <w:r w:rsidRPr="001369CF">
        <w:t xml:space="preserve">The </w:t>
      </w:r>
      <w:r w:rsidRPr="001369CF">
        <w:rPr>
          <w:i/>
        </w:rPr>
        <w:t>float_user_manuals</w:t>
      </w:r>
      <w:r w:rsidRPr="001369CF">
        <w:t xml:space="preserve"> sub-directory to store User Manuals of the managed float versions</w:t>
      </w:r>
      <w:r w:rsidR="00B702B6" w:rsidRPr="001369CF">
        <w:t>,</w:t>
      </w:r>
    </w:p>
    <w:p w:rsidR="002F08BF" w:rsidRPr="001369CF" w:rsidRDefault="00B702B6" w:rsidP="00B702B6">
      <w:pPr>
        <w:pStyle w:val="Corpsdetexte"/>
        <w:widowControl w:val="0"/>
        <w:numPr>
          <w:ilvl w:val="0"/>
          <w:numId w:val="57"/>
        </w:numPr>
        <w:suppressAutoHyphens/>
        <w:rPr>
          <w:rPrChange w:id="703" w:author="RANNOU Jean-Philippe" w:date="2020-06-19T10:35:00Z">
            <w:rPr>
              <w:highlight w:val="green"/>
            </w:rPr>
          </w:rPrChange>
        </w:rPr>
      </w:pPr>
      <w:r w:rsidRPr="001369CF">
        <w:rPr>
          <w:rPrChange w:id="704" w:author="RANNOU Jean-Philippe" w:date="2020-06-19T10:35:00Z">
            <w:rPr>
              <w:highlight w:val="green"/>
            </w:rPr>
          </w:rPrChange>
        </w:rPr>
        <w:t xml:space="preserve">The </w:t>
      </w:r>
      <w:r w:rsidRPr="001369CF">
        <w:rPr>
          <w:i/>
          <w:rPrChange w:id="705" w:author="RANNOU Jean-Philippe" w:date="2020-06-19T10:35:00Z">
            <w:rPr>
              <w:i/>
              <w:highlight w:val="green"/>
            </w:rPr>
          </w:rPrChange>
        </w:rPr>
        <w:t>Coriolis_aux_format</w:t>
      </w:r>
      <w:r w:rsidRPr="001369CF">
        <w:rPr>
          <w:rPrChange w:id="706" w:author="RANNOU Jean-Philippe" w:date="2020-06-19T10:35:00Z">
            <w:rPr>
              <w:highlight w:val="green"/>
            </w:rPr>
          </w:rPrChange>
        </w:rPr>
        <w:t xml:space="preserve">, </w:t>
      </w:r>
      <w:r w:rsidRPr="001369CF">
        <w:rPr>
          <w:i/>
          <w:rPrChange w:id="707" w:author="RANNOU Jean-Philippe" w:date="2020-06-19T10:35:00Z">
            <w:rPr>
              <w:i/>
              <w:highlight w:val="green"/>
            </w:rPr>
          </w:rPrChange>
        </w:rPr>
        <w:t>implementation_of_RTQC_at_coriolis</w:t>
      </w:r>
      <w:r w:rsidRPr="001369CF">
        <w:rPr>
          <w:rPrChange w:id="708" w:author="RANNOU Jean-Philippe" w:date="2020-06-19T10:35:00Z">
            <w:rPr>
              <w:highlight w:val="green"/>
            </w:rPr>
          </w:rPrChange>
        </w:rPr>
        <w:t xml:space="preserve"> and </w:t>
      </w:r>
      <w:r w:rsidRPr="001369CF">
        <w:rPr>
          <w:i/>
          <w:rPrChange w:id="709" w:author="RANNOU Jean-Philippe" w:date="2020-06-19T10:35:00Z">
            <w:rPr>
              <w:i/>
              <w:highlight w:val="green"/>
            </w:rPr>
          </w:rPrChange>
        </w:rPr>
        <w:t>near_surface_&amp;_in_air_data_processing_at_coriolis</w:t>
      </w:r>
      <w:r w:rsidRPr="001369CF">
        <w:rPr>
          <w:rPrChange w:id="710" w:author="RANNOU Jean-Philippe" w:date="2020-06-19T10:35:00Z">
            <w:rPr>
              <w:highlight w:val="green"/>
            </w:rPr>
          </w:rPrChange>
        </w:rPr>
        <w:t xml:space="preserve"> </w:t>
      </w:r>
      <w:r w:rsidR="0031447A" w:rsidRPr="001369CF">
        <w:rPr>
          <w:rPrChange w:id="711" w:author="RANNOU Jean-Philippe" w:date="2020-06-19T10:35:00Z">
            <w:rPr>
              <w:highlight w:val="green"/>
            </w:rPr>
          </w:rPrChange>
        </w:rPr>
        <w:t>sub-directories to store information to explain how the decoder manages these particular topics.</w:t>
      </w:r>
    </w:p>
    <w:p w:rsidR="002F08BF" w:rsidRPr="00FE6751" w:rsidRDefault="002F08BF" w:rsidP="00715A45">
      <w:pPr>
        <w:pStyle w:val="Titre2"/>
      </w:pPr>
      <w:bookmarkStart w:id="712" w:name="_Toc460855083"/>
      <w:bookmarkStart w:id="713" w:name="_Toc43456021"/>
      <w:r w:rsidRPr="00FE6751">
        <w:t>The decArgo_config_floats directory</w:t>
      </w:r>
      <w:bookmarkEnd w:id="712"/>
      <w:bookmarkEnd w:id="713"/>
    </w:p>
    <w:p w:rsidR="002F08BF" w:rsidRPr="00FE6751" w:rsidRDefault="002F08BF" w:rsidP="002F08BF">
      <w:pPr>
        <w:pStyle w:val="Corpsdetexte"/>
      </w:pPr>
      <w:r w:rsidRPr="00FE6751">
        <w:t xml:space="preserve">The </w:t>
      </w:r>
      <w:r w:rsidRPr="00FE6751">
        <w:rPr>
          <w:i/>
        </w:rPr>
        <w:t xml:space="preserve">decArgo_config_floats </w:t>
      </w:r>
      <w:r w:rsidRPr="00FE6751">
        <w:t>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argoFloatInfo</w:t>
      </w:r>
      <w:r w:rsidRPr="00FE6751">
        <w:t xml:space="preserve"> sub-directory to store an example of float decoder configuration information file (for the PI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json_float_info</w:t>
      </w:r>
      <w:r w:rsidRPr="00FE6751">
        <w:t xml:space="preserve"> sub-directory to store examples of float decoder configuration information files (for the DAC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json_float_meta_*</w:t>
      </w:r>
      <w:r w:rsidRPr="00FE6751">
        <w:t xml:space="preserve"> sub-directories to store examples of float meta-data files.</w:t>
      </w:r>
    </w:p>
    <w:p w:rsidR="002F08BF" w:rsidRPr="00FE6751" w:rsidRDefault="002F08BF" w:rsidP="002F08BF">
      <w:pPr>
        <w:pStyle w:val="Corpsdetexte"/>
      </w:pPr>
      <w:r w:rsidRPr="00FE6751">
        <w:rPr>
          <w:b/>
        </w:rPr>
        <w:t>Note that, in these sample files, the IMEI float numbers have been replaced by ‘xxxxxxxxxxxxxxx’.</w:t>
      </w:r>
    </w:p>
    <w:p w:rsidR="002F08BF" w:rsidRPr="001369CF" w:rsidRDefault="002F08BF" w:rsidP="00715A45">
      <w:pPr>
        <w:pStyle w:val="Titre1"/>
      </w:pPr>
      <w:bookmarkStart w:id="714" w:name="_Toc460855084"/>
      <w:bookmarkStart w:id="715" w:name="_Toc43456022"/>
      <w:r w:rsidRPr="001369CF">
        <w:lastRenderedPageBreak/>
        <w:t xml:space="preserve">ANNEX </w:t>
      </w:r>
      <w:bookmarkStart w:id="716" w:name="AXB"/>
      <w:r w:rsidRPr="001369CF">
        <w:t>B</w:t>
      </w:r>
      <w:bookmarkEnd w:id="716"/>
      <w:r w:rsidRPr="001369CF">
        <w:t>: specificities of Iridium data decoder</w:t>
      </w:r>
      <w:bookmarkEnd w:id="714"/>
      <w:bookmarkEnd w:id="715"/>
    </w:p>
    <w:p w:rsidR="002F08BF" w:rsidRPr="001369CF" w:rsidRDefault="002F08BF" w:rsidP="002F08BF">
      <w:pPr>
        <w:pStyle w:val="Corpsdetexte"/>
      </w:pPr>
      <w:r w:rsidRPr="001369CF">
        <w:t>This Annex aims at describing the management of the Iridium files during a session of the decoder</w:t>
      </w:r>
      <w:r w:rsidR="009B295B" w:rsidRPr="001369CF">
        <w:t xml:space="preserve"> </w:t>
      </w:r>
      <w:r w:rsidR="009B295B" w:rsidRPr="001369CF">
        <w:rPr>
          <w:b/>
          <w:rPrChange w:id="717" w:author="RANNOU Jean-Philippe" w:date="2020-06-19T10:36:00Z">
            <w:rPr>
              <w:b/>
              <w:highlight w:val="green"/>
            </w:rPr>
          </w:rPrChange>
        </w:rPr>
        <w:t>on NKE float data</w:t>
      </w:r>
      <w:r w:rsidRPr="001369CF">
        <w:rPr>
          <w:rPrChange w:id="718" w:author="RANNOU Jean-Philippe" w:date="2020-06-19T10:36:00Z">
            <w:rPr>
              <w:highlight w:val="green"/>
            </w:rPr>
          </w:rPrChange>
        </w:rPr>
        <w:t>.</w:t>
      </w:r>
    </w:p>
    <w:p w:rsidR="002F08BF" w:rsidRPr="001369CF" w:rsidRDefault="002F08BF" w:rsidP="001A45DF">
      <w:pPr>
        <w:pStyle w:val="Titre2"/>
      </w:pPr>
      <w:bookmarkStart w:id="719" w:name="_Toc460855085"/>
      <w:bookmarkStart w:id="720" w:name="_Toc43456023"/>
      <w:r w:rsidRPr="001369CF">
        <w:t>Management of Iridium mail files received from FLOAT_TRANSMISSION_TYPE #3 or #4 floats</w:t>
      </w:r>
      <w:bookmarkEnd w:id="719"/>
      <w:bookmarkEnd w:id="720"/>
    </w:p>
    <w:p w:rsidR="00010CFE" w:rsidRPr="001369CF" w:rsidRDefault="00010CFE" w:rsidP="00D036B0">
      <w:pPr>
        <w:rPr>
          <w:rPrChange w:id="721" w:author="RANNOU Jean-Philippe" w:date="2020-06-19T10:36:00Z">
            <w:rPr>
              <w:highlight w:val="green"/>
            </w:rPr>
          </w:rPrChange>
        </w:rPr>
      </w:pPr>
      <w:r w:rsidRPr="001369CF">
        <w:rPr>
          <w:rPrChange w:id="722" w:author="RANNOU Jean-Philippe" w:date="2020-06-19T10:36:00Z">
            <w:rPr>
              <w:highlight w:val="green"/>
            </w:rPr>
          </w:rPrChange>
        </w:rPr>
        <w:t>T</w:t>
      </w:r>
      <w:r w:rsidR="009B4163" w:rsidRPr="001369CF">
        <w:rPr>
          <w:rPrChange w:id="723" w:author="RANNOU Jean-Philippe" w:date="2020-06-19T10:36:00Z">
            <w:rPr>
              <w:highlight w:val="green"/>
            </w:rPr>
          </w:rPrChange>
        </w:rPr>
        <w:t>o be decoded, t</w:t>
      </w:r>
      <w:r w:rsidRPr="001369CF">
        <w:rPr>
          <w:rPrChange w:id="724" w:author="RANNOU Jean-Philippe" w:date="2020-06-19T10:36:00Z">
            <w:rPr>
              <w:highlight w:val="green"/>
            </w:rPr>
          </w:rPrChange>
        </w:rPr>
        <w:t xml:space="preserve">he set of all received Iridium mail files should be split in sets of files that correspond to one received </w:t>
      </w:r>
      <w:r w:rsidR="009B4163" w:rsidRPr="001369CF">
        <w:rPr>
          <w:rPrChange w:id="725" w:author="RANNOU Jean-Philippe" w:date="2020-06-19T10:36:00Z">
            <w:rPr>
              <w:highlight w:val="green"/>
            </w:rPr>
          </w:rPrChange>
        </w:rPr>
        <w:t>cycle. We call “buffer (of data)” the SBD attachment files of each such set of mail files.</w:t>
      </w:r>
    </w:p>
    <w:p w:rsidR="009B4163" w:rsidRPr="001369CF" w:rsidRDefault="001455CD" w:rsidP="00D036B0">
      <w:pPr>
        <w:rPr>
          <w:rPrChange w:id="726" w:author="RANNOU Jean-Philippe" w:date="2020-06-19T10:36:00Z">
            <w:rPr>
              <w:highlight w:val="green"/>
            </w:rPr>
          </w:rPrChange>
        </w:rPr>
      </w:pPr>
      <w:r w:rsidRPr="001369CF">
        <w:rPr>
          <w:rPrChange w:id="727" w:author="RANNOU Jean-Philippe" w:date="2020-06-19T10:36:00Z">
            <w:rPr>
              <w:highlight w:val="green"/>
            </w:rPr>
          </w:rPrChange>
        </w:rPr>
        <w:t xml:space="preserve">The management of these buffers depends on </w:t>
      </w:r>
      <w:r w:rsidR="001F56DC" w:rsidRPr="001369CF">
        <w:rPr>
          <w:rPrChange w:id="728" w:author="RANNOU Jean-Philippe" w:date="2020-06-19T10:36:00Z">
            <w:rPr>
              <w:highlight w:val="green"/>
            </w:rPr>
          </w:rPrChange>
        </w:rPr>
        <w:t xml:space="preserve">the </w:t>
      </w:r>
      <w:r w:rsidRPr="001369CF">
        <w:rPr>
          <w:rPrChange w:id="729" w:author="RANNOU Jean-Philippe" w:date="2020-06-19T10:36:00Z">
            <w:rPr>
              <w:highlight w:val="green"/>
            </w:rPr>
          </w:rPrChange>
        </w:rPr>
        <w:t>float ability to store non-</w:t>
      </w:r>
      <w:r w:rsidR="00D92BF6" w:rsidRPr="001369CF">
        <w:rPr>
          <w:rPrChange w:id="730" w:author="RANNOU Jean-Philippe" w:date="2020-06-19T10:36:00Z">
            <w:rPr>
              <w:highlight w:val="green"/>
            </w:rPr>
          </w:rPrChange>
        </w:rPr>
        <w:t>transmitted</w:t>
      </w:r>
      <w:r w:rsidRPr="001369CF">
        <w:rPr>
          <w:rPrChange w:id="731" w:author="RANNOU Jean-Philippe" w:date="2020-06-19T10:36:00Z">
            <w:rPr>
              <w:highlight w:val="green"/>
            </w:rPr>
          </w:rPrChange>
        </w:rPr>
        <w:t xml:space="preserve"> data in</w:t>
      </w:r>
      <w:r w:rsidR="00D92BF6" w:rsidRPr="001369CF">
        <w:rPr>
          <w:rPrChange w:id="732" w:author="RANNOU Jean-Philippe" w:date="2020-06-19T10:36:00Z">
            <w:rPr>
              <w:highlight w:val="green"/>
            </w:rPr>
          </w:rPrChange>
        </w:rPr>
        <w:t>to</w:t>
      </w:r>
      <w:r w:rsidRPr="001369CF">
        <w:rPr>
          <w:rPrChange w:id="733" w:author="RANNOU Jean-Philippe" w:date="2020-06-19T10:36:00Z">
            <w:rPr>
              <w:highlight w:val="green"/>
            </w:rPr>
          </w:rPrChange>
        </w:rPr>
        <w:t xml:space="preserve"> an internal memory card (Ice floats) or not (non Ice floats).</w:t>
      </w:r>
    </w:p>
    <w:p w:rsidR="00010CFE" w:rsidRPr="001369CF" w:rsidRDefault="001455CD" w:rsidP="00D036B0">
      <w:pPr>
        <w:pStyle w:val="Titre3"/>
        <w:rPr>
          <w:rPrChange w:id="734" w:author="RANNOU Jean-Philippe" w:date="2020-06-19T10:36:00Z">
            <w:rPr>
              <w:highlight w:val="green"/>
            </w:rPr>
          </w:rPrChange>
        </w:rPr>
      </w:pPr>
      <w:bookmarkStart w:id="735" w:name="_Toc43456024"/>
      <w:r w:rsidRPr="001369CF">
        <w:rPr>
          <w:rPrChange w:id="736" w:author="RANNOU Jean-Philippe" w:date="2020-06-19T10:36:00Z">
            <w:rPr>
              <w:highlight w:val="green"/>
            </w:rPr>
          </w:rPrChange>
        </w:rPr>
        <w:t>For non Ice floats</w:t>
      </w:r>
      <w:bookmarkEnd w:id="735"/>
    </w:p>
    <w:p w:rsidR="0064433B" w:rsidRPr="001369CF" w:rsidRDefault="00526943" w:rsidP="0064433B">
      <w:pPr>
        <w:rPr>
          <w:rPrChange w:id="737" w:author="RANNOU Jean-Philippe" w:date="2020-06-19T10:36:00Z">
            <w:rPr>
              <w:highlight w:val="green"/>
            </w:rPr>
          </w:rPrChange>
        </w:rPr>
      </w:pPr>
      <w:r w:rsidRPr="001369CF">
        <w:rPr>
          <w:rPrChange w:id="738" w:author="RANNOU Jean-Philippe" w:date="2020-06-19T10:36:00Z">
            <w:rPr>
              <w:highlight w:val="green"/>
            </w:rPr>
          </w:rPrChange>
        </w:rPr>
        <w:t>Non Ice floats have no</w:t>
      </w:r>
      <w:r w:rsidR="0064433B" w:rsidRPr="001369CF">
        <w:rPr>
          <w:rPrChange w:id="739" w:author="RANNOU Jean-Philippe" w:date="2020-06-19T10:36:00Z">
            <w:rPr>
              <w:highlight w:val="green"/>
            </w:rPr>
          </w:rPrChange>
        </w:rPr>
        <w:t xml:space="preserve"> storage capabilities; the data to be transmitted should be sent during the transmission </w:t>
      </w:r>
      <w:r w:rsidRPr="001369CF">
        <w:rPr>
          <w:rPrChange w:id="740" w:author="RANNOU Jean-Philippe" w:date="2020-06-19T10:36:00Z">
            <w:rPr>
              <w:highlight w:val="green"/>
            </w:rPr>
          </w:rPrChange>
        </w:rPr>
        <w:t xml:space="preserve">session that </w:t>
      </w:r>
      <w:r w:rsidR="00D8159A" w:rsidRPr="001369CF">
        <w:rPr>
          <w:rPrChange w:id="741" w:author="RANNOU Jean-Philippe" w:date="2020-06-19T10:36:00Z">
            <w:rPr>
              <w:highlight w:val="green"/>
            </w:rPr>
          </w:rPrChange>
        </w:rPr>
        <w:t>follows</w:t>
      </w:r>
      <w:r w:rsidRPr="001369CF">
        <w:rPr>
          <w:rPrChange w:id="742" w:author="RANNOU Jean-Philippe" w:date="2020-06-19T10:36:00Z">
            <w:rPr>
              <w:highlight w:val="green"/>
            </w:rPr>
          </w:rPrChange>
        </w:rPr>
        <w:t xml:space="preserve"> each cycle</w:t>
      </w:r>
      <w:r w:rsidR="00D8159A" w:rsidRPr="001369CF">
        <w:rPr>
          <w:rPrChange w:id="743" w:author="RANNOU Jean-Philippe" w:date="2020-06-19T10:36:00Z">
            <w:rPr>
              <w:highlight w:val="green"/>
            </w:rPr>
          </w:rPrChange>
        </w:rPr>
        <w:t xml:space="preserve"> surfacing</w:t>
      </w:r>
      <w:r w:rsidRPr="001369CF">
        <w:rPr>
          <w:rPrChange w:id="744" w:author="RANNOU Jean-Philippe" w:date="2020-06-19T10:36:00Z">
            <w:rPr>
              <w:highlight w:val="green"/>
            </w:rPr>
          </w:rPrChange>
        </w:rPr>
        <w:t>.</w:t>
      </w:r>
    </w:p>
    <w:p w:rsidR="0064433B" w:rsidRPr="001369CF" w:rsidRDefault="00526943" w:rsidP="000557AF">
      <w:pPr>
        <w:rPr>
          <w:rPrChange w:id="745" w:author="RANNOU Jean-Philippe" w:date="2020-06-19T10:36:00Z">
            <w:rPr>
              <w:highlight w:val="green"/>
            </w:rPr>
          </w:rPrChange>
        </w:rPr>
      </w:pPr>
      <w:r w:rsidRPr="001369CF">
        <w:rPr>
          <w:rPrChange w:id="746" w:author="RANNOU Jean-Philippe" w:date="2020-06-19T10:36:00Z">
            <w:rPr>
              <w:highlight w:val="green"/>
            </w:rPr>
          </w:rPrChange>
        </w:rPr>
        <w:t>In that case, the</w:t>
      </w:r>
      <w:r w:rsidR="0064433B" w:rsidRPr="001369CF">
        <w:rPr>
          <w:rPrChange w:id="747" w:author="RANNOU Jean-Philippe" w:date="2020-06-19T10:36:00Z">
            <w:rPr>
              <w:highlight w:val="green"/>
            </w:rPr>
          </w:rPrChange>
        </w:rPr>
        <w:t xml:space="preserve"> buffers are virtually </w:t>
      </w:r>
      <w:r w:rsidR="00D8159A" w:rsidRPr="001369CF">
        <w:rPr>
          <w:rPrChange w:id="748" w:author="RANNOU Jean-Philippe" w:date="2020-06-19T10:36:00Z">
            <w:rPr>
              <w:highlight w:val="green"/>
            </w:rPr>
          </w:rPrChange>
        </w:rPr>
        <w:t>managed</w:t>
      </w:r>
      <w:r w:rsidR="0064433B" w:rsidRPr="001369CF">
        <w:rPr>
          <w:rPrChange w:id="749" w:author="RANNOU Jean-Philippe" w:date="2020-06-19T10:36:00Z">
            <w:rPr>
              <w:highlight w:val="green"/>
            </w:rPr>
          </w:rPrChange>
        </w:rPr>
        <w:t xml:space="preserve"> through two lists of files: </w:t>
      </w:r>
      <w:r w:rsidR="0064433B" w:rsidRPr="001369CF">
        <w:rPr>
          <w:i/>
          <w:rPrChange w:id="750" w:author="RANNOU Jean-Philippe" w:date="2020-06-19T10:36:00Z">
            <w:rPr>
              <w:i/>
              <w:highlight w:val="green"/>
            </w:rPr>
          </w:rPrChange>
        </w:rPr>
        <w:t>‘spool’</w:t>
      </w:r>
      <w:r w:rsidR="0064433B" w:rsidRPr="001369CF">
        <w:rPr>
          <w:rPrChange w:id="751" w:author="RANNOU Jean-Philippe" w:date="2020-06-19T10:36:00Z">
            <w:rPr>
              <w:highlight w:val="green"/>
            </w:rPr>
          </w:rPrChange>
        </w:rPr>
        <w:t xml:space="preserve"> and </w:t>
      </w:r>
      <w:r w:rsidR="0064433B" w:rsidRPr="001369CF">
        <w:rPr>
          <w:i/>
          <w:rPrChange w:id="752" w:author="RANNOU Jean-Philippe" w:date="2020-06-19T10:36:00Z">
            <w:rPr>
              <w:i/>
              <w:highlight w:val="green"/>
            </w:rPr>
          </w:rPrChange>
        </w:rPr>
        <w:t>‘buffer’</w:t>
      </w:r>
      <w:r w:rsidR="0064433B" w:rsidRPr="001369CF">
        <w:rPr>
          <w:rPrChange w:id="753" w:author="RANNOU Jean-Philippe" w:date="2020-06-19T10:36:00Z">
            <w:rPr>
              <w:highlight w:val="green"/>
            </w:rPr>
          </w:rPrChange>
        </w:rPr>
        <w:t>.</w:t>
      </w:r>
    </w:p>
    <w:p w:rsidR="00AA0F58" w:rsidRPr="001369CF" w:rsidRDefault="00AA0F58" w:rsidP="00AA0F58">
      <w:pPr>
        <w:pStyle w:val="Corpsdetexte"/>
        <w:rPr>
          <w:rPrChange w:id="754" w:author="RANNOU Jean-Philippe" w:date="2020-06-19T10:36:00Z">
            <w:rPr>
              <w:highlight w:val="green"/>
            </w:rPr>
          </w:rPrChange>
        </w:rPr>
      </w:pPr>
      <w:r w:rsidRPr="001369CF">
        <w:rPr>
          <w:rPrChange w:id="755" w:author="RANNOU Jean-Philippe" w:date="2020-06-19T10:36:00Z">
            <w:rPr>
              <w:highlight w:val="green"/>
            </w:rPr>
          </w:rPrChange>
        </w:rPr>
        <w:t>Just before decoding, all the received Iridium mail files are in the ‘</w:t>
      </w:r>
      <w:r w:rsidR="001F56DC" w:rsidRPr="001369CF">
        <w:rPr>
          <w:rStyle w:val="CodeCar"/>
          <w:rFonts w:eastAsiaTheme="minorEastAsia"/>
          <w:rPrChange w:id="756" w:author="RANNOU Jean-Philippe" w:date="2020-06-19T10:36:00Z">
            <w:rPr>
              <w:rStyle w:val="CodeCar"/>
              <w:rFonts w:eastAsiaTheme="minorEastAsia"/>
              <w:highlight w:val="green"/>
            </w:rPr>
          </w:rPrChange>
        </w:rPr>
        <w:t>IRIDIUM_DATA_DIRECTORY</w:t>
      </w:r>
      <w:r w:rsidR="001F56DC" w:rsidRPr="001369CF">
        <w:rPr>
          <w:rPrChange w:id="757" w:author="RANNOU Jean-Philippe" w:date="2020-06-19T10:36:00Z">
            <w:rPr>
              <w:highlight w:val="green"/>
            </w:rPr>
          </w:rPrChange>
        </w:rPr>
        <w:t>/</w:t>
      </w:r>
      <w:r w:rsidR="001F56DC" w:rsidRPr="001369CF">
        <w:rPr>
          <w:i/>
          <w:rPrChange w:id="758" w:author="RANNOU Jean-Philippe" w:date="2020-06-19T10:36:00Z">
            <w:rPr>
              <w:i/>
              <w:highlight w:val="green"/>
            </w:rPr>
          </w:rPrChange>
        </w:rPr>
        <w:t>IMEI_WMO</w:t>
      </w:r>
      <w:r w:rsidR="001F56DC" w:rsidRPr="001369CF">
        <w:rPr>
          <w:rPrChange w:id="759" w:author="RANNOU Jean-Philippe" w:date="2020-06-19T10:36:00Z">
            <w:rPr>
              <w:highlight w:val="green"/>
            </w:rPr>
          </w:rPrChange>
        </w:rPr>
        <w:t>/</w:t>
      </w:r>
      <w:r w:rsidRPr="001369CF">
        <w:rPr>
          <w:i/>
          <w:rPrChange w:id="760" w:author="RANNOU Jean-Philippe" w:date="2020-06-19T10:36:00Z">
            <w:rPr>
              <w:i/>
              <w:highlight w:val="green"/>
            </w:rPr>
          </w:rPrChange>
        </w:rPr>
        <w:t>archive’</w:t>
      </w:r>
      <w:r w:rsidRPr="001369CF">
        <w:rPr>
          <w:rPrChange w:id="761" w:author="RANNOU Jean-Philippe" w:date="2020-06-19T10:36:00Z">
            <w:rPr>
              <w:highlight w:val="green"/>
            </w:rPr>
          </w:rPrChange>
        </w:rPr>
        <w:t xml:space="preserve"> directory. This has been done:</w:t>
      </w:r>
    </w:p>
    <w:p w:rsidR="00AA0F58" w:rsidRPr="001369CF" w:rsidRDefault="00AA0F58" w:rsidP="00AA0F58">
      <w:pPr>
        <w:pStyle w:val="Corpsdetexte"/>
        <w:widowControl w:val="0"/>
        <w:numPr>
          <w:ilvl w:val="0"/>
          <w:numId w:val="47"/>
        </w:numPr>
        <w:suppressAutoHyphens/>
        <w:rPr>
          <w:rPrChange w:id="762" w:author="RANNOU Jean-Philippe" w:date="2020-06-19T10:36:00Z">
            <w:rPr>
              <w:highlight w:val="green"/>
            </w:rPr>
          </w:rPrChange>
        </w:rPr>
      </w:pPr>
      <w:r w:rsidRPr="001369CF">
        <w:rPr>
          <w:rPrChange w:id="763" w:author="RANNOU Jean-Philippe" w:date="2020-06-19T10:36:00Z">
            <w:rPr>
              <w:highlight w:val="green"/>
            </w:rPr>
          </w:rPrChange>
        </w:rPr>
        <w:t xml:space="preserve">By the operator (with the tool </w:t>
      </w:r>
      <w:r w:rsidRPr="001369CF">
        <w:rPr>
          <w:b/>
          <w:i/>
          <w:rPrChange w:id="764" w:author="RANNOU Jean-Philippe" w:date="2020-06-19T10:36:00Z">
            <w:rPr>
              <w:b/>
              <w:i/>
              <w:highlight w:val="green"/>
            </w:rPr>
          </w:rPrChange>
        </w:rPr>
        <w:t>copy_iridium_mail_files</w:t>
      </w:r>
      <w:r w:rsidRPr="001369CF">
        <w:rPr>
          <w:rPrChange w:id="765" w:author="RANNOU Jean-Philippe" w:date="2020-06-19T10:36:00Z">
            <w:rPr>
              <w:highlight w:val="green"/>
            </w:rPr>
          </w:rPrChange>
        </w:rPr>
        <w:t xml:space="preserve">, see </w:t>
      </w:r>
      <w:r w:rsidRPr="001369CF">
        <w:rPr>
          <w:rPrChange w:id="766" w:author="RANNOU Jean-Philippe" w:date="2020-06-19T10:36:00Z">
            <w:rPr>
              <w:highlight w:val="green"/>
            </w:rPr>
          </w:rPrChange>
        </w:rPr>
        <w:fldChar w:fldCharType="begin"/>
      </w:r>
      <w:r w:rsidRPr="001369CF">
        <w:rPr>
          <w:rPrChange w:id="767" w:author="RANNOU Jean-Philippe" w:date="2020-06-19T10:36:00Z">
            <w:rPr>
              <w:highlight w:val="green"/>
            </w:rPr>
          </w:rPrChange>
        </w:rPr>
        <w:instrText xml:space="preserve"> REF _Ref459295204 \r \h </w:instrText>
      </w:r>
      <w:r w:rsidR="009B295B" w:rsidRPr="001369CF">
        <w:rPr>
          <w:rPrChange w:id="768" w:author="RANNOU Jean-Philippe" w:date="2020-06-19T10:36:00Z">
            <w:rPr>
              <w:highlight w:val="green"/>
            </w:rPr>
          </w:rPrChange>
        </w:rPr>
        <w:instrText xml:space="preserve"> \* MERGEFORMAT </w:instrText>
      </w:r>
      <w:r w:rsidRPr="001369CF">
        <w:rPr>
          <w:rPrChange w:id="769" w:author="RANNOU Jean-Philippe" w:date="2020-06-19T10:36:00Z">
            <w:rPr/>
          </w:rPrChange>
        </w:rPr>
      </w:r>
      <w:r w:rsidRPr="001369CF">
        <w:rPr>
          <w:rPrChange w:id="770" w:author="RANNOU Jean-Philippe" w:date="2020-06-19T10:36:00Z">
            <w:rPr>
              <w:highlight w:val="green"/>
            </w:rPr>
          </w:rPrChange>
        </w:rPr>
        <w:fldChar w:fldCharType="separate"/>
      </w:r>
      <w:r w:rsidRPr="001369CF">
        <w:rPr>
          <w:rPrChange w:id="771" w:author="RANNOU Jean-Philippe" w:date="2020-06-19T10:36:00Z">
            <w:rPr>
              <w:highlight w:val="green"/>
            </w:rPr>
          </w:rPrChange>
        </w:rPr>
        <w:t>6.1.2.2</w:t>
      </w:r>
      <w:r w:rsidRPr="001369CF">
        <w:rPr>
          <w:rPrChange w:id="772" w:author="RANNOU Jean-Philippe" w:date="2020-06-19T10:36:00Z">
            <w:rPr>
              <w:highlight w:val="green"/>
            </w:rPr>
          </w:rPrChange>
        </w:rPr>
        <w:fldChar w:fldCharType="end"/>
      </w:r>
      <w:r w:rsidRPr="001369CF">
        <w:rPr>
          <w:rPrChange w:id="773" w:author="RANNOU Jean-Philippe" w:date="2020-06-19T10:36:00Z">
            <w:rPr>
              <w:highlight w:val="green"/>
            </w:rPr>
          </w:rPrChange>
        </w:rPr>
        <w:t>) before using the PI decoder,</w:t>
      </w:r>
    </w:p>
    <w:p w:rsidR="00AA0F58" w:rsidRPr="001369CF" w:rsidRDefault="00AA0F58" w:rsidP="00AA0F58">
      <w:pPr>
        <w:pStyle w:val="Corpsdetexte"/>
        <w:widowControl w:val="0"/>
        <w:numPr>
          <w:ilvl w:val="0"/>
          <w:numId w:val="47"/>
        </w:numPr>
        <w:suppressAutoHyphens/>
        <w:rPr>
          <w:rPrChange w:id="774" w:author="RANNOU Jean-Philippe" w:date="2020-06-19T10:36:00Z">
            <w:rPr>
              <w:highlight w:val="green"/>
            </w:rPr>
          </w:rPrChange>
        </w:rPr>
      </w:pPr>
      <w:r w:rsidRPr="001369CF">
        <w:rPr>
          <w:rPrChange w:id="775" w:author="RANNOU Jean-Philippe" w:date="2020-06-19T10:36:00Z">
            <w:rPr>
              <w:highlight w:val="green"/>
            </w:rPr>
          </w:rPrChange>
        </w:rPr>
        <w:t>By the DAC decoder (after analysis of the rsync log files to identify new incoming Iridium mail files).</w:t>
      </w:r>
    </w:p>
    <w:p w:rsidR="00880D5A" w:rsidRPr="001369CF" w:rsidRDefault="00880D5A" w:rsidP="00AA0F58">
      <w:pPr>
        <w:pStyle w:val="Corpsdetexte"/>
        <w:rPr>
          <w:rPrChange w:id="776" w:author="RANNOU Jean-Philippe" w:date="2020-06-19T10:36:00Z">
            <w:rPr>
              <w:highlight w:val="green"/>
            </w:rPr>
          </w:rPrChange>
        </w:rPr>
      </w:pPr>
    </w:p>
    <w:p w:rsidR="00AA0F58" w:rsidRPr="001369CF" w:rsidRDefault="00AA0F58" w:rsidP="00AA0F58">
      <w:pPr>
        <w:pStyle w:val="Corpsdetexte"/>
        <w:rPr>
          <w:rPrChange w:id="777" w:author="RANNOU Jean-Philippe" w:date="2020-06-19T10:36:00Z">
            <w:rPr>
              <w:highlight w:val="green"/>
            </w:rPr>
          </w:rPrChange>
        </w:rPr>
      </w:pPr>
      <w:r w:rsidRPr="001369CF">
        <w:rPr>
          <w:rPrChange w:id="778" w:author="RANNOU Jean-Philippe" w:date="2020-06-19T10:36:00Z">
            <w:rPr>
              <w:highlight w:val="green"/>
            </w:rPr>
          </w:rPrChange>
        </w:rPr>
        <w:t>At the beginning of the decoding session, the Iridium mail files dated in the interval [</w:t>
      </w:r>
      <w:r w:rsidRPr="001369CF">
        <w:rPr>
          <w:i/>
          <w:rPrChange w:id="779" w:author="RANNOU Jean-Philippe" w:date="2020-06-19T10:36:00Z">
            <w:rPr>
              <w:i/>
              <w:highlight w:val="green"/>
            </w:rPr>
          </w:rPrChange>
        </w:rPr>
        <w:t>float_launch_date</w:t>
      </w:r>
      <w:r w:rsidRPr="001369CF">
        <w:rPr>
          <w:rPrChange w:id="780" w:author="RANNOU Jean-Philippe" w:date="2020-06-19T10:36:00Z">
            <w:rPr>
              <w:highlight w:val="green"/>
            </w:rPr>
          </w:rPrChange>
        </w:rPr>
        <w:t xml:space="preserve">, </w:t>
      </w:r>
      <w:r w:rsidRPr="001369CF">
        <w:rPr>
          <w:i/>
          <w:rPrChange w:id="781" w:author="RANNOU Jean-Philippe" w:date="2020-06-19T10:36:00Z">
            <w:rPr>
              <w:i/>
              <w:highlight w:val="green"/>
            </w:rPr>
          </w:rPrChange>
        </w:rPr>
        <w:t>end_decoding_date</w:t>
      </w:r>
      <w:r w:rsidRPr="001369CF">
        <w:rPr>
          <w:rPrChange w:id="782" w:author="RANNOU Jean-Philippe" w:date="2020-06-19T10:36:00Z">
            <w:rPr>
              <w:highlight w:val="green"/>
            </w:rPr>
          </w:rPrChange>
        </w:rPr>
        <w:t xml:space="preserve">] (see </w:t>
      </w:r>
      <w:r w:rsidRPr="001369CF">
        <w:rPr>
          <w:rPrChange w:id="783" w:author="RANNOU Jean-Philippe" w:date="2020-06-19T10:36:00Z">
            <w:rPr>
              <w:highlight w:val="green"/>
            </w:rPr>
          </w:rPrChange>
        </w:rPr>
        <w:fldChar w:fldCharType="begin"/>
      </w:r>
      <w:r w:rsidRPr="001369CF">
        <w:rPr>
          <w:rPrChange w:id="784" w:author="RANNOU Jean-Philippe" w:date="2020-06-19T10:36:00Z">
            <w:rPr>
              <w:highlight w:val="green"/>
            </w:rPr>
          </w:rPrChange>
        </w:rPr>
        <w:instrText xml:space="preserve"> REF _Ref459295628 \r \h </w:instrText>
      </w:r>
      <w:r w:rsidR="009B295B" w:rsidRPr="001369CF">
        <w:rPr>
          <w:rPrChange w:id="785" w:author="RANNOU Jean-Philippe" w:date="2020-06-19T10:36:00Z">
            <w:rPr>
              <w:highlight w:val="green"/>
            </w:rPr>
          </w:rPrChange>
        </w:rPr>
        <w:instrText xml:space="preserve"> \* MERGEFORMAT </w:instrText>
      </w:r>
      <w:r w:rsidRPr="001369CF">
        <w:rPr>
          <w:rPrChange w:id="786" w:author="RANNOU Jean-Philippe" w:date="2020-06-19T10:36:00Z">
            <w:rPr/>
          </w:rPrChange>
        </w:rPr>
      </w:r>
      <w:r w:rsidRPr="001369CF">
        <w:rPr>
          <w:rPrChange w:id="787" w:author="RANNOU Jean-Philippe" w:date="2020-06-19T10:36:00Z">
            <w:rPr>
              <w:highlight w:val="green"/>
            </w:rPr>
          </w:rPrChange>
        </w:rPr>
        <w:fldChar w:fldCharType="separate"/>
      </w:r>
      <w:r w:rsidRPr="001369CF">
        <w:rPr>
          <w:rPrChange w:id="788" w:author="RANNOU Jean-Philippe" w:date="2020-06-19T10:36:00Z">
            <w:rPr>
              <w:highlight w:val="green"/>
            </w:rPr>
          </w:rPrChange>
        </w:rPr>
        <w:t>5.1.1</w:t>
      </w:r>
      <w:r w:rsidRPr="001369CF">
        <w:rPr>
          <w:rPrChange w:id="789" w:author="RANNOU Jean-Philippe" w:date="2020-06-19T10:36:00Z">
            <w:rPr>
              <w:highlight w:val="green"/>
            </w:rPr>
          </w:rPrChange>
        </w:rPr>
        <w:fldChar w:fldCharType="end"/>
      </w:r>
      <w:r w:rsidRPr="001369CF">
        <w:rPr>
          <w:rPrChange w:id="790" w:author="RANNOU Jean-Philippe" w:date="2020-06-19T10:36:00Z">
            <w:rPr>
              <w:highlight w:val="green"/>
            </w:rPr>
          </w:rPrChange>
        </w:rPr>
        <w:t xml:space="preserve"> or </w:t>
      </w:r>
      <w:r w:rsidRPr="001369CF">
        <w:rPr>
          <w:rPrChange w:id="791" w:author="RANNOU Jean-Philippe" w:date="2020-06-19T10:36:00Z">
            <w:rPr>
              <w:highlight w:val="green"/>
            </w:rPr>
          </w:rPrChange>
        </w:rPr>
        <w:fldChar w:fldCharType="begin"/>
      </w:r>
      <w:r w:rsidRPr="001369CF">
        <w:rPr>
          <w:rPrChange w:id="792" w:author="RANNOU Jean-Philippe" w:date="2020-06-19T10:36:00Z">
            <w:rPr>
              <w:highlight w:val="green"/>
            </w:rPr>
          </w:rPrChange>
        </w:rPr>
        <w:instrText xml:space="preserve"> REF _Ref459295643 \r \h </w:instrText>
      </w:r>
      <w:r w:rsidR="009B295B" w:rsidRPr="001369CF">
        <w:rPr>
          <w:rPrChange w:id="793" w:author="RANNOU Jean-Philippe" w:date="2020-06-19T10:36:00Z">
            <w:rPr>
              <w:highlight w:val="green"/>
            </w:rPr>
          </w:rPrChange>
        </w:rPr>
        <w:instrText xml:space="preserve"> \* MERGEFORMAT </w:instrText>
      </w:r>
      <w:r w:rsidRPr="001369CF">
        <w:rPr>
          <w:rPrChange w:id="794" w:author="RANNOU Jean-Philippe" w:date="2020-06-19T10:36:00Z">
            <w:rPr/>
          </w:rPrChange>
        </w:rPr>
      </w:r>
      <w:r w:rsidRPr="001369CF">
        <w:rPr>
          <w:rPrChange w:id="795" w:author="RANNOU Jean-Philippe" w:date="2020-06-19T10:36:00Z">
            <w:rPr>
              <w:highlight w:val="green"/>
            </w:rPr>
          </w:rPrChange>
        </w:rPr>
        <w:fldChar w:fldCharType="separate"/>
      </w:r>
      <w:r w:rsidRPr="001369CF">
        <w:rPr>
          <w:rPrChange w:id="796" w:author="RANNOU Jean-Philippe" w:date="2020-06-19T10:36:00Z">
            <w:rPr>
              <w:highlight w:val="green"/>
            </w:rPr>
          </w:rPrChange>
        </w:rPr>
        <w:t>5.2.1</w:t>
      </w:r>
      <w:r w:rsidRPr="001369CF">
        <w:rPr>
          <w:rPrChange w:id="797" w:author="RANNOU Jean-Philippe" w:date="2020-06-19T10:36:00Z">
            <w:rPr>
              <w:highlight w:val="green"/>
            </w:rPr>
          </w:rPrChange>
        </w:rPr>
        <w:fldChar w:fldCharType="end"/>
      </w:r>
      <w:r w:rsidRPr="001369CF">
        <w:rPr>
          <w:rPrChange w:id="798" w:author="RANNOU Jean-Philippe" w:date="2020-06-19T10:36:00Z">
            <w:rPr>
              <w:highlight w:val="green"/>
            </w:rPr>
          </w:rPrChange>
        </w:rPr>
        <w:t xml:space="preserve">) are </w:t>
      </w:r>
      <w:r w:rsidR="0044568A" w:rsidRPr="001369CF">
        <w:rPr>
          <w:rPrChange w:id="799" w:author="RANNOU Jean-Philippe" w:date="2020-06-19T10:36:00Z">
            <w:rPr>
              <w:highlight w:val="green"/>
            </w:rPr>
          </w:rPrChange>
        </w:rPr>
        <w:t>loaded in the</w:t>
      </w:r>
      <w:r w:rsidRPr="001369CF">
        <w:rPr>
          <w:rPrChange w:id="800" w:author="RANNOU Jean-Philippe" w:date="2020-06-19T10:36:00Z">
            <w:rPr>
              <w:highlight w:val="green"/>
            </w:rPr>
          </w:rPrChange>
        </w:rPr>
        <w:t xml:space="preserve"> ‘</w:t>
      </w:r>
      <w:r w:rsidRPr="001369CF">
        <w:rPr>
          <w:i/>
          <w:rPrChange w:id="801" w:author="RANNOU Jean-Philippe" w:date="2020-06-19T10:36:00Z">
            <w:rPr>
              <w:i/>
              <w:highlight w:val="green"/>
            </w:rPr>
          </w:rPrChange>
        </w:rPr>
        <w:t>spool’</w:t>
      </w:r>
      <w:r w:rsidRPr="001369CF">
        <w:rPr>
          <w:rPrChange w:id="802" w:author="RANNOU Jean-Philippe" w:date="2020-06-19T10:36:00Z">
            <w:rPr>
              <w:highlight w:val="green"/>
            </w:rPr>
          </w:rPrChange>
        </w:rPr>
        <w:t xml:space="preserve"> </w:t>
      </w:r>
      <w:r w:rsidR="0044568A" w:rsidRPr="001369CF">
        <w:rPr>
          <w:rPrChange w:id="803" w:author="RANNOU Jean-Philippe" w:date="2020-06-19T10:36:00Z">
            <w:rPr>
              <w:highlight w:val="green"/>
            </w:rPr>
          </w:rPrChange>
        </w:rPr>
        <w:t>list</w:t>
      </w:r>
      <w:r w:rsidRPr="001369CF">
        <w:rPr>
          <w:rPrChange w:id="804" w:author="RANNOU Jean-Philippe" w:date="2020-06-19T10:36:00Z">
            <w:rPr>
              <w:highlight w:val="green"/>
            </w:rPr>
          </w:rPrChange>
        </w:rPr>
        <w:t xml:space="preserve"> (the date used is the date of the Iridium session, also stored in the Iridium mail file name, see </w:t>
      </w:r>
      <w:r w:rsidRPr="001369CF">
        <w:rPr>
          <w:rPrChange w:id="805" w:author="RANNOU Jean-Philippe" w:date="2020-06-19T10:36:00Z">
            <w:rPr>
              <w:highlight w:val="green"/>
            </w:rPr>
          </w:rPrChange>
        </w:rPr>
        <w:fldChar w:fldCharType="begin"/>
      </w:r>
      <w:r w:rsidRPr="001369CF">
        <w:rPr>
          <w:rPrChange w:id="806" w:author="RANNOU Jean-Philippe" w:date="2020-06-19T10:36:00Z">
            <w:rPr>
              <w:highlight w:val="green"/>
            </w:rPr>
          </w:rPrChange>
        </w:rPr>
        <w:instrText xml:space="preserve"> REF _Ref459295885 \r \h </w:instrText>
      </w:r>
      <w:r w:rsidR="009B295B" w:rsidRPr="001369CF">
        <w:rPr>
          <w:rPrChange w:id="807" w:author="RANNOU Jean-Philippe" w:date="2020-06-19T10:36:00Z">
            <w:rPr>
              <w:highlight w:val="green"/>
            </w:rPr>
          </w:rPrChange>
        </w:rPr>
        <w:instrText xml:space="preserve"> \* MERGEFORMAT </w:instrText>
      </w:r>
      <w:r w:rsidRPr="001369CF">
        <w:rPr>
          <w:rPrChange w:id="808" w:author="RANNOU Jean-Philippe" w:date="2020-06-19T10:36:00Z">
            <w:rPr/>
          </w:rPrChange>
        </w:rPr>
      </w:r>
      <w:r w:rsidRPr="001369CF">
        <w:rPr>
          <w:rPrChange w:id="809" w:author="RANNOU Jean-Philippe" w:date="2020-06-19T10:36:00Z">
            <w:rPr>
              <w:highlight w:val="green"/>
            </w:rPr>
          </w:rPrChange>
        </w:rPr>
        <w:fldChar w:fldCharType="separate"/>
      </w:r>
      <w:r w:rsidRPr="001369CF">
        <w:rPr>
          <w:rPrChange w:id="810" w:author="RANNOU Jean-Philippe" w:date="2020-06-19T10:36:00Z">
            <w:rPr>
              <w:highlight w:val="green"/>
            </w:rPr>
          </w:rPrChange>
        </w:rPr>
        <w:t>6.1.2.1</w:t>
      </w:r>
      <w:r w:rsidRPr="001369CF">
        <w:rPr>
          <w:rPrChange w:id="811" w:author="RANNOU Jean-Philippe" w:date="2020-06-19T10:36:00Z">
            <w:rPr>
              <w:highlight w:val="green"/>
            </w:rPr>
          </w:rPrChange>
        </w:rPr>
        <w:fldChar w:fldCharType="end"/>
      </w:r>
      <w:r w:rsidRPr="001369CF">
        <w:rPr>
          <w:rPrChange w:id="812" w:author="RANNOU Jean-Philippe" w:date="2020-06-19T10:36:00Z">
            <w:rPr>
              <w:highlight w:val="green"/>
            </w:rPr>
          </w:rPrChange>
        </w:rPr>
        <w:t>).</w:t>
      </w:r>
    </w:p>
    <w:p w:rsidR="00880D5A" w:rsidRPr="001369CF" w:rsidRDefault="00880D5A" w:rsidP="001F56DC">
      <w:pPr>
        <w:pStyle w:val="Corpsdetexte"/>
        <w:rPr>
          <w:rPrChange w:id="813" w:author="RANNOU Jean-Philippe" w:date="2020-06-19T10:36:00Z">
            <w:rPr>
              <w:highlight w:val="green"/>
            </w:rPr>
          </w:rPrChange>
        </w:rPr>
      </w:pPr>
    </w:p>
    <w:p w:rsidR="001F56DC" w:rsidRPr="001369CF" w:rsidRDefault="001F56DC" w:rsidP="001F56DC">
      <w:pPr>
        <w:pStyle w:val="Corpsdetexte"/>
        <w:rPr>
          <w:rPrChange w:id="814" w:author="RANNOU Jean-Philippe" w:date="2020-06-19T10:36:00Z">
            <w:rPr>
              <w:highlight w:val="green"/>
            </w:rPr>
          </w:rPrChange>
        </w:rPr>
      </w:pPr>
      <w:r w:rsidRPr="001369CF">
        <w:rPr>
          <w:rPrChange w:id="815" w:author="RANNOU Jean-Philippe" w:date="2020-06-19T10:36:00Z">
            <w:rPr>
              <w:highlight w:val="green"/>
            </w:rPr>
          </w:rPrChange>
        </w:rPr>
        <w:t>During the decoding session, each file of the ‘</w:t>
      </w:r>
      <w:r w:rsidRPr="001369CF">
        <w:rPr>
          <w:i/>
          <w:rPrChange w:id="816" w:author="RANNOU Jean-Philippe" w:date="2020-06-19T10:36:00Z">
            <w:rPr>
              <w:i/>
              <w:highlight w:val="green"/>
            </w:rPr>
          </w:rPrChange>
        </w:rPr>
        <w:t>spool’</w:t>
      </w:r>
      <w:r w:rsidRPr="001369CF">
        <w:rPr>
          <w:rPrChange w:id="817" w:author="RANNOU Jean-Philippe" w:date="2020-06-19T10:36:00Z">
            <w:rPr>
              <w:highlight w:val="green"/>
            </w:rPr>
          </w:rPrChange>
        </w:rPr>
        <w:t xml:space="preserve"> list is processed in chronological order. The processing steps are the following:</w:t>
      </w:r>
    </w:p>
    <w:p w:rsidR="001F56DC" w:rsidRPr="001369CF" w:rsidRDefault="001F56DC" w:rsidP="001F56DC">
      <w:pPr>
        <w:pStyle w:val="Corpsdetexte"/>
        <w:widowControl w:val="0"/>
        <w:numPr>
          <w:ilvl w:val="0"/>
          <w:numId w:val="48"/>
        </w:numPr>
        <w:suppressAutoHyphens/>
        <w:rPr>
          <w:rPrChange w:id="818" w:author="RANNOU Jean-Philippe" w:date="2020-06-19T10:36:00Z">
            <w:rPr>
              <w:highlight w:val="green"/>
            </w:rPr>
          </w:rPrChange>
        </w:rPr>
      </w:pPr>
      <w:r w:rsidRPr="001369CF">
        <w:rPr>
          <w:rPrChange w:id="819" w:author="RANNOU Jean-Philippe" w:date="2020-06-19T10:36:00Z">
            <w:rPr>
              <w:highlight w:val="green"/>
            </w:rPr>
          </w:rPrChange>
        </w:rPr>
        <w:t>Move the mail file to the ‘</w:t>
      </w:r>
      <w:r w:rsidRPr="001369CF">
        <w:rPr>
          <w:i/>
          <w:rPrChange w:id="820" w:author="RANNOU Jean-Philippe" w:date="2020-06-19T10:36:00Z">
            <w:rPr>
              <w:i/>
              <w:highlight w:val="green"/>
            </w:rPr>
          </w:rPrChange>
        </w:rPr>
        <w:t>buffer’</w:t>
      </w:r>
      <w:r w:rsidRPr="001369CF">
        <w:rPr>
          <w:rPrChange w:id="821" w:author="RANNOU Jean-Philippe" w:date="2020-06-19T10:36:00Z">
            <w:rPr>
              <w:highlight w:val="green"/>
            </w:rPr>
          </w:rPrChange>
        </w:rPr>
        <w:t xml:space="preserve"> list.</w:t>
      </w:r>
    </w:p>
    <w:p w:rsidR="00481559" w:rsidRPr="001369CF" w:rsidRDefault="00481559" w:rsidP="001F56DC">
      <w:pPr>
        <w:pStyle w:val="Corpsdetexte"/>
        <w:widowControl w:val="0"/>
        <w:numPr>
          <w:ilvl w:val="0"/>
          <w:numId w:val="48"/>
        </w:numPr>
        <w:suppressAutoHyphens/>
        <w:rPr>
          <w:rPrChange w:id="822" w:author="RANNOU Jean-Philippe" w:date="2020-06-19T10:36:00Z">
            <w:rPr>
              <w:highlight w:val="green"/>
            </w:rPr>
          </w:rPrChange>
        </w:rPr>
      </w:pPr>
      <w:r w:rsidRPr="001369CF">
        <w:rPr>
          <w:rPrChange w:id="823" w:author="RANNOU Jean-Philippe" w:date="2020-06-19T10:36:00Z">
            <w:rPr>
              <w:highlight w:val="green"/>
            </w:rPr>
          </w:rPrChange>
        </w:rPr>
        <w:t>Process the mail file, that is:</w:t>
      </w:r>
    </w:p>
    <w:p w:rsidR="00481559" w:rsidRPr="001369CF" w:rsidRDefault="001F56DC" w:rsidP="000557AF">
      <w:pPr>
        <w:pStyle w:val="Corpsdetexte"/>
        <w:widowControl w:val="0"/>
        <w:numPr>
          <w:ilvl w:val="1"/>
          <w:numId w:val="48"/>
        </w:numPr>
        <w:suppressAutoHyphens/>
        <w:rPr>
          <w:rPrChange w:id="824" w:author="RANNOU Jean-Philippe" w:date="2020-06-19T10:36:00Z">
            <w:rPr>
              <w:highlight w:val="green"/>
            </w:rPr>
          </w:rPrChange>
        </w:rPr>
      </w:pPr>
      <w:r w:rsidRPr="001369CF">
        <w:rPr>
          <w:rPrChange w:id="825" w:author="RANNOU Jean-Philippe" w:date="2020-06-19T10:36:00Z">
            <w:rPr>
              <w:highlight w:val="green"/>
            </w:rPr>
          </w:rPrChange>
        </w:rPr>
        <w:t>Store the Iridium session information (provided in the mail)</w:t>
      </w:r>
      <w:r w:rsidR="00481559" w:rsidRPr="001369CF">
        <w:rPr>
          <w:rPrChange w:id="826" w:author="RANNOU Jean-Philippe" w:date="2020-06-19T10:36:00Z">
            <w:rPr>
              <w:highlight w:val="green"/>
            </w:rPr>
          </w:rPrChange>
        </w:rPr>
        <w:t>,</w:t>
      </w:r>
    </w:p>
    <w:p w:rsidR="001F56DC" w:rsidRPr="001369CF" w:rsidRDefault="00481559" w:rsidP="000557AF">
      <w:pPr>
        <w:pStyle w:val="Corpsdetexte"/>
        <w:widowControl w:val="0"/>
        <w:numPr>
          <w:ilvl w:val="1"/>
          <w:numId w:val="48"/>
        </w:numPr>
        <w:suppressAutoHyphens/>
        <w:rPr>
          <w:rPrChange w:id="827" w:author="RANNOU Jean-Philippe" w:date="2020-06-19T10:36:00Z">
            <w:rPr>
              <w:highlight w:val="green"/>
            </w:rPr>
          </w:rPrChange>
        </w:rPr>
      </w:pPr>
      <w:r w:rsidRPr="001369CF">
        <w:rPr>
          <w:rPrChange w:id="828" w:author="RANNOU Jean-Philippe" w:date="2020-06-19T10:36:00Z">
            <w:rPr>
              <w:highlight w:val="green"/>
            </w:rPr>
          </w:rPrChange>
        </w:rPr>
        <w:t>E</w:t>
      </w:r>
      <w:r w:rsidR="001F56DC" w:rsidRPr="001369CF">
        <w:rPr>
          <w:rPrChange w:id="829" w:author="RANNOU Jean-Philippe" w:date="2020-06-19T10:36:00Z">
            <w:rPr>
              <w:highlight w:val="green"/>
            </w:rPr>
          </w:rPrChange>
        </w:rPr>
        <w:t>xtract the mail file attachment (the SBD file), if any.</w:t>
      </w:r>
    </w:p>
    <w:p w:rsidR="001F56DC" w:rsidRPr="001369CF" w:rsidRDefault="001F56DC" w:rsidP="001F56DC">
      <w:pPr>
        <w:pStyle w:val="Corpsdetexte"/>
        <w:widowControl w:val="0"/>
        <w:numPr>
          <w:ilvl w:val="0"/>
          <w:numId w:val="48"/>
        </w:numPr>
        <w:suppressAutoHyphens/>
        <w:rPr>
          <w:rPrChange w:id="830" w:author="RANNOU Jean-Philippe" w:date="2020-06-19T10:36:00Z">
            <w:rPr>
              <w:highlight w:val="green"/>
            </w:rPr>
          </w:rPrChange>
        </w:rPr>
      </w:pPr>
      <w:r w:rsidRPr="001369CF">
        <w:rPr>
          <w:rPrChange w:id="831" w:author="RANNOU Jean-Philippe" w:date="2020-06-19T10:36:00Z">
            <w:rPr>
              <w:highlight w:val="green"/>
            </w:rPr>
          </w:rPrChange>
        </w:rPr>
        <w:t xml:space="preserve">Process a ‘light’ decoding of all the SBD files </w:t>
      </w:r>
      <w:r w:rsidR="00880D5A" w:rsidRPr="001369CF">
        <w:rPr>
          <w:rPrChange w:id="832" w:author="RANNOU Jean-Philippe" w:date="2020-06-19T10:36:00Z">
            <w:rPr>
              <w:highlight w:val="green"/>
            </w:rPr>
          </w:rPrChange>
        </w:rPr>
        <w:t>of</w:t>
      </w:r>
      <w:r w:rsidRPr="001369CF">
        <w:rPr>
          <w:rPrChange w:id="833" w:author="RANNOU Jean-Philippe" w:date="2020-06-19T10:36:00Z">
            <w:rPr>
              <w:highlight w:val="green"/>
            </w:rPr>
          </w:rPrChange>
        </w:rPr>
        <w:t xml:space="preserve"> the ‘</w:t>
      </w:r>
      <w:r w:rsidRPr="001369CF">
        <w:rPr>
          <w:i/>
          <w:rPrChange w:id="834" w:author="RANNOU Jean-Philippe" w:date="2020-06-19T10:36:00Z">
            <w:rPr>
              <w:i/>
              <w:highlight w:val="green"/>
            </w:rPr>
          </w:rPrChange>
        </w:rPr>
        <w:t>buffer’</w:t>
      </w:r>
      <w:r w:rsidRPr="001369CF">
        <w:rPr>
          <w:rPrChange w:id="835" w:author="RANNOU Jean-Philippe" w:date="2020-06-19T10:36:00Z">
            <w:rPr>
              <w:highlight w:val="green"/>
            </w:rPr>
          </w:rPrChange>
        </w:rPr>
        <w:t xml:space="preserve"> list.</w:t>
      </w:r>
    </w:p>
    <w:p w:rsidR="001F56DC" w:rsidRPr="001369CF" w:rsidRDefault="001F56DC" w:rsidP="001F56DC">
      <w:pPr>
        <w:pStyle w:val="Corpsdetexte"/>
        <w:ind w:left="709"/>
        <w:rPr>
          <w:rPrChange w:id="836" w:author="RANNOU Jean-Philippe" w:date="2020-06-19T10:36:00Z">
            <w:rPr>
              <w:highlight w:val="green"/>
            </w:rPr>
          </w:rPrChange>
        </w:rPr>
      </w:pPr>
      <w:r w:rsidRPr="001369CF">
        <w:rPr>
          <w:rPrChange w:id="837" w:author="RANNOU Jean-Philippe" w:date="2020-06-19T10:36:00Z">
            <w:rPr>
              <w:highlight w:val="green"/>
            </w:rPr>
          </w:rPrChange>
        </w:rPr>
        <w:t>This ‘light’ decoding consists of:</w:t>
      </w:r>
    </w:p>
    <w:p w:rsidR="001F56DC" w:rsidRPr="001369CF" w:rsidRDefault="001F56DC" w:rsidP="001F56DC">
      <w:pPr>
        <w:pStyle w:val="Corpsdetexte"/>
        <w:widowControl w:val="0"/>
        <w:numPr>
          <w:ilvl w:val="1"/>
          <w:numId w:val="48"/>
        </w:numPr>
        <w:suppressAutoHyphens/>
        <w:rPr>
          <w:rPrChange w:id="838" w:author="RANNOU Jean-Philippe" w:date="2020-06-19T10:36:00Z">
            <w:rPr>
              <w:highlight w:val="green"/>
            </w:rPr>
          </w:rPrChange>
        </w:rPr>
      </w:pPr>
      <w:r w:rsidRPr="001369CF">
        <w:rPr>
          <w:rPrChange w:id="839" w:author="RANNOU Jean-Philippe" w:date="2020-06-19T10:36:00Z">
            <w:rPr>
              <w:highlight w:val="green"/>
            </w:rPr>
          </w:rPrChange>
        </w:rPr>
        <w:t>Retrieving from technical information the expected number of messages of each type to be received,</w:t>
      </w:r>
    </w:p>
    <w:p w:rsidR="001F56DC" w:rsidRPr="001369CF" w:rsidRDefault="001F56DC" w:rsidP="001F56DC">
      <w:pPr>
        <w:pStyle w:val="Corpsdetexte"/>
        <w:widowControl w:val="0"/>
        <w:numPr>
          <w:ilvl w:val="1"/>
          <w:numId w:val="48"/>
        </w:numPr>
        <w:suppressAutoHyphens/>
        <w:rPr>
          <w:rPrChange w:id="840" w:author="RANNOU Jean-Philippe" w:date="2020-06-19T10:36:00Z">
            <w:rPr>
              <w:highlight w:val="green"/>
            </w:rPr>
          </w:rPrChange>
        </w:rPr>
      </w:pPr>
      <w:r w:rsidRPr="001369CF">
        <w:rPr>
          <w:rPrChange w:id="841" w:author="RANNOU Jean-Philippe" w:date="2020-06-19T10:36:00Z">
            <w:rPr>
              <w:highlight w:val="green"/>
            </w:rPr>
          </w:rPrChange>
        </w:rPr>
        <w:t>Counting the number of received messages of each type.</w:t>
      </w:r>
    </w:p>
    <w:p w:rsidR="001F56DC" w:rsidRPr="001369CF" w:rsidRDefault="001F56DC" w:rsidP="001F56DC">
      <w:pPr>
        <w:pStyle w:val="Corpsdetexte"/>
        <w:widowControl w:val="0"/>
        <w:numPr>
          <w:ilvl w:val="0"/>
          <w:numId w:val="48"/>
        </w:numPr>
        <w:suppressAutoHyphens/>
        <w:rPr>
          <w:rPrChange w:id="842" w:author="RANNOU Jean-Philippe" w:date="2020-06-19T10:36:00Z">
            <w:rPr>
              <w:highlight w:val="green"/>
            </w:rPr>
          </w:rPrChange>
        </w:rPr>
      </w:pPr>
      <w:r w:rsidRPr="001369CF">
        <w:rPr>
          <w:rPrChange w:id="843" w:author="RANNOU Jean-Philippe" w:date="2020-06-19T10:36:00Z">
            <w:rPr>
              <w:highlight w:val="green"/>
            </w:rPr>
          </w:rPrChange>
        </w:rPr>
        <w:t xml:space="preserve">Check if all expected messages have been received (i.e. if the transmission of the cycle data is </w:t>
      </w:r>
      <w:r w:rsidRPr="001369CF">
        <w:rPr>
          <w:rPrChange w:id="844" w:author="RANNOU Jean-Philippe" w:date="2020-06-19T10:36:00Z">
            <w:rPr>
              <w:highlight w:val="green"/>
            </w:rPr>
          </w:rPrChange>
        </w:rPr>
        <w:lastRenderedPageBreak/>
        <w:t>completed).</w:t>
      </w:r>
    </w:p>
    <w:p w:rsidR="001F56DC" w:rsidRPr="001369CF" w:rsidRDefault="001F56DC" w:rsidP="001F56DC">
      <w:pPr>
        <w:pStyle w:val="Corpsdetexte"/>
        <w:widowControl w:val="0"/>
        <w:numPr>
          <w:ilvl w:val="0"/>
          <w:numId w:val="49"/>
        </w:numPr>
        <w:suppressAutoHyphens/>
        <w:rPr>
          <w:rPrChange w:id="845" w:author="RANNOU Jean-Philippe" w:date="2020-06-19T10:36:00Z">
            <w:rPr>
              <w:highlight w:val="green"/>
            </w:rPr>
          </w:rPrChange>
        </w:rPr>
      </w:pPr>
      <w:r w:rsidRPr="001369CF">
        <w:rPr>
          <w:rPrChange w:id="846" w:author="RANNOU Jean-Philippe" w:date="2020-06-19T10:36:00Z">
            <w:rPr>
              <w:highlight w:val="green"/>
            </w:rPr>
          </w:rPrChange>
        </w:rPr>
        <w:t>If not: apply steps #1 to #4 to the next mail file of the ‘</w:t>
      </w:r>
      <w:r w:rsidRPr="001369CF">
        <w:rPr>
          <w:i/>
          <w:rPrChange w:id="847" w:author="RANNOU Jean-Philippe" w:date="2020-06-19T10:36:00Z">
            <w:rPr>
              <w:i/>
              <w:highlight w:val="green"/>
            </w:rPr>
          </w:rPrChange>
        </w:rPr>
        <w:t>spool’</w:t>
      </w:r>
      <w:r w:rsidRPr="001369CF">
        <w:rPr>
          <w:rPrChange w:id="848" w:author="RANNOU Jean-Philippe" w:date="2020-06-19T10:36:00Z">
            <w:rPr>
              <w:highlight w:val="green"/>
            </w:rPr>
          </w:rPrChange>
        </w:rPr>
        <w:t xml:space="preserve"> list.</w:t>
      </w:r>
    </w:p>
    <w:p w:rsidR="001F56DC" w:rsidRPr="001369CF" w:rsidRDefault="001F56DC" w:rsidP="001F56DC">
      <w:pPr>
        <w:pStyle w:val="Corpsdetexte"/>
        <w:widowControl w:val="0"/>
        <w:numPr>
          <w:ilvl w:val="0"/>
          <w:numId w:val="49"/>
        </w:numPr>
        <w:suppressAutoHyphens/>
        <w:rPr>
          <w:rPrChange w:id="849" w:author="RANNOU Jean-Philippe" w:date="2020-06-19T10:36:00Z">
            <w:rPr>
              <w:highlight w:val="green"/>
            </w:rPr>
          </w:rPrChange>
        </w:rPr>
      </w:pPr>
      <w:r w:rsidRPr="001369CF">
        <w:rPr>
          <w:rPrChange w:id="850" w:author="RANNOU Jean-Philippe" w:date="2020-06-19T10:36:00Z">
            <w:rPr>
              <w:highlight w:val="green"/>
            </w:rPr>
          </w:rPrChange>
        </w:rPr>
        <w:t>If yes, the buffer is complete</w:t>
      </w:r>
      <w:r w:rsidR="00880D5A" w:rsidRPr="001369CF">
        <w:rPr>
          <w:rPrChange w:id="851" w:author="RANNOU Jean-Philippe" w:date="2020-06-19T10:36:00Z">
            <w:rPr>
              <w:highlight w:val="green"/>
            </w:rPr>
          </w:rPrChange>
        </w:rPr>
        <w:t>;</w:t>
      </w:r>
      <w:r w:rsidRPr="001369CF">
        <w:rPr>
          <w:rPrChange w:id="852" w:author="RANNOU Jean-Philippe" w:date="2020-06-19T10:36:00Z">
            <w:rPr>
              <w:highlight w:val="green"/>
            </w:rPr>
          </w:rPrChange>
        </w:rPr>
        <w:t xml:space="preserve"> we can then continue to step #5 below.</w:t>
      </w:r>
    </w:p>
    <w:p w:rsidR="001F56DC" w:rsidRPr="001369CF" w:rsidRDefault="001F56DC" w:rsidP="001F56DC">
      <w:pPr>
        <w:pStyle w:val="Corpsdetexte"/>
        <w:widowControl w:val="0"/>
        <w:numPr>
          <w:ilvl w:val="0"/>
          <w:numId w:val="48"/>
        </w:numPr>
        <w:suppressAutoHyphens/>
        <w:rPr>
          <w:rPrChange w:id="853" w:author="RANNOU Jean-Philippe" w:date="2020-06-19T10:36:00Z">
            <w:rPr>
              <w:highlight w:val="green"/>
            </w:rPr>
          </w:rPrChange>
        </w:rPr>
      </w:pPr>
      <w:r w:rsidRPr="001369CF">
        <w:rPr>
          <w:rPrChange w:id="854" w:author="RANNOU Jean-Philippe" w:date="2020-06-19T10:36:00Z">
            <w:rPr>
              <w:highlight w:val="green"/>
            </w:rPr>
          </w:rPrChange>
        </w:rPr>
        <w:t xml:space="preserve">Process a ‘full’ decoding of all the SBD files </w:t>
      </w:r>
      <w:r w:rsidR="00880D5A" w:rsidRPr="001369CF">
        <w:rPr>
          <w:rPrChange w:id="855" w:author="RANNOU Jean-Philippe" w:date="2020-06-19T10:36:00Z">
            <w:rPr>
              <w:highlight w:val="green"/>
            </w:rPr>
          </w:rPrChange>
        </w:rPr>
        <w:t>of</w:t>
      </w:r>
      <w:r w:rsidRPr="001369CF">
        <w:rPr>
          <w:rPrChange w:id="856" w:author="RANNOU Jean-Philippe" w:date="2020-06-19T10:36:00Z">
            <w:rPr>
              <w:highlight w:val="green"/>
            </w:rPr>
          </w:rPrChange>
        </w:rPr>
        <w:t xml:space="preserve"> the ‘</w:t>
      </w:r>
      <w:r w:rsidRPr="001369CF">
        <w:rPr>
          <w:i/>
          <w:rPrChange w:id="857" w:author="RANNOU Jean-Philippe" w:date="2020-06-19T10:36:00Z">
            <w:rPr>
              <w:i/>
              <w:highlight w:val="green"/>
            </w:rPr>
          </w:rPrChange>
        </w:rPr>
        <w:t>buffer’</w:t>
      </w:r>
      <w:r w:rsidRPr="001369CF">
        <w:rPr>
          <w:rPrChange w:id="858" w:author="RANNOU Jean-Philippe" w:date="2020-06-19T10:36:00Z">
            <w:rPr>
              <w:highlight w:val="green"/>
            </w:rPr>
          </w:rPrChange>
        </w:rPr>
        <w:t xml:space="preserve"> </w:t>
      </w:r>
      <w:r w:rsidR="00FD6AE1" w:rsidRPr="001369CF">
        <w:rPr>
          <w:rPrChange w:id="859" w:author="RANNOU Jean-Philippe" w:date="2020-06-19T10:36:00Z">
            <w:rPr>
              <w:highlight w:val="green"/>
            </w:rPr>
          </w:rPrChange>
        </w:rPr>
        <w:t>list</w:t>
      </w:r>
      <w:r w:rsidRPr="001369CF">
        <w:rPr>
          <w:rPrChange w:id="860" w:author="RANNOU Jean-Philippe" w:date="2020-06-19T10:36:00Z">
            <w:rPr>
              <w:highlight w:val="green"/>
            </w:rPr>
          </w:rPrChange>
        </w:rPr>
        <w:t>.</w:t>
      </w:r>
    </w:p>
    <w:p w:rsidR="001F56DC" w:rsidRPr="001369CF" w:rsidRDefault="00FD6AE1" w:rsidP="001F56DC">
      <w:pPr>
        <w:pStyle w:val="Corpsdetexte"/>
        <w:widowControl w:val="0"/>
        <w:numPr>
          <w:ilvl w:val="0"/>
          <w:numId w:val="48"/>
        </w:numPr>
        <w:suppressAutoHyphens/>
        <w:rPr>
          <w:rPrChange w:id="861" w:author="RANNOU Jean-Philippe" w:date="2020-06-19T10:36:00Z">
            <w:rPr>
              <w:highlight w:val="green"/>
            </w:rPr>
          </w:rPrChange>
        </w:rPr>
      </w:pPr>
      <w:r w:rsidRPr="001369CF">
        <w:rPr>
          <w:rPrChange w:id="862" w:author="RANNOU Jean-Philippe" w:date="2020-06-19T10:36:00Z">
            <w:rPr>
              <w:highlight w:val="green"/>
            </w:rPr>
          </w:rPrChange>
        </w:rPr>
        <w:t>Remove</w:t>
      </w:r>
      <w:r w:rsidR="001F56DC" w:rsidRPr="001369CF">
        <w:rPr>
          <w:rPrChange w:id="863" w:author="RANNOU Jean-Philippe" w:date="2020-06-19T10:36:00Z">
            <w:rPr>
              <w:highlight w:val="green"/>
            </w:rPr>
          </w:rPrChange>
        </w:rPr>
        <w:t xml:space="preserve"> the decoded mail files from the ‘</w:t>
      </w:r>
      <w:r w:rsidR="001F56DC" w:rsidRPr="001369CF">
        <w:rPr>
          <w:i/>
          <w:rPrChange w:id="864" w:author="RANNOU Jean-Philippe" w:date="2020-06-19T10:36:00Z">
            <w:rPr>
              <w:i/>
              <w:highlight w:val="green"/>
            </w:rPr>
          </w:rPrChange>
        </w:rPr>
        <w:t>buffer’</w:t>
      </w:r>
      <w:r w:rsidR="001F56DC" w:rsidRPr="001369CF">
        <w:rPr>
          <w:rPrChange w:id="865" w:author="RANNOU Jean-Philippe" w:date="2020-06-19T10:36:00Z">
            <w:rPr>
              <w:highlight w:val="green"/>
            </w:rPr>
          </w:rPrChange>
        </w:rPr>
        <w:t xml:space="preserve"> </w:t>
      </w:r>
      <w:r w:rsidRPr="001369CF">
        <w:rPr>
          <w:rPrChange w:id="866" w:author="RANNOU Jean-Philippe" w:date="2020-06-19T10:36:00Z">
            <w:rPr>
              <w:highlight w:val="green"/>
            </w:rPr>
          </w:rPrChange>
        </w:rPr>
        <w:t>list</w:t>
      </w:r>
      <w:r w:rsidR="001F56DC" w:rsidRPr="001369CF">
        <w:rPr>
          <w:rPrChange w:id="867" w:author="RANNOU Jean-Philippe" w:date="2020-06-19T10:36:00Z">
            <w:rPr>
              <w:highlight w:val="green"/>
            </w:rPr>
          </w:rPrChange>
        </w:rPr>
        <w:t xml:space="preserve"> and delete the decoded SBD files.</w:t>
      </w:r>
    </w:p>
    <w:p w:rsidR="001F56DC" w:rsidRPr="001369CF" w:rsidRDefault="001F56DC" w:rsidP="001F56DC">
      <w:pPr>
        <w:pStyle w:val="Corpsdetexte"/>
        <w:rPr>
          <w:rPrChange w:id="868" w:author="RANNOU Jean-Philippe" w:date="2020-06-19T10:36:00Z">
            <w:rPr>
              <w:highlight w:val="green"/>
            </w:rPr>
          </w:rPrChange>
        </w:rPr>
      </w:pPr>
    </w:p>
    <w:p w:rsidR="00880D5A" w:rsidRPr="001369CF" w:rsidRDefault="00880D5A" w:rsidP="00880D5A">
      <w:pPr>
        <w:pStyle w:val="Corpsdetexte"/>
        <w:rPr>
          <w:rPrChange w:id="869" w:author="RANNOU Jean-Philippe" w:date="2020-06-19T10:36:00Z">
            <w:rPr>
              <w:highlight w:val="green"/>
            </w:rPr>
          </w:rPrChange>
        </w:rPr>
      </w:pPr>
      <w:r w:rsidRPr="001369CF">
        <w:rPr>
          <w:rPrChange w:id="870" w:author="RANNOU Jean-Philippe" w:date="2020-06-19T10:36:00Z">
            <w:rPr>
              <w:highlight w:val="green"/>
            </w:rPr>
          </w:rPrChange>
        </w:rPr>
        <w:t>This theoretical algorithm works if all the expected data have been received, i.e. if all the buffers are completed. Unfortunately, this is not always the case.</w:t>
      </w:r>
    </w:p>
    <w:p w:rsidR="00880D5A" w:rsidRPr="001369CF" w:rsidRDefault="00880D5A" w:rsidP="00880D5A">
      <w:pPr>
        <w:pStyle w:val="Corpsdetexte"/>
        <w:rPr>
          <w:rPrChange w:id="871" w:author="RANNOU Jean-Philippe" w:date="2020-06-19T10:36:00Z">
            <w:rPr>
              <w:highlight w:val="green"/>
            </w:rPr>
          </w:rPrChange>
        </w:rPr>
      </w:pPr>
      <w:r w:rsidRPr="001369CF">
        <w:rPr>
          <w:rPrChange w:id="872" w:author="RANNOU Jean-Philippe" w:date="2020-06-19T10:36:00Z">
            <w:rPr>
              <w:highlight w:val="green"/>
            </w:rPr>
          </w:rPrChange>
        </w:rPr>
        <w:t>For a non Ice float, not completed buffer can be due to:</w:t>
      </w:r>
    </w:p>
    <w:p w:rsidR="00880D5A" w:rsidRPr="001369CF" w:rsidRDefault="00880D5A" w:rsidP="00880D5A">
      <w:pPr>
        <w:pStyle w:val="Corpsdetexte"/>
        <w:numPr>
          <w:ilvl w:val="0"/>
          <w:numId w:val="61"/>
        </w:numPr>
        <w:rPr>
          <w:rPrChange w:id="873" w:author="RANNOU Jean-Philippe" w:date="2020-06-19T10:36:00Z">
            <w:rPr>
              <w:highlight w:val="green"/>
            </w:rPr>
          </w:rPrChange>
        </w:rPr>
      </w:pPr>
      <w:r w:rsidRPr="001369CF">
        <w:rPr>
          <w:rPrChange w:id="874" w:author="RANNOU Jean-Philippe" w:date="2020-06-19T10:36:00Z">
            <w:rPr>
              <w:highlight w:val="green"/>
            </w:rPr>
          </w:rPrChange>
        </w:rPr>
        <w:t>A message that has been lost (because of a float failure), or</w:t>
      </w:r>
    </w:p>
    <w:p w:rsidR="00880D5A" w:rsidRPr="001369CF" w:rsidRDefault="00880D5A" w:rsidP="000557AF">
      <w:pPr>
        <w:pStyle w:val="Corpsdetexte"/>
        <w:numPr>
          <w:ilvl w:val="0"/>
          <w:numId w:val="61"/>
        </w:numPr>
        <w:rPr>
          <w:rPrChange w:id="875" w:author="RANNOU Jean-Philippe" w:date="2020-06-19T10:36:00Z">
            <w:rPr>
              <w:highlight w:val="green"/>
            </w:rPr>
          </w:rPrChange>
        </w:rPr>
      </w:pPr>
      <w:r w:rsidRPr="001369CF">
        <w:rPr>
          <w:rPrChange w:id="876" w:author="RANNOU Jean-Philippe" w:date="2020-06-19T10:36:00Z">
            <w:rPr>
              <w:highlight w:val="green"/>
            </w:rPr>
          </w:rPrChange>
        </w:rPr>
        <w:t>A transmission that is still pending at the time of the decoding session.</w:t>
      </w:r>
    </w:p>
    <w:p w:rsidR="001F56DC" w:rsidRPr="001369CF" w:rsidRDefault="001F56DC" w:rsidP="001F56DC">
      <w:pPr>
        <w:pStyle w:val="Corpsdetexte"/>
        <w:rPr>
          <w:rPrChange w:id="877" w:author="RANNOU Jean-Philippe" w:date="2020-06-19T10:36:00Z">
            <w:rPr>
              <w:highlight w:val="green"/>
            </w:rPr>
          </w:rPrChange>
        </w:rPr>
      </w:pPr>
      <w:r w:rsidRPr="001369CF">
        <w:rPr>
          <w:rPrChange w:id="878" w:author="RANNOU Jean-Philippe" w:date="2020-06-19T10:36:00Z">
            <w:rPr>
              <w:highlight w:val="green"/>
            </w:rPr>
          </w:rPrChange>
        </w:rPr>
        <w:t>Consequently, we introduced a timeout on the ‘buffer duration’ (time difference between earliest and latest SBD files).</w:t>
      </w:r>
    </w:p>
    <w:p w:rsidR="002F08BF" w:rsidRPr="001369CF" w:rsidRDefault="002F08BF" w:rsidP="002F08BF">
      <w:pPr>
        <w:pStyle w:val="Corpsdetexte"/>
        <w:rPr>
          <w:rPrChange w:id="879" w:author="RANNOU Jean-Philippe" w:date="2020-06-19T10:36:00Z">
            <w:rPr>
              <w:highlight w:val="green"/>
            </w:rPr>
          </w:rPrChange>
        </w:rPr>
      </w:pPr>
      <w:r w:rsidRPr="001369CF">
        <w:rPr>
          <w:rPrChange w:id="880" w:author="RANNOU Jean-Philippe" w:date="2020-06-19T10:36:00Z">
            <w:rPr>
              <w:highlight w:val="green"/>
            </w:rPr>
          </w:rPrChange>
        </w:rPr>
        <w:t>When we move a new mail file to the ‘</w:t>
      </w:r>
      <w:r w:rsidRPr="001369CF">
        <w:rPr>
          <w:i/>
          <w:rPrChange w:id="881" w:author="RANNOU Jean-Philippe" w:date="2020-06-19T10:36:00Z">
            <w:rPr>
              <w:i/>
              <w:highlight w:val="green"/>
            </w:rPr>
          </w:rPrChange>
        </w:rPr>
        <w:t>buffer’</w:t>
      </w:r>
      <w:r w:rsidRPr="001369CF">
        <w:rPr>
          <w:rPrChange w:id="882" w:author="RANNOU Jean-Philippe" w:date="2020-06-19T10:36:00Z">
            <w:rPr>
              <w:highlight w:val="green"/>
            </w:rPr>
          </w:rPrChange>
        </w:rPr>
        <w:t xml:space="preserve"> </w:t>
      </w:r>
      <w:r w:rsidR="00880D5A" w:rsidRPr="001369CF">
        <w:rPr>
          <w:rPrChange w:id="883" w:author="RANNOU Jean-Philippe" w:date="2020-06-19T10:36:00Z">
            <w:rPr>
              <w:highlight w:val="green"/>
            </w:rPr>
          </w:rPrChange>
        </w:rPr>
        <w:t xml:space="preserve">list </w:t>
      </w:r>
      <w:r w:rsidRPr="001369CF">
        <w:rPr>
          <w:rPrChange w:id="884" w:author="RANNOU Jean-Philippe" w:date="2020-06-19T10:36:00Z">
            <w:rPr>
              <w:highlight w:val="green"/>
            </w:rPr>
          </w:rPrChange>
        </w:rPr>
        <w:t>(step #1) the SBD files dated in the interval [</w:t>
      </w:r>
      <w:r w:rsidRPr="001369CF">
        <w:rPr>
          <w:i/>
          <w:rPrChange w:id="885" w:author="RANNOU Jean-Philippe" w:date="2020-06-19T10:36:00Z">
            <w:rPr>
              <w:i/>
              <w:highlight w:val="green"/>
            </w:rPr>
          </w:rPrChange>
        </w:rPr>
        <w:t>earliest_SBD_file</w:t>
      </w:r>
      <w:r w:rsidRPr="001369CF">
        <w:rPr>
          <w:rPrChange w:id="886" w:author="RANNOU Jean-Philippe" w:date="2020-06-19T10:36:00Z">
            <w:rPr>
              <w:highlight w:val="green"/>
            </w:rPr>
          </w:rPrChange>
        </w:rPr>
        <w:t xml:space="preserve">, </w:t>
      </w:r>
      <w:r w:rsidRPr="001369CF">
        <w:rPr>
          <w:i/>
          <w:rPrChange w:id="887" w:author="RANNOU Jean-Philippe" w:date="2020-06-19T10:36:00Z">
            <w:rPr>
              <w:i/>
              <w:highlight w:val="green"/>
            </w:rPr>
          </w:rPrChange>
        </w:rPr>
        <w:t>earliest_SBD_file</w:t>
      </w:r>
      <w:r w:rsidRPr="001369CF">
        <w:rPr>
          <w:rPrChange w:id="888" w:author="RANNOU Jean-Philippe" w:date="2020-06-19T10:36:00Z">
            <w:rPr>
              <w:highlight w:val="green"/>
            </w:rPr>
          </w:rPrChange>
        </w:rPr>
        <w:t>+</w:t>
      </w:r>
      <w:r w:rsidRPr="001369CF">
        <w:rPr>
          <w:rStyle w:val="CodeCar"/>
          <w:rFonts w:eastAsiaTheme="minorEastAsia"/>
          <w:rPrChange w:id="889" w:author="RANNOU Jean-Philippe" w:date="2020-06-19T10:36:00Z">
            <w:rPr>
              <w:rStyle w:val="CodeCar"/>
              <w:rFonts w:eastAsiaTheme="minorEastAsia"/>
              <w:highlight w:val="green"/>
            </w:rPr>
          </w:rPrChange>
        </w:rPr>
        <w:t>g_decArgo_minSubSurfaceCycleDuration</w:t>
      </w:r>
      <w:r w:rsidRPr="001369CF">
        <w:rPr>
          <w:rPrChange w:id="890" w:author="RANNOU Jean-Philippe" w:date="2020-06-19T10:36:00Z">
            <w:rPr>
              <w:highlight w:val="green"/>
            </w:rPr>
          </w:rPrChange>
        </w:rPr>
        <w:t>[ (</w:t>
      </w:r>
      <w:r w:rsidRPr="001369CF">
        <w:rPr>
          <w:rStyle w:val="CodeCar"/>
          <w:rFonts w:eastAsiaTheme="minorEastAsia"/>
          <w:rPrChange w:id="891" w:author="RANNOU Jean-Philippe" w:date="2020-06-19T10:36:00Z">
            <w:rPr>
              <w:rStyle w:val="CodeCar"/>
              <w:rFonts w:eastAsiaTheme="minorEastAsia"/>
              <w:highlight w:val="green"/>
            </w:rPr>
          </w:rPrChange>
        </w:rPr>
        <w:t>g_decArgo_minSubSurfaceCycleDuration</w:t>
      </w:r>
      <w:r w:rsidRPr="001369CF">
        <w:rPr>
          <w:rPrChange w:id="892" w:author="RANNOU Jean-Philippe" w:date="2020-06-19T10:36:00Z">
            <w:rPr>
              <w:highlight w:val="green"/>
            </w:rPr>
          </w:rPrChange>
        </w:rPr>
        <w:t xml:space="preserve">  = 5 hours) are processed together </w:t>
      </w:r>
      <w:r w:rsidR="00F80BB8" w:rsidRPr="001369CF">
        <w:rPr>
          <w:rPrChange w:id="893" w:author="RANNOU Jean-Philippe" w:date="2020-06-19T10:36:00Z">
            <w:rPr>
              <w:highlight w:val="green"/>
            </w:rPr>
          </w:rPrChange>
        </w:rPr>
        <w:t xml:space="preserve">(steps #5 and #6 of the algorithm) </w:t>
      </w:r>
      <w:r w:rsidRPr="001369CF">
        <w:rPr>
          <w:rPrChange w:id="894" w:author="RANNOU Jean-Philippe" w:date="2020-06-19T10:36:00Z">
            <w:rPr>
              <w:highlight w:val="green"/>
            </w:rPr>
          </w:rPrChange>
        </w:rPr>
        <w:t>even if the resulting data set is not complete</w:t>
      </w:r>
      <w:r w:rsidR="00F80BB8" w:rsidRPr="001369CF">
        <w:rPr>
          <w:rPrChange w:id="895" w:author="RANNOU Jean-Philippe" w:date="2020-06-19T10:36:00Z">
            <w:rPr>
              <w:highlight w:val="green"/>
            </w:rPr>
          </w:rPrChange>
        </w:rPr>
        <w:t>.</w:t>
      </w:r>
    </w:p>
    <w:p w:rsidR="0044568A" w:rsidRPr="001369CF" w:rsidRDefault="0044568A" w:rsidP="002F08BF">
      <w:pPr>
        <w:pStyle w:val="Corpsdetexte"/>
        <w:rPr>
          <w:rPrChange w:id="896" w:author="RANNOU Jean-Philippe" w:date="2020-06-19T10:36:00Z">
            <w:rPr>
              <w:highlight w:val="green"/>
            </w:rPr>
          </w:rPrChange>
        </w:rPr>
      </w:pPr>
    </w:p>
    <w:p w:rsidR="00443838" w:rsidRPr="001369CF" w:rsidRDefault="00443838" w:rsidP="002F08BF">
      <w:pPr>
        <w:pStyle w:val="Corpsdetexte"/>
        <w:rPr>
          <w:rPrChange w:id="897" w:author="RANNOU Jean-Philippe" w:date="2020-06-19T10:36:00Z">
            <w:rPr>
              <w:highlight w:val="green"/>
            </w:rPr>
          </w:rPrChange>
        </w:rPr>
      </w:pPr>
      <w:r w:rsidRPr="001369CF">
        <w:rPr>
          <w:rPrChange w:id="898" w:author="RANNOU Jean-Philippe" w:date="2020-06-19T10:36:00Z">
            <w:rPr>
              <w:highlight w:val="green"/>
            </w:rPr>
          </w:rPrChange>
        </w:rPr>
        <w:t xml:space="preserve">Note that, when the float has ended its mission (recovered or lost float), if the last received buffer is not complete, it will never be processed with the algorithm exposed above. </w:t>
      </w:r>
      <w:r w:rsidR="00F40090" w:rsidRPr="001369CF">
        <w:rPr>
          <w:rPrChange w:id="899" w:author="RANNOU Jean-Philippe" w:date="2020-06-19T10:36:00Z">
            <w:rPr>
              <w:highlight w:val="green"/>
            </w:rPr>
          </w:rPrChange>
        </w:rPr>
        <w:t>To cope with this issue, the user should be informed that, at the end of a decoder session:</w:t>
      </w:r>
    </w:p>
    <w:p w:rsidR="00F40090" w:rsidRPr="001369CF" w:rsidRDefault="00F40090" w:rsidP="000557AF">
      <w:pPr>
        <w:pStyle w:val="Corpsdetexte"/>
        <w:numPr>
          <w:ilvl w:val="0"/>
          <w:numId w:val="60"/>
        </w:numPr>
        <w:rPr>
          <w:rPrChange w:id="900" w:author="RANNOU Jean-Philippe" w:date="2020-06-19T10:36:00Z">
            <w:rPr>
              <w:highlight w:val="green"/>
            </w:rPr>
          </w:rPrChange>
        </w:rPr>
      </w:pPr>
      <w:r w:rsidRPr="001369CF">
        <w:rPr>
          <w:rPrChange w:id="901" w:author="RANNOU Jean-Philippe" w:date="2020-06-19T10:36:00Z">
            <w:rPr>
              <w:highlight w:val="green"/>
            </w:rPr>
          </w:rPrChange>
        </w:rPr>
        <w:t>The remaining unprocessed buffers are always processed by the PI decoder,</w:t>
      </w:r>
    </w:p>
    <w:p w:rsidR="00F40090" w:rsidRPr="001369CF" w:rsidRDefault="00F40090" w:rsidP="000557AF">
      <w:pPr>
        <w:pStyle w:val="Corpsdetexte"/>
        <w:numPr>
          <w:ilvl w:val="0"/>
          <w:numId w:val="60"/>
        </w:numPr>
        <w:rPr>
          <w:rPrChange w:id="902" w:author="RANNOU Jean-Philippe" w:date="2020-06-19T10:36:00Z">
            <w:rPr>
              <w:highlight w:val="green"/>
            </w:rPr>
          </w:rPrChange>
        </w:rPr>
      </w:pPr>
      <w:r w:rsidRPr="001369CF">
        <w:rPr>
          <w:rPrChange w:id="903" w:author="RANNOU Jean-Philippe" w:date="2020-06-19T10:36:00Z">
            <w:rPr>
              <w:highlight w:val="green"/>
            </w:rPr>
          </w:rPrChange>
        </w:rPr>
        <w:t xml:space="preserve">The remaining unprocessed buffers can be processed by the DAC decoder with the </w:t>
      </w:r>
      <w:r w:rsidR="00936382" w:rsidRPr="001369CF">
        <w:rPr>
          <w:rFonts w:ascii="Courier New" w:hAnsi="Courier New" w:cs="Courier New"/>
          <w:sz w:val="20"/>
          <w:szCs w:val="20"/>
          <w:rPrChange w:id="904" w:author="RANNOU Jean-Philippe" w:date="2020-06-19T10:36:00Z">
            <w:rPr>
              <w:rFonts w:ascii="Courier New" w:hAnsi="Courier New" w:cs="Courier New"/>
              <w:sz w:val="20"/>
              <w:szCs w:val="20"/>
              <w:highlight w:val="green"/>
            </w:rPr>
          </w:rPrChange>
        </w:rPr>
        <w:t>PROCESS_REMAINING_BUFFERS</w:t>
      </w:r>
      <w:r w:rsidR="00936382" w:rsidRPr="001369CF">
        <w:rPr>
          <w:rPrChange w:id="905" w:author="RANNOU Jean-Philippe" w:date="2020-06-19T10:36:00Z">
            <w:rPr>
              <w:highlight w:val="green"/>
            </w:rPr>
          </w:rPrChange>
        </w:rPr>
        <w:t xml:space="preserve"> configuration variable.</w:t>
      </w:r>
    </w:p>
    <w:p w:rsidR="0044568A" w:rsidRPr="001369CF" w:rsidRDefault="0044568A" w:rsidP="0044568A">
      <w:pPr>
        <w:pStyle w:val="Titre3"/>
        <w:rPr>
          <w:rPrChange w:id="906" w:author="RANNOU Jean-Philippe" w:date="2020-06-19T10:36:00Z">
            <w:rPr>
              <w:highlight w:val="green"/>
            </w:rPr>
          </w:rPrChange>
        </w:rPr>
      </w:pPr>
      <w:bookmarkStart w:id="907" w:name="_Toc32334949"/>
      <w:bookmarkStart w:id="908" w:name="_Toc32335244"/>
      <w:bookmarkStart w:id="909" w:name="_Toc32591970"/>
      <w:bookmarkStart w:id="910" w:name="_Toc32334950"/>
      <w:bookmarkStart w:id="911" w:name="_Toc32335245"/>
      <w:bookmarkStart w:id="912" w:name="_Toc32591971"/>
      <w:bookmarkStart w:id="913" w:name="_Toc43456025"/>
      <w:bookmarkEnd w:id="907"/>
      <w:bookmarkEnd w:id="908"/>
      <w:bookmarkEnd w:id="909"/>
      <w:bookmarkEnd w:id="910"/>
      <w:bookmarkEnd w:id="911"/>
      <w:bookmarkEnd w:id="912"/>
      <w:r w:rsidRPr="001369CF">
        <w:rPr>
          <w:rPrChange w:id="914" w:author="RANNOU Jean-Philippe" w:date="2020-06-19T10:36:00Z">
            <w:rPr>
              <w:highlight w:val="green"/>
            </w:rPr>
          </w:rPrChange>
        </w:rPr>
        <w:t>For Ice floats</w:t>
      </w:r>
      <w:bookmarkEnd w:id="913"/>
    </w:p>
    <w:p w:rsidR="0044568A" w:rsidRPr="001369CF" w:rsidRDefault="0044568A" w:rsidP="000557AF">
      <w:pPr>
        <w:rPr>
          <w:rPrChange w:id="915" w:author="RANNOU Jean-Philippe" w:date="2020-06-19T10:36:00Z">
            <w:rPr>
              <w:highlight w:val="green"/>
            </w:rPr>
          </w:rPrChange>
        </w:rPr>
      </w:pPr>
      <w:r w:rsidRPr="001369CF">
        <w:rPr>
          <w:rPrChange w:id="916" w:author="RANNOU Jean-Philippe" w:date="2020-06-19T10:36:00Z">
            <w:rPr>
              <w:highlight w:val="green"/>
            </w:rPr>
          </w:rPrChange>
        </w:rPr>
        <w:t xml:space="preserve">Ice floats are </w:t>
      </w:r>
      <w:r w:rsidR="00D8159A" w:rsidRPr="001369CF">
        <w:rPr>
          <w:rPrChange w:id="917" w:author="RANNOU Jean-Philippe" w:date="2020-06-19T10:36:00Z">
            <w:rPr>
              <w:highlight w:val="green"/>
            </w:rPr>
          </w:rPrChange>
        </w:rPr>
        <w:t>equipped</w:t>
      </w:r>
      <w:r w:rsidRPr="001369CF">
        <w:rPr>
          <w:rPrChange w:id="918" w:author="RANNOU Jean-Philippe" w:date="2020-06-19T10:36:00Z">
            <w:rPr>
              <w:highlight w:val="green"/>
            </w:rPr>
          </w:rPrChange>
        </w:rPr>
        <w:t xml:space="preserve"> with a memory card. When a message cannot be transmitted</w:t>
      </w:r>
      <w:r w:rsidR="00526943" w:rsidRPr="001369CF">
        <w:rPr>
          <w:rPrChange w:id="919" w:author="RANNOU Jean-Philippe" w:date="2020-06-19T10:36:00Z">
            <w:rPr>
              <w:highlight w:val="green"/>
            </w:rPr>
          </w:rPrChange>
        </w:rPr>
        <w:t xml:space="preserve"> (in case of a failure of the transmission system or in case the float cannot reach the surface because of Ice coverage)</w:t>
      </w:r>
      <w:r w:rsidRPr="001369CF">
        <w:rPr>
          <w:rPrChange w:id="920" w:author="RANNOU Jean-Philippe" w:date="2020-06-19T10:36:00Z">
            <w:rPr>
              <w:highlight w:val="green"/>
            </w:rPr>
          </w:rPrChange>
        </w:rPr>
        <w:t>, it is stored on the memory card to be transmitted later</w:t>
      </w:r>
      <w:r w:rsidR="0084607E" w:rsidRPr="001369CF">
        <w:rPr>
          <w:rPrChange w:id="921" w:author="RANNOU Jean-Philippe" w:date="2020-06-19T10:36:00Z">
            <w:rPr>
              <w:highlight w:val="green"/>
            </w:rPr>
          </w:rPrChange>
        </w:rPr>
        <w:t xml:space="preserve"> in delayed mode</w:t>
      </w:r>
      <w:r w:rsidRPr="001369CF">
        <w:rPr>
          <w:rPrChange w:id="922" w:author="RANNOU Jean-Philippe" w:date="2020-06-19T10:36:00Z">
            <w:rPr>
              <w:highlight w:val="green"/>
            </w:rPr>
          </w:rPrChange>
        </w:rPr>
        <w:t xml:space="preserve"> (during </w:t>
      </w:r>
      <w:r w:rsidR="0084607E" w:rsidRPr="001369CF">
        <w:rPr>
          <w:rPrChange w:id="923" w:author="RANNOU Jean-Philippe" w:date="2020-06-19T10:36:00Z">
            <w:rPr>
              <w:highlight w:val="green"/>
            </w:rPr>
          </w:rPrChange>
        </w:rPr>
        <w:t>one or more</w:t>
      </w:r>
      <w:r w:rsidRPr="001369CF">
        <w:rPr>
          <w:rPrChange w:id="924" w:author="RANNOU Jean-Philippe" w:date="2020-06-19T10:36:00Z">
            <w:rPr>
              <w:highlight w:val="green"/>
            </w:rPr>
          </w:rPrChange>
        </w:rPr>
        <w:t xml:space="preserve"> </w:t>
      </w:r>
      <w:r w:rsidR="0084607E" w:rsidRPr="001369CF">
        <w:rPr>
          <w:rPrChange w:id="925" w:author="RANNOU Jean-Philippe" w:date="2020-06-19T10:36:00Z">
            <w:rPr>
              <w:highlight w:val="green"/>
            </w:rPr>
          </w:rPrChange>
        </w:rPr>
        <w:t>following</w:t>
      </w:r>
      <w:r w:rsidRPr="001369CF">
        <w:rPr>
          <w:rPrChange w:id="926" w:author="RANNOU Jean-Philippe" w:date="2020-06-19T10:36:00Z">
            <w:rPr>
              <w:highlight w:val="green"/>
            </w:rPr>
          </w:rPrChange>
        </w:rPr>
        <w:t xml:space="preserve"> transmission session</w:t>
      </w:r>
      <w:r w:rsidR="0084607E" w:rsidRPr="001369CF">
        <w:rPr>
          <w:rPrChange w:id="927" w:author="RANNOU Jean-Philippe" w:date="2020-06-19T10:36:00Z">
            <w:rPr>
              <w:highlight w:val="green"/>
            </w:rPr>
          </w:rPrChange>
        </w:rPr>
        <w:t>(s)</w:t>
      </w:r>
      <w:r w:rsidRPr="001369CF">
        <w:rPr>
          <w:rPrChange w:id="928" w:author="RANNOU Jean-Philippe" w:date="2020-06-19T10:36:00Z">
            <w:rPr>
              <w:highlight w:val="green"/>
            </w:rPr>
          </w:rPrChange>
        </w:rPr>
        <w:t xml:space="preserve">). </w:t>
      </w:r>
      <w:r w:rsidR="001A05C2" w:rsidRPr="001369CF">
        <w:rPr>
          <w:rPrChange w:id="929" w:author="RANNOU Jean-Philippe" w:date="2020-06-19T10:36:00Z">
            <w:rPr>
              <w:highlight w:val="green"/>
            </w:rPr>
          </w:rPrChange>
        </w:rPr>
        <w:t xml:space="preserve">Many transmission sessions can then be needed to transmit the data </w:t>
      </w:r>
      <w:r w:rsidRPr="001369CF">
        <w:rPr>
          <w:rPrChange w:id="930" w:author="RANNOU Jean-Philippe" w:date="2020-06-19T10:36:00Z">
            <w:rPr>
              <w:highlight w:val="green"/>
            </w:rPr>
          </w:rPrChange>
        </w:rPr>
        <w:t>of a given cycle</w:t>
      </w:r>
      <w:r w:rsidR="001A05C2" w:rsidRPr="001369CF">
        <w:rPr>
          <w:rPrChange w:id="931" w:author="RANNOU Jean-Philippe" w:date="2020-06-19T10:36:00Z">
            <w:rPr>
              <w:highlight w:val="green"/>
            </w:rPr>
          </w:rPrChange>
        </w:rPr>
        <w:t>.</w:t>
      </w:r>
    </w:p>
    <w:p w:rsidR="00526943" w:rsidRPr="001369CF" w:rsidRDefault="00526943" w:rsidP="00526943">
      <w:pPr>
        <w:rPr>
          <w:rPrChange w:id="932" w:author="RANNOU Jean-Philippe" w:date="2020-06-19T10:36:00Z">
            <w:rPr>
              <w:highlight w:val="green"/>
            </w:rPr>
          </w:rPrChange>
        </w:rPr>
      </w:pPr>
      <w:r w:rsidRPr="001369CF">
        <w:rPr>
          <w:rPrChange w:id="933" w:author="RANNOU Jean-Philippe" w:date="2020-06-19T10:36:00Z">
            <w:rPr>
              <w:highlight w:val="green"/>
            </w:rPr>
          </w:rPrChange>
        </w:rPr>
        <w:t>In that case, the buffers are virtually</w:t>
      </w:r>
      <w:r w:rsidR="000D29D1" w:rsidRPr="001369CF">
        <w:rPr>
          <w:rPrChange w:id="934" w:author="RANNOU Jean-Philippe" w:date="2020-06-19T10:36:00Z">
            <w:rPr>
              <w:highlight w:val="green"/>
            </w:rPr>
          </w:rPrChange>
        </w:rPr>
        <w:t xml:space="preserve"> man</w:t>
      </w:r>
      <w:r w:rsidRPr="001369CF">
        <w:rPr>
          <w:rPrChange w:id="935" w:author="RANNOU Jean-Philippe" w:date="2020-06-19T10:36:00Z">
            <w:rPr>
              <w:highlight w:val="green"/>
            </w:rPr>
          </w:rPrChange>
        </w:rPr>
        <w:t xml:space="preserve">aged through lists of files: </w:t>
      </w:r>
      <w:r w:rsidR="000D29D1" w:rsidRPr="001369CF">
        <w:rPr>
          <w:rPrChange w:id="936" w:author="RANNOU Jean-Philippe" w:date="2020-06-19T10:36:00Z">
            <w:rPr>
              <w:highlight w:val="green"/>
            </w:rPr>
          </w:rPrChange>
        </w:rPr>
        <w:t>a</w:t>
      </w:r>
      <w:r w:rsidRPr="001369CF">
        <w:rPr>
          <w:i/>
          <w:rPrChange w:id="937" w:author="RANNOU Jean-Philippe" w:date="2020-06-19T10:36:00Z">
            <w:rPr>
              <w:i/>
              <w:highlight w:val="green"/>
            </w:rPr>
          </w:rPrChange>
        </w:rPr>
        <w:t>‘spool’</w:t>
      </w:r>
      <w:r w:rsidRPr="001369CF">
        <w:rPr>
          <w:rPrChange w:id="938" w:author="RANNOU Jean-Philippe" w:date="2020-06-19T10:36:00Z">
            <w:rPr>
              <w:highlight w:val="green"/>
            </w:rPr>
          </w:rPrChange>
        </w:rPr>
        <w:t xml:space="preserve"> </w:t>
      </w:r>
      <w:r w:rsidR="000D29D1" w:rsidRPr="001369CF">
        <w:rPr>
          <w:rPrChange w:id="939" w:author="RANNOU Jean-Philippe" w:date="2020-06-19T10:36:00Z">
            <w:rPr>
              <w:highlight w:val="green"/>
            </w:rPr>
          </w:rPrChange>
        </w:rPr>
        <w:t xml:space="preserve">list </w:t>
      </w:r>
      <w:r w:rsidRPr="001369CF">
        <w:rPr>
          <w:rPrChange w:id="940" w:author="RANNOU Jean-Philippe" w:date="2020-06-19T10:36:00Z">
            <w:rPr>
              <w:highlight w:val="green"/>
            </w:rPr>
          </w:rPrChange>
        </w:rPr>
        <w:t xml:space="preserve">and </w:t>
      </w:r>
      <w:r w:rsidR="000D29D1" w:rsidRPr="001369CF">
        <w:rPr>
          <w:rPrChange w:id="941" w:author="RANNOU Jean-Philippe" w:date="2020-06-19T10:36:00Z">
            <w:rPr>
              <w:highlight w:val="green"/>
            </w:rPr>
          </w:rPrChange>
        </w:rPr>
        <w:t xml:space="preserve">one </w:t>
      </w:r>
      <w:r w:rsidRPr="001369CF">
        <w:rPr>
          <w:i/>
          <w:rPrChange w:id="942" w:author="RANNOU Jean-Philippe" w:date="2020-06-19T10:36:00Z">
            <w:rPr>
              <w:i/>
              <w:highlight w:val="green"/>
            </w:rPr>
          </w:rPrChange>
        </w:rPr>
        <w:t>‘buffer#i’</w:t>
      </w:r>
      <w:r w:rsidR="000D29D1" w:rsidRPr="001369CF">
        <w:rPr>
          <w:rPrChange w:id="943" w:author="RANNOU Jean-Philippe" w:date="2020-06-19T10:36:00Z">
            <w:rPr>
              <w:highlight w:val="green"/>
            </w:rPr>
          </w:rPrChange>
        </w:rPr>
        <w:t xml:space="preserve"> list for each cycle #i under transmission.</w:t>
      </w:r>
    </w:p>
    <w:p w:rsidR="0064433B" w:rsidRPr="001369CF" w:rsidRDefault="0064433B" w:rsidP="0064433B">
      <w:pPr>
        <w:pStyle w:val="Corpsdetexte"/>
        <w:rPr>
          <w:rPrChange w:id="944" w:author="RANNOU Jean-Philippe" w:date="2020-06-19T10:36:00Z">
            <w:rPr>
              <w:highlight w:val="green"/>
            </w:rPr>
          </w:rPrChange>
        </w:rPr>
      </w:pPr>
      <w:r w:rsidRPr="001369CF">
        <w:rPr>
          <w:rPrChange w:id="945" w:author="RANNOU Jean-Philippe" w:date="2020-06-19T10:36:00Z">
            <w:rPr>
              <w:highlight w:val="green"/>
            </w:rPr>
          </w:rPrChange>
        </w:rPr>
        <w:t>Just before decoding, all the received Iridium mail files are in the ‘</w:t>
      </w:r>
      <w:r w:rsidRPr="001369CF">
        <w:rPr>
          <w:rStyle w:val="CodeCar"/>
          <w:rFonts w:eastAsiaTheme="minorEastAsia"/>
          <w:rPrChange w:id="946" w:author="RANNOU Jean-Philippe" w:date="2020-06-19T10:36:00Z">
            <w:rPr>
              <w:rStyle w:val="CodeCar"/>
              <w:rFonts w:eastAsiaTheme="minorEastAsia"/>
              <w:highlight w:val="green"/>
            </w:rPr>
          </w:rPrChange>
        </w:rPr>
        <w:t>IRIDIUM_DATA_DIRECTORY</w:t>
      </w:r>
      <w:r w:rsidRPr="001369CF">
        <w:rPr>
          <w:rPrChange w:id="947" w:author="RANNOU Jean-Philippe" w:date="2020-06-19T10:36:00Z">
            <w:rPr>
              <w:highlight w:val="green"/>
            </w:rPr>
          </w:rPrChange>
        </w:rPr>
        <w:t>/</w:t>
      </w:r>
      <w:r w:rsidRPr="001369CF">
        <w:rPr>
          <w:i/>
          <w:rPrChange w:id="948" w:author="RANNOU Jean-Philippe" w:date="2020-06-19T10:36:00Z">
            <w:rPr>
              <w:i/>
              <w:highlight w:val="green"/>
            </w:rPr>
          </w:rPrChange>
        </w:rPr>
        <w:t>IMEI_WMO</w:t>
      </w:r>
      <w:r w:rsidRPr="001369CF">
        <w:rPr>
          <w:rPrChange w:id="949" w:author="RANNOU Jean-Philippe" w:date="2020-06-19T10:36:00Z">
            <w:rPr>
              <w:highlight w:val="green"/>
            </w:rPr>
          </w:rPrChange>
        </w:rPr>
        <w:t>/</w:t>
      </w:r>
      <w:r w:rsidRPr="001369CF">
        <w:rPr>
          <w:i/>
          <w:rPrChange w:id="950" w:author="RANNOU Jean-Philippe" w:date="2020-06-19T10:36:00Z">
            <w:rPr>
              <w:i/>
              <w:highlight w:val="green"/>
            </w:rPr>
          </w:rPrChange>
        </w:rPr>
        <w:t>archive’</w:t>
      </w:r>
      <w:r w:rsidRPr="001369CF">
        <w:rPr>
          <w:rPrChange w:id="951" w:author="RANNOU Jean-Philippe" w:date="2020-06-19T10:36:00Z">
            <w:rPr>
              <w:highlight w:val="green"/>
            </w:rPr>
          </w:rPrChange>
        </w:rPr>
        <w:t xml:space="preserve"> directory. This has been done:</w:t>
      </w:r>
    </w:p>
    <w:p w:rsidR="0064433B" w:rsidRPr="001369CF" w:rsidRDefault="0064433B" w:rsidP="0064433B">
      <w:pPr>
        <w:pStyle w:val="Corpsdetexte"/>
        <w:widowControl w:val="0"/>
        <w:numPr>
          <w:ilvl w:val="0"/>
          <w:numId w:val="47"/>
        </w:numPr>
        <w:suppressAutoHyphens/>
        <w:rPr>
          <w:rPrChange w:id="952" w:author="RANNOU Jean-Philippe" w:date="2020-06-19T10:36:00Z">
            <w:rPr>
              <w:highlight w:val="green"/>
            </w:rPr>
          </w:rPrChange>
        </w:rPr>
      </w:pPr>
      <w:r w:rsidRPr="001369CF">
        <w:rPr>
          <w:rPrChange w:id="953" w:author="RANNOU Jean-Philippe" w:date="2020-06-19T10:36:00Z">
            <w:rPr>
              <w:highlight w:val="green"/>
            </w:rPr>
          </w:rPrChange>
        </w:rPr>
        <w:t xml:space="preserve">By the operator (with the tool </w:t>
      </w:r>
      <w:r w:rsidRPr="001369CF">
        <w:rPr>
          <w:b/>
          <w:i/>
          <w:rPrChange w:id="954" w:author="RANNOU Jean-Philippe" w:date="2020-06-19T10:36:00Z">
            <w:rPr>
              <w:b/>
              <w:i/>
              <w:highlight w:val="green"/>
            </w:rPr>
          </w:rPrChange>
        </w:rPr>
        <w:t>copy_iridium_mail_files</w:t>
      </w:r>
      <w:r w:rsidRPr="001369CF">
        <w:rPr>
          <w:rPrChange w:id="955" w:author="RANNOU Jean-Philippe" w:date="2020-06-19T10:36:00Z">
            <w:rPr>
              <w:highlight w:val="green"/>
            </w:rPr>
          </w:rPrChange>
        </w:rPr>
        <w:t xml:space="preserve">, see </w:t>
      </w:r>
      <w:r w:rsidRPr="001369CF">
        <w:rPr>
          <w:rPrChange w:id="956" w:author="RANNOU Jean-Philippe" w:date="2020-06-19T10:36:00Z">
            <w:rPr>
              <w:highlight w:val="green"/>
            </w:rPr>
          </w:rPrChange>
        </w:rPr>
        <w:fldChar w:fldCharType="begin"/>
      </w:r>
      <w:r w:rsidRPr="001369CF">
        <w:rPr>
          <w:rPrChange w:id="957" w:author="RANNOU Jean-Philippe" w:date="2020-06-19T10:36:00Z">
            <w:rPr>
              <w:highlight w:val="green"/>
            </w:rPr>
          </w:rPrChange>
        </w:rPr>
        <w:instrText xml:space="preserve"> REF _Ref459295204 \r \h </w:instrText>
      </w:r>
      <w:r w:rsidR="009B295B" w:rsidRPr="001369CF">
        <w:rPr>
          <w:rPrChange w:id="958" w:author="RANNOU Jean-Philippe" w:date="2020-06-19T10:36:00Z">
            <w:rPr>
              <w:highlight w:val="green"/>
            </w:rPr>
          </w:rPrChange>
        </w:rPr>
        <w:instrText xml:space="preserve"> \* MERGEFORMAT </w:instrText>
      </w:r>
      <w:r w:rsidRPr="001369CF">
        <w:rPr>
          <w:rPrChange w:id="959" w:author="RANNOU Jean-Philippe" w:date="2020-06-19T10:36:00Z">
            <w:rPr/>
          </w:rPrChange>
        </w:rPr>
      </w:r>
      <w:r w:rsidRPr="001369CF">
        <w:rPr>
          <w:rPrChange w:id="960" w:author="RANNOU Jean-Philippe" w:date="2020-06-19T10:36:00Z">
            <w:rPr>
              <w:highlight w:val="green"/>
            </w:rPr>
          </w:rPrChange>
        </w:rPr>
        <w:fldChar w:fldCharType="separate"/>
      </w:r>
      <w:r w:rsidRPr="001369CF">
        <w:rPr>
          <w:rPrChange w:id="961" w:author="RANNOU Jean-Philippe" w:date="2020-06-19T10:36:00Z">
            <w:rPr>
              <w:highlight w:val="green"/>
            </w:rPr>
          </w:rPrChange>
        </w:rPr>
        <w:t>6.1.2.2</w:t>
      </w:r>
      <w:r w:rsidRPr="001369CF">
        <w:rPr>
          <w:rPrChange w:id="962" w:author="RANNOU Jean-Philippe" w:date="2020-06-19T10:36:00Z">
            <w:rPr>
              <w:highlight w:val="green"/>
            </w:rPr>
          </w:rPrChange>
        </w:rPr>
        <w:fldChar w:fldCharType="end"/>
      </w:r>
      <w:r w:rsidRPr="001369CF">
        <w:rPr>
          <w:rPrChange w:id="963" w:author="RANNOU Jean-Philippe" w:date="2020-06-19T10:36:00Z">
            <w:rPr>
              <w:highlight w:val="green"/>
            </w:rPr>
          </w:rPrChange>
        </w:rPr>
        <w:t>) before using the PI decoder,</w:t>
      </w:r>
    </w:p>
    <w:p w:rsidR="0064433B" w:rsidRPr="001369CF" w:rsidRDefault="0064433B" w:rsidP="0064433B">
      <w:pPr>
        <w:pStyle w:val="Corpsdetexte"/>
        <w:widowControl w:val="0"/>
        <w:numPr>
          <w:ilvl w:val="0"/>
          <w:numId w:val="47"/>
        </w:numPr>
        <w:suppressAutoHyphens/>
        <w:rPr>
          <w:rPrChange w:id="964" w:author="RANNOU Jean-Philippe" w:date="2020-06-19T10:36:00Z">
            <w:rPr>
              <w:highlight w:val="green"/>
            </w:rPr>
          </w:rPrChange>
        </w:rPr>
      </w:pPr>
      <w:r w:rsidRPr="001369CF">
        <w:rPr>
          <w:rPrChange w:id="965" w:author="RANNOU Jean-Philippe" w:date="2020-06-19T10:36:00Z">
            <w:rPr>
              <w:highlight w:val="green"/>
            </w:rPr>
          </w:rPrChange>
        </w:rPr>
        <w:t>By the DAC decoder (after analysis of the rsync log files to identify new incoming Iridium mail files).</w:t>
      </w:r>
    </w:p>
    <w:p w:rsidR="0064433B" w:rsidRPr="001369CF" w:rsidRDefault="0064433B" w:rsidP="0064433B">
      <w:pPr>
        <w:pStyle w:val="Corpsdetexte"/>
        <w:rPr>
          <w:rPrChange w:id="966" w:author="RANNOU Jean-Philippe" w:date="2020-06-19T10:36:00Z">
            <w:rPr>
              <w:highlight w:val="green"/>
            </w:rPr>
          </w:rPrChange>
        </w:rPr>
      </w:pPr>
    </w:p>
    <w:p w:rsidR="0064433B" w:rsidRPr="001369CF" w:rsidRDefault="0064433B" w:rsidP="0064433B">
      <w:pPr>
        <w:pStyle w:val="Corpsdetexte"/>
        <w:rPr>
          <w:rPrChange w:id="967" w:author="RANNOU Jean-Philippe" w:date="2020-06-19T10:36:00Z">
            <w:rPr>
              <w:highlight w:val="green"/>
            </w:rPr>
          </w:rPrChange>
        </w:rPr>
      </w:pPr>
      <w:r w:rsidRPr="001369CF">
        <w:rPr>
          <w:rPrChange w:id="968" w:author="RANNOU Jean-Philippe" w:date="2020-06-19T10:36:00Z">
            <w:rPr>
              <w:highlight w:val="green"/>
            </w:rPr>
          </w:rPrChange>
        </w:rPr>
        <w:lastRenderedPageBreak/>
        <w:t>At the beginning of the decoding session, the Iridium mail files dated in the interval [</w:t>
      </w:r>
      <w:r w:rsidRPr="001369CF">
        <w:rPr>
          <w:i/>
          <w:rPrChange w:id="969" w:author="RANNOU Jean-Philippe" w:date="2020-06-19T10:36:00Z">
            <w:rPr>
              <w:i/>
              <w:highlight w:val="green"/>
            </w:rPr>
          </w:rPrChange>
        </w:rPr>
        <w:t>float_launch_date</w:t>
      </w:r>
      <w:r w:rsidRPr="001369CF">
        <w:rPr>
          <w:rPrChange w:id="970" w:author="RANNOU Jean-Philippe" w:date="2020-06-19T10:36:00Z">
            <w:rPr>
              <w:highlight w:val="green"/>
            </w:rPr>
          </w:rPrChange>
        </w:rPr>
        <w:t xml:space="preserve">, </w:t>
      </w:r>
      <w:r w:rsidRPr="001369CF">
        <w:rPr>
          <w:i/>
          <w:rPrChange w:id="971" w:author="RANNOU Jean-Philippe" w:date="2020-06-19T10:36:00Z">
            <w:rPr>
              <w:i/>
              <w:highlight w:val="green"/>
            </w:rPr>
          </w:rPrChange>
        </w:rPr>
        <w:t>end_decoding_date</w:t>
      </w:r>
      <w:r w:rsidRPr="001369CF">
        <w:rPr>
          <w:rPrChange w:id="972" w:author="RANNOU Jean-Philippe" w:date="2020-06-19T10:36:00Z">
            <w:rPr>
              <w:highlight w:val="green"/>
            </w:rPr>
          </w:rPrChange>
        </w:rPr>
        <w:t xml:space="preserve">] (see </w:t>
      </w:r>
      <w:r w:rsidRPr="001369CF">
        <w:rPr>
          <w:rPrChange w:id="973" w:author="RANNOU Jean-Philippe" w:date="2020-06-19T10:36:00Z">
            <w:rPr>
              <w:highlight w:val="green"/>
            </w:rPr>
          </w:rPrChange>
        </w:rPr>
        <w:fldChar w:fldCharType="begin"/>
      </w:r>
      <w:r w:rsidRPr="001369CF">
        <w:rPr>
          <w:rPrChange w:id="974" w:author="RANNOU Jean-Philippe" w:date="2020-06-19T10:36:00Z">
            <w:rPr>
              <w:highlight w:val="green"/>
            </w:rPr>
          </w:rPrChange>
        </w:rPr>
        <w:instrText xml:space="preserve"> REF _Ref459295628 \r \h </w:instrText>
      </w:r>
      <w:r w:rsidR="009B295B" w:rsidRPr="001369CF">
        <w:rPr>
          <w:rPrChange w:id="975" w:author="RANNOU Jean-Philippe" w:date="2020-06-19T10:36:00Z">
            <w:rPr>
              <w:highlight w:val="green"/>
            </w:rPr>
          </w:rPrChange>
        </w:rPr>
        <w:instrText xml:space="preserve"> \* MERGEFORMAT </w:instrText>
      </w:r>
      <w:r w:rsidRPr="001369CF">
        <w:rPr>
          <w:rPrChange w:id="976" w:author="RANNOU Jean-Philippe" w:date="2020-06-19T10:36:00Z">
            <w:rPr/>
          </w:rPrChange>
        </w:rPr>
      </w:r>
      <w:r w:rsidRPr="001369CF">
        <w:rPr>
          <w:rPrChange w:id="977" w:author="RANNOU Jean-Philippe" w:date="2020-06-19T10:36:00Z">
            <w:rPr>
              <w:highlight w:val="green"/>
            </w:rPr>
          </w:rPrChange>
        </w:rPr>
        <w:fldChar w:fldCharType="separate"/>
      </w:r>
      <w:r w:rsidRPr="001369CF">
        <w:rPr>
          <w:rPrChange w:id="978" w:author="RANNOU Jean-Philippe" w:date="2020-06-19T10:36:00Z">
            <w:rPr>
              <w:highlight w:val="green"/>
            </w:rPr>
          </w:rPrChange>
        </w:rPr>
        <w:t>5.1.1</w:t>
      </w:r>
      <w:r w:rsidRPr="001369CF">
        <w:rPr>
          <w:rPrChange w:id="979" w:author="RANNOU Jean-Philippe" w:date="2020-06-19T10:36:00Z">
            <w:rPr>
              <w:highlight w:val="green"/>
            </w:rPr>
          </w:rPrChange>
        </w:rPr>
        <w:fldChar w:fldCharType="end"/>
      </w:r>
      <w:r w:rsidRPr="001369CF">
        <w:rPr>
          <w:rPrChange w:id="980" w:author="RANNOU Jean-Philippe" w:date="2020-06-19T10:36:00Z">
            <w:rPr>
              <w:highlight w:val="green"/>
            </w:rPr>
          </w:rPrChange>
        </w:rPr>
        <w:t xml:space="preserve"> or </w:t>
      </w:r>
      <w:r w:rsidRPr="001369CF">
        <w:rPr>
          <w:rPrChange w:id="981" w:author="RANNOU Jean-Philippe" w:date="2020-06-19T10:36:00Z">
            <w:rPr>
              <w:highlight w:val="green"/>
            </w:rPr>
          </w:rPrChange>
        </w:rPr>
        <w:fldChar w:fldCharType="begin"/>
      </w:r>
      <w:r w:rsidRPr="001369CF">
        <w:rPr>
          <w:rPrChange w:id="982" w:author="RANNOU Jean-Philippe" w:date="2020-06-19T10:36:00Z">
            <w:rPr>
              <w:highlight w:val="green"/>
            </w:rPr>
          </w:rPrChange>
        </w:rPr>
        <w:instrText xml:space="preserve"> REF _Ref459295643 \r \h </w:instrText>
      </w:r>
      <w:r w:rsidR="009B295B" w:rsidRPr="001369CF">
        <w:rPr>
          <w:rPrChange w:id="983" w:author="RANNOU Jean-Philippe" w:date="2020-06-19T10:36:00Z">
            <w:rPr>
              <w:highlight w:val="green"/>
            </w:rPr>
          </w:rPrChange>
        </w:rPr>
        <w:instrText xml:space="preserve"> \* MERGEFORMAT </w:instrText>
      </w:r>
      <w:r w:rsidRPr="001369CF">
        <w:rPr>
          <w:rPrChange w:id="984" w:author="RANNOU Jean-Philippe" w:date="2020-06-19T10:36:00Z">
            <w:rPr/>
          </w:rPrChange>
        </w:rPr>
      </w:r>
      <w:r w:rsidRPr="001369CF">
        <w:rPr>
          <w:rPrChange w:id="985" w:author="RANNOU Jean-Philippe" w:date="2020-06-19T10:36:00Z">
            <w:rPr>
              <w:highlight w:val="green"/>
            </w:rPr>
          </w:rPrChange>
        </w:rPr>
        <w:fldChar w:fldCharType="separate"/>
      </w:r>
      <w:r w:rsidRPr="001369CF">
        <w:rPr>
          <w:rPrChange w:id="986" w:author="RANNOU Jean-Philippe" w:date="2020-06-19T10:36:00Z">
            <w:rPr>
              <w:highlight w:val="green"/>
            </w:rPr>
          </w:rPrChange>
        </w:rPr>
        <w:t>5.2.1</w:t>
      </w:r>
      <w:r w:rsidRPr="001369CF">
        <w:rPr>
          <w:rPrChange w:id="987" w:author="RANNOU Jean-Philippe" w:date="2020-06-19T10:36:00Z">
            <w:rPr>
              <w:highlight w:val="green"/>
            </w:rPr>
          </w:rPrChange>
        </w:rPr>
        <w:fldChar w:fldCharType="end"/>
      </w:r>
      <w:r w:rsidRPr="001369CF">
        <w:rPr>
          <w:rPrChange w:id="988" w:author="RANNOU Jean-Philippe" w:date="2020-06-19T10:36:00Z">
            <w:rPr>
              <w:highlight w:val="green"/>
            </w:rPr>
          </w:rPrChange>
        </w:rPr>
        <w:t>) are loaded in the ‘</w:t>
      </w:r>
      <w:r w:rsidRPr="001369CF">
        <w:rPr>
          <w:i/>
          <w:rPrChange w:id="989" w:author="RANNOU Jean-Philippe" w:date="2020-06-19T10:36:00Z">
            <w:rPr>
              <w:i/>
              <w:highlight w:val="green"/>
            </w:rPr>
          </w:rPrChange>
        </w:rPr>
        <w:t>spool’</w:t>
      </w:r>
      <w:r w:rsidRPr="001369CF">
        <w:rPr>
          <w:rPrChange w:id="990" w:author="RANNOU Jean-Philippe" w:date="2020-06-19T10:36:00Z">
            <w:rPr>
              <w:highlight w:val="green"/>
            </w:rPr>
          </w:rPrChange>
        </w:rPr>
        <w:t xml:space="preserve"> list (the date used is the date of the Iridium session, also stored in the Iridium mail file name, see </w:t>
      </w:r>
      <w:r w:rsidRPr="001369CF">
        <w:rPr>
          <w:rPrChange w:id="991" w:author="RANNOU Jean-Philippe" w:date="2020-06-19T10:36:00Z">
            <w:rPr>
              <w:highlight w:val="green"/>
            </w:rPr>
          </w:rPrChange>
        </w:rPr>
        <w:fldChar w:fldCharType="begin"/>
      </w:r>
      <w:r w:rsidRPr="001369CF">
        <w:rPr>
          <w:rPrChange w:id="992" w:author="RANNOU Jean-Philippe" w:date="2020-06-19T10:36:00Z">
            <w:rPr>
              <w:highlight w:val="green"/>
            </w:rPr>
          </w:rPrChange>
        </w:rPr>
        <w:instrText xml:space="preserve"> REF _Ref459295885 \r \h </w:instrText>
      </w:r>
      <w:r w:rsidR="009B295B" w:rsidRPr="001369CF">
        <w:rPr>
          <w:rPrChange w:id="993" w:author="RANNOU Jean-Philippe" w:date="2020-06-19T10:36:00Z">
            <w:rPr>
              <w:highlight w:val="green"/>
            </w:rPr>
          </w:rPrChange>
        </w:rPr>
        <w:instrText xml:space="preserve"> \* MERGEFORMAT </w:instrText>
      </w:r>
      <w:r w:rsidRPr="001369CF">
        <w:rPr>
          <w:rPrChange w:id="994" w:author="RANNOU Jean-Philippe" w:date="2020-06-19T10:36:00Z">
            <w:rPr/>
          </w:rPrChange>
        </w:rPr>
      </w:r>
      <w:r w:rsidRPr="001369CF">
        <w:rPr>
          <w:rPrChange w:id="995" w:author="RANNOU Jean-Philippe" w:date="2020-06-19T10:36:00Z">
            <w:rPr>
              <w:highlight w:val="green"/>
            </w:rPr>
          </w:rPrChange>
        </w:rPr>
        <w:fldChar w:fldCharType="separate"/>
      </w:r>
      <w:r w:rsidRPr="001369CF">
        <w:rPr>
          <w:rPrChange w:id="996" w:author="RANNOU Jean-Philippe" w:date="2020-06-19T10:36:00Z">
            <w:rPr>
              <w:highlight w:val="green"/>
            </w:rPr>
          </w:rPrChange>
        </w:rPr>
        <w:t>6.1.2.1</w:t>
      </w:r>
      <w:r w:rsidRPr="001369CF">
        <w:rPr>
          <w:rPrChange w:id="997" w:author="RANNOU Jean-Philippe" w:date="2020-06-19T10:36:00Z">
            <w:rPr>
              <w:highlight w:val="green"/>
            </w:rPr>
          </w:rPrChange>
        </w:rPr>
        <w:fldChar w:fldCharType="end"/>
      </w:r>
      <w:r w:rsidRPr="001369CF">
        <w:rPr>
          <w:rPrChange w:id="998" w:author="RANNOU Jean-Philippe" w:date="2020-06-19T10:36:00Z">
            <w:rPr>
              <w:highlight w:val="green"/>
            </w:rPr>
          </w:rPrChange>
        </w:rPr>
        <w:t>).</w:t>
      </w:r>
    </w:p>
    <w:p w:rsidR="0064433B" w:rsidRPr="001369CF" w:rsidRDefault="0064433B" w:rsidP="0064433B">
      <w:pPr>
        <w:pStyle w:val="Corpsdetexte"/>
        <w:rPr>
          <w:rPrChange w:id="999" w:author="RANNOU Jean-Philippe" w:date="2020-06-19T10:36:00Z">
            <w:rPr>
              <w:highlight w:val="green"/>
            </w:rPr>
          </w:rPrChange>
        </w:rPr>
      </w:pPr>
    </w:p>
    <w:p w:rsidR="0064433B" w:rsidRPr="001369CF" w:rsidRDefault="0064433B" w:rsidP="0064433B">
      <w:pPr>
        <w:pStyle w:val="Corpsdetexte"/>
        <w:rPr>
          <w:rPrChange w:id="1000" w:author="RANNOU Jean-Philippe" w:date="2020-06-19T10:36:00Z">
            <w:rPr>
              <w:highlight w:val="green"/>
            </w:rPr>
          </w:rPrChange>
        </w:rPr>
      </w:pPr>
      <w:r w:rsidRPr="001369CF">
        <w:rPr>
          <w:rPrChange w:id="1001" w:author="RANNOU Jean-Philippe" w:date="2020-06-19T10:36:00Z">
            <w:rPr>
              <w:highlight w:val="green"/>
            </w:rPr>
          </w:rPrChange>
        </w:rPr>
        <w:t xml:space="preserve">The processing steps </w:t>
      </w:r>
      <w:r w:rsidR="00526943" w:rsidRPr="001369CF">
        <w:rPr>
          <w:rPrChange w:id="1002" w:author="RANNOU Jean-Philippe" w:date="2020-06-19T10:36:00Z">
            <w:rPr>
              <w:highlight w:val="green"/>
            </w:rPr>
          </w:rPrChange>
        </w:rPr>
        <w:t xml:space="preserve">of a decoding session </w:t>
      </w:r>
      <w:r w:rsidRPr="001369CF">
        <w:rPr>
          <w:rPrChange w:id="1003" w:author="RANNOU Jean-Philippe" w:date="2020-06-19T10:36:00Z">
            <w:rPr>
              <w:highlight w:val="green"/>
            </w:rPr>
          </w:rPrChange>
        </w:rPr>
        <w:t>are the following:</w:t>
      </w:r>
    </w:p>
    <w:p w:rsidR="000D29D1" w:rsidRPr="001369CF" w:rsidRDefault="000D29D1" w:rsidP="000D29D1">
      <w:pPr>
        <w:pStyle w:val="Corpsdetexte"/>
        <w:widowControl w:val="0"/>
        <w:numPr>
          <w:ilvl w:val="0"/>
          <w:numId w:val="63"/>
        </w:numPr>
        <w:suppressAutoHyphens/>
        <w:rPr>
          <w:rPrChange w:id="1004" w:author="RANNOU Jean-Philippe" w:date="2020-06-19T10:36:00Z">
            <w:rPr>
              <w:highlight w:val="green"/>
            </w:rPr>
          </w:rPrChange>
        </w:rPr>
      </w:pPr>
      <w:r w:rsidRPr="001369CF">
        <w:rPr>
          <w:rPrChange w:id="1005" w:author="RANNOU Jean-Philippe" w:date="2020-06-19T10:36:00Z">
            <w:rPr>
              <w:highlight w:val="green"/>
            </w:rPr>
          </w:rPrChange>
        </w:rPr>
        <w:t xml:space="preserve">All the mail files of the </w:t>
      </w:r>
      <w:r w:rsidRPr="001369CF">
        <w:rPr>
          <w:i/>
          <w:rPrChange w:id="1006" w:author="RANNOU Jean-Philippe" w:date="2020-06-19T10:36:00Z">
            <w:rPr>
              <w:i/>
              <w:highlight w:val="green"/>
            </w:rPr>
          </w:rPrChange>
        </w:rPr>
        <w:t>‘spool’</w:t>
      </w:r>
      <w:r w:rsidRPr="001369CF">
        <w:rPr>
          <w:rPrChange w:id="1007" w:author="RANNOU Jean-Philippe" w:date="2020-06-19T10:36:00Z">
            <w:rPr>
              <w:highlight w:val="green"/>
            </w:rPr>
          </w:rPrChange>
        </w:rPr>
        <w:t xml:space="preserve"> list are processed, that is:</w:t>
      </w:r>
    </w:p>
    <w:p w:rsidR="000D29D1" w:rsidRPr="001369CF" w:rsidRDefault="000D29D1" w:rsidP="000D29D1">
      <w:pPr>
        <w:pStyle w:val="Corpsdetexte"/>
        <w:widowControl w:val="0"/>
        <w:numPr>
          <w:ilvl w:val="1"/>
          <w:numId w:val="63"/>
        </w:numPr>
        <w:suppressAutoHyphens/>
        <w:rPr>
          <w:rPrChange w:id="1008" w:author="RANNOU Jean-Philippe" w:date="2020-06-19T10:36:00Z">
            <w:rPr>
              <w:highlight w:val="green"/>
            </w:rPr>
          </w:rPrChange>
        </w:rPr>
      </w:pPr>
      <w:r w:rsidRPr="001369CF">
        <w:rPr>
          <w:rPrChange w:id="1009" w:author="RANNOU Jean-Philippe" w:date="2020-06-19T10:36:00Z">
            <w:rPr>
              <w:highlight w:val="green"/>
            </w:rPr>
          </w:rPrChange>
        </w:rPr>
        <w:t>Store the Iridium session information (provided in the mail),</w:t>
      </w:r>
    </w:p>
    <w:p w:rsidR="000D29D1" w:rsidRPr="001369CF" w:rsidRDefault="000D29D1" w:rsidP="000D29D1">
      <w:pPr>
        <w:pStyle w:val="Corpsdetexte"/>
        <w:widowControl w:val="0"/>
        <w:numPr>
          <w:ilvl w:val="1"/>
          <w:numId w:val="63"/>
        </w:numPr>
        <w:suppressAutoHyphens/>
        <w:rPr>
          <w:rPrChange w:id="1010" w:author="RANNOU Jean-Philippe" w:date="2020-06-19T10:36:00Z">
            <w:rPr>
              <w:highlight w:val="green"/>
            </w:rPr>
          </w:rPrChange>
        </w:rPr>
      </w:pPr>
      <w:r w:rsidRPr="001369CF">
        <w:rPr>
          <w:rPrChange w:id="1011" w:author="RANNOU Jean-Philippe" w:date="2020-06-19T10:36:00Z">
            <w:rPr>
              <w:highlight w:val="green"/>
            </w:rPr>
          </w:rPrChange>
        </w:rPr>
        <w:t>Extract the mail file attachment (the SBD file), if any,</w:t>
      </w:r>
    </w:p>
    <w:p w:rsidR="000D29D1" w:rsidRPr="001369CF" w:rsidRDefault="000D29D1" w:rsidP="000D29D1">
      <w:pPr>
        <w:pStyle w:val="Corpsdetexte"/>
        <w:widowControl w:val="0"/>
        <w:numPr>
          <w:ilvl w:val="1"/>
          <w:numId w:val="63"/>
        </w:numPr>
        <w:suppressAutoHyphens/>
        <w:rPr>
          <w:rPrChange w:id="1012" w:author="RANNOU Jean-Philippe" w:date="2020-06-19T10:36:00Z">
            <w:rPr>
              <w:highlight w:val="green"/>
            </w:rPr>
          </w:rPrChange>
        </w:rPr>
      </w:pPr>
      <w:r w:rsidRPr="001369CF">
        <w:rPr>
          <w:rPrChange w:id="1013" w:author="RANNOU Jean-Philippe" w:date="2020-06-19T10:36:00Z">
            <w:rPr>
              <w:highlight w:val="green"/>
            </w:rPr>
          </w:rPrChange>
        </w:rPr>
        <w:t>Decode the SBD file data.</w:t>
      </w:r>
    </w:p>
    <w:p w:rsidR="000D29D1" w:rsidRPr="001369CF" w:rsidRDefault="000D29D1" w:rsidP="000557AF">
      <w:pPr>
        <w:pStyle w:val="Corpsdetexte"/>
        <w:widowControl w:val="0"/>
        <w:numPr>
          <w:ilvl w:val="0"/>
          <w:numId w:val="63"/>
        </w:numPr>
        <w:suppressAutoHyphens/>
        <w:rPr>
          <w:rPrChange w:id="1014" w:author="RANNOU Jean-Philippe" w:date="2020-06-19T10:36:00Z">
            <w:rPr>
              <w:highlight w:val="green"/>
            </w:rPr>
          </w:rPrChange>
        </w:rPr>
      </w:pPr>
      <w:r w:rsidRPr="001369CF">
        <w:rPr>
          <w:rPrChange w:id="1015" w:author="RANNOU Jean-Philippe" w:date="2020-06-19T10:36:00Z">
            <w:rPr>
              <w:highlight w:val="green"/>
            </w:rPr>
          </w:rPrChange>
        </w:rPr>
        <w:t>Create the decoding buffers, that is, for each transmission session:</w:t>
      </w:r>
    </w:p>
    <w:p w:rsidR="000D29D1" w:rsidRPr="001369CF" w:rsidRDefault="000D29D1" w:rsidP="009B295B">
      <w:pPr>
        <w:pStyle w:val="Corpsdetexte"/>
        <w:widowControl w:val="0"/>
        <w:numPr>
          <w:ilvl w:val="1"/>
          <w:numId w:val="63"/>
        </w:numPr>
        <w:suppressAutoHyphens/>
        <w:rPr>
          <w:rPrChange w:id="1016" w:author="RANNOU Jean-Philippe" w:date="2020-06-19T10:36:00Z">
            <w:rPr>
              <w:highlight w:val="green"/>
            </w:rPr>
          </w:rPrChange>
        </w:rPr>
      </w:pPr>
      <w:r w:rsidRPr="001369CF">
        <w:rPr>
          <w:rPrChange w:id="1017" w:author="RANNOU Jean-Philippe" w:date="2020-06-19T10:36:00Z">
            <w:rPr>
              <w:highlight w:val="green"/>
            </w:rPr>
          </w:rPrChange>
        </w:rPr>
        <w:t xml:space="preserve">Create a new </w:t>
      </w:r>
      <w:r w:rsidRPr="001369CF">
        <w:rPr>
          <w:i/>
          <w:rPrChange w:id="1018" w:author="RANNOU Jean-Philippe" w:date="2020-06-19T10:36:00Z">
            <w:rPr>
              <w:i/>
              <w:highlight w:val="green"/>
            </w:rPr>
          </w:rPrChange>
        </w:rPr>
        <w:t>‘buffer#i’</w:t>
      </w:r>
      <w:r w:rsidRPr="001369CF">
        <w:rPr>
          <w:rPrChange w:id="1019" w:author="RANNOU Jean-Philippe" w:date="2020-06-19T10:36:00Z">
            <w:rPr>
              <w:highlight w:val="green"/>
            </w:rPr>
          </w:rPrChange>
        </w:rPr>
        <w:t xml:space="preserve"> list for each new cycle data,</w:t>
      </w:r>
    </w:p>
    <w:p w:rsidR="000D29D1" w:rsidRPr="001369CF" w:rsidRDefault="000D29D1" w:rsidP="009B295B">
      <w:pPr>
        <w:pStyle w:val="Corpsdetexte"/>
        <w:widowControl w:val="0"/>
        <w:numPr>
          <w:ilvl w:val="1"/>
          <w:numId w:val="63"/>
        </w:numPr>
        <w:suppressAutoHyphens/>
        <w:rPr>
          <w:rPrChange w:id="1020" w:author="RANNOU Jean-Philippe" w:date="2020-06-19T10:36:00Z">
            <w:rPr>
              <w:highlight w:val="green"/>
            </w:rPr>
          </w:rPrChange>
        </w:rPr>
      </w:pPr>
      <w:r w:rsidRPr="001369CF">
        <w:rPr>
          <w:rPrChange w:id="1021" w:author="RANNOU Jean-Philippe" w:date="2020-06-19T10:36:00Z">
            <w:rPr>
              <w:highlight w:val="green"/>
            </w:rPr>
          </w:rPrChange>
        </w:rPr>
        <w:t>Store already seen cycle data</w:t>
      </w:r>
      <w:r w:rsidR="008508C9" w:rsidRPr="001369CF">
        <w:rPr>
          <w:rPrChange w:id="1022" w:author="RANNOU Jean-Philippe" w:date="2020-06-19T10:36:00Z">
            <w:rPr>
              <w:highlight w:val="green"/>
            </w:rPr>
          </w:rPrChange>
        </w:rPr>
        <w:t xml:space="preserve"> in</w:t>
      </w:r>
      <w:r w:rsidRPr="001369CF">
        <w:rPr>
          <w:rPrChange w:id="1023" w:author="RANNOU Jean-Philippe" w:date="2020-06-19T10:36:00Z">
            <w:rPr>
              <w:highlight w:val="green"/>
            </w:rPr>
          </w:rPrChange>
        </w:rPr>
        <w:t xml:space="preserve"> their associated </w:t>
      </w:r>
      <w:r w:rsidR="00D8159A" w:rsidRPr="001369CF">
        <w:rPr>
          <w:rPrChange w:id="1024" w:author="RANNOU Jean-Philippe" w:date="2020-06-19T10:36:00Z">
            <w:rPr>
              <w:highlight w:val="green"/>
            </w:rPr>
          </w:rPrChange>
        </w:rPr>
        <w:t xml:space="preserve">existing </w:t>
      </w:r>
      <w:r w:rsidRPr="001369CF">
        <w:rPr>
          <w:i/>
          <w:rPrChange w:id="1025" w:author="RANNOU Jean-Philippe" w:date="2020-06-19T10:36:00Z">
            <w:rPr>
              <w:i/>
              <w:highlight w:val="green"/>
            </w:rPr>
          </w:rPrChange>
        </w:rPr>
        <w:t>‘buffer#i’</w:t>
      </w:r>
      <w:r w:rsidRPr="001369CF">
        <w:rPr>
          <w:rPrChange w:id="1026" w:author="RANNOU Jean-Philippe" w:date="2020-06-19T10:36:00Z">
            <w:rPr>
              <w:highlight w:val="green"/>
            </w:rPr>
          </w:rPrChange>
        </w:rPr>
        <w:t xml:space="preserve"> list,</w:t>
      </w:r>
    </w:p>
    <w:p w:rsidR="000D29D1" w:rsidRPr="001369CF" w:rsidRDefault="005F0C73" w:rsidP="009B295B">
      <w:pPr>
        <w:pStyle w:val="Corpsdetexte"/>
        <w:widowControl w:val="0"/>
        <w:numPr>
          <w:ilvl w:val="1"/>
          <w:numId w:val="63"/>
        </w:numPr>
        <w:suppressAutoHyphens/>
        <w:rPr>
          <w:rPrChange w:id="1027" w:author="RANNOU Jean-Philippe" w:date="2020-06-19T10:36:00Z">
            <w:rPr>
              <w:highlight w:val="green"/>
            </w:rPr>
          </w:rPrChange>
        </w:rPr>
      </w:pPr>
      <w:r w:rsidRPr="001369CF">
        <w:rPr>
          <w:rPrChange w:id="1028" w:author="RANNOU Jean-Philippe" w:date="2020-06-19T10:36:00Z">
            <w:rPr>
              <w:highlight w:val="green"/>
            </w:rPr>
          </w:rPrChange>
        </w:rPr>
        <w:t xml:space="preserve">For each </w:t>
      </w:r>
      <w:r w:rsidRPr="001369CF">
        <w:rPr>
          <w:i/>
          <w:rPrChange w:id="1029" w:author="RANNOU Jean-Philippe" w:date="2020-06-19T10:36:00Z">
            <w:rPr>
              <w:i/>
              <w:highlight w:val="green"/>
            </w:rPr>
          </w:rPrChange>
        </w:rPr>
        <w:t>‘buffer#i’</w:t>
      </w:r>
      <w:r w:rsidRPr="001369CF">
        <w:rPr>
          <w:rPrChange w:id="1030" w:author="RANNOU Jean-Philippe" w:date="2020-06-19T10:36:00Z">
            <w:rPr>
              <w:highlight w:val="green"/>
            </w:rPr>
          </w:rPrChange>
        </w:rPr>
        <w:t xml:space="preserve"> list, check if its content is completed. If yes, set the </w:t>
      </w:r>
      <w:r w:rsidRPr="001369CF">
        <w:rPr>
          <w:i/>
          <w:rPrChange w:id="1031" w:author="RANNOU Jean-Philippe" w:date="2020-06-19T10:36:00Z">
            <w:rPr>
              <w:i/>
              <w:highlight w:val="green"/>
            </w:rPr>
          </w:rPrChange>
        </w:rPr>
        <w:t>‘buffer#i’</w:t>
      </w:r>
      <w:r w:rsidRPr="001369CF">
        <w:rPr>
          <w:rPrChange w:id="1032" w:author="RANNOU Jean-Philippe" w:date="2020-06-19T10:36:00Z">
            <w:rPr>
              <w:highlight w:val="green"/>
            </w:rPr>
          </w:rPrChange>
        </w:rPr>
        <w:t xml:space="preserve"> as ‘completed’.</w:t>
      </w:r>
    </w:p>
    <w:p w:rsidR="000D29D1" w:rsidRPr="001369CF" w:rsidRDefault="000D29D1" w:rsidP="000557AF">
      <w:pPr>
        <w:pStyle w:val="Corpsdetexte"/>
        <w:widowControl w:val="0"/>
        <w:numPr>
          <w:ilvl w:val="0"/>
          <w:numId w:val="63"/>
        </w:numPr>
        <w:suppressAutoHyphens/>
        <w:rPr>
          <w:rPrChange w:id="1033" w:author="RANNOU Jean-Philippe" w:date="2020-06-19T10:36:00Z">
            <w:rPr>
              <w:highlight w:val="green"/>
            </w:rPr>
          </w:rPrChange>
        </w:rPr>
      </w:pPr>
      <w:r w:rsidRPr="001369CF">
        <w:rPr>
          <w:rPrChange w:id="1034" w:author="RANNOU Jean-Philippe" w:date="2020-06-19T10:36:00Z">
            <w:rPr>
              <w:highlight w:val="green"/>
            </w:rPr>
          </w:rPrChange>
        </w:rPr>
        <w:t xml:space="preserve">Process the SBD decoded </w:t>
      </w:r>
      <w:r w:rsidR="005F0C73" w:rsidRPr="001369CF">
        <w:rPr>
          <w:rPrChange w:id="1035" w:author="RANNOU Jean-Philippe" w:date="2020-06-19T10:36:00Z">
            <w:rPr>
              <w:highlight w:val="green"/>
            </w:rPr>
          </w:rPrChange>
        </w:rPr>
        <w:t xml:space="preserve">data of the </w:t>
      </w:r>
      <w:r w:rsidR="008508C9" w:rsidRPr="001369CF">
        <w:rPr>
          <w:rPrChange w:id="1036" w:author="RANNOU Jean-Philippe" w:date="2020-06-19T10:36:00Z">
            <w:rPr>
              <w:highlight w:val="green"/>
            </w:rPr>
          </w:rPrChange>
        </w:rPr>
        <w:t>‘</w:t>
      </w:r>
      <w:r w:rsidR="005F0C73" w:rsidRPr="001369CF">
        <w:rPr>
          <w:rPrChange w:id="1037" w:author="RANNOU Jean-Philippe" w:date="2020-06-19T10:36:00Z">
            <w:rPr>
              <w:highlight w:val="green"/>
            </w:rPr>
          </w:rPrChange>
        </w:rPr>
        <w:t>completed</w:t>
      </w:r>
      <w:r w:rsidR="008508C9" w:rsidRPr="001369CF">
        <w:rPr>
          <w:rPrChange w:id="1038" w:author="RANNOU Jean-Philippe" w:date="2020-06-19T10:36:00Z">
            <w:rPr>
              <w:highlight w:val="green"/>
            </w:rPr>
          </w:rPrChange>
        </w:rPr>
        <w:t>’</w:t>
      </w:r>
      <w:r w:rsidR="005F0C73" w:rsidRPr="001369CF">
        <w:rPr>
          <w:rPrChange w:id="1039" w:author="RANNOU Jean-Philippe" w:date="2020-06-19T10:36:00Z">
            <w:rPr>
              <w:highlight w:val="green"/>
            </w:rPr>
          </w:rPrChange>
        </w:rPr>
        <w:t xml:space="preserve"> </w:t>
      </w:r>
      <w:r w:rsidR="005F0C73" w:rsidRPr="001369CF">
        <w:rPr>
          <w:i/>
          <w:rPrChange w:id="1040" w:author="RANNOU Jean-Philippe" w:date="2020-06-19T10:36:00Z">
            <w:rPr>
              <w:i/>
              <w:highlight w:val="green"/>
            </w:rPr>
          </w:rPrChange>
        </w:rPr>
        <w:t>‘buffer#i’</w:t>
      </w:r>
      <w:r w:rsidR="005F0C73" w:rsidRPr="001369CF">
        <w:rPr>
          <w:rPrChange w:id="1041" w:author="RANNOU Jean-Philippe" w:date="2020-06-19T10:36:00Z">
            <w:rPr>
              <w:highlight w:val="green"/>
            </w:rPr>
          </w:rPrChange>
        </w:rPr>
        <w:t xml:space="preserve"> lists</w:t>
      </w:r>
      <w:r w:rsidRPr="001369CF">
        <w:rPr>
          <w:rPrChange w:id="1042" w:author="RANNOU Jean-Philippe" w:date="2020-06-19T10:36:00Z">
            <w:rPr>
              <w:highlight w:val="green"/>
            </w:rPr>
          </w:rPrChange>
        </w:rPr>
        <w:t>.</w:t>
      </w:r>
    </w:p>
    <w:p w:rsidR="00526943" w:rsidRPr="001369CF" w:rsidRDefault="00526943" w:rsidP="009B295B">
      <w:pPr>
        <w:pStyle w:val="Corpsdetexte"/>
        <w:rPr>
          <w:rPrChange w:id="1043" w:author="RANNOU Jean-Philippe" w:date="2020-06-19T10:36:00Z">
            <w:rPr>
              <w:highlight w:val="green"/>
            </w:rPr>
          </w:rPrChange>
        </w:rPr>
      </w:pPr>
    </w:p>
    <w:p w:rsidR="008508C9" w:rsidRPr="001369CF" w:rsidRDefault="008508C9" w:rsidP="008508C9">
      <w:pPr>
        <w:pStyle w:val="Corpsdetexte"/>
        <w:rPr>
          <w:rPrChange w:id="1044" w:author="RANNOU Jean-Philippe" w:date="2020-06-19T10:36:00Z">
            <w:rPr>
              <w:highlight w:val="green"/>
            </w:rPr>
          </w:rPrChange>
        </w:rPr>
      </w:pPr>
      <w:r w:rsidRPr="001369CF">
        <w:rPr>
          <w:rPrChange w:id="1045" w:author="RANNOU Jean-Philippe" w:date="2020-06-19T10:36:00Z">
            <w:rPr>
              <w:highlight w:val="green"/>
            </w:rPr>
          </w:rPrChange>
        </w:rPr>
        <w:t>This theoretical algorithm works if all the expected data have been received, i.e. if all the buffers are completed. Unfortunately, this is not always the case.</w:t>
      </w:r>
    </w:p>
    <w:p w:rsidR="008508C9" w:rsidRPr="001369CF" w:rsidRDefault="008508C9" w:rsidP="008508C9">
      <w:pPr>
        <w:pStyle w:val="Corpsdetexte"/>
        <w:rPr>
          <w:rPrChange w:id="1046" w:author="RANNOU Jean-Philippe" w:date="2020-06-19T10:36:00Z">
            <w:rPr>
              <w:highlight w:val="green"/>
            </w:rPr>
          </w:rPrChange>
        </w:rPr>
      </w:pPr>
      <w:r w:rsidRPr="001369CF">
        <w:rPr>
          <w:rPrChange w:id="1047" w:author="RANNOU Jean-Philippe" w:date="2020-06-19T10:36:00Z">
            <w:rPr>
              <w:highlight w:val="green"/>
            </w:rPr>
          </w:rPrChange>
        </w:rPr>
        <w:t>For an Ice float, not completed buffer can be due to:</w:t>
      </w:r>
    </w:p>
    <w:p w:rsidR="008508C9" w:rsidRPr="001369CF" w:rsidRDefault="008508C9" w:rsidP="008508C9">
      <w:pPr>
        <w:pStyle w:val="Corpsdetexte"/>
        <w:numPr>
          <w:ilvl w:val="0"/>
          <w:numId w:val="61"/>
        </w:numPr>
        <w:rPr>
          <w:rPrChange w:id="1048" w:author="RANNOU Jean-Philippe" w:date="2020-06-19T10:36:00Z">
            <w:rPr>
              <w:highlight w:val="green"/>
            </w:rPr>
          </w:rPrChange>
        </w:rPr>
      </w:pPr>
      <w:r w:rsidRPr="001369CF">
        <w:rPr>
          <w:rPrChange w:id="1049" w:author="RANNOU Jean-Philippe" w:date="2020-06-19T10:36:00Z">
            <w:rPr>
              <w:highlight w:val="green"/>
            </w:rPr>
          </w:rPrChange>
        </w:rPr>
        <w:t>A message that has been lost (because of a float failure or if the memory card is full), or</w:t>
      </w:r>
    </w:p>
    <w:p w:rsidR="008508C9" w:rsidRPr="001369CF" w:rsidRDefault="008508C9" w:rsidP="008508C9">
      <w:pPr>
        <w:pStyle w:val="Corpsdetexte"/>
        <w:numPr>
          <w:ilvl w:val="0"/>
          <w:numId w:val="61"/>
        </w:numPr>
        <w:rPr>
          <w:rPrChange w:id="1050" w:author="RANNOU Jean-Philippe" w:date="2020-06-19T10:36:00Z">
            <w:rPr>
              <w:highlight w:val="green"/>
            </w:rPr>
          </w:rPrChange>
        </w:rPr>
      </w:pPr>
      <w:r w:rsidRPr="001369CF">
        <w:rPr>
          <w:rPrChange w:id="1051" w:author="RANNOU Jean-Philippe" w:date="2020-06-19T10:36:00Z">
            <w:rPr>
              <w:highlight w:val="green"/>
            </w:rPr>
          </w:rPrChange>
        </w:rPr>
        <w:t>A transmission that is still pending at the time of the decoding session.</w:t>
      </w:r>
    </w:p>
    <w:p w:rsidR="008508C9" w:rsidRPr="001369CF" w:rsidRDefault="008508C9" w:rsidP="008508C9">
      <w:pPr>
        <w:pStyle w:val="Corpsdetexte"/>
        <w:rPr>
          <w:rPrChange w:id="1052" w:author="RANNOU Jean-Philippe" w:date="2020-06-19T10:36:00Z">
            <w:rPr>
              <w:highlight w:val="green"/>
            </w:rPr>
          </w:rPrChange>
        </w:rPr>
      </w:pPr>
      <w:r w:rsidRPr="001369CF">
        <w:rPr>
          <w:rPrChange w:id="1053" w:author="RANNOU Jean-Philippe" w:date="2020-06-19T10:36:00Z">
            <w:rPr>
              <w:highlight w:val="green"/>
            </w:rPr>
          </w:rPrChange>
        </w:rPr>
        <w:t xml:space="preserve">Consequently, we introduced a timeout on the </w:t>
      </w:r>
      <w:r w:rsidR="00F267FF" w:rsidRPr="001369CF">
        <w:rPr>
          <w:rPrChange w:id="1054" w:author="RANNOU Jean-Philippe" w:date="2020-06-19T10:36:00Z">
            <w:rPr>
              <w:highlight w:val="green"/>
            </w:rPr>
          </w:rPrChange>
        </w:rPr>
        <w:t>maximum number</w:t>
      </w:r>
      <w:r w:rsidRPr="001369CF">
        <w:rPr>
          <w:rPrChange w:id="1055" w:author="RANNOU Jean-Philippe" w:date="2020-06-19T10:36:00Z">
            <w:rPr>
              <w:highlight w:val="green"/>
            </w:rPr>
          </w:rPrChange>
        </w:rPr>
        <w:t xml:space="preserve"> of transmission session</w:t>
      </w:r>
      <w:r w:rsidR="00F267FF" w:rsidRPr="001369CF">
        <w:rPr>
          <w:rPrChange w:id="1056" w:author="RANNOU Jean-Philippe" w:date="2020-06-19T10:36:00Z">
            <w:rPr>
              <w:highlight w:val="green"/>
            </w:rPr>
          </w:rPrChange>
        </w:rPr>
        <w:t>s</w:t>
      </w:r>
      <w:r w:rsidRPr="001369CF">
        <w:rPr>
          <w:rPrChange w:id="1057" w:author="RANNOU Jean-Philippe" w:date="2020-06-19T10:36:00Z">
            <w:rPr>
              <w:highlight w:val="green"/>
            </w:rPr>
          </w:rPrChange>
        </w:rPr>
        <w:t xml:space="preserve"> allowed for cycle data to be transmitted</w:t>
      </w:r>
      <w:r w:rsidR="00F267FF" w:rsidRPr="001369CF">
        <w:rPr>
          <w:rPrChange w:id="1058" w:author="RANNOU Jean-Philippe" w:date="2020-06-19T10:36:00Z">
            <w:rPr>
              <w:highlight w:val="green"/>
            </w:rPr>
          </w:rPrChange>
        </w:rPr>
        <w:t xml:space="preserve"> (presently set to 3)</w:t>
      </w:r>
      <w:r w:rsidRPr="001369CF">
        <w:rPr>
          <w:rPrChange w:id="1059" w:author="RANNOU Jean-Philippe" w:date="2020-06-19T10:36:00Z">
            <w:rPr>
              <w:highlight w:val="green"/>
            </w:rPr>
          </w:rPrChange>
        </w:rPr>
        <w:t>.</w:t>
      </w:r>
    </w:p>
    <w:p w:rsidR="008508C9" w:rsidRPr="001369CF" w:rsidRDefault="008508C9" w:rsidP="008508C9">
      <w:pPr>
        <w:pStyle w:val="Corpsdetexte"/>
        <w:rPr>
          <w:rPrChange w:id="1060" w:author="RANNOU Jean-Philippe" w:date="2020-06-19T10:36:00Z">
            <w:rPr>
              <w:highlight w:val="green"/>
            </w:rPr>
          </w:rPrChange>
        </w:rPr>
      </w:pPr>
    </w:p>
    <w:p w:rsidR="008508C9" w:rsidRPr="001369CF" w:rsidRDefault="008508C9" w:rsidP="008508C9">
      <w:pPr>
        <w:pStyle w:val="Corpsdetexte"/>
        <w:rPr>
          <w:rPrChange w:id="1061" w:author="RANNOU Jean-Philippe" w:date="2020-06-19T10:36:00Z">
            <w:rPr>
              <w:highlight w:val="green"/>
            </w:rPr>
          </w:rPrChange>
        </w:rPr>
      </w:pPr>
      <w:r w:rsidRPr="001369CF">
        <w:rPr>
          <w:rPrChange w:id="1062" w:author="RANNOU Jean-Philippe" w:date="2020-06-19T10:36:00Z">
            <w:rPr>
              <w:highlight w:val="green"/>
            </w:rPr>
          </w:rPrChange>
        </w:rPr>
        <w:t>Note that, when the float has ended its mission (recovered or lost float), if the last received buffer is not complete, it will never be processed with the algorithm exposed above. To cope with this issue, the user should be informed that, at the end of a decoder session:</w:t>
      </w:r>
    </w:p>
    <w:p w:rsidR="008508C9" w:rsidRPr="001369CF" w:rsidRDefault="008508C9" w:rsidP="008508C9">
      <w:pPr>
        <w:pStyle w:val="Corpsdetexte"/>
        <w:numPr>
          <w:ilvl w:val="0"/>
          <w:numId w:val="60"/>
        </w:numPr>
        <w:rPr>
          <w:rPrChange w:id="1063" w:author="RANNOU Jean-Philippe" w:date="2020-06-19T10:36:00Z">
            <w:rPr>
              <w:highlight w:val="green"/>
            </w:rPr>
          </w:rPrChange>
        </w:rPr>
      </w:pPr>
      <w:r w:rsidRPr="001369CF">
        <w:rPr>
          <w:rPrChange w:id="1064" w:author="RANNOU Jean-Philippe" w:date="2020-06-19T10:36:00Z">
            <w:rPr>
              <w:highlight w:val="green"/>
            </w:rPr>
          </w:rPrChange>
        </w:rPr>
        <w:t>The remaining unprocessed buffers are always processed by the PI decoder,</w:t>
      </w:r>
    </w:p>
    <w:p w:rsidR="008508C9" w:rsidRPr="001369CF" w:rsidRDefault="008508C9" w:rsidP="008508C9">
      <w:pPr>
        <w:pStyle w:val="Corpsdetexte"/>
        <w:numPr>
          <w:ilvl w:val="0"/>
          <w:numId w:val="60"/>
        </w:numPr>
        <w:rPr>
          <w:rPrChange w:id="1065" w:author="RANNOU Jean-Philippe" w:date="2020-06-19T10:36:00Z">
            <w:rPr>
              <w:highlight w:val="green"/>
            </w:rPr>
          </w:rPrChange>
        </w:rPr>
      </w:pPr>
      <w:r w:rsidRPr="001369CF">
        <w:rPr>
          <w:rPrChange w:id="1066" w:author="RANNOU Jean-Philippe" w:date="2020-06-19T10:36:00Z">
            <w:rPr>
              <w:highlight w:val="green"/>
            </w:rPr>
          </w:rPrChange>
        </w:rPr>
        <w:t xml:space="preserve">The remaining unprocessed buffers can be processed by the DAC decoder with the </w:t>
      </w:r>
      <w:r w:rsidRPr="001369CF">
        <w:rPr>
          <w:rFonts w:ascii="Courier New" w:hAnsi="Courier New" w:cs="Courier New"/>
          <w:sz w:val="20"/>
          <w:szCs w:val="20"/>
          <w:rPrChange w:id="1067" w:author="RANNOU Jean-Philippe" w:date="2020-06-19T10:36:00Z">
            <w:rPr>
              <w:rFonts w:ascii="Courier New" w:hAnsi="Courier New" w:cs="Courier New"/>
              <w:sz w:val="20"/>
              <w:szCs w:val="20"/>
              <w:highlight w:val="green"/>
            </w:rPr>
          </w:rPrChange>
        </w:rPr>
        <w:t>PROCESS_REMAINING_BUFFERS</w:t>
      </w:r>
      <w:r w:rsidRPr="001369CF">
        <w:rPr>
          <w:rPrChange w:id="1068" w:author="RANNOU Jean-Philippe" w:date="2020-06-19T10:36:00Z">
            <w:rPr>
              <w:highlight w:val="green"/>
            </w:rPr>
          </w:rPrChange>
        </w:rPr>
        <w:t xml:space="preserve"> configuration variable.</w:t>
      </w:r>
    </w:p>
    <w:p w:rsidR="00A81C68" w:rsidRPr="001369CF" w:rsidRDefault="00A81C68" w:rsidP="000557AF">
      <w:pPr>
        <w:pStyle w:val="Corpsdetexte"/>
        <w:rPr>
          <w:rPrChange w:id="1069" w:author="RANNOU Jean-Philippe" w:date="2020-06-19T10:36:00Z">
            <w:rPr>
              <w:highlight w:val="green"/>
            </w:rPr>
          </w:rPrChange>
        </w:rPr>
      </w:pPr>
    </w:p>
    <w:p w:rsidR="00A81C68" w:rsidRPr="001369CF" w:rsidRDefault="00A81C68" w:rsidP="000557AF">
      <w:pPr>
        <w:pStyle w:val="Corpsdetexte"/>
      </w:pPr>
      <w:r w:rsidRPr="001369CF">
        <w:rPr>
          <w:rPrChange w:id="1070" w:author="RANNOU Jean-Philippe" w:date="2020-06-19T10:36:00Z">
            <w:rPr>
              <w:highlight w:val="green"/>
            </w:rPr>
          </w:rPrChange>
        </w:rPr>
        <w:t xml:space="preserve">Note also that, when using the </w:t>
      </w:r>
      <w:r w:rsidRPr="001369CF">
        <w:rPr>
          <w:b/>
          <w:i/>
          <w:rPrChange w:id="1071" w:author="RANNOU Jean-Philippe" w:date="2020-06-19T10:36:00Z">
            <w:rPr>
              <w:b/>
              <w:i/>
              <w:highlight w:val="green"/>
            </w:rPr>
          </w:rPrChange>
        </w:rPr>
        <w:t>decode_provor_2_csv</w:t>
      </w:r>
      <w:r w:rsidRPr="001369CF">
        <w:rPr>
          <w:rPrChange w:id="1072" w:author="RANNOU Jean-Philippe" w:date="2020-06-19T10:36:00Z">
            <w:rPr>
              <w:highlight w:val="green"/>
            </w:rPr>
          </w:rPrChange>
        </w:rPr>
        <w:t xml:space="preserve"> program, a CSV file </w:t>
      </w:r>
      <w:r w:rsidR="00D92BF6" w:rsidRPr="001369CF">
        <w:rPr>
          <w:rPrChange w:id="1073" w:author="RANNOU Jean-Philippe" w:date="2020-06-19T10:36:00Z">
            <w:rPr>
              <w:highlight w:val="green"/>
            </w:rPr>
          </w:rPrChange>
        </w:rPr>
        <w:t>desc</w:t>
      </w:r>
      <w:r w:rsidRPr="001369CF">
        <w:rPr>
          <w:rPrChange w:id="1074" w:author="RANNOU Jean-Philippe" w:date="2020-06-19T10:36:00Z">
            <w:rPr>
              <w:highlight w:val="green"/>
            </w:rPr>
          </w:rPrChange>
        </w:rPr>
        <w:t xml:space="preserve">ribing each buffer contents is generated in the </w:t>
      </w:r>
      <w:r w:rsidRPr="001369CF">
        <w:rPr>
          <w:rStyle w:val="CodeCar"/>
          <w:rFonts w:eastAsiaTheme="minorEastAsia"/>
          <w:rPrChange w:id="1075" w:author="RANNOU Jean-Philippe" w:date="2020-06-19T10:36:00Z">
            <w:rPr>
              <w:rStyle w:val="CodeCar"/>
              <w:rFonts w:eastAsiaTheme="minorEastAsia"/>
              <w:highlight w:val="green"/>
            </w:rPr>
          </w:rPrChange>
        </w:rPr>
        <w:t>DIR_OUTPUT_CSV_FILE</w:t>
      </w:r>
      <w:r w:rsidRPr="001369CF">
        <w:rPr>
          <w:rPrChange w:id="1076" w:author="RANNOU Jean-Philippe" w:date="2020-06-19T10:36:00Z">
            <w:rPr>
              <w:highlight w:val="green"/>
            </w:rPr>
          </w:rPrChange>
        </w:rPr>
        <w:t xml:space="preserve"> directory.</w:t>
      </w:r>
    </w:p>
    <w:p w:rsidR="00A81C68" w:rsidRPr="001369CF" w:rsidRDefault="00A81C68" w:rsidP="000557AF">
      <w:pPr>
        <w:pStyle w:val="Corpsdetexte"/>
      </w:pPr>
    </w:p>
    <w:p w:rsidR="00CC5610" w:rsidRPr="001369CF" w:rsidRDefault="00CC5610">
      <w:pPr>
        <w:spacing w:after="200" w:line="276" w:lineRule="auto"/>
      </w:pPr>
      <w:r w:rsidRPr="001369CF">
        <w:br w:type="page"/>
      </w:r>
    </w:p>
    <w:p w:rsidR="002F08BF" w:rsidRPr="001369CF" w:rsidRDefault="002F08BF" w:rsidP="00715A45">
      <w:pPr>
        <w:pStyle w:val="Titre2"/>
      </w:pPr>
      <w:bookmarkStart w:id="1077" w:name="_Toc31890896"/>
      <w:bookmarkStart w:id="1078" w:name="_Toc32334952"/>
      <w:bookmarkStart w:id="1079" w:name="_Toc32335247"/>
      <w:bookmarkStart w:id="1080" w:name="_Toc32591973"/>
      <w:bookmarkStart w:id="1081" w:name="_Toc464635354"/>
      <w:bookmarkStart w:id="1082" w:name="_Toc460855086"/>
      <w:bookmarkStart w:id="1083" w:name="_Toc43456026"/>
      <w:bookmarkEnd w:id="1077"/>
      <w:bookmarkEnd w:id="1078"/>
      <w:bookmarkEnd w:id="1079"/>
      <w:bookmarkEnd w:id="1080"/>
      <w:bookmarkEnd w:id="1081"/>
      <w:r w:rsidRPr="001369CF">
        <w:lastRenderedPageBreak/>
        <w:t>Management of Iridium files received from FLOAT_TRANSMISSION_TYPE #2 floats</w:t>
      </w:r>
      <w:bookmarkEnd w:id="1082"/>
      <w:bookmarkEnd w:id="1083"/>
    </w:p>
    <w:p w:rsidR="002F08BF" w:rsidRPr="001369CF" w:rsidRDefault="002F08BF" w:rsidP="002F08BF">
      <w:pPr>
        <w:pStyle w:val="Corpsdetexte"/>
      </w:pPr>
      <w:r w:rsidRPr="001369CF">
        <w:t xml:space="preserve">The Iridium RUDICS data transmitted by </w:t>
      </w:r>
      <w:r w:rsidRPr="001369CF">
        <w:rPr>
          <w:rStyle w:val="CodeCar"/>
          <w:rFonts w:eastAsiaTheme="minorEastAsia"/>
        </w:rPr>
        <w:t>FLOAT_TRANSMISSION_TYPE</w:t>
      </w:r>
      <w:r w:rsidRPr="001369CF">
        <w:t xml:space="preserve"> #2 floats are received as </w:t>
      </w:r>
      <w:r w:rsidR="00991EF0" w:rsidRPr="001369CF">
        <w:rPr>
          <w:rPrChange w:id="1084" w:author="RANNOU Jean-Philippe" w:date="2020-06-19T10:36:00Z">
            <w:rPr>
              <w:highlight w:val="green"/>
            </w:rPr>
          </w:rPrChange>
        </w:rPr>
        <w:t>binary or ASCII</w:t>
      </w:r>
      <w:r w:rsidR="00991EF0" w:rsidRPr="001369CF">
        <w:t xml:space="preserve"> </w:t>
      </w:r>
      <w:r w:rsidRPr="001369CF">
        <w:t>files.</w:t>
      </w:r>
    </w:p>
    <w:p w:rsidR="002F08BF" w:rsidRPr="00FE6751" w:rsidRDefault="002F08BF" w:rsidP="002F08BF">
      <w:pPr>
        <w:pStyle w:val="Corpsdetexte"/>
      </w:pPr>
      <w:r w:rsidRPr="001369CF">
        <w:t xml:space="preserve">The management of these files is thus similar to the one previously exposed (except that we manage </w:t>
      </w:r>
      <w:r w:rsidR="00991EF0" w:rsidRPr="001369CF">
        <w:rPr>
          <w:rPrChange w:id="1085" w:author="RANNOU Jean-Philippe" w:date="2020-06-19T10:36:00Z">
            <w:rPr>
              <w:highlight w:val="green"/>
            </w:rPr>
          </w:rPrChange>
        </w:rPr>
        <w:t>binary or ASCII</w:t>
      </w:r>
      <w:r w:rsidR="00991EF0" w:rsidRPr="001369CF">
        <w:t xml:space="preserve"> </w:t>
      </w:r>
      <w:r w:rsidRPr="001369CF">
        <w:t>files instead of Iridium mail files).</w:t>
      </w:r>
    </w:p>
    <w:p w:rsidR="002F08BF" w:rsidRPr="00FE6751" w:rsidRDefault="002F08BF" w:rsidP="00715A45">
      <w:pPr>
        <w:pStyle w:val="Titre1"/>
      </w:pPr>
      <w:bookmarkStart w:id="1086" w:name="_Toc32334954"/>
      <w:bookmarkStart w:id="1087" w:name="_Toc32335249"/>
      <w:bookmarkStart w:id="1088" w:name="_Toc32591975"/>
      <w:bookmarkStart w:id="1089" w:name="_Toc32334955"/>
      <w:bookmarkStart w:id="1090" w:name="_Toc32335250"/>
      <w:bookmarkStart w:id="1091" w:name="_Toc32591976"/>
      <w:bookmarkStart w:id="1092" w:name="_Toc464635356"/>
      <w:bookmarkStart w:id="1093" w:name="_Toc464635357"/>
      <w:bookmarkStart w:id="1094" w:name="_Toc464635358"/>
      <w:bookmarkStart w:id="1095" w:name="_Toc464635359"/>
      <w:bookmarkStart w:id="1096" w:name="_Toc460855088"/>
      <w:bookmarkStart w:id="1097" w:name="_Toc43456027"/>
      <w:bookmarkEnd w:id="1086"/>
      <w:bookmarkEnd w:id="1087"/>
      <w:bookmarkEnd w:id="1088"/>
      <w:bookmarkEnd w:id="1089"/>
      <w:bookmarkEnd w:id="1090"/>
      <w:bookmarkEnd w:id="1091"/>
      <w:bookmarkEnd w:id="1092"/>
      <w:bookmarkEnd w:id="1093"/>
      <w:bookmarkEnd w:id="1094"/>
      <w:bookmarkEnd w:id="1095"/>
      <w:r w:rsidRPr="00FE6751">
        <w:lastRenderedPageBreak/>
        <w:t xml:space="preserve">ANNEX </w:t>
      </w:r>
      <w:bookmarkStart w:id="1098" w:name="AXC"/>
      <w:r w:rsidRPr="00FE6751">
        <w:t>C</w:t>
      </w:r>
      <w:bookmarkEnd w:id="1098"/>
      <w:r w:rsidRPr="00FE6751">
        <w:t>: decode_provor_2_nc_dm, the Delayed Mode DAC decoder</w:t>
      </w:r>
      <w:bookmarkEnd w:id="1096"/>
      <w:bookmarkEnd w:id="1097"/>
    </w:p>
    <w:p w:rsidR="002F08BF" w:rsidRPr="00FE6751" w:rsidRDefault="002F08BF" w:rsidP="002F08BF">
      <w:pPr>
        <w:pStyle w:val="Corpsdetexte"/>
      </w:pPr>
      <w:r w:rsidRPr="00FE6751">
        <w:t>This decoding mode only concerns NKE BIO floats (</w:t>
      </w:r>
      <w:r w:rsidRPr="00FE6751">
        <w:rPr>
          <w:rStyle w:val="CodeCar"/>
          <w:rFonts w:eastAsiaTheme="minorEastAsia"/>
        </w:rPr>
        <w:t>FLOAT_TRANSMISSION_TYPE</w:t>
      </w:r>
      <w:r w:rsidRPr="00FE6751">
        <w:t xml:space="preserve"> #2 or #4 floats).</w:t>
      </w:r>
    </w:p>
    <w:p w:rsidR="002F08BF" w:rsidRPr="00FE6751" w:rsidRDefault="002F08BF" w:rsidP="002F08BF">
      <w:pPr>
        <w:pStyle w:val="Corpsdetexte"/>
      </w:pPr>
      <w:r w:rsidRPr="00FE6751">
        <w:t xml:space="preserve">Sometimes, these floats don't transmit all expected messages (or transmit erroneous information), in that case, the real time buffer cannot be processed at the correct time (it is finally processed after a timeout, see Annex </w:t>
      </w:r>
      <w:r w:rsidRPr="004E186F">
        <w:fldChar w:fldCharType="begin"/>
      </w:r>
      <w:r w:rsidRPr="00FE6751">
        <w:instrText xml:space="preserve"> REF AXB \h </w:instrText>
      </w:r>
      <w:r w:rsidRPr="004E186F">
        <w:fldChar w:fldCharType="separate"/>
      </w:r>
      <w:r w:rsidR="000579E4" w:rsidRPr="00FE6751">
        <w:t>B</w:t>
      </w:r>
      <w:r w:rsidRPr="004E186F">
        <w:fldChar w:fldCharType="end"/>
      </w:r>
      <w:r w:rsidRPr="00FE6751">
        <w:t>) and the result can be erroneous (particularly when the float is transmitting more than one sub-cycles, i.e. the data collected during more than one ascent).</w:t>
      </w:r>
    </w:p>
    <w:p w:rsidR="002F08BF" w:rsidRPr="00FE6751" w:rsidRDefault="002F08BF" w:rsidP="002F08BF">
      <w:pPr>
        <w:pStyle w:val="Corpsdetexte"/>
      </w:pPr>
      <w:r w:rsidRPr="00FE6751">
        <w:t>We haven't succeeded in solving this case in real time, thus we decided to create a Delayed Mode decoding mode.</w:t>
      </w:r>
    </w:p>
    <w:p w:rsidR="002F08BF" w:rsidRPr="00FE6751" w:rsidRDefault="002F08BF" w:rsidP="002F08BF">
      <w:pPr>
        <w:pStyle w:val="Corpsdetexte"/>
      </w:pPr>
      <w:r w:rsidRPr="00FE6751">
        <w:t xml:space="preserve">This DM decoding mode is used by the </w:t>
      </w:r>
      <w:r w:rsidRPr="00FE6751">
        <w:rPr>
          <w:b/>
          <w:i/>
        </w:rPr>
        <w:t>decode_provor_2_nc_dm</w:t>
      </w:r>
      <w:r w:rsidRPr="00FE6751">
        <w:t xml:space="preserve"> DAC decoder.</w:t>
      </w:r>
    </w:p>
    <w:p w:rsidR="002F08BF" w:rsidRPr="00FE6751" w:rsidRDefault="002F08BF" w:rsidP="002F08BF">
      <w:pPr>
        <w:pStyle w:val="Corpsdetexte"/>
      </w:pPr>
      <w:r w:rsidRPr="00FE6751">
        <w:t>Once a float died (or has been retrieved), the set of received float data packets can be definitely grouped in buffers by the operator.</w:t>
      </w:r>
    </w:p>
    <w:p w:rsidR="002F08BF" w:rsidRPr="00FE6751" w:rsidRDefault="002F08BF" w:rsidP="002F08BF">
      <w:pPr>
        <w:pStyle w:val="Corpsdetexte"/>
      </w:pPr>
      <w:r w:rsidRPr="00FE6751">
        <w:t xml:space="preserve">The tool </w:t>
      </w:r>
      <w:r w:rsidRPr="00FE6751">
        <w:rPr>
          <w:b/>
          <w:i/>
        </w:rPr>
        <w:t>split_remocean_sbd_mail_files</w:t>
      </w:r>
      <w:r w:rsidRPr="00FE6751">
        <w:t xml:space="preserve"> (for </w:t>
      </w:r>
      <w:r w:rsidRPr="00FE6751">
        <w:rPr>
          <w:rStyle w:val="CodeCar"/>
          <w:rFonts w:eastAsiaTheme="minorEastAsia"/>
        </w:rPr>
        <w:t>FLOAT_TRANSMISSION_TYPE</w:t>
      </w:r>
      <w:r w:rsidRPr="00FE6751">
        <w:t xml:space="preserve"> #4 floats) or </w:t>
      </w:r>
      <w:r w:rsidRPr="00FE6751">
        <w:rPr>
          <w:b/>
          <w:i/>
        </w:rPr>
        <w:t>split_remocean_rudics_sbd_files</w:t>
      </w:r>
      <w:r w:rsidRPr="00FE6751">
        <w:t xml:space="preserve"> (for </w:t>
      </w:r>
      <w:r w:rsidRPr="00FE6751">
        <w:rPr>
          <w:rStyle w:val="CodeCar"/>
          <w:rFonts w:eastAsiaTheme="minorEastAsia"/>
        </w:rPr>
        <w:t>FLOAT_TRANSMISSION_TYPE</w:t>
      </w:r>
      <w:r w:rsidRPr="00FE6751">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Pr="00FE6751" w:rsidRDefault="002F08BF" w:rsidP="002F08BF">
      <w:pPr>
        <w:pStyle w:val="Corpsdetexte"/>
      </w:pPr>
      <w:r w:rsidRPr="00FE6751">
        <w:t xml:space="preserve">For each float to be decoded in DM mode, we thus create a file to define each buffer contents (each SBD mono-packet file is assigned to a buffer number, or to -1 if the file should be ignored). This ‘buffers definition’ file should be stored in the </w:t>
      </w:r>
      <w:r w:rsidRPr="00FE6751">
        <w:rPr>
          <w:rStyle w:val="CodeCar"/>
          <w:rFonts w:eastAsiaTheme="minorEastAsia"/>
        </w:rPr>
        <w:t>DIR_INPUT_DM_BUFFER_LIST</w:t>
      </w:r>
      <w:r w:rsidRPr="00FE6751">
        <w:t xml:space="preserve"> directory.</w:t>
      </w:r>
    </w:p>
    <w:p w:rsidR="002F08BF" w:rsidRPr="00FE6751" w:rsidRDefault="002F08BF" w:rsidP="002F08BF">
      <w:pPr>
        <w:pStyle w:val="Corpsdetexte"/>
      </w:pPr>
      <w:r w:rsidRPr="00FE6751">
        <w:t xml:space="preserve">When the decoder detects that a float should be processed in DM (set in the </w:t>
      </w:r>
      <w:r w:rsidRPr="00FE6751">
        <w:rPr>
          <w:rStyle w:val="CodeCar"/>
          <w:rFonts w:eastAsiaTheme="minorEastAsia"/>
        </w:rPr>
        <w:t>DM_FLAG</w:t>
      </w:r>
      <w:r w:rsidRPr="00FE6751">
        <w:t xml:space="preserve"> float decoder configuration information, see </w:t>
      </w:r>
      <w:r w:rsidRPr="004E186F">
        <w:fldChar w:fldCharType="begin"/>
      </w:r>
      <w:r w:rsidRPr="00FE6751">
        <w:instrText xml:space="preserve"> REF _Ref459302673 \r \h </w:instrText>
      </w:r>
      <w:r w:rsidRPr="004E186F">
        <w:fldChar w:fldCharType="separate"/>
      </w:r>
      <w:r w:rsidR="000579E4" w:rsidRPr="00FE6751">
        <w:t>5.2.1</w:t>
      </w:r>
      <w:r w:rsidRPr="004E186F">
        <w:fldChar w:fldCharType="end"/>
      </w:r>
      <w:r w:rsidRPr="00FE6751">
        <w:t>):</w:t>
      </w:r>
    </w:p>
    <w:p w:rsidR="002F08BF" w:rsidRPr="00FE6751" w:rsidRDefault="002F08BF" w:rsidP="002F08BF">
      <w:pPr>
        <w:pStyle w:val="Corpsdetexte"/>
        <w:widowControl w:val="0"/>
        <w:numPr>
          <w:ilvl w:val="0"/>
          <w:numId w:val="51"/>
        </w:numPr>
        <w:suppressAutoHyphens/>
      </w:pPr>
      <w:r w:rsidRPr="00FE6751">
        <w:t xml:space="preserve">It first checks if the </w:t>
      </w:r>
      <w:r w:rsidRPr="00FE6751">
        <w:rPr>
          <w:rStyle w:val="CodeCar"/>
          <w:rFonts w:eastAsiaTheme="minorEastAsia"/>
        </w:rPr>
        <w:t>IRIDIUM_DATA_DIRECTORY</w:t>
      </w:r>
      <w:r w:rsidRPr="00FE6751">
        <w:t>/</w:t>
      </w:r>
      <w:r w:rsidRPr="00FE6751">
        <w:rPr>
          <w:i/>
        </w:rPr>
        <w:t>IMEI_WMO/archive_dm</w:t>
      </w:r>
      <w:r w:rsidRPr="00FE6751">
        <w:t xml:space="preserve"> or </w:t>
      </w:r>
      <w:r w:rsidRPr="00FE6751">
        <w:rPr>
          <w:rStyle w:val="CodeCar"/>
          <w:rFonts w:eastAsiaTheme="minorEastAsia"/>
        </w:rPr>
        <w:t>IRIDIUM_DATA_DIRECTORY</w:t>
      </w:r>
      <w:r w:rsidRPr="00FE6751">
        <w:t>/</w:t>
      </w:r>
      <w:r w:rsidRPr="00FE6751">
        <w:rPr>
          <w:i/>
        </w:rPr>
        <w:t>LoginName_WMO/archive_dm</w:t>
      </w:r>
      <w:r w:rsidRPr="00FE6751">
        <w:t xml:space="preserve"> directory is empty.</w:t>
      </w:r>
    </w:p>
    <w:p w:rsidR="002F08BF" w:rsidRPr="00FE6751" w:rsidRDefault="002F08BF" w:rsidP="002F08BF">
      <w:pPr>
        <w:pStyle w:val="Corpsdetexte"/>
        <w:ind w:left="709"/>
      </w:pPr>
      <w:r w:rsidRPr="00FE6751">
        <w:t xml:space="preserve">If so (first decoding of the float in DM), it splits the files of the </w:t>
      </w:r>
      <w:r w:rsidRPr="00FE6751">
        <w:rPr>
          <w:rStyle w:val="CodeCar"/>
          <w:rFonts w:eastAsiaTheme="minorEastAsia"/>
        </w:rPr>
        <w:t>IRIDIUM_DATA_DIRECTORY</w:t>
      </w:r>
      <w:r w:rsidRPr="00FE6751">
        <w:t>/</w:t>
      </w:r>
      <w:r w:rsidRPr="00FE6751">
        <w:rPr>
          <w:i/>
        </w:rPr>
        <w:t>IMEI_WMO</w:t>
      </w:r>
      <w:r w:rsidRPr="00FE6751">
        <w:t>/</w:t>
      </w:r>
      <w:r w:rsidRPr="00FE6751">
        <w:rPr>
          <w:i/>
        </w:rPr>
        <w:t>archive</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w:t>
      </w:r>
      <w:r w:rsidRPr="00FE6751">
        <w:t xml:space="preserve"> directory in mono-packet files and store these files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archive_dm</w:t>
      </w:r>
      <w:r w:rsidRPr="00FE6751">
        <w:t xml:space="preserve"> directory.</w:t>
      </w:r>
    </w:p>
    <w:p w:rsidR="002F08BF" w:rsidRPr="00FE6751" w:rsidRDefault="002F08BF" w:rsidP="002F08BF">
      <w:pPr>
        <w:pStyle w:val="Corpsdetexte"/>
        <w:widowControl w:val="0"/>
        <w:numPr>
          <w:ilvl w:val="0"/>
          <w:numId w:val="51"/>
        </w:numPr>
        <w:suppressAutoHyphens/>
      </w:pPr>
      <w:r w:rsidRPr="00FE6751">
        <w:t>It then decodes the float according to the ‘buffers definition’ contents.</w:t>
      </w:r>
    </w:p>
    <w:p w:rsidR="002F08BF" w:rsidRPr="00FE6751" w:rsidRDefault="002F08BF" w:rsidP="002F08BF">
      <w:pPr>
        <w:pStyle w:val="Corpsdetexte"/>
      </w:pPr>
      <w:r w:rsidRPr="00FE6751">
        <w:t xml:space="preserve">In this mode, the files stay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rPr>
          <w:rStyle w:val="CodeCar"/>
          <w:rFonts w:eastAsiaTheme="minorEastAsia"/>
          <w:i/>
        </w:rPr>
        <w:t>archive_dm</w:t>
      </w:r>
      <w:r w:rsidRPr="00FE6751">
        <w:t xml:space="preserve"> directory and</w:t>
      </w:r>
      <w:r w:rsidR="00C80CCE" w:rsidRPr="00FE6751">
        <w:t>,</w:t>
      </w:r>
      <w:r w:rsidRPr="00FE6751">
        <w:t xml:space="preserve"> as the buffers are already defined</w:t>
      </w:r>
      <w:r w:rsidR="00C80CCE" w:rsidRPr="00FE6751">
        <w:t>,</w:t>
      </w:r>
      <w:r w:rsidRPr="00FE6751">
        <w:t xml:space="preserve"> the decoding of the float is more efficient.</w:t>
      </w:r>
    </w:p>
    <w:p w:rsidR="002F08BF" w:rsidRPr="00FE6751" w:rsidRDefault="002F08BF" w:rsidP="00715A45">
      <w:pPr>
        <w:pStyle w:val="Titre1"/>
      </w:pPr>
      <w:bookmarkStart w:id="1099" w:name="_Toc460855089"/>
      <w:bookmarkStart w:id="1100" w:name="_Toc43456028"/>
      <w:r w:rsidRPr="00FE6751">
        <w:lastRenderedPageBreak/>
        <w:t>ANNEX D: conditional generation of NetCDF files</w:t>
      </w:r>
      <w:bookmarkEnd w:id="1099"/>
      <w:bookmarkEnd w:id="1100"/>
    </w:p>
    <w:p w:rsidR="002F08BF" w:rsidRPr="00FE6751" w:rsidRDefault="002F08BF" w:rsidP="002F08BF">
      <w:pPr>
        <w:pStyle w:val="Corpsdetexte"/>
      </w:pPr>
      <w:r w:rsidRPr="00FE6751">
        <w:t xml:space="preserve">The NetCDF files of trajectory data (TRAJ), of profile data (MONO-PROF or MULTI-PROF), of technical data (TECH) and of meta-data (META) are generated according to the configuration flags </w:t>
      </w:r>
      <w:r w:rsidRPr="00FE6751">
        <w:rPr>
          <w:rStyle w:val="CodeCar"/>
          <w:rFonts w:eastAsiaTheme="minorEastAsia"/>
        </w:rPr>
        <w:t>GENERATE_NC_TRAJ</w:t>
      </w:r>
      <w:r w:rsidRPr="00FE6751">
        <w:t xml:space="preserve">, </w:t>
      </w:r>
      <w:r w:rsidRPr="00FE6751">
        <w:rPr>
          <w:rStyle w:val="CodeCar"/>
          <w:rFonts w:eastAsiaTheme="minorEastAsia"/>
        </w:rPr>
        <w:t>GENERATE_NC_MONO_PROF</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GENERATE_NC_META</w:t>
      </w:r>
      <w:r w:rsidRPr="00FE6751">
        <w:t xml:space="preserve"> values respectively.</w:t>
      </w:r>
    </w:p>
    <w:p w:rsidR="002F08BF" w:rsidRPr="00FE6751" w:rsidRDefault="002F08BF" w:rsidP="002F08BF">
      <w:pPr>
        <w:pStyle w:val="Corpsdetexte"/>
      </w:pPr>
      <w:r w:rsidRPr="00FE6751">
        <w:t>When a flag is set to 0, the corresponding file is not generated.</w:t>
      </w:r>
    </w:p>
    <w:p w:rsidR="002F08BF" w:rsidRPr="00FE6751" w:rsidRDefault="002F08BF" w:rsidP="002F08BF">
      <w:pPr>
        <w:pStyle w:val="Corpsdetexte"/>
      </w:pPr>
      <w:r w:rsidRPr="00FE6751">
        <w:t>When a flag is set to 1, the corresponding file is generated (created or updated).</w:t>
      </w:r>
    </w:p>
    <w:p w:rsidR="002F08BF" w:rsidRPr="00FE6751" w:rsidRDefault="002F08BF" w:rsidP="002F08BF">
      <w:pPr>
        <w:pStyle w:val="Corpsdetexte"/>
      </w:pPr>
      <w:r w:rsidRPr="00FE6751">
        <w:t>When a flag is set to 2, the corresponding file can be generated or not, depending on the rules detailed below for each float transmission type.</w:t>
      </w:r>
    </w:p>
    <w:p w:rsidR="002F08BF" w:rsidRPr="00FE6751" w:rsidRDefault="002F08BF" w:rsidP="00715A45">
      <w:pPr>
        <w:pStyle w:val="Titre2"/>
      </w:pPr>
      <w:bookmarkStart w:id="1101" w:name="_Toc460855090"/>
      <w:bookmarkStart w:id="1102" w:name="_Toc43456029"/>
      <w:r w:rsidRPr="00FE6751">
        <w:t>For Argos floats</w:t>
      </w:r>
      <w:bookmarkEnd w:id="1101"/>
      <w:bookmarkEnd w:id="1102"/>
    </w:p>
    <w:p w:rsidR="002F08BF" w:rsidRPr="00FE6751" w:rsidRDefault="002F08BF" w:rsidP="002F08BF">
      <w:pPr>
        <w:pStyle w:val="Corpsdetexte"/>
      </w:pPr>
      <w:r w:rsidRPr="00FE6751">
        <w:t xml:space="preserve">If the DAC decoder is used with the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set to 0 (i.e</w:t>
      </w:r>
      <w:r w:rsidR="000B7052">
        <w:t>.</w:t>
      </w:r>
      <w:r w:rsidRPr="00FE6751">
        <w:t xml:space="preserve"> the corresponding files are not generated);</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GENERATE_NC_MONO_PROF</w:t>
      </w:r>
      <w:r w:rsidRPr="00FE6751">
        <w:t xml:space="preserve"> flag is set to 2.</w:t>
      </w:r>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1103" w:name="_Toc460855091"/>
      <w:bookmarkStart w:id="1104" w:name="_Toc43456030"/>
      <w:r w:rsidRPr="00FE6751">
        <w:t>META file</w:t>
      </w:r>
      <w:bookmarkEnd w:id="1103"/>
      <w:bookmarkEnd w:id="1104"/>
    </w:p>
    <w:p w:rsidR="002F08BF" w:rsidRPr="00FE6751" w:rsidRDefault="002F08BF" w:rsidP="002F08BF">
      <w:pPr>
        <w:pStyle w:val="Corpsdetexte"/>
      </w:pPr>
      <w:r w:rsidRPr="00FE6751">
        <w:t>The meta-data file is created if it doesn't exist. It is never updated.</w:t>
      </w:r>
    </w:p>
    <w:p w:rsidR="002F08BF" w:rsidRPr="00FE6751" w:rsidRDefault="002F08BF" w:rsidP="00715A45">
      <w:pPr>
        <w:pStyle w:val="Titre3"/>
      </w:pPr>
      <w:bookmarkStart w:id="1105" w:name="_Toc460855092"/>
      <w:bookmarkStart w:id="1106" w:name="_Toc43456031"/>
      <w:r w:rsidRPr="00FE6751">
        <w:t>TRAJ, MULTI-PROF and TECH files</w:t>
      </w:r>
      <w:bookmarkEnd w:id="1105"/>
      <w:bookmarkEnd w:id="1106"/>
    </w:p>
    <w:p w:rsidR="002F08BF" w:rsidRPr="00FE6751" w:rsidRDefault="002F08BF" w:rsidP="002F08BF">
      <w:pPr>
        <w:pStyle w:val="Corpsdetexte"/>
      </w:pPr>
      <w:r w:rsidRPr="00FE6751">
        <w:t>The trajectory, multi-profile and technical files are created if they don't exist. They are updated, except when the two following assumptions are true:</w:t>
      </w:r>
    </w:p>
    <w:p w:rsidR="002F08BF" w:rsidRPr="00FE6751" w:rsidRDefault="002F08BF" w:rsidP="002F08BF">
      <w:pPr>
        <w:pStyle w:val="Corpsdetexte"/>
        <w:widowControl w:val="0"/>
        <w:numPr>
          <w:ilvl w:val="0"/>
          <w:numId w:val="44"/>
        </w:numPr>
        <w:suppressAutoHyphens/>
      </w:pPr>
      <w:r w:rsidRPr="00FE6751">
        <w:t>The set of cycle numbers of the Argos HEX data files is identical to the one stored in the CYCLE_NUMBER array of the concerned NetCDF file,</w:t>
      </w:r>
    </w:p>
    <w:p w:rsidR="002F08BF" w:rsidRPr="00FE6751" w:rsidRDefault="002F08BF" w:rsidP="002F08BF">
      <w:pPr>
        <w:pStyle w:val="Corpsdetexte"/>
        <w:widowControl w:val="0"/>
        <w:numPr>
          <w:ilvl w:val="0"/>
          <w:numId w:val="44"/>
        </w:numPr>
        <w:suppressAutoHyphens/>
      </w:pPr>
      <w:r w:rsidRPr="00FE6751">
        <w:t>All the Argos HEX data file system dates are before the DATE_UPDATE date of the NetCDF file.</w:t>
      </w:r>
    </w:p>
    <w:p w:rsidR="002F08BF" w:rsidRPr="00FE6751" w:rsidRDefault="002F08BF" w:rsidP="00715A45">
      <w:pPr>
        <w:pStyle w:val="Titre3"/>
      </w:pPr>
      <w:bookmarkStart w:id="1107" w:name="_Toc460855093"/>
      <w:bookmarkStart w:id="1108" w:name="_Toc43456032"/>
      <w:r w:rsidRPr="00FE6751">
        <w:t>MONO-PROF file</w:t>
      </w:r>
      <w:bookmarkEnd w:id="1107"/>
      <w:bookmarkEnd w:id="1108"/>
    </w:p>
    <w:p w:rsidR="002F08BF" w:rsidRPr="00FE6751" w:rsidRDefault="002F08BF" w:rsidP="002F08BF">
      <w:pPr>
        <w:pStyle w:val="Corpsdetexte"/>
      </w:pPr>
      <w:r w:rsidRPr="00FE6751">
        <w:t>The rules for generating the mono-profile file are the following:</w:t>
      </w:r>
    </w:p>
    <w:p w:rsidR="002F08BF" w:rsidRPr="00FE6751" w:rsidRDefault="002F08BF" w:rsidP="002F08BF">
      <w:pPr>
        <w:pStyle w:val="Corpsdetexte"/>
        <w:widowControl w:val="0"/>
        <w:numPr>
          <w:ilvl w:val="0"/>
          <w:numId w:val="45"/>
        </w:numPr>
        <w:suppressAutoHyphens/>
      </w:pPr>
      <w:r w:rsidRPr="00FE6751">
        <w:t xml:space="preserve">If the DAC decoder is used with a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1"/>
          <w:numId w:val="45"/>
        </w:numPr>
        <w:suppressAutoHyphens/>
      </w:pPr>
      <w:r w:rsidRPr="00FE6751">
        <w:t>The file is created when the profile has been completed (number of levels equal to the expected one (provided in the technical data)),</w:t>
      </w:r>
    </w:p>
    <w:p w:rsidR="002F08BF" w:rsidRPr="00FE6751" w:rsidRDefault="002F08BF" w:rsidP="002F08BF">
      <w:pPr>
        <w:pStyle w:val="Corpsdetexte"/>
        <w:widowControl w:val="0"/>
        <w:numPr>
          <w:ilvl w:val="1"/>
          <w:numId w:val="45"/>
        </w:numPr>
        <w:suppressAutoHyphens/>
      </w:pPr>
      <w:r w:rsidRPr="00FE6751">
        <w:t>The file is never updated.</w:t>
      </w:r>
    </w:p>
    <w:p w:rsidR="002F08BF" w:rsidRPr="00FE6751" w:rsidRDefault="002F08BF" w:rsidP="002F08BF">
      <w:pPr>
        <w:pStyle w:val="Corpsdetexte"/>
        <w:widowControl w:val="0"/>
        <w:numPr>
          <w:ilvl w:val="0"/>
          <w:numId w:val="45"/>
        </w:numPr>
        <w:suppressAutoHyphens/>
      </w:pPr>
      <w:r w:rsidRPr="00FE6751">
        <w:t>In all other cases:</w:t>
      </w:r>
    </w:p>
    <w:p w:rsidR="002F08BF" w:rsidRPr="00FE6751" w:rsidRDefault="002F08BF" w:rsidP="002F08BF">
      <w:pPr>
        <w:pStyle w:val="Corpsdetexte"/>
        <w:widowControl w:val="0"/>
        <w:numPr>
          <w:ilvl w:val="1"/>
          <w:numId w:val="45"/>
        </w:numPr>
        <w:suppressAutoHyphens/>
      </w:pPr>
      <w:r w:rsidRPr="00FE6751">
        <w:t>The file is created if it doesn't exist. If the profile is not complete, a WARNING is written in the log file (giving the number of missing levels),</w:t>
      </w:r>
    </w:p>
    <w:p w:rsidR="002F08BF" w:rsidRPr="00FE6751" w:rsidRDefault="002F08BF" w:rsidP="002F08BF">
      <w:pPr>
        <w:pStyle w:val="Corpsdetexte"/>
        <w:widowControl w:val="0"/>
        <w:numPr>
          <w:ilvl w:val="1"/>
          <w:numId w:val="45"/>
        </w:numPr>
        <w:suppressAutoHyphens/>
      </w:pPr>
      <w:r w:rsidRPr="00FE6751">
        <w:t>The file can be updated:</w:t>
      </w:r>
    </w:p>
    <w:p w:rsidR="002F08BF" w:rsidRPr="00FE6751" w:rsidRDefault="002F08BF" w:rsidP="002F08BF">
      <w:pPr>
        <w:pStyle w:val="Corpsdetexte"/>
        <w:widowControl w:val="0"/>
        <w:numPr>
          <w:ilvl w:val="2"/>
          <w:numId w:val="45"/>
        </w:numPr>
        <w:suppressAutoHyphens/>
      </w:pPr>
      <w:r w:rsidRPr="00FE6751">
        <w:t xml:space="preserve">When the system date of the associated Argos HEX data file is later or equal </w:t>
      </w:r>
      <w:r w:rsidRPr="00FE6751">
        <w:lastRenderedPageBreak/>
        <w:t>to the DATE_UPDATE date of the NetCDF file (i.e. some additional HEX data have been received since the last update of the NetCDF file. The redundancy done with these new data can improve the profile contents),</w:t>
      </w:r>
    </w:p>
    <w:p w:rsidR="002F08BF" w:rsidRPr="00FE6751" w:rsidRDefault="002F08BF" w:rsidP="002F08BF">
      <w:pPr>
        <w:pStyle w:val="Corpsdetexte"/>
        <w:widowControl w:val="0"/>
        <w:numPr>
          <w:ilvl w:val="1"/>
          <w:numId w:val="45"/>
        </w:numPr>
        <w:suppressAutoHyphens/>
      </w:pPr>
      <w:r w:rsidRPr="00FE6751">
        <w:t>When the profile of the NetCDF file was not located but can be now located (from interpolation with the following cycles).</w:t>
      </w:r>
    </w:p>
    <w:p w:rsidR="002F08BF" w:rsidRPr="00FE6751" w:rsidRDefault="002F08BF" w:rsidP="00715A45">
      <w:pPr>
        <w:pStyle w:val="Titre2"/>
      </w:pPr>
      <w:bookmarkStart w:id="1109" w:name="_Toc460855094"/>
      <w:bookmarkStart w:id="1110" w:name="_Toc43456033"/>
      <w:r w:rsidRPr="00FE6751">
        <w:t>For Iridium floats</w:t>
      </w:r>
      <w:bookmarkEnd w:id="1109"/>
      <w:bookmarkEnd w:id="1110"/>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1111" w:name="_Toc460855095"/>
      <w:bookmarkStart w:id="1112" w:name="_Toc43456034"/>
      <w:r w:rsidRPr="00FE6751">
        <w:t>META file</w:t>
      </w:r>
      <w:bookmarkEnd w:id="1111"/>
      <w:bookmarkEnd w:id="1112"/>
    </w:p>
    <w:p w:rsidR="002F08BF" w:rsidRPr="00FE6751" w:rsidRDefault="002F08BF" w:rsidP="002F08BF">
      <w:pPr>
        <w:pStyle w:val="Corpsdetexte"/>
      </w:pPr>
      <w:r w:rsidRPr="00FE6751">
        <w:t>The meta-data file is created and then updated, each time a decoding buffer contents is processed.</w:t>
      </w:r>
    </w:p>
    <w:p w:rsidR="002F08BF" w:rsidRPr="00FE6751" w:rsidRDefault="002F08BF" w:rsidP="00715A45">
      <w:pPr>
        <w:pStyle w:val="Titre3"/>
      </w:pPr>
      <w:bookmarkStart w:id="1113" w:name="_Toc460855096"/>
      <w:bookmarkStart w:id="1114" w:name="_Toc43456035"/>
      <w:r w:rsidRPr="00FE6751">
        <w:t>TRAJ, MULTI-PROF an TECH files</w:t>
      </w:r>
      <w:bookmarkEnd w:id="1113"/>
      <w:bookmarkEnd w:id="1114"/>
    </w:p>
    <w:p w:rsidR="002F08BF" w:rsidRPr="00FE6751" w:rsidRDefault="002F08BF" w:rsidP="002F08BF">
      <w:pPr>
        <w:pStyle w:val="Corpsdetexte"/>
      </w:pPr>
      <w:r w:rsidRPr="00FE6751">
        <w:t>The trajectory, multi-profile and technical files are created and then updated, each time a decoding buffer contents is processed.</w:t>
      </w:r>
    </w:p>
    <w:p w:rsidR="002F08BF" w:rsidRPr="00FE6751" w:rsidRDefault="002F08BF" w:rsidP="00715A45">
      <w:pPr>
        <w:pStyle w:val="Titre3"/>
      </w:pPr>
      <w:bookmarkStart w:id="1115" w:name="_Toc460855097"/>
      <w:bookmarkStart w:id="1116" w:name="_Toc43456036"/>
      <w:r w:rsidRPr="00FE6751">
        <w:t>MONO-PROF file</w:t>
      </w:r>
      <w:bookmarkEnd w:id="1115"/>
      <w:bookmarkEnd w:id="1116"/>
    </w:p>
    <w:p w:rsidR="002F08BF" w:rsidRPr="00FE6751" w:rsidRDefault="002F08BF" w:rsidP="002F08BF">
      <w:pPr>
        <w:pStyle w:val="Corpsdetexte"/>
      </w:pPr>
      <w:r w:rsidRPr="00FE6751">
        <w:t>The mono-profile file is:</w:t>
      </w:r>
    </w:p>
    <w:p w:rsidR="002F08BF" w:rsidRPr="00FE6751" w:rsidRDefault="002F08BF" w:rsidP="002F08BF">
      <w:pPr>
        <w:pStyle w:val="Corpsdetexte"/>
        <w:widowControl w:val="0"/>
        <w:numPr>
          <w:ilvl w:val="0"/>
          <w:numId w:val="46"/>
        </w:numPr>
        <w:suppressAutoHyphens/>
      </w:pPr>
      <w:r w:rsidRPr="00FE6751">
        <w:t>Created when a first decoding buffer contents is processed,</w:t>
      </w:r>
    </w:p>
    <w:p w:rsidR="002F08BF" w:rsidRPr="00FE6751" w:rsidRDefault="002F08BF" w:rsidP="002F08BF">
      <w:pPr>
        <w:pStyle w:val="Corpsdetexte"/>
        <w:widowControl w:val="0"/>
        <w:numPr>
          <w:ilvl w:val="0"/>
          <w:numId w:val="46"/>
        </w:numPr>
        <w:suppressAutoHyphens/>
      </w:pPr>
      <w:r w:rsidRPr="00FE6751">
        <w:t>Updated when the two following assumptions are true:</w:t>
      </w:r>
    </w:p>
    <w:p w:rsidR="002F08BF" w:rsidRPr="00FE6751" w:rsidRDefault="002F08BF" w:rsidP="002F08BF">
      <w:pPr>
        <w:pStyle w:val="Corpsdetexte"/>
        <w:widowControl w:val="0"/>
        <w:numPr>
          <w:ilvl w:val="1"/>
          <w:numId w:val="46"/>
        </w:numPr>
        <w:suppressAutoHyphens/>
      </w:pPr>
      <w:r w:rsidRPr="00FE6751">
        <w:t>A decoding buffer contents is processed,</w:t>
      </w:r>
    </w:p>
    <w:p w:rsidR="002F08BF" w:rsidRPr="00FE6751" w:rsidRDefault="002F08BF" w:rsidP="002F08BF">
      <w:pPr>
        <w:pStyle w:val="Corpsdetexte"/>
        <w:widowControl w:val="0"/>
        <w:numPr>
          <w:ilvl w:val="1"/>
          <w:numId w:val="46"/>
        </w:numPr>
        <w:suppressAutoHyphens/>
      </w:pPr>
      <w:r w:rsidRPr="00FE6751">
        <w:t>The profile location is interpolated from a GPS location of the last cycle decoded during the session.</w:t>
      </w:r>
    </w:p>
    <w:p w:rsidR="002F08BF" w:rsidRPr="00FE6751" w:rsidRDefault="002F08BF" w:rsidP="002F08BF">
      <w:pPr>
        <w:pStyle w:val="Corpsdetexte"/>
      </w:pPr>
      <w:r w:rsidRPr="00FE6751">
        <w:t>With the DAC DM decoder (</w:t>
      </w:r>
      <w:r w:rsidRPr="00FE6751">
        <w:rPr>
          <w:b/>
          <w:i/>
        </w:rPr>
        <w:t>decode_provor_2_nc_dm</w:t>
      </w:r>
      <w:r w:rsidRPr="00FE6751">
        <w:t>) the mono-profile file is created when a first decoding buffer contents is processed, it is never updated.</w:t>
      </w:r>
    </w:p>
    <w:p w:rsidR="002F08BF" w:rsidRPr="00FE6751" w:rsidRDefault="002F08BF" w:rsidP="00715A45">
      <w:pPr>
        <w:pStyle w:val="Titre1"/>
      </w:pPr>
      <w:bookmarkStart w:id="1117" w:name="_Toc460855098"/>
      <w:bookmarkStart w:id="1118" w:name="_Toc43456037"/>
      <w:r w:rsidRPr="00FE6751">
        <w:lastRenderedPageBreak/>
        <w:t xml:space="preserve">ANNEX </w:t>
      </w:r>
      <w:bookmarkStart w:id="1119" w:name="AXE"/>
      <w:r w:rsidRPr="00FE6751">
        <w:t>E</w:t>
      </w:r>
      <w:bookmarkEnd w:id="1119"/>
      <w:r w:rsidRPr="00FE6751">
        <w:t>: miscellaneous information</w:t>
      </w:r>
      <w:bookmarkEnd w:id="1117"/>
      <w:bookmarkEnd w:id="1118"/>
    </w:p>
    <w:p w:rsidR="002F08BF" w:rsidRPr="00FE6751" w:rsidRDefault="002F08BF" w:rsidP="002F08BF">
      <w:pPr>
        <w:pStyle w:val="Corpsdetexte"/>
      </w:pPr>
      <w:r w:rsidRPr="00FE6751">
        <w:t xml:space="preserve">Note that, to correctly use the </w:t>
      </w:r>
      <w:r w:rsidRPr="00FE6751">
        <w:rPr>
          <w:i/>
        </w:rPr>
        <w:t>loadjson.m</w:t>
      </w:r>
      <w:r w:rsidRPr="00FE6751">
        <w:t xml:space="preserve"> Matlab function on a Linux platform you should set:</w:t>
      </w:r>
    </w:p>
    <w:p w:rsidR="002F08BF" w:rsidRPr="00FE6751" w:rsidRDefault="002F08BF" w:rsidP="002F08BF">
      <w:pPr>
        <w:pStyle w:val="Code0"/>
        <w:rPr>
          <w:sz w:val="24"/>
          <w:szCs w:val="24"/>
        </w:rPr>
      </w:pPr>
      <w:r w:rsidRPr="00FE6751">
        <w:rPr>
          <w:sz w:val="24"/>
          <w:szCs w:val="24"/>
        </w:rPr>
        <w:t>setenv LANG C</w:t>
      </w:r>
    </w:p>
    <w:p w:rsidR="002F08BF" w:rsidRPr="00FE6751" w:rsidRDefault="002F08BF" w:rsidP="002F08BF">
      <w:pPr>
        <w:pStyle w:val="Corpsdetexte"/>
      </w:pPr>
      <w:r w:rsidRPr="00FE6751">
        <w:t>in the Linux user configuration.</w:t>
      </w:r>
    </w:p>
    <w:p w:rsidR="002F08BF" w:rsidRPr="00FE6751" w:rsidRDefault="002F08BF" w:rsidP="0058643D">
      <w:pPr>
        <w:pStyle w:val="Titre1"/>
        <w:pageBreakBefore w:val="0"/>
        <w:ind w:left="431" w:hanging="431"/>
      </w:pPr>
      <w:bookmarkStart w:id="1120" w:name="_Toc460855099"/>
      <w:bookmarkStart w:id="1121" w:name="_Toc43456038"/>
      <w:r w:rsidRPr="00FE6751">
        <w:t xml:space="preserve">ANNEX </w:t>
      </w:r>
      <w:bookmarkStart w:id="1122" w:name="AXF"/>
      <w:r w:rsidRPr="00FE6751">
        <w:t>F</w:t>
      </w:r>
      <w:bookmarkEnd w:id="1122"/>
      <w:r w:rsidRPr="00FE6751">
        <w:t>: NITRATE processing</w:t>
      </w:r>
      <w:bookmarkEnd w:id="1120"/>
      <w:bookmarkEnd w:id="1121"/>
    </w:p>
    <w:p w:rsidR="002F08BF" w:rsidRPr="00FE6751" w:rsidRDefault="002F08BF" w:rsidP="002F08BF">
      <w:pPr>
        <w:pStyle w:val="Corpsdetexte"/>
      </w:pPr>
      <w:r w:rsidRPr="00FE6751">
        <w:t>Some BIO floats sample and transmit NITRATE measurements.</w:t>
      </w:r>
    </w:p>
    <w:p w:rsidR="002F08BF" w:rsidRPr="00FE6751" w:rsidRDefault="002F08BF" w:rsidP="002F08BF">
      <w:pPr>
        <w:pStyle w:val="Corpsdetexte"/>
      </w:pPr>
      <w:r w:rsidRPr="00FE6751">
        <w:t xml:space="preserve">In the decoder, NITRATE data is computed from NITRATE sensor raw outputs using the </w:t>
      </w:r>
      <w:r w:rsidRPr="00FE6751">
        <w:rPr>
          <w:i/>
        </w:rPr>
        <w:t>fitlm</w:t>
      </w:r>
      <w:r w:rsidRPr="00FE6751">
        <w:t xml:space="preserve"> Matlab function (from the Matlab Statistics Toolbox).</w:t>
      </w:r>
    </w:p>
    <w:p w:rsidR="002F08BF" w:rsidRPr="00FE6751" w:rsidRDefault="002F08BF" w:rsidP="002F08BF">
      <w:pPr>
        <w:pStyle w:val="Corpsdetexte"/>
      </w:pPr>
      <w:r w:rsidRPr="00FE6751">
        <w:t>If this toolbox is not available in your Matlab distribution, you should use the transmitted NITRATE.</w:t>
      </w:r>
    </w:p>
    <w:p w:rsidR="002F08BF" w:rsidRPr="00FE6751" w:rsidRDefault="002F08BF" w:rsidP="002F08BF">
      <w:pPr>
        <w:pStyle w:val="Corpsdetexte"/>
      </w:pPr>
      <w:r w:rsidRPr="00FE6751">
        <w:t xml:space="preserve">This can be done by setting the </w:t>
      </w:r>
      <w:r w:rsidRPr="00FE6751">
        <w:rPr>
          <w:rStyle w:val="CodeCar"/>
          <w:rFonts w:eastAsiaTheme="minorEastAsia"/>
        </w:rPr>
        <w:t>FITLM_MATLAB_FUNCTION_NOT_AVAILABLE</w:t>
      </w:r>
      <w:r w:rsidRPr="00FE6751">
        <w:t xml:space="preserve"> flag to 1 in the Matlab code.</w:t>
      </w:r>
    </w:p>
    <w:p w:rsidR="002F08BF" w:rsidRPr="00FE6751" w:rsidRDefault="002F08BF" w:rsidP="00715A45">
      <w:pPr>
        <w:pStyle w:val="Titre1"/>
      </w:pPr>
      <w:bookmarkStart w:id="1123" w:name="_Toc31890910"/>
      <w:bookmarkStart w:id="1124" w:name="_Toc32334968"/>
      <w:bookmarkStart w:id="1125" w:name="_Toc32335263"/>
      <w:bookmarkStart w:id="1126" w:name="_Toc32591989"/>
      <w:bookmarkStart w:id="1127" w:name="_Toc460855100"/>
      <w:bookmarkStart w:id="1128" w:name="_Toc43456039"/>
      <w:bookmarkEnd w:id="1123"/>
      <w:bookmarkEnd w:id="1124"/>
      <w:bookmarkEnd w:id="1125"/>
      <w:bookmarkEnd w:id="1126"/>
      <w:r w:rsidRPr="00FE6751">
        <w:lastRenderedPageBreak/>
        <w:t xml:space="preserve">ANNEX </w:t>
      </w:r>
      <w:bookmarkStart w:id="1129" w:name="AXG"/>
      <w:r w:rsidRPr="00FE6751">
        <w:t>G</w:t>
      </w:r>
      <w:bookmarkEnd w:id="1129"/>
      <w:r w:rsidRPr="00FE6751">
        <w:t>: Configuration and Technical label management</w:t>
      </w:r>
      <w:bookmarkEnd w:id="1127"/>
      <w:bookmarkEnd w:id="1128"/>
    </w:p>
    <w:p w:rsidR="002F08BF" w:rsidRPr="00FE6751" w:rsidRDefault="002F08BF" w:rsidP="00715A45">
      <w:pPr>
        <w:pStyle w:val="Titre2"/>
      </w:pPr>
      <w:bookmarkStart w:id="1130" w:name="_Toc460855101"/>
      <w:bookmarkStart w:id="1131" w:name="_Toc43456040"/>
      <w:r w:rsidRPr="00FE6751">
        <w:t>Configuration label management</w:t>
      </w:r>
      <w:bookmarkEnd w:id="1130"/>
      <w:bookmarkEnd w:id="1131"/>
    </w:p>
    <w:p w:rsidR="002F08BF" w:rsidRPr="00FE6751" w:rsidRDefault="002F08BF" w:rsidP="002F08BF">
      <w:pPr>
        <w:pStyle w:val="Corpsdetexte"/>
      </w:pPr>
      <w:r w:rsidRPr="00FE6751">
        <w:t>The configuration labels used in the LAUNCH_CONFIG_PARAMETER_NAME and CONFIG_PARAMETER_NAME variables of the NetCDF META file should be allowed by the Argo project. The approved lists of labels can be found on the Argo data management web page (http://www.argodatamgt.org/Documentation).</w:t>
      </w:r>
    </w:p>
    <w:p w:rsidR="002F08BF" w:rsidRPr="00FE6751" w:rsidRDefault="002F08BF" w:rsidP="002F08BF">
      <w:pPr>
        <w:pStyle w:val="Corpsdetexte"/>
      </w:pPr>
      <w:r w:rsidRPr="00FE6751">
        <w:t xml:space="preserve">The CONF labels used by the decoder are stored in the </w:t>
      </w:r>
      <w:r w:rsidRPr="00FE6751">
        <w:rPr>
          <w:rStyle w:val="CodeCar"/>
          <w:rFonts w:eastAsiaTheme="minorEastAsia"/>
        </w:rPr>
        <w:t>DIR_INPUT_JSON_CONF_LABEL_FILE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_config_param_name_decId.json</w:t>
      </w:r>
      <w:r w:rsidRPr="00FE6751">
        <w:t>) per decoder Id.</w:t>
      </w:r>
    </w:p>
    <w:p w:rsidR="002F08BF" w:rsidRPr="00FE6751" w:rsidRDefault="002F08BF" w:rsidP="002F08BF">
      <w:pPr>
        <w:pStyle w:val="Corpsdetexte"/>
      </w:pPr>
      <w:r w:rsidRPr="00FE6751">
        <w:t>For each configuration parameter entry:</w:t>
      </w:r>
    </w:p>
    <w:p w:rsidR="002F08BF" w:rsidRPr="00FE6751" w:rsidRDefault="002F08BF" w:rsidP="002F08BF">
      <w:pPr>
        <w:pStyle w:val="Corpsdetexte"/>
        <w:widowControl w:val="0"/>
        <w:numPr>
          <w:ilvl w:val="0"/>
          <w:numId w:val="56"/>
        </w:numPr>
        <w:suppressAutoHyphens/>
      </w:pPr>
      <w:r w:rsidRPr="00FE6751">
        <w:t>CONF_PARAM_DEC_ID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CONF_PARAM_NAME is the allowed Argo label of the parameter.</w:t>
      </w:r>
    </w:p>
    <w:p w:rsidR="002F08BF" w:rsidRPr="00FE6751" w:rsidRDefault="002F08BF" w:rsidP="00715A45">
      <w:pPr>
        <w:pStyle w:val="Titre2"/>
      </w:pPr>
      <w:bookmarkStart w:id="1132" w:name="_Toc460855102"/>
      <w:bookmarkStart w:id="1133" w:name="_Toc43456041"/>
      <w:r w:rsidRPr="00FE6751">
        <w:t>Technical label management</w:t>
      </w:r>
      <w:bookmarkEnd w:id="1132"/>
      <w:bookmarkEnd w:id="1133"/>
    </w:p>
    <w:p w:rsidR="002F08BF" w:rsidRPr="00FE6751" w:rsidRDefault="002F08BF" w:rsidP="002F08BF">
      <w:pPr>
        <w:pStyle w:val="Corpsdetexte"/>
      </w:pPr>
      <w:r w:rsidRPr="00FE6751">
        <w:t>The technical labels used in the TECHNICAL_PARAMETER_NAME variable of the NetCDF TECH file should be allowed by the Argo project. The approved list of labels can be found on the Argo data management web page (</w:t>
      </w:r>
      <w:hyperlink r:id="rId15" w:history="1">
        <w:r w:rsidRPr="00FE6751">
          <w:rPr>
            <w:rStyle w:val="Lienhypertexte"/>
          </w:rPr>
          <w:t>http://www.argodatamgt.org/Documentation</w:t>
        </w:r>
      </w:hyperlink>
      <w:r w:rsidRPr="00FE6751">
        <w:t>).</w:t>
      </w:r>
    </w:p>
    <w:p w:rsidR="002F08BF" w:rsidRPr="00FE6751" w:rsidRDefault="002F08BF" w:rsidP="002F08BF">
      <w:pPr>
        <w:pStyle w:val="Corpsdetexte"/>
      </w:pPr>
      <w:r w:rsidRPr="00FE6751">
        <w:t xml:space="preserve">The TECH labels used by the decoder are stored in the </w:t>
      </w:r>
      <w:r w:rsidRPr="00FE6751">
        <w:rPr>
          <w:rStyle w:val="CodeCar"/>
          <w:rFonts w:eastAsiaTheme="minorEastAsia"/>
        </w:rPr>
        <w:t>DIR_INPUT_JSON_TECH_LABEL_FILE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_tech_param_name_decId.json</w:t>
      </w:r>
      <w:r w:rsidRPr="00FE6751">
        <w:t>) per decoder Id.</w:t>
      </w:r>
    </w:p>
    <w:p w:rsidR="002F08BF" w:rsidRPr="00FE6751" w:rsidRDefault="002F08BF" w:rsidP="002F08BF">
      <w:pPr>
        <w:pStyle w:val="Corpsdetexte"/>
      </w:pPr>
      <w:r w:rsidRPr="00FE6751">
        <w:t>For each technical parameter entry:</w:t>
      </w:r>
    </w:p>
    <w:p w:rsidR="002F08BF" w:rsidRPr="00FE6751" w:rsidRDefault="002F08BF" w:rsidP="002F08BF">
      <w:pPr>
        <w:pStyle w:val="Corpsdetexte"/>
        <w:widowControl w:val="0"/>
        <w:numPr>
          <w:ilvl w:val="0"/>
          <w:numId w:val="56"/>
        </w:numPr>
        <w:suppressAutoHyphens/>
      </w:pPr>
      <w:r w:rsidRPr="00FE6751">
        <w:t>TECH_PARAM_DEC_ID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TECH_PARAM_NAME is the allowed Argo label of the parameter.</w:t>
      </w:r>
    </w:p>
    <w:p w:rsidR="002F08BF" w:rsidRPr="00FE6751" w:rsidRDefault="002F08BF" w:rsidP="002F08BF">
      <w:pPr>
        <w:pStyle w:val="Corpsdetexte"/>
      </w:pPr>
    </w:p>
    <w:p w:rsidR="002F08BF" w:rsidRPr="00FE6751" w:rsidRDefault="002F08BF" w:rsidP="002F08BF">
      <w:pPr>
        <w:pStyle w:val="Corpsdetexte"/>
      </w:pPr>
    </w:p>
    <w:p w:rsidR="002F08BF" w:rsidRPr="00FE6751" w:rsidRDefault="002F08BF" w:rsidP="00715A45">
      <w:pPr>
        <w:pStyle w:val="Titre1"/>
      </w:pPr>
      <w:bookmarkStart w:id="1134" w:name="_Toc460855103"/>
      <w:bookmarkStart w:id="1135" w:name="_Toc43456042"/>
      <w:r w:rsidRPr="00FE6751">
        <w:lastRenderedPageBreak/>
        <w:t>ANNEX H: additional tools</w:t>
      </w:r>
      <w:bookmarkEnd w:id="1134"/>
      <w:bookmarkEnd w:id="1135"/>
    </w:p>
    <w:p w:rsidR="002F08BF" w:rsidRPr="001369CF" w:rsidRDefault="002F08BF" w:rsidP="002F08BF">
      <w:pPr>
        <w:pStyle w:val="Corpsdetexte"/>
      </w:pPr>
      <w:r w:rsidRPr="001369CF">
        <w:t xml:space="preserve">A huge (&gt; </w:t>
      </w:r>
      <w:r w:rsidR="00AA716E" w:rsidRPr="001369CF">
        <w:rPr>
          <w:rPrChange w:id="1136" w:author="RANNOU Jean-Philippe" w:date="2020-06-19T10:36:00Z">
            <w:rPr>
              <w:highlight w:val="green"/>
            </w:rPr>
          </w:rPrChange>
        </w:rPr>
        <w:t>200</w:t>
      </w:r>
      <w:r w:rsidRPr="001369CF">
        <w:t>) set of tools is provided with the decoder. Only few of them will be mentioned in this Annex.</w:t>
      </w:r>
    </w:p>
    <w:p w:rsidR="002F08BF" w:rsidRPr="001369CF" w:rsidRDefault="002F08BF" w:rsidP="002F08BF">
      <w:pPr>
        <w:pStyle w:val="Corpsdetexte"/>
      </w:pPr>
      <w:r w:rsidRPr="001369CF">
        <w:t>Additional information (configuration, usage, results, …) on all the tools can be sent on demand.</w:t>
      </w:r>
    </w:p>
    <w:p w:rsidR="002F08BF" w:rsidRPr="001369CF" w:rsidRDefault="002F08BF" w:rsidP="00715A45">
      <w:pPr>
        <w:pStyle w:val="Titre2"/>
      </w:pPr>
      <w:bookmarkStart w:id="1137" w:name="_Toc460855104"/>
      <w:bookmarkStart w:id="1138" w:name="_Toc43456043"/>
      <w:r w:rsidRPr="001369CF">
        <w:t>Tools configuration</w:t>
      </w:r>
      <w:bookmarkEnd w:id="1137"/>
      <w:bookmarkEnd w:id="1138"/>
    </w:p>
    <w:p w:rsidR="002F08BF" w:rsidRPr="001369CF" w:rsidRDefault="002F08BF" w:rsidP="002F08BF">
      <w:pPr>
        <w:pStyle w:val="Corpsdetexte"/>
      </w:pPr>
      <w:r w:rsidRPr="001369CF">
        <w:t>To configure the access to bathymetric atlases used by the drawing tools, you have:</w:t>
      </w:r>
    </w:p>
    <w:p w:rsidR="002F08BF" w:rsidRPr="001369CF" w:rsidRDefault="002F08BF" w:rsidP="002F08BF">
      <w:pPr>
        <w:pStyle w:val="Corpsdetexte"/>
        <w:widowControl w:val="0"/>
        <w:numPr>
          <w:ilvl w:val="0"/>
          <w:numId w:val="52"/>
        </w:numPr>
        <w:suppressAutoHyphens/>
      </w:pPr>
      <w:r w:rsidRPr="001369CF">
        <w:t xml:space="preserve">To update the line #31 of the </w:t>
      </w:r>
      <w:r w:rsidRPr="001369CF">
        <w:rPr>
          <w:i/>
        </w:rPr>
        <w:t>m_etopo2.m</w:t>
      </w:r>
      <w:r w:rsidRPr="001369CF">
        <w:t xml:space="preserve"> file (of the M_MAP Matlab package) with the ETOPO2 file directory,</w:t>
      </w:r>
    </w:p>
    <w:p w:rsidR="002F08BF" w:rsidRPr="001369CF" w:rsidRDefault="002F08BF" w:rsidP="002F08BF">
      <w:pPr>
        <w:pStyle w:val="Corpsdetexte"/>
        <w:widowControl w:val="0"/>
        <w:numPr>
          <w:ilvl w:val="0"/>
          <w:numId w:val="52"/>
        </w:numPr>
        <w:suppressAutoHyphens/>
      </w:pPr>
      <w:r w:rsidRPr="001369CF">
        <w:t xml:space="preserve">To update the line #77 of the </w:t>
      </w:r>
      <w:r w:rsidRPr="001369CF">
        <w:rPr>
          <w:i/>
        </w:rPr>
        <w:t>get_srtm_data.m</w:t>
      </w:r>
      <w:r w:rsidRPr="001369CF">
        <w:t xml:space="preserve"> file with the SRTM30+ data directory (</w:t>
      </w:r>
      <w:r w:rsidRPr="001369CF">
        <w:rPr>
          <w:i/>
        </w:rPr>
        <w:t>SRTM30+\data</w:t>
      </w:r>
      <w:r w:rsidRPr="001369CF">
        <w:t>).</w:t>
      </w:r>
    </w:p>
    <w:p w:rsidR="002F08BF" w:rsidRPr="001369CF" w:rsidRDefault="002F08BF" w:rsidP="002F08BF">
      <w:pPr>
        <w:pStyle w:val="Corpsdetexte"/>
      </w:pPr>
      <w:r w:rsidRPr="001369CF">
        <w:t>To configure a given tool you generally have to edit it:</w:t>
      </w:r>
    </w:p>
    <w:p w:rsidR="002F08BF" w:rsidRPr="001369CF" w:rsidRDefault="002F08BF" w:rsidP="002F08BF">
      <w:pPr>
        <w:pStyle w:val="Corpsdetexte"/>
        <w:widowControl w:val="0"/>
        <w:numPr>
          <w:ilvl w:val="0"/>
          <w:numId w:val="53"/>
        </w:numPr>
        <w:suppressAutoHyphens/>
      </w:pPr>
      <w:r w:rsidRPr="001369CF">
        <w:t>In the few first lines some items should be updated,</w:t>
      </w:r>
    </w:p>
    <w:p w:rsidR="002F08BF" w:rsidRPr="001369CF" w:rsidRDefault="002F08BF" w:rsidP="002F08BF">
      <w:pPr>
        <w:pStyle w:val="Corpsdetexte"/>
        <w:widowControl w:val="0"/>
        <w:numPr>
          <w:ilvl w:val="0"/>
          <w:numId w:val="53"/>
        </w:numPr>
        <w:suppressAutoHyphens/>
      </w:pPr>
      <w:r w:rsidRPr="001369CF">
        <w:t>Some tools use some information of the decoder configuration file (</w:t>
      </w:r>
      <w:r w:rsidRPr="001369CF">
        <w:rPr>
          <w:i/>
        </w:rPr>
        <w:t>_argo_decoder</w:t>
      </w:r>
      <w:r w:rsidR="004B1BEF" w:rsidRPr="001369CF">
        <w:rPr>
          <w:i/>
        </w:rPr>
        <w:t>_</w:t>
      </w:r>
      <w:r w:rsidRPr="001369CF">
        <w:rPr>
          <w:i/>
        </w:rPr>
        <w:t>conf</w:t>
      </w:r>
      <w:r w:rsidR="004B1BEF" w:rsidRPr="001369CF">
        <w:rPr>
          <w:i/>
        </w:rPr>
        <w:t>.txt</w:t>
      </w:r>
      <w:r w:rsidRPr="001369CF">
        <w:t xml:space="preserve">), through the function </w:t>
      </w:r>
      <w:r w:rsidRPr="001369CF">
        <w:rPr>
          <w:b/>
          <w:i/>
        </w:rPr>
        <w:t>get_config_dec_argo</w:t>
      </w:r>
      <w:r w:rsidRPr="001369CF">
        <w:t>.</w:t>
      </w:r>
    </w:p>
    <w:p w:rsidR="002F08BF" w:rsidRPr="001369CF" w:rsidRDefault="002F08BF" w:rsidP="00715A45">
      <w:pPr>
        <w:pStyle w:val="Titre2"/>
      </w:pPr>
      <w:bookmarkStart w:id="1139" w:name="_Toc460855105"/>
      <w:bookmarkStart w:id="1140" w:name="_Toc43456044"/>
      <w:r w:rsidRPr="001369CF">
        <w:t>A selection of useful tools</w:t>
      </w:r>
      <w:bookmarkEnd w:id="1139"/>
      <w:bookmarkEnd w:id="1140"/>
    </w:p>
    <w:p w:rsidR="002F08BF" w:rsidRPr="001369CF" w:rsidRDefault="002F08BF" w:rsidP="00715A45">
      <w:pPr>
        <w:pStyle w:val="Titre3"/>
      </w:pPr>
      <w:bookmarkStart w:id="1141" w:name="_Toc460855106"/>
      <w:bookmarkStart w:id="1142" w:name="_Toc43456045"/>
      <w:r w:rsidRPr="001369CF">
        <w:t>Visualization tools</w:t>
      </w:r>
      <w:bookmarkEnd w:id="1141"/>
      <w:bookmarkEnd w:id="1142"/>
    </w:p>
    <w:p w:rsidR="002F08BF" w:rsidRPr="001369CF" w:rsidRDefault="002F08BF" w:rsidP="002F08BF">
      <w:pPr>
        <w:pStyle w:val="Corpsdetexte"/>
      </w:pPr>
      <w:r w:rsidRPr="001369CF">
        <w:t>The visualization tools are:</w:t>
      </w:r>
    </w:p>
    <w:p w:rsidR="002F08BF" w:rsidRPr="001369CF" w:rsidRDefault="002F08BF" w:rsidP="002F08BF">
      <w:pPr>
        <w:pStyle w:val="Corpsdetexte"/>
        <w:widowControl w:val="0"/>
        <w:numPr>
          <w:ilvl w:val="0"/>
          <w:numId w:val="54"/>
        </w:numPr>
        <w:suppressAutoHyphens/>
      </w:pPr>
      <w:r w:rsidRPr="001369CF">
        <w:rPr>
          <w:b/>
          <w:i/>
        </w:rPr>
        <w:t>nc_trace_disp</w:t>
      </w:r>
      <w:r w:rsidRPr="001369CF">
        <w:t xml:space="preserve"> to plot the float displacements,</w:t>
      </w:r>
    </w:p>
    <w:p w:rsidR="002F08BF" w:rsidRPr="001369CF" w:rsidRDefault="002F08BF" w:rsidP="002F08BF">
      <w:pPr>
        <w:pStyle w:val="Corpsdetexte"/>
        <w:widowControl w:val="0"/>
        <w:numPr>
          <w:ilvl w:val="0"/>
          <w:numId w:val="54"/>
        </w:numPr>
        <w:suppressAutoHyphens/>
      </w:pPr>
      <w:r w:rsidRPr="001369CF">
        <w:rPr>
          <w:b/>
          <w:i/>
        </w:rPr>
        <w:t>nc_trace_param</w:t>
      </w:r>
      <w:r w:rsidRPr="001369CF">
        <w:t xml:space="preserve"> to plot the profile data,</w:t>
      </w:r>
    </w:p>
    <w:p w:rsidR="00AA716E" w:rsidRPr="001369CF" w:rsidRDefault="00AA716E" w:rsidP="00AA716E">
      <w:pPr>
        <w:pStyle w:val="Corpsdetexte"/>
        <w:widowControl w:val="0"/>
        <w:numPr>
          <w:ilvl w:val="0"/>
          <w:numId w:val="54"/>
        </w:numPr>
        <w:suppressAutoHyphens/>
        <w:rPr>
          <w:rPrChange w:id="1143" w:author="RANNOU Jean-Philippe" w:date="2020-06-19T10:36:00Z">
            <w:rPr>
              <w:highlight w:val="green"/>
            </w:rPr>
          </w:rPrChange>
        </w:rPr>
      </w:pPr>
      <w:r w:rsidRPr="001369CF">
        <w:rPr>
          <w:b/>
          <w:i/>
          <w:rPrChange w:id="1144" w:author="RANNOU Jean-Philippe" w:date="2020-06-19T10:36:00Z">
            <w:rPr>
              <w:b/>
              <w:i/>
              <w:highlight w:val="green"/>
            </w:rPr>
          </w:rPrChange>
        </w:rPr>
        <w:t>nc_trace_times_bis</w:t>
      </w:r>
      <w:r w:rsidRPr="001369CF">
        <w:rPr>
          <w:rPrChange w:id="1145" w:author="RANNOU Jean-Philippe" w:date="2020-06-19T10:36:00Z">
            <w:rPr>
              <w:highlight w:val="green"/>
            </w:rPr>
          </w:rPrChange>
        </w:rPr>
        <w:t xml:space="preserve"> to plot the cycle timings and profile depths of the entire float mission,</w:t>
      </w:r>
    </w:p>
    <w:p w:rsidR="00AA716E" w:rsidRPr="001369CF" w:rsidRDefault="00AA716E" w:rsidP="00AA716E">
      <w:pPr>
        <w:pStyle w:val="Corpsdetexte"/>
        <w:widowControl w:val="0"/>
        <w:numPr>
          <w:ilvl w:val="0"/>
          <w:numId w:val="54"/>
        </w:numPr>
        <w:suppressAutoHyphens/>
        <w:rPr>
          <w:rPrChange w:id="1146" w:author="RANNOU Jean-Philippe" w:date="2020-06-19T10:36:00Z">
            <w:rPr>
              <w:highlight w:val="green"/>
            </w:rPr>
          </w:rPrChange>
        </w:rPr>
      </w:pPr>
      <w:r w:rsidRPr="001369CF">
        <w:rPr>
          <w:b/>
          <w:i/>
          <w:rPrChange w:id="1147" w:author="RANNOU Jean-Philippe" w:date="2020-06-19T10:36:00Z">
            <w:rPr>
              <w:b/>
              <w:i/>
              <w:highlight w:val="green"/>
            </w:rPr>
          </w:rPrChange>
        </w:rPr>
        <w:t>nc_trace_</w:t>
      </w:r>
      <w:r w:rsidR="00946DC5" w:rsidRPr="001369CF">
        <w:rPr>
          <w:b/>
          <w:i/>
          <w:rPrChange w:id="1148" w:author="RANNOU Jean-Philippe" w:date="2020-06-19T10:36:00Z">
            <w:rPr>
              <w:b/>
              <w:i/>
              <w:highlight w:val="green"/>
            </w:rPr>
          </w:rPrChange>
        </w:rPr>
        <w:t>cycle_</w:t>
      </w:r>
      <w:r w:rsidRPr="001369CF">
        <w:rPr>
          <w:b/>
          <w:i/>
          <w:rPrChange w:id="1149" w:author="RANNOU Jean-Philippe" w:date="2020-06-19T10:36:00Z">
            <w:rPr>
              <w:b/>
              <w:i/>
              <w:highlight w:val="green"/>
            </w:rPr>
          </w:rPrChange>
        </w:rPr>
        <w:t>times</w:t>
      </w:r>
      <w:r w:rsidRPr="001369CF">
        <w:rPr>
          <w:rPrChange w:id="1150" w:author="RANNOU Jean-Philippe" w:date="2020-06-19T10:36:00Z">
            <w:rPr>
              <w:highlight w:val="green"/>
            </w:rPr>
          </w:rPrChange>
        </w:rPr>
        <w:t xml:space="preserve"> to plot </w:t>
      </w:r>
      <w:r w:rsidR="00946DC5" w:rsidRPr="001369CF">
        <w:rPr>
          <w:rPrChange w:id="1151" w:author="RANNOU Jean-Philippe" w:date="2020-06-19T10:36:00Z">
            <w:rPr>
              <w:highlight w:val="green"/>
            </w:rPr>
          </w:rPrChange>
        </w:rPr>
        <w:t>a “pressure v</w:t>
      </w:r>
      <w:r w:rsidR="00CD110A" w:rsidRPr="001369CF">
        <w:rPr>
          <w:rPrChange w:id="1152" w:author="RANNOU Jean-Philippe" w:date="2020-06-19T10:36:00Z">
            <w:rPr>
              <w:highlight w:val="green"/>
            </w:rPr>
          </w:rPrChange>
        </w:rPr>
        <w:t>er</w:t>
      </w:r>
      <w:r w:rsidR="00946DC5" w:rsidRPr="001369CF">
        <w:rPr>
          <w:rPrChange w:id="1153" w:author="RANNOU Jean-Philippe" w:date="2020-06-19T10:36:00Z">
            <w:rPr>
              <w:highlight w:val="green"/>
            </w:rPr>
          </w:rPrChange>
        </w:rPr>
        <w:t>s</w:t>
      </w:r>
      <w:r w:rsidR="00CD110A" w:rsidRPr="001369CF">
        <w:rPr>
          <w:rPrChange w:id="1154" w:author="RANNOU Jean-Philippe" w:date="2020-06-19T10:36:00Z">
            <w:rPr>
              <w:highlight w:val="green"/>
            </w:rPr>
          </w:rPrChange>
        </w:rPr>
        <w:t>us</w:t>
      </w:r>
      <w:r w:rsidR="00946DC5" w:rsidRPr="001369CF">
        <w:rPr>
          <w:rPrChange w:id="1155" w:author="RANNOU Jean-Philippe" w:date="2020-06-19T10:36:00Z">
            <w:rPr>
              <w:highlight w:val="green"/>
            </w:rPr>
          </w:rPrChange>
        </w:rPr>
        <w:t xml:space="preserve"> time” representation of each</w:t>
      </w:r>
      <w:r w:rsidRPr="001369CF">
        <w:rPr>
          <w:rPrChange w:id="1156" w:author="RANNOU Jean-Philippe" w:date="2020-06-19T10:36:00Z">
            <w:rPr>
              <w:highlight w:val="green"/>
            </w:rPr>
          </w:rPrChange>
        </w:rPr>
        <w:t xml:space="preserve"> cycle.</w:t>
      </w:r>
    </w:p>
    <w:p w:rsidR="002F08BF" w:rsidRPr="001369CF" w:rsidRDefault="002F08BF" w:rsidP="002F08BF">
      <w:pPr>
        <w:pStyle w:val="Corpsdetexte"/>
      </w:pPr>
      <w:r w:rsidRPr="001369CF">
        <w:t>Configure, start a tool and make the drawing window active. Then press the 'h' key of the keyboard. The help of the tool will appear in the Matlab command window.</w:t>
      </w:r>
    </w:p>
    <w:p w:rsidR="002F08BF" w:rsidRPr="001369CF" w:rsidRDefault="002F08BF" w:rsidP="00715A45">
      <w:pPr>
        <w:pStyle w:val="Titre3"/>
      </w:pPr>
      <w:bookmarkStart w:id="1157" w:name="_Toc460855107"/>
      <w:bookmarkStart w:id="1158" w:name="_Toc43456046"/>
      <w:r w:rsidRPr="001369CF">
        <w:t>NetCDF to CSV conversion tools</w:t>
      </w:r>
      <w:bookmarkEnd w:id="1157"/>
      <w:bookmarkEnd w:id="1158"/>
    </w:p>
    <w:p w:rsidR="002F08BF" w:rsidRPr="001369CF" w:rsidRDefault="002F08BF" w:rsidP="002F08BF">
      <w:pPr>
        <w:pStyle w:val="Corpsdetexte"/>
      </w:pPr>
      <w:r w:rsidRPr="001369CF">
        <w:t>The NetCDF to CSV conversion tools are:</w:t>
      </w:r>
    </w:p>
    <w:p w:rsidR="002F08BF" w:rsidRPr="001369CF" w:rsidRDefault="002F08BF" w:rsidP="002F08BF">
      <w:pPr>
        <w:pStyle w:val="Corpsdetexte"/>
        <w:widowControl w:val="0"/>
        <w:numPr>
          <w:ilvl w:val="0"/>
          <w:numId w:val="58"/>
        </w:numPr>
        <w:suppressAutoHyphens/>
      </w:pPr>
      <w:r w:rsidRPr="001369CF">
        <w:rPr>
          <w:b/>
          <w:i/>
        </w:rPr>
        <w:t>nc_meta_2_csv</w:t>
      </w:r>
      <w:r w:rsidRPr="001369CF">
        <w:t>: for NetCDF META file conversion,</w:t>
      </w:r>
    </w:p>
    <w:p w:rsidR="002F08BF" w:rsidRPr="001369CF" w:rsidRDefault="002F08BF" w:rsidP="002F08BF">
      <w:pPr>
        <w:pStyle w:val="Corpsdetexte"/>
        <w:widowControl w:val="0"/>
        <w:numPr>
          <w:ilvl w:val="0"/>
          <w:numId w:val="58"/>
        </w:numPr>
        <w:suppressAutoHyphens/>
      </w:pPr>
      <w:r w:rsidRPr="001369CF">
        <w:rPr>
          <w:b/>
          <w:i/>
        </w:rPr>
        <w:t>nc_prof_2_csv</w:t>
      </w:r>
      <w:r w:rsidRPr="001369CF">
        <w:t>: for NetCDF MULTI-PROFILE and MONO-PROFILE files conversion,</w:t>
      </w:r>
    </w:p>
    <w:p w:rsidR="002F08BF" w:rsidRPr="001369CF" w:rsidRDefault="002F08BF" w:rsidP="002F08BF">
      <w:pPr>
        <w:pStyle w:val="Corpsdetexte"/>
        <w:widowControl w:val="0"/>
        <w:numPr>
          <w:ilvl w:val="0"/>
          <w:numId w:val="58"/>
        </w:numPr>
        <w:suppressAutoHyphens/>
      </w:pPr>
      <w:r w:rsidRPr="001369CF">
        <w:rPr>
          <w:b/>
          <w:i/>
        </w:rPr>
        <w:t>nc_prof_adj_2_csv</w:t>
      </w:r>
      <w:r w:rsidRPr="001369CF">
        <w:t>: for NetCDF MULTI-PROFILE and MONO-PROFILE files conversion (including adjusted values),</w:t>
      </w:r>
    </w:p>
    <w:p w:rsidR="002F08BF" w:rsidRPr="001369CF" w:rsidRDefault="002F08BF" w:rsidP="002F08BF">
      <w:pPr>
        <w:pStyle w:val="Corpsdetexte"/>
        <w:widowControl w:val="0"/>
        <w:numPr>
          <w:ilvl w:val="0"/>
          <w:numId w:val="58"/>
        </w:numPr>
        <w:suppressAutoHyphens/>
      </w:pPr>
      <w:r w:rsidRPr="001369CF">
        <w:rPr>
          <w:b/>
          <w:i/>
        </w:rPr>
        <w:t>nc_tech_2_csv</w:t>
      </w:r>
      <w:r w:rsidRPr="001369CF">
        <w:t>: for NetCDF TECH file conversion,</w:t>
      </w:r>
    </w:p>
    <w:p w:rsidR="002F08BF" w:rsidRPr="001369CF" w:rsidRDefault="002F08BF" w:rsidP="002F08BF">
      <w:pPr>
        <w:pStyle w:val="Corpsdetexte"/>
        <w:widowControl w:val="0"/>
        <w:numPr>
          <w:ilvl w:val="0"/>
          <w:numId w:val="58"/>
        </w:numPr>
        <w:suppressAutoHyphens/>
      </w:pPr>
      <w:r w:rsidRPr="001369CF">
        <w:rPr>
          <w:b/>
          <w:i/>
        </w:rPr>
        <w:t>nc_traj_2_csv</w:t>
      </w:r>
      <w:r w:rsidRPr="001369CF">
        <w:t>: for NetCDF TRAJ file conversion,</w:t>
      </w:r>
    </w:p>
    <w:p w:rsidR="002F08BF" w:rsidRPr="001369CF" w:rsidRDefault="002F08BF" w:rsidP="002F08BF">
      <w:pPr>
        <w:pStyle w:val="Corpsdetexte"/>
        <w:widowControl w:val="0"/>
        <w:numPr>
          <w:ilvl w:val="0"/>
          <w:numId w:val="58"/>
        </w:numPr>
        <w:suppressAutoHyphens/>
      </w:pPr>
      <w:r w:rsidRPr="001369CF">
        <w:rPr>
          <w:b/>
          <w:i/>
        </w:rPr>
        <w:t>nc_traj_adj_2_csv</w:t>
      </w:r>
      <w:r w:rsidRPr="001369CF">
        <w:t>: for NetCDF TRAJ file conversion (including adjusted values).</w:t>
      </w:r>
    </w:p>
    <w:p w:rsidR="002F08BF" w:rsidRPr="001369CF" w:rsidRDefault="002F08BF" w:rsidP="002F08BF">
      <w:pPr>
        <w:pStyle w:val="Corpsdetexte"/>
      </w:pPr>
      <w:r w:rsidRPr="001369CF">
        <w:t>These tools can be used to convert (part of) Argo NetCDF V3.1 file contents to CSV files (easy to study using Excel filters for example).</w:t>
      </w:r>
    </w:p>
    <w:p w:rsidR="002F08BF" w:rsidRPr="001369CF" w:rsidRDefault="002F08BF" w:rsidP="00715A45">
      <w:pPr>
        <w:pStyle w:val="Titre3"/>
      </w:pPr>
      <w:bookmarkStart w:id="1159" w:name="_Toc460855108"/>
      <w:bookmarkStart w:id="1160" w:name="_Toc43456047"/>
      <w:r w:rsidRPr="001369CF">
        <w:lastRenderedPageBreak/>
        <w:t>Argos cycle file management tools</w:t>
      </w:r>
      <w:bookmarkEnd w:id="1159"/>
      <w:bookmarkEnd w:id="1160"/>
    </w:p>
    <w:p w:rsidR="002F08BF" w:rsidRPr="001369CF" w:rsidRDefault="002F08BF" w:rsidP="002F08BF">
      <w:pPr>
        <w:pStyle w:val="Corpsdetexte"/>
      </w:pPr>
      <w:r w:rsidRPr="001369CF">
        <w:t xml:space="preserve">The Argos cycle files (stored in </w:t>
      </w:r>
      <w:r w:rsidRPr="001369CF">
        <w:rPr>
          <w:rStyle w:val="CodeCar"/>
          <w:rFonts w:eastAsiaTheme="minorEastAsia"/>
        </w:rPr>
        <w:t>DIR_INPUT_HEX_ARGOS_FILE_FORMAT_1</w:t>
      </w:r>
      <w:r w:rsidRPr="001369CF">
        <w:t>/</w:t>
      </w:r>
      <w:r w:rsidRPr="001369CF">
        <w:rPr>
          <w:i/>
        </w:rPr>
        <w:t>ArgosId</w:t>
      </w:r>
      <w:r w:rsidRPr="001369CF">
        <w:t>) may need to be modified. A set of tools has been implemented for that:</w:t>
      </w:r>
    </w:p>
    <w:p w:rsidR="002F08BF" w:rsidRPr="001369CF" w:rsidRDefault="002F08BF" w:rsidP="002F08BF">
      <w:pPr>
        <w:pStyle w:val="Corpsdetexte"/>
        <w:widowControl w:val="0"/>
        <w:numPr>
          <w:ilvl w:val="0"/>
          <w:numId w:val="55"/>
        </w:numPr>
        <w:suppressAutoHyphens/>
      </w:pPr>
      <w:r w:rsidRPr="001369CF">
        <w:rPr>
          <w:b/>
          <w:i/>
        </w:rPr>
        <w:t>check_argos_cycle_files</w:t>
      </w:r>
      <w:r w:rsidRPr="001369CF">
        <w:t>: to check the set of cycle files of a float,</w:t>
      </w:r>
    </w:p>
    <w:p w:rsidR="002F08BF" w:rsidRPr="001369CF" w:rsidRDefault="002F08BF" w:rsidP="002F08BF">
      <w:pPr>
        <w:pStyle w:val="Corpsdetexte"/>
        <w:widowControl w:val="0"/>
        <w:numPr>
          <w:ilvl w:val="0"/>
          <w:numId w:val="55"/>
        </w:numPr>
        <w:suppressAutoHyphens/>
      </w:pPr>
      <w:r w:rsidRPr="001369CF">
        <w:rPr>
          <w:b/>
          <w:i/>
        </w:rPr>
        <w:t>set_cycle_number_of_argos_cycle_file</w:t>
      </w:r>
      <w:r w:rsidRPr="001369CF">
        <w:t>: to set the cycle number of a cycle file,</w:t>
      </w:r>
    </w:p>
    <w:p w:rsidR="002F08BF" w:rsidRPr="001369CF" w:rsidRDefault="002F08BF" w:rsidP="002F08BF">
      <w:pPr>
        <w:pStyle w:val="Corpsdetexte"/>
        <w:widowControl w:val="0"/>
        <w:numPr>
          <w:ilvl w:val="0"/>
          <w:numId w:val="55"/>
        </w:numPr>
        <w:suppressAutoHyphens/>
      </w:pPr>
      <w:r w:rsidRPr="001369CF">
        <w:rPr>
          <w:b/>
          <w:i/>
        </w:rPr>
        <w:t>freeze_argos_cycle_files</w:t>
      </w:r>
      <w:r w:rsidRPr="001369CF">
        <w:t>: to exclude a cycle file from the decoding process,</w:t>
      </w:r>
    </w:p>
    <w:p w:rsidR="002F08BF" w:rsidRPr="001369CF" w:rsidRDefault="002F08BF" w:rsidP="002F08BF">
      <w:pPr>
        <w:pStyle w:val="Corpsdetexte"/>
        <w:widowControl w:val="0"/>
        <w:numPr>
          <w:ilvl w:val="0"/>
          <w:numId w:val="55"/>
        </w:numPr>
        <w:suppressAutoHyphens/>
      </w:pPr>
      <w:r w:rsidRPr="001369CF">
        <w:rPr>
          <w:b/>
          <w:i/>
        </w:rPr>
        <w:t>concat_argos_cycle_files</w:t>
      </w:r>
      <w:r w:rsidRPr="001369CF">
        <w:t>: to concatenate cycle files data,</w:t>
      </w:r>
    </w:p>
    <w:p w:rsidR="002F08BF" w:rsidRPr="001369CF" w:rsidRDefault="002F08BF" w:rsidP="002F08BF">
      <w:pPr>
        <w:pStyle w:val="Corpsdetexte"/>
        <w:widowControl w:val="0"/>
        <w:numPr>
          <w:ilvl w:val="0"/>
          <w:numId w:val="55"/>
        </w:numPr>
        <w:suppressAutoHyphens/>
      </w:pPr>
      <w:r w:rsidRPr="001369CF">
        <w:rPr>
          <w:b/>
          <w:i/>
        </w:rPr>
        <w:t>shift_cycle_number_of_argos_cycle_files</w:t>
      </w:r>
      <w:r w:rsidRPr="001369CF">
        <w:t>: to shift cycle number of cycle files.</w:t>
      </w:r>
    </w:p>
    <w:p w:rsidR="002F08BF" w:rsidRPr="001369CF" w:rsidRDefault="002F08BF" w:rsidP="00CD110A">
      <w:pPr>
        <w:pStyle w:val="Titre3"/>
      </w:pPr>
      <w:bookmarkStart w:id="1161" w:name="_Toc32334978"/>
      <w:bookmarkStart w:id="1162" w:name="_Toc32335273"/>
      <w:bookmarkStart w:id="1163" w:name="_Toc32591999"/>
      <w:bookmarkStart w:id="1164" w:name="_Toc32334979"/>
      <w:bookmarkStart w:id="1165" w:name="_Toc32335274"/>
      <w:bookmarkStart w:id="1166" w:name="_Toc32592000"/>
      <w:bookmarkStart w:id="1167" w:name="_Toc460855110"/>
      <w:bookmarkStart w:id="1168" w:name="_Toc43456048"/>
      <w:bookmarkEnd w:id="1161"/>
      <w:bookmarkEnd w:id="1162"/>
      <w:bookmarkEnd w:id="1163"/>
      <w:bookmarkEnd w:id="1164"/>
      <w:bookmarkEnd w:id="1165"/>
      <w:bookmarkEnd w:id="1166"/>
      <w:r w:rsidRPr="001369CF">
        <w:t>copy_iridium_mail_files</w:t>
      </w:r>
      <w:r w:rsidR="00C255B6" w:rsidRPr="001369CF">
        <w:t xml:space="preserve">, </w:t>
      </w:r>
      <w:r w:rsidRPr="001369CF">
        <w:t>copy_remocean_sbd_files</w:t>
      </w:r>
      <w:bookmarkEnd w:id="1167"/>
      <w:r w:rsidR="00CD110A" w:rsidRPr="001369CF">
        <w:t>,</w:t>
      </w:r>
      <w:r w:rsidR="00C255B6" w:rsidRPr="001369CF">
        <w:t xml:space="preserve"> </w:t>
      </w:r>
      <w:r w:rsidR="00C255B6" w:rsidRPr="001369CF">
        <w:rPr>
          <w:rPrChange w:id="1169" w:author="RANNOU Jean-Philippe" w:date="2020-06-19T10:36:00Z">
            <w:rPr>
              <w:highlight w:val="green"/>
            </w:rPr>
          </w:rPrChange>
        </w:rPr>
        <w:t>copy_cts5_files</w:t>
      </w:r>
      <w:r w:rsidR="00CD110A" w:rsidRPr="001369CF">
        <w:rPr>
          <w:rPrChange w:id="1170" w:author="RANNOU Jean-Philippe" w:date="2020-06-19T10:36:00Z">
            <w:rPr>
              <w:highlight w:val="green"/>
            </w:rPr>
          </w:rPrChange>
        </w:rPr>
        <w:t>, copy_apx_iridium_rudics_files, copy_apx_apf11_iridium_rudics_files or copy_nemo_files</w:t>
      </w:r>
      <w:bookmarkEnd w:id="1168"/>
    </w:p>
    <w:p w:rsidR="002F08BF" w:rsidRPr="001369CF" w:rsidRDefault="002F08BF" w:rsidP="002F08BF">
      <w:pPr>
        <w:pStyle w:val="Corpsdetexte"/>
      </w:pPr>
      <w:r w:rsidRPr="001369CF">
        <w:t>Tools used to make a copy of Iridium mail files or Iridium RUDICS files from their repository to the directory associated to each float.</w:t>
      </w:r>
    </w:p>
    <w:p w:rsidR="002F08BF" w:rsidRPr="001369CF" w:rsidRDefault="002F08BF" w:rsidP="00715A45">
      <w:pPr>
        <w:pStyle w:val="Titre3"/>
      </w:pPr>
      <w:bookmarkStart w:id="1171" w:name="_Toc460855111"/>
      <w:bookmarkStart w:id="1172" w:name="_Toc43456049"/>
      <w:r w:rsidRPr="001369CF">
        <w:t>nc_add_rtqc_flags_prof_and_traj</w:t>
      </w:r>
      <w:bookmarkEnd w:id="1171"/>
      <w:bookmarkEnd w:id="1172"/>
    </w:p>
    <w:p w:rsidR="002F08BF" w:rsidRPr="001369CF" w:rsidRDefault="002F08BF" w:rsidP="002F08BF">
      <w:pPr>
        <w:pStyle w:val="Corpsdetexte"/>
      </w:pPr>
      <w:r w:rsidRPr="001369CF">
        <w:t xml:space="preserve">The RTQC flags can be added by the decoder just after the decoding (if </w:t>
      </w:r>
      <w:r w:rsidRPr="001369CF">
        <w:rPr>
          <w:rStyle w:val="CodeCar"/>
          <w:rFonts w:eastAsiaTheme="minorEastAsia"/>
        </w:rPr>
        <w:t>APPLY_RTQC = 1</w:t>
      </w:r>
      <w:r w:rsidRPr="001369CF">
        <w:t>).</w:t>
      </w:r>
    </w:p>
    <w:p w:rsidR="002F08BF" w:rsidRPr="001369CF" w:rsidRDefault="002F08BF" w:rsidP="002F08BF">
      <w:pPr>
        <w:pStyle w:val="Corpsdetexte"/>
      </w:pPr>
      <w:r w:rsidRPr="001369CF">
        <w:t xml:space="preserve">You can also apply RTQC tests to existing V3.1 NetCDF Argo files using this tool (the tests to be performed should be set to 1 in the </w:t>
      </w:r>
      <w:r w:rsidRPr="001369CF">
        <w:rPr>
          <w:rStyle w:val="CodeCar"/>
          <w:rFonts w:eastAsiaTheme="minorEastAsia"/>
        </w:rPr>
        <w:t>testToPerformList</w:t>
      </w:r>
      <w:r w:rsidRPr="001369CF">
        <w:t xml:space="preserve"> cell array).</w:t>
      </w:r>
    </w:p>
    <w:p w:rsidR="002F08BF" w:rsidRPr="001369CF" w:rsidRDefault="002F08BF" w:rsidP="00715A45">
      <w:pPr>
        <w:pStyle w:val="Titre3"/>
      </w:pPr>
      <w:bookmarkStart w:id="1173" w:name="_Toc460855112"/>
      <w:bookmarkStart w:id="1174" w:name="_Toc43456050"/>
      <w:r w:rsidRPr="001369CF">
        <w:t>nc_check_file_format</w:t>
      </w:r>
      <w:bookmarkEnd w:id="1173"/>
      <w:bookmarkEnd w:id="1174"/>
    </w:p>
    <w:p w:rsidR="002F08BF" w:rsidRPr="00FE6751" w:rsidRDefault="002F08BF" w:rsidP="002F08BF">
      <w:pPr>
        <w:pStyle w:val="Corpsdetexte"/>
      </w:pPr>
      <w:r w:rsidRPr="001369CF">
        <w:t xml:space="preserve">This tool is used to check that the NetCDF decoded files are compliant to the Argo V3.1 format with the GDAC Argo checker (the last version of the checker should be first downloaded at </w:t>
      </w:r>
      <w:r w:rsidR="001455CD" w:rsidRPr="0067108E">
        <w:fldChar w:fldCharType="begin"/>
      </w:r>
      <w:r w:rsidR="001455CD" w:rsidRPr="001369CF">
        <w:instrText xml:space="preserve"> HYPERLINK "http://usgodae.org/pub/outgoing/argo/etc/FileChecker/" </w:instrText>
      </w:r>
      <w:r w:rsidR="001455CD" w:rsidRPr="0067108E">
        <w:rPr>
          <w:rPrChange w:id="1175" w:author="RANNOU Jean-Philippe" w:date="2020-06-19T10:36:00Z">
            <w:rPr>
              <w:rStyle w:val="Lienhypertexte"/>
            </w:rPr>
          </w:rPrChange>
        </w:rPr>
        <w:fldChar w:fldCharType="separate"/>
      </w:r>
      <w:r w:rsidRPr="001369CF">
        <w:rPr>
          <w:rStyle w:val="Lienhypertexte"/>
        </w:rPr>
        <w:t>http://usgodae.org/pub/outgoing/argo/etc/FileChecker/</w:t>
      </w:r>
      <w:r w:rsidR="001455CD" w:rsidRPr="0067108E">
        <w:rPr>
          <w:rStyle w:val="Lienhypertexte"/>
        </w:rPr>
        <w:fldChar w:fldCharType="end"/>
      </w:r>
      <w:r w:rsidRPr="001369CF">
        <w:t xml:space="preserve"> and installed).</w:t>
      </w:r>
      <w:bookmarkEnd w:id="494"/>
    </w:p>
    <w:p w:rsidR="0058643D" w:rsidRPr="00FE6751" w:rsidRDefault="0058643D" w:rsidP="002F08BF">
      <w:pPr>
        <w:pStyle w:val="Corpsdetexte"/>
      </w:pPr>
    </w:p>
    <w:sectPr w:rsidR="0058643D" w:rsidRPr="00FE6751" w:rsidSect="00C96BAE">
      <w:headerReference w:type="default" r:id="rId16"/>
      <w:headerReference w:type="first" r:id="rId17"/>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452" w:rsidRDefault="002F5452" w:rsidP="009F0AAC">
      <w:r>
        <w:separator/>
      </w:r>
    </w:p>
  </w:endnote>
  <w:endnote w:type="continuationSeparator" w:id="0">
    <w:p w:rsidR="002F5452" w:rsidRDefault="002F5452"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MS Mincho"/>
    <w:charset w:val="00"/>
    <w:family w:val="swiss"/>
    <w:pitch w:val="variable"/>
    <w:sig w:usb0="E7002EFF" w:usb1="D200FDFF" w:usb2="0A246029" w:usb3="00000000" w:csb0="000001FF" w:csb1="00000000"/>
  </w:font>
  <w:font w:name="Lohit Devanagari">
    <w:altName w:val="MS Mincho"/>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452" w:rsidRDefault="002F5452" w:rsidP="009F0AAC">
      <w:r>
        <w:separator/>
      </w:r>
    </w:p>
  </w:footnote>
  <w:footnote w:type="continuationSeparator" w:id="0">
    <w:p w:rsidR="002F5452" w:rsidRDefault="002F5452"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B702B6" w:rsidRDefault="00B702B6"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5843E3E1" wp14:editId="3F8A1C5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0D78A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306EC54C" wp14:editId="2493C037">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E2D0FB"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341BC05" wp14:editId="1BD6F4F1">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31733F">
      <w:rPr>
        <w:rStyle w:val="Numrodepage"/>
        <w:noProof/>
        <w:sz w:val="16"/>
      </w:rPr>
      <w:t>11</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Pr="00EF65F5" w:rsidRDefault="00B702B6" w:rsidP="00107C03">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D242A07"/>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30" w15:restartNumberingAfterBreak="0">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34044F"/>
    <w:multiLevelType w:val="hybridMultilevel"/>
    <w:tmpl w:val="184EE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E82B04"/>
    <w:multiLevelType w:val="hybridMultilevel"/>
    <w:tmpl w:val="6B12E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0" w15:restartNumberingAfterBreak="0">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5"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6" w15:restartNumberingAfterBreak="0">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15:restartNumberingAfterBreak="0">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9F0FD7"/>
    <w:multiLevelType w:val="hybridMultilevel"/>
    <w:tmpl w:val="C608A0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784E61"/>
    <w:multiLevelType w:val="hybridMultilevel"/>
    <w:tmpl w:val="3D74E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15:restartNumberingAfterBreak="0">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4"/>
  </w:num>
  <w:num w:numId="2">
    <w:abstractNumId w:val="39"/>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2"/>
  </w:num>
  <w:num w:numId="13">
    <w:abstractNumId w:val="36"/>
  </w:num>
  <w:num w:numId="14">
    <w:abstractNumId w:val="58"/>
  </w:num>
  <w:num w:numId="15">
    <w:abstractNumId w:val="56"/>
  </w:num>
  <w:num w:numId="16">
    <w:abstractNumId w:val="27"/>
  </w:num>
  <w:num w:numId="17">
    <w:abstractNumId w:val="29"/>
  </w:num>
  <w:num w:numId="18">
    <w:abstractNumId w:val="45"/>
  </w:num>
  <w:num w:numId="19">
    <w:abstractNumId w:val="59"/>
  </w:num>
  <w:num w:numId="20">
    <w:abstractNumId w:val="13"/>
  </w:num>
  <w:num w:numId="21">
    <w:abstractNumId w:val="25"/>
  </w:num>
  <w:num w:numId="22">
    <w:abstractNumId w:val="54"/>
  </w:num>
  <w:num w:numId="23">
    <w:abstractNumId w:val="41"/>
  </w:num>
  <w:num w:numId="24">
    <w:abstractNumId w:val="17"/>
  </w:num>
  <w:num w:numId="25">
    <w:abstractNumId w:val="43"/>
  </w:num>
  <w:num w:numId="26">
    <w:abstractNumId w:val="38"/>
  </w:num>
  <w:num w:numId="27">
    <w:abstractNumId w:val="49"/>
  </w:num>
  <w:num w:numId="28">
    <w:abstractNumId w:val="51"/>
  </w:num>
  <w:num w:numId="29">
    <w:abstractNumId w:val="37"/>
  </w:num>
  <w:num w:numId="30">
    <w:abstractNumId w:val="50"/>
  </w:num>
  <w:num w:numId="31">
    <w:abstractNumId w:val="14"/>
  </w:num>
  <w:num w:numId="32">
    <w:abstractNumId w:val="26"/>
  </w:num>
  <w:num w:numId="33">
    <w:abstractNumId w:val="63"/>
  </w:num>
  <w:num w:numId="34">
    <w:abstractNumId w:val="40"/>
  </w:num>
  <w:num w:numId="35">
    <w:abstractNumId w:val="33"/>
  </w:num>
  <w:num w:numId="36">
    <w:abstractNumId w:val="19"/>
  </w:num>
  <w:num w:numId="37">
    <w:abstractNumId w:val="61"/>
  </w:num>
  <w:num w:numId="38">
    <w:abstractNumId w:val="48"/>
  </w:num>
  <w:num w:numId="39">
    <w:abstractNumId w:val="31"/>
  </w:num>
  <w:num w:numId="40">
    <w:abstractNumId w:val="64"/>
  </w:num>
  <w:num w:numId="41">
    <w:abstractNumId w:val="22"/>
  </w:num>
  <w:num w:numId="42">
    <w:abstractNumId w:val="23"/>
  </w:num>
  <w:num w:numId="43">
    <w:abstractNumId w:val="21"/>
  </w:num>
  <w:num w:numId="44">
    <w:abstractNumId w:val="42"/>
  </w:num>
  <w:num w:numId="45">
    <w:abstractNumId w:val="60"/>
  </w:num>
  <w:num w:numId="46">
    <w:abstractNumId w:val="12"/>
  </w:num>
  <w:num w:numId="47">
    <w:abstractNumId w:val="15"/>
  </w:num>
  <w:num w:numId="48">
    <w:abstractNumId w:val="11"/>
  </w:num>
  <w:num w:numId="49">
    <w:abstractNumId w:val="46"/>
  </w:num>
  <w:num w:numId="50">
    <w:abstractNumId w:val="34"/>
  </w:num>
  <w:num w:numId="51">
    <w:abstractNumId w:val="62"/>
  </w:num>
  <w:num w:numId="52">
    <w:abstractNumId w:val="30"/>
  </w:num>
  <w:num w:numId="53">
    <w:abstractNumId w:val="16"/>
  </w:num>
  <w:num w:numId="54">
    <w:abstractNumId w:val="57"/>
  </w:num>
  <w:num w:numId="55">
    <w:abstractNumId w:val="47"/>
  </w:num>
  <w:num w:numId="56">
    <w:abstractNumId w:val="28"/>
  </w:num>
  <w:num w:numId="57">
    <w:abstractNumId w:val="18"/>
  </w:num>
  <w:num w:numId="58">
    <w:abstractNumId w:val="53"/>
  </w:num>
  <w:num w:numId="59">
    <w:abstractNumId w:val="20"/>
  </w:num>
  <w:num w:numId="60">
    <w:abstractNumId w:val="35"/>
  </w:num>
  <w:num w:numId="61">
    <w:abstractNumId w:val="55"/>
  </w:num>
  <w:num w:numId="62">
    <w:abstractNumId w:val="52"/>
  </w:num>
  <w:num w:numId="63">
    <w:abstractNumId w:val="2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0CFE"/>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57AF"/>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AC"/>
    <w:rsid w:val="000974B9"/>
    <w:rsid w:val="00097635"/>
    <w:rsid w:val="000A376B"/>
    <w:rsid w:val="000A3AA4"/>
    <w:rsid w:val="000A63A5"/>
    <w:rsid w:val="000B04A6"/>
    <w:rsid w:val="000B2362"/>
    <w:rsid w:val="000B330F"/>
    <w:rsid w:val="000B5269"/>
    <w:rsid w:val="000B7052"/>
    <w:rsid w:val="000C0D55"/>
    <w:rsid w:val="000C1274"/>
    <w:rsid w:val="000C3DA7"/>
    <w:rsid w:val="000D0DA7"/>
    <w:rsid w:val="000D2686"/>
    <w:rsid w:val="000D29D1"/>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F0B45"/>
    <w:rsid w:val="000F367E"/>
    <w:rsid w:val="000F603C"/>
    <w:rsid w:val="00101B7D"/>
    <w:rsid w:val="00101D44"/>
    <w:rsid w:val="00107341"/>
    <w:rsid w:val="00107C03"/>
    <w:rsid w:val="00110121"/>
    <w:rsid w:val="00110348"/>
    <w:rsid w:val="00110BBC"/>
    <w:rsid w:val="001119E7"/>
    <w:rsid w:val="00116B68"/>
    <w:rsid w:val="00125479"/>
    <w:rsid w:val="00127F9D"/>
    <w:rsid w:val="00130E22"/>
    <w:rsid w:val="00131E5B"/>
    <w:rsid w:val="00134CE3"/>
    <w:rsid w:val="00135767"/>
    <w:rsid w:val="00135DB8"/>
    <w:rsid w:val="001366B2"/>
    <w:rsid w:val="00136716"/>
    <w:rsid w:val="001369CF"/>
    <w:rsid w:val="00136E98"/>
    <w:rsid w:val="001378F0"/>
    <w:rsid w:val="00137B6B"/>
    <w:rsid w:val="00140031"/>
    <w:rsid w:val="00142CB8"/>
    <w:rsid w:val="001455CD"/>
    <w:rsid w:val="00146E3F"/>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79A1"/>
    <w:rsid w:val="00180C14"/>
    <w:rsid w:val="001823A2"/>
    <w:rsid w:val="0018341C"/>
    <w:rsid w:val="00184DCB"/>
    <w:rsid w:val="00195CBA"/>
    <w:rsid w:val="0019689F"/>
    <w:rsid w:val="001A05C2"/>
    <w:rsid w:val="001A2F29"/>
    <w:rsid w:val="001A369F"/>
    <w:rsid w:val="001A388A"/>
    <w:rsid w:val="001A45DF"/>
    <w:rsid w:val="001A4B33"/>
    <w:rsid w:val="001A7464"/>
    <w:rsid w:val="001A7B00"/>
    <w:rsid w:val="001B1F61"/>
    <w:rsid w:val="001B6DA0"/>
    <w:rsid w:val="001B7890"/>
    <w:rsid w:val="001C0007"/>
    <w:rsid w:val="001C1ABB"/>
    <w:rsid w:val="001C2C87"/>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56DC"/>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74C"/>
    <w:rsid w:val="00295B11"/>
    <w:rsid w:val="002972B2"/>
    <w:rsid w:val="002A13CB"/>
    <w:rsid w:val="002A3D56"/>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6658"/>
    <w:rsid w:val="002E761F"/>
    <w:rsid w:val="002F08BF"/>
    <w:rsid w:val="002F2443"/>
    <w:rsid w:val="002F2C0B"/>
    <w:rsid w:val="002F2C8A"/>
    <w:rsid w:val="002F3759"/>
    <w:rsid w:val="002F5452"/>
    <w:rsid w:val="002F59F5"/>
    <w:rsid w:val="002F60D8"/>
    <w:rsid w:val="002F750D"/>
    <w:rsid w:val="00301457"/>
    <w:rsid w:val="00302B24"/>
    <w:rsid w:val="00302D16"/>
    <w:rsid w:val="00302D4E"/>
    <w:rsid w:val="00305D54"/>
    <w:rsid w:val="0030744C"/>
    <w:rsid w:val="0031038A"/>
    <w:rsid w:val="0031447A"/>
    <w:rsid w:val="00315BBC"/>
    <w:rsid w:val="0031733F"/>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A51E5"/>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2FC"/>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3838"/>
    <w:rsid w:val="00444EEC"/>
    <w:rsid w:val="0044568A"/>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1559"/>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186F"/>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473"/>
    <w:rsid w:val="00525C4E"/>
    <w:rsid w:val="00525FD9"/>
    <w:rsid w:val="00526943"/>
    <w:rsid w:val="00530A6F"/>
    <w:rsid w:val="0053172F"/>
    <w:rsid w:val="0053394E"/>
    <w:rsid w:val="0053583E"/>
    <w:rsid w:val="005418D3"/>
    <w:rsid w:val="00542FBE"/>
    <w:rsid w:val="00544D0F"/>
    <w:rsid w:val="005462D3"/>
    <w:rsid w:val="00546703"/>
    <w:rsid w:val="00546FB1"/>
    <w:rsid w:val="005478AB"/>
    <w:rsid w:val="005479A6"/>
    <w:rsid w:val="00547D99"/>
    <w:rsid w:val="00550B5C"/>
    <w:rsid w:val="00550BD7"/>
    <w:rsid w:val="00553217"/>
    <w:rsid w:val="0055338F"/>
    <w:rsid w:val="00555B2F"/>
    <w:rsid w:val="0055625A"/>
    <w:rsid w:val="005563DD"/>
    <w:rsid w:val="00557447"/>
    <w:rsid w:val="005605EC"/>
    <w:rsid w:val="0056102C"/>
    <w:rsid w:val="005637C2"/>
    <w:rsid w:val="00563A3A"/>
    <w:rsid w:val="005709BF"/>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0EE6"/>
    <w:rsid w:val="005D2178"/>
    <w:rsid w:val="005D262B"/>
    <w:rsid w:val="005D2BBC"/>
    <w:rsid w:val="005D5D65"/>
    <w:rsid w:val="005D6CEF"/>
    <w:rsid w:val="005D6F62"/>
    <w:rsid w:val="005D70BF"/>
    <w:rsid w:val="005E1E7D"/>
    <w:rsid w:val="005E28E4"/>
    <w:rsid w:val="005E3015"/>
    <w:rsid w:val="005E3C36"/>
    <w:rsid w:val="005E65FF"/>
    <w:rsid w:val="005E7B7F"/>
    <w:rsid w:val="005F0C73"/>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33B"/>
    <w:rsid w:val="00644C37"/>
    <w:rsid w:val="00645FCF"/>
    <w:rsid w:val="0064667C"/>
    <w:rsid w:val="00647A25"/>
    <w:rsid w:val="00654AB3"/>
    <w:rsid w:val="0065758E"/>
    <w:rsid w:val="00657660"/>
    <w:rsid w:val="0066522A"/>
    <w:rsid w:val="006655B3"/>
    <w:rsid w:val="00665FF1"/>
    <w:rsid w:val="0067108E"/>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61CB"/>
    <w:rsid w:val="006F76A6"/>
    <w:rsid w:val="00701C6E"/>
    <w:rsid w:val="007025D5"/>
    <w:rsid w:val="00702DD2"/>
    <w:rsid w:val="00706948"/>
    <w:rsid w:val="00710DA2"/>
    <w:rsid w:val="00712E8F"/>
    <w:rsid w:val="00715A45"/>
    <w:rsid w:val="00717FCC"/>
    <w:rsid w:val="0072037B"/>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5C3"/>
    <w:rsid w:val="00781FEF"/>
    <w:rsid w:val="00783E33"/>
    <w:rsid w:val="00786CD6"/>
    <w:rsid w:val="007918E6"/>
    <w:rsid w:val="0079286A"/>
    <w:rsid w:val="007946D9"/>
    <w:rsid w:val="00794983"/>
    <w:rsid w:val="007949DF"/>
    <w:rsid w:val="00796EEC"/>
    <w:rsid w:val="007A3762"/>
    <w:rsid w:val="007B0D77"/>
    <w:rsid w:val="007B11A8"/>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4DD9"/>
    <w:rsid w:val="007D5A7E"/>
    <w:rsid w:val="007D70E8"/>
    <w:rsid w:val="007E01A7"/>
    <w:rsid w:val="007E1166"/>
    <w:rsid w:val="007E2F04"/>
    <w:rsid w:val="007E3C6E"/>
    <w:rsid w:val="007E3FC8"/>
    <w:rsid w:val="007E653B"/>
    <w:rsid w:val="007E79BB"/>
    <w:rsid w:val="007F0B0D"/>
    <w:rsid w:val="007F11E8"/>
    <w:rsid w:val="007F228B"/>
    <w:rsid w:val="007F3796"/>
    <w:rsid w:val="007F4273"/>
    <w:rsid w:val="007F523A"/>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564F"/>
    <w:rsid w:val="00837A6C"/>
    <w:rsid w:val="0084082D"/>
    <w:rsid w:val="00840965"/>
    <w:rsid w:val="0084607E"/>
    <w:rsid w:val="008506EA"/>
    <w:rsid w:val="008508C9"/>
    <w:rsid w:val="00852A9D"/>
    <w:rsid w:val="008535BF"/>
    <w:rsid w:val="00855D5C"/>
    <w:rsid w:val="00857613"/>
    <w:rsid w:val="00860592"/>
    <w:rsid w:val="008618D3"/>
    <w:rsid w:val="00861E7B"/>
    <w:rsid w:val="008644C8"/>
    <w:rsid w:val="00866936"/>
    <w:rsid w:val="00866A0C"/>
    <w:rsid w:val="00867FD6"/>
    <w:rsid w:val="00870ADF"/>
    <w:rsid w:val="00871715"/>
    <w:rsid w:val="00872908"/>
    <w:rsid w:val="00875943"/>
    <w:rsid w:val="008777FF"/>
    <w:rsid w:val="00880D5A"/>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336B"/>
    <w:rsid w:val="008C3471"/>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E19"/>
    <w:rsid w:val="00934F0B"/>
    <w:rsid w:val="00936382"/>
    <w:rsid w:val="00936B01"/>
    <w:rsid w:val="009402FA"/>
    <w:rsid w:val="00940E4C"/>
    <w:rsid w:val="009426E8"/>
    <w:rsid w:val="009429B6"/>
    <w:rsid w:val="0094336F"/>
    <w:rsid w:val="0094362A"/>
    <w:rsid w:val="00944DA9"/>
    <w:rsid w:val="0094554F"/>
    <w:rsid w:val="00946DC5"/>
    <w:rsid w:val="009472B3"/>
    <w:rsid w:val="009504BB"/>
    <w:rsid w:val="009518A2"/>
    <w:rsid w:val="0095254C"/>
    <w:rsid w:val="00953353"/>
    <w:rsid w:val="0095339B"/>
    <w:rsid w:val="009549C4"/>
    <w:rsid w:val="00955C92"/>
    <w:rsid w:val="00956577"/>
    <w:rsid w:val="00960F8A"/>
    <w:rsid w:val="00963105"/>
    <w:rsid w:val="00963E72"/>
    <w:rsid w:val="00966208"/>
    <w:rsid w:val="009717A2"/>
    <w:rsid w:val="0097497B"/>
    <w:rsid w:val="00976F08"/>
    <w:rsid w:val="00980D95"/>
    <w:rsid w:val="00982894"/>
    <w:rsid w:val="009850A3"/>
    <w:rsid w:val="00985E56"/>
    <w:rsid w:val="00986A07"/>
    <w:rsid w:val="009906B3"/>
    <w:rsid w:val="00991EF0"/>
    <w:rsid w:val="009936CB"/>
    <w:rsid w:val="009943C9"/>
    <w:rsid w:val="00995A76"/>
    <w:rsid w:val="00997107"/>
    <w:rsid w:val="00997735"/>
    <w:rsid w:val="009A111F"/>
    <w:rsid w:val="009A4F6E"/>
    <w:rsid w:val="009A5C51"/>
    <w:rsid w:val="009B01AD"/>
    <w:rsid w:val="009B295B"/>
    <w:rsid w:val="009B2CD0"/>
    <w:rsid w:val="009B4163"/>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1E5C"/>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0358"/>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1C68"/>
    <w:rsid w:val="00A82F26"/>
    <w:rsid w:val="00A84492"/>
    <w:rsid w:val="00A85A9F"/>
    <w:rsid w:val="00A862D0"/>
    <w:rsid w:val="00A86FF3"/>
    <w:rsid w:val="00A87575"/>
    <w:rsid w:val="00A91DBC"/>
    <w:rsid w:val="00A951BF"/>
    <w:rsid w:val="00A95591"/>
    <w:rsid w:val="00A97F22"/>
    <w:rsid w:val="00AA0F58"/>
    <w:rsid w:val="00AA1523"/>
    <w:rsid w:val="00AA379C"/>
    <w:rsid w:val="00AA527C"/>
    <w:rsid w:val="00AA68E1"/>
    <w:rsid w:val="00AA716E"/>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3BE5"/>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54F2"/>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5B67"/>
    <w:rsid w:val="00B67686"/>
    <w:rsid w:val="00B702B6"/>
    <w:rsid w:val="00B732E9"/>
    <w:rsid w:val="00B76F42"/>
    <w:rsid w:val="00B805B4"/>
    <w:rsid w:val="00B80C13"/>
    <w:rsid w:val="00B81AEA"/>
    <w:rsid w:val="00B84542"/>
    <w:rsid w:val="00B8506F"/>
    <w:rsid w:val="00B85436"/>
    <w:rsid w:val="00B869D1"/>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F4B31"/>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55B6"/>
    <w:rsid w:val="00C272E4"/>
    <w:rsid w:val="00C301DB"/>
    <w:rsid w:val="00C30357"/>
    <w:rsid w:val="00C3084A"/>
    <w:rsid w:val="00C30F25"/>
    <w:rsid w:val="00C31C04"/>
    <w:rsid w:val="00C31D5F"/>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5A16"/>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5610"/>
    <w:rsid w:val="00CC7D41"/>
    <w:rsid w:val="00CD110A"/>
    <w:rsid w:val="00CD1971"/>
    <w:rsid w:val="00CD1F20"/>
    <w:rsid w:val="00CD2966"/>
    <w:rsid w:val="00CD3106"/>
    <w:rsid w:val="00CD342E"/>
    <w:rsid w:val="00CD3C6E"/>
    <w:rsid w:val="00CD412F"/>
    <w:rsid w:val="00CD6AD1"/>
    <w:rsid w:val="00CD7707"/>
    <w:rsid w:val="00CE49C6"/>
    <w:rsid w:val="00CE6B9F"/>
    <w:rsid w:val="00CF4498"/>
    <w:rsid w:val="00CF464B"/>
    <w:rsid w:val="00D012ED"/>
    <w:rsid w:val="00D036B0"/>
    <w:rsid w:val="00D03BA7"/>
    <w:rsid w:val="00D046EF"/>
    <w:rsid w:val="00D04F1F"/>
    <w:rsid w:val="00D07BE7"/>
    <w:rsid w:val="00D1133E"/>
    <w:rsid w:val="00D121AC"/>
    <w:rsid w:val="00D128C5"/>
    <w:rsid w:val="00D141A6"/>
    <w:rsid w:val="00D24488"/>
    <w:rsid w:val="00D263AB"/>
    <w:rsid w:val="00D2738F"/>
    <w:rsid w:val="00D27BF8"/>
    <w:rsid w:val="00D27DC4"/>
    <w:rsid w:val="00D330D7"/>
    <w:rsid w:val="00D33997"/>
    <w:rsid w:val="00D3665D"/>
    <w:rsid w:val="00D36BC6"/>
    <w:rsid w:val="00D408E8"/>
    <w:rsid w:val="00D41B60"/>
    <w:rsid w:val="00D4448F"/>
    <w:rsid w:val="00D44B9B"/>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159A"/>
    <w:rsid w:val="00D822FB"/>
    <w:rsid w:val="00D844BA"/>
    <w:rsid w:val="00D84D5D"/>
    <w:rsid w:val="00D853F4"/>
    <w:rsid w:val="00D91308"/>
    <w:rsid w:val="00D920FD"/>
    <w:rsid w:val="00D92BF6"/>
    <w:rsid w:val="00D930FB"/>
    <w:rsid w:val="00D94907"/>
    <w:rsid w:val="00D95C8B"/>
    <w:rsid w:val="00D96373"/>
    <w:rsid w:val="00DA170A"/>
    <w:rsid w:val="00DA5499"/>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07598"/>
    <w:rsid w:val="00F12EB5"/>
    <w:rsid w:val="00F142E6"/>
    <w:rsid w:val="00F15738"/>
    <w:rsid w:val="00F23D39"/>
    <w:rsid w:val="00F24E7E"/>
    <w:rsid w:val="00F25395"/>
    <w:rsid w:val="00F266B1"/>
    <w:rsid w:val="00F267FF"/>
    <w:rsid w:val="00F30114"/>
    <w:rsid w:val="00F3014B"/>
    <w:rsid w:val="00F30EFC"/>
    <w:rsid w:val="00F3363D"/>
    <w:rsid w:val="00F34629"/>
    <w:rsid w:val="00F34FC9"/>
    <w:rsid w:val="00F40090"/>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67BDD"/>
    <w:rsid w:val="00F7037F"/>
    <w:rsid w:val="00F717FC"/>
    <w:rsid w:val="00F723D7"/>
    <w:rsid w:val="00F74214"/>
    <w:rsid w:val="00F74711"/>
    <w:rsid w:val="00F775D3"/>
    <w:rsid w:val="00F80BB8"/>
    <w:rsid w:val="00F83B9A"/>
    <w:rsid w:val="00F844D7"/>
    <w:rsid w:val="00F85B6D"/>
    <w:rsid w:val="00F86C2B"/>
    <w:rsid w:val="00F91655"/>
    <w:rsid w:val="00F91D8A"/>
    <w:rsid w:val="00F93CFA"/>
    <w:rsid w:val="00F94617"/>
    <w:rsid w:val="00F94A92"/>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D6AE1"/>
    <w:rsid w:val="00FE06A0"/>
    <w:rsid w:val="00FE0E93"/>
    <w:rsid w:val="00FE1447"/>
    <w:rsid w:val="00FE157A"/>
    <w:rsid w:val="00FE6751"/>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5EB931"/>
  <w15:docId w15:val="{ECC70A4C-0CBD-4693-ADF0-6AC549F0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en-US"/>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opex.ucsd.edu/WWW_html/srtm30_plu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rgodatamgt.org/Documentation" TargetMode="Externa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F0D1B-C3BB-48BC-98A5-38B7CDDE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1690</TotalTime>
  <Pages>38</Pages>
  <Words>10599</Words>
  <Characters>58300</Characters>
  <Application>Microsoft Office Word</Application>
  <DocSecurity>0</DocSecurity>
  <Lines>485</Lines>
  <Paragraphs>137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68762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111</cp:revision>
  <cp:lastPrinted>2016-09-19T12:51:00Z</cp:lastPrinted>
  <dcterms:created xsi:type="dcterms:W3CDTF">2015-11-03T19:11:00Z</dcterms:created>
  <dcterms:modified xsi:type="dcterms:W3CDTF">2021-01-18T14:52:00Z</dcterms:modified>
</cp:coreProperties>
</file>
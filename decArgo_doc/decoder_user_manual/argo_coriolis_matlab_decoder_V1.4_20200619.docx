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228B" w:rsidRPr="000557AF" w:rsidRDefault="00837A6C" w:rsidP="00DD1BC8">
      <w:pPr>
        <w:pStyle w:val="Sansinterligne"/>
        <w:ind w:left="2127"/>
        <w:rPr>
          <w:rFonts w:ascii="Arial" w:hAnsi="Arial" w:cs="Arial"/>
          <w:lang w:val="en-US"/>
        </w:rPr>
      </w:pPr>
      <w:r w:rsidRPr="000557AF">
        <w:rPr>
          <w:rFonts w:ascii="Arial" w:hAnsi="Arial" w:cs="Arial"/>
          <w:lang w:val="en-US"/>
        </w:rPr>
        <w:t>Euro-Argo</w:t>
      </w:r>
      <w:r w:rsidR="007F228B" w:rsidRPr="000557AF">
        <w:rPr>
          <w:rFonts w:ascii="Arial" w:hAnsi="Arial" w:cs="Arial"/>
          <w:lang w:val="en-US"/>
        </w:rPr>
        <w:t xml:space="preserve"> data management </w:t>
      </w:r>
    </w:p>
    <w:p w:rsidR="007F228B" w:rsidRPr="000557AF" w:rsidRDefault="00D263AB" w:rsidP="00DD1BC8">
      <w:pPr>
        <w:pStyle w:val="Sansinterligne"/>
        <w:ind w:left="2127"/>
        <w:rPr>
          <w:rFonts w:ascii="Arial" w:hAnsi="Arial" w:cs="Arial"/>
          <w:lang w:val="en-US"/>
        </w:rPr>
      </w:pPr>
      <w:hyperlink r:id="rId8" w:history="1">
        <w:r w:rsidR="00837A6C" w:rsidRPr="000557AF">
          <w:rPr>
            <w:rStyle w:val="Lienhypertexte"/>
            <w:rFonts w:ascii="Arial" w:hAnsi="Arial" w:cs="Arial"/>
            <w:lang w:val="en-US"/>
          </w:rPr>
          <w:t>http://dx.doi.org/10.17882/45589</w:t>
        </w:r>
      </w:hyperlink>
      <w:r w:rsidR="00837A6C" w:rsidRPr="000557AF">
        <w:rPr>
          <w:rFonts w:ascii="Arial" w:hAnsi="Arial" w:cs="Arial"/>
          <w:lang w:val="en-US"/>
        </w:rPr>
        <w:t xml:space="preserve"> </w:t>
      </w:r>
    </w:p>
    <w:p w:rsidR="007F228B" w:rsidRPr="000557AF" w:rsidRDefault="007F228B" w:rsidP="00DD1BC8">
      <w:pPr>
        <w:pStyle w:val="Sansinterligne"/>
        <w:rPr>
          <w:sz w:val="52"/>
          <w:lang w:val="en-US"/>
        </w:rPr>
      </w:pPr>
    </w:p>
    <w:p w:rsidR="007F228B" w:rsidRPr="000557AF" w:rsidRDefault="007F228B" w:rsidP="00DD1BC8">
      <w:pPr>
        <w:pStyle w:val="Sansinterligne"/>
        <w:rPr>
          <w:sz w:val="52"/>
          <w:lang w:val="en-US"/>
        </w:rPr>
      </w:pPr>
    </w:p>
    <w:p w:rsidR="007F228B" w:rsidRPr="000557AF" w:rsidRDefault="007F228B" w:rsidP="00DD1BC8">
      <w:pPr>
        <w:pStyle w:val="Sansinterligne"/>
        <w:rPr>
          <w:sz w:val="52"/>
          <w:lang w:val="en-US"/>
        </w:rPr>
      </w:pPr>
    </w:p>
    <w:p w:rsidR="007F228B" w:rsidRPr="000557AF" w:rsidRDefault="007F228B" w:rsidP="00DD1BC8">
      <w:pPr>
        <w:pStyle w:val="Sansinterligne"/>
        <w:ind w:left="2127"/>
        <w:rPr>
          <w:sz w:val="52"/>
          <w:lang w:val="en-US"/>
        </w:rPr>
      </w:pPr>
    </w:p>
    <w:p w:rsidR="007F228B" w:rsidRPr="000557AF" w:rsidRDefault="007F228B" w:rsidP="00DD1BC8">
      <w:pPr>
        <w:pStyle w:val="Sansinterligne"/>
        <w:ind w:left="2127"/>
        <w:rPr>
          <w:sz w:val="52"/>
          <w:lang w:val="en-US"/>
        </w:rPr>
      </w:pPr>
    </w:p>
    <w:p w:rsidR="007F228B" w:rsidRPr="000557AF" w:rsidRDefault="007F228B" w:rsidP="00DD1BC8">
      <w:pPr>
        <w:pStyle w:val="Sansinterligne"/>
        <w:ind w:left="2127"/>
        <w:rPr>
          <w:sz w:val="52"/>
          <w:lang w:val="en-US"/>
        </w:rPr>
      </w:pPr>
    </w:p>
    <w:p w:rsidR="00DD1BC8" w:rsidRPr="000557AF" w:rsidRDefault="00DD1BC8" w:rsidP="00DD1BC8">
      <w:pPr>
        <w:pStyle w:val="Sansinterligne"/>
        <w:ind w:left="2127"/>
        <w:rPr>
          <w:sz w:val="52"/>
          <w:lang w:val="en-US"/>
        </w:rPr>
      </w:pPr>
    </w:p>
    <w:p w:rsidR="00DD1BC8" w:rsidRPr="000557AF" w:rsidRDefault="00DD1BC8" w:rsidP="00DD1BC8">
      <w:pPr>
        <w:pStyle w:val="Sansinterligne"/>
        <w:ind w:left="2127"/>
        <w:rPr>
          <w:sz w:val="52"/>
          <w:lang w:val="en-US"/>
        </w:rPr>
      </w:pPr>
    </w:p>
    <w:p w:rsidR="007F228B" w:rsidRPr="000557AF" w:rsidRDefault="007F228B" w:rsidP="00DD1BC8">
      <w:pPr>
        <w:pStyle w:val="Sansinterligne"/>
        <w:ind w:left="2127"/>
        <w:rPr>
          <w:sz w:val="52"/>
          <w:lang w:val="en-US"/>
        </w:rPr>
      </w:pPr>
    </w:p>
    <w:p w:rsidR="007F228B" w:rsidRPr="000557AF" w:rsidRDefault="002F08BF" w:rsidP="002F08BF">
      <w:pPr>
        <w:pStyle w:val="Sansinterligne"/>
        <w:ind w:left="2127"/>
        <w:rPr>
          <w:rFonts w:ascii="Arial" w:hAnsi="Arial" w:cs="Arial"/>
          <w:sz w:val="36"/>
          <w:lang w:val="en-US"/>
        </w:rPr>
      </w:pPr>
      <w:r w:rsidRPr="000557AF">
        <w:rPr>
          <w:rFonts w:ascii="Arial" w:hAnsi="Arial" w:cs="Arial"/>
          <w:sz w:val="52"/>
          <w:lang w:val="en-US"/>
        </w:rPr>
        <w:t>Coriolis Argo floats</w:t>
      </w:r>
      <w:r w:rsidR="00470E43" w:rsidRPr="000557AF">
        <w:rPr>
          <w:rFonts w:ascii="Arial" w:hAnsi="Arial" w:cs="Arial"/>
          <w:sz w:val="52"/>
          <w:lang w:val="en-US"/>
        </w:rPr>
        <w:br/>
      </w:r>
      <w:r w:rsidRPr="000557AF">
        <w:rPr>
          <w:rFonts w:ascii="Arial" w:hAnsi="Arial" w:cs="Arial"/>
          <w:sz w:val="52"/>
          <w:lang w:val="en-US"/>
        </w:rPr>
        <w:t>data processing chain</w:t>
      </w:r>
    </w:p>
    <w:p w:rsidR="007F228B" w:rsidRPr="000557AF" w:rsidRDefault="007F228B" w:rsidP="00DD1BC8">
      <w:pPr>
        <w:pStyle w:val="Sansinterligne"/>
        <w:rPr>
          <w:rFonts w:ascii="Arial" w:hAnsi="Arial" w:cs="Arial"/>
          <w:sz w:val="36"/>
          <w:lang w:val="en-US"/>
        </w:rPr>
      </w:pPr>
      <w:r w:rsidRPr="000557AF">
        <w:rPr>
          <w:rFonts w:ascii="Arial" w:hAnsi="Arial" w:cs="Arial"/>
          <w:sz w:val="36"/>
          <w:lang w:val="en-US"/>
        </w:rPr>
        <w:tab/>
      </w:r>
      <w:r w:rsidRPr="000557AF">
        <w:rPr>
          <w:rFonts w:ascii="Arial" w:hAnsi="Arial" w:cs="Arial"/>
          <w:sz w:val="36"/>
          <w:lang w:val="en-US"/>
        </w:rPr>
        <w:tab/>
      </w:r>
      <w:r w:rsidRPr="000557AF">
        <w:rPr>
          <w:rFonts w:ascii="Arial" w:hAnsi="Arial" w:cs="Arial"/>
          <w:sz w:val="36"/>
          <w:lang w:val="en-US"/>
        </w:rPr>
        <w:tab/>
        <w:t xml:space="preserve">Version </w:t>
      </w:r>
      <w:r w:rsidR="005D0A05" w:rsidRPr="000557AF">
        <w:rPr>
          <w:rFonts w:ascii="Arial" w:hAnsi="Arial" w:cs="Arial"/>
          <w:sz w:val="36"/>
          <w:highlight w:val="green"/>
          <w:lang w:val="en-US"/>
        </w:rPr>
        <w:t>1</w:t>
      </w:r>
      <w:r w:rsidR="007F4273" w:rsidRPr="000557AF">
        <w:rPr>
          <w:rFonts w:ascii="Arial" w:hAnsi="Arial" w:cs="Arial"/>
          <w:sz w:val="36"/>
          <w:highlight w:val="green"/>
          <w:lang w:val="en-US"/>
        </w:rPr>
        <w:t>.</w:t>
      </w:r>
      <w:del w:id="0" w:author="RANNOU Jean-Philippe" w:date="2020-06-19T10:24:00Z">
        <w:r w:rsidR="00B65B67" w:rsidRPr="000557AF" w:rsidDel="000557AF">
          <w:rPr>
            <w:rFonts w:ascii="Arial" w:hAnsi="Arial" w:cs="Arial"/>
            <w:sz w:val="36"/>
            <w:highlight w:val="green"/>
            <w:lang w:val="en-US"/>
          </w:rPr>
          <w:delText>3</w:delText>
        </w:r>
      </w:del>
      <w:ins w:id="1" w:author="RANNOU Jean-Philippe" w:date="2020-06-19T10:24:00Z">
        <w:r w:rsidR="000557AF" w:rsidRPr="000557AF">
          <w:rPr>
            <w:rFonts w:ascii="Arial" w:hAnsi="Arial" w:cs="Arial"/>
            <w:sz w:val="36"/>
            <w:highlight w:val="green"/>
            <w:lang w:val="en-US"/>
            <w:rPrChange w:id="2" w:author="RANNOU Jean-Philippe" w:date="2020-06-19T10:24:00Z">
              <w:rPr>
                <w:rFonts w:ascii="Arial" w:hAnsi="Arial" w:cs="Arial"/>
                <w:sz w:val="36"/>
                <w:lang w:val="en-US"/>
              </w:rPr>
            </w:rPrChange>
          </w:rPr>
          <w:t>4</w:t>
        </w:r>
      </w:ins>
    </w:p>
    <w:p w:rsidR="00D03BA7" w:rsidRPr="000557AF" w:rsidRDefault="007F228B" w:rsidP="00DD1BC8">
      <w:pPr>
        <w:pStyle w:val="Sansinterligne"/>
        <w:rPr>
          <w:rFonts w:ascii="Arial" w:hAnsi="Arial" w:cs="Arial"/>
          <w:sz w:val="36"/>
          <w:lang w:val="en-US"/>
        </w:rPr>
      </w:pPr>
      <w:r w:rsidRPr="000557AF">
        <w:rPr>
          <w:rFonts w:ascii="Arial" w:hAnsi="Arial" w:cs="Arial"/>
          <w:sz w:val="36"/>
          <w:lang w:val="en-US"/>
        </w:rPr>
        <w:tab/>
      </w:r>
      <w:r w:rsidRPr="000557AF">
        <w:rPr>
          <w:rFonts w:ascii="Arial" w:hAnsi="Arial" w:cs="Arial"/>
          <w:sz w:val="36"/>
          <w:lang w:val="en-US"/>
        </w:rPr>
        <w:tab/>
      </w:r>
      <w:r w:rsidRPr="000557AF">
        <w:rPr>
          <w:rFonts w:ascii="Arial" w:hAnsi="Arial" w:cs="Arial"/>
          <w:sz w:val="36"/>
          <w:lang w:val="en-US"/>
        </w:rPr>
        <w:tab/>
      </w:r>
      <w:del w:id="3" w:author="RANNOU Jean-Philippe" w:date="2020-06-19T10:24:00Z">
        <w:r w:rsidR="00D036B0" w:rsidRPr="000557AF" w:rsidDel="000557AF">
          <w:rPr>
            <w:rFonts w:ascii="Arial" w:hAnsi="Arial" w:cs="Arial"/>
            <w:sz w:val="36"/>
            <w:highlight w:val="green"/>
            <w:lang w:val="en-US"/>
          </w:rPr>
          <w:delText xml:space="preserve">February </w:delText>
        </w:r>
      </w:del>
      <w:ins w:id="4" w:author="RANNOU Jean-Philippe" w:date="2020-06-19T10:24:00Z">
        <w:r w:rsidR="000557AF">
          <w:rPr>
            <w:rFonts w:ascii="Arial" w:hAnsi="Arial" w:cs="Arial"/>
            <w:sz w:val="36"/>
            <w:highlight w:val="green"/>
            <w:lang w:val="en-US"/>
          </w:rPr>
          <w:t>June</w:t>
        </w:r>
        <w:r w:rsidR="000557AF" w:rsidRPr="000557AF">
          <w:rPr>
            <w:rFonts w:ascii="Arial" w:hAnsi="Arial" w:cs="Arial"/>
            <w:sz w:val="36"/>
            <w:highlight w:val="green"/>
            <w:lang w:val="en-US"/>
          </w:rPr>
          <w:t xml:space="preserve"> </w:t>
        </w:r>
      </w:ins>
      <w:r w:rsidR="009F1E5C">
        <w:rPr>
          <w:rFonts w:ascii="Arial" w:hAnsi="Arial" w:cs="Arial"/>
          <w:sz w:val="36"/>
          <w:highlight w:val="green"/>
          <w:lang w:val="en-US"/>
        </w:rPr>
        <w:t>1</w:t>
      </w:r>
      <w:ins w:id="5" w:author="RANNOU Jean-Philippe" w:date="2020-06-19T10:25:00Z">
        <w:r w:rsidR="000557AF">
          <w:rPr>
            <w:rFonts w:ascii="Arial" w:hAnsi="Arial" w:cs="Arial"/>
            <w:sz w:val="36"/>
            <w:highlight w:val="green"/>
            <w:lang w:val="en-US"/>
          </w:rPr>
          <w:t>9</w:t>
        </w:r>
      </w:ins>
      <w:del w:id="6" w:author="RANNOU Jean-Philippe" w:date="2020-06-19T10:25:00Z">
        <w:r w:rsidR="009F1E5C" w:rsidDel="000557AF">
          <w:rPr>
            <w:rFonts w:ascii="Arial" w:hAnsi="Arial" w:cs="Arial"/>
            <w:sz w:val="36"/>
            <w:highlight w:val="green"/>
            <w:lang w:val="en-US"/>
          </w:rPr>
          <w:delText>1</w:delText>
        </w:r>
      </w:del>
      <w:r w:rsidR="00B65B67" w:rsidRPr="000557AF">
        <w:rPr>
          <w:rFonts w:ascii="Arial" w:hAnsi="Arial" w:cs="Arial"/>
          <w:sz w:val="36"/>
          <w:highlight w:val="green"/>
          <w:vertAlign w:val="superscript"/>
          <w:lang w:val="en-US"/>
        </w:rPr>
        <w:t>th</w:t>
      </w:r>
      <w:r w:rsidR="002F08BF" w:rsidRPr="000557AF">
        <w:rPr>
          <w:rFonts w:ascii="Arial" w:hAnsi="Arial" w:cs="Arial"/>
          <w:sz w:val="36"/>
          <w:highlight w:val="green"/>
          <w:lang w:val="en-US"/>
        </w:rPr>
        <w:t xml:space="preserve">, </w:t>
      </w:r>
      <w:r w:rsidR="00B65B67" w:rsidRPr="000557AF">
        <w:rPr>
          <w:rFonts w:ascii="Arial" w:hAnsi="Arial" w:cs="Arial"/>
          <w:sz w:val="36"/>
          <w:highlight w:val="green"/>
          <w:lang w:val="en-US"/>
        </w:rPr>
        <w:t>2020</w:t>
      </w:r>
    </w:p>
    <w:p w:rsidR="00D03BA7" w:rsidRPr="000557AF" w:rsidRDefault="00D03BA7" w:rsidP="00DD1BC8">
      <w:pPr>
        <w:pStyle w:val="Sansinterligne"/>
        <w:rPr>
          <w:rFonts w:ascii="Arial" w:hAnsi="Arial" w:cs="Arial"/>
          <w:sz w:val="36"/>
          <w:lang w:val="en-US"/>
        </w:rPr>
      </w:pPr>
    </w:p>
    <w:p w:rsidR="00944DA9" w:rsidRPr="000557AF" w:rsidRDefault="00944DA9" w:rsidP="00B84542">
      <w:pPr>
        <w:pStyle w:val="Sansinterligne"/>
        <w:ind w:left="1418" w:firstLine="709"/>
        <w:rPr>
          <w:lang w:val="en-US"/>
        </w:rPr>
      </w:pPr>
    </w:p>
    <w:p w:rsidR="00206BFF" w:rsidRPr="000557AF" w:rsidRDefault="00206BFF" w:rsidP="00DD1BC8">
      <w:pPr>
        <w:pStyle w:val="Sansinterligne"/>
        <w:rPr>
          <w:lang w:val="en-US"/>
        </w:rPr>
      </w:pPr>
    </w:p>
    <w:p w:rsidR="00206BFF" w:rsidRPr="000557AF" w:rsidRDefault="00206BFF" w:rsidP="00DD1BC8">
      <w:pPr>
        <w:pStyle w:val="Sansinterligne"/>
        <w:rPr>
          <w:lang w:val="en-US"/>
        </w:rPr>
      </w:pPr>
    </w:p>
    <w:p w:rsidR="00206BFF" w:rsidRPr="000557AF" w:rsidRDefault="00206BFF" w:rsidP="00DD1BC8">
      <w:pPr>
        <w:pStyle w:val="Sansinterligne"/>
        <w:rPr>
          <w:lang w:val="en-US"/>
        </w:rPr>
      </w:pPr>
    </w:p>
    <w:p w:rsidR="00206BFF" w:rsidRPr="000557AF" w:rsidRDefault="00206BFF" w:rsidP="00DD1BC8">
      <w:pPr>
        <w:pStyle w:val="Sansinterligne"/>
        <w:rPr>
          <w:lang w:val="en-US"/>
        </w:rPr>
      </w:pPr>
    </w:p>
    <w:p w:rsidR="00206BFF" w:rsidRPr="000557AF" w:rsidRDefault="00206BFF" w:rsidP="00DD1BC8">
      <w:pPr>
        <w:pStyle w:val="Sansinterligne"/>
        <w:rPr>
          <w:lang w:val="en-US"/>
        </w:rPr>
      </w:pPr>
    </w:p>
    <w:p w:rsidR="00206BFF" w:rsidRPr="000557AF" w:rsidRDefault="00206BFF" w:rsidP="00DD1BC8">
      <w:pPr>
        <w:pStyle w:val="Sansinterligne"/>
        <w:rPr>
          <w:lang w:val="en-US"/>
        </w:rPr>
      </w:pPr>
    </w:p>
    <w:p w:rsidR="00206BFF" w:rsidRPr="000557AF" w:rsidRDefault="00206BFF" w:rsidP="00DD1BC8">
      <w:pPr>
        <w:pStyle w:val="Sansinterligne"/>
        <w:rPr>
          <w:lang w:val="en-US"/>
        </w:rPr>
      </w:pPr>
    </w:p>
    <w:p w:rsidR="00283728" w:rsidRPr="000557AF" w:rsidRDefault="00283728" w:rsidP="00DD1BC8">
      <w:pPr>
        <w:pStyle w:val="Sansinterligne"/>
        <w:rPr>
          <w:lang w:val="en-US"/>
        </w:rPr>
      </w:pPr>
    </w:p>
    <w:p w:rsidR="00283728" w:rsidRPr="000557AF" w:rsidRDefault="00283728" w:rsidP="00DD1BC8">
      <w:pPr>
        <w:pStyle w:val="Sansinterligne"/>
        <w:rPr>
          <w:lang w:val="en-US"/>
        </w:rPr>
      </w:pPr>
    </w:p>
    <w:p w:rsidR="00283728" w:rsidRPr="000557AF" w:rsidRDefault="00283728" w:rsidP="00DD1BC8">
      <w:pPr>
        <w:pStyle w:val="Sansinterligne"/>
        <w:rPr>
          <w:lang w:val="en-US"/>
        </w:rPr>
      </w:pPr>
    </w:p>
    <w:p w:rsidR="00283728" w:rsidRPr="000557AF" w:rsidRDefault="00283728" w:rsidP="00DD1BC8">
      <w:pPr>
        <w:pStyle w:val="Sansinterligne"/>
        <w:rPr>
          <w:lang w:val="en-US"/>
        </w:rPr>
      </w:pPr>
    </w:p>
    <w:p w:rsidR="0032266F" w:rsidRPr="000557AF" w:rsidRDefault="0032266F" w:rsidP="00DD1BC8">
      <w:pPr>
        <w:pStyle w:val="Sansinterligne"/>
        <w:rPr>
          <w:lang w:val="en-US"/>
        </w:rPr>
      </w:pPr>
    </w:p>
    <w:p w:rsidR="0032266F" w:rsidRPr="000557AF" w:rsidRDefault="0032266F" w:rsidP="00DD1BC8">
      <w:pPr>
        <w:pStyle w:val="Sansinterligne"/>
        <w:rPr>
          <w:lang w:val="en-US"/>
        </w:rPr>
      </w:pPr>
    </w:p>
    <w:p w:rsidR="007F228B" w:rsidRPr="000557AF" w:rsidRDefault="00EC4821" w:rsidP="00DD1BC8">
      <w:pPr>
        <w:pStyle w:val="Sansinterligne"/>
        <w:ind w:left="2127"/>
        <w:rPr>
          <w:rFonts w:ascii="Arial" w:hAnsi="Arial" w:cs="Arial"/>
          <w:b/>
          <w:bCs/>
          <w:color w:val="FF6600"/>
          <w:sz w:val="56"/>
          <w:lang w:val="en-US"/>
        </w:rPr>
        <w:sectPr w:rsidR="007F228B" w:rsidRPr="000557AF">
          <w:headerReference w:type="default" r:id="rId9"/>
          <w:footerReference w:type="default" r:id="rId10"/>
          <w:headerReference w:type="first" r:id="rId11"/>
          <w:pgSz w:w="11907" w:h="16840" w:code="9"/>
          <w:pgMar w:top="-1135" w:right="851" w:bottom="851" w:left="1701" w:header="0" w:footer="397" w:gutter="0"/>
          <w:cols w:space="720"/>
          <w:titlePg/>
        </w:sectPr>
      </w:pPr>
      <w:r w:rsidRPr="00B702B6">
        <w:rPr>
          <w:noProof/>
        </w:rPr>
        <w:drawing>
          <wp:inline distT="0" distB="0" distL="0" distR="0" wp14:anchorId="31BA76FB" wp14:editId="59735C24">
            <wp:extent cx="2857500" cy="895350"/>
            <wp:effectExtent l="0" t="0" r="0" b="0"/>
            <wp:docPr id="9" name="Image 1" descr="argo_logo_200410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go_logo_2004102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7500" cy="895350"/>
                    </a:xfrm>
                    <a:prstGeom prst="rect">
                      <a:avLst/>
                    </a:prstGeom>
                    <a:noFill/>
                    <a:ln>
                      <a:noFill/>
                    </a:ln>
                  </pic:spPr>
                </pic:pic>
              </a:graphicData>
            </a:graphic>
          </wp:inline>
        </w:drawing>
      </w:r>
    </w:p>
    <w:p w:rsidR="007F228B" w:rsidRPr="000557AF" w:rsidRDefault="00EC4821" w:rsidP="009F0AAC">
      <w:r w:rsidRPr="00B702B6">
        <w:rPr>
          <w:noProof/>
          <w:lang w:val="fr-FR"/>
        </w:rPr>
        <w:lastRenderedPageBreak/>
        <w:drawing>
          <wp:inline distT="0" distB="0" distL="0" distR="0" wp14:anchorId="39A2AC91" wp14:editId="30C30833">
            <wp:extent cx="2857500" cy="895350"/>
            <wp:effectExtent l="0" t="0" r="0" b="0"/>
            <wp:docPr id="8" name="Image 2" descr="argo_logo_200410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rgo_logo_2004102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7500" cy="895350"/>
                    </a:xfrm>
                    <a:prstGeom prst="rect">
                      <a:avLst/>
                    </a:prstGeom>
                    <a:noFill/>
                    <a:ln>
                      <a:noFill/>
                    </a:ln>
                  </pic:spPr>
                </pic:pic>
              </a:graphicData>
            </a:graphic>
          </wp:inline>
        </w:drawing>
      </w:r>
    </w:p>
    <w:p w:rsidR="007F228B" w:rsidRPr="00FE6751" w:rsidRDefault="00470E43" w:rsidP="00470E43">
      <w:pPr>
        <w:pStyle w:val="Sansinterligne"/>
        <w:rPr>
          <w:lang w:val="en-US"/>
        </w:rPr>
      </w:pPr>
      <w:r w:rsidRPr="00FE6751">
        <w:rPr>
          <w:lang w:val="en-US"/>
        </w:rPr>
        <w:t>Coriolis Argo floats data processing chain</w:t>
      </w:r>
    </w:p>
    <w:p w:rsidR="00806F87" w:rsidRPr="000557AF" w:rsidRDefault="00D263AB" w:rsidP="009F0AAC">
      <w:pPr>
        <w:rPr>
          <w:lang w:val="fr-FR"/>
        </w:rPr>
      </w:pPr>
      <w:hyperlink r:id="rId13" w:history="1">
        <w:r w:rsidR="00837A6C" w:rsidRPr="000557AF">
          <w:rPr>
            <w:rStyle w:val="Lienhypertexte"/>
            <w:lang w:val="fr-FR"/>
          </w:rPr>
          <w:t>http://dx.doi.org/10.17882/45589</w:t>
        </w:r>
      </w:hyperlink>
      <w:r w:rsidR="00837A6C" w:rsidRPr="000557AF">
        <w:rPr>
          <w:lang w:val="fr-FR"/>
        </w:rPr>
        <w:t xml:space="preserve"> </w:t>
      </w:r>
    </w:p>
    <w:p w:rsidR="007F228B" w:rsidRPr="000557AF" w:rsidRDefault="007F228B" w:rsidP="009F0AAC">
      <w:pPr>
        <w:rPr>
          <w:lang w:val="fr-FR"/>
        </w:rPr>
      </w:pPr>
      <w:r w:rsidRPr="000557AF">
        <w:rPr>
          <w:lang w:val="fr-FR"/>
        </w:rPr>
        <w:t xml:space="preserve">Authors: </w:t>
      </w:r>
      <w:r w:rsidR="002F08BF" w:rsidRPr="000557AF">
        <w:rPr>
          <w:lang w:val="fr-FR"/>
        </w:rPr>
        <w:t>Jean-Philippe Rannou</w:t>
      </w:r>
    </w:p>
    <w:p w:rsidR="007F228B" w:rsidRPr="000557AF" w:rsidRDefault="007F228B" w:rsidP="009F0AAC">
      <w:pPr>
        <w:rPr>
          <w:lang w:val="fr-FR"/>
        </w:rPr>
      </w:pPr>
    </w:p>
    <w:p w:rsidR="007F228B" w:rsidRPr="000557AF" w:rsidRDefault="007F228B" w:rsidP="00EF65F5">
      <w:pPr>
        <w:pStyle w:val="Titre"/>
      </w:pPr>
      <w:bookmarkStart w:id="7" w:name="_Toc460855042"/>
      <w:bookmarkStart w:id="8" w:name="_Toc43455967"/>
      <w:r w:rsidRPr="000557AF">
        <w:lastRenderedPageBreak/>
        <w:t>Table of contents</w:t>
      </w:r>
      <w:bookmarkEnd w:id="7"/>
      <w:bookmarkEnd w:id="8"/>
    </w:p>
    <w:bookmarkStart w:id="9" w:name="_GoBack"/>
    <w:bookmarkEnd w:id="9"/>
    <w:p w:rsidR="001C2C87" w:rsidRDefault="00305D54">
      <w:pPr>
        <w:pStyle w:val="TM1"/>
        <w:tabs>
          <w:tab w:val="right" w:leader="dot" w:pos="9063"/>
        </w:tabs>
        <w:rPr>
          <w:ins w:id="10" w:author="RANNOU Jean-Philippe" w:date="2020-06-19T10:45:00Z"/>
          <w:rFonts w:asciiTheme="minorHAnsi" w:hAnsiTheme="minorHAnsi"/>
          <w:b w:val="0"/>
          <w:bCs w:val="0"/>
          <w:caps w:val="0"/>
          <w:noProof/>
          <w:szCs w:val="22"/>
          <w:u w:val="none"/>
          <w:lang w:val="fr-FR"/>
        </w:rPr>
      </w:pPr>
      <w:r w:rsidRPr="000557AF">
        <w:fldChar w:fldCharType="begin"/>
      </w:r>
      <w:r w:rsidR="007F228B" w:rsidRPr="000557AF">
        <w:instrText xml:space="preserve"> TOC \o "1-4" \h \z </w:instrText>
      </w:r>
      <w:r w:rsidRPr="000557AF">
        <w:fldChar w:fldCharType="separate"/>
      </w:r>
      <w:ins w:id="11" w:author="RANNOU Jean-Philippe" w:date="2020-06-19T10:45:00Z">
        <w:r w:rsidR="001C2C87" w:rsidRPr="00091472">
          <w:rPr>
            <w:rStyle w:val="Lienhypertexte"/>
            <w:noProof/>
          </w:rPr>
          <w:fldChar w:fldCharType="begin"/>
        </w:r>
        <w:r w:rsidR="001C2C87" w:rsidRPr="00091472">
          <w:rPr>
            <w:rStyle w:val="Lienhypertexte"/>
            <w:noProof/>
          </w:rPr>
          <w:instrText xml:space="preserve"> </w:instrText>
        </w:r>
        <w:r w:rsidR="001C2C87">
          <w:rPr>
            <w:noProof/>
          </w:rPr>
          <w:instrText>HYPERLINK \l "_Toc43455967"</w:instrText>
        </w:r>
        <w:r w:rsidR="001C2C87" w:rsidRPr="00091472">
          <w:rPr>
            <w:rStyle w:val="Lienhypertexte"/>
            <w:noProof/>
          </w:rPr>
          <w:instrText xml:space="preserve"> </w:instrText>
        </w:r>
        <w:r w:rsidR="001C2C87" w:rsidRPr="00091472">
          <w:rPr>
            <w:rStyle w:val="Lienhypertexte"/>
            <w:noProof/>
          </w:rPr>
        </w:r>
        <w:r w:rsidR="001C2C87" w:rsidRPr="00091472">
          <w:rPr>
            <w:rStyle w:val="Lienhypertexte"/>
            <w:noProof/>
          </w:rPr>
          <w:fldChar w:fldCharType="separate"/>
        </w:r>
        <w:r w:rsidR="001C2C87" w:rsidRPr="00091472">
          <w:rPr>
            <w:rStyle w:val="Lienhypertexte"/>
            <w:noProof/>
          </w:rPr>
          <w:t>Table of contents</w:t>
        </w:r>
        <w:r w:rsidR="001C2C87">
          <w:rPr>
            <w:noProof/>
            <w:webHidden/>
          </w:rPr>
          <w:tab/>
        </w:r>
        <w:r w:rsidR="001C2C87">
          <w:rPr>
            <w:noProof/>
            <w:webHidden/>
          </w:rPr>
          <w:fldChar w:fldCharType="begin"/>
        </w:r>
        <w:r w:rsidR="001C2C87">
          <w:rPr>
            <w:noProof/>
            <w:webHidden/>
          </w:rPr>
          <w:instrText xml:space="preserve"> PAGEREF _Toc43455967 \h </w:instrText>
        </w:r>
        <w:r w:rsidR="001C2C87">
          <w:rPr>
            <w:noProof/>
            <w:webHidden/>
          </w:rPr>
        </w:r>
      </w:ins>
      <w:r w:rsidR="001C2C87">
        <w:rPr>
          <w:noProof/>
          <w:webHidden/>
        </w:rPr>
        <w:fldChar w:fldCharType="separate"/>
      </w:r>
      <w:ins w:id="12" w:author="RANNOU Jean-Philippe" w:date="2020-06-19T10:45:00Z">
        <w:r w:rsidR="001C2C87">
          <w:rPr>
            <w:noProof/>
            <w:webHidden/>
          </w:rPr>
          <w:t>3</w:t>
        </w:r>
        <w:r w:rsidR="001C2C87">
          <w:rPr>
            <w:noProof/>
            <w:webHidden/>
          </w:rPr>
          <w:fldChar w:fldCharType="end"/>
        </w:r>
        <w:r w:rsidR="001C2C87" w:rsidRPr="00091472">
          <w:rPr>
            <w:rStyle w:val="Lienhypertexte"/>
            <w:noProof/>
          </w:rPr>
          <w:fldChar w:fldCharType="end"/>
        </w:r>
      </w:ins>
    </w:p>
    <w:p w:rsidR="001C2C87" w:rsidRDefault="001C2C87">
      <w:pPr>
        <w:pStyle w:val="TM1"/>
        <w:tabs>
          <w:tab w:val="right" w:leader="dot" w:pos="9063"/>
        </w:tabs>
        <w:rPr>
          <w:ins w:id="13" w:author="RANNOU Jean-Philippe" w:date="2020-06-19T10:45:00Z"/>
          <w:rFonts w:asciiTheme="minorHAnsi" w:hAnsiTheme="minorHAnsi"/>
          <w:b w:val="0"/>
          <w:bCs w:val="0"/>
          <w:caps w:val="0"/>
          <w:noProof/>
          <w:szCs w:val="22"/>
          <w:u w:val="none"/>
          <w:lang w:val="fr-FR"/>
        </w:rPr>
      </w:pPr>
      <w:ins w:id="14" w:author="RANNOU Jean-Philippe" w:date="2020-06-19T10:45:00Z">
        <w:r w:rsidRPr="00091472">
          <w:rPr>
            <w:rStyle w:val="Lienhypertexte"/>
            <w:noProof/>
          </w:rPr>
          <w:fldChar w:fldCharType="begin"/>
        </w:r>
        <w:r w:rsidRPr="00091472">
          <w:rPr>
            <w:rStyle w:val="Lienhypertexte"/>
            <w:noProof/>
          </w:rPr>
          <w:instrText xml:space="preserve"> </w:instrText>
        </w:r>
        <w:r>
          <w:rPr>
            <w:noProof/>
          </w:rPr>
          <w:instrText>HYPERLINK \l "_Toc43455968"</w:instrText>
        </w:r>
        <w:r w:rsidRPr="00091472">
          <w:rPr>
            <w:rStyle w:val="Lienhypertexte"/>
            <w:noProof/>
          </w:rPr>
          <w:instrText xml:space="preserve"> </w:instrText>
        </w:r>
        <w:r w:rsidRPr="00091472">
          <w:rPr>
            <w:rStyle w:val="Lienhypertexte"/>
            <w:noProof/>
          </w:rPr>
        </w:r>
        <w:r w:rsidRPr="00091472">
          <w:rPr>
            <w:rStyle w:val="Lienhypertexte"/>
            <w:noProof/>
          </w:rPr>
          <w:fldChar w:fldCharType="separate"/>
        </w:r>
        <w:r w:rsidRPr="00091472">
          <w:rPr>
            <w:rStyle w:val="Lienhypertexte"/>
            <w:noProof/>
          </w:rPr>
          <w:t>History</w:t>
        </w:r>
        <w:r>
          <w:rPr>
            <w:noProof/>
            <w:webHidden/>
          </w:rPr>
          <w:tab/>
        </w:r>
        <w:r>
          <w:rPr>
            <w:noProof/>
            <w:webHidden/>
          </w:rPr>
          <w:fldChar w:fldCharType="begin"/>
        </w:r>
        <w:r>
          <w:rPr>
            <w:noProof/>
            <w:webHidden/>
          </w:rPr>
          <w:instrText xml:space="preserve"> PAGEREF _Toc43455968 \h </w:instrText>
        </w:r>
        <w:r>
          <w:rPr>
            <w:noProof/>
            <w:webHidden/>
          </w:rPr>
        </w:r>
      </w:ins>
      <w:r>
        <w:rPr>
          <w:noProof/>
          <w:webHidden/>
        </w:rPr>
        <w:fldChar w:fldCharType="separate"/>
      </w:r>
      <w:ins w:id="15" w:author="RANNOU Jean-Philippe" w:date="2020-06-19T10:45:00Z">
        <w:r>
          <w:rPr>
            <w:noProof/>
            <w:webHidden/>
          </w:rPr>
          <w:t>7</w:t>
        </w:r>
        <w:r>
          <w:rPr>
            <w:noProof/>
            <w:webHidden/>
          </w:rPr>
          <w:fldChar w:fldCharType="end"/>
        </w:r>
        <w:r w:rsidRPr="00091472">
          <w:rPr>
            <w:rStyle w:val="Lienhypertexte"/>
            <w:noProof/>
          </w:rPr>
          <w:fldChar w:fldCharType="end"/>
        </w:r>
      </w:ins>
    </w:p>
    <w:p w:rsidR="001C2C87" w:rsidRDefault="001C2C87">
      <w:pPr>
        <w:pStyle w:val="TM1"/>
        <w:tabs>
          <w:tab w:val="right" w:leader="dot" w:pos="9063"/>
        </w:tabs>
        <w:rPr>
          <w:ins w:id="16" w:author="RANNOU Jean-Philippe" w:date="2020-06-19T10:45:00Z"/>
          <w:rFonts w:asciiTheme="minorHAnsi" w:hAnsiTheme="minorHAnsi"/>
          <w:b w:val="0"/>
          <w:bCs w:val="0"/>
          <w:caps w:val="0"/>
          <w:noProof/>
          <w:szCs w:val="22"/>
          <w:u w:val="none"/>
          <w:lang w:val="fr-FR"/>
        </w:rPr>
      </w:pPr>
      <w:ins w:id="17" w:author="RANNOU Jean-Philippe" w:date="2020-06-19T10:45:00Z">
        <w:r w:rsidRPr="00091472">
          <w:rPr>
            <w:rStyle w:val="Lienhypertexte"/>
            <w:noProof/>
          </w:rPr>
          <w:fldChar w:fldCharType="begin"/>
        </w:r>
        <w:r w:rsidRPr="00091472">
          <w:rPr>
            <w:rStyle w:val="Lienhypertexte"/>
            <w:noProof/>
          </w:rPr>
          <w:instrText xml:space="preserve"> </w:instrText>
        </w:r>
        <w:r>
          <w:rPr>
            <w:noProof/>
          </w:rPr>
          <w:instrText>HYPERLINK \l "_Toc43455969"</w:instrText>
        </w:r>
        <w:r w:rsidRPr="00091472">
          <w:rPr>
            <w:rStyle w:val="Lienhypertexte"/>
            <w:noProof/>
          </w:rPr>
          <w:instrText xml:space="preserve"> </w:instrText>
        </w:r>
        <w:r w:rsidRPr="00091472">
          <w:rPr>
            <w:rStyle w:val="Lienhypertexte"/>
            <w:noProof/>
          </w:rPr>
        </w:r>
        <w:r w:rsidRPr="00091472">
          <w:rPr>
            <w:rStyle w:val="Lienhypertexte"/>
            <w:noProof/>
          </w:rPr>
          <w:fldChar w:fldCharType="separate"/>
        </w:r>
        <w:r w:rsidRPr="00091472">
          <w:rPr>
            <w:rStyle w:val="Lienhypertexte"/>
            <w:noProof/>
          </w:rPr>
          <w:t>Reference documents</w:t>
        </w:r>
        <w:r>
          <w:rPr>
            <w:noProof/>
            <w:webHidden/>
          </w:rPr>
          <w:tab/>
        </w:r>
        <w:r>
          <w:rPr>
            <w:noProof/>
            <w:webHidden/>
          </w:rPr>
          <w:fldChar w:fldCharType="begin"/>
        </w:r>
        <w:r>
          <w:rPr>
            <w:noProof/>
            <w:webHidden/>
          </w:rPr>
          <w:instrText xml:space="preserve"> PAGEREF _Toc43455969 \h </w:instrText>
        </w:r>
        <w:r>
          <w:rPr>
            <w:noProof/>
            <w:webHidden/>
          </w:rPr>
        </w:r>
      </w:ins>
      <w:r>
        <w:rPr>
          <w:noProof/>
          <w:webHidden/>
        </w:rPr>
        <w:fldChar w:fldCharType="separate"/>
      </w:r>
      <w:ins w:id="18" w:author="RANNOU Jean-Philippe" w:date="2020-06-19T10:45:00Z">
        <w:r>
          <w:rPr>
            <w:noProof/>
            <w:webHidden/>
          </w:rPr>
          <w:t>7</w:t>
        </w:r>
        <w:r>
          <w:rPr>
            <w:noProof/>
            <w:webHidden/>
          </w:rPr>
          <w:fldChar w:fldCharType="end"/>
        </w:r>
        <w:r w:rsidRPr="00091472">
          <w:rPr>
            <w:rStyle w:val="Lienhypertexte"/>
            <w:noProof/>
          </w:rPr>
          <w:fldChar w:fldCharType="end"/>
        </w:r>
      </w:ins>
    </w:p>
    <w:p w:rsidR="001C2C87" w:rsidRDefault="001C2C87">
      <w:pPr>
        <w:pStyle w:val="TM1"/>
        <w:tabs>
          <w:tab w:val="left" w:pos="330"/>
          <w:tab w:val="right" w:leader="dot" w:pos="9063"/>
        </w:tabs>
        <w:rPr>
          <w:ins w:id="19" w:author="RANNOU Jean-Philippe" w:date="2020-06-19T10:45:00Z"/>
          <w:rFonts w:asciiTheme="minorHAnsi" w:hAnsiTheme="minorHAnsi"/>
          <w:b w:val="0"/>
          <w:bCs w:val="0"/>
          <w:caps w:val="0"/>
          <w:noProof/>
          <w:szCs w:val="22"/>
          <w:u w:val="none"/>
          <w:lang w:val="fr-FR"/>
        </w:rPr>
      </w:pPr>
      <w:ins w:id="20" w:author="RANNOU Jean-Philippe" w:date="2020-06-19T10:45:00Z">
        <w:r w:rsidRPr="00091472">
          <w:rPr>
            <w:rStyle w:val="Lienhypertexte"/>
            <w:noProof/>
          </w:rPr>
          <w:fldChar w:fldCharType="begin"/>
        </w:r>
        <w:r w:rsidRPr="00091472">
          <w:rPr>
            <w:rStyle w:val="Lienhypertexte"/>
            <w:noProof/>
          </w:rPr>
          <w:instrText xml:space="preserve"> </w:instrText>
        </w:r>
        <w:r>
          <w:rPr>
            <w:noProof/>
          </w:rPr>
          <w:instrText>HYPERLINK \l "_Toc43455970"</w:instrText>
        </w:r>
        <w:r w:rsidRPr="00091472">
          <w:rPr>
            <w:rStyle w:val="Lienhypertexte"/>
            <w:noProof/>
          </w:rPr>
          <w:instrText xml:space="preserve"> </w:instrText>
        </w:r>
        <w:r w:rsidRPr="00091472">
          <w:rPr>
            <w:rStyle w:val="Lienhypertexte"/>
            <w:noProof/>
          </w:rPr>
        </w:r>
        <w:r w:rsidRPr="00091472">
          <w:rPr>
            <w:rStyle w:val="Lienhypertexte"/>
            <w:noProof/>
          </w:rPr>
          <w:fldChar w:fldCharType="separate"/>
        </w:r>
        <w:r w:rsidRPr="00091472">
          <w:rPr>
            <w:rStyle w:val="Lienhypertexte"/>
            <w:noProof/>
          </w:rPr>
          <w:t>1</w:t>
        </w:r>
        <w:r>
          <w:rPr>
            <w:rFonts w:asciiTheme="minorHAnsi" w:hAnsiTheme="minorHAnsi"/>
            <w:b w:val="0"/>
            <w:bCs w:val="0"/>
            <w:caps w:val="0"/>
            <w:noProof/>
            <w:szCs w:val="22"/>
            <w:u w:val="none"/>
            <w:lang w:val="fr-FR"/>
          </w:rPr>
          <w:tab/>
        </w:r>
        <w:r w:rsidRPr="00091472">
          <w:rPr>
            <w:rStyle w:val="Lienhypertexte"/>
            <w:noProof/>
          </w:rPr>
          <w:t>Introduction</w:t>
        </w:r>
        <w:r>
          <w:rPr>
            <w:noProof/>
            <w:webHidden/>
          </w:rPr>
          <w:tab/>
        </w:r>
        <w:r>
          <w:rPr>
            <w:noProof/>
            <w:webHidden/>
          </w:rPr>
          <w:fldChar w:fldCharType="begin"/>
        </w:r>
        <w:r>
          <w:rPr>
            <w:noProof/>
            <w:webHidden/>
          </w:rPr>
          <w:instrText xml:space="preserve"> PAGEREF _Toc43455970 \h </w:instrText>
        </w:r>
        <w:r>
          <w:rPr>
            <w:noProof/>
            <w:webHidden/>
          </w:rPr>
        </w:r>
      </w:ins>
      <w:r>
        <w:rPr>
          <w:noProof/>
          <w:webHidden/>
        </w:rPr>
        <w:fldChar w:fldCharType="separate"/>
      </w:r>
      <w:ins w:id="21" w:author="RANNOU Jean-Philippe" w:date="2020-06-19T10:45:00Z">
        <w:r>
          <w:rPr>
            <w:noProof/>
            <w:webHidden/>
          </w:rPr>
          <w:t>9</w:t>
        </w:r>
        <w:r>
          <w:rPr>
            <w:noProof/>
            <w:webHidden/>
          </w:rPr>
          <w:fldChar w:fldCharType="end"/>
        </w:r>
        <w:r w:rsidRPr="00091472">
          <w:rPr>
            <w:rStyle w:val="Lienhypertexte"/>
            <w:noProof/>
          </w:rPr>
          <w:fldChar w:fldCharType="end"/>
        </w:r>
      </w:ins>
    </w:p>
    <w:p w:rsidR="001C2C87" w:rsidRDefault="001C2C87">
      <w:pPr>
        <w:pStyle w:val="TM1"/>
        <w:tabs>
          <w:tab w:val="left" w:pos="330"/>
          <w:tab w:val="right" w:leader="dot" w:pos="9063"/>
        </w:tabs>
        <w:rPr>
          <w:ins w:id="22" w:author="RANNOU Jean-Philippe" w:date="2020-06-19T10:45:00Z"/>
          <w:rFonts w:asciiTheme="minorHAnsi" w:hAnsiTheme="minorHAnsi"/>
          <w:b w:val="0"/>
          <w:bCs w:val="0"/>
          <w:caps w:val="0"/>
          <w:noProof/>
          <w:szCs w:val="22"/>
          <w:u w:val="none"/>
          <w:lang w:val="fr-FR"/>
        </w:rPr>
      </w:pPr>
      <w:ins w:id="23" w:author="RANNOU Jean-Philippe" w:date="2020-06-19T10:45:00Z">
        <w:r w:rsidRPr="00091472">
          <w:rPr>
            <w:rStyle w:val="Lienhypertexte"/>
            <w:noProof/>
          </w:rPr>
          <w:fldChar w:fldCharType="begin"/>
        </w:r>
        <w:r w:rsidRPr="00091472">
          <w:rPr>
            <w:rStyle w:val="Lienhypertexte"/>
            <w:noProof/>
          </w:rPr>
          <w:instrText xml:space="preserve"> </w:instrText>
        </w:r>
        <w:r>
          <w:rPr>
            <w:noProof/>
          </w:rPr>
          <w:instrText>HYPERLINK \l "_Toc43455971"</w:instrText>
        </w:r>
        <w:r w:rsidRPr="00091472">
          <w:rPr>
            <w:rStyle w:val="Lienhypertexte"/>
            <w:noProof/>
          </w:rPr>
          <w:instrText xml:space="preserve"> </w:instrText>
        </w:r>
        <w:r w:rsidRPr="00091472">
          <w:rPr>
            <w:rStyle w:val="Lienhypertexte"/>
            <w:noProof/>
          </w:rPr>
        </w:r>
        <w:r w:rsidRPr="00091472">
          <w:rPr>
            <w:rStyle w:val="Lienhypertexte"/>
            <w:noProof/>
          </w:rPr>
          <w:fldChar w:fldCharType="separate"/>
        </w:r>
        <w:r w:rsidRPr="00091472">
          <w:rPr>
            <w:rStyle w:val="Lienhypertexte"/>
            <w:noProof/>
          </w:rPr>
          <w:t>2</w:t>
        </w:r>
        <w:r>
          <w:rPr>
            <w:rFonts w:asciiTheme="minorHAnsi" w:hAnsiTheme="minorHAnsi"/>
            <w:b w:val="0"/>
            <w:bCs w:val="0"/>
            <w:caps w:val="0"/>
            <w:noProof/>
            <w:szCs w:val="22"/>
            <w:u w:val="none"/>
            <w:lang w:val="fr-FR"/>
          </w:rPr>
          <w:tab/>
        </w:r>
        <w:r w:rsidRPr="00091472">
          <w:rPr>
            <w:rStyle w:val="Lienhypertexte"/>
            <w:noProof/>
          </w:rPr>
          <w:t>Floats managed by the decoder</w:t>
        </w:r>
        <w:r>
          <w:rPr>
            <w:noProof/>
            <w:webHidden/>
          </w:rPr>
          <w:tab/>
        </w:r>
        <w:r>
          <w:rPr>
            <w:noProof/>
            <w:webHidden/>
          </w:rPr>
          <w:fldChar w:fldCharType="begin"/>
        </w:r>
        <w:r>
          <w:rPr>
            <w:noProof/>
            <w:webHidden/>
          </w:rPr>
          <w:instrText xml:space="preserve"> PAGEREF _Toc43455971 \h </w:instrText>
        </w:r>
        <w:r>
          <w:rPr>
            <w:noProof/>
            <w:webHidden/>
          </w:rPr>
        </w:r>
      </w:ins>
      <w:r>
        <w:rPr>
          <w:noProof/>
          <w:webHidden/>
        </w:rPr>
        <w:fldChar w:fldCharType="separate"/>
      </w:r>
      <w:ins w:id="24" w:author="RANNOU Jean-Philippe" w:date="2020-06-19T10:45:00Z">
        <w:r>
          <w:rPr>
            <w:noProof/>
            <w:webHidden/>
          </w:rPr>
          <w:t>10</w:t>
        </w:r>
        <w:r>
          <w:rPr>
            <w:noProof/>
            <w:webHidden/>
          </w:rPr>
          <w:fldChar w:fldCharType="end"/>
        </w:r>
        <w:r w:rsidRPr="00091472">
          <w:rPr>
            <w:rStyle w:val="Lienhypertexte"/>
            <w:noProof/>
          </w:rPr>
          <w:fldChar w:fldCharType="end"/>
        </w:r>
      </w:ins>
    </w:p>
    <w:p w:rsidR="001C2C87" w:rsidRDefault="001C2C87">
      <w:pPr>
        <w:pStyle w:val="TM1"/>
        <w:tabs>
          <w:tab w:val="left" w:pos="330"/>
          <w:tab w:val="right" w:leader="dot" w:pos="9063"/>
        </w:tabs>
        <w:rPr>
          <w:ins w:id="25" w:author="RANNOU Jean-Philippe" w:date="2020-06-19T10:45:00Z"/>
          <w:rFonts w:asciiTheme="minorHAnsi" w:hAnsiTheme="minorHAnsi"/>
          <w:b w:val="0"/>
          <w:bCs w:val="0"/>
          <w:caps w:val="0"/>
          <w:noProof/>
          <w:szCs w:val="22"/>
          <w:u w:val="none"/>
          <w:lang w:val="fr-FR"/>
        </w:rPr>
      </w:pPr>
      <w:ins w:id="26" w:author="RANNOU Jean-Philippe" w:date="2020-06-19T10:45:00Z">
        <w:r w:rsidRPr="00091472">
          <w:rPr>
            <w:rStyle w:val="Lienhypertexte"/>
            <w:noProof/>
          </w:rPr>
          <w:fldChar w:fldCharType="begin"/>
        </w:r>
        <w:r w:rsidRPr="00091472">
          <w:rPr>
            <w:rStyle w:val="Lienhypertexte"/>
            <w:noProof/>
          </w:rPr>
          <w:instrText xml:space="preserve"> </w:instrText>
        </w:r>
        <w:r>
          <w:rPr>
            <w:noProof/>
          </w:rPr>
          <w:instrText>HYPERLINK \l "_Toc43455972"</w:instrText>
        </w:r>
        <w:r w:rsidRPr="00091472">
          <w:rPr>
            <w:rStyle w:val="Lienhypertexte"/>
            <w:noProof/>
          </w:rPr>
          <w:instrText xml:space="preserve"> </w:instrText>
        </w:r>
        <w:r w:rsidRPr="00091472">
          <w:rPr>
            <w:rStyle w:val="Lienhypertexte"/>
            <w:noProof/>
          </w:rPr>
        </w:r>
        <w:r w:rsidRPr="00091472">
          <w:rPr>
            <w:rStyle w:val="Lienhypertexte"/>
            <w:noProof/>
          </w:rPr>
          <w:fldChar w:fldCharType="separate"/>
        </w:r>
        <w:r w:rsidRPr="00091472">
          <w:rPr>
            <w:rStyle w:val="Lienhypertexte"/>
            <w:noProof/>
          </w:rPr>
          <w:t>3</w:t>
        </w:r>
        <w:r>
          <w:rPr>
            <w:rFonts w:asciiTheme="minorHAnsi" w:hAnsiTheme="minorHAnsi"/>
            <w:b w:val="0"/>
            <w:bCs w:val="0"/>
            <w:caps w:val="0"/>
            <w:noProof/>
            <w:szCs w:val="22"/>
            <w:u w:val="none"/>
            <w:lang w:val="fr-FR"/>
          </w:rPr>
          <w:tab/>
        </w:r>
        <w:r w:rsidRPr="00091472">
          <w:rPr>
            <w:rStyle w:val="Lienhypertexte"/>
            <w:noProof/>
          </w:rPr>
          <w:t>Description of the decoder package</w:t>
        </w:r>
        <w:r>
          <w:rPr>
            <w:noProof/>
            <w:webHidden/>
          </w:rPr>
          <w:tab/>
        </w:r>
        <w:r>
          <w:rPr>
            <w:noProof/>
            <w:webHidden/>
          </w:rPr>
          <w:fldChar w:fldCharType="begin"/>
        </w:r>
        <w:r>
          <w:rPr>
            <w:noProof/>
            <w:webHidden/>
          </w:rPr>
          <w:instrText xml:space="preserve"> PAGEREF _Toc43455972 \h </w:instrText>
        </w:r>
        <w:r>
          <w:rPr>
            <w:noProof/>
            <w:webHidden/>
          </w:rPr>
        </w:r>
      </w:ins>
      <w:r>
        <w:rPr>
          <w:noProof/>
          <w:webHidden/>
        </w:rPr>
        <w:fldChar w:fldCharType="separate"/>
      </w:r>
      <w:ins w:id="27" w:author="RANNOU Jean-Philippe" w:date="2020-06-19T10:45:00Z">
        <w:r>
          <w:rPr>
            <w:noProof/>
            <w:webHidden/>
          </w:rPr>
          <w:t>10</w:t>
        </w:r>
        <w:r>
          <w:rPr>
            <w:noProof/>
            <w:webHidden/>
          </w:rPr>
          <w:fldChar w:fldCharType="end"/>
        </w:r>
        <w:r w:rsidRPr="00091472">
          <w:rPr>
            <w:rStyle w:val="Lienhypertexte"/>
            <w:noProof/>
          </w:rPr>
          <w:fldChar w:fldCharType="end"/>
        </w:r>
      </w:ins>
    </w:p>
    <w:p w:rsidR="001C2C87" w:rsidRDefault="001C2C87">
      <w:pPr>
        <w:pStyle w:val="TM1"/>
        <w:tabs>
          <w:tab w:val="left" w:pos="330"/>
          <w:tab w:val="right" w:leader="dot" w:pos="9063"/>
        </w:tabs>
        <w:rPr>
          <w:ins w:id="28" w:author="RANNOU Jean-Philippe" w:date="2020-06-19T10:45:00Z"/>
          <w:rFonts w:asciiTheme="minorHAnsi" w:hAnsiTheme="minorHAnsi"/>
          <w:b w:val="0"/>
          <w:bCs w:val="0"/>
          <w:caps w:val="0"/>
          <w:noProof/>
          <w:szCs w:val="22"/>
          <w:u w:val="none"/>
          <w:lang w:val="fr-FR"/>
        </w:rPr>
      </w:pPr>
      <w:ins w:id="29" w:author="RANNOU Jean-Philippe" w:date="2020-06-19T10:45:00Z">
        <w:r w:rsidRPr="00091472">
          <w:rPr>
            <w:rStyle w:val="Lienhypertexte"/>
            <w:noProof/>
          </w:rPr>
          <w:fldChar w:fldCharType="begin"/>
        </w:r>
        <w:r w:rsidRPr="00091472">
          <w:rPr>
            <w:rStyle w:val="Lienhypertexte"/>
            <w:noProof/>
          </w:rPr>
          <w:instrText xml:space="preserve"> </w:instrText>
        </w:r>
        <w:r>
          <w:rPr>
            <w:noProof/>
          </w:rPr>
          <w:instrText>HYPERLINK \l "_Toc43455973"</w:instrText>
        </w:r>
        <w:r w:rsidRPr="00091472">
          <w:rPr>
            <w:rStyle w:val="Lienhypertexte"/>
            <w:noProof/>
          </w:rPr>
          <w:instrText xml:space="preserve"> </w:instrText>
        </w:r>
        <w:r w:rsidRPr="00091472">
          <w:rPr>
            <w:rStyle w:val="Lienhypertexte"/>
            <w:noProof/>
          </w:rPr>
        </w:r>
        <w:r w:rsidRPr="00091472">
          <w:rPr>
            <w:rStyle w:val="Lienhypertexte"/>
            <w:noProof/>
          </w:rPr>
          <w:fldChar w:fldCharType="separate"/>
        </w:r>
        <w:r w:rsidRPr="00091472">
          <w:rPr>
            <w:rStyle w:val="Lienhypertexte"/>
            <w:noProof/>
          </w:rPr>
          <w:t>4</w:t>
        </w:r>
        <w:r>
          <w:rPr>
            <w:rFonts w:asciiTheme="minorHAnsi" w:hAnsiTheme="minorHAnsi"/>
            <w:b w:val="0"/>
            <w:bCs w:val="0"/>
            <w:caps w:val="0"/>
            <w:noProof/>
            <w:szCs w:val="22"/>
            <w:u w:val="none"/>
            <w:lang w:val="fr-FR"/>
          </w:rPr>
          <w:tab/>
        </w:r>
        <w:r w:rsidRPr="00091472">
          <w:rPr>
            <w:rStyle w:val="Lienhypertexte"/>
            <w:noProof/>
          </w:rPr>
          <w:t>Decoder installation and configuration</w:t>
        </w:r>
        <w:r>
          <w:rPr>
            <w:noProof/>
            <w:webHidden/>
          </w:rPr>
          <w:tab/>
        </w:r>
        <w:r>
          <w:rPr>
            <w:noProof/>
            <w:webHidden/>
          </w:rPr>
          <w:fldChar w:fldCharType="begin"/>
        </w:r>
        <w:r>
          <w:rPr>
            <w:noProof/>
            <w:webHidden/>
          </w:rPr>
          <w:instrText xml:space="preserve"> PAGEREF _Toc43455973 \h </w:instrText>
        </w:r>
        <w:r>
          <w:rPr>
            <w:noProof/>
            <w:webHidden/>
          </w:rPr>
        </w:r>
      </w:ins>
      <w:r>
        <w:rPr>
          <w:noProof/>
          <w:webHidden/>
        </w:rPr>
        <w:fldChar w:fldCharType="separate"/>
      </w:r>
      <w:ins w:id="30" w:author="RANNOU Jean-Philippe" w:date="2020-06-19T10:45:00Z">
        <w:r>
          <w:rPr>
            <w:noProof/>
            <w:webHidden/>
          </w:rPr>
          <w:t>11</w:t>
        </w:r>
        <w:r>
          <w:rPr>
            <w:noProof/>
            <w:webHidden/>
          </w:rPr>
          <w:fldChar w:fldCharType="end"/>
        </w:r>
        <w:r w:rsidRPr="00091472">
          <w:rPr>
            <w:rStyle w:val="Lienhypertexte"/>
            <w:noProof/>
          </w:rPr>
          <w:fldChar w:fldCharType="end"/>
        </w:r>
      </w:ins>
    </w:p>
    <w:p w:rsidR="001C2C87" w:rsidRDefault="001C2C87">
      <w:pPr>
        <w:pStyle w:val="TM2"/>
        <w:tabs>
          <w:tab w:val="left" w:pos="495"/>
          <w:tab w:val="right" w:leader="dot" w:pos="9063"/>
        </w:tabs>
        <w:rPr>
          <w:ins w:id="31" w:author="RANNOU Jean-Philippe" w:date="2020-06-19T10:45:00Z"/>
          <w:rFonts w:asciiTheme="minorHAnsi" w:hAnsiTheme="minorHAnsi"/>
          <w:b w:val="0"/>
          <w:bCs w:val="0"/>
          <w:smallCaps w:val="0"/>
          <w:noProof/>
          <w:szCs w:val="22"/>
          <w:lang w:val="fr-FR"/>
        </w:rPr>
      </w:pPr>
      <w:ins w:id="32" w:author="RANNOU Jean-Philippe" w:date="2020-06-19T10:45:00Z">
        <w:r w:rsidRPr="00091472">
          <w:rPr>
            <w:rStyle w:val="Lienhypertexte"/>
            <w:noProof/>
          </w:rPr>
          <w:fldChar w:fldCharType="begin"/>
        </w:r>
        <w:r w:rsidRPr="00091472">
          <w:rPr>
            <w:rStyle w:val="Lienhypertexte"/>
            <w:noProof/>
          </w:rPr>
          <w:instrText xml:space="preserve"> </w:instrText>
        </w:r>
        <w:r>
          <w:rPr>
            <w:noProof/>
          </w:rPr>
          <w:instrText>HYPERLINK \l "_Toc43455974"</w:instrText>
        </w:r>
        <w:r w:rsidRPr="00091472">
          <w:rPr>
            <w:rStyle w:val="Lienhypertexte"/>
            <w:noProof/>
          </w:rPr>
          <w:instrText xml:space="preserve"> </w:instrText>
        </w:r>
        <w:r w:rsidRPr="00091472">
          <w:rPr>
            <w:rStyle w:val="Lienhypertexte"/>
            <w:noProof/>
          </w:rPr>
        </w:r>
        <w:r w:rsidRPr="00091472">
          <w:rPr>
            <w:rStyle w:val="Lienhypertexte"/>
            <w:noProof/>
          </w:rPr>
          <w:fldChar w:fldCharType="separate"/>
        </w:r>
        <w:r w:rsidRPr="00091472">
          <w:rPr>
            <w:rStyle w:val="Lienhypertexte"/>
            <w:noProof/>
          </w:rPr>
          <w:t>4.1</w:t>
        </w:r>
        <w:r>
          <w:rPr>
            <w:rFonts w:asciiTheme="minorHAnsi" w:hAnsiTheme="minorHAnsi"/>
            <w:b w:val="0"/>
            <w:bCs w:val="0"/>
            <w:smallCaps w:val="0"/>
            <w:noProof/>
            <w:szCs w:val="22"/>
            <w:lang w:val="fr-FR"/>
          </w:rPr>
          <w:tab/>
        </w:r>
        <w:r w:rsidRPr="00091472">
          <w:rPr>
            <w:rStyle w:val="Lienhypertexte"/>
            <w:noProof/>
          </w:rPr>
          <w:t>Decoder installation</w:t>
        </w:r>
        <w:r>
          <w:rPr>
            <w:noProof/>
            <w:webHidden/>
          </w:rPr>
          <w:tab/>
        </w:r>
        <w:r>
          <w:rPr>
            <w:noProof/>
            <w:webHidden/>
          </w:rPr>
          <w:fldChar w:fldCharType="begin"/>
        </w:r>
        <w:r>
          <w:rPr>
            <w:noProof/>
            <w:webHidden/>
          </w:rPr>
          <w:instrText xml:space="preserve"> PAGEREF _Toc43455974 \h </w:instrText>
        </w:r>
        <w:r>
          <w:rPr>
            <w:noProof/>
            <w:webHidden/>
          </w:rPr>
        </w:r>
      </w:ins>
      <w:r>
        <w:rPr>
          <w:noProof/>
          <w:webHidden/>
        </w:rPr>
        <w:fldChar w:fldCharType="separate"/>
      </w:r>
      <w:ins w:id="33" w:author="RANNOU Jean-Philippe" w:date="2020-06-19T10:45:00Z">
        <w:r>
          <w:rPr>
            <w:noProof/>
            <w:webHidden/>
          </w:rPr>
          <w:t>11</w:t>
        </w:r>
        <w:r>
          <w:rPr>
            <w:noProof/>
            <w:webHidden/>
          </w:rPr>
          <w:fldChar w:fldCharType="end"/>
        </w:r>
        <w:r w:rsidRPr="00091472">
          <w:rPr>
            <w:rStyle w:val="Lienhypertexte"/>
            <w:noProof/>
          </w:rPr>
          <w:fldChar w:fldCharType="end"/>
        </w:r>
      </w:ins>
    </w:p>
    <w:p w:rsidR="001C2C87" w:rsidRDefault="001C2C87">
      <w:pPr>
        <w:pStyle w:val="TM3"/>
        <w:tabs>
          <w:tab w:val="left" w:pos="660"/>
          <w:tab w:val="right" w:leader="dot" w:pos="9063"/>
        </w:tabs>
        <w:rPr>
          <w:ins w:id="34" w:author="RANNOU Jean-Philippe" w:date="2020-06-19T10:45:00Z"/>
          <w:rFonts w:asciiTheme="minorHAnsi" w:hAnsiTheme="minorHAnsi"/>
          <w:smallCaps w:val="0"/>
          <w:noProof/>
          <w:szCs w:val="22"/>
          <w:lang w:val="fr-FR"/>
        </w:rPr>
      </w:pPr>
      <w:ins w:id="35" w:author="RANNOU Jean-Philippe" w:date="2020-06-19T10:45:00Z">
        <w:r w:rsidRPr="00091472">
          <w:rPr>
            <w:rStyle w:val="Lienhypertexte"/>
            <w:noProof/>
          </w:rPr>
          <w:fldChar w:fldCharType="begin"/>
        </w:r>
        <w:r w:rsidRPr="00091472">
          <w:rPr>
            <w:rStyle w:val="Lienhypertexte"/>
            <w:noProof/>
          </w:rPr>
          <w:instrText xml:space="preserve"> </w:instrText>
        </w:r>
        <w:r>
          <w:rPr>
            <w:noProof/>
          </w:rPr>
          <w:instrText>HYPERLINK \l "_Toc43455975"</w:instrText>
        </w:r>
        <w:r w:rsidRPr="00091472">
          <w:rPr>
            <w:rStyle w:val="Lienhypertexte"/>
            <w:noProof/>
          </w:rPr>
          <w:instrText xml:space="preserve"> </w:instrText>
        </w:r>
        <w:r w:rsidRPr="00091472">
          <w:rPr>
            <w:rStyle w:val="Lienhypertexte"/>
            <w:noProof/>
          </w:rPr>
        </w:r>
        <w:r w:rsidRPr="00091472">
          <w:rPr>
            <w:rStyle w:val="Lienhypertexte"/>
            <w:noProof/>
          </w:rPr>
          <w:fldChar w:fldCharType="separate"/>
        </w:r>
        <w:r w:rsidRPr="00091472">
          <w:rPr>
            <w:rStyle w:val="Lienhypertexte"/>
            <w:noProof/>
          </w:rPr>
          <w:t>4.1.1</w:t>
        </w:r>
        <w:r>
          <w:rPr>
            <w:rFonts w:asciiTheme="minorHAnsi" w:hAnsiTheme="minorHAnsi"/>
            <w:smallCaps w:val="0"/>
            <w:noProof/>
            <w:szCs w:val="22"/>
            <w:lang w:val="fr-FR"/>
          </w:rPr>
          <w:tab/>
        </w:r>
        <w:r w:rsidRPr="00091472">
          <w:rPr>
            <w:rStyle w:val="Lienhypertexte"/>
            <w:noProof/>
          </w:rPr>
          <w:t>Hardware and software requirements</w:t>
        </w:r>
        <w:r>
          <w:rPr>
            <w:noProof/>
            <w:webHidden/>
          </w:rPr>
          <w:tab/>
        </w:r>
        <w:r>
          <w:rPr>
            <w:noProof/>
            <w:webHidden/>
          </w:rPr>
          <w:fldChar w:fldCharType="begin"/>
        </w:r>
        <w:r>
          <w:rPr>
            <w:noProof/>
            <w:webHidden/>
          </w:rPr>
          <w:instrText xml:space="preserve"> PAGEREF _Toc43455975 \h </w:instrText>
        </w:r>
        <w:r>
          <w:rPr>
            <w:noProof/>
            <w:webHidden/>
          </w:rPr>
        </w:r>
      </w:ins>
      <w:r>
        <w:rPr>
          <w:noProof/>
          <w:webHidden/>
        </w:rPr>
        <w:fldChar w:fldCharType="separate"/>
      </w:r>
      <w:ins w:id="36" w:author="RANNOU Jean-Philippe" w:date="2020-06-19T10:45:00Z">
        <w:r>
          <w:rPr>
            <w:noProof/>
            <w:webHidden/>
          </w:rPr>
          <w:t>11</w:t>
        </w:r>
        <w:r>
          <w:rPr>
            <w:noProof/>
            <w:webHidden/>
          </w:rPr>
          <w:fldChar w:fldCharType="end"/>
        </w:r>
        <w:r w:rsidRPr="00091472">
          <w:rPr>
            <w:rStyle w:val="Lienhypertexte"/>
            <w:noProof/>
          </w:rPr>
          <w:fldChar w:fldCharType="end"/>
        </w:r>
      </w:ins>
    </w:p>
    <w:p w:rsidR="001C2C87" w:rsidRDefault="001C2C87">
      <w:pPr>
        <w:pStyle w:val="TM3"/>
        <w:tabs>
          <w:tab w:val="left" w:pos="660"/>
          <w:tab w:val="right" w:leader="dot" w:pos="9063"/>
        </w:tabs>
        <w:rPr>
          <w:ins w:id="37" w:author="RANNOU Jean-Philippe" w:date="2020-06-19T10:45:00Z"/>
          <w:rFonts w:asciiTheme="minorHAnsi" w:hAnsiTheme="minorHAnsi"/>
          <w:smallCaps w:val="0"/>
          <w:noProof/>
          <w:szCs w:val="22"/>
          <w:lang w:val="fr-FR"/>
        </w:rPr>
      </w:pPr>
      <w:ins w:id="38" w:author="RANNOU Jean-Philippe" w:date="2020-06-19T10:45:00Z">
        <w:r w:rsidRPr="00091472">
          <w:rPr>
            <w:rStyle w:val="Lienhypertexte"/>
            <w:noProof/>
          </w:rPr>
          <w:fldChar w:fldCharType="begin"/>
        </w:r>
        <w:r w:rsidRPr="00091472">
          <w:rPr>
            <w:rStyle w:val="Lienhypertexte"/>
            <w:noProof/>
          </w:rPr>
          <w:instrText xml:space="preserve"> </w:instrText>
        </w:r>
        <w:r>
          <w:rPr>
            <w:noProof/>
          </w:rPr>
          <w:instrText>HYPERLINK \l "_Toc43455976"</w:instrText>
        </w:r>
        <w:r w:rsidRPr="00091472">
          <w:rPr>
            <w:rStyle w:val="Lienhypertexte"/>
            <w:noProof/>
          </w:rPr>
          <w:instrText xml:space="preserve"> </w:instrText>
        </w:r>
        <w:r w:rsidRPr="00091472">
          <w:rPr>
            <w:rStyle w:val="Lienhypertexte"/>
            <w:noProof/>
          </w:rPr>
        </w:r>
        <w:r w:rsidRPr="00091472">
          <w:rPr>
            <w:rStyle w:val="Lienhypertexte"/>
            <w:noProof/>
          </w:rPr>
          <w:fldChar w:fldCharType="separate"/>
        </w:r>
        <w:r w:rsidRPr="00091472">
          <w:rPr>
            <w:rStyle w:val="Lienhypertexte"/>
            <w:noProof/>
          </w:rPr>
          <w:t>4.1.2</w:t>
        </w:r>
        <w:r>
          <w:rPr>
            <w:rFonts w:asciiTheme="minorHAnsi" w:hAnsiTheme="minorHAnsi"/>
            <w:smallCaps w:val="0"/>
            <w:noProof/>
            <w:szCs w:val="22"/>
            <w:lang w:val="fr-FR"/>
          </w:rPr>
          <w:tab/>
        </w:r>
        <w:r w:rsidRPr="00091472">
          <w:rPr>
            <w:rStyle w:val="Lienhypertexte"/>
            <w:noProof/>
          </w:rPr>
          <w:t>Installation of the decoder</w:t>
        </w:r>
        <w:r>
          <w:rPr>
            <w:noProof/>
            <w:webHidden/>
          </w:rPr>
          <w:tab/>
        </w:r>
        <w:r>
          <w:rPr>
            <w:noProof/>
            <w:webHidden/>
          </w:rPr>
          <w:fldChar w:fldCharType="begin"/>
        </w:r>
        <w:r>
          <w:rPr>
            <w:noProof/>
            <w:webHidden/>
          </w:rPr>
          <w:instrText xml:space="preserve"> PAGEREF _Toc43455976 \h </w:instrText>
        </w:r>
        <w:r>
          <w:rPr>
            <w:noProof/>
            <w:webHidden/>
          </w:rPr>
        </w:r>
      </w:ins>
      <w:r>
        <w:rPr>
          <w:noProof/>
          <w:webHidden/>
        </w:rPr>
        <w:fldChar w:fldCharType="separate"/>
      </w:r>
      <w:ins w:id="39" w:author="RANNOU Jean-Philippe" w:date="2020-06-19T10:45:00Z">
        <w:r>
          <w:rPr>
            <w:noProof/>
            <w:webHidden/>
          </w:rPr>
          <w:t>11</w:t>
        </w:r>
        <w:r>
          <w:rPr>
            <w:noProof/>
            <w:webHidden/>
          </w:rPr>
          <w:fldChar w:fldCharType="end"/>
        </w:r>
        <w:r w:rsidRPr="00091472">
          <w:rPr>
            <w:rStyle w:val="Lienhypertexte"/>
            <w:noProof/>
          </w:rPr>
          <w:fldChar w:fldCharType="end"/>
        </w:r>
      </w:ins>
    </w:p>
    <w:p w:rsidR="001C2C87" w:rsidRDefault="001C2C87">
      <w:pPr>
        <w:pStyle w:val="TM2"/>
        <w:tabs>
          <w:tab w:val="left" w:pos="495"/>
          <w:tab w:val="right" w:leader="dot" w:pos="9063"/>
        </w:tabs>
        <w:rPr>
          <w:ins w:id="40" w:author="RANNOU Jean-Philippe" w:date="2020-06-19T10:45:00Z"/>
          <w:rFonts w:asciiTheme="minorHAnsi" w:hAnsiTheme="minorHAnsi"/>
          <w:b w:val="0"/>
          <w:bCs w:val="0"/>
          <w:smallCaps w:val="0"/>
          <w:noProof/>
          <w:szCs w:val="22"/>
          <w:lang w:val="fr-FR"/>
        </w:rPr>
      </w:pPr>
      <w:ins w:id="41" w:author="RANNOU Jean-Philippe" w:date="2020-06-19T10:45:00Z">
        <w:r w:rsidRPr="00091472">
          <w:rPr>
            <w:rStyle w:val="Lienhypertexte"/>
            <w:noProof/>
          </w:rPr>
          <w:fldChar w:fldCharType="begin"/>
        </w:r>
        <w:r w:rsidRPr="00091472">
          <w:rPr>
            <w:rStyle w:val="Lienhypertexte"/>
            <w:noProof/>
          </w:rPr>
          <w:instrText xml:space="preserve"> </w:instrText>
        </w:r>
        <w:r>
          <w:rPr>
            <w:noProof/>
          </w:rPr>
          <w:instrText>HYPERLINK \l "_Toc43455977"</w:instrText>
        </w:r>
        <w:r w:rsidRPr="00091472">
          <w:rPr>
            <w:rStyle w:val="Lienhypertexte"/>
            <w:noProof/>
          </w:rPr>
          <w:instrText xml:space="preserve"> </w:instrText>
        </w:r>
        <w:r w:rsidRPr="00091472">
          <w:rPr>
            <w:rStyle w:val="Lienhypertexte"/>
            <w:noProof/>
          </w:rPr>
        </w:r>
        <w:r w:rsidRPr="00091472">
          <w:rPr>
            <w:rStyle w:val="Lienhypertexte"/>
            <w:noProof/>
          </w:rPr>
          <w:fldChar w:fldCharType="separate"/>
        </w:r>
        <w:r w:rsidRPr="00091472">
          <w:rPr>
            <w:rStyle w:val="Lienhypertexte"/>
            <w:noProof/>
          </w:rPr>
          <w:t>4.2</w:t>
        </w:r>
        <w:r>
          <w:rPr>
            <w:rFonts w:asciiTheme="minorHAnsi" w:hAnsiTheme="minorHAnsi"/>
            <w:b w:val="0"/>
            <w:bCs w:val="0"/>
            <w:smallCaps w:val="0"/>
            <w:noProof/>
            <w:szCs w:val="22"/>
            <w:lang w:val="fr-FR"/>
          </w:rPr>
          <w:tab/>
        </w:r>
        <w:r w:rsidRPr="00091472">
          <w:rPr>
            <w:rStyle w:val="Lienhypertexte"/>
            <w:noProof/>
          </w:rPr>
          <w:t>Decoder configuration</w:t>
        </w:r>
        <w:r>
          <w:rPr>
            <w:noProof/>
            <w:webHidden/>
          </w:rPr>
          <w:tab/>
        </w:r>
        <w:r>
          <w:rPr>
            <w:noProof/>
            <w:webHidden/>
          </w:rPr>
          <w:fldChar w:fldCharType="begin"/>
        </w:r>
        <w:r>
          <w:rPr>
            <w:noProof/>
            <w:webHidden/>
          </w:rPr>
          <w:instrText xml:space="preserve"> PAGEREF _Toc43455977 \h </w:instrText>
        </w:r>
        <w:r>
          <w:rPr>
            <w:noProof/>
            <w:webHidden/>
          </w:rPr>
        </w:r>
      </w:ins>
      <w:r>
        <w:rPr>
          <w:noProof/>
          <w:webHidden/>
        </w:rPr>
        <w:fldChar w:fldCharType="separate"/>
      </w:r>
      <w:ins w:id="42" w:author="RANNOU Jean-Philippe" w:date="2020-06-19T10:45:00Z">
        <w:r>
          <w:rPr>
            <w:noProof/>
            <w:webHidden/>
          </w:rPr>
          <w:t>11</w:t>
        </w:r>
        <w:r>
          <w:rPr>
            <w:noProof/>
            <w:webHidden/>
          </w:rPr>
          <w:fldChar w:fldCharType="end"/>
        </w:r>
        <w:r w:rsidRPr="00091472">
          <w:rPr>
            <w:rStyle w:val="Lienhypertexte"/>
            <w:noProof/>
          </w:rPr>
          <w:fldChar w:fldCharType="end"/>
        </w:r>
      </w:ins>
    </w:p>
    <w:p w:rsidR="001C2C87" w:rsidRDefault="001C2C87">
      <w:pPr>
        <w:pStyle w:val="TM3"/>
        <w:tabs>
          <w:tab w:val="left" w:pos="660"/>
          <w:tab w:val="right" w:leader="dot" w:pos="9063"/>
        </w:tabs>
        <w:rPr>
          <w:ins w:id="43" w:author="RANNOU Jean-Philippe" w:date="2020-06-19T10:45:00Z"/>
          <w:rFonts w:asciiTheme="minorHAnsi" w:hAnsiTheme="minorHAnsi"/>
          <w:smallCaps w:val="0"/>
          <w:noProof/>
          <w:szCs w:val="22"/>
          <w:lang w:val="fr-FR"/>
        </w:rPr>
      </w:pPr>
      <w:ins w:id="44" w:author="RANNOU Jean-Philippe" w:date="2020-06-19T10:45:00Z">
        <w:r w:rsidRPr="00091472">
          <w:rPr>
            <w:rStyle w:val="Lienhypertexte"/>
            <w:noProof/>
          </w:rPr>
          <w:fldChar w:fldCharType="begin"/>
        </w:r>
        <w:r w:rsidRPr="00091472">
          <w:rPr>
            <w:rStyle w:val="Lienhypertexte"/>
            <w:noProof/>
          </w:rPr>
          <w:instrText xml:space="preserve"> </w:instrText>
        </w:r>
        <w:r>
          <w:rPr>
            <w:noProof/>
          </w:rPr>
          <w:instrText>HYPERLINK \l "_Toc43455978"</w:instrText>
        </w:r>
        <w:r w:rsidRPr="00091472">
          <w:rPr>
            <w:rStyle w:val="Lienhypertexte"/>
            <w:noProof/>
          </w:rPr>
          <w:instrText xml:space="preserve"> </w:instrText>
        </w:r>
        <w:r w:rsidRPr="00091472">
          <w:rPr>
            <w:rStyle w:val="Lienhypertexte"/>
            <w:noProof/>
          </w:rPr>
        </w:r>
        <w:r w:rsidRPr="00091472">
          <w:rPr>
            <w:rStyle w:val="Lienhypertexte"/>
            <w:noProof/>
          </w:rPr>
          <w:fldChar w:fldCharType="separate"/>
        </w:r>
        <w:r w:rsidRPr="00091472">
          <w:rPr>
            <w:rStyle w:val="Lienhypertexte"/>
            <w:noProof/>
          </w:rPr>
          <w:t>4.2.1</w:t>
        </w:r>
        <w:r>
          <w:rPr>
            <w:rFonts w:asciiTheme="minorHAnsi" w:hAnsiTheme="minorHAnsi"/>
            <w:smallCaps w:val="0"/>
            <w:noProof/>
            <w:szCs w:val="22"/>
            <w:lang w:val="fr-FR"/>
          </w:rPr>
          <w:tab/>
        </w:r>
        <w:r w:rsidRPr="00091472">
          <w:rPr>
            <w:rStyle w:val="Lienhypertexte"/>
            <w:noProof/>
          </w:rPr>
          <w:t>PI decoder configuration</w:t>
        </w:r>
        <w:r>
          <w:rPr>
            <w:noProof/>
            <w:webHidden/>
          </w:rPr>
          <w:tab/>
        </w:r>
        <w:r>
          <w:rPr>
            <w:noProof/>
            <w:webHidden/>
          </w:rPr>
          <w:fldChar w:fldCharType="begin"/>
        </w:r>
        <w:r>
          <w:rPr>
            <w:noProof/>
            <w:webHidden/>
          </w:rPr>
          <w:instrText xml:space="preserve"> PAGEREF _Toc43455978 \h </w:instrText>
        </w:r>
        <w:r>
          <w:rPr>
            <w:noProof/>
            <w:webHidden/>
          </w:rPr>
        </w:r>
      </w:ins>
      <w:r>
        <w:rPr>
          <w:noProof/>
          <w:webHidden/>
        </w:rPr>
        <w:fldChar w:fldCharType="separate"/>
      </w:r>
      <w:ins w:id="45" w:author="RANNOU Jean-Philippe" w:date="2020-06-19T10:45:00Z">
        <w:r>
          <w:rPr>
            <w:noProof/>
            <w:webHidden/>
          </w:rPr>
          <w:t>12</w:t>
        </w:r>
        <w:r>
          <w:rPr>
            <w:noProof/>
            <w:webHidden/>
          </w:rPr>
          <w:fldChar w:fldCharType="end"/>
        </w:r>
        <w:r w:rsidRPr="00091472">
          <w:rPr>
            <w:rStyle w:val="Lienhypertexte"/>
            <w:noProof/>
          </w:rPr>
          <w:fldChar w:fldCharType="end"/>
        </w:r>
      </w:ins>
    </w:p>
    <w:p w:rsidR="001C2C87" w:rsidRDefault="001C2C87">
      <w:pPr>
        <w:pStyle w:val="TM3"/>
        <w:tabs>
          <w:tab w:val="left" w:pos="660"/>
          <w:tab w:val="right" w:leader="dot" w:pos="9063"/>
        </w:tabs>
        <w:rPr>
          <w:ins w:id="46" w:author="RANNOU Jean-Philippe" w:date="2020-06-19T10:45:00Z"/>
          <w:rFonts w:asciiTheme="minorHAnsi" w:hAnsiTheme="minorHAnsi"/>
          <w:smallCaps w:val="0"/>
          <w:noProof/>
          <w:szCs w:val="22"/>
          <w:lang w:val="fr-FR"/>
        </w:rPr>
      </w:pPr>
      <w:ins w:id="47" w:author="RANNOU Jean-Philippe" w:date="2020-06-19T10:45:00Z">
        <w:r w:rsidRPr="00091472">
          <w:rPr>
            <w:rStyle w:val="Lienhypertexte"/>
            <w:noProof/>
          </w:rPr>
          <w:fldChar w:fldCharType="begin"/>
        </w:r>
        <w:r w:rsidRPr="00091472">
          <w:rPr>
            <w:rStyle w:val="Lienhypertexte"/>
            <w:noProof/>
          </w:rPr>
          <w:instrText xml:space="preserve"> </w:instrText>
        </w:r>
        <w:r>
          <w:rPr>
            <w:noProof/>
          </w:rPr>
          <w:instrText>HYPERLINK \l "_Toc43455979"</w:instrText>
        </w:r>
        <w:r w:rsidRPr="00091472">
          <w:rPr>
            <w:rStyle w:val="Lienhypertexte"/>
            <w:noProof/>
          </w:rPr>
          <w:instrText xml:space="preserve"> </w:instrText>
        </w:r>
        <w:r w:rsidRPr="00091472">
          <w:rPr>
            <w:rStyle w:val="Lienhypertexte"/>
            <w:noProof/>
          </w:rPr>
        </w:r>
        <w:r w:rsidRPr="00091472">
          <w:rPr>
            <w:rStyle w:val="Lienhypertexte"/>
            <w:noProof/>
          </w:rPr>
          <w:fldChar w:fldCharType="separate"/>
        </w:r>
        <w:r w:rsidRPr="00091472">
          <w:rPr>
            <w:rStyle w:val="Lienhypertexte"/>
            <w:noProof/>
          </w:rPr>
          <w:t>4.2.2</w:t>
        </w:r>
        <w:r>
          <w:rPr>
            <w:rFonts w:asciiTheme="minorHAnsi" w:hAnsiTheme="minorHAnsi"/>
            <w:smallCaps w:val="0"/>
            <w:noProof/>
            <w:szCs w:val="22"/>
            <w:lang w:val="fr-FR"/>
          </w:rPr>
          <w:tab/>
        </w:r>
        <w:r w:rsidRPr="00091472">
          <w:rPr>
            <w:rStyle w:val="Lienhypertexte"/>
            <w:noProof/>
          </w:rPr>
          <w:t>DAC decoder configuration</w:t>
        </w:r>
        <w:r>
          <w:rPr>
            <w:noProof/>
            <w:webHidden/>
          </w:rPr>
          <w:tab/>
        </w:r>
        <w:r>
          <w:rPr>
            <w:noProof/>
            <w:webHidden/>
          </w:rPr>
          <w:fldChar w:fldCharType="begin"/>
        </w:r>
        <w:r>
          <w:rPr>
            <w:noProof/>
            <w:webHidden/>
          </w:rPr>
          <w:instrText xml:space="preserve"> PAGEREF _Toc43455979 \h </w:instrText>
        </w:r>
        <w:r>
          <w:rPr>
            <w:noProof/>
            <w:webHidden/>
          </w:rPr>
        </w:r>
      </w:ins>
      <w:r>
        <w:rPr>
          <w:noProof/>
          <w:webHidden/>
        </w:rPr>
        <w:fldChar w:fldCharType="separate"/>
      </w:r>
      <w:ins w:id="48" w:author="RANNOU Jean-Philippe" w:date="2020-06-19T10:45:00Z">
        <w:r>
          <w:rPr>
            <w:noProof/>
            <w:webHidden/>
          </w:rPr>
          <w:t>13</w:t>
        </w:r>
        <w:r>
          <w:rPr>
            <w:noProof/>
            <w:webHidden/>
          </w:rPr>
          <w:fldChar w:fldCharType="end"/>
        </w:r>
        <w:r w:rsidRPr="00091472">
          <w:rPr>
            <w:rStyle w:val="Lienhypertexte"/>
            <w:noProof/>
          </w:rPr>
          <w:fldChar w:fldCharType="end"/>
        </w:r>
      </w:ins>
    </w:p>
    <w:p w:rsidR="001C2C87" w:rsidRDefault="001C2C87">
      <w:pPr>
        <w:pStyle w:val="TM1"/>
        <w:tabs>
          <w:tab w:val="left" w:pos="330"/>
          <w:tab w:val="right" w:leader="dot" w:pos="9063"/>
        </w:tabs>
        <w:rPr>
          <w:ins w:id="49" w:author="RANNOU Jean-Philippe" w:date="2020-06-19T10:45:00Z"/>
          <w:rFonts w:asciiTheme="minorHAnsi" w:hAnsiTheme="minorHAnsi"/>
          <w:b w:val="0"/>
          <w:bCs w:val="0"/>
          <w:caps w:val="0"/>
          <w:noProof/>
          <w:szCs w:val="22"/>
          <w:u w:val="none"/>
          <w:lang w:val="fr-FR"/>
        </w:rPr>
      </w:pPr>
      <w:ins w:id="50" w:author="RANNOU Jean-Philippe" w:date="2020-06-19T10:45:00Z">
        <w:r w:rsidRPr="00091472">
          <w:rPr>
            <w:rStyle w:val="Lienhypertexte"/>
            <w:noProof/>
          </w:rPr>
          <w:fldChar w:fldCharType="begin"/>
        </w:r>
        <w:r w:rsidRPr="00091472">
          <w:rPr>
            <w:rStyle w:val="Lienhypertexte"/>
            <w:noProof/>
          </w:rPr>
          <w:instrText xml:space="preserve"> </w:instrText>
        </w:r>
        <w:r>
          <w:rPr>
            <w:noProof/>
          </w:rPr>
          <w:instrText>HYPERLINK \l "_Toc43455980"</w:instrText>
        </w:r>
        <w:r w:rsidRPr="00091472">
          <w:rPr>
            <w:rStyle w:val="Lienhypertexte"/>
            <w:noProof/>
          </w:rPr>
          <w:instrText xml:space="preserve"> </w:instrText>
        </w:r>
        <w:r w:rsidRPr="00091472">
          <w:rPr>
            <w:rStyle w:val="Lienhypertexte"/>
            <w:noProof/>
          </w:rPr>
        </w:r>
        <w:r w:rsidRPr="00091472">
          <w:rPr>
            <w:rStyle w:val="Lienhypertexte"/>
            <w:noProof/>
          </w:rPr>
          <w:fldChar w:fldCharType="separate"/>
        </w:r>
        <w:r w:rsidRPr="00091472">
          <w:rPr>
            <w:rStyle w:val="Lienhypertexte"/>
            <w:noProof/>
          </w:rPr>
          <w:t>5</w:t>
        </w:r>
        <w:r>
          <w:rPr>
            <w:rFonts w:asciiTheme="minorHAnsi" w:hAnsiTheme="minorHAnsi"/>
            <w:b w:val="0"/>
            <w:bCs w:val="0"/>
            <w:caps w:val="0"/>
            <w:noProof/>
            <w:szCs w:val="22"/>
            <w:u w:val="none"/>
            <w:lang w:val="fr-FR"/>
          </w:rPr>
          <w:tab/>
        </w:r>
        <w:r w:rsidRPr="00091472">
          <w:rPr>
            <w:rStyle w:val="Lienhypertexte"/>
            <w:noProof/>
          </w:rPr>
          <w:t>Float configuration</w:t>
        </w:r>
        <w:r>
          <w:rPr>
            <w:noProof/>
            <w:webHidden/>
          </w:rPr>
          <w:tab/>
        </w:r>
        <w:r>
          <w:rPr>
            <w:noProof/>
            <w:webHidden/>
          </w:rPr>
          <w:fldChar w:fldCharType="begin"/>
        </w:r>
        <w:r>
          <w:rPr>
            <w:noProof/>
            <w:webHidden/>
          </w:rPr>
          <w:instrText xml:space="preserve"> PAGEREF _Toc43455980 \h </w:instrText>
        </w:r>
        <w:r>
          <w:rPr>
            <w:noProof/>
            <w:webHidden/>
          </w:rPr>
        </w:r>
      </w:ins>
      <w:r>
        <w:rPr>
          <w:noProof/>
          <w:webHidden/>
        </w:rPr>
        <w:fldChar w:fldCharType="separate"/>
      </w:r>
      <w:ins w:id="51" w:author="RANNOU Jean-Philippe" w:date="2020-06-19T10:45:00Z">
        <w:r>
          <w:rPr>
            <w:noProof/>
            <w:webHidden/>
          </w:rPr>
          <w:t>14</w:t>
        </w:r>
        <w:r>
          <w:rPr>
            <w:noProof/>
            <w:webHidden/>
          </w:rPr>
          <w:fldChar w:fldCharType="end"/>
        </w:r>
        <w:r w:rsidRPr="00091472">
          <w:rPr>
            <w:rStyle w:val="Lienhypertexte"/>
            <w:noProof/>
          </w:rPr>
          <w:fldChar w:fldCharType="end"/>
        </w:r>
      </w:ins>
    </w:p>
    <w:p w:rsidR="001C2C87" w:rsidRDefault="001C2C87">
      <w:pPr>
        <w:pStyle w:val="TM2"/>
        <w:tabs>
          <w:tab w:val="left" w:pos="495"/>
          <w:tab w:val="right" w:leader="dot" w:pos="9063"/>
        </w:tabs>
        <w:rPr>
          <w:ins w:id="52" w:author="RANNOU Jean-Philippe" w:date="2020-06-19T10:45:00Z"/>
          <w:rFonts w:asciiTheme="minorHAnsi" w:hAnsiTheme="minorHAnsi"/>
          <w:b w:val="0"/>
          <w:bCs w:val="0"/>
          <w:smallCaps w:val="0"/>
          <w:noProof/>
          <w:szCs w:val="22"/>
          <w:lang w:val="fr-FR"/>
        </w:rPr>
      </w:pPr>
      <w:ins w:id="53" w:author="RANNOU Jean-Philippe" w:date="2020-06-19T10:45:00Z">
        <w:r w:rsidRPr="00091472">
          <w:rPr>
            <w:rStyle w:val="Lienhypertexte"/>
            <w:noProof/>
          </w:rPr>
          <w:fldChar w:fldCharType="begin"/>
        </w:r>
        <w:r w:rsidRPr="00091472">
          <w:rPr>
            <w:rStyle w:val="Lienhypertexte"/>
            <w:noProof/>
          </w:rPr>
          <w:instrText xml:space="preserve"> </w:instrText>
        </w:r>
        <w:r>
          <w:rPr>
            <w:noProof/>
          </w:rPr>
          <w:instrText>HYPERLINK \l "_Toc43455981"</w:instrText>
        </w:r>
        <w:r w:rsidRPr="00091472">
          <w:rPr>
            <w:rStyle w:val="Lienhypertexte"/>
            <w:noProof/>
          </w:rPr>
          <w:instrText xml:space="preserve"> </w:instrText>
        </w:r>
        <w:r w:rsidRPr="00091472">
          <w:rPr>
            <w:rStyle w:val="Lienhypertexte"/>
            <w:noProof/>
          </w:rPr>
        </w:r>
        <w:r w:rsidRPr="00091472">
          <w:rPr>
            <w:rStyle w:val="Lienhypertexte"/>
            <w:noProof/>
          </w:rPr>
          <w:fldChar w:fldCharType="separate"/>
        </w:r>
        <w:r w:rsidRPr="00091472">
          <w:rPr>
            <w:rStyle w:val="Lienhypertexte"/>
            <w:noProof/>
          </w:rPr>
          <w:t>5.1</w:t>
        </w:r>
        <w:r>
          <w:rPr>
            <w:rFonts w:asciiTheme="minorHAnsi" w:hAnsiTheme="minorHAnsi"/>
            <w:b w:val="0"/>
            <w:bCs w:val="0"/>
            <w:smallCaps w:val="0"/>
            <w:noProof/>
            <w:szCs w:val="22"/>
            <w:lang w:val="fr-FR"/>
          </w:rPr>
          <w:tab/>
        </w:r>
        <w:r w:rsidRPr="00091472">
          <w:rPr>
            <w:rStyle w:val="Lienhypertexte"/>
            <w:noProof/>
          </w:rPr>
          <w:t>Float configuration files for PI decoder</w:t>
        </w:r>
        <w:r>
          <w:rPr>
            <w:noProof/>
            <w:webHidden/>
          </w:rPr>
          <w:tab/>
        </w:r>
        <w:r>
          <w:rPr>
            <w:noProof/>
            <w:webHidden/>
          </w:rPr>
          <w:fldChar w:fldCharType="begin"/>
        </w:r>
        <w:r>
          <w:rPr>
            <w:noProof/>
            <w:webHidden/>
          </w:rPr>
          <w:instrText xml:space="preserve"> PAGEREF _Toc43455981 \h </w:instrText>
        </w:r>
        <w:r>
          <w:rPr>
            <w:noProof/>
            <w:webHidden/>
          </w:rPr>
        </w:r>
      </w:ins>
      <w:r>
        <w:rPr>
          <w:noProof/>
          <w:webHidden/>
        </w:rPr>
        <w:fldChar w:fldCharType="separate"/>
      </w:r>
      <w:ins w:id="54" w:author="RANNOU Jean-Philippe" w:date="2020-06-19T10:45:00Z">
        <w:r>
          <w:rPr>
            <w:noProof/>
            <w:webHidden/>
          </w:rPr>
          <w:t>14</w:t>
        </w:r>
        <w:r>
          <w:rPr>
            <w:noProof/>
            <w:webHidden/>
          </w:rPr>
          <w:fldChar w:fldCharType="end"/>
        </w:r>
        <w:r w:rsidRPr="00091472">
          <w:rPr>
            <w:rStyle w:val="Lienhypertexte"/>
            <w:noProof/>
          </w:rPr>
          <w:fldChar w:fldCharType="end"/>
        </w:r>
      </w:ins>
    </w:p>
    <w:p w:rsidR="001C2C87" w:rsidRDefault="001C2C87">
      <w:pPr>
        <w:pStyle w:val="TM3"/>
        <w:tabs>
          <w:tab w:val="left" w:pos="660"/>
          <w:tab w:val="right" w:leader="dot" w:pos="9063"/>
        </w:tabs>
        <w:rPr>
          <w:ins w:id="55" w:author="RANNOU Jean-Philippe" w:date="2020-06-19T10:45:00Z"/>
          <w:rFonts w:asciiTheme="minorHAnsi" w:hAnsiTheme="minorHAnsi"/>
          <w:smallCaps w:val="0"/>
          <w:noProof/>
          <w:szCs w:val="22"/>
          <w:lang w:val="fr-FR"/>
        </w:rPr>
      </w:pPr>
      <w:ins w:id="56" w:author="RANNOU Jean-Philippe" w:date="2020-06-19T10:45:00Z">
        <w:r w:rsidRPr="00091472">
          <w:rPr>
            <w:rStyle w:val="Lienhypertexte"/>
            <w:noProof/>
          </w:rPr>
          <w:fldChar w:fldCharType="begin"/>
        </w:r>
        <w:r w:rsidRPr="00091472">
          <w:rPr>
            <w:rStyle w:val="Lienhypertexte"/>
            <w:noProof/>
          </w:rPr>
          <w:instrText xml:space="preserve"> </w:instrText>
        </w:r>
        <w:r>
          <w:rPr>
            <w:noProof/>
          </w:rPr>
          <w:instrText>HYPERLINK \l "_Toc43455982"</w:instrText>
        </w:r>
        <w:r w:rsidRPr="00091472">
          <w:rPr>
            <w:rStyle w:val="Lienhypertexte"/>
            <w:noProof/>
          </w:rPr>
          <w:instrText xml:space="preserve"> </w:instrText>
        </w:r>
        <w:r w:rsidRPr="00091472">
          <w:rPr>
            <w:rStyle w:val="Lienhypertexte"/>
            <w:noProof/>
          </w:rPr>
        </w:r>
        <w:r w:rsidRPr="00091472">
          <w:rPr>
            <w:rStyle w:val="Lienhypertexte"/>
            <w:noProof/>
          </w:rPr>
          <w:fldChar w:fldCharType="separate"/>
        </w:r>
        <w:r w:rsidRPr="00091472">
          <w:rPr>
            <w:rStyle w:val="Lienhypertexte"/>
            <w:noProof/>
          </w:rPr>
          <w:t>5.1.1</w:t>
        </w:r>
        <w:r>
          <w:rPr>
            <w:rFonts w:asciiTheme="minorHAnsi" w:hAnsiTheme="minorHAnsi"/>
            <w:smallCaps w:val="0"/>
            <w:noProof/>
            <w:szCs w:val="22"/>
            <w:lang w:val="fr-FR"/>
          </w:rPr>
          <w:tab/>
        </w:r>
        <w:r w:rsidRPr="00091472">
          <w:rPr>
            <w:rStyle w:val="Lienhypertexte"/>
            <w:noProof/>
          </w:rPr>
          <w:t>Float decoder configuration information</w:t>
        </w:r>
        <w:r>
          <w:rPr>
            <w:noProof/>
            <w:webHidden/>
          </w:rPr>
          <w:tab/>
        </w:r>
        <w:r>
          <w:rPr>
            <w:noProof/>
            <w:webHidden/>
          </w:rPr>
          <w:fldChar w:fldCharType="begin"/>
        </w:r>
        <w:r>
          <w:rPr>
            <w:noProof/>
            <w:webHidden/>
          </w:rPr>
          <w:instrText xml:space="preserve"> PAGEREF _Toc43455982 \h </w:instrText>
        </w:r>
        <w:r>
          <w:rPr>
            <w:noProof/>
            <w:webHidden/>
          </w:rPr>
        </w:r>
      </w:ins>
      <w:r>
        <w:rPr>
          <w:noProof/>
          <w:webHidden/>
        </w:rPr>
        <w:fldChar w:fldCharType="separate"/>
      </w:r>
      <w:ins w:id="57" w:author="RANNOU Jean-Philippe" w:date="2020-06-19T10:45:00Z">
        <w:r>
          <w:rPr>
            <w:noProof/>
            <w:webHidden/>
          </w:rPr>
          <w:t>14</w:t>
        </w:r>
        <w:r>
          <w:rPr>
            <w:noProof/>
            <w:webHidden/>
          </w:rPr>
          <w:fldChar w:fldCharType="end"/>
        </w:r>
        <w:r w:rsidRPr="00091472">
          <w:rPr>
            <w:rStyle w:val="Lienhypertexte"/>
            <w:noProof/>
          </w:rPr>
          <w:fldChar w:fldCharType="end"/>
        </w:r>
      </w:ins>
    </w:p>
    <w:p w:rsidR="001C2C87" w:rsidRDefault="001C2C87">
      <w:pPr>
        <w:pStyle w:val="TM3"/>
        <w:tabs>
          <w:tab w:val="left" w:pos="660"/>
          <w:tab w:val="right" w:leader="dot" w:pos="9063"/>
        </w:tabs>
        <w:rPr>
          <w:ins w:id="58" w:author="RANNOU Jean-Philippe" w:date="2020-06-19T10:45:00Z"/>
          <w:rFonts w:asciiTheme="minorHAnsi" w:hAnsiTheme="minorHAnsi"/>
          <w:smallCaps w:val="0"/>
          <w:noProof/>
          <w:szCs w:val="22"/>
          <w:lang w:val="fr-FR"/>
        </w:rPr>
      </w:pPr>
      <w:ins w:id="59" w:author="RANNOU Jean-Philippe" w:date="2020-06-19T10:45:00Z">
        <w:r w:rsidRPr="00091472">
          <w:rPr>
            <w:rStyle w:val="Lienhypertexte"/>
            <w:noProof/>
          </w:rPr>
          <w:fldChar w:fldCharType="begin"/>
        </w:r>
        <w:r w:rsidRPr="00091472">
          <w:rPr>
            <w:rStyle w:val="Lienhypertexte"/>
            <w:noProof/>
          </w:rPr>
          <w:instrText xml:space="preserve"> </w:instrText>
        </w:r>
        <w:r>
          <w:rPr>
            <w:noProof/>
          </w:rPr>
          <w:instrText>HYPERLINK \l "_Toc43455983"</w:instrText>
        </w:r>
        <w:r w:rsidRPr="00091472">
          <w:rPr>
            <w:rStyle w:val="Lienhypertexte"/>
            <w:noProof/>
          </w:rPr>
          <w:instrText xml:space="preserve"> </w:instrText>
        </w:r>
        <w:r w:rsidRPr="00091472">
          <w:rPr>
            <w:rStyle w:val="Lienhypertexte"/>
            <w:noProof/>
          </w:rPr>
        </w:r>
        <w:r w:rsidRPr="00091472">
          <w:rPr>
            <w:rStyle w:val="Lienhypertexte"/>
            <w:noProof/>
          </w:rPr>
          <w:fldChar w:fldCharType="separate"/>
        </w:r>
        <w:r w:rsidRPr="00091472">
          <w:rPr>
            <w:rStyle w:val="Lienhypertexte"/>
            <w:noProof/>
          </w:rPr>
          <w:t>5.1.2</w:t>
        </w:r>
        <w:r>
          <w:rPr>
            <w:rFonts w:asciiTheme="minorHAnsi" w:hAnsiTheme="minorHAnsi"/>
            <w:smallCaps w:val="0"/>
            <w:noProof/>
            <w:szCs w:val="22"/>
            <w:lang w:val="fr-FR"/>
          </w:rPr>
          <w:tab/>
        </w:r>
        <w:r w:rsidRPr="00091472">
          <w:rPr>
            <w:rStyle w:val="Lienhypertexte"/>
            <w:noProof/>
          </w:rPr>
          <w:t>Float meta-data file</w:t>
        </w:r>
        <w:r>
          <w:rPr>
            <w:noProof/>
            <w:webHidden/>
          </w:rPr>
          <w:tab/>
        </w:r>
        <w:r>
          <w:rPr>
            <w:noProof/>
            <w:webHidden/>
          </w:rPr>
          <w:fldChar w:fldCharType="begin"/>
        </w:r>
        <w:r>
          <w:rPr>
            <w:noProof/>
            <w:webHidden/>
          </w:rPr>
          <w:instrText xml:space="preserve"> PAGEREF _Toc43455983 \h </w:instrText>
        </w:r>
        <w:r>
          <w:rPr>
            <w:noProof/>
            <w:webHidden/>
          </w:rPr>
        </w:r>
      </w:ins>
      <w:r>
        <w:rPr>
          <w:noProof/>
          <w:webHidden/>
        </w:rPr>
        <w:fldChar w:fldCharType="separate"/>
      </w:r>
      <w:ins w:id="60" w:author="RANNOU Jean-Philippe" w:date="2020-06-19T10:45:00Z">
        <w:r>
          <w:rPr>
            <w:noProof/>
            <w:webHidden/>
          </w:rPr>
          <w:t>14</w:t>
        </w:r>
        <w:r>
          <w:rPr>
            <w:noProof/>
            <w:webHidden/>
          </w:rPr>
          <w:fldChar w:fldCharType="end"/>
        </w:r>
        <w:r w:rsidRPr="00091472">
          <w:rPr>
            <w:rStyle w:val="Lienhypertexte"/>
            <w:noProof/>
          </w:rPr>
          <w:fldChar w:fldCharType="end"/>
        </w:r>
      </w:ins>
    </w:p>
    <w:p w:rsidR="001C2C87" w:rsidRDefault="001C2C87">
      <w:pPr>
        <w:pStyle w:val="TM4"/>
        <w:tabs>
          <w:tab w:val="left" w:pos="825"/>
          <w:tab w:val="right" w:leader="dot" w:pos="9063"/>
        </w:tabs>
        <w:rPr>
          <w:ins w:id="61" w:author="RANNOU Jean-Philippe" w:date="2020-06-19T10:45:00Z"/>
          <w:rFonts w:asciiTheme="minorHAnsi" w:hAnsiTheme="minorHAnsi"/>
          <w:noProof/>
          <w:szCs w:val="22"/>
          <w:lang w:val="fr-FR"/>
        </w:rPr>
      </w:pPr>
      <w:ins w:id="62" w:author="RANNOU Jean-Philippe" w:date="2020-06-19T10:45:00Z">
        <w:r w:rsidRPr="00091472">
          <w:rPr>
            <w:rStyle w:val="Lienhypertexte"/>
            <w:noProof/>
          </w:rPr>
          <w:fldChar w:fldCharType="begin"/>
        </w:r>
        <w:r w:rsidRPr="00091472">
          <w:rPr>
            <w:rStyle w:val="Lienhypertexte"/>
            <w:noProof/>
          </w:rPr>
          <w:instrText xml:space="preserve"> </w:instrText>
        </w:r>
        <w:r>
          <w:rPr>
            <w:noProof/>
          </w:rPr>
          <w:instrText>HYPERLINK \l "_Toc43455984"</w:instrText>
        </w:r>
        <w:r w:rsidRPr="00091472">
          <w:rPr>
            <w:rStyle w:val="Lienhypertexte"/>
            <w:noProof/>
          </w:rPr>
          <w:instrText xml:space="preserve"> </w:instrText>
        </w:r>
        <w:r w:rsidRPr="00091472">
          <w:rPr>
            <w:rStyle w:val="Lienhypertexte"/>
            <w:noProof/>
          </w:rPr>
        </w:r>
        <w:r w:rsidRPr="00091472">
          <w:rPr>
            <w:rStyle w:val="Lienhypertexte"/>
            <w:noProof/>
          </w:rPr>
          <w:fldChar w:fldCharType="separate"/>
        </w:r>
        <w:r w:rsidRPr="00091472">
          <w:rPr>
            <w:rStyle w:val="Lienhypertexte"/>
            <w:noProof/>
          </w:rPr>
          <w:t>5.1.2.1</w:t>
        </w:r>
        <w:r>
          <w:rPr>
            <w:rFonts w:asciiTheme="minorHAnsi" w:hAnsiTheme="minorHAnsi"/>
            <w:noProof/>
            <w:szCs w:val="22"/>
            <w:lang w:val="fr-FR"/>
          </w:rPr>
          <w:tab/>
        </w:r>
        <w:r w:rsidRPr="00091472">
          <w:rPr>
            <w:rStyle w:val="Lienhypertexte"/>
            <w:noProof/>
          </w:rPr>
          <w:t>Float meta-data file generation</w:t>
        </w:r>
        <w:r>
          <w:rPr>
            <w:noProof/>
            <w:webHidden/>
          </w:rPr>
          <w:tab/>
        </w:r>
        <w:r>
          <w:rPr>
            <w:noProof/>
            <w:webHidden/>
          </w:rPr>
          <w:fldChar w:fldCharType="begin"/>
        </w:r>
        <w:r>
          <w:rPr>
            <w:noProof/>
            <w:webHidden/>
          </w:rPr>
          <w:instrText xml:space="preserve"> PAGEREF _Toc43455984 \h </w:instrText>
        </w:r>
        <w:r>
          <w:rPr>
            <w:noProof/>
            <w:webHidden/>
          </w:rPr>
        </w:r>
      </w:ins>
      <w:r>
        <w:rPr>
          <w:noProof/>
          <w:webHidden/>
        </w:rPr>
        <w:fldChar w:fldCharType="separate"/>
      </w:r>
      <w:ins w:id="63" w:author="RANNOU Jean-Philippe" w:date="2020-06-19T10:45:00Z">
        <w:r>
          <w:rPr>
            <w:noProof/>
            <w:webHidden/>
          </w:rPr>
          <w:t>15</w:t>
        </w:r>
        <w:r>
          <w:rPr>
            <w:noProof/>
            <w:webHidden/>
          </w:rPr>
          <w:fldChar w:fldCharType="end"/>
        </w:r>
        <w:r w:rsidRPr="00091472">
          <w:rPr>
            <w:rStyle w:val="Lienhypertexte"/>
            <w:noProof/>
          </w:rPr>
          <w:fldChar w:fldCharType="end"/>
        </w:r>
      </w:ins>
    </w:p>
    <w:p w:rsidR="001C2C87" w:rsidRDefault="001C2C87">
      <w:pPr>
        <w:pStyle w:val="TM2"/>
        <w:tabs>
          <w:tab w:val="left" w:pos="495"/>
          <w:tab w:val="right" w:leader="dot" w:pos="9063"/>
        </w:tabs>
        <w:rPr>
          <w:ins w:id="64" w:author="RANNOU Jean-Philippe" w:date="2020-06-19T10:45:00Z"/>
          <w:rFonts w:asciiTheme="minorHAnsi" w:hAnsiTheme="minorHAnsi"/>
          <w:b w:val="0"/>
          <w:bCs w:val="0"/>
          <w:smallCaps w:val="0"/>
          <w:noProof/>
          <w:szCs w:val="22"/>
          <w:lang w:val="fr-FR"/>
        </w:rPr>
      </w:pPr>
      <w:ins w:id="65" w:author="RANNOU Jean-Philippe" w:date="2020-06-19T10:45:00Z">
        <w:r w:rsidRPr="00091472">
          <w:rPr>
            <w:rStyle w:val="Lienhypertexte"/>
            <w:noProof/>
          </w:rPr>
          <w:fldChar w:fldCharType="begin"/>
        </w:r>
        <w:r w:rsidRPr="00091472">
          <w:rPr>
            <w:rStyle w:val="Lienhypertexte"/>
            <w:noProof/>
          </w:rPr>
          <w:instrText xml:space="preserve"> </w:instrText>
        </w:r>
        <w:r>
          <w:rPr>
            <w:noProof/>
          </w:rPr>
          <w:instrText>HYPERLINK \l "_Toc43455985"</w:instrText>
        </w:r>
        <w:r w:rsidRPr="00091472">
          <w:rPr>
            <w:rStyle w:val="Lienhypertexte"/>
            <w:noProof/>
          </w:rPr>
          <w:instrText xml:space="preserve"> </w:instrText>
        </w:r>
        <w:r w:rsidRPr="00091472">
          <w:rPr>
            <w:rStyle w:val="Lienhypertexte"/>
            <w:noProof/>
          </w:rPr>
        </w:r>
        <w:r w:rsidRPr="00091472">
          <w:rPr>
            <w:rStyle w:val="Lienhypertexte"/>
            <w:noProof/>
          </w:rPr>
          <w:fldChar w:fldCharType="separate"/>
        </w:r>
        <w:r w:rsidRPr="00091472">
          <w:rPr>
            <w:rStyle w:val="Lienhypertexte"/>
            <w:noProof/>
          </w:rPr>
          <w:t>5.2</w:t>
        </w:r>
        <w:r>
          <w:rPr>
            <w:rFonts w:asciiTheme="minorHAnsi" w:hAnsiTheme="minorHAnsi"/>
            <w:b w:val="0"/>
            <w:bCs w:val="0"/>
            <w:smallCaps w:val="0"/>
            <w:noProof/>
            <w:szCs w:val="22"/>
            <w:lang w:val="fr-FR"/>
          </w:rPr>
          <w:tab/>
        </w:r>
        <w:r w:rsidRPr="00091472">
          <w:rPr>
            <w:rStyle w:val="Lienhypertexte"/>
            <w:noProof/>
          </w:rPr>
          <w:t>Float configuration files for DAC decoder</w:t>
        </w:r>
        <w:r>
          <w:rPr>
            <w:noProof/>
            <w:webHidden/>
          </w:rPr>
          <w:tab/>
        </w:r>
        <w:r>
          <w:rPr>
            <w:noProof/>
            <w:webHidden/>
          </w:rPr>
          <w:fldChar w:fldCharType="begin"/>
        </w:r>
        <w:r>
          <w:rPr>
            <w:noProof/>
            <w:webHidden/>
          </w:rPr>
          <w:instrText xml:space="preserve"> PAGEREF _Toc43455985 \h </w:instrText>
        </w:r>
        <w:r>
          <w:rPr>
            <w:noProof/>
            <w:webHidden/>
          </w:rPr>
        </w:r>
      </w:ins>
      <w:r>
        <w:rPr>
          <w:noProof/>
          <w:webHidden/>
        </w:rPr>
        <w:fldChar w:fldCharType="separate"/>
      </w:r>
      <w:ins w:id="66" w:author="RANNOU Jean-Philippe" w:date="2020-06-19T10:45:00Z">
        <w:r>
          <w:rPr>
            <w:noProof/>
            <w:webHidden/>
          </w:rPr>
          <w:t>15</w:t>
        </w:r>
        <w:r>
          <w:rPr>
            <w:noProof/>
            <w:webHidden/>
          </w:rPr>
          <w:fldChar w:fldCharType="end"/>
        </w:r>
        <w:r w:rsidRPr="00091472">
          <w:rPr>
            <w:rStyle w:val="Lienhypertexte"/>
            <w:noProof/>
          </w:rPr>
          <w:fldChar w:fldCharType="end"/>
        </w:r>
      </w:ins>
    </w:p>
    <w:p w:rsidR="001C2C87" w:rsidRDefault="001C2C87">
      <w:pPr>
        <w:pStyle w:val="TM3"/>
        <w:tabs>
          <w:tab w:val="left" w:pos="660"/>
          <w:tab w:val="right" w:leader="dot" w:pos="9063"/>
        </w:tabs>
        <w:rPr>
          <w:ins w:id="67" w:author="RANNOU Jean-Philippe" w:date="2020-06-19T10:45:00Z"/>
          <w:rFonts w:asciiTheme="minorHAnsi" w:hAnsiTheme="minorHAnsi"/>
          <w:smallCaps w:val="0"/>
          <w:noProof/>
          <w:szCs w:val="22"/>
          <w:lang w:val="fr-FR"/>
        </w:rPr>
      </w:pPr>
      <w:ins w:id="68" w:author="RANNOU Jean-Philippe" w:date="2020-06-19T10:45:00Z">
        <w:r w:rsidRPr="00091472">
          <w:rPr>
            <w:rStyle w:val="Lienhypertexte"/>
            <w:noProof/>
          </w:rPr>
          <w:fldChar w:fldCharType="begin"/>
        </w:r>
        <w:r w:rsidRPr="00091472">
          <w:rPr>
            <w:rStyle w:val="Lienhypertexte"/>
            <w:noProof/>
          </w:rPr>
          <w:instrText xml:space="preserve"> </w:instrText>
        </w:r>
        <w:r>
          <w:rPr>
            <w:noProof/>
          </w:rPr>
          <w:instrText>HYPERLINK \l "_Toc43455986"</w:instrText>
        </w:r>
        <w:r w:rsidRPr="00091472">
          <w:rPr>
            <w:rStyle w:val="Lienhypertexte"/>
            <w:noProof/>
          </w:rPr>
          <w:instrText xml:space="preserve"> </w:instrText>
        </w:r>
        <w:r w:rsidRPr="00091472">
          <w:rPr>
            <w:rStyle w:val="Lienhypertexte"/>
            <w:noProof/>
          </w:rPr>
        </w:r>
        <w:r w:rsidRPr="00091472">
          <w:rPr>
            <w:rStyle w:val="Lienhypertexte"/>
            <w:noProof/>
          </w:rPr>
          <w:fldChar w:fldCharType="separate"/>
        </w:r>
        <w:r w:rsidRPr="00091472">
          <w:rPr>
            <w:rStyle w:val="Lienhypertexte"/>
            <w:noProof/>
          </w:rPr>
          <w:t>5.2.1</w:t>
        </w:r>
        <w:r>
          <w:rPr>
            <w:rFonts w:asciiTheme="minorHAnsi" w:hAnsiTheme="minorHAnsi"/>
            <w:smallCaps w:val="0"/>
            <w:noProof/>
            <w:szCs w:val="22"/>
            <w:lang w:val="fr-FR"/>
          </w:rPr>
          <w:tab/>
        </w:r>
        <w:r w:rsidRPr="00091472">
          <w:rPr>
            <w:rStyle w:val="Lienhypertexte"/>
            <w:noProof/>
          </w:rPr>
          <w:t>Float decoder configuration information</w:t>
        </w:r>
        <w:r>
          <w:rPr>
            <w:noProof/>
            <w:webHidden/>
          </w:rPr>
          <w:tab/>
        </w:r>
        <w:r>
          <w:rPr>
            <w:noProof/>
            <w:webHidden/>
          </w:rPr>
          <w:fldChar w:fldCharType="begin"/>
        </w:r>
        <w:r>
          <w:rPr>
            <w:noProof/>
            <w:webHidden/>
          </w:rPr>
          <w:instrText xml:space="preserve"> PAGEREF _Toc43455986 \h </w:instrText>
        </w:r>
        <w:r>
          <w:rPr>
            <w:noProof/>
            <w:webHidden/>
          </w:rPr>
        </w:r>
      </w:ins>
      <w:r>
        <w:rPr>
          <w:noProof/>
          <w:webHidden/>
        </w:rPr>
        <w:fldChar w:fldCharType="separate"/>
      </w:r>
      <w:ins w:id="69" w:author="RANNOU Jean-Philippe" w:date="2020-06-19T10:45:00Z">
        <w:r>
          <w:rPr>
            <w:noProof/>
            <w:webHidden/>
          </w:rPr>
          <w:t>15</w:t>
        </w:r>
        <w:r>
          <w:rPr>
            <w:noProof/>
            <w:webHidden/>
          </w:rPr>
          <w:fldChar w:fldCharType="end"/>
        </w:r>
        <w:r w:rsidRPr="00091472">
          <w:rPr>
            <w:rStyle w:val="Lienhypertexte"/>
            <w:noProof/>
          </w:rPr>
          <w:fldChar w:fldCharType="end"/>
        </w:r>
      </w:ins>
    </w:p>
    <w:p w:rsidR="001C2C87" w:rsidRDefault="001C2C87">
      <w:pPr>
        <w:pStyle w:val="TM4"/>
        <w:tabs>
          <w:tab w:val="left" w:pos="825"/>
          <w:tab w:val="right" w:leader="dot" w:pos="9063"/>
        </w:tabs>
        <w:rPr>
          <w:ins w:id="70" w:author="RANNOU Jean-Philippe" w:date="2020-06-19T10:45:00Z"/>
          <w:rFonts w:asciiTheme="minorHAnsi" w:hAnsiTheme="minorHAnsi"/>
          <w:noProof/>
          <w:szCs w:val="22"/>
          <w:lang w:val="fr-FR"/>
        </w:rPr>
      </w:pPr>
      <w:ins w:id="71" w:author="RANNOU Jean-Philippe" w:date="2020-06-19T10:45:00Z">
        <w:r w:rsidRPr="00091472">
          <w:rPr>
            <w:rStyle w:val="Lienhypertexte"/>
            <w:noProof/>
          </w:rPr>
          <w:fldChar w:fldCharType="begin"/>
        </w:r>
        <w:r w:rsidRPr="00091472">
          <w:rPr>
            <w:rStyle w:val="Lienhypertexte"/>
            <w:noProof/>
          </w:rPr>
          <w:instrText xml:space="preserve"> </w:instrText>
        </w:r>
        <w:r>
          <w:rPr>
            <w:noProof/>
          </w:rPr>
          <w:instrText>HYPERLINK \l "_Toc43455987"</w:instrText>
        </w:r>
        <w:r w:rsidRPr="00091472">
          <w:rPr>
            <w:rStyle w:val="Lienhypertexte"/>
            <w:noProof/>
          </w:rPr>
          <w:instrText xml:space="preserve"> </w:instrText>
        </w:r>
        <w:r w:rsidRPr="00091472">
          <w:rPr>
            <w:rStyle w:val="Lienhypertexte"/>
            <w:noProof/>
          </w:rPr>
        </w:r>
        <w:r w:rsidRPr="00091472">
          <w:rPr>
            <w:rStyle w:val="Lienhypertexte"/>
            <w:noProof/>
          </w:rPr>
          <w:fldChar w:fldCharType="separate"/>
        </w:r>
        <w:r w:rsidRPr="00091472">
          <w:rPr>
            <w:rStyle w:val="Lienhypertexte"/>
            <w:noProof/>
          </w:rPr>
          <w:t>5.2.1.1</w:t>
        </w:r>
        <w:r>
          <w:rPr>
            <w:rFonts w:asciiTheme="minorHAnsi" w:hAnsiTheme="minorHAnsi"/>
            <w:noProof/>
            <w:szCs w:val="22"/>
            <w:lang w:val="fr-FR"/>
          </w:rPr>
          <w:tab/>
        </w:r>
        <w:r w:rsidRPr="00091472">
          <w:rPr>
            <w:rStyle w:val="Lienhypertexte"/>
            <w:noProof/>
          </w:rPr>
          <w:t>Float configuration file generation</w:t>
        </w:r>
        <w:r>
          <w:rPr>
            <w:noProof/>
            <w:webHidden/>
          </w:rPr>
          <w:tab/>
        </w:r>
        <w:r>
          <w:rPr>
            <w:noProof/>
            <w:webHidden/>
          </w:rPr>
          <w:fldChar w:fldCharType="begin"/>
        </w:r>
        <w:r>
          <w:rPr>
            <w:noProof/>
            <w:webHidden/>
          </w:rPr>
          <w:instrText xml:space="preserve"> PAGEREF _Toc43455987 \h </w:instrText>
        </w:r>
        <w:r>
          <w:rPr>
            <w:noProof/>
            <w:webHidden/>
          </w:rPr>
        </w:r>
      </w:ins>
      <w:r>
        <w:rPr>
          <w:noProof/>
          <w:webHidden/>
        </w:rPr>
        <w:fldChar w:fldCharType="separate"/>
      </w:r>
      <w:ins w:id="72" w:author="RANNOU Jean-Philippe" w:date="2020-06-19T10:45:00Z">
        <w:r>
          <w:rPr>
            <w:noProof/>
            <w:webHidden/>
          </w:rPr>
          <w:t>16</w:t>
        </w:r>
        <w:r>
          <w:rPr>
            <w:noProof/>
            <w:webHidden/>
          </w:rPr>
          <w:fldChar w:fldCharType="end"/>
        </w:r>
        <w:r w:rsidRPr="00091472">
          <w:rPr>
            <w:rStyle w:val="Lienhypertexte"/>
            <w:noProof/>
          </w:rPr>
          <w:fldChar w:fldCharType="end"/>
        </w:r>
      </w:ins>
    </w:p>
    <w:p w:rsidR="001C2C87" w:rsidRDefault="001C2C87">
      <w:pPr>
        <w:pStyle w:val="TM3"/>
        <w:tabs>
          <w:tab w:val="left" w:pos="660"/>
          <w:tab w:val="right" w:leader="dot" w:pos="9063"/>
        </w:tabs>
        <w:rPr>
          <w:ins w:id="73" w:author="RANNOU Jean-Philippe" w:date="2020-06-19T10:45:00Z"/>
          <w:rFonts w:asciiTheme="minorHAnsi" w:hAnsiTheme="minorHAnsi"/>
          <w:smallCaps w:val="0"/>
          <w:noProof/>
          <w:szCs w:val="22"/>
          <w:lang w:val="fr-FR"/>
        </w:rPr>
      </w:pPr>
      <w:ins w:id="74" w:author="RANNOU Jean-Philippe" w:date="2020-06-19T10:45:00Z">
        <w:r w:rsidRPr="00091472">
          <w:rPr>
            <w:rStyle w:val="Lienhypertexte"/>
            <w:noProof/>
          </w:rPr>
          <w:fldChar w:fldCharType="begin"/>
        </w:r>
        <w:r w:rsidRPr="00091472">
          <w:rPr>
            <w:rStyle w:val="Lienhypertexte"/>
            <w:noProof/>
          </w:rPr>
          <w:instrText xml:space="preserve"> </w:instrText>
        </w:r>
        <w:r>
          <w:rPr>
            <w:noProof/>
          </w:rPr>
          <w:instrText>HYPERLINK \l "_Toc43455988"</w:instrText>
        </w:r>
        <w:r w:rsidRPr="00091472">
          <w:rPr>
            <w:rStyle w:val="Lienhypertexte"/>
            <w:noProof/>
          </w:rPr>
          <w:instrText xml:space="preserve"> </w:instrText>
        </w:r>
        <w:r w:rsidRPr="00091472">
          <w:rPr>
            <w:rStyle w:val="Lienhypertexte"/>
            <w:noProof/>
          </w:rPr>
        </w:r>
        <w:r w:rsidRPr="00091472">
          <w:rPr>
            <w:rStyle w:val="Lienhypertexte"/>
            <w:noProof/>
          </w:rPr>
          <w:fldChar w:fldCharType="separate"/>
        </w:r>
        <w:r w:rsidRPr="00091472">
          <w:rPr>
            <w:rStyle w:val="Lienhypertexte"/>
            <w:noProof/>
          </w:rPr>
          <w:t>5.2.2</w:t>
        </w:r>
        <w:r>
          <w:rPr>
            <w:rFonts w:asciiTheme="minorHAnsi" w:hAnsiTheme="minorHAnsi"/>
            <w:smallCaps w:val="0"/>
            <w:noProof/>
            <w:szCs w:val="22"/>
            <w:lang w:val="fr-FR"/>
          </w:rPr>
          <w:tab/>
        </w:r>
        <w:r w:rsidRPr="00091472">
          <w:rPr>
            <w:rStyle w:val="Lienhypertexte"/>
            <w:noProof/>
          </w:rPr>
          <w:t>Float meta-data file</w:t>
        </w:r>
        <w:r>
          <w:rPr>
            <w:noProof/>
            <w:webHidden/>
          </w:rPr>
          <w:tab/>
        </w:r>
        <w:r>
          <w:rPr>
            <w:noProof/>
            <w:webHidden/>
          </w:rPr>
          <w:fldChar w:fldCharType="begin"/>
        </w:r>
        <w:r>
          <w:rPr>
            <w:noProof/>
            <w:webHidden/>
          </w:rPr>
          <w:instrText xml:space="preserve"> PAGEREF _Toc43455988 \h </w:instrText>
        </w:r>
        <w:r>
          <w:rPr>
            <w:noProof/>
            <w:webHidden/>
          </w:rPr>
        </w:r>
      </w:ins>
      <w:r>
        <w:rPr>
          <w:noProof/>
          <w:webHidden/>
        </w:rPr>
        <w:fldChar w:fldCharType="separate"/>
      </w:r>
      <w:ins w:id="75" w:author="RANNOU Jean-Philippe" w:date="2020-06-19T10:45:00Z">
        <w:r>
          <w:rPr>
            <w:noProof/>
            <w:webHidden/>
          </w:rPr>
          <w:t>16</w:t>
        </w:r>
        <w:r>
          <w:rPr>
            <w:noProof/>
            <w:webHidden/>
          </w:rPr>
          <w:fldChar w:fldCharType="end"/>
        </w:r>
        <w:r w:rsidRPr="00091472">
          <w:rPr>
            <w:rStyle w:val="Lienhypertexte"/>
            <w:noProof/>
          </w:rPr>
          <w:fldChar w:fldCharType="end"/>
        </w:r>
      </w:ins>
    </w:p>
    <w:p w:rsidR="001C2C87" w:rsidRDefault="001C2C87">
      <w:pPr>
        <w:pStyle w:val="TM1"/>
        <w:tabs>
          <w:tab w:val="left" w:pos="330"/>
          <w:tab w:val="right" w:leader="dot" w:pos="9063"/>
        </w:tabs>
        <w:rPr>
          <w:ins w:id="76" w:author="RANNOU Jean-Philippe" w:date="2020-06-19T10:45:00Z"/>
          <w:rFonts w:asciiTheme="minorHAnsi" w:hAnsiTheme="minorHAnsi"/>
          <w:b w:val="0"/>
          <w:bCs w:val="0"/>
          <w:caps w:val="0"/>
          <w:noProof/>
          <w:szCs w:val="22"/>
          <w:u w:val="none"/>
          <w:lang w:val="fr-FR"/>
        </w:rPr>
      </w:pPr>
      <w:ins w:id="77" w:author="RANNOU Jean-Philippe" w:date="2020-06-19T10:45:00Z">
        <w:r w:rsidRPr="00091472">
          <w:rPr>
            <w:rStyle w:val="Lienhypertexte"/>
            <w:noProof/>
          </w:rPr>
          <w:fldChar w:fldCharType="begin"/>
        </w:r>
        <w:r w:rsidRPr="00091472">
          <w:rPr>
            <w:rStyle w:val="Lienhypertexte"/>
            <w:noProof/>
          </w:rPr>
          <w:instrText xml:space="preserve"> </w:instrText>
        </w:r>
        <w:r>
          <w:rPr>
            <w:noProof/>
          </w:rPr>
          <w:instrText>HYPERLINK \l "_Toc43455989"</w:instrText>
        </w:r>
        <w:r w:rsidRPr="00091472">
          <w:rPr>
            <w:rStyle w:val="Lienhypertexte"/>
            <w:noProof/>
          </w:rPr>
          <w:instrText xml:space="preserve"> </w:instrText>
        </w:r>
        <w:r w:rsidRPr="00091472">
          <w:rPr>
            <w:rStyle w:val="Lienhypertexte"/>
            <w:noProof/>
          </w:rPr>
        </w:r>
        <w:r w:rsidRPr="00091472">
          <w:rPr>
            <w:rStyle w:val="Lienhypertexte"/>
            <w:noProof/>
          </w:rPr>
          <w:fldChar w:fldCharType="separate"/>
        </w:r>
        <w:r w:rsidRPr="00091472">
          <w:rPr>
            <w:rStyle w:val="Lienhypertexte"/>
            <w:noProof/>
          </w:rPr>
          <w:t>6</w:t>
        </w:r>
        <w:r>
          <w:rPr>
            <w:rFonts w:asciiTheme="minorHAnsi" w:hAnsiTheme="minorHAnsi"/>
            <w:b w:val="0"/>
            <w:bCs w:val="0"/>
            <w:caps w:val="0"/>
            <w:noProof/>
            <w:szCs w:val="22"/>
            <w:u w:val="none"/>
            <w:lang w:val="fr-FR"/>
          </w:rPr>
          <w:tab/>
        </w:r>
        <w:r w:rsidRPr="00091472">
          <w:rPr>
            <w:rStyle w:val="Lienhypertexte"/>
            <w:noProof/>
          </w:rPr>
          <w:t>Using the PI decoder</w:t>
        </w:r>
        <w:r>
          <w:rPr>
            <w:noProof/>
            <w:webHidden/>
          </w:rPr>
          <w:tab/>
        </w:r>
        <w:r>
          <w:rPr>
            <w:noProof/>
            <w:webHidden/>
          </w:rPr>
          <w:fldChar w:fldCharType="begin"/>
        </w:r>
        <w:r>
          <w:rPr>
            <w:noProof/>
            <w:webHidden/>
          </w:rPr>
          <w:instrText xml:space="preserve"> PAGEREF _Toc43455989 \h </w:instrText>
        </w:r>
        <w:r>
          <w:rPr>
            <w:noProof/>
            <w:webHidden/>
          </w:rPr>
        </w:r>
      </w:ins>
      <w:r>
        <w:rPr>
          <w:noProof/>
          <w:webHidden/>
        </w:rPr>
        <w:fldChar w:fldCharType="separate"/>
      </w:r>
      <w:ins w:id="78" w:author="RANNOU Jean-Philippe" w:date="2020-06-19T10:45:00Z">
        <w:r>
          <w:rPr>
            <w:noProof/>
            <w:webHidden/>
          </w:rPr>
          <w:t>17</w:t>
        </w:r>
        <w:r>
          <w:rPr>
            <w:noProof/>
            <w:webHidden/>
          </w:rPr>
          <w:fldChar w:fldCharType="end"/>
        </w:r>
        <w:r w:rsidRPr="00091472">
          <w:rPr>
            <w:rStyle w:val="Lienhypertexte"/>
            <w:noProof/>
          </w:rPr>
          <w:fldChar w:fldCharType="end"/>
        </w:r>
      </w:ins>
    </w:p>
    <w:p w:rsidR="001C2C87" w:rsidRDefault="001C2C87">
      <w:pPr>
        <w:pStyle w:val="TM2"/>
        <w:tabs>
          <w:tab w:val="left" w:pos="495"/>
          <w:tab w:val="right" w:leader="dot" w:pos="9063"/>
        </w:tabs>
        <w:rPr>
          <w:ins w:id="79" w:author="RANNOU Jean-Philippe" w:date="2020-06-19T10:45:00Z"/>
          <w:rFonts w:asciiTheme="minorHAnsi" w:hAnsiTheme="minorHAnsi"/>
          <w:b w:val="0"/>
          <w:bCs w:val="0"/>
          <w:smallCaps w:val="0"/>
          <w:noProof/>
          <w:szCs w:val="22"/>
          <w:lang w:val="fr-FR"/>
        </w:rPr>
      </w:pPr>
      <w:ins w:id="80" w:author="RANNOU Jean-Philippe" w:date="2020-06-19T10:45:00Z">
        <w:r w:rsidRPr="00091472">
          <w:rPr>
            <w:rStyle w:val="Lienhypertexte"/>
            <w:noProof/>
          </w:rPr>
          <w:fldChar w:fldCharType="begin"/>
        </w:r>
        <w:r w:rsidRPr="00091472">
          <w:rPr>
            <w:rStyle w:val="Lienhypertexte"/>
            <w:noProof/>
          </w:rPr>
          <w:instrText xml:space="preserve"> </w:instrText>
        </w:r>
        <w:r>
          <w:rPr>
            <w:noProof/>
          </w:rPr>
          <w:instrText>HYPERLINK \l "_Toc43455990"</w:instrText>
        </w:r>
        <w:r w:rsidRPr="00091472">
          <w:rPr>
            <w:rStyle w:val="Lienhypertexte"/>
            <w:noProof/>
          </w:rPr>
          <w:instrText xml:space="preserve"> </w:instrText>
        </w:r>
        <w:r w:rsidRPr="00091472">
          <w:rPr>
            <w:rStyle w:val="Lienhypertexte"/>
            <w:noProof/>
          </w:rPr>
        </w:r>
        <w:r w:rsidRPr="00091472">
          <w:rPr>
            <w:rStyle w:val="Lienhypertexte"/>
            <w:noProof/>
          </w:rPr>
          <w:fldChar w:fldCharType="separate"/>
        </w:r>
        <w:r w:rsidRPr="00091472">
          <w:rPr>
            <w:rStyle w:val="Lienhypertexte"/>
            <w:noProof/>
          </w:rPr>
          <w:t>6.1</w:t>
        </w:r>
        <w:r>
          <w:rPr>
            <w:rFonts w:asciiTheme="minorHAnsi" w:hAnsiTheme="minorHAnsi"/>
            <w:b w:val="0"/>
            <w:bCs w:val="0"/>
            <w:smallCaps w:val="0"/>
            <w:noProof/>
            <w:szCs w:val="22"/>
            <w:lang w:val="fr-FR"/>
          </w:rPr>
          <w:tab/>
        </w:r>
        <w:r w:rsidRPr="00091472">
          <w:rPr>
            <w:rStyle w:val="Lienhypertexte"/>
            <w:noProof/>
          </w:rPr>
          <w:t>Pre-processing of float transmitted data</w:t>
        </w:r>
        <w:r>
          <w:rPr>
            <w:noProof/>
            <w:webHidden/>
          </w:rPr>
          <w:tab/>
        </w:r>
        <w:r>
          <w:rPr>
            <w:noProof/>
            <w:webHidden/>
          </w:rPr>
          <w:fldChar w:fldCharType="begin"/>
        </w:r>
        <w:r>
          <w:rPr>
            <w:noProof/>
            <w:webHidden/>
          </w:rPr>
          <w:instrText xml:space="preserve"> PAGEREF _Toc43455990 \h </w:instrText>
        </w:r>
        <w:r>
          <w:rPr>
            <w:noProof/>
            <w:webHidden/>
          </w:rPr>
        </w:r>
      </w:ins>
      <w:r>
        <w:rPr>
          <w:noProof/>
          <w:webHidden/>
        </w:rPr>
        <w:fldChar w:fldCharType="separate"/>
      </w:r>
      <w:ins w:id="81" w:author="RANNOU Jean-Philippe" w:date="2020-06-19T10:45:00Z">
        <w:r>
          <w:rPr>
            <w:noProof/>
            <w:webHidden/>
          </w:rPr>
          <w:t>17</w:t>
        </w:r>
        <w:r>
          <w:rPr>
            <w:noProof/>
            <w:webHidden/>
          </w:rPr>
          <w:fldChar w:fldCharType="end"/>
        </w:r>
        <w:r w:rsidRPr="00091472">
          <w:rPr>
            <w:rStyle w:val="Lienhypertexte"/>
            <w:noProof/>
          </w:rPr>
          <w:fldChar w:fldCharType="end"/>
        </w:r>
      </w:ins>
    </w:p>
    <w:p w:rsidR="001C2C87" w:rsidRDefault="001C2C87">
      <w:pPr>
        <w:pStyle w:val="TM3"/>
        <w:tabs>
          <w:tab w:val="left" w:pos="660"/>
          <w:tab w:val="right" w:leader="dot" w:pos="9063"/>
        </w:tabs>
        <w:rPr>
          <w:ins w:id="82" w:author="RANNOU Jean-Philippe" w:date="2020-06-19T10:45:00Z"/>
          <w:rFonts w:asciiTheme="minorHAnsi" w:hAnsiTheme="minorHAnsi"/>
          <w:smallCaps w:val="0"/>
          <w:noProof/>
          <w:szCs w:val="22"/>
          <w:lang w:val="fr-FR"/>
        </w:rPr>
      </w:pPr>
      <w:ins w:id="83" w:author="RANNOU Jean-Philippe" w:date="2020-06-19T10:45:00Z">
        <w:r w:rsidRPr="00091472">
          <w:rPr>
            <w:rStyle w:val="Lienhypertexte"/>
            <w:noProof/>
          </w:rPr>
          <w:lastRenderedPageBreak/>
          <w:fldChar w:fldCharType="begin"/>
        </w:r>
        <w:r w:rsidRPr="00091472">
          <w:rPr>
            <w:rStyle w:val="Lienhypertexte"/>
            <w:noProof/>
          </w:rPr>
          <w:instrText xml:space="preserve"> </w:instrText>
        </w:r>
        <w:r>
          <w:rPr>
            <w:noProof/>
          </w:rPr>
          <w:instrText>HYPERLINK \l "_Toc43455991"</w:instrText>
        </w:r>
        <w:r w:rsidRPr="00091472">
          <w:rPr>
            <w:rStyle w:val="Lienhypertexte"/>
            <w:noProof/>
          </w:rPr>
          <w:instrText xml:space="preserve"> </w:instrText>
        </w:r>
        <w:r w:rsidRPr="00091472">
          <w:rPr>
            <w:rStyle w:val="Lienhypertexte"/>
            <w:noProof/>
          </w:rPr>
        </w:r>
        <w:r w:rsidRPr="00091472">
          <w:rPr>
            <w:rStyle w:val="Lienhypertexte"/>
            <w:noProof/>
          </w:rPr>
          <w:fldChar w:fldCharType="separate"/>
        </w:r>
        <w:r w:rsidRPr="00091472">
          <w:rPr>
            <w:rStyle w:val="Lienhypertexte"/>
            <w:noProof/>
          </w:rPr>
          <w:t>6.1.1</w:t>
        </w:r>
        <w:r>
          <w:rPr>
            <w:rFonts w:asciiTheme="minorHAnsi" w:hAnsiTheme="minorHAnsi"/>
            <w:smallCaps w:val="0"/>
            <w:noProof/>
            <w:szCs w:val="22"/>
            <w:lang w:val="fr-FR"/>
          </w:rPr>
          <w:tab/>
        </w:r>
        <w:r w:rsidRPr="00091472">
          <w:rPr>
            <w:rStyle w:val="Lienhypertexte"/>
            <w:noProof/>
          </w:rPr>
          <w:t>For Argos floats</w:t>
        </w:r>
        <w:r>
          <w:rPr>
            <w:noProof/>
            <w:webHidden/>
          </w:rPr>
          <w:tab/>
        </w:r>
        <w:r>
          <w:rPr>
            <w:noProof/>
            <w:webHidden/>
          </w:rPr>
          <w:fldChar w:fldCharType="begin"/>
        </w:r>
        <w:r>
          <w:rPr>
            <w:noProof/>
            <w:webHidden/>
          </w:rPr>
          <w:instrText xml:space="preserve"> PAGEREF _Toc43455991 \h </w:instrText>
        </w:r>
        <w:r>
          <w:rPr>
            <w:noProof/>
            <w:webHidden/>
          </w:rPr>
        </w:r>
      </w:ins>
      <w:r>
        <w:rPr>
          <w:noProof/>
          <w:webHidden/>
        </w:rPr>
        <w:fldChar w:fldCharType="separate"/>
      </w:r>
      <w:ins w:id="84" w:author="RANNOU Jean-Philippe" w:date="2020-06-19T10:45:00Z">
        <w:r>
          <w:rPr>
            <w:noProof/>
            <w:webHidden/>
          </w:rPr>
          <w:t>17</w:t>
        </w:r>
        <w:r>
          <w:rPr>
            <w:noProof/>
            <w:webHidden/>
          </w:rPr>
          <w:fldChar w:fldCharType="end"/>
        </w:r>
        <w:r w:rsidRPr="00091472">
          <w:rPr>
            <w:rStyle w:val="Lienhypertexte"/>
            <w:noProof/>
          </w:rPr>
          <w:fldChar w:fldCharType="end"/>
        </w:r>
      </w:ins>
    </w:p>
    <w:p w:rsidR="001C2C87" w:rsidRDefault="001C2C87">
      <w:pPr>
        <w:pStyle w:val="TM4"/>
        <w:tabs>
          <w:tab w:val="left" w:pos="825"/>
          <w:tab w:val="right" w:leader="dot" w:pos="9063"/>
        </w:tabs>
        <w:rPr>
          <w:ins w:id="85" w:author="RANNOU Jean-Philippe" w:date="2020-06-19T10:45:00Z"/>
          <w:rFonts w:asciiTheme="minorHAnsi" w:hAnsiTheme="minorHAnsi"/>
          <w:noProof/>
          <w:szCs w:val="22"/>
          <w:lang w:val="fr-FR"/>
        </w:rPr>
      </w:pPr>
      <w:ins w:id="86" w:author="RANNOU Jean-Philippe" w:date="2020-06-19T10:45:00Z">
        <w:r w:rsidRPr="00091472">
          <w:rPr>
            <w:rStyle w:val="Lienhypertexte"/>
            <w:noProof/>
          </w:rPr>
          <w:fldChar w:fldCharType="begin"/>
        </w:r>
        <w:r w:rsidRPr="00091472">
          <w:rPr>
            <w:rStyle w:val="Lienhypertexte"/>
            <w:noProof/>
          </w:rPr>
          <w:instrText xml:space="preserve"> </w:instrText>
        </w:r>
        <w:r>
          <w:rPr>
            <w:noProof/>
          </w:rPr>
          <w:instrText>HYPERLINK \l "_Toc43455992"</w:instrText>
        </w:r>
        <w:r w:rsidRPr="00091472">
          <w:rPr>
            <w:rStyle w:val="Lienhypertexte"/>
            <w:noProof/>
          </w:rPr>
          <w:instrText xml:space="preserve"> </w:instrText>
        </w:r>
        <w:r w:rsidRPr="00091472">
          <w:rPr>
            <w:rStyle w:val="Lienhypertexte"/>
            <w:noProof/>
          </w:rPr>
        </w:r>
        <w:r w:rsidRPr="00091472">
          <w:rPr>
            <w:rStyle w:val="Lienhypertexte"/>
            <w:noProof/>
          </w:rPr>
          <w:fldChar w:fldCharType="separate"/>
        </w:r>
        <w:r w:rsidRPr="00091472">
          <w:rPr>
            <w:rStyle w:val="Lienhypertexte"/>
            <w:noProof/>
          </w:rPr>
          <w:t>6.1.1.1</w:t>
        </w:r>
        <w:r>
          <w:rPr>
            <w:rFonts w:asciiTheme="minorHAnsi" w:hAnsiTheme="minorHAnsi"/>
            <w:noProof/>
            <w:szCs w:val="22"/>
            <w:lang w:val="fr-FR"/>
          </w:rPr>
          <w:tab/>
        </w:r>
        <w:r w:rsidRPr="00091472">
          <w:rPr>
            <w:rStyle w:val="Lienhypertexte"/>
            <w:noProof/>
          </w:rPr>
          <w:t>Step #0: copy all received Argos data in a unique directory</w:t>
        </w:r>
        <w:r>
          <w:rPr>
            <w:noProof/>
            <w:webHidden/>
          </w:rPr>
          <w:tab/>
        </w:r>
        <w:r>
          <w:rPr>
            <w:noProof/>
            <w:webHidden/>
          </w:rPr>
          <w:fldChar w:fldCharType="begin"/>
        </w:r>
        <w:r>
          <w:rPr>
            <w:noProof/>
            <w:webHidden/>
          </w:rPr>
          <w:instrText xml:space="preserve"> PAGEREF _Toc43455992 \h </w:instrText>
        </w:r>
        <w:r>
          <w:rPr>
            <w:noProof/>
            <w:webHidden/>
          </w:rPr>
        </w:r>
      </w:ins>
      <w:r>
        <w:rPr>
          <w:noProof/>
          <w:webHidden/>
        </w:rPr>
        <w:fldChar w:fldCharType="separate"/>
      </w:r>
      <w:ins w:id="87" w:author="RANNOU Jean-Philippe" w:date="2020-06-19T10:45:00Z">
        <w:r>
          <w:rPr>
            <w:noProof/>
            <w:webHidden/>
          </w:rPr>
          <w:t>17</w:t>
        </w:r>
        <w:r>
          <w:rPr>
            <w:noProof/>
            <w:webHidden/>
          </w:rPr>
          <w:fldChar w:fldCharType="end"/>
        </w:r>
        <w:r w:rsidRPr="00091472">
          <w:rPr>
            <w:rStyle w:val="Lienhypertexte"/>
            <w:noProof/>
          </w:rPr>
          <w:fldChar w:fldCharType="end"/>
        </w:r>
      </w:ins>
    </w:p>
    <w:p w:rsidR="001C2C87" w:rsidRDefault="001C2C87">
      <w:pPr>
        <w:pStyle w:val="TM4"/>
        <w:tabs>
          <w:tab w:val="left" w:pos="825"/>
          <w:tab w:val="right" w:leader="dot" w:pos="9063"/>
        </w:tabs>
        <w:rPr>
          <w:ins w:id="88" w:author="RANNOU Jean-Philippe" w:date="2020-06-19T10:45:00Z"/>
          <w:rFonts w:asciiTheme="minorHAnsi" w:hAnsiTheme="minorHAnsi"/>
          <w:noProof/>
          <w:szCs w:val="22"/>
          <w:lang w:val="fr-FR"/>
        </w:rPr>
      </w:pPr>
      <w:ins w:id="89" w:author="RANNOU Jean-Philippe" w:date="2020-06-19T10:45:00Z">
        <w:r w:rsidRPr="00091472">
          <w:rPr>
            <w:rStyle w:val="Lienhypertexte"/>
            <w:noProof/>
          </w:rPr>
          <w:fldChar w:fldCharType="begin"/>
        </w:r>
        <w:r w:rsidRPr="00091472">
          <w:rPr>
            <w:rStyle w:val="Lienhypertexte"/>
            <w:noProof/>
          </w:rPr>
          <w:instrText xml:space="preserve"> </w:instrText>
        </w:r>
        <w:r>
          <w:rPr>
            <w:noProof/>
          </w:rPr>
          <w:instrText>HYPERLINK \l "_Toc43455993"</w:instrText>
        </w:r>
        <w:r w:rsidRPr="00091472">
          <w:rPr>
            <w:rStyle w:val="Lienhypertexte"/>
            <w:noProof/>
          </w:rPr>
          <w:instrText xml:space="preserve"> </w:instrText>
        </w:r>
        <w:r w:rsidRPr="00091472">
          <w:rPr>
            <w:rStyle w:val="Lienhypertexte"/>
            <w:noProof/>
          </w:rPr>
        </w:r>
        <w:r w:rsidRPr="00091472">
          <w:rPr>
            <w:rStyle w:val="Lienhypertexte"/>
            <w:noProof/>
          </w:rPr>
          <w:fldChar w:fldCharType="separate"/>
        </w:r>
        <w:r w:rsidRPr="00091472">
          <w:rPr>
            <w:rStyle w:val="Lienhypertexte"/>
            <w:noProof/>
          </w:rPr>
          <w:t>6.1.1.2</w:t>
        </w:r>
        <w:r>
          <w:rPr>
            <w:rFonts w:asciiTheme="minorHAnsi" w:hAnsiTheme="minorHAnsi"/>
            <w:noProof/>
            <w:szCs w:val="22"/>
            <w:lang w:val="fr-FR"/>
          </w:rPr>
          <w:tab/>
        </w:r>
        <w:r w:rsidRPr="00091472">
          <w:rPr>
            <w:rStyle w:val="Lienhypertexte"/>
            <w:noProof/>
          </w:rPr>
          <w:t>Step #1: split the data</w:t>
        </w:r>
        <w:r>
          <w:rPr>
            <w:noProof/>
            <w:webHidden/>
          </w:rPr>
          <w:tab/>
        </w:r>
        <w:r>
          <w:rPr>
            <w:noProof/>
            <w:webHidden/>
          </w:rPr>
          <w:fldChar w:fldCharType="begin"/>
        </w:r>
        <w:r>
          <w:rPr>
            <w:noProof/>
            <w:webHidden/>
          </w:rPr>
          <w:instrText xml:space="preserve"> PAGEREF _Toc43455993 \h </w:instrText>
        </w:r>
        <w:r>
          <w:rPr>
            <w:noProof/>
            <w:webHidden/>
          </w:rPr>
        </w:r>
      </w:ins>
      <w:r>
        <w:rPr>
          <w:noProof/>
          <w:webHidden/>
        </w:rPr>
        <w:fldChar w:fldCharType="separate"/>
      </w:r>
      <w:ins w:id="90" w:author="RANNOU Jean-Philippe" w:date="2020-06-19T10:45:00Z">
        <w:r>
          <w:rPr>
            <w:noProof/>
            <w:webHidden/>
          </w:rPr>
          <w:t>17</w:t>
        </w:r>
        <w:r>
          <w:rPr>
            <w:noProof/>
            <w:webHidden/>
          </w:rPr>
          <w:fldChar w:fldCharType="end"/>
        </w:r>
        <w:r w:rsidRPr="00091472">
          <w:rPr>
            <w:rStyle w:val="Lienhypertexte"/>
            <w:noProof/>
          </w:rPr>
          <w:fldChar w:fldCharType="end"/>
        </w:r>
      </w:ins>
    </w:p>
    <w:p w:rsidR="001C2C87" w:rsidRDefault="001C2C87">
      <w:pPr>
        <w:pStyle w:val="TM4"/>
        <w:tabs>
          <w:tab w:val="left" w:pos="825"/>
          <w:tab w:val="right" w:leader="dot" w:pos="9063"/>
        </w:tabs>
        <w:rPr>
          <w:ins w:id="91" w:author="RANNOU Jean-Philippe" w:date="2020-06-19T10:45:00Z"/>
          <w:rFonts w:asciiTheme="minorHAnsi" w:hAnsiTheme="minorHAnsi"/>
          <w:noProof/>
          <w:szCs w:val="22"/>
          <w:lang w:val="fr-FR"/>
        </w:rPr>
      </w:pPr>
      <w:ins w:id="92" w:author="RANNOU Jean-Philippe" w:date="2020-06-19T10:45:00Z">
        <w:r w:rsidRPr="00091472">
          <w:rPr>
            <w:rStyle w:val="Lienhypertexte"/>
            <w:noProof/>
          </w:rPr>
          <w:fldChar w:fldCharType="begin"/>
        </w:r>
        <w:r w:rsidRPr="00091472">
          <w:rPr>
            <w:rStyle w:val="Lienhypertexte"/>
            <w:noProof/>
          </w:rPr>
          <w:instrText xml:space="preserve"> </w:instrText>
        </w:r>
        <w:r>
          <w:rPr>
            <w:noProof/>
          </w:rPr>
          <w:instrText>HYPERLINK \l "_Toc43455994"</w:instrText>
        </w:r>
        <w:r w:rsidRPr="00091472">
          <w:rPr>
            <w:rStyle w:val="Lienhypertexte"/>
            <w:noProof/>
          </w:rPr>
          <w:instrText xml:space="preserve"> </w:instrText>
        </w:r>
        <w:r w:rsidRPr="00091472">
          <w:rPr>
            <w:rStyle w:val="Lienhypertexte"/>
            <w:noProof/>
          </w:rPr>
        </w:r>
        <w:r w:rsidRPr="00091472">
          <w:rPr>
            <w:rStyle w:val="Lienhypertexte"/>
            <w:noProof/>
          </w:rPr>
          <w:fldChar w:fldCharType="separate"/>
        </w:r>
        <w:r w:rsidRPr="00091472">
          <w:rPr>
            <w:rStyle w:val="Lienhypertexte"/>
            <w:noProof/>
          </w:rPr>
          <w:t>6.1.1.3</w:t>
        </w:r>
        <w:r>
          <w:rPr>
            <w:rFonts w:asciiTheme="minorHAnsi" w:hAnsiTheme="minorHAnsi"/>
            <w:noProof/>
            <w:szCs w:val="22"/>
            <w:lang w:val="fr-FR"/>
          </w:rPr>
          <w:tab/>
        </w:r>
        <w:r w:rsidRPr="00091472">
          <w:rPr>
            <w:rStyle w:val="Lienhypertexte"/>
            <w:noProof/>
          </w:rPr>
          <w:t>Step #2: delete duplicated data</w:t>
        </w:r>
        <w:r>
          <w:rPr>
            <w:noProof/>
            <w:webHidden/>
          </w:rPr>
          <w:tab/>
        </w:r>
        <w:r>
          <w:rPr>
            <w:noProof/>
            <w:webHidden/>
          </w:rPr>
          <w:fldChar w:fldCharType="begin"/>
        </w:r>
        <w:r>
          <w:rPr>
            <w:noProof/>
            <w:webHidden/>
          </w:rPr>
          <w:instrText xml:space="preserve"> PAGEREF _Toc43455994 \h </w:instrText>
        </w:r>
        <w:r>
          <w:rPr>
            <w:noProof/>
            <w:webHidden/>
          </w:rPr>
        </w:r>
      </w:ins>
      <w:r>
        <w:rPr>
          <w:noProof/>
          <w:webHidden/>
        </w:rPr>
        <w:fldChar w:fldCharType="separate"/>
      </w:r>
      <w:ins w:id="93" w:author="RANNOU Jean-Philippe" w:date="2020-06-19T10:45:00Z">
        <w:r>
          <w:rPr>
            <w:noProof/>
            <w:webHidden/>
          </w:rPr>
          <w:t>17</w:t>
        </w:r>
        <w:r>
          <w:rPr>
            <w:noProof/>
            <w:webHidden/>
          </w:rPr>
          <w:fldChar w:fldCharType="end"/>
        </w:r>
        <w:r w:rsidRPr="00091472">
          <w:rPr>
            <w:rStyle w:val="Lienhypertexte"/>
            <w:noProof/>
          </w:rPr>
          <w:fldChar w:fldCharType="end"/>
        </w:r>
      </w:ins>
    </w:p>
    <w:p w:rsidR="001C2C87" w:rsidRDefault="001C2C87">
      <w:pPr>
        <w:pStyle w:val="TM4"/>
        <w:tabs>
          <w:tab w:val="left" w:pos="825"/>
          <w:tab w:val="right" w:leader="dot" w:pos="9063"/>
        </w:tabs>
        <w:rPr>
          <w:ins w:id="94" w:author="RANNOU Jean-Philippe" w:date="2020-06-19T10:45:00Z"/>
          <w:rFonts w:asciiTheme="minorHAnsi" w:hAnsiTheme="minorHAnsi"/>
          <w:noProof/>
          <w:szCs w:val="22"/>
          <w:lang w:val="fr-FR"/>
        </w:rPr>
      </w:pPr>
      <w:ins w:id="95" w:author="RANNOU Jean-Philippe" w:date="2020-06-19T10:45:00Z">
        <w:r w:rsidRPr="00091472">
          <w:rPr>
            <w:rStyle w:val="Lienhypertexte"/>
            <w:noProof/>
          </w:rPr>
          <w:fldChar w:fldCharType="begin"/>
        </w:r>
        <w:r w:rsidRPr="00091472">
          <w:rPr>
            <w:rStyle w:val="Lienhypertexte"/>
            <w:noProof/>
          </w:rPr>
          <w:instrText xml:space="preserve"> </w:instrText>
        </w:r>
        <w:r>
          <w:rPr>
            <w:noProof/>
          </w:rPr>
          <w:instrText>HYPERLINK \l "_Toc43455995"</w:instrText>
        </w:r>
        <w:r w:rsidRPr="00091472">
          <w:rPr>
            <w:rStyle w:val="Lienhypertexte"/>
            <w:noProof/>
          </w:rPr>
          <w:instrText xml:space="preserve"> </w:instrText>
        </w:r>
        <w:r w:rsidRPr="00091472">
          <w:rPr>
            <w:rStyle w:val="Lienhypertexte"/>
            <w:noProof/>
          </w:rPr>
        </w:r>
        <w:r w:rsidRPr="00091472">
          <w:rPr>
            <w:rStyle w:val="Lienhypertexte"/>
            <w:noProof/>
          </w:rPr>
          <w:fldChar w:fldCharType="separate"/>
        </w:r>
        <w:r w:rsidRPr="00091472">
          <w:rPr>
            <w:rStyle w:val="Lienhypertexte"/>
            <w:noProof/>
          </w:rPr>
          <w:t>6.1.1.4</w:t>
        </w:r>
        <w:r>
          <w:rPr>
            <w:rFonts w:asciiTheme="minorHAnsi" w:hAnsiTheme="minorHAnsi"/>
            <w:noProof/>
            <w:szCs w:val="22"/>
            <w:lang w:val="fr-FR"/>
          </w:rPr>
          <w:tab/>
        </w:r>
        <w:r w:rsidRPr="00091472">
          <w:rPr>
            <w:rStyle w:val="Lienhypertexte"/>
            <w:noProof/>
          </w:rPr>
          <w:t>Step #3: create Argos cycle files</w:t>
        </w:r>
        <w:r>
          <w:rPr>
            <w:noProof/>
            <w:webHidden/>
          </w:rPr>
          <w:tab/>
        </w:r>
        <w:r>
          <w:rPr>
            <w:noProof/>
            <w:webHidden/>
          </w:rPr>
          <w:fldChar w:fldCharType="begin"/>
        </w:r>
        <w:r>
          <w:rPr>
            <w:noProof/>
            <w:webHidden/>
          </w:rPr>
          <w:instrText xml:space="preserve"> PAGEREF _Toc43455995 \h </w:instrText>
        </w:r>
        <w:r>
          <w:rPr>
            <w:noProof/>
            <w:webHidden/>
          </w:rPr>
        </w:r>
      </w:ins>
      <w:r>
        <w:rPr>
          <w:noProof/>
          <w:webHidden/>
        </w:rPr>
        <w:fldChar w:fldCharType="separate"/>
      </w:r>
      <w:ins w:id="96" w:author="RANNOU Jean-Philippe" w:date="2020-06-19T10:45:00Z">
        <w:r>
          <w:rPr>
            <w:noProof/>
            <w:webHidden/>
          </w:rPr>
          <w:t>17</w:t>
        </w:r>
        <w:r>
          <w:rPr>
            <w:noProof/>
            <w:webHidden/>
          </w:rPr>
          <w:fldChar w:fldCharType="end"/>
        </w:r>
        <w:r w:rsidRPr="00091472">
          <w:rPr>
            <w:rStyle w:val="Lienhypertexte"/>
            <w:noProof/>
          </w:rPr>
          <w:fldChar w:fldCharType="end"/>
        </w:r>
      </w:ins>
    </w:p>
    <w:p w:rsidR="001C2C87" w:rsidRDefault="001C2C87">
      <w:pPr>
        <w:pStyle w:val="TM4"/>
        <w:tabs>
          <w:tab w:val="left" w:pos="825"/>
          <w:tab w:val="right" w:leader="dot" w:pos="9063"/>
        </w:tabs>
        <w:rPr>
          <w:ins w:id="97" w:author="RANNOU Jean-Philippe" w:date="2020-06-19T10:45:00Z"/>
          <w:rFonts w:asciiTheme="minorHAnsi" w:hAnsiTheme="minorHAnsi"/>
          <w:noProof/>
          <w:szCs w:val="22"/>
          <w:lang w:val="fr-FR"/>
        </w:rPr>
      </w:pPr>
      <w:ins w:id="98" w:author="RANNOU Jean-Philippe" w:date="2020-06-19T10:45:00Z">
        <w:r w:rsidRPr="00091472">
          <w:rPr>
            <w:rStyle w:val="Lienhypertexte"/>
            <w:noProof/>
          </w:rPr>
          <w:fldChar w:fldCharType="begin"/>
        </w:r>
        <w:r w:rsidRPr="00091472">
          <w:rPr>
            <w:rStyle w:val="Lienhypertexte"/>
            <w:noProof/>
          </w:rPr>
          <w:instrText xml:space="preserve"> </w:instrText>
        </w:r>
        <w:r>
          <w:rPr>
            <w:noProof/>
          </w:rPr>
          <w:instrText>HYPERLINK \l "_Toc43455996"</w:instrText>
        </w:r>
        <w:r w:rsidRPr="00091472">
          <w:rPr>
            <w:rStyle w:val="Lienhypertexte"/>
            <w:noProof/>
          </w:rPr>
          <w:instrText xml:space="preserve"> </w:instrText>
        </w:r>
        <w:r w:rsidRPr="00091472">
          <w:rPr>
            <w:rStyle w:val="Lienhypertexte"/>
            <w:noProof/>
          </w:rPr>
        </w:r>
        <w:r w:rsidRPr="00091472">
          <w:rPr>
            <w:rStyle w:val="Lienhypertexte"/>
            <w:noProof/>
          </w:rPr>
          <w:fldChar w:fldCharType="separate"/>
        </w:r>
        <w:r w:rsidRPr="00091472">
          <w:rPr>
            <w:rStyle w:val="Lienhypertexte"/>
            <w:noProof/>
          </w:rPr>
          <w:t>6.1.1.5</w:t>
        </w:r>
        <w:r>
          <w:rPr>
            <w:rFonts w:asciiTheme="minorHAnsi" w:hAnsiTheme="minorHAnsi"/>
            <w:noProof/>
            <w:szCs w:val="22"/>
            <w:lang w:val="fr-FR"/>
          </w:rPr>
          <w:tab/>
        </w:r>
        <w:r w:rsidRPr="00091472">
          <w:rPr>
            <w:rStyle w:val="Lienhypertexte"/>
            <w:noProof/>
          </w:rPr>
          <w:t>Step #4: correct Argos cycle files</w:t>
        </w:r>
        <w:r>
          <w:rPr>
            <w:noProof/>
            <w:webHidden/>
          </w:rPr>
          <w:tab/>
        </w:r>
        <w:r>
          <w:rPr>
            <w:noProof/>
            <w:webHidden/>
          </w:rPr>
          <w:fldChar w:fldCharType="begin"/>
        </w:r>
        <w:r>
          <w:rPr>
            <w:noProof/>
            <w:webHidden/>
          </w:rPr>
          <w:instrText xml:space="preserve"> PAGEREF _Toc43455996 \h </w:instrText>
        </w:r>
        <w:r>
          <w:rPr>
            <w:noProof/>
            <w:webHidden/>
          </w:rPr>
        </w:r>
      </w:ins>
      <w:r>
        <w:rPr>
          <w:noProof/>
          <w:webHidden/>
        </w:rPr>
        <w:fldChar w:fldCharType="separate"/>
      </w:r>
      <w:ins w:id="99" w:author="RANNOU Jean-Philippe" w:date="2020-06-19T10:45:00Z">
        <w:r>
          <w:rPr>
            <w:noProof/>
            <w:webHidden/>
          </w:rPr>
          <w:t>17</w:t>
        </w:r>
        <w:r>
          <w:rPr>
            <w:noProof/>
            <w:webHidden/>
          </w:rPr>
          <w:fldChar w:fldCharType="end"/>
        </w:r>
        <w:r w:rsidRPr="00091472">
          <w:rPr>
            <w:rStyle w:val="Lienhypertexte"/>
            <w:noProof/>
          </w:rPr>
          <w:fldChar w:fldCharType="end"/>
        </w:r>
      </w:ins>
    </w:p>
    <w:p w:rsidR="001C2C87" w:rsidRDefault="001C2C87">
      <w:pPr>
        <w:pStyle w:val="TM4"/>
        <w:tabs>
          <w:tab w:val="left" w:pos="825"/>
          <w:tab w:val="right" w:leader="dot" w:pos="9063"/>
        </w:tabs>
        <w:rPr>
          <w:ins w:id="100" w:author="RANNOU Jean-Philippe" w:date="2020-06-19T10:45:00Z"/>
          <w:rFonts w:asciiTheme="minorHAnsi" w:hAnsiTheme="minorHAnsi"/>
          <w:noProof/>
          <w:szCs w:val="22"/>
          <w:lang w:val="fr-FR"/>
        </w:rPr>
      </w:pPr>
      <w:ins w:id="101" w:author="RANNOU Jean-Philippe" w:date="2020-06-19T10:45:00Z">
        <w:r w:rsidRPr="00091472">
          <w:rPr>
            <w:rStyle w:val="Lienhypertexte"/>
            <w:noProof/>
          </w:rPr>
          <w:fldChar w:fldCharType="begin"/>
        </w:r>
        <w:r w:rsidRPr="00091472">
          <w:rPr>
            <w:rStyle w:val="Lienhypertexte"/>
            <w:noProof/>
          </w:rPr>
          <w:instrText xml:space="preserve"> </w:instrText>
        </w:r>
        <w:r>
          <w:rPr>
            <w:noProof/>
          </w:rPr>
          <w:instrText>HYPERLINK \l "_Toc43455997"</w:instrText>
        </w:r>
        <w:r w:rsidRPr="00091472">
          <w:rPr>
            <w:rStyle w:val="Lienhypertexte"/>
            <w:noProof/>
          </w:rPr>
          <w:instrText xml:space="preserve"> </w:instrText>
        </w:r>
        <w:r w:rsidRPr="00091472">
          <w:rPr>
            <w:rStyle w:val="Lienhypertexte"/>
            <w:noProof/>
          </w:rPr>
        </w:r>
        <w:r w:rsidRPr="00091472">
          <w:rPr>
            <w:rStyle w:val="Lienhypertexte"/>
            <w:noProof/>
          </w:rPr>
          <w:fldChar w:fldCharType="separate"/>
        </w:r>
        <w:r w:rsidRPr="00091472">
          <w:rPr>
            <w:rStyle w:val="Lienhypertexte"/>
            <w:noProof/>
          </w:rPr>
          <w:t>6.1.1.6</w:t>
        </w:r>
        <w:r>
          <w:rPr>
            <w:rFonts w:asciiTheme="minorHAnsi" w:hAnsiTheme="minorHAnsi"/>
            <w:noProof/>
            <w:szCs w:val="22"/>
            <w:lang w:val="fr-FR"/>
          </w:rPr>
          <w:tab/>
        </w:r>
        <w:r w:rsidRPr="00091472">
          <w:rPr>
            <w:rStyle w:val="Lienhypertexte"/>
            <w:noProof/>
          </w:rPr>
          <w:t>Step #5: name Argos cycle files</w:t>
        </w:r>
        <w:r>
          <w:rPr>
            <w:noProof/>
            <w:webHidden/>
          </w:rPr>
          <w:tab/>
        </w:r>
        <w:r>
          <w:rPr>
            <w:noProof/>
            <w:webHidden/>
          </w:rPr>
          <w:fldChar w:fldCharType="begin"/>
        </w:r>
        <w:r>
          <w:rPr>
            <w:noProof/>
            <w:webHidden/>
          </w:rPr>
          <w:instrText xml:space="preserve"> PAGEREF _Toc43455997 \h </w:instrText>
        </w:r>
        <w:r>
          <w:rPr>
            <w:noProof/>
            <w:webHidden/>
          </w:rPr>
        </w:r>
      </w:ins>
      <w:r>
        <w:rPr>
          <w:noProof/>
          <w:webHidden/>
        </w:rPr>
        <w:fldChar w:fldCharType="separate"/>
      </w:r>
      <w:ins w:id="102" w:author="RANNOU Jean-Philippe" w:date="2020-06-19T10:45:00Z">
        <w:r>
          <w:rPr>
            <w:noProof/>
            <w:webHidden/>
          </w:rPr>
          <w:t>17</w:t>
        </w:r>
        <w:r>
          <w:rPr>
            <w:noProof/>
            <w:webHidden/>
          </w:rPr>
          <w:fldChar w:fldCharType="end"/>
        </w:r>
        <w:r w:rsidRPr="00091472">
          <w:rPr>
            <w:rStyle w:val="Lienhypertexte"/>
            <w:noProof/>
          </w:rPr>
          <w:fldChar w:fldCharType="end"/>
        </w:r>
      </w:ins>
    </w:p>
    <w:p w:rsidR="001C2C87" w:rsidRDefault="001C2C87">
      <w:pPr>
        <w:pStyle w:val="TM4"/>
        <w:tabs>
          <w:tab w:val="left" w:pos="825"/>
          <w:tab w:val="right" w:leader="dot" w:pos="9063"/>
        </w:tabs>
        <w:rPr>
          <w:ins w:id="103" w:author="RANNOU Jean-Philippe" w:date="2020-06-19T10:45:00Z"/>
          <w:rFonts w:asciiTheme="minorHAnsi" w:hAnsiTheme="minorHAnsi"/>
          <w:noProof/>
          <w:szCs w:val="22"/>
          <w:lang w:val="fr-FR"/>
        </w:rPr>
      </w:pPr>
      <w:ins w:id="104" w:author="RANNOU Jean-Philippe" w:date="2020-06-19T10:45:00Z">
        <w:r w:rsidRPr="00091472">
          <w:rPr>
            <w:rStyle w:val="Lienhypertexte"/>
            <w:noProof/>
          </w:rPr>
          <w:fldChar w:fldCharType="begin"/>
        </w:r>
        <w:r w:rsidRPr="00091472">
          <w:rPr>
            <w:rStyle w:val="Lienhypertexte"/>
            <w:noProof/>
          </w:rPr>
          <w:instrText xml:space="preserve"> </w:instrText>
        </w:r>
        <w:r>
          <w:rPr>
            <w:noProof/>
          </w:rPr>
          <w:instrText>HYPERLINK \l "_Toc43455998"</w:instrText>
        </w:r>
        <w:r w:rsidRPr="00091472">
          <w:rPr>
            <w:rStyle w:val="Lienhypertexte"/>
            <w:noProof/>
          </w:rPr>
          <w:instrText xml:space="preserve"> </w:instrText>
        </w:r>
        <w:r w:rsidRPr="00091472">
          <w:rPr>
            <w:rStyle w:val="Lienhypertexte"/>
            <w:noProof/>
          </w:rPr>
        </w:r>
        <w:r w:rsidRPr="00091472">
          <w:rPr>
            <w:rStyle w:val="Lienhypertexte"/>
            <w:noProof/>
          </w:rPr>
          <w:fldChar w:fldCharType="separate"/>
        </w:r>
        <w:r w:rsidRPr="00091472">
          <w:rPr>
            <w:rStyle w:val="Lienhypertexte"/>
            <w:noProof/>
          </w:rPr>
          <w:t>6.1.1.7</w:t>
        </w:r>
        <w:r>
          <w:rPr>
            <w:rFonts w:asciiTheme="minorHAnsi" w:hAnsiTheme="minorHAnsi"/>
            <w:noProof/>
            <w:szCs w:val="22"/>
            <w:lang w:val="fr-FR"/>
          </w:rPr>
          <w:tab/>
        </w:r>
        <w:r w:rsidRPr="00091472">
          <w:rPr>
            <w:rStyle w:val="Lienhypertexte"/>
            <w:noProof/>
          </w:rPr>
          <w:t>Step #6: clean ghost data at the end of Argos cycle files</w:t>
        </w:r>
        <w:r>
          <w:rPr>
            <w:noProof/>
            <w:webHidden/>
          </w:rPr>
          <w:tab/>
        </w:r>
        <w:r>
          <w:rPr>
            <w:noProof/>
            <w:webHidden/>
          </w:rPr>
          <w:fldChar w:fldCharType="begin"/>
        </w:r>
        <w:r>
          <w:rPr>
            <w:noProof/>
            <w:webHidden/>
          </w:rPr>
          <w:instrText xml:space="preserve"> PAGEREF _Toc43455998 \h </w:instrText>
        </w:r>
        <w:r>
          <w:rPr>
            <w:noProof/>
            <w:webHidden/>
          </w:rPr>
        </w:r>
      </w:ins>
      <w:r>
        <w:rPr>
          <w:noProof/>
          <w:webHidden/>
        </w:rPr>
        <w:fldChar w:fldCharType="separate"/>
      </w:r>
      <w:ins w:id="105" w:author="RANNOU Jean-Philippe" w:date="2020-06-19T10:45:00Z">
        <w:r>
          <w:rPr>
            <w:noProof/>
            <w:webHidden/>
          </w:rPr>
          <w:t>18</w:t>
        </w:r>
        <w:r>
          <w:rPr>
            <w:noProof/>
            <w:webHidden/>
          </w:rPr>
          <w:fldChar w:fldCharType="end"/>
        </w:r>
        <w:r w:rsidRPr="00091472">
          <w:rPr>
            <w:rStyle w:val="Lienhypertexte"/>
            <w:noProof/>
          </w:rPr>
          <w:fldChar w:fldCharType="end"/>
        </w:r>
      </w:ins>
    </w:p>
    <w:p w:rsidR="001C2C87" w:rsidRDefault="001C2C87">
      <w:pPr>
        <w:pStyle w:val="TM4"/>
        <w:tabs>
          <w:tab w:val="left" w:pos="825"/>
          <w:tab w:val="right" w:leader="dot" w:pos="9063"/>
        </w:tabs>
        <w:rPr>
          <w:ins w:id="106" w:author="RANNOU Jean-Philippe" w:date="2020-06-19T10:45:00Z"/>
          <w:rFonts w:asciiTheme="minorHAnsi" w:hAnsiTheme="minorHAnsi"/>
          <w:noProof/>
          <w:szCs w:val="22"/>
          <w:lang w:val="fr-FR"/>
        </w:rPr>
      </w:pPr>
      <w:ins w:id="107" w:author="RANNOU Jean-Philippe" w:date="2020-06-19T10:45:00Z">
        <w:r w:rsidRPr="00091472">
          <w:rPr>
            <w:rStyle w:val="Lienhypertexte"/>
            <w:noProof/>
          </w:rPr>
          <w:fldChar w:fldCharType="begin"/>
        </w:r>
        <w:r w:rsidRPr="00091472">
          <w:rPr>
            <w:rStyle w:val="Lienhypertexte"/>
            <w:noProof/>
          </w:rPr>
          <w:instrText xml:space="preserve"> </w:instrText>
        </w:r>
        <w:r>
          <w:rPr>
            <w:noProof/>
          </w:rPr>
          <w:instrText>HYPERLINK \l "_Toc43455999"</w:instrText>
        </w:r>
        <w:r w:rsidRPr="00091472">
          <w:rPr>
            <w:rStyle w:val="Lienhypertexte"/>
            <w:noProof/>
          </w:rPr>
          <w:instrText xml:space="preserve"> </w:instrText>
        </w:r>
        <w:r w:rsidRPr="00091472">
          <w:rPr>
            <w:rStyle w:val="Lienhypertexte"/>
            <w:noProof/>
          </w:rPr>
        </w:r>
        <w:r w:rsidRPr="00091472">
          <w:rPr>
            <w:rStyle w:val="Lienhypertexte"/>
            <w:noProof/>
          </w:rPr>
          <w:fldChar w:fldCharType="separate"/>
        </w:r>
        <w:r w:rsidRPr="00091472">
          <w:rPr>
            <w:rStyle w:val="Lienhypertexte"/>
            <w:noProof/>
          </w:rPr>
          <w:t>6.1.1.8</w:t>
        </w:r>
        <w:r>
          <w:rPr>
            <w:rFonts w:asciiTheme="minorHAnsi" w:hAnsiTheme="minorHAnsi"/>
            <w:noProof/>
            <w:szCs w:val="22"/>
            <w:lang w:val="fr-FR"/>
          </w:rPr>
          <w:tab/>
        </w:r>
        <w:r w:rsidRPr="00091472">
          <w:rPr>
            <w:rStyle w:val="Lienhypertexte"/>
            <w:noProof/>
          </w:rPr>
          <w:t>Final step: check the processed output files</w:t>
        </w:r>
        <w:r>
          <w:rPr>
            <w:noProof/>
            <w:webHidden/>
          </w:rPr>
          <w:tab/>
        </w:r>
        <w:r>
          <w:rPr>
            <w:noProof/>
            <w:webHidden/>
          </w:rPr>
          <w:fldChar w:fldCharType="begin"/>
        </w:r>
        <w:r>
          <w:rPr>
            <w:noProof/>
            <w:webHidden/>
          </w:rPr>
          <w:instrText xml:space="preserve"> PAGEREF _Toc43455999 \h </w:instrText>
        </w:r>
        <w:r>
          <w:rPr>
            <w:noProof/>
            <w:webHidden/>
          </w:rPr>
        </w:r>
      </w:ins>
      <w:r>
        <w:rPr>
          <w:noProof/>
          <w:webHidden/>
        </w:rPr>
        <w:fldChar w:fldCharType="separate"/>
      </w:r>
      <w:ins w:id="108" w:author="RANNOU Jean-Philippe" w:date="2020-06-19T10:45:00Z">
        <w:r>
          <w:rPr>
            <w:noProof/>
            <w:webHidden/>
          </w:rPr>
          <w:t>18</w:t>
        </w:r>
        <w:r>
          <w:rPr>
            <w:noProof/>
            <w:webHidden/>
          </w:rPr>
          <w:fldChar w:fldCharType="end"/>
        </w:r>
        <w:r w:rsidRPr="00091472">
          <w:rPr>
            <w:rStyle w:val="Lienhypertexte"/>
            <w:noProof/>
          </w:rPr>
          <w:fldChar w:fldCharType="end"/>
        </w:r>
      </w:ins>
    </w:p>
    <w:p w:rsidR="001C2C87" w:rsidRDefault="001C2C87">
      <w:pPr>
        <w:pStyle w:val="TM3"/>
        <w:tabs>
          <w:tab w:val="left" w:pos="660"/>
          <w:tab w:val="right" w:leader="dot" w:pos="9063"/>
        </w:tabs>
        <w:rPr>
          <w:ins w:id="109" w:author="RANNOU Jean-Philippe" w:date="2020-06-19T10:45:00Z"/>
          <w:rFonts w:asciiTheme="minorHAnsi" w:hAnsiTheme="minorHAnsi"/>
          <w:smallCaps w:val="0"/>
          <w:noProof/>
          <w:szCs w:val="22"/>
          <w:lang w:val="fr-FR"/>
        </w:rPr>
      </w:pPr>
      <w:ins w:id="110" w:author="RANNOU Jean-Philippe" w:date="2020-06-19T10:45:00Z">
        <w:r w:rsidRPr="00091472">
          <w:rPr>
            <w:rStyle w:val="Lienhypertexte"/>
            <w:noProof/>
          </w:rPr>
          <w:fldChar w:fldCharType="begin"/>
        </w:r>
        <w:r w:rsidRPr="00091472">
          <w:rPr>
            <w:rStyle w:val="Lienhypertexte"/>
            <w:noProof/>
          </w:rPr>
          <w:instrText xml:space="preserve"> </w:instrText>
        </w:r>
        <w:r>
          <w:rPr>
            <w:noProof/>
          </w:rPr>
          <w:instrText>HYPERLINK \l "_Toc43456000"</w:instrText>
        </w:r>
        <w:r w:rsidRPr="00091472">
          <w:rPr>
            <w:rStyle w:val="Lienhypertexte"/>
            <w:noProof/>
          </w:rPr>
          <w:instrText xml:space="preserve"> </w:instrText>
        </w:r>
        <w:r w:rsidRPr="00091472">
          <w:rPr>
            <w:rStyle w:val="Lienhypertexte"/>
            <w:noProof/>
          </w:rPr>
        </w:r>
        <w:r w:rsidRPr="00091472">
          <w:rPr>
            <w:rStyle w:val="Lienhypertexte"/>
            <w:noProof/>
          </w:rPr>
          <w:fldChar w:fldCharType="separate"/>
        </w:r>
        <w:r w:rsidRPr="00091472">
          <w:rPr>
            <w:rStyle w:val="Lienhypertexte"/>
            <w:noProof/>
          </w:rPr>
          <w:t>6.1.2</w:t>
        </w:r>
        <w:r>
          <w:rPr>
            <w:rFonts w:asciiTheme="minorHAnsi" w:hAnsiTheme="minorHAnsi"/>
            <w:smallCaps w:val="0"/>
            <w:noProof/>
            <w:szCs w:val="22"/>
            <w:lang w:val="fr-FR"/>
          </w:rPr>
          <w:tab/>
        </w:r>
        <w:r w:rsidRPr="00091472">
          <w:rPr>
            <w:rStyle w:val="Lienhypertexte"/>
            <w:noProof/>
          </w:rPr>
          <w:t>For Iridium SBD floats</w:t>
        </w:r>
        <w:r>
          <w:rPr>
            <w:noProof/>
            <w:webHidden/>
          </w:rPr>
          <w:tab/>
        </w:r>
        <w:r>
          <w:rPr>
            <w:noProof/>
            <w:webHidden/>
          </w:rPr>
          <w:fldChar w:fldCharType="begin"/>
        </w:r>
        <w:r>
          <w:rPr>
            <w:noProof/>
            <w:webHidden/>
          </w:rPr>
          <w:instrText xml:space="preserve"> PAGEREF _Toc43456000 \h </w:instrText>
        </w:r>
        <w:r>
          <w:rPr>
            <w:noProof/>
            <w:webHidden/>
          </w:rPr>
        </w:r>
      </w:ins>
      <w:r>
        <w:rPr>
          <w:noProof/>
          <w:webHidden/>
        </w:rPr>
        <w:fldChar w:fldCharType="separate"/>
      </w:r>
      <w:ins w:id="111" w:author="RANNOU Jean-Philippe" w:date="2020-06-19T10:45:00Z">
        <w:r>
          <w:rPr>
            <w:noProof/>
            <w:webHidden/>
          </w:rPr>
          <w:t>18</w:t>
        </w:r>
        <w:r>
          <w:rPr>
            <w:noProof/>
            <w:webHidden/>
          </w:rPr>
          <w:fldChar w:fldCharType="end"/>
        </w:r>
        <w:r w:rsidRPr="00091472">
          <w:rPr>
            <w:rStyle w:val="Lienhypertexte"/>
            <w:noProof/>
          </w:rPr>
          <w:fldChar w:fldCharType="end"/>
        </w:r>
      </w:ins>
    </w:p>
    <w:p w:rsidR="001C2C87" w:rsidRDefault="001C2C87">
      <w:pPr>
        <w:pStyle w:val="TM4"/>
        <w:tabs>
          <w:tab w:val="left" w:pos="825"/>
          <w:tab w:val="right" w:leader="dot" w:pos="9063"/>
        </w:tabs>
        <w:rPr>
          <w:ins w:id="112" w:author="RANNOU Jean-Philippe" w:date="2020-06-19T10:45:00Z"/>
          <w:rFonts w:asciiTheme="minorHAnsi" w:hAnsiTheme="minorHAnsi"/>
          <w:noProof/>
          <w:szCs w:val="22"/>
          <w:lang w:val="fr-FR"/>
        </w:rPr>
      </w:pPr>
      <w:ins w:id="113" w:author="RANNOU Jean-Philippe" w:date="2020-06-19T10:45:00Z">
        <w:r w:rsidRPr="00091472">
          <w:rPr>
            <w:rStyle w:val="Lienhypertexte"/>
            <w:noProof/>
          </w:rPr>
          <w:fldChar w:fldCharType="begin"/>
        </w:r>
        <w:r w:rsidRPr="00091472">
          <w:rPr>
            <w:rStyle w:val="Lienhypertexte"/>
            <w:noProof/>
          </w:rPr>
          <w:instrText xml:space="preserve"> </w:instrText>
        </w:r>
        <w:r>
          <w:rPr>
            <w:noProof/>
          </w:rPr>
          <w:instrText>HYPERLINK \l "_Toc43456001"</w:instrText>
        </w:r>
        <w:r w:rsidRPr="00091472">
          <w:rPr>
            <w:rStyle w:val="Lienhypertexte"/>
            <w:noProof/>
          </w:rPr>
          <w:instrText xml:space="preserve"> </w:instrText>
        </w:r>
        <w:r w:rsidRPr="00091472">
          <w:rPr>
            <w:rStyle w:val="Lienhypertexte"/>
            <w:noProof/>
          </w:rPr>
        </w:r>
        <w:r w:rsidRPr="00091472">
          <w:rPr>
            <w:rStyle w:val="Lienhypertexte"/>
            <w:noProof/>
          </w:rPr>
          <w:fldChar w:fldCharType="separate"/>
        </w:r>
        <w:r w:rsidRPr="00091472">
          <w:rPr>
            <w:rStyle w:val="Lienhypertexte"/>
            <w:noProof/>
          </w:rPr>
          <w:t>6.1.2.1</w:t>
        </w:r>
        <w:r>
          <w:rPr>
            <w:rFonts w:asciiTheme="minorHAnsi" w:hAnsiTheme="minorHAnsi"/>
            <w:noProof/>
            <w:szCs w:val="22"/>
            <w:lang w:val="fr-FR"/>
          </w:rPr>
          <w:tab/>
        </w:r>
        <w:r w:rsidRPr="00091472">
          <w:rPr>
            <w:rStyle w:val="Lienhypertexte"/>
            <w:noProof/>
          </w:rPr>
          <w:t>Rename the mail files</w:t>
        </w:r>
        <w:r>
          <w:rPr>
            <w:noProof/>
            <w:webHidden/>
          </w:rPr>
          <w:tab/>
        </w:r>
        <w:r>
          <w:rPr>
            <w:noProof/>
            <w:webHidden/>
          </w:rPr>
          <w:fldChar w:fldCharType="begin"/>
        </w:r>
        <w:r>
          <w:rPr>
            <w:noProof/>
            <w:webHidden/>
          </w:rPr>
          <w:instrText xml:space="preserve"> PAGEREF _Toc43456001 \h </w:instrText>
        </w:r>
        <w:r>
          <w:rPr>
            <w:noProof/>
            <w:webHidden/>
          </w:rPr>
        </w:r>
      </w:ins>
      <w:r>
        <w:rPr>
          <w:noProof/>
          <w:webHidden/>
        </w:rPr>
        <w:fldChar w:fldCharType="separate"/>
      </w:r>
      <w:ins w:id="114" w:author="RANNOU Jean-Philippe" w:date="2020-06-19T10:45:00Z">
        <w:r>
          <w:rPr>
            <w:noProof/>
            <w:webHidden/>
          </w:rPr>
          <w:t>18</w:t>
        </w:r>
        <w:r>
          <w:rPr>
            <w:noProof/>
            <w:webHidden/>
          </w:rPr>
          <w:fldChar w:fldCharType="end"/>
        </w:r>
        <w:r w:rsidRPr="00091472">
          <w:rPr>
            <w:rStyle w:val="Lienhypertexte"/>
            <w:noProof/>
          </w:rPr>
          <w:fldChar w:fldCharType="end"/>
        </w:r>
      </w:ins>
    </w:p>
    <w:p w:rsidR="001C2C87" w:rsidRDefault="001C2C87">
      <w:pPr>
        <w:pStyle w:val="TM4"/>
        <w:tabs>
          <w:tab w:val="left" w:pos="825"/>
          <w:tab w:val="right" w:leader="dot" w:pos="9063"/>
        </w:tabs>
        <w:rPr>
          <w:ins w:id="115" w:author="RANNOU Jean-Philippe" w:date="2020-06-19T10:45:00Z"/>
          <w:rFonts w:asciiTheme="minorHAnsi" w:hAnsiTheme="minorHAnsi"/>
          <w:noProof/>
          <w:szCs w:val="22"/>
          <w:lang w:val="fr-FR"/>
        </w:rPr>
      </w:pPr>
      <w:ins w:id="116" w:author="RANNOU Jean-Philippe" w:date="2020-06-19T10:45:00Z">
        <w:r w:rsidRPr="00091472">
          <w:rPr>
            <w:rStyle w:val="Lienhypertexte"/>
            <w:noProof/>
          </w:rPr>
          <w:fldChar w:fldCharType="begin"/>
        </w:r>
        <w:r w:rsidRPr="00091472">
          <w:rPr>
            <w:rStyle w:val="Lienhypertexte"/>
            <w:noProof/>
          </w:rPr>
          <w:instrText xml:space="preserve"> </w:instrText>
        </w:r>
        <w:r>
          <w:rPr>
            <w:noProof/>
          </w:rPr>
          <w:instrText>HYPERLINK \l "_Toc43456002"</w:instrText>
        </w:r>
        <w:r w:rsidRPr="00091472">
          <w:rPr>
            <w:rStyle w:val="Lienhypertexte"/>
            <w:noProof/>
          </w:rPr>
          <w:instrText xml:space="preserve"> </w:instrText>
        </w:r>
        <w:r w:rsidRPr="00091472">
          <w:rPr>
            <w:rStyle w:val="Lienhypertexte"/>
            <w:noProof/>
          </w:rPr>
        </w:r>
        <w:r w:rsidRPr="00091472">
          <w:rPr>
            <w:rStyle w:val="Lienhypertexte"/>
            <w:noProof/>
          </w:rPr>
          <w:fldChar w:fldCharType="separate"/>
        </w:r>
        <w:r w:rsidRPr="00091472">
          <w:rPr>
            <w:rStyle w:val="Lienhypertexte"/>
            <w:noProof/>
          </w:rPr>
          <w:t>6.1.2.2</w:t>
        </w:r>
        <w:r>
          <w:rPr>
            <w:rFonts w:asciiTheme="minorHAnsi" w:hAnsiTheme="minorHAnsi"/>
            <w:noProof/>
            <w:szCs w:val="22"/>
            <w:lang w:val="fr-FR"/>
          </w:rPr>
          <w:tab/>
        </w:r>
        <w:r w:rsidRPr="00091472">
          <w:rPr>
            <w:rStyle w:val="Lienhypertexte"/>
            <w:noProof/>
          </w:rPr>
          <w:t>Duplicate the mail files</w:t>
        </w:r>
        <w:r>
          <w:rPr>
            <w:noProof/>
            <w:webHidden/>
          </w:rPr>
          <w:tab/>
        </w:r>
        <w:r>
          <w:rPr>
            <w:noProof/>
            <w:webHidden/>
          </w:rPr>
          <w:fldChar w:fldCharType="begin"/>
        </w:r>
        <w:r>
          <w:rPr>
            <w:noProof/>
            <w:webHidden/>
          </w:rPr>
          <w:instrText xml:space="preserve"> PAGEREF _Toc43456002 \h </w:instrText>
        </w:r>
        <w:r>
          <w:rPr>
            <w:noProof/>
            <w:webHidden/>
          </w:rPr>
        </w:r>
      </w:ins>
      <w:r>
        <w:rPr>
          <w:noProof/>
          <w:webHidden/>
        </w:rPr>
        <w:fldChar w:fldCharType="separate"/>
      </w:r>
      <w:ins w:id="117" w:author="RANNOU Jean-Philippe" w:date="2020-06-19T10:45:00Z">
        <w:r>
          <w:rPr>
            <w:noProof/>
            <w:webHidden/>
          </w:rPr>
          <w:t>19</w:t>
        </w:r>
        <w:r>
          <w:rPr>
            <w:noProof/>
            <w:webHidden/>
          </w:rPr>
          <w:fldChar w:fldCharType="end"/>
        </w:r>
        <w:r w:rsidRPr="00091472">
          <w:rPr>
            <w:rStyle w:val="Lienhypertexte"/>
            <w:noProof/>
          </w:rPr>
          <w:fldChar w:fldCharType="end"/>
        </w:r>
      </w:ins>
    </w:p>
    <w:p w:rsidR="001C2C87" w:rsidRDefault="001C2C87">
      <w:pPr>
        <w:pStyle w:val="TM3"/>
        <w:tabs>
          <w:tab w:val="left" w:pos="660"/>
          <w:tab w:val="right" w:leader="dot" w:pos="9063"/>
        </w:tabs>
        <w:rPr>
          <w:ins w:id="118" w:author="RANNOU Jean-Philippe" w:date="2020-06-19T10:45:00Z"/>
          <w:rFonts w:asciiTheme="minorHAnsi" w:hAnsiTheme="minorHAnsi"/>
          <w:smallCaps w:val="0"/>
          <w:noProof/>
          <w:szCs w:val="22"/>
          <w:lang w:val="fr-FR"/>
        </w:rPr>
      </w:pPr>
      <w:ins w:id="119" w:author="RANNOU Jean-Philippe" w:date="2020-06-19T10:45:00Z">
        <w:r w:rsidRPr="00091472">
          <w:rPr>
            <w:rStyle w:val="Lienhypertexte"/>
            <w:noProof/>
          </w:rPr>
          <w:fldChar w:fldCharType="begin"/>
        </w:r>
        <w:r w:rsidRPr="00091472">
          <w:rPr>
            <w:rStyle w:val="Lienhypertexte"/>
            <w:noProof/>
          </w:rPr>
          <w:instrText xml:space="preserve"> </w:instrText>
        </w:r>
        <w:r>
          <w:rPr>
            <w:noProof/>
          </w:rPr>
          <w:instrText>HYPERLINK \l "_Toc43456003"</w:instrText>
        </w:r>
        <w:r w:rsidRPr="00091472">
          <w:rPr>
            <w:rStyle w:val="Lienhypertexte"/>
            <w:noProof/>
          </w:rPr>
          <w:instrText xml:space="preserve"> </w:instrText>
        </w:r>
        <w:r w:rsidRPr="00091472">
          <w:rPr>
            <w:rStyle w:val="Lienhypertexte"/>
            <w:noProof/>
          </w:rPr>
        </w:r>
        <w:r w:rsidRPr="00091472">
          <w:rPr>
            <w:rStyle w:val="Lienhypertexte"/>
            <w:noProof/>
          </w:rPr>
          <w:fldChar w:fldCharType="separate"/>
        </w:r>
        <w:r w:rsidRPr="00091472">
          <w:rPr>
            <w:rStyle w:val="Lienhypertexte"/>
            <w:noProof/>
          </w:rPr>
          <w:t>6.1.3</w:t>
        </w:r>
        <w:r>
          <w:rPr>
            <w:rFonts w:asciiTheme="minorHAnsi" w:hAnsiTheme="minorHAnsi"/>
            <w:smallCaps w:val="0"/>
            <w:noProof/>
            <w:szCs w:val="22"/>
            <w:lang w:val="fr-FR"/>
          </w:rPr>
          <w:tab/>
        </w:r>
        <w:r w:rsidRPr="00091472">
          <w:rPr>
            <w:rStyle w:val="Lienhypertexte"/>
            <w:noProof/>
          </w:rPr>
          <w:t>For Iridium RUDICS floats</w:t>
        </w:r>
        <w:r>
          <w:rPr>
            <w:noProof/>
            <w:webHidden/>
          </w:rPr>
          <w:tab/>
        </w:r>
        <w:r>
          <w:rPr>
            <w:noProof/>
            <w:webHidden/>
          </w:rPr>
          <w:fldChar w:fldCharType="begin"/>
        </w:r>
        <w:r>
          <w:rPr>
            <w:noProof/>
            <w:webHidden/>
          </w:rPr>
          <w:instrText xml:space="preserve"> PAGEREF _Toc43456003 \h </w:instrText>
        </w:r>
        <w:r>
          <w:rPr>
            <w:noProof/>
            <w:webHidden/>
          </w:rPr>
        </w:r>
      </w:ins>
      <w:r>
        <w:rPr>
          <w:noProof/>
          <w:webHidden/>
        </w:rPr>
        <w:fldChar w:fldCharType="separate"/>
      </w:r>
      <w:ins w:id="120" w:author="RANNOU Jean-Philippe" w:date="2020-06-19T10:45:00Z">
        <w:r>
          <w:rPr>
            <w:noProof/>
            <w:webHidden/>
          </w:rPr>
          <w:t>19</w:t>
        </w:r>
        <w:r>
          <w:rPr>
            <w:noProof/>
            <w:webHidden/>
          </w:rPr>
          <w:fldChar w:fldCharType="end"/>
        </w:r>
        <w:r w:rsidRPr="00091472">
          <w:rPr>
            <w:rStyle w:val="Lienhypertexte"/>
            <w:noProof/>
          </w:rPr>
          <w:fldChar w:fldCharType="end"/>
        </w:r>
      </w:ins>
    </w:p>
    <w:p w:rsidR="001C2C87" w:rsidRDefault="001C2C87">
      <w:pPr>
        <w:pStyle w:val="TM4"/>
        <w:tabs>
          <w:tab w:val="left" w:pos="825"/>
          <w:tab w:val="right" w:leader="dot" w:pos="9063"/>
        </w:tabs>
        <w:rPr>
          <w:ins w:id="121" w:author="RANNOU Jean-Philippe" w:date="2020-06-19T10:45:00Z"/>
          <w:rFonts w:asciiTheme="minorHAnsi" w:hAnsiTheme="minorHAnsi"/>
          <w:noProof/>
          <w:szCs w:val="22"/>
          <w:lang w:val="fr-FR"/>
        </w:rPr>
      </w:pPr>
      <w:ins w:id="122" w:author="RANNOU Jean-Philippe" w:date="2020-06-19T10:45:00Z">
        <w:r w:rsidRPr="00091472">
          <w:rPr>
            <w:rStyle w:val="Lienhypertexte"/>
            <w:noProof/>
          </w:rPr>
          <w:fldChar w:fldCharType="begin"/>
        </w:r>
        <w:r w:rsidRPr="00091472">
          <w:rPr>
            <w:rStyle w:val="Lienhypertexte"/>
            <w:noProof/>
          </w:rPr>
          <w:instrText xml:space="preserve"> </w:instrText>
        </w:r>
        <w:r>
          <w:rPr>
            <w:noProof/>
          </w:rPr>
          <w:instrText>HYPERLINK \l "_Toc43456004"</w:instrText>
        </w:r>
        <w:r w:rsidRPr="00091472">
          <w:rPr>
            <w:rStyle w:val="Lienhypertexte"/>
            <w:noProof/>
          </w:rPr>
          <w:instrText xml:space="preserve"> </w:instrText>
        </w:r>
        <w:r w:rsidRPr="00091472">
          <w:rPr>
            <w:rStyle w:val="Lienhypertexte"/>
            <w:noProof/>
          </w:rPr>
        </w:r>
        <w:r w:rsidRPr="00091472">
          <w:rPr>
            <w:rStyle w:val="Lienhypertexte"/>
            <w:noProof/>
          </w:rPr>
          <w:fldChar w:fldCharType="separate"/>
        </w:r>
        <w:r w:rsidRPr="00091472">
          <w:rPr>
            <w:rStyle w:val="Lienhypertexte"/>
            <w:noProof/>
          </w:rPr>
          <w:t>6.1.3.1</w:t>
        </w:r>
        <w:r>
          <w:rPr>
            <w:rFonts w:asciiTheme="minorHAnsi" w:hAnsiTheme="minorHAnsi"/>
            <w:noProof/>
            <w:szCs w:val="22"/>
            <w:lang w:val="fr-FR"/>
          </w:rPr>
          <w:tab/>
        </w:r>
        <w:r w:rsidRPr="00091472">
          <w:rPr>
            <w:rStyle w:val="Lienhypertexte"/>
            <w:noProof/>
          </w:rPr>
          <w:t>Duplicate the Iridium files</w:t>
        </w:r>
        <w:r>
          <w:rPr>
            <w:noProof/>
            <w:webHidden/>
          </w:rPr>
          <w:tab/>
        </w:r>
        <w:r>
          <w:rPr>
            <w:noProof/>
            <w:webHidden/>
          </w:rPr>
          <w:fldChar w:fldCharType="begin"/>
        </w:r>
        <w:r>
          <w:rPr>
            <w:noProof/>
            <w:webHidden/>
          </w:rPr>
          <w:instrText xml:space="preserve"> PAGEREF _Toc43456004 \h </w:instrText>
        </w:r>
        <w:r>
          <w:rPr>
            <w:noProof/>
            <w:webHidden/>
          </w:rPr>
        </w:r>
      </w:ins>
      <w:r>
        <w:rPr>
          <w:noProof/>
          <w:webHidden/>
        </w:rPr>
        <w:fldChar w:fldCharType="separate"/>
      </w:r>
      <w:ins w:id="123" w:author="RANNOU Jean-Philippe" w:date="2020-06-19T10:45:00Z">
        <w:r>
          <w:rPr>
            <w:noProof/>
            <w:webHidden/>
          </w:rPr>
          <w:t>19</w:t>
        </w:r>
        <w:r>
          <w:rPr>
            <w:noProof/>
            <w:webHidden/>
          </w:rPr>
          <w:fldChar w:fldCharType="end"/>
        </w:r>
        <w:r w:rsidRPr="00091472">
          <w:rPr>
            <w:rStyle w:val="Lienhypertexte"/>
            <w:noProof/>
          </w:rPr>
          <w:fldChar w:fldCharType="end"/>
        </w:r>
      </w:ins>
    </w:p>
    <w:p w:rsidR="001C2C87" w:rsidRDefault="001C2C87">
      <w:pPr>
        <w:pStyle w:val="TM2"/>
        <w:tabs>
          <w:tab w:val="left" w:pos="495"/>
          <w:tab w:val="right" w:leader="dot" w:pos="9063"/>
        </w:tabs>
        <w:rPr>
          <w:ins w:id="124" w:author="RANNOU Jean-Philippe" w:date="2020-06-19T10:45:00Z"/>
          <w:rFonts w:asciiTheme="minorHAnsi" w:hAnsiTheme="minorHAnsi"/>
          <w:b w:val="0"/>
          <w:bCs w:val="0"/>
          <w:smallCaps w:val="0"/>
          <w:noProof/>
          <w:szCs w:val="22"/>
          <w:lang w:val="fr-FR"/>
        </w:rPr>
      </w:pPr>
      <w:ins w:id="125" w:author="RANNOU Jean-Philippe" w:date="2020-06-19T10:45:00Z">
        <w:r w:rsidRPr="00091472">
          <w:rPr>
            <w:rStyle w:val="Lienhypertexte"/>
            <w:noProof/>
          </w:rPr>
          <w:fldChar w:fldCharType="begin"/>
        </w:r>
        <w:r w:rsidRPr="00091472">
          <w:rPr>
            <w:rStyle w:val="Lienhypertexte"/>
            <w:noProof/>
          </w:rPr>
          <w:instrText xml:space="preserve"> </w:instrText>
        </w:r>
        <w:r>
          <w:rPr>
            <w:noProof/>
          </w:rPr>
          <w:instrText>HYPERLINK \l "_Toc43456005"</w:instrText>
        </w:r>
        <w:r w:rsidRPr="00091472">
          <w:rPr>
            <w:rStyle w:val="Lienhypertexte"/>
            <w:noProof/>
          </w:rPr>
          <w:instrText xml:space="preserve"> </w:instrText>
        </w:r>
        <w:r w:rsidRPr="00091472">
          <w:rPr>
            <w:rStyle w:val="Lienhypertexte"/>
            <w:noProof/>
          </w:rPr>
        </w:r>
        <w:r w:rsidRPr="00091472">
          <w:rPr>
            <w:rStyle w:val="Lienhypertexte"/>
            <w:noProof/>
          </w:rPr>
          <w:fldChar w:fldCharType="separate"/>
        </w:r>
        <w:r w:rsidRPr="00091472">
          <w:rPr>
            <w:rStyle w:val="Lienhypertexte"/>
            <w:noProof/>
          </w:rPr>
          <w:t>6.2</w:t>
        </w:r>
        <w:r>
          <w:rPr>
            <w:rFonts w:asciiTheme="minorHAnsi" w:hAnsiTheme="minorHAnsi"/>
            <w:b w:val="0"/>
            <w:bCs w:val="0"/>
            <w:smallCaps w:val="0"/>
            <w:noProof/>
            <w:szCs w:val="22"/>
            <w:lang w:val="fr-FR"/>
          </w:rPr>
          <w:tab/>
        </w:r>
        <w:r w:rsidRPr="00091472">
          <w:rPr>
            <w:rStyle w:val="Lienhypertexte"/>
            <w:noProof/>
          </w:rPr>
          <w:t>Decoding of float transmitted data</w:t>
        </w:r>
        <w:r>
          <w:rPr>
            <w:noProof/>
            <w:webHidden/>
          </w:rPr>
          <w:tab/>
        </w:r>
        <w:r>
          <w:rPr>
            <w:noProof/>
            <w:webHidden/>
          </w:rPr>
          <w:fldChar w:fldCharType="begin"/>
        </w:r>
        <w:r>
          <w:rPr>
            <w:noProof/>
            <w:webHidden/>
          </w:rPr>
          <w:instrText xml:space="preserve"> PAGEREF _Toc43456005 \h </w:instrText>
        </w:r>
        <w:r>
          <w:rPr>
            <w:noProof/>
            <w:webHidden/>
          </w:rPr>
        </w:r>
      </w:ins>
      <w:r>
        <w:rPr>
          <w:noProof/>
          <w:webHidden/>
        </w:rPr>
        <w:fldChar w:fldCharType="separate"/>
      </w:r>
      <w:ins w:id="126" w:author="RANNOU Jean-Philippe" w:date="2020-06-19T10:45:00Z">
        <w:r>
          <w:rPr>
            <w:noProof/>
            <w:webHidden/>
          </w:rPr>
          <w:t>20</w:t>
        </w:r>
        <w:r>
          <w:rPr>
            <w:noProof/>
            <w:webHidden/>
          </w:rPr>
          <w:fldChar w:fldCharType="end"/>
        </w:r>
        <w:r w:rsidRPr="00091472">
          <w:rPr>
            <w:rStyle w:val="Lienhypertexte"/>
            <w:noProof/>
          </w:rPr>
          <w:fldChar w:fldCharType="end"/>
        </w:r>
      </w:ins>
    </w:p>
    <w:p w:rsidR="001C2C87" w:rsidRDefault="001C2C87">
      <w:pPr>
        <w:pStyle w:val="TM2"/>
        <w:tabs>
          <w:tab w:val="left" w:pos="495"/>
          <w:tab w:val="right" w:leader="dot" w:pos="9063"/>
        </w:tabs>
        <w:rPr>
          <w:ins w:id="127" w:author="RANNOU Jean-Philippe" w:date="2020-06-19T10:45:00Z"/>
          <w:rFonts w:asciiTheme="minorHAnsi" w:hAnsiTheme="minorHAnsi"/>
          <w:b w:val="0"/>
          <w:bCs w:val="0"/>
          <w:smallCaps w:val="0"/>
          <w:noProof/>
          <w:szCs w:val="22"/>
          <w:lang w:val="fr-FR"/>
        </w:rPr>
      </w:pPr>
      <w:ins w:id="128" w:author="RANNOU Jean-Philippe" w:date="2020-06-19T10:45:00Z">
        <w:r w:rsidRPr="00091472">
          <w:rPr>
            <w:rStyle w:val="Lienhypertexte"/>
            <w:noProof/>
          </w:rPr>
          <w:fldChar w:fldCharType="begin"/>
        </w:r>
        <w:r w:rsidRPr="00091472">
          <w:rPr>
            <w:rStyle w:val="Lienhypertexte"/>
            <w:noProof/>
          </w:rPr>
          <w:instrText xml:space="preserve"> </w:instrText>
        </w:r>
        <w:r>
          <w:rPr>
            <w:noProof/>
          </w:rPr>
          <w:instrText>HYPERLINK \l "_Toc43456006"</w:instrText>
        </w:r>
        <w:r w:rsidRPr="00091472">
          <w:rPr>
            <w:rStyle w:val="Lienhypertexte"/>
            <w:noProof/>
          </w:rPr>
          <w:instrText xml:space="preserve"> </w:instrText>
        </w:r>
        <w:r w:rsidRPr="00091472">
          <w:rPr>
            <w:rStyle w:val="Lienhypertexte"/>
            <w:noProof/>
          </w:rPr>
        </w:r>
        <w:r w:rsidRPr="00091472">
          <w:rPr>
            <w:rStyle w:val="Lienhypertexte"/>
            <w:noProof/>
          </w:rPr>
          <w:fldChar w:fldCharType="separate"/>
        </w:r>
        <w:r w:rsidRPr="00091472">
          <w:rPr>
            <w:rStyle w:val="Lienhypertexte"/>
            <w:noProof/>
          </w:rPr>
          <w:t>6.3</w:t>
        </w:r>
        <w:r>
          <w:rPr>
            <w:rFonts w:asciiTheme="minorHAnsi" w:hAnsiTheme="minorHAnsi"/>
            <w:b w:val="0"/>
            <w:bCs w:val="0"/>
            <w:smallCaps w:val="0"/>
            <w:noProof/>
            <w:szCs w:val="22"/>
            <w:lang w:val="fr-FR"/>
          </w:rPr>
          <w:tab/>
        </w:r>
        <w:r w:rsidRPr="00091472">
          <w:rPr>
            <w:rStyle w:val="Lienhypertexte"/>
            <w:noProof/>
          </w:rPr>
          <w:t>Decoder input and output files</w:t>
        </w:r>
        <w:r>
          <w:rPr>
            <w:noProof/>
            <w:webHidden/>
          </w:rPr>
          <w:tab/>
        </w:r>
        <w:r>
          <w:rPr>
            <w:noProof/>
            <w:webHidden/>
          </w:rPr>
          <w:fldChar w:fldCharType="begin"/>
        </w:r>
        <w:r>
          <w:rPr>
            <w:noProof/>
            <w:webHidden/>
          </w:rPr>
          <w:instrText xml:space="preserve"> PAGEREF _Toc43456006 \h </w:instrText>
        </w:r>
        <w:r>
          <w:rPr>
            <w:noProof/>
            <w:webHidden/>
          </w:rPr>
        </w:r>
      </w:ins>
      <w:r>
        <w:rPr>
          <w:noProof/>
          <w:webHidden/>
        </w:rPr>
        <w:fldChar w:fldCharType="separate"/>
      </w:r>
      <w:ins w:id="129" w:author="RANNOU Jean-Philippe" w:date="2020-06-19T10:45:00Z">
        <w:r>
          <w:rPr>
            <w:noProof/>
            <w:webHidden/>
          </w:rPr>
          <w:t>20</w:t>
        </w:r>
        <w:r>
          <w:rPr>
            <w:noProof/>
            <w:webHidden/>
          </w:rPr>
          <w:fldChar w:fldCharType="end"/>
        </w:r>
        <w:r w:rsidRPr="00091472">
          <w:rPr>
            <w:rStyle w:val="Lienhypertexte"/>
            <w:noProof/>
          </w:rPr>
          <w:fldChar w:fldCharType="end"/>
        </w:r>
      </w:ins>
    </w:p>
    <w:p w:rsidR="001C2C87" w:rsidRDefault="001C2C87">
      <w:pPr>
        <w:pStyle w:val="TM1"/>
        <w:tabs>
          <w:tab w:val="left" w:pos="330"/>
          <w:tab w:val="right" w:leader="dot" w:pos="9063"/>
        </w:tabs>
        <w:rPr>
          <w:ins w:id="130" w:author="RANNOU Jean-Philippe" w:date="2020-06-19T10:45:00Z"/>
          <w:rFonts w:asciiTheme="minorHAnsi" w:hAnsiTheme="minorHAnsi"/>
          <w:b w:val="0"/>
          <w:bCs w:val="0"/>
          <w:caps w:val="0"/>
          <w:noProof/>
          <w:szCs w:val="22"/>
          <w:u w:val="none"/>
          <w:lang w:val="fr-FR"/>
        </w:rPr>
      </w:pPr>
      <w:ins w:id="131" w:author="RANNOU Jean-Philippe" w:date="2020-06-19T10:45:00Z">
        <w:r w:rsidRPr="00091472">
          <w:rPr>
            <w:rStyle w:val="Lienhypertexte"/>
            <w:noProof/>
          </w:rPr>
          <w:fldChar w:fldCharType="begin"/>
        </w:r>
        <w:r w:rsidRPr="00091472">
          <w:rPr>
            <w:rStyle w:val="Lienhypertexte"/>
            <w:noProof/>
          </w:rPr>
          <w:instrText xml:space="preserve"> </w:instrText>
        </w:r>
        <w:r>
          <w:rPr>
            <w:noProof/>
          </w:rPr>
          <w:instrText>HYPERLINK \l "_Toc43456007"</w:instrText>
        </w:r>
        <w:r w:rsidRPr="00091472">
          <w:rPr>
            <w:rStyle w:val="Lienhypertexte"/>
            <w:noProof/>
          </w:rPr>
          <w:instrText xml:space="preserve"> </w:instrText>
        </w:r>
        <w:r w:rsidRPr="00091472">
          <w:rPr>
            <w:rStyle w:val="Lienhypertexte"/>
            <w:noProof/>
          </w:rPr>
        </w:r>
        <w:r w:rsidRPr="00091472">
          <w:rPr>
            <w:rStyle w:val="Lienhypertexte"/>
            <w:noProof/>
          </w:rPr>
          <w:fldChar w:fldCharType="separate"/>
        </w:r>
        <w:r w:rsidRPr="00091472">
          <w:rPr>
            <w:rStyle w:val="Lienhypertexte"/>
            <w:noProof/>
          </w:rPr>
          <w:t>7</w:t>
        </w:r>
        <w:r>
          <w:rPr>
            <w:rFonts w:asciiTheme="minorHAnsi" w:hAnsiTheme="minorHAnsi"/>
            <w:b w:val="0"/>
            <w:bCs w:val="0"/>
            <w:caps w:val="0"/>
            <w:noProof/>
            <w:szCs w:val="22"/>
            <w:u w:val="none"/>
            <w:lang w:val="fr-FR"/>
          </w:rPr>
          <w:tab/>
        </w:r>
        <w:r w:rsidRPr="00091472">
          <w:rPr>
            <w:rStyle w:val="Lienhypertexte"/>
            <w:noProof/>
          </w:rPr>
          <w:t>Using the DAC decoder</w:t>
        </w:r>
        <w:r>
          <w:rPr>
            <w:noProof/>
            <w:webHidden/>
          </w:rPr>
          <w:tab/>
        </w:r>
        <w:r>
          <w:rPr>
            <w:noProof/>
            <w:webHidden/>
          </w:rPr>
          <w:fldChar w:fldCharType="begin"/>
        </w:r>
        <w:r>
          <w:rPr>
            <w:noProof/>
            <w:webHidden/>
          </w:rPr>
          <w:instrText xml:space="preserve"> PAGEREF _Toc43456007 \h </w:instrText>
        </w:r>
        <w:r>
          <w:rPr>
            <w:noProof/>
            <w:webHidden/>
          </w:rPr>
        </w:r>
      </w:ins>
      <w:r>
        <w:rPr>
          <w:noProof/>
          <w:webHidden/>
        </w:rPr>
        <w:fldChar w:fldCharType="separate"/>
      </w:r>
      <w:ins w:id="132" w:author="RANNOU Jean-Philippe" w:date="2020-06-19T10:45:00Z">
        <w:r>
          <w:rPr>
            <w:noProof/>
            <w:webHidden/>
          </w:rPr>
          <w:t>21</w:t>
        </w:r>
        <w:r>
          <w:rPr>
            <w:noProof/>
            <w:webHidden/>
          </w:rPr>
          <w:fldChar w:fldCharType="end"/>
        </w:r>
        <w:r w:rsidRPr="00091472">
          <w:rPr>
            <w:rStyle w:val="Lienhypertexte"/>
            <w:noProof/>
          </w:rPr>
          <w:fldChar w:fldCharType="end"/>
        </w:r>
      </w:ins>
    </w:p>
    <w:p w:rsidR="001C2C87" w:rsidRDefault="001C2C87">
      <w:pPr>
        <w:pStyle w:val="TM2"/>
        <w:tabs>
          <w:tab w:val="left" w:pos="495"/>
          <w:tab w:val="right" w:leader="dot" w:pos="9063"/>
        </w:tabs>
        <w:rPr>
          <w:ins w:id="133" w:author="RANNOU Jean-Philippe" w:date="2020-06-19T10:45:00Z"/>
          <w:rFonts w:asciiTheme="minorHAnsi" w:hAnsiTheme="minorHAnsi"/>
          <w:b w:val="0"/>
          <w:bCs w:val="0"/>
          <w:smallCaps w:val="0"/>
          <w:noProof/>
          <w:szCs w:val="22"/>
          <w:lang w:val="fr-FR"/>
        </w:rPr>
      </w:pPr>
      <w:ins w:id="134" w:author="RANNOU Jean-Philippe" w:date="2020-06-19T10:45:00Z">
        <w:r w:rsidRPr="00091472">
          <w:rPr>
            <w:rStyle w:val="Lienhypertexte"/>
            <w:noProof/>
          </w:rPr>
          <w:fldChar w:fldCharType="begin"/>
        </w:r>
        <w:r w:rsidRPr="00091472">
          <w:rPr>
            <w:rStyle w:val="Lienhypertexte"/>
            <w:noProof/>
          </w:rPr>
          <w:instrText xml:space="preserve"> </w:instrText>
        </w:r>
        <w:r>
          <w:rPr>
            <w:noProof/>
          </w:rPr>
          <w:instrText>HYPERLINK \l "_Toc43456008"</w:instrText>
        </w:r>
        <w:r w:rsidRPr="00091472">
          <w:rPr>
            <w:rStyle w:val="Lienhypertexte"/>
            <w:noProof/>
          </w:rPr>
          <w:instrText xml:space="preserve"> </w:instrText>
        </w:r>
        <w:r w:rsidRPr="00091472">
          <w:rPr>
            <w:rStyle w:val="Lienhypertexte"/>
            <w:noProof/>
          </w:rPr>
        </w:r>
        <w:r w:rsidRPr="00091472">
          <w:rPr>
            <w:rStyle w:val="Lienhypertexte"/>
            <w:noProof/>
          </w:rPr>
          <w:fldChar w:fldCharType="separate"/>
        </w:r>
        <w:r w:rsidRPr="00091472">
          <w:rPr>
            <w:rStyle w:val="Lienhypertexte"/>
            <w:noProof/>
          </w:rPr>
          <w:t>7.1</w:t>
        </w:r>
        <w:r>
          <w:rPr>
            <w:rFonts w:asciiTheme="minorHAnsi" w:hAnsiTheme="minorHAnsi"/>
            <w:b w:val="0"/>
            <w:bCs w:val="0"/>
            <w:smallCaps w:val="0"/>
            <w:noProof/>
            <w:szCs w:val="22"/>
            <w:lang w:val="fr-FR"/>
          </w:rPr>
          <w:tab/>
        </w:r>
        <w:r w:rsidRPr="00091472">
          <w:rPr>
            <w:rStyle w:val="Lienhypertexte"/>
            <w:noProof/>
          </w:rPr>
          <w:t>Decoder input parameters</w:t>
        </w:r>
        <w:r>
          <w:rPr>
            <w:noProof/>
            <w:webHidden/>
          </w:rPr>
          <w:tab/>
        </w:r>
        <w:r>
          <w:rPr>
            <w:noProof/>
            <w:webHidden/>
          </w:rPr>
          <w:fldChar w:fldCharType="begin"/>
        </w:r>
        <w:r>
          <w:rPr>
            <w:noProof/>
            <w:webHidden/>
          </w:rPr>
          <w:instrText xml:space="preserve"> PAGEREF _Toc43456008 \h </w:instrText>
        </w:r>
        <w:r>
          <w:rPr>
            <w:noProof/>
            <w:webHidden/>
          </w:rPr>
        </w:r>
      </w:ins>
      <w:r>
        <w:rPr>
          <w:noProof/>
          <w:webHidden/>
        </w:rPr>
        <w:fldChar w:fldCharType="separate"/>
      </w:r>
      <w:ins w:id="135" w:author="RANNOU Jean-Philippe" w:date="2020-06-19T10:45:00Z">
        <w:r>
          <w:rPr>
            <w:noProof/>
            <w:webHidden/>
          </w:rPr>
          <w:t>21</w:t>
        </w:r>
        <w:r>
          <w:rPr>
            <w:noProof/>
            <w:webHidden/>
          </w:rPr>
          <w:fldChar w:fldCharType="end"/>
        </w:r>
        <w:r w:rsidRPr="00091472">
          <w:rPr>
            <w:rStyle w:val="Lienhypertexte"/>
            <w:noProof/>
          </w:rPr>
          <w:fldChar w:fldCharType="end"/>
        </w:r>
      </w:ins>
    </w:p>
    <w:p w:rsidR="001C2C87" w:rsidRDefault="001C2C87">
      <w:pPr>
        <w:pStyle w:val="TM3"/>
        <w:tabs>
          <w:tab w:val="left" w:pos="660"/>
          <w:tab w:val="right" w:leader="dot" w:pos="9063"/>
        </w:tabs>
        <w:rPr>
          <w:ins w:id="136" w:author="RANNOU Jean-Philippe" w:date="2020-06-19T10:45:00Z"/>
          <w:rFonts w:asciiTheme="minorHAnsi" w:hAnsiTheme="minorHAnsi"/>
          <w:smallCaps w:val="0"/>
          <w:noProof/>
          <w:szCs w:val="22"/>
          <w:lang w:val="fr-FR"/>
        </w:rPr>
      </w:pPr>
      <w:ins w:id="137" w:author="RANNOU Jean-Philippe" w:date="2020-06-19T10:45:00Z">
        <w:r w:rsidRPr="00091472">
          <w:rPr>
            <w:rStyle w:val="Lienhypertexte"/>
            <w:noProof/>
          </w:rPr>
          <w:fldChar w:fldCharType="begin"/>
        </w:r>
        <w:r w:rsidRPr="00091472">
          <w:rPr>
            <w:rStyle w:val="Lienhypertexte"/>
            <w:noProof/>
          </w:rPr>
          <w:instrText xml:space="preserve"> </w:instrText>
        </w:r>
        <w:r>
          <w:rPr>
            <w:noProof/>
          </w:rPr>
          <w:instrText>HYPERLINK \l "_Toc43456009"</w:instrText>
        </w:r>
        <w:r w:rsidRPr="00091472">
          <w:rPr>
            <w:rStyle w:val="Lienhypertexte"/>
            <w:noProof/>
          </w:rPr>
          <w:instrText xml:space="preserve"> </w:instrText>
        </w:r>
        <w:r w:rsidRPr="00091472">
          <w:rPr>
            <w:rStyle w:val="Lienhypertexte"/>
            <w:noProof/>
          </w:rPr>
        </w:r>
        <w:r w:rsidRPr="00091472">
          <w:rPr>
            <w:rStyle w:val="Lienhypertexte"/>
            <w:noProof/>
          </w:rPr>
          <w:fldChar w:fldCharType="separate"/>
        </w:r>
        <w:r w:rsidRPr="00091472">
          <w:rPr>
            <w:rStyle w:val="Lienhypertexte"/>
            <w:noProof/>
          </w:rPr>
          <w:t>7.1.1</w:t>
        </w:r>
        <w:r>
          <w:rPr>
            <w:rFonts w:asciiTheme="minorHAnsi" w:hAnsiTheme="minorHAnsi"/>
            <w:smallCaps w:val="0"/>
            <w:noProof/>
            <w:szCs w:val="22"/>
            <w:lang w:val="fr-FR"/>
          </w:rPr>
          <w:tab/>
        </w:r>
        <w:r w:rsidRPr="00091472">
          <w:rPr>
            <w:rStyle w:val="Lienhypertexte"/>
            <w:noProof/>
          </w:rPr>
          <w:t>For Argos floats</w:t>
        </w:r>
        <w:r>
          <w:rPr>
            <w:noProof/>
            <w:webHidden/>
          </w:rPr>
          <w:tab/>
        </w:r>
        <w:r>
          <w:rPr>
            <w:noProof/>
            <w:webHidden/>
          </w:rPr>
          <w:fldChar w:fldCharType="begin"/>
        </w:r>
        <w:r>
          <w:rPr>
            <w:noProof/>
            <w:webHidden/>
          </w:rPr>
          <w:instrText xml:space="preserve"> PAGEREF _Toc43456009 \h </w:instrText>
        </w:r>
        <w:r>
          <w:rPr>
            <w:noProof/>
            <w:webHidden/>
          </w:rPr>
        </w:r>
      </w:ins>
      <w:r>
        <w:rPr>
          <w:noProof/>
          <w:webHidden/>
        </w:rPr>
        <w:fldChar w:fldCharType="separate"/>
      </w:r>
      <w:ins w:id="138" w:author="RANNOU Jean-Philippe" w:date="2020-06-19T10:45:00Z">
        <w:r>
          <w:rPr>
            <w:noProof/>
            <w:webHidden/>
          </w:rPr>
          <w:t>21</w:t>
        </w:r>
        <w:r>
          <w:rPr>
            <w:noProof/>
            <w:webHidden/>
          </w:rPr>
          <w:fldChar w:fldCharType="end"/>
        </w:r>
        <w:r w:rsidRPr="00091472">
          <w:rPr>
            <w:rStyle w:val="Lienhypertexte"/>
            <w:noProof/>
          </w:rPr>
          <w:fldChar w:fldCharType="end"/>
        </w:r>
      </w:ins>
    </w:p>
    <w:p w:rsidR="001C2C87" w:rsidRDefault="001C2C87">
      <w:pPr>
        <w:pStyle w:val="TM3"/>
        <w:tabs>
          <w:tab w:val="left" w:pos="660"/>
          <w:tab w:val="right" w:leader="dot" w:pos="9063"/>
        </w:tabs>
        <w:rPr>
          <w:ins w:id="139" w:author="RANNOU Jean-Philippe" w:date="2020-06-19T10:45:00Z"/>
          <w:rFonts w:asciiTheme="minorHAnsi" w:hAnsiTheme="minorHAnsi"/>
          <w:smallCaps w:val="0"/>
          <w:noProof/>
          <w:szCs w:val="22"/>
          <w:lang w:val="fr-FR"/>
        </w:rPr>
      </w:pPr>
      <w:ins w:id="140" w:author="RANNOU Jean-Philippe" w:date="2020-06-19T10:45:00Z">
        <w:r w:rsidRPr="00091472">
          <w:rPr>
            <w:rStyle w:val="Lienhypertexte"/>
            <w:noProof/>
          </w:rPr>
          <w:fldChar w:fldCharType="begin"/>
        </w:r>
        <w:r w:rsidRPr="00091472">
          <w:rPr>
            <w:rStyle w:val="Lienhypertexte"/>
            <w:noProof/>
          </w:rPr>
          <w:instrText xml:space="preserve"> </w:instrText>
        </w:r>
        <w:r>
          <w:rPr>
            <w:noProof/>
          </w:rPr>
          <w:instrText>HYPERLINK \l "_Toc43456010"</w:instrText>
        </w:r>
        <w:r w:rsidRPr="00091472">
          <w:rPr>
            <w:rStyle w:val="Lienhypertexte"/>
            <w:noProof/>
          </w:rPr>
          <w:instrText xml:space="preserve"> </w:instrText>
        </w:r>
        <w:r w:rsidRPr="00091472">
          <w:rPr>
            <w:rStyle w:val="Lienhypertexte"/>
            <w:noProof/>
          </w:rPr>
        </w:r>
        <w:r w:rsidRPr="00091472">
          <w:rPr>
            <w:rStyle w:val="Lienhypertexte"/>
            <w:noProof/>
          </w:rPr>
          <w:fldChar w:fldCharType="separate"/>
        </w:r>
        <w:r w:rsidRPr="00091472">
          <w:rPr>
            <w:rStyle w:val="Lienhypertexte"/>
            <w:noProof/>
          </w:rPr>
          <w:t>7.1.2</w:t>
        </w:r>
        <w:r>
          <w:rPr>
            <w:rFonts w:asciiTheme="minorHAnsi" w:hAnsiTheme="minorHAnsi"/>
            <w:smallCaps w:val="0"/>
            <w:noProof/>
            <w:szCs w:val="22"/>
            <w:lang w:val="fr-FR"/>
          </w:rPr>
          <w:tab/>
        </w:r>
        <w:r w:rsidRPr="00091472">
          <w:rPr>
            <w:rStyle w:val="Lienhypertexte"/>
            <w:noProof/>
          </w:rPr>
          <w:t>For Iridium floats</w:t>
        </w:r>
        <w:r>
          <w:rPr>
            <w:noProof/>
            <w:webHidden/>
          </w:rPr>
          <w:tab/>
        </w:r>
        <w:r>
          <w:rPr>
            <w:noProof/>
            <w:webHidden/>
          </w:rPr>
          <w:fldChar w:fldCharType="begin"/>
        </w:r>
        <w:r>
          <w:rPr>
            <w:noProof/>
            <w:webHidden/>
          </w:rPr>
          <w:instrText xml:space="preserve"> PAGEREF _Toc43456010 \h </w:instrText>
        </w:r>
        <w:r>
          <w:rPr>
            <w:noProof/>
            <w:webHidden/>
          </w:rPr>
        </w:r>
      </w:ins>
      <w:r>
        <w:rPr>
          <w:noProof/>
          <w:webHidden/>
        </w:rPr>
        <w:fldChar w:fldCharType="separate"/>
      </w:r>
      <w:ins w:id="141" w:author="RANNOU Jean-Philippe" w:date="2020-06-19T10:45:00Z">
        <w:r>
          <w:rPr>
            <w:noProof/>
            <w:webHidden/>
          </w:rPr>
          <w:t>22</w:t>
        </w:r>
        <w:r>
          <w:rPr>
            <w:noProof/>
            <w:webHidden/>
          </w:rPr>
          <w:fldChar w:fldCharType="end"/>
        </w:r>
        <w:r w:rsidRPr="00091472">
          <w:rPr>
            <w:rStyle w:val="Lienhypertexte"/>
            <w:noProof/>
          </w:rPr>
          <w:fldChar w:fldCharType="end"/>
        </w:r>
      </w:ins>
    </w:p>
    <w:p w:rsidR="001C2C87" w:rsidRDefault="001C2C87">
      <w:pPr>
        <w:pStyle w:val="TM3"/>
        <w:tabs>
          <w:tab w:val="left" w:pos="660"/>
          <w:tab w:val="right" w:leader="dot" w:pos="9063"/>
        </w:tabs>
        <w:rPr>
          <w:ins w:id="142" w:author="RANNOU Jean-Philippe" w:date="2020-06-19T10:45:00Z"/>
          <w:rFonts w:asciiTheme="minorHAnsi" w:hAnsiTheme="minorHAnsi"/>
          <w:smallCaps w:val="0"/>
          <w:noProof/>
          <w:szCs w:val="22"/>
          <w:lang w:val="fr-FR"/>
        </w:rPr>
      </w:pPr>
      <w:ins w:id="143" w:author="RANNOU Jean-Philippe" w:date="2020-06-19T10:45:00Z">
        <w:r w:rsidRPr="00091472">
          <w:rPr>
            <w:rStyle w:val="Lienhypertexte"/>
            <w:noProof/>
          </w:rPr>
          <w:fldChar w:fldCharType="begin"/>
        </w:r>
        <w:r w:rsidRPr="00091472">
          <w:rPr>
            <w:rStyle w:val="Lienhypertexte"/>
            <w:noProof/>
          </w:rPr>
          <w:instrText xml:space="preserve"> </w:instrText>
        </w:r>
        <w:r>
          <w:rPr>
            <w:noProof/>
          </w:rPr>
          <w:instrText>HYPERLINK \l "_Toc43456011"</w:instrText>
        </w:r>
        <w:r w:rsidRPr="00091472">
          <w:rPr>
            <w:rStyle w:val="Lienhypertexte"/>
            <w:noProof/>
          </w:rPr>
          <w:instrText xml:space="preserve"> </w:instrText>
        </w:r>
        <w:r w:rsidRPr="00091472">
          <w:rPr>
            <w:rStyle w:val="Lienhypertexte"/>
            <w:noProof/>
          </w:rPr>
        </w:r>
        <w:r w:rsidRPr="00091472">
          <w:rPr>
            <w:rStyle w:val="Lienhypertexte"/>
            <w:noProof/>
          </w:rPr>
          <w:fldChar w:fldCharType="separate"/>
        </w:r>
        <w:r w:rsidRPr="00091472">
          <w:rPr>
            <w:rStyle w:val="Lienhypertexte"/>
            <w:noProof/>
          </w:rPr>
          <w:t>7.1.3</w:t>
        </w:r>
        <w:r>
          <w:rPr>
            <w:rFonts w:asciiTheme="minorHAnsi" w:hAnsiTheme="minorHAnsi"/>
            <w:smallCaps w:val="0"/>
            <w:noProof/>
            <w:szCs w:val="22"/>
            <w:lang w:val="fr-FR"/>
          </w:rPr>
          <w:tab/>
        </w:r>
        <w:r w:rsidRPr="00091472">
          <w:rPr>
            <w:rStyle w:val="Lienhypertexte"/>
            <w:noProof/>
          </w:rPr>
          <w:t>Additional parameters of the decoder</w:t>
        </w:r>
        <w:r>
          <w:rPr>
            <w:noProof/>
            <w:webHidden/>
          </w:rPr>
          <w:tab/>
        </w:r>
        <w:r>
          <w:rPr>
            <w:noProof/>
            <w:webHidden/>
          </w:rPr>
          <w:fldChar w:fldCharType="begin"/>
        </w:r>
        <w:r>
          <w:rPr>
            <w:noProof/>
            <w:webHidden/>
          </w:rPr>
          <w:instrText xml:space="preserve"> PAGEREF _Toc43456011 \h </w:instrText>
        </w:r>
        <w:r>
          <w:rPr>
            <w:noProof/>
            <w:webHidden/>
          </w:rPr>
        </w:r>
      </w:ins>
      <w:r>
        <w:rPr>
          <w:noProof/>
          <w:webHidden/>
        </w:rPr>
        <w:fldChar w:fldCharType="separate"/>
      </w:r>
      <w:ins w:id="144" w:author="RANNOU Jean-Philippe" w:date="2020-06-19T10:45:00Z">
        <w:r>
          <w:rPr>
            <w:noProof/>
            <w:webHidden/>
          </w:rPr>
          <w:t>23</w:t>
        </w:r>
        <w:r>
          <w:rPr>
            <w:noProof/>
            <w:webHidden/>
          </w:rPr>
          <w:fldChar w:fldCharType="end"/>
        </w:r>
        <w:r w:rsidRPr="00091472">
          <w:rPr>
            <w:rStyle w:val="Lienhypertexte"/>
            <w:noProof/>
          </w:rPr>
          <w:fldChar w:fldCharType="end"/>
        </w:r>
      </w:ins>
    </w:p>
    <w:p w:rsidR="001C2C87" w:rsidRDefault="001C2C87">
      <w:pPr>
        <w:pStyle w:val="TM2"/>
        <w:tabs>
          <w:tab w:val="left" w:pos="495"/>
          <w:tab w:val="right" w:leader="dot" w:pos="9063"/>
        </w:tabs>
        <w:rPr>
          <w:ins w:id="145" w:author="RANNOU Jean-Philippe" w:date="2020-06-19T10:45:00Z"/>
          <w:rFonts w:asciiTheme="minorHAnsi" w:hAnsiTheme="minorHAnsi"/>
          <w:b w:val="0"/>
          <w:bCs w:val="0"/>
          <w:smallCaps w:val="0"/>
          <w:noProof/>
          <w:szCs w:val="22"/>
          <w:lang w:val="fr-FR"/>
        </w:rPr>
      </w:pPr>
      <w:ins w:id="146" w:author="RANNOU Jean-Philippe" w:date="2020-06-19T10:45:00Z">
        <w:r w:rsidRPr="00091472">
          <w:rPr>
            <w:rStyle w:val="Lienhypertexte"/>
            <w:noProof/>
          </w:rPr>
          <w:fldChar w:fldCharType="begin"/>
        </w:r>
        <w:r w:rsidRPr="00091472">
          <w:rPr>
            <w:rStyle w:val="Lienhypertexte"/>
            <w:noProof/>
          </w:rPr>
          <w:instrText xml:space="preserve"> </w:instrText>
        </w:r>
        <w:r>
          <w:rPr>
            <w:noProof/>
          </w:rPr>
          <w:instrText>HYPERLINK \l "_Toc43456012"</w:instrText>
        </w:r>
        <w:r w:rsidRPr="00091472">
          <w:rPr>
            <w:rStyle w:val="Lienhypertexte"/>
            <w:noProof/>
          </w:rPr>
          <w:instrText xml:space="preserve"> </w:instrText>
        </w:r>
        <w:r w:rsidRPr="00091472">
          <w:rPr>
            <w:rStyle w:val="Lienhypertexte"/>
            <w:noProof/>
          </w:rPr>
        </w:r>
        <w:r w:rsidRPr="00091472">
          <w:rPr>
            <w:rStyle w:val="Lienhypertexte"/>
            <w:noProof/>
          </w:rPr>
          <w:fldChar w:fldCharType="separate"/>
        </w:r>
        <w:r w:rsidRPr="00091472">
          <w:rPr>
            <w:rStyle w:val="Lienhypertexte"/>
            <w:noProof/>
          </w:rPr>
          <w:t>7.2</w:t>
        </w:r>
        <w:r>
          <w:rPr>
            <w:rFonts w:asciiTheme="minorHAnsi" w:hAnsiTheme="minorHAnsi"/>
            <w:b w:val="0"/>
            <w:bCs w:val="0"/>
            <w:smallCaps w:val="0"/>
            <w:noProof/>
            <w:szCs w:val="22"/>
            <w:lang w:val="fr-FR"/>
          </w:rPr>
          <w:tab/>
        </w:r>
        <w:r w:rsidRPr="00091472">
          <w:rPr>
            <w:rStyle w:val="Lienhypertexte"/>
            <w:noProof/>
          </w:rPr>
          <w:t>Decoder input and output files</w:t>
        </w:r>
        <w:r>
          <w:rPr>
            <w:noProof/>
            <w:webHidden/>
          </w:rPr>
          <w:tab/>
        </w:r>
        <w:r>
          <w:rPr>
            <w:noProof/>
            <w:webHidden/>
          </w:rPr>
          <w:fldChar w:fldCharType="begin"/>
        </w:r>
        <w:r>
          <w:rPr>
            <w:noProof/>
            <w:webHidden/>
          </w:rPr>
          <w:instrText xml:space="preserve"> PAGEREF _Toc43456012 \h </w:instrText>
        </w:r>
        <w:r>
          <w:rPr>
            <w:noProof/>
            <w:webHidden/>
          </w:rPr>
        </w:r>
      </w:ins>
      <w:r>
        <w:rPr>
          <w:noProof/>
          <w:webHidden/>
        </w:rPr>
        <w:fldChar w:fldCharType="separate"/>
      </w:r>
      <w:ins w:id="147" w:author="RANNOU Jean-Philippe" w:date="2020-06-19T10:45:00Z">
        <w:r>
          <w:rPr>
            <w:noProof/>
            <w:webHidden/>
          </w:rPr>
          <w:t>23</w:t>
        </w:r>
        <w:r>
          <w:rPr>
            <w:noProof/>
            <w:webHidden/>
          </w:rPr>
          <w:fldChar w:fldCharType="end"/>
        </w:r>
        <w:r w:rsidRPr="00091472">
          <w:rPr>
            <w:rStyle w:val="Lienhypertexte"/>
            <w:noProof/>
          </w:rPr>
          <w:fldChar w:fldCharType="end"/>
        </w:r>
      </w:ins>
    </w:p>
    <w:p w:rsidR="001C2C87" w:rsidRDefault="001C2C87">
      <w:pPr>
        <w:pStyle w:val="TM2"/>
        <w:tabs>
          <w:tab w:val="left" w:pos="495"/>
          <w:tab w:val="right" w:leader="dot" w:pos="9063"/>
        </w:tabs>
        <w:rPr>
          <w:ins w:id="148" w:author="RANNOU Jean-Philippe" w:date="2020-06-19T10:45:00Z"/>
          <w:rFonts w:asciiTheme="minorHAnsi" w:hAnsiTheme="minorHAnsi"/>
          <w:b w:val="0"/>
          <w:bCs w:val="0"/>
          <w:smallCaps w:val="0"/>
          <w:noProof/>
          <w:szCs w:val="22"/>
          <w:lang w:val="fr-FR"/>
        </w:rPr>
      </w:pPr>
      <w:ins w:id="149" w:author="RANNOU Jean-Philippe" w:date="2020-06-19T10:45:00Z">
        <w:r w:rsidRPr="00091472">
          <w:rPr>
            <w:rStyle w:val="Lienhypertexte"/>
            <w:noProof/>
          </w:rPr>
          <w:fldChar w:fldCharType="begin"/>
        </w:r>
        <w:r w:rsidRPr="00091472">
          <w:rPr>
            <w:rStyle w:val="Lienhypertexte"/>
            <w:noProof/>
          </w:rPr>
          <w:instrText xml:space="preserve"> </w:instrText>
        </w:r>
        <w:r>
          <w:rPr>
            <w:noProof/>
          </w:rPr>
          <w:instrText>HYPERLINK \l "_Toc43456013"</w:instrText>
        </w:r>
        <w:r w:rsidRPr="00091472">
          <w:rPr>
            <w:rStyle w:val="Lienhypertexte"/>
            <w:noProof/>
          </w:rPr>
          <w:instrText xml:space="preserve"> </w:instrText>
        </w:r>
        <w:r w:rsidRPr="00091472">
          <w:rPr>
            <w:rStyle w:val="Lienhypertexte"/>
            <w:noProof/>
          </w:rPr>
        </w:r>
        <w:r w:rsidRPr="00091472">
          <w:rPr>
            <w:rStyle w:val="Lienhypertexte"/>
            <w:noProof/>
          </w:rPr>
          <w:fldChar w:fldCharType="separate"/>
        </w:r>
        <w:r w:rsidRPr="00091472">
          <w:rPr>
            <w:rStyle w:val="Lienhypertexte"/>
            <w:noProof/>
          </w:rPr>
          <w:t>7.3</w:t>
        </w:r>
        <w:r>
          <w:rPr>
            <w:rFonts w:asciiTheme="minorHAnsi" w:hAnsiTheme="minorHAnsi"/>
            <w:b w:val="0"/>
            <w:bCs w:val="0"/>
            <w:smallCaps w:val="0"/>
            <w:noProof/>
            <w:szCs w:val="22"/>
            <w:lang w:val="fr-FR"/>
          </w:rPr>
          <w:tab/>
        </w:r>
        <w:r w:rsidRPr="00091472">
          <w:rPr>
            <w:rStyle w:val="Lienhypertexte"/>
            <w:noProof/>
          </w:rPr>
          <w:t>Deployment of the DAC decoder in the Coriolis infrastructure</w:t>
        </w:r>
        <w:r>
          <w:rPr>
            <w:noProof/>
            <w:webHidden/>
          </w:rPr>
          <w:tab/>
        </w:r>
        <w:r>
          <w:rPr>
            <w:noProof/>
            <w:webHidden/>
          </w:rPr>
          <w:fldChar w:fldCharType="begin"/>
        </w:r>
        <w:r>
          <w:rPr>
            <w:noProof/>
            <w:webHidden/>
          </w:rPr>
          <w:instrText xml:space="preserve"> PAGEREF _Toc43456013 \h </w:instrText>
        </w:r>
        <w:r>
          <w:rPr>
            <w:noProof/>
            <w:webHidden/>
          </w:rPr>
        </w:r>
      </w:ins>
      <w:r>
        <w:rPr>
          <w:noProof/>
          <w:webHidden/>
        </w:rPr>
        <w:fldChar w:fldCharType="separate"/>
      </w:r>
      <w:ins w:id="150" w:author="RANNOU Jean-Philippe" w:date="2020-06-19T10:45:00Z">
        <w:r>
          <w:rPr>
            <w:noProof/>
            <w:webHidden/>
          </w:rPr>
          <w:t>24</w:t>
        </w:r>
        <w:r>
          <w:rPr>
            <w:noProof/>
            <w:webHidden/>
          </w:rPr>
          <w:fldChar w:fldCharType="end"/>
        </w:r>
        <w:r w:rsidRPr="00091472">
          <w:rPr>
            <w:rStyle w:val="Lienhypertexte"/>
            <w:noProof/>
          </w:rPr>
          <w:fldChar w:fldCharType="end"/>
        </w:r>
      </w:ins>
    </w:p>
    <w:p w:rsidR="001C2C87" w:rsidRDefault="001C2C87">
      <w:pPr>
        <w:pStyle w:val="TM3"/>
        <w:tabs>
          <w:tab w:val="left" w:pos="660"/>
          <w:tab w:val="right" w:leader="dot" w:pos="9063"/>
        </w:tabs>
        <w:rPr>
          <w:ins w:id="151" w:author="RANNOU Jean-Philippe" w:date="2020-06-19T10:45:00Z"/>
          <w:rFonts w:asciiTheme="minorHAnsi" w:hAnsiTheme="minorHAnsi"/>
          <w:smallCaps w:val="0"/>
          <w:noProof/>
          <w:szCs w:val="22"/>
          <w:lang w:val="fr-FR"/>
        </w:rPr>
      </w:pPr>
      <w:ins w:id="152" w:author="RANNOU Jean-Philippe" w:date="2020-06-19T10:45:00Z">
        <w:r w:rsidRPr="00091472">
          <w:rPr>
            <w:rStyle w:val="Lienhypertexte"/>
            <w:noProof/>
          </w:rPr>
          <w:fldChar w:fldCharType="begin"/>
        </w:r>
        <w:r w:rsidRPr="00091472">
          <w:rPr>
            <w:rStyle w:val="Lienhypertexte"/>
            <w:noProof/>
          </w:rPr>
          <w:instrText xml:space="preserve"> </w:instrText>
        </w:r>
        <w:r>
          <w:rPr>
            <w:noProof/>
          </w:rPr>
          <w:instrText>HYPERLINK \l "_Toc43456014"</w:instrText>
        </w:r>
        <w:r w:rsidRPr="00091472">
          <w:rPr>
            <w:rStyle w:val="Lienhypertexte"/>
            <w:noProof/>
          </w:rPr>
          <w:instrText xml:space="preserve"> </w:instrText>
        </w:r>
        <w:r w:rsidRPr="00091472">
          <w:rPr>
            <w:rStyle w:val="Lienhypertexte"/>
            <w:noProof/>
          </w:rPr>
        </w:r>
        <w:r w:rsidRPr="00091472">
          <w:rPr>
            <w:rStyle w:val="Lienhypertexte"/>
            <w:noProof/>
          </w:rPr>
          <w:fldChar w:fldCharType="separate"/>
        </w:r>
        <w:r w:rsidRPr="00091472">
          <w:rPr>
            <w:rStyle w:val="Lienhypertexte"/>
            <w:noProof/>
          </w:rPr>
          <w:t>7.3.1</w:t>
        </w:r>
        <w:r>
          <w:rPr>
            <w:rFonts w:asciiTheme="minorHAnsi" w:hAnsiTheme="minorHAnsi"/>
            <w:smallCaps w:val="0"/>
            <w:noProof/>
            <w:szCs w:val="22"/>
            <w:lang w:val="fr-FR"/>
          </w:rPr>
          <w:tab/>
        </w:r>
        <w:r w:rsidRPr="00091472">
          <w:rPr>
            <w:rStyle w:val="Lienhypertexte"/>
            <w:noProof/>
          </w:rPr>
          <w:t>Argos floats processing</w:t>
        </w:r>
        <w:r>
          <w:rPr>
            <w:noProof/>
            <w:webHidden/>
          </w:rPr>
          <w:tab/>
        </w:r>
        <w:r>
          <w:rPr>
            <w:noProof/>
            <w:webHidden/>
          </w:rPr>
          <w:fldChar w:fldCharType="begin"/>
        </w:r>
        <w:r>
          <w:rPr>
            <w:noProof/>
            <w:webHidden/>
          </w:rPr>
          <w:instrText xml:space="preserve"> PAGEREF _Toc43456014 \h </w:instrText>
        </w:r>
        <w:r>
          <w:rPr>
            <w:noProof/>
            <w:webHidden/>
          </w:rPr>
        </w:r>
      </w:ins>
      <w:r>
        <w:rPr>
          <w:noProof/>
          <w:webHidden/>
        </w:rPr>
        <w:fldChar w:fldCharType="separate"/>
      </w:r>
      <w:ins w:id="153" w:author="RANNOU Jean-Philippe" w:date="2020-06-19T10:45:00Z">
        <w:r>
          <w:rPr>
            <w:noProof/>
            <w:webHidden/>
          </w:rPr>
          <w:t>24</w:t>
        </w:r>
        <w:r>
          <w:rPr>
            <w:noProof/>
            <w:webHidden/>
          </w:rPr>
          <w:fldChar w:fldCharType="end"/>
        </w:r>
        <w:r w:rsidRPr="00091472">
          <w:rPr>
            <w:rStyle w:val="Lienhypertexte"/>
            <w:noProof/>
          </w:rPr>
          <w:fldChar w:fldCharType="end"/>
        </w:r>
      </w:ins>
    </w:p>
    <w:p w:rsidR="001C2C87" w:rsidRDefault="001C2C87">
      <w:pPr>
        <w:pStyle w:val="TM3"/>
        <w:tabs>
          <w:tab w:val="left" w:pos="660"/>
          <w:tab w:val="right" w:leader="dot" w:pos="9063"/>
        </w:tabs>
        <w:rPr>
          <w:ins w:id="154" w:author="RANNOU Jean-Philippe" w:date="2020-06-19T10:45:00Z"/>
          <w:rFonts w:asciiTheme="minorHAnsi" w:hAnsiTheme="minorHAnsi"/>
          <w:smallCaps w:val="0"/>
          <w:noProof/>
          <w:szCs w:val="22"/>
          <w:lang w:val="fr-FR"/>
        </w:rPr>
      </w:pPr>
      <w:ins w:id="155" w:author="RANNOU Jean-Philippe" w:date="2020-06-19T10:45:00Z">
        <w:r w:rsidRPr="00091472">
          <w:rPr>
            <w:rStyle w:val="Lienhypertexte"/>
            <w:noProof/>
          </w:rPr>
          <w:fldChar w:fldCharType="begin"/>
        </w:r>
        <w:r w:rsidRPr="00091472">
          <w:rPr>
            <w:rStyle w:val="Lienhypertexte"/>
            <w:noProof/>
          </w:rPr>
          <w:instrText xml:space="preserve"> </w:instrText>
        </w:r>
        <w:r>
          <w:rPr>
            <w:noProof/>
          </w:rPr>
          <w:instrText>HYPERLINK \l "_Toc43456015"</w:instrText>
        </w:r>
        <w:r w:rsidRPr="00091472">
          <w:rPr>
            <w:rStyle w:val="Lienhypertexte"/>
            <w:noProof/>
          </w:rPr>
          <w:instrText xml:space="preserve"> </w:instrText>
        </w:r>
        <w:r w:rsidRPr="00091472">
          <w:rPr>
            <w:rStyle w:val="Lienhypertexte"/>
            <w:noProof/>
          </w:rPr>
        </w:r>
        <w:r w:rsidRPr="00091472">
          <w:rPr>
            <w:rStyle w:val="Lienhypertexte"/>
            <w:noProof/>
          </w:rPr>
          <w:fldChar w:fldCharType="separate"/>
        </w:r>
        <w:r w:rsidRPr="00091472">
          <w:rPr>
            <w:rStyle w:val="Lienhypertexte"/>
            <w:noProof/>
          </w:rPr>
          <w:t>7.3.2</w:t>
        </w:r>
        <w:r>
          <w:rPr>
            <w:rFonts w:asciiTheme="minorHAnsi" w:hAnsiTheme="minorHAnsi"/>
            <w:smallCaps w:val="0"/>
            <w:noProof/>
            <w:szCs w:val="22"/>
            <w:lang w:val="fr-FR"/>
          </w:rPr>
          <w:tab/>
        </w:r>
        <w:r w:rsidRPr="00091472">
          <w:rPr>
            <w:rStyle w:val="Lienhypertexte"/>
            <w:noProof/>
          </w:rPr>
          <w:t>Iridium floats processing</w:t>
        </w:r>
        <w:r>
          <w:rPr>
            <w:noProof/>
            <w:webHidden/>
          </w:rPr>
          <w:tab/>
        </w:r>
        <w:r>
          <w:rPr>
            <w:noProof/>
            <w:webHidden/>
          </w:rPr>
          <w:fldChar w:fldCharType="begin"/>
        </w:r>
        <w:r>
          <w:rPr>
            <w:noProof/>
            <w:webHidden/>
          </w:rPr>
          <w:instrText xml:space="preserve"> PAGEREF _Toc43456015 \h </w:instrText>
        </w:r>
        <w:r>
          <w:rPr>
            <w:noProof/>
            <w:webHidden/>
          </w:rPr>
        </w:r>
      </w:ins>
      <w:r>
        <w:rPr>
          <w:noProof/>
          <w:webHidden/>
        </w:rPr>
        <w:fldChar w:fldCharType="separate"/>
      </w:r>
      <w:ins w:id="156" w:author="RANNOU Jean-Philippe" w:date="2020-06-19T10:45:00Z">
        <w:r>
          <w:rPr>
            <w:noProof/>
            <w:webHidden/>
          </w:rPr>
          <w:t>25</w:t>
        </w:r>
        <w:r>
          <w:rPr>
            <w:noProof/>
            <w:webHidden/>
          </w:rPr>
          <w:fldChar w:fldCharType="end"/>
        </w:r>
        <w:r w:rsidRPr="00091472">
          <w:rPr>
            <w:rStyle w:val="Lienhypertexte"/>
            <w:noProof/>
          </w:rPr>
          <w:fldChar w:fldCharType="end"/>
        </w:r>
      </w:ins>
    </w:p>
    <w:p w:rsidR="001C2C87" w:rsidRDefault="001C2C87">
      <w:pPr>
        <w:pStyle w:val="TM1"/>
        <w:tabs>
          <w:tab w:val="left" w:pos="330"/>
          <w:tab w:val="right" w:leader="dot" w:pos="9063"/>
        </w:tabs>
        <w:rPr>
          <w:ins w:id="157" w:author="RANNOU Jean-Philippe" w:date="2020-06-19T10:45:00Z"/>
          <w:rFonts w:asciiTheme="minorHAnsi" w:hAnsiTheme="minorHAnsi"/>
          <w:b w:val="0"/>
          <w:bCs w:val="0"/>
          <w:caps w:val="0"/>
          <w:noProof/>
          <w:szCs w:val="22"/>
          <w:u w:val="none"/>
          <w:lang w:val="fr-FR"/>
        </w:rPr>
      </w:pPr>
      <w:ins w:id="158" w:author="RANNOU Jean-Philippe" w:date="2020-06-19T10:45:00Z">
        <w:r w:rsidRPr="00091472">
          <w:rPr>
            <w:rStyle w:val="Lienhypertexte"/>
            <w:noProof/>
          </w:rPr>
          <w:fldChar w:fldCharType="begin"/>
        </w:r>
        <w:r w:rsidRPr="00091472">
          <w:rPr>
            <w:rStyle w:val="Lienhypertexte"/>
            <w:noProof/>
          </w:rPr>
          <w:instrText xml:space="preserve"> </w:instrText>
        </w:r>
        <w:r>
          <w:rPr>
            <w:noProof/>
          </w:rPr>
          <w:instrText>HYPERLINK \l "_Toc43456016"</w:instrText>
        </w:r>
        <w:r w:rsidRPr="00091472">
          <w:rPr>
            <w:rStyle w:val="Lienhypertexte"/>
            <w:noProof/>
          </w:rPr>
          <w:instrText xml:space="preserve"> </w:instrText>
        </w:r>
        <w:r w:rsidRPr="00091472">
          <w:rPr>
            <w:rStyle w:val="Lienhypertexte"/>
            <w:noProof/>
          </w:rPr>
        </w:r>
        <w:r w:rsidRPr="00091472">
          <w:rPr>
            <w:rStyle w:val="Lienhypertexte"/>
            <w:noProof/>
          </w:rPr>
          <w:fldChar w:fldCharType="separate"/>
        </w:r>
        <w:r w:rsidRPr="00091472">
          <w:rPr>
            <w:rStyle w:val="Lienhypertexte"/>
            <w:noProof/>
          </w:rPr>
          <w:t>8</w:t>
        </w:r>
        <w:r>
          <w:rPr>
            <w:rFonts w:asciiTheme="minorHAnsi" w:hAnsiTheme="minorHAnsi"/>
            <w:b w:val="0"/>
            <w:bCs w:val="0"/>
            <w:caps w:val="0"/>
            <w:noProof/>
            <w:szCs w:val="22"/>
            <w:u w:val="none"/>
            <w:lang w:val="fr-FR"/>
          </w:rPr>
          <w:tab/>
        </w:r>
        <w:r w:rsidRPr="00091472">
          <w:rPr>
            <w:rStyle w:val="Lienhypertexte"/>
            <w:noProof/>
          </w:rPr>
          <w:t>ANNEX A: detailed description of the decoder package</w:t>
        </w:r>
        <w:r>
          <w:rPr>
            <w:noProof/>
            <w:webHidden/>
          </w:rPr>
          <w:tab/>
        </w:r>
        <w:r>
          <w:rPr>
            <w:noProof/>
            <w:webHidden/>
          </w:rPr>
          <w:fldChar w:fldCharType="begin"/>
        </w:r>
        <w:r>
          <w:rPr>
            <w:noProof/>
            <w:webHidden/>
          </w:rPr>
          <w:instrText xml:space="preserve"> PAGEREF _Toc43456016 \h </w:instrText>
        </w:r>
        <w:r>
          <w:rPr>
            <w:noProof/>
            <w:webHidden/>
          </w:rPr>
        </w:r>
      </w:ins>
      <w:r>
        <w:rPr>
          <w:noProof/>
          <w:webHidden/>
        </w:rPr>
        <w:fldChar w:fldCharType="separate"/>
      </w:r>
      <w:ins w:id="159" w:author="RANNOU Jean-Philippe" w:date="2020-06-19T10:45:00Z">
        <w:r>
          <w:rPr>
            <w:noProof/>
            <w:webHidden/>
          </w:rPr>
          <w:t>26</w:t>
        </w:r>
        <w:r>
          <w:rPr>
            <w:noProof/>
            <w:webHidden/>
          </w:rPr>
          <w:fldChar w:fldCharType="end"/>
        </w:r>
        <w:r w:rsidRPr="00091472">
          <w:rPr>
            <w:rStyle w:val="Lienhypertexte"/>
            <w:noProof/>
          </w:rPr>
          <w:fldChar w:fldCharType="end"/>
        </w:r>
      </w:ins>
    </w:p>
    <w:p w:rsidR="001C2C87" w:rsidRDefault="001C2C87">
      <w:pPr>
        <w:pStyle w:val="TM2"/>
        <w:tabs>
          <w:tab w:val="left" w:pos="495"/>
          <w:tab w:val="right" w:leader="dot" w:pos="9063"/>
        </w:tabs>
        <w:rPr>
          <w:ins w:id="160" w:author="RANNOU Jean-Philippe" w:date="2020-06-19T10:45:00Z"/>
          <w:rFonts w:asciiTheme="minorHAnsi" w:hAnsiTheme="minorHAnsi"/>
          <w:b w:val="0"/>
          <w:bCs w:val="0"/>
          <w:smallCaps w:val="0"/>
          <w:noProof/>
          <w:szCs w:val="22"/>
          <w:lang w:val="fr-FR"/>
        </w:rPr>
      </w:pPr>
      <w:ins w:id="161" w:author="RANNOU Jean-Philippe" w:date="2020-06-19T10:45:00Z">
        <w:r w:rsidRPr="00091472">
          <w:rPr>
            <w:rStyle w:val="Lienhypertexte"/>
            <w:noProof/>
          </w:rPr>
          <w:fldChar w:fldCharType="begin"/>
        </w:r>
        <w:r w:rsidRPr="00091472">
          <w:rPr>
            <w:rStyle w:val="Lienhypertexte"/>
            <w:noProof/>
          </w:rPr>
          <w:instrText xml:space="preserve"> </w:instrText>
        </w:r>
        <w:r>
          <w:rPr>
            <w:noProof/>
          </w:rPr>
          <w:instrText>HYPERLINK \l "_Toc43456017"</w:instrText>
        </w:r>
        <w:r w:rsidRPr="00091472">
          <w:rPr>
            <w:rStyle w:val="Lienhypertexte"/>
            <w:noProof/>
          </w:rPr>
          <w:instrText xml:space="preserve"> </w:instrText>
        </w:r>
        <w:r w:rsidRPr="00091472">
          <w:rPr>
            <w:rStyle w:val="Lienhypertexte"/>
            <w:noProof/>
          </w:rPr>
        </w:r>
        <w:r w:rsidRPr="00091472">
          <w:rPr>
            <w:rStyle w:val="Lienhypertexte"/>
            <w:noProof/>
          </w:rPr>
          <w:fldChar w:fldCharType="separate"/>
        </w:r>
        <w:r w:rsidRPr="00091472">
          <w:rPr>
            <w:rStyle w:val="Lienhypertexte"/>
            <w:noProof/>
          </w:rPr>
          <w:t>8.1</w:t>
        </w:r>
        <w:r>
          <w:rPr>
            <w:rFonts w:asciiTheme="minorHAnsi" w:hAnsiTheme="minorHAnsi"/>
            <w:b w:val="0"/>
            <w:bCs w:val="0"/>
            <w:smallCaps w:val="0"/>
            <w:noProof/>
            <w:szCs w:val="22"/>
            <w:lang w:val="fr-FR"/>
          </w:rPr>
          <w:tab/>
        </w:r>
        <w:r w:rsidRPr="00091472">
          <w:rPr>
            <w:rStyle w:val="Lienhypertexte"/>
            <w:noProof/>
          </w:rPr>
          <w:t>The decArgo_soft directory</w:t>
        </w:r>
        <w:r>
          <w:rPr>
            <w:noProof/>
            <w:webHidden/>
          </w:rPr>
          <w:tab/>
        </w:r>
        <w:r>
          <w:rPr>
            <w:noProof/>
            <w:webHidden/>
          </w:rPr>
          <w:fldChar w:fldCharType="begin"/>
        </w:r>
        <w:r>
          <w:rPr>
            <w:noProof/>
            <w:webHidden/>
          </w:rPr>
          <w:instrText xml:space="preserve"> PAGEREF _Toc43456017 \h </w:instrText>
        </w:r>
        <w:r>
          <w:rPr>
            <w:noProof/>
            <w:webHidden/>
          </w:rPr>
        </w:r>
      </w:ins>
      <w:r>
        <w:rPr>
          <w:noProof/>
          <w:webHidden/>
        </w:rPr>
        <w:fldChar w:fldCharType="separate"/>
      </w:r>
      <w:ins w:id="162" w:author="RANNOU Jean-Philippe" w:date="2020-06-19T10:45:00Z">
        <w:r>
          <w:rPr>
            <w:noProof/>
            <w:webHidden/>
          </w:rPr>
          <w:t>27</w:t>
        </w:r>
        <w:r>
          <w:rPr>
            <w:noProof/>
            <w:webHidden/>
          </w:rPr>
          <w:fldChar w:fldCharType="end"/>
        </w:r>
        <w:r w:rsidRPr="00091472">
          <w:rPr>
            <w:rStyle w:val="Lienhypertexte"/>
            <w:noProof/>
          </w:rPr>
          <w:fldChar w:fldCharType="end"/>
        </w:r>
      </w:ins>
    </w:p>
    <w:p w:rsidR="001C2C87" w:rsidRDefault="001C2C87">
      <w:pPr>
        <w:pStyle w:val="TM3"/>
        <w:tabs>
          <w:tab w:val="left" w:pos="660"/>
          <w:tab w:val="right" w:leader="dot" w:pos="9063"/>
        </w:tabs>
        <w:rPr>
          <w:ins w:id="163" w:author="RANNOU Jean-Philippe" w:date="2020-06-19T10:45:00Z"/>
          <w:rFonts w:asciiTheme="minorHAnsi" w:hAnsiTheme="minorHAnsi"/>
          <w:smallCaps w:val="0"/>
          <w:noProof/>
          <w:szCs w:val="22"/>
          <w:lang w:val="fr-FR"/>
        </w:rPr>
      </w:pPr>
      <w:ins w:id="164" w:author="RANNOU Jean-Philippe" w:date="2020-06-19T10:45:00Z">
        <w:r w:rsidRPr="00091472">
          <w:rPr>
            <w:rStyle w:val="Lienhypertexte"/>
            <w:noProof/>
          </w:rPr>
          <w:lastRenderedPageBreak/>
          <w:fldChar w:fldCharType="begin"/>
        </w:r>
        <w:r w:rsidRPr="00091472">
          <w:rPr>
            <w:rStyle w:val="Lienhypertexte"/>
            <w:noProof/>
          </w:rPr>
          <w:instrText xml:space="preserve"> </w:instrText>
        </w:r>
        <w:r>
          <w:rPr>
            <w:noProof/>
          </w:rPr>
          <w:instrText>HYPERLINK \l "_Toc43456018"</w:instrText>
        </w:r>
        <w:r w:rsidRPr="00091472">
          <w:rPr>
            <w:rStyle w:val="Lienhypertexte"/>
            <w:noProof/>
          </w:rPr>
          <w:instrText xml:space="preserve"> </w:instrText>
        </w:r>
        <w:r w:rsidRPr="00091472">
          <w:rPr>
            <w:rStyle w:val="Lienhypertexte"/>
            <w:noProof/>
          </w:rPr>
        </w:r>
        <w:r w:rsidRPr="00091472">
          <w:rPr>
            <w:rStyle w:val="Lienhypertexte"/>
            <w:noProof/>
          </w:rPr>
          <w:fldChar w:fldCharType="separate"/>
        </w:r>
        <w:r w:rsidRPr="00091472">
          <w:rPr>
            <w:rStyle w:val="Lienhypertexte"/>
            <w:noProof/>
          </w:rPr>
          <w:t>8.1.1</w:t>
        </w:r>
        <w:r>
          <w:rPr>
            <w:rFonts w:asciiTheme="minorHAnsi" w:hAnsiTheme="minorHAnsi"/>
            <w:smallCaps w:val="0"/>
            <w:noProof/>
            <w:szCs w:val="22"/>
            <w:lang w:val="fr-FR"/>
          </w:rPr>
          <w:tab/>
        </w:r>
        <w:r w:rsidRPr="00091472">
          <w:rPr>
            <w:rStyle w:val="Lienhypertexte"/>
            <w:noProof/>
          </w:rPr>
          <w:t>The decArgo_soft/soft directory</w:t>
        </w:r>
        <w:r>
          <w:rPr>
            <w:noProof/>
            <w:webHidden/>
          </w:rPr>
          <w:tab/>
        </w:r>
        <w:r>
          <w:rPr>
            <w:noProof/>
            <w:webHidden/>
          </w:rPr>
          <w:fldChar w:fldCharType="begin"/>
        </w:r>
        <w:r>
          <w:rPr>
            <w:noProof/>
            <w:webHidden/>
          </w:rPr>
          <w:instrText xml:space="preserve"> PAGEREF _Toc43456018 \h </w:instrText>
        </w:r>
        <w:r>
          <w:rPr>
            <w:noProof/>
            <w:webHidden/>
          </w:rPr>
        </w:r>
      </w:ins>
      <w:r>
        <w:rPr>
          <w:noProof/>
          <w:webHidden/>
        </w:rPr>
        <w:fldChar w:fldCharType="separate"/>
      </w:r>
      <w:ins w:id="165" w:author="RANNOU Jean-Philippe" w:date="2020-06-19T10:45:00Z">
        <w:r>
          <w:rPr>
            <w:noProof/>
            <w:webHidden/>
          </w:rPr>
          <w:t>27</w:t>
        </w:r>
        <w:r>
          <w:rPr>
            <w:noProof/>
            <w:webHidden/>
          </w:rPr>
          <w:fldChar w:fldCharType="end"/>
        </w:r>
        <w:r w:rsidRPr="00091472">
          <w:rPr>
            <w:rStyle w:val="Lienhypertexte"/>
            <w:noProof/>
          </w:rPr>
          <w:fldChar w:fldCharType="end"/>
        </w:r>
      </w:ins>
    </w:p>
    <w:p w:rsidR="001C2C87" w:rsidRDefault="001C2C87">
      <w:pPr>
        <w:pStyle w:val="TM3"/>
        <w:tabs>
          <w:tab w:val="left" w:pos="660"/>
          <w:tab w:val="right" w:leader="dot" w:pos="9063"/>
        </w:tabs>
        <w:rPr>
          <w:ins w:id="166" w:author="RANNOU Jean-Philippe" w:date="2020-06-19T10:45:00Z"/>
          <w:rFonts w:asciiTheme="minorHAnsi" w:hAnsiTheme="minorHAnsi"/>
          <w:smallCaps w:val="0"/>
          <w:noProof/>
          <w:szCs w:val="22"/>
          <w:lang w:val="fr-FR"/>
        </w:rPr>
      </w:pPr>
      <w:ins w:id="167" w:author="RANNOU Jean-Philippe" w:date="2020-06-19T10:45:00Z">
        <w:r w:rsidRPr="00091472">
          <w:rPr>
            <w:rStyle w:val="Lienhypertexte"/>
            <w:noProof/>
          </w:rPr>
          <w:fldChar w:fldCharType="begin"/>
        </w:r>
        <w:r w:rsidRPr="00091472">
          <w:rPr>
            <w:rStyle w:val="Lienhypertexte"/>
            <w:noProof/>
          </w:rPr>
          <w:instrText xml:space="preserve"> </w:instrText>
        </w:r>
        <w:r>
          <w:rPr>
            <w:noProof/>
          </w:rPr>
          <w:instrText>HYPERLINK \l "_Toc43456019"</w:instrText>
        </w:r>
        <w:r w:rsidRPr="00091472">
          <w:rPr>
            <w:rStyle w:val="Lienhypertexte"/>
            <w:noProof/>
          </w:rPr>
          <w:instrText xml:space="preserve"> </w:instrText>
        </w:r>
        <w:r w:rsidRPr="00091472">
          <w:rPr>
            <w:rStyle w:val="Lienhypertexte"/>
            <w:noProof/>
          </w:rPr>
        </w:r>
        <w:r w:rsidRPr="00091472">
          <w:rPr>
            <w:rStyle w:val="Lienhypertexte"/>
            <w:noProof/>
          </w:rPr>
          <w:fldChar w:fldCharType="separate"/>
        </w:r>
        <w:r w:rsidRPr="00091472">
          <w:rPr>
            <w:rStyle w:val="Lienhypertexte"/>
            <w:noProof/>
          </w:rPr>
          <w:t>8.1.2</w:t>
        </w:r>
        <w:r>
          <w:rPr>
            <w:rFonts w:asciiTheme="minorHAnsi" w:hAnsiTheme="minorHAnsi"/>
            <w:smallCaps w:val="0"/>
            <w:noProof/>
            <w:szCs w:val="22"/>
            <w:lang w:val="fr-FR"/>
          </w:rPr>
          <w:tab/>
        </w:r>
        <w:r w:rsidRPr="00091472">
          <w:rPr>
            <w:rStyle w:val="Lienhypertexte"/>
            <w:noProof/>
          </w:rPr>
          <w:t>The decArgo_soft/config directory</w:t>
        </w:r>
        <w:r>
          <w:rPr>
            <w:noProof/>
            <w:webHidden/>
          </w:rPr>
          <w:tab/>
        </w:r>
        <w:r>
          <w:rPr>
            <w:noProof/>
            <w:webHidden/>
          </w:rPr>
          <w:fldChar w:fldCharType="begin"/>
        </w:r>
        <w:r>
          <w:rPr>
            <w:noProof/>
            <w:webHidden/>
          </w:rPr>
          <w:instrText xml:space="preserve"> PAGEREF _Toc43456019 \h </w:instrText>
        </w:r>
        <w:r>
          <w:rPr>
            <w:noProof/>
            <w:webHidden/>
          </w:rPr>
        </w:r>
      </w:ins>
      <w:r>
        <w:rPr>
          <w:noProof/>
          <w:webHidden/>
        </w:rPr>
        <w:fldChar w:fldCharType="separate"/>
      </w:r>
      <w:ins w:id="168" w:author="RANNOU Jean-Philippe" w:date="2020-06-19T10:45:00Z">
        <w:r>
          <w:rPr>
            <w:noProof/>
            <w:webHidden/>
          </w:rPr>
          <w:t>27</w:t>
        </w:r>
        <w:r>
          <w:rPr>
            <w:noProof/>
            <w:webHidden/>
          </w:rPr>
          <w:fldChar w:fldCharType="end"/>
        </w:r>
        <w:r w:rsidRPr="00091472">
          <w:rPr>
            <w:rStyle w:val="Lienhypertexte"/>
            <w:noProof/>
          </w:rPr>
          <w:fldChar w:fldCharType="end"/>
        </w:r>
      </w:ins>
    </w:p>
    <w:p w:rsidR="001C2C87" w:rsidRDefault="001C2C87">
      <w:pPr>
        <w:pStyle w:val="TM2"/>
        <w:tabs>
          <w:tab w:val="left" w:pos="495"/>
          <w:tab w:val="right" w:leader="dot" w:pos="9063"/>
        </w:tabs>
        <w:rPr>
          <w:ins w:id="169" w:author="RANNOU Jean-Philippe" w:date="2020-06-19T10:45:00Z"/>
          <w:rFonts w:asciiTheme="minorHAnsi" w:hAnsiTheme="minorHAnsi"/>
          <w:b w:val="0"/>
          <w:bCs w:val="0"/>
          <w:smallCaps w:val="0"/>
          <w:noProof/>
          <w:szCs w:val="22"/>
          <w:lang w:val="fr-FR"/>
        </w:rPr>
      </w:pPr>
      <w:ins w:id="170" w:author="RANNOU Jean-Philippe" w:date="2020-06-19T10:45:00Z">
        <w:r w:rsidRPr="00091472">
          <w:rPr>
            <w:rStyle w:val="Lienhypertexte"/>
            <w:noProof/>
          </w:rPr>
          <w:fldChar w:fldCharType="begin"/>
        </w:r>
        <w:r w:rsidRPr="00091472">
          <w:rPr>
            <w:rStyle w:val="Lienhypertexte"/>
            <w:noProof/>
          </w:rPr>
          <w:instrText xml:space="preserve"> </w:instrText>
        </w:r>
        <w:r>
          <w:rPr>
            <w:noProof/>
          </w:rPr>
          <w:instrText>HYPERLINK \l "_Toc43456020"</w:instrText>
        </w:r>
        <w:r w:rsidRPr="00091472">
          <w:rPr>
            <w:rStyle w:val="Lienhypertexte"/>
            <w:noProof/>
          </w:rPr>
          <w:instrText xml:space="preserve"> </w:instrText>
        </w:r>
        <w:r w:rsidRPr="00091472">
          <w:rPr>
            <w:rStyle w:val="Lienhypertexte"/>
            <w:noProof/>
          </w:rPr>
        </w:r>
        <w:r w:rsidRPr="00091472">
          <w:rPr>
            <w:rStyle w:val="Lienhypertexte"/>
            <w:noProof/>
          </w:rPr>
          <w:fldChar w:fldCharType="separate"/>
        </w:r>
        <w:r w:rsidRPr="00091472">
          <w:rPr>
            <w:rStyle w:val="Lienhypertexte"/>
            <w:noProof/>
          </w:rPr>
          <w:t>8.2</w:t>
        </w:r>
        <w:r>
          <w:rPr>
            <w:rFonts w:asciiTheme="minorHAnsi" w:hAnsiTheme="minorHAnsi"/>
            <w:b w:val="0"/>
            <w:bCs w:val="0"/>
            <w:smallCaps w:val="0"/>
            <w:noProof/>
            <w:szCs w:val="22"/>
            <w:lang w:val="fr-FR"/>
          </w:rPr>
          <w:tab/>
        </w:r>
        <w:r w:rsidRPr="00091472">
          <w:rPr>
            <w:rStyle w:val="Lienhypertexte"/>
            <w:noProof/>
          </w:rPr>
          <w:t>The decArgo_doc directory</w:t>
        </w:r>
        <w:r>
          <w:rPr>
            <w:noProof/>
            <w:webHidden/>
          </w:rPr>
          <w:tab/>
        </w:r>
        <w:r>
          <w:rPr>
            <w:noProof/>
            <w:webHidden/>
          </w:rPr>
          <w:fldChar w:fldCharType="begin"/>
        </w:r>
        <w:r>
          <w:rPr>
            <w:noProof/>
            <w:webHidden/>
          </w:rPr>
          <w:instrText xml:space="preserve"> PAGEREF _Toc43456020 \h </w:instrText>
        </w:r>
        <w:r>
          <w:rPr>
            <w:noProof/>
            <w:webHidden/>
          </w:rPr>
        </w:r>
      </w:ins>
      <w:r>
        <w:rPr>
          <w:noProof/>
          <w:webHidden/>
        </w:rPr>
        <w:fldChar w:fldCharType="separate"/>
      </w:r>
      <w:ins w:id="171" w:author="RANNOU Jean-Philippe" w:date="2020-06-19T10:45:00Z">
        <w:r>
          <w:rPr>
            <w:noProof/>
            <w:webHidden/>
          </w:rPr>
          <w:t>27</w:t>
        </w:r>
        <w:r>
          <w:rPr>
            <w:noProof/>
            <w:webHidden/>
          </w:rPr>
          <w:fldChar w:fldCharType="end"/>
        </w:r>
        <w:r w:rsidRPr="00091472">
          <w:rPr>
            <w:rStyle w:val="Lienhypertexte"/>
            <w:noProof/>
          </w:rPr>
          <w:fldChar w:fldCharType="end"/>
        </w:r>
      </w:ins>
    </w:p>
    <w:p w:rsidR="001C2C87" w:rsidRDefault="001C2C87">
      <w:pPr>
        <w:pStyle w:val="TM2"/>
        <w:tabs>
          <w:tab w:val="left" w:pos="495"/>
          <w:tab w:val="right" w:leader="dot" w:pos="9063"/>
        </w:tabs>
        <w:rPr>
          <w:ins w:id="172" w:author="RANNOU Jean-Philippe" w:date="2020-06-19T10:45:00Z"/>
          <w:rFonts w:asciiTheme="minorHAnsi" w:hAnsiTheme="minorHAnsi"/>
          <w:b w:val="0"/>
          <w:bCs w:val="0"/>
          <w:smallCaps w:val="0"/>
          <w:noProof/>
          <w:szCs w:val="22"/>
          <w:lang w:val="fr-FR"/>
        </w:rPr>
      </w:pPr>
      <w:ins w:id="173" w:author="RANNOU Jean-Philippe" w:date="2020-06-19T10:45:00Z">
        <w:r w:rsidRPr="00091472">
          <w:rPr>
            <w:rStyle w:val="Lienhypertexte"/>
            <w:noProof/>
          </w:rPr>
          <w:fldChar w:fldCharType="begin"/>
        </w:r>
        <w:r w:rsidRPr="00091472">
          <w:rPr>
            <w:rStyle w:val="Lienhypertexte"/>
            <w:noProof/>
          </w:rPr>
          <w:instrText xml:space="preserve"> </w:instrText>
        </w:r>
        <w:r>
          <w:rPr>
            <w:noProof/>
          </w:rPr>
          <w:instrText>HYPERLINK \l "_Toc43456021"</w:instrText>
        </w:r>
        <w:r w:rsidRPr="00091472">
          <w:rPr>
            <w:rStyle w:val="Lienhypertexte"/>
            <w:noProof/>
          </w:rPr>
          <w:instrText xml:space="preserve"> </w:instrText>
        </w:r>
        <w:r w:rsidRPr="00091472">
          <w:rPr>
            <w:rStyle w:val="Lienhypertexte"/>
            <w:noProof/>
          </w:rPr>
        </w:r>
        <w:r w:rsidRPr="00091472">
          <w:rPr>
            <w:rStyle w:val="Lienhypertexte"/>
            <w:noProof/>
          </w:rPr>
          <w:fldChar w:fldCharType="separate"/>
        </w:r>
        <w:r w:rsidRPr="00091472">
          <w:rPr>
            <w:rStyle w:val="Lienhypertexte"/>
            <w:noProof/>
          </w:rPr>
          <w:t>8.3</w:t>
        </w:r>
        <w:r>
          <w:rPr>
            <w:rFonts w:asciiTheme="minorHAnsi" w:hAnsiTheme="minorHAnsi"/>
            <w:b w:val="0"/>
            <w:bCs w:val="0"/>
            <w:smallCaps w:val="0"/>
            <w:noProof/>
            <w:szCs w:val="22"/>
            <w:lang w:val="fr-FR"/>
          </w:rPr>
          <w:tab/>
        </w:r>
        <w:r w:rsidRPr="00091472">
          <w:rPr>
            <w:rStyle w:val="Lienhypertexte"/>
            <w:noProof/>
          </w:rPr>
          <w:t>The decArgo_config_floats directory</w:t>
        </w:r>
        <w:r>
          <w:rPr>
            <w:noProof/>
            <w:webHidden/>
          </w:rPr>
          <w:tab/>
        </w:r>
        <w:r>
          <w:rPr>
            <w:noProof/>
            <w:webHidden/>
          </w:rPr>
          <w:fldChar w:fldCharType="begin"/>
        </w:r>
        <w:r>
          <w:rPr>
            <w:noProof/>
            <w:webHidden/>
          </w:rPr>
          <w:instrText xml:space="preserve"> PAGEREF _Toc43456021 \h </w:instrText>
        </w:r>
        <w:r>
          <w:rPr>
            <w:noProof/>
            <w:webHidden/>
          </w:rPr>
        </w:r>
      </w:ins>
      <w:r>
        <w:rPr>
          <w:noProof/>
          <w:webHidden/>
        </w:rPr>
        <w:fldChar w:fldCharType="separate"/>
      </w:r>
      <w:ins w:id="174" w:author="RANNOU Jean-Philippe" w:date="2020-06-19T10:45:00Z">
        <w:r>
          <w:rPr>
            <w:noProof/>
            <w:webHidden/>
          </w:rPr>
          <w:t>27</w:t>
        </w:r>
        <w:r>
          <w:rPr>
            <w:noProof/>
            <w:webHidden/>
          </w:rPr>
          <w:fldChar w:fldCharType="end"/>
        </w:r>
        <w:r w:rsidRPr="00091472">
          <w:rPr>
            <w:rStyle w:val="Lienhypertexte"/>
            <w:noProof/>
          </w:rPr>
          <w:fldChar w:fldCharType="end"/>
        </w:r>
      </w:ins>
    </w:p>
    <w:p w:rsidR="001C2C87" w:rsidRDefault="001C2C87">
      <w:pPr>
        <w:pStyle w:val="TM1"/>
        <w:tabs>
          <w:tab w:val="left" w:pos="330"/>
          <w:tab w:val="right" w:leader="dot" w:pos="9063"/>
        </w:tabs>
        <w:rPr>
          <w:ins w:id="175" w:author="RANNOU Jean-Philippe" w:date="2020-06-19T10:45:00Z"/>
          <w:rFonts w:asciiTheme="minorHAnsi" w:hAnsiTheme="minorHAnsi"/>
          <w:b w:val="0"/>
          <w:bCs w:val="0"/>
          <w:caps w:val="0"/>
          <w:noProof/>
          <w:szCs w:val="22"/>
          <w:u w:val="none"/>
          <w:lang w:val="fr-FR"/>
        </w:rPr>
      </w:pPr>
      <w:ins w:id="176" w:author="RANNOU Jean-Philippe" w:date="2020-06-19T10:45:00Z">
        <w:r w:rsidRPr="00091472">
          <w:rPr>
            <w:rStyle w:val="Lienhypertexte"/>
            <w:noProof/>
          </w:rPr>
          <w:fldChar w:fldCharType="begin"/>
        </w:r>
        <w:r w:rsidRPr="00091472">
          <w:rPr>
            <w:rStyle w:val="Lienhypertexte"/>
            <w:noProof/>
          </w:rPr>
          <w:instrText xml:space="preserve"> </w:instrText>
        </w:r>
        <w:r>
          <w:rPr>
            <w:noProof/>
          </w:rPr>
          <w:instrText>HYPERLINK \l "_Toc43456022"</w:instrText>
        </w:r>
        <w:r w:rsidRPr="00091472">
          <w:rPr>
            <w:rStyle w:val="Lienhypertexte"/>
            <w:noProof/>
          </w:rPr>
          <w:instrText xml:space="preserve"> </w:instrText>
        </w:r>
        <w:r w:rsidRPr="00091472">
          <w:rPr>
            <w:rStyle w:val="Lienhypertexte"/>
            <w:noProof/>
          </w:rPr>
        </w:r>
        <w:r w:rsidRPr="00091472">
          <w:rPr>
            <w:rStyle w:val="Lienhypertexte"/>
            <w:noProof/>
          </w:rPr>
          <w:fldChar w:fldCharType="separate"/>
        </w:r>
        <w:r w:rsidRPr="00091472">
          <w:rPr>
            <w:rStyle w:val="Lienhypertexte"/>
            <w:noProof/>
          </w:rPr>
          <w:t>9</w:t>
        </w:r>
        <w:r>
          <w:rPr>
            <w:rFonts w:asciiTheme="minorHAnsi" w:hAnsiTheme="minorHAnsi"/>
            <w:b w:val="0"/>
            <w:bCs w:val="0"/>
            <w:caps w:val="0"/>
            <w:noProof/>
            <w:szCs w:val="22"/>
            <w:u w:val="none"/>
            <w:lang w:val="fr-FR"/>
          </w:rPr>
          <w:tab/>
        </w:r>
        <w:r w:rsidRPr="00091472">
          <w:rPr>
            <w:rStyle w:val="Lienhypertexte"/>
            <w:noProof/>
          </w:rPr>
          <w:t>ANNEX B: specificities of Iridium data decoder</w:t>
        </w:r>
        <w:r>
          <w:rPr>
            <w:noProof/>
            <w:webHidden/>
          </w:rPr>
          <w:tab/>
        </w:r>
        <w:r>
          <w:rPr>
            <w:noProof/>
            <w:webHidden/>
          </w:rPr>
          <w:fldChar w:fldCharType="begin"/>
        </w:r>
        <w:r>
          <w:rPr>
            <w:noProof/>
            <w:webHidden/>
          </w:rPr>
          <w:instrText xml:space="preserve"> PAGEREF _Toc43456022 \h </w:instrText>
        </w:r>
        <w:r>
          <w:rPr>
            <w:noProof/>
            <w:webHidden/>
          </w:rPr>
        </w:r>
      </w:ins>
      <w:r>
        <w:rPr>
          <w:noProof/>
          <w:webHidden/>
        </w:rPr>
        <w:fldChar w:fldCharType="separate"/>
      </w:r>
      <w:ins w:id="177" w:author="RANNOU Jean-Philippe" w:date="2020-06-19T10:45:00Z">
        <w:r>
          <w:rPr>
            <w:noProof/>
            <w:webHidden/>
          </w:rPr>
          <w:t>28</w:t>
        </w:r>
        <w:r>
          <w:rPr>
            <w:noProof/>
            <w:webHidden/>
          </w:rPr>
          <w:fldChar w:fldCharType="end"/>
        </w:r>
        <w:r w:rsidRPr="00091472">
          <w:rPr>
            <w:rStyle w:val="Lienhypertexte"/>
            <w:noProof/>
          </w:rPr>
          <w:fldChar w:fldCharType="end"/>
        </w:r>
      </w:ins>
    </w:p>
    <w:p w:rsidR="001C2C87" w:rsidRDefault="001C2C87">
      <w:pPr>
        <w:pStyle w:val="TM2"/>
        <w:tabs>
          <w:tab w:val="left" w:pos="495"/>
          <w:tab w:val="right" w:leader="dot" w:pos="9063"/>
        </w:tabs>
        <w:rPr>
          <w:ins w:id="178" w:author="RANNOU Jean-Philippe" w:date="2020-06-19T10:45:00Z"/>
          <w:rFonts w:asciiTheme="minorHAnsi" w:hAnsiTheme="minorHAnsi"/>
          <w:b w:val="0"/>
          <w:bCs w:val="0"/>
          <w:smallCaps w:val="0"/>
          <w:noProof/>
          <w:szCs w:val="22"/>
          <w:lang w:val="fr-FR"/>
        </w:rPr>
      </w:pPr>
      <w:ins w:id="179" w:author="RANNOU Jean-Philippe" w:date="2020-06-19T10:45:00Z">
        <w:r w:rsidRPr="00091472">
          <w:rPr>
            <w:rStyle w:val="Lienhypertexte"/>
            <w:noProof/>
          </w:rPr>
          <w:fldChar w:fldCharType="begin"/>
        </w:r>
        <w:r w:rsidRPr="00091472">
          <w:rPr>
            <w:rStyle w:val="Lienhypertexte"/>
            <w:noProof/>
          </w:rPr>
          <w:instrText xml:space="preserve"> </w:instrText>
        </w:r>
        <w:r>
          <w:rPr>
            <w:noProof/>
          </w:rPr>
          <w:instrText>HYPERLINK \l "_Toc43456023"</w:instrText>
        </w:r>
        <w:r w:rsidRPr="00091472">
          <w:rPr>
            <w:rStyle w:val="Lienhypertexte"/>
            <w:noProof/>
          </w:rPr>
          <w:instrText xml:space="preserve"> </w:instrText>
        </w:r>
        <w:r w:rsidRPr="00091472">
          <w:rPr>
            <w:rStyle w:val="Lienhypertexte"/>
            <w:noProof/>
          </w:rPr>
        </w:r>
        <w:r w:rsidRPr="00091472">
          <w:rPr>
            <w:rStyle w:val="Lienhypertexte"/>
            <w:noProof/>
          </w:rPr>
          <w:fldChar w:fldCharType="separate"/>
        </w:r>
        <w:r w:rsidRPr="00091472">
          <w:rPr>
            <w:rStyle w:val="Lienhypertexte"/>
            <w:noProof/>
          </w:rPr>
          <w:t>9.1</w:t>
        </w:r>
        <w:r>
          <w:rPr>
            <w:rFonts w:asciiTheme="minorHAnsi" w:hAnsiTheme="minorHAnsi"/>
            <w:b w:val="0"/>
            <w:bCs w:val="0"/>
            <w:smallCaps w:val="0"/>
            <w:noProof/>
            <w:szCs w:val="22"/>
            <w:lang w:val="fr-FR"/>
          </w:rPr>
          <w:tab/>
        </w:r>
        <w:r w:rsidRPr="00091472">
          <w:rPr>
            <w:rStyle w:val="Lienhypertexte"/>
            <w:noProof/>
          </w:rPr>
          <w:t>Management of Iridium mail files received from FLOAT_TRANSMISSION_TYPE #3 or #4 floats</w:t>
        </w:r>
        <w:r>
          <w:rPr>
            <w:noProof/>
            <w:webHidden/>
          </w:rPr>
          <w:tab/>
        </w:r>
        <w:r>
          <w:rPr>
            <w:noProof/>
            <w:webHidden/>
          </w:rPr>
          <w:fldChar w:fldCharType="begin"/>
        </w:r>
        <w:r>
          <w:rPr>
            <w:noProof/>
            <w:webHidden/>
          </w:rPr>
          <w:instrText xml:space="preserve"> PAGEREF _Toc43456023 \h </w:instrText>
        </w:r>
        <w:r>
          <w:rPr>
            <w:noProof/>
            <w:webHidden/>
          </w:rPr>
        </w:r>
      </w:ins>
      <w:r>
        <w:rPr>
          <w:noProof/>
          <w:webHidden/>
        </w:rPr>
        <w:fldChar w:fldCharType="separate"/>
      </w:r>
      <w:ins w:id="180" w:author="RANNOU Jean-Philippe" w:date="2020-06-19T10:45:00Z">
        <w:r>
          <w:rPr>
            <w:noProof/>
            <w:webHidden/>
          </w:rPr>
          <w:t>28</w:t>
        </w:r>
        <w:r>
          <w:rPr>
            <w:noProof/>
            <w:webHidden/>
          </w:rPr>
          <w:fldChar w:fldCharType="end"/>
        </w:r>
        <w:r w:rsidRPr="00091472">
          <w:rPr>
            <w:rStyle w:val="Lienhypertexte"/>
            <w:noProof/>
          </w:rPr>
          <w:fldChar w:fldCharType="end"/>
        </w:r>
      </w:ins>
    </w:p>
    <w:p w:rsidR="001C2C87" w:rsidRDefault="001C2C87">
      <w:pPr>
        <w:pStyle w:val="TM3"/>
        <w:tabs>
          <w:tab w:val="left" w:pos="660"/>
          <w:tab w:val="right" w:leader="dot" w:pos="9063"/>
        </w:tabs>
        <w:rPr>
          <w:ins w:id="181" w:author="RANNOU Jean-Philippe" w:date="2020-06-19T10:45:00Z"/>
          <w:rFonts w:asciiTheme="minorHAnsi" w:hAnsiTheme="minorHAnsi"/>
          <w:smallCaps w:val="0"/>
          <w:noProof/>
          <w:szCs w:val="22"/>
          <w:lang w:val="fr-FR"/>
        </w:rPr>
      </w:pPr>
      <w:ins w:id="182" w:author="RANNOU Jean-Philippe" w:date="2020-06-19T10:45:00Z">
        <w:r w:rsidRPr="00091472">
          <w:rPr>
            <w:rStyle w:val="Lienhypertexte"/>
            <w:noProof/>
          </w:rPr>
          <w:fldChar w:fldCharType="begin"/>
        </w:r>
        <w:r w:rsidRPr="00091472">
          <w:rPr>
            <w:rStyle w:val="Lienhypertexte"/>
            <w:noProof/>
          </w:rPr>
          <w:instrText xml:space="preserve"> </w:instrText>
        </w:r>
        <w:r>
          <w:rPr>
            <w:noProof/>
          </w:rPr>
          <w:instrText>HYPERLINK \l "_Toc43456024"</w:instrText>
        </w:r>
        <w:r w:rsidRPr="00091472">
          <w:rPr>
            <w:rStyle w:val="Lienhypertexte"/>
            <w:noProof/>
          </w:rPr>
          <w:instrText xml:space="preserve"> </w:instrText>
        </w:r>
        <w:r w:rsidRPr="00091472">
          <w:rPr>
            <w:rStyle w:val="Lienhypertexte"/>
            <w:noProof/>
          </w:rPr>
        </w:r>
        <w:r w:rsidRPr="00091472">
          <w:rPr>
            <w:rStyle w:val="Lienhypertexte"/>
            <w:noProof/>
          </w:rPr>
          <w:fldChar w:fldCharType="separate"/>
        </w:r>
        <w:r w:rsidRPr="00091472">
          <w:rPr>
            <w:rStyle w:val="Lienhypertexte"/>
            <w:noProof/>
          </w:rPr>
          <w:t>9.1.1</w:t>
        </w:r>
        <w:r>
          <w:rPr>
            <w:rFonts w:asciiTheme="minorHAnsi" w:hAnsiTheme="minorHAnsi"/>
            <w:smallCaps w:val="0"/>
            <w:noProof/>
            <w:szCs w:val="22"/>
            <w:lang w:val="fr-FR"/>
          </w:rPr>
          <w:tab/>
        </w:r>
        <w:r w:rsidRPr="00091472">
          <w:rPr>
            <w:rStyle w:val="Lienhypertexte"/>
            <w:noProof/>
          </w:rPr>
          <w:t>For non Ice floats</w:t>
        </w:r>
        <w:r>
          <w:rPr>
            <w:noProof/>
            <w:webHidden/>
          </w:rPr>
          <w:tab/>
        </w:r>
        <w:r>
          <w:rPr>
            <w:noProof/>
            <w:webHidden/>
          </w:rPr>
          <w:fldChar w:fldCharType="begin"/>
        </w:r>
        <w:r>
          <w:rPr>
            <w:noProof/>
            <w:webHidden/>
          </w:rPr>
          <w:instrText xml:space="preserve"> PAGEREF _Toc43456024 \h </w:instrText>
        </w:r>
        <w:r>
          <w:rPr>
            <w:noProof/>
            <w:webHidden/>
          </w:rPr>
        </w:r>
      </w:ins>
      <w:r>
        <w:rPr>
          <w:noProof/>
          <w:webHidden/>
        </w:rPr>
        <w:fldChar w:fldCharType="separate"/>
      </w:r>
      <w:ins w:id="183" w:author="RANNOU Jean-Philippe" w:date="2020-06-19T10:45:00Z">
        <w:r>
          <w:rPr>
            <w:noProof/>
            <w:webHidden/>
          </w:rPr>
          <w:t>28</w:t>
        </w:r>
        <w:r>
          <w:rPr>
            <w:noProof/>
            <w:webHidden/>
          </w:rPr>
          <w:fldChar w:fldCharType="end"/>
        </w:r>
        <w:r w:rsidRPr="00091472">
          <w:rPr>
            <w:rStyle w:val="Lienhypertexte"/>
            <w:noProof/>
          </w:rPr>
          <w:fldChar w:fldCharType="end"/>
        </w:r>
      </w:ins>
    </w:p>
    <w:p w:rsidR="001C2C87" w:rsidRDefault="001C2C87">
      <w:pPr>
        <w:pStyle w:val="TM3"/>
        <w:tabs>
          <w:tab w:val="left" w:pos="660"/>
          <w:tab w:val="right" w:leader="dot" w:pos="9063"/>
        </w:tabs>
        <w:rPr>
          <w:ins w:id="184" w:author="RANNOU Jean-Philippe" w:date="2020-06-19T10:45:00Z"/>
          <w:rFonts w:asciiTheme="minorHAnsi" w:hAnsiTheme="minorHAnsi"/>
          <w:smallCaps w:val="0"/>
          <w:noProof/>
          <w:szCs w:val="22"/>
          <w:lang w:val="fr-FR"/>
        </w:rPr>
      </w:pPr>
      <w:ins w:id="185" w:author="RANNOU Jean-Philippe" w:date="2020-06-19T10:45:00Z">
        <w:r w:rsidRPr="00091472">
          <w:rPr>
            <w:rStyle w:val="Lienhypertexte"/>
            <w:noProof/>
          </w:rPr>
          <w:fldChar w:fldCharType="begin"/>
        </w:r>
        <w:r w:rsidRPr="00091472">
          <w:rPr>
            <w:rStyle w:val="Lienhypertexte"/>
            <w:noProof/>
          </w:rPr>
          <w:instrText xml:space="preserve"> </w:instrText>
        </w:r>
        <w:r>
          <w:rPr>
            <w:noProof/>
          </w:rPr>
          <w:instrText>HYPERLINK \l "_Toc43456025"</w:instrText>
        </w:r>
        <w:r w:rsidRPr="00091472">
          <w:rPr>
            <w:rStyle w:val="Lienhypertexte"/>
            <w:noProof/>
          </w:rPr>
          <w:instrText xml:space="preserve"> </w:instrText>
        </w:r>
        <w:r w:rsidRPr="00091472">
          <w:rPr>
            <w:rStyle w:val="Lienhypertexte"/>
            <w:noProof/>
          </w:rPr>
        </w:r>
        <w:r w:rsidRPr="00091472">
          <w:rPr>
            <w:rStyle w:val="Lienhypertexte"/>
            <w:noProof/>
          </w:rPr>
          <w:fldChar w:fldCharType="separate"/>
        </w:r>
        <w:r w:rsidRPr="00091472">
          <w:rPr>
            <w:rStyle w:val="Lienhypertexte"/>
            <w:noProof/>
          </w:rPr>
          <w:t>9.1.2</w:t>
        </w:r>
        <w:r>
          <w:rPr>
            <w:rFonts w:asciiTheme="minorHAnsi" w:hAnsiTheme="minorHAnsi"/>
            <w:smallCaps w:val="0"/>
            <w:noProof/>
            <w:szCs w:val="22"/>
            <w:lang w:val="fr-FR"/>
          </w:rPr>
          <w:tab/>
        </w:r>
        <w:r w:rsidRPr="00091472">
          <w:rPr>
            <w:rStyle w:val="Lienhypertexte"/>
            <w:noProof/>
          </w:rPr>
          <w:t>For Ice floats</w:t>
        </w:r>
        <w:r>
          <w:rPr>
            <w:noProof/>
            <w:webHidden/>
          </w:rPr>
          <w:tab/>
        </w:r>
        <w:r>
          <w:rPr>
            <w:noProof/>
            <w:webHidden/>
          </w:rPr>
          <w:fldChar w:fldCharType="begin"/>
        </w:r>
        <w:r>
          <w:rPr>
            <w:noProof/>
            <w:webHidden/>
          </w:rPr>
          <w:instrText xml:space="preserve"> PAGEREF _Toc43456025 \h </w:instrText>
        </w:r>
        <w:r>
          <w:rPr>
            <w:noProof/>
            <w:webHidden/>
          </w:rPr>
        </w:r>
      </w:ins>
      <w:r>
        <w:rPr>
          <w:noProof/>
          <w:webHidden/>
        </w:rPr>
        <w:fldChar w:fldCharType="separate"/>
      </w:r>
      <w:ins w:id="186" w:author="RANNOU Jean-Philippe" w:date="2020-06-19T10:45:00Z">
        <w:r>
          <w:rPr>
            <w:noProof/>
            <w:webHidden/>
          </w:rPr>
          <w:t>29</w:t>
        </w:r>
        <w:r>
          <w:rPr>
            <w:noProof/>
            <w:webHidden/>
          </w:rPr>
          <w:fldChar w:fldCharType="end"/>
        </w:r>
        <w:r w:rsidRPr="00091472">
          <w:rPr>
            <w:rStyle w:val="Lienhypertexte"/>
            <w:noProof/>
          </w:rPr>
          <w:fldChar w:fldCharType="end"/>
        </w:r>
      </w:ins>
    </w:p>
    <w:p w:rsidR="001C2C87" w:rsidRDefault="001C2C87">
      <w:pPr>
        <w:pStyle w:val="TM2"/>
        <w:tabs>
          <w:tab w:val="left" w:pos="495"/>
          <w:tab w:val="right" w:leader="dot" w:pos="9063"/>
        </w:tabs>
        <w:rPr>
          <w:ins w:id="187" w:author="RANNOU Jean-Philippe" w:date="2020-06-19T10:45:00Z"/>
          <w:rFonts w:asciiTheme="minorHAnsi" w:hAnsiTheme="minorHAnsi"/>
          <w:b w:val="0"/>
          <w:bCs w:val="0"/>
          <w:smallCaps w:val="0"/>
          <w:noProof/>
          <w:szCs w:val="22"/>
          <w:lang w:val="fr-FR"/>
        </w:rPr>
      </w:pPr>
      <w:ins w:id="188" w:author="RANNOU Jean-Philippe" w:date="2020-06-19T10:45:00Z">
        <w:r w:rsidRPr="00091472">
          <w:rPr>
            <w:rStyle w:val="Lienhypertexte"/>
            <w:noProof/>
          </w:rPr>
          <w:fldChar w:fldCharType="begin"/>
        </w:r>
        <w:r w:rsidRPr="00091472">
          <w:rPr>
            <w:rStyle w:val="Lienhypertexte"/>
            <w:noProof/>
          </w:rPr>
          <w:instrText xml:space="preserve"> </w:instrText>
        </w:r>
        <w:r>
          <w:rPr>
            <w:noProof/>
          </w:rPr>
          <w:instrText>HYPERLINK \l "_Toc43456026"</w:instrText>
        </w:r>
        <w:r w:rsidRPr="00091472">
          <w:rPr>
            <w:rStyle w:val="Lienhypertexte"/>
            <w:noProof/>
          </w:rPr>
          <w:instrText xml:space="preserve"> </w:instrText>
        </w:r>
        <w:r w:rsidRPr="00091472">
          <w:rPr>
            <w:rStyle w:val="Lienhypertexte"/>
            <w:noProof/>
          </w:rPr>
        </w:r>
        <w:r w:rsidRPr="00091472">
          <w:rPr>
            <w:rStyle w:val="Lienhypertexte"/>
            <w:noProof/>
          </w:rPr>
          <w:fldChar w:fldCharType="separate"/>
        </w:r>
        <w:r w:rsidRPr="00091472">
          <w:rPr>
            <w:rStyle w:val="Lienhypertexte"/>
            <w:noProof/>
          </w:rPr>
          <w:t>9.2</w:t>
        </w:r>
        <w:r>
          <w:rPr>
            <w:rFonts w:asciiTheme="minorHAnsi" w:hAnsiTheme="minorHAnsi"/>
            <w:b w:val="0"/>
            <w:bCs w:val="0"/>
            <w:smallCaps w:val="0"/>
            <w:noProof/>
            <w:szCs w:val="22"/>
            <w:lang w:val="fr-FR"/>
          </w:rPr>
          <w:tab/>
        </w:r>
        <w:r w:rsidRPr="00091472">
          <w:rPr>
            <w:rStyle w:val="Lienhypertexte"/>
            <w:noProof/>
          </w:rPr>
          <w:t>Management of Iridium files received from FLOAT_TRANSMISSION_TYPE #2 floats</w:t>
        </w:r>
        <w:r>
          <w:rPr>
            <w:noProof/>
            <w:webHidden/>
          </w:rPr>
          <w:tab/>
        </w:r>
        <w:r>
          <w:rPr>
            <w:noProof/>
            <w:webHidden/>
          </w:rPr>
          <w:fldChar w:fldCharType="begin"/>
        </w:r>
        <w:r>
          <w:rPr>
            <w:noProof/>
            <w:webHidden/>
          </w:rPr>
          <w:instrText xml:space="preserve"> PAGEREF _Toc43456026 \h </w:instrText>
        </w:r>
        <w:r>
          <w:rPr>
            <w:noProof/>
            <w:webHidden/>
          </w:rPr>
        </w:r>
      </w:ins>
      <w:r>
        <w:rPr>
          <w:noProof/>
          <w:webHidden/>
        </w:rPr>
        <w:fldChar w:fldCharType="separate"/>
      </w:r>
      <w:ins w:id="189" w:author="RANNOU Jean-Philippe" w:date="2020-06-19T10:45:00Z">
        <w:r>
          <w:rPr>
            <w:noProof/>
            <w:webHidden/>
          </w:rPr>
          <w:t>31</w:t>
        </w:r>
        <w:r>
          <w:rPr>
            <w:noProof/>
            <w:webHidden/>
          </w:rPr>
          <w:fldChar w:fldCharType="end"/>
        </w:r>
        <w:r w:rsidRPr="00091472">
          <w:rPr>
            <w:rStyle w:val="Lienhypertexte"/>
            <w:noProof/>
          </w:rPr>
          <w:fldChar w:fldCharType="end"/>
        </w:r>
      </w:ins>
    </w:p>
    <w:p w:rsidR="001C2C87" w:rsidRDefault="001C2C87">
      <w:pPr>
        <w:pStyle w:val="TM1"/>
        <w:tabs>
          <w:tab w:val="left" w:pos="440"/>
          <w:tab w:val="right" w:leader="dot" w:pos="9063"/>
        </w:tabs>
        <w:rPr>
          <w:ins w:id="190" w:author="RANNOU Jean-Philippe" w:date="2020-06-19T10:45:00Z"/>
          <w:rFonts w:asciiTheme="minorHAnsi" w:hAnsiTheme="minorHAnsi"/>
          <w:b w:val="0"/>
          <w:bCs w:val="0"/>
          <w:caps w:val="0"/>
          <w:noProof/>
          <w:szCs w:val="22"/>
          <w:u w:val="none"/>
          <w:lang w:val="fr-FR"/>
        </w:rPr>
      </w:pPr>
      <w:ins w:id="191" w:author="RANNOU Jean-Philippe" w:date="2020-06-19T10:45:00Z">
        <w:r w:rsidRPr="00091472">
          <w:rPr>
            <w:rStyle w:val="Lienhypertexte"/>
            <w:noProof/>
          </w:rPr>
          <w:fldChar w:fldCharType="begin"/>
        </w:r>
        <w:r w:rsidRPr="00091472">
          <w:rPr>
            <w:rStyle w:val="Lienhypertexte"/>
            <w:noProof/>
          </w:rPr>
          <w:instrText xml:space="preserve"> </w:instrText>
        </w:r>
        <w:r>
          <w:rPr>
            <w:noProof/>
          </w:rPr>
          <w:instrText>HYPERLINK \l "_Toc43456027"</w:instrText>
        </w:r>
        <w:r w:rsidRPr="00091472">
          <w:rPr>
            <w:rStyle w:val="Lienhypertexte"/>
            <w:noProof/>
          </w:rPr>
          <w:instrText xml:space="preserve"> </w:instrText>
        </w:r>
        <w:r w:rsidRPr="00091472">
          <w:rPr>
            <w:rStyle w:val="Lienhypertexte"/>
            <w:noProof/>
          </w:rPr>
        </w:r>
        <w:r w:rsidRPr="00091472">
          <w:rPr>
            <w:rStyle w:val="Lienhypertexte"/>
            <w:noProof/>
          </w:rPr>
          <w:fldChar w:fldCharType="separate"/>
        </w:r>
        <w:r w:rsidRPr="00091472">
          <w:rPr>
            <w:rStyle w:val="Lienhypertexte"/>
            <w:noProof/>
          </w:rPr>
          <w:t>10</w:t>
        </w:r>
        <w:r>
          <w:rPr>
            <w:rFonts w:asciiTheme="minorHAnsi" w:hAnsiTheme="minorHAnsi"/>
            <w:b w:val="0"/>
            <w:bCs w:val="0"/>
            <w:caps w:val="0"/>
            <w:noProof/>
            <w:szCs w:val="22"/>
            <w:u w:val="none"/>
            <w:lang w:val="fr-FR"/>
          </w:rPr>
          <w:tab/>
        </w:r>
        <w:r w:rsidRPr="00091472">
          <w:rPr>
            <w:rStyle w:val="Lienhypertexte"/>
            <w:noProof/>
          </w:rPr>
          <w:t>ANNEX C: decode_provor_2_nc_dm, the Delayed Mode DAC decoder</w:t>
        </w:r>
        <w:r>
          <w:rPr>
            <w:noProof/>
            <w:webHidden/>
          </w:rPr>
          <w:tab/>
        </w:r>
        <w:r>
          <w:rPr>
            <w:noProof/>
            <w:webHidden/>
          </w:rPr>
          <w:fldChar w:fldCharType="begin"/>
        </w:r>
        <w:r>
          <w:rPr>
            <w:noProof/>
            <w:webHidden/>
          </w:rPr>
          <w:instrText xml:space="preserve"> PAGEREF _Toc43456027 \h </w:instrText>
        </w:r>
        <w:r>
          <w:rPr>
            <w:noProof/>
            <w:webHidden/>
          </w:rPr>
        </w:r>
      </w:ins>
      <w:r>
        <w:rPr>
          <w:noProof/>
          <w:webHidden/>
        </w:rPr>
        <w:fldChar w:fldCharType="separate"/>
      </w:r>
      <w:ins w:id="192" w:author="RANNOU Jean-Philippe" w:date="2020-06-19T10:45:00Z">
        <w:r>
          <w:rPr>
            <w:noProof/>
            <w:webHidden/>
          </w:rPr>
          <w:t>32</w:t>
        </w:r>
        <w:r>
          <w:rPr>
            <w:noProof/>
            <w:webHidden/>
          </w:rPr>
          <w:fldChar w:fldCharType="end"/>
        </w:r>
        <w:r w:rsidRPr="00091472">
          <w:rPr>
            <w:rStyle w:val="Lienhypertexte"/>
            <w:noProof/>
          </w:rPr>
          <w:fldChar w:fldCharType="end"/>
        </w:r>
      </w:ins>
    </w:p>
    <w:p w:rsidR="001C2C87" w:rsidRDefault="001C2C87">
      <w:pPr>
        <w:pStyle w:val="TM1"/>
        <w:tabs>
          <w:tab w:val="left" w:pos="440"/>
          <w:tab w:val="right" w:leader="dot" w:pos="9063"/>
        </w:tabs>
        <w:rPr>
          <w:ins w:id="193" w:author="RANNOU Jean-Philippe" w:date="2020-06-19T10:45:00Z"/>
          <w:rFonts w:asciiTheme="minorHAnsi" w:hAnsiTheme="minorHAnsi"/>
          <w:b w:val="0"/>
          <w:bCs w:val="0"/>
          <w:caps w:val="0"/>
          <w:noProof/>
          <w:szCs w:val="22"/>
          <w:u w:val="none"/>
          <w:lang w:val="fr-FR"/>
        </w:rPr>
      </w:pPr>
      <w:ins w:id="194" w:author="RANNOU Jean-Philippe" w:date="2020-06-19T10:45:00Z">
        <w:r w:rsidRPr="00091472">
          <w:rPr>
            <w:rStyle w:val="Lienhypertexte"/>
            <w:noProof/>
          </w:rPr>
          <w:fldChar w:fldCharType="begin"/>
        </w:r>
        <w:r w:rsidRPr="00091472">
          <w:rPr>
            <w:rStyle w:val="Lienhypertexte"/>
            <w:noProof/>
          </w:rPr>
          <w:instrText xml:space="preserve"> </w:instrText>
        </w:r>
        <w:r>
          <w:rPr>
            <w:noProof/>
          </w:rPr>
          <w:instrText>HYPERLINK \l "_Toc43456028"</w:instrText>
        </w:r>
        <w:r w:rsidRPr="00091472">
          <w:rPr>
            <w:rStyle w:val="Lienhypertexte"/>
            <w:noProof/>
          </w:rPr>
          <w:instrText xml:space="preserve"> </w:instrText>
        </w:r>
        <w:r w:rsidRPr="00091472">
          <w:rPr>
            <w:rStyle w:val="Lienhypertexte"/>
            <w:noProof/>
          </w:rPr>
        </w:r>
        <w:r w:rsidRPr="00091472">
          <w:rPr>
            <w:rStyle w:val="Lienhypertexte"/>
            <w:noProof/>
          </w:rPr>
          <w:fldChar w:fldCharType="separate"/>
        </w:r>
        <w:r w:rsidRPr="00091472">
          <w:rPr>
            <w:rStyle w:val="Lienhypertexte"/>
            <w:noProof/>
          </w:rPr>
          <w:t>11</w:t>
        </w:r>
        <w:r>
          <w:rPr>
            <w:rFonts w:asciiTheme="minorHAnsi" w:hAnsiTheme="minorHAnsi"/>
            <w:b w:val="0"/>
            <w:bCs w:val="0"/>
            <w:caps w:val="0"/>
            <w:noProof/>
            <w:szCs w:val="22"/>
            <w:u w:val="none"/>
            <w:lang w:val="fr-FR"/>
          </w:rPr>
          <w:tab/>
        </w:r>
        <w:r w:rsidRPr="00091472">
          <w:rPr>
            <w:rStyle w:val="Lienhypertexte"/>
            <w:noProof/>
          </w:rPr>
          <w:t>ANNEX D: conditional generation of NetCDF files</w:t>
        </w:r>
        <w:r>
          <w:rPr>
            <w:noProof/>
            <w:webHidden/>
          </w:rPr>
          <w:tab/>
        </w:r>
        <w:r>
          <w:rPr>
            <w:noProof/>
            <w:webHidden/>
          </w:rPr>
          <w:fldChar w:fldCharType="begin"/>
        </w:r>
        <w:r>
          <w:rPr>
            <w:noProof/>
            <w:webHidden/>
          </w:rPr>
          <w:instrText xml:space="preserve"> PAGEREF _Toc43456028 \h </w:instrText>
        </w:r>
        <w:r>
          <w:rPr>
            <w:noProof/>
            <w:webHidden/>
          </w:rPr>
        </w:r>
      </w:ins>
      <w:r>
        <w:rPr>
          <w:noProof/>
          <w:webHidden/>
        </w:rPr>
        <w:fldChar w:fldCharType="separate"/>
      </w:r>
      <w:ins w:id="195" w:author="RANNOU Jean-Philippe" w:date="2020-06-19T10:45:00Z">
        <w:r>
          <w:rPr>
            <w:noProof/>
            <w:webHidden/>
          </w:rPr>
          <w:t>33</w:t>
        </w:r>
        <w:r>
          <w:rPr>
            <w:noProof/>
            <w:webHidden/>
          </w:rPr>
          <w:fldChar w:fldCharType="end"/>
        </w:r>
        <w:r w:rsidRPr="00091472">
          <w:rPr>
            <w:rStyle w:val="Lienhypertexte"/>
            <w:noProof/>
          </w:rPr>
          <w:fldChar w:fldCharType="end"/>
        </w:r>
      </w:ins>
    </w:p>
    <w:p w:rsidR="001C2C87" w:rsidRDefault="001C2C87">
      <w:pPr>
        <w:pStyle w:val="TM2"/>
        <w:tabs>
          <w:tab w:val="left" w:pos="605"/>
          <w:tab w:val="right" w:leader="dot" w:pos="9063"/>
        </w:tabs>
        <w:rPr>
          <w:ins w:id="196" w:author="RANNOU Jean-Philippe" w:date="2020-06-19T10:45:00Z"/>
          <w:rFonts w:asciiTheme="minorHAnsi" w:hAnsiTheme="minorHAnsi"/>
          <w:b w:val="0"/>
          <w:bCs w:val="0"/>
          <w:smallCaps w:val="0"/>
          <w:noProof/>
          <w:szCs w:val="22"/>
          <w:lang w:val="fr-FR"/>
        </w:rPr>
      </w:pPr>
      <w:ins w:id="197" w:author="RANNOU Jean-Philippe" w:date="2020-06-19T10:45:00Z">
        <w:r w:rsidRPr="00091472">
          <w:rPr>
            <w:rStyle w:val="Lienhypertexte"/>
            <w:noProof/>
          </w:rPr>
          <w:fldChar w:fldCharType="begin"/>
        </w:r>
        <w:r w:rsidRPr="00091472">
          <w:rPr>
            <w:rStyle w:val="Lienhypertexte"/>
            <w:noProof/>
          </w:rPr>
          <w:instrText xml:space="preserve"> </w:instrText>
        </w:r>
        <w:r>
          <w:rPr>
            <w:noProof/>
          </w:rPr>
          <w:instrText>HYPERLINK \l "_Toc43456029"</w:instrText>
        </w:r>
        <w:r w:rsidRPr="00091472">
          <w:rPr>
            <w:rStyle w:val="Lienhypertexte"/>
            <w:noProof/>
          </w:rPr>
          <w:instrText xml:space="preserve"> </w:instrText>
        </w:r>
        <w:r w:rsidRPr="00091472">
          <w:rPr>
            <w:rStyle w:val="Lienhypertexte"/>
            <w:noProof/>
          </w:rPr>
        </w:r>
        <w:r w:rsidRPr="00091472">
          <w:rPr>
            <w:rStyle w:val="Lienhypertexte"/>
            <w:noProof/>
          </w:rPr>
          <w:fldChar w:fldCharType="separate"/>
        </w:r>
        <w:r w:rsidRPr="00091472">
          <w:rPr>
            <w:rStyle w:val="Lienhypertexte"/>
            <w:noProof/>
          </w:rPr>
          <w:t>11.1</w:t>
        </w:r>
        <w:r>
          <w:rPr>
            <w:rFonts w:asciiTheme="minorHAnsi" w:hAnsiTheme="minorHAnsi"/>
            <w:b w:val="0"/>
            <w:bCs w:val="0"/>
            <w:smallCaps w:val="0"/>
            <w:noProof/>
            <w:szCs w:val="22"/>
            <w:lang w:val="fr-FR"/>
          </w:rPr>
          <w:tab/>
        </w:r>
        <w:r w:rsidRPr="00091472">
          <w:rPr>
            <w:rStyle w:val="Lienhypertexte"/>
            <w:noProof/>
          </w:rPr>
          <w:t>For Argos floats</w:t>
        </w:r>
        <w:r>
          <w:rPr>
            <w:noProof/>
            <w:webHidden/>
          </w:rPr>
          <w:tab/>
        </w:r>
        <w:r>
          <w:rPr>
            <w:noProof/>
            <w:webHidden/>
          </w:rPr>
          <w:fldChar w:fldCharType="begin"/>
        </w:r>
        <w:r>
          <w:rPr>
            <w:noProof/>
            <w:webHidden/>
          </w:rPr>
          <w:instrText xml:space="preserve"> PAGEREF _Toc43456029 \h </w:instrText>
        </w:r>
        <w:r>
          <w:rPr>
            <w:noProof/>
            <w:webHidden/>
          </w:rPr>
        </w:r>
      </w:ins>
      <w:r>
        <w:rPr>
          <w:noProof/>
          <w:webHidden/>
        </w:rPr>
        <w:fldChar w:fldCharType="separate"/>
      </w:r>
      <w:ins w:id="198" w:author="RANNOU Jean-Philippe" w:date="2020-06-19T10:45:00Z">
        <w:r>
          <w:rPr>
            <w:noProof/>
            <w:webHidden/>
          </w:rPr>
          <w:t>33</w:t>
        </w:r>
        <w:r>
          <w:rPr>
            <w:noProof/>
            <w:webHidden/>
          </w:rPr>
          <w:fldChar w:fldCharType="end"/>
        </w:r>
        <w:r w:rsidRPr="00091472">
          <w:rPr>
            <w:rStyle w:val="Lienhypertexte"/>
            <w:noProof/>
          </w:rPr>
          <w:fldChar w:fldCharType="end"/>
        </w:r>
      </w:ins>
    </w:p>
    <w:p w:rsidR="001C2C87" w:rsidRDefault="001C2C87">
      <w:pPr>
        <w:pStyle w:val="TM3"/>
        <w:tabs>
          <w:tab w:val="left" w:pos="770"/>
          <w:tab w:val="right" w:leader="dot" w:pos="9063"/>
        </w:tabs>
        <w:rPr>
          <w:ins w:id="199" w:author="RANNOU Jean-Philippe" w:date="2020-06-19T10:45:00Z"/>
          <w:rFonts w:asciiTheme="minorHAnsi" w:hAnsiTheme="minorHAnsi"/>
          <w:smallCaps w:val="0"/>
          <w:noProof/>
          <w:szCs w:val="22"/>
          <w:lang w:val="fr-FR"/>
        </w:rPr>
      </w:pPr>
      <w:ins w:id="200" w:author="RANNOU Jean-Philippe" w:date="2020-06-19T10:45:00Z">
        <w:r w:rsidRPr="00091472">
          <w:rPr>
            <w:rStyle w:val="Lienhypertexte"/>
            <w:noProof/>
          </w:rPr>
          <w:fldChar w:fldCharType="begin"/>
        </w:r>
        <w:r w:rsidRPr="00091472">
          <w:rPr>
            <w:rStyle w:val="Lienhypertexte"/>
            <w:noProof/>
          </w:rPr>
          <w:instrText xml:space="preserve"> </w:instrText>
        </w:r>
        <w:r>
          <w:rPr>
            <w:noProof/>
          </w:rPr>
          <w:instrText>HYPERLINK \l "_Toc43456030"</w:instrText>
        </w:r>
        <w:r w:rsidRPr="00091472">
          <w:rPr>
            <w:rStyle w:val="Lienhypertexte"/>
            <w:noProof/>
          </w:rPr>
          <w:instrText xml:space="preserve"> </w:instrText>
        </w:r>
        <w:r w:rsidRPr="00091472">
          <w:rPr>
            <w:rStyle w:val="Lienhypertexte"/>
            <w:noProof/>
          </w:rPr>
        </w:r>
        <w:r w:rsidRPr="00091472">
          <w:rPr>
            <w:rStyle w:val="Lienhypertexte"/>
            <w:noProof/>
          </w:rPr>
          <w:fldChar w:fldCharType="separate"/>
        </w:r>
        <w:r w:rsidRPr="00091472">
          <w:rPr>
            <w:rStyle w:val="Lienhypertexte"/>
            <w:noProof/>
          </w:rPr>
          <w:t>11.1.1</w:t>
        </w:r>
        <w:r>
          <w:rPr>
            <w:rFonts w:asciiTheme="minorHAnsi" w:hAnsiTheme="minorHAnsi"/>
            <w:smallCaps w:val="0"/>
            <w:noProof/>
            <w:szCs w:val="22"/>
            <w:lang w:val="fr-FR"/>
          </w:rPr>
          <w:tab/>
        </w:r>
        <w:r w:rsidRPr="00091472">
          <w:rPr>
            <w:rStyle w:val="Lienhypertexte"/>
            <w:noProof/>
          </w:rPr>
          <w:t>META file</w:t>
        </w:r>
        <w:r>
          <w:rPr>
            <w:noProof/>
            <w:webHidden/>
          </w:rPr>
          <w:tab/>
        </w:r>
        <w:r>
          <w:rPr>
            <w:noProof/>
            <w:webHidden/>
          </w:rPr>
          <w:fldChar w:fldCharType="begin"/>
        </w:r>
        <w:r>
          <w:rPr>
            <w:noProof/>
            <w:webHidden/>
          </w:rPr>
          <w:instrText xml:space="preserve"> PAGEREF _Toc43456030 \h </w:instrText>
        </w:r>
        <w:r>
          <w:rPr>
            <w:noProof/>
            <w:webHidden/>
          </w:rPr>
        </w:r>
      </w:ins>
      <w:r>
        <w:rPr>
          <w:noProof/>
          <w:webHidden/>
        </w:rPr>
        <w:fldChar w:fldCharType="separate"/>
      </w:r>
      <w:ins w:id="201" w:author="RANNOU Jean-Philippe" w:date="2020-06-19T10:45:00Z">
        <w:r>
          <w:rPr>
            <w:noProof/>
            <w:webHidden/>
          </w:rPr>
          <w:t>33</w:t>
        </w:r>
        <w:r>
          <w:rPr>
            <w:noProof/>
            <w:webHidden/>
          </w:rPr>
          <w:fldChar w:fldCharType="end"/>
        </w:r>
        <w:r w:rsidRPr="00091472">
          <w:rPr>
            <w:rStyle w:val="Lienhypertexte"/>
            <w:noProof/>
          </w:rPr>
          <w:fldChar w:fldCharType="end"/>
        </w:r>
      </w:ins>
    </w:p>
    <w:p w:rsidR="001C2C87" w:rsidRDefault="001C2C87">
      <w:pPr>
        <w:pStyle w:val="TM3"/>
        <w:tabs>
          <w:tab w:val="left" w:pos="770"/>
          <w:tab w:val="right" w:leader="dot" w:pos="9063"/>
        </w:tabs>
        <w:rPr>
          <w:ins w:id="202" w:author="RANNOU Jean-Philippe" w:date="2020-06-19T10:45:00Z"/>
          <w:rFonts w:asciiTheme="minorHAnsi" w:hAnsiTheme="minorHAnsi"/>
          <w:smallCaps w:val="0"/>
          <w:noProof/>
          <w:szCs w:val="22"/>
          <w:lang w:val="fr-FR"/>
        </w:rPr>
      </w:pPr>
      <w:ins w:id="203" w:author="RANNOU Jean-Philippe" w:date="2020-06-19T10:45:00Z">
        <w:r w:rsidRPr="00091472">
          <w:rPr>
            <w:rStyle w:val="Lienhypertexte"/>
            <w:noProof/>
          </w:rPr>
          <w:fldChar w:fldCharType="begin"/>
        </w:r>
        <w:r w:rsidRPr="00091472">
          <w:rPr>
            <w:rStyle w:val="Lienhypertexte"/>
            <w:noProof/>
          </w:rPr>
          <w:instrText xml:space="preserve"> </w:instrText>
        </w:r>
        <w:r>
          <w:rPr>
            <w:noProof/>
          </w:rPr>
          <w:instrText>HYPERLINK \l "_Toc43456031"</w:instrText>
        </w:r>
        <w:r w:rsidRPr="00091472">
          <w:rPr>
            <w:rStyle w:val="Lienhypertexte"/>
            <w:noProof/>
          </w:rPr>
          <w:instrText xml:space="preserve"> </w:instrText>
        </w:r>
        <w:r w:rsidRPr="00091472">
          <w:rPr>
            <w:rStyle w:val="Lienhypertexte"/>
            <w:noProof/>
          </w:rPr>
        </w:r>
        <w:r w:rsidRPr="00091472">
          <w:rPr>
            <w:rStyle w:val="Lienhypertexte"/>
            <w:noProof/>
          </w:rPr>
          <w:fldChar w:fldCharType="separate"/>
        </w:r>
        <w:r w:rsidRPr="00091472">
          <w:rPr>
            <w:rStyle w:val="Lienhypertexte"/>
            <w:noProof/>
          </w:rPr>
          <w:t>11.1.2</w:t>
        </w:r>
        <w:r>
          <w:rPr>
            <w:rFonts w:asciiTheme="minorHAnsi" w:hAnsiTheme="minorHAnsi"/>
            <w:smallCaps w:val="0"/>
            <w:noProof/>
            <w:szCs w:val="22"/>
            <w:lang w:val="fr-FR"/>
          </w:rPr>
          <w:tab/>
        </w:r>
        <w:r w:rsidRPr="00091472">
          <w:rPr>
            <w:rStyle w:val="Lienhypertexte"/>
            <w:noProof/>
          </w:rPr>
          <w:t>TRAJ, MULTI-PROF and TECH files</w:t>
        </w:r>
        <w:r>
          <w:rPr>
            <w:noProof/>
            <w:webHidden/>
          </w:rPr>
          <w:tab/>
        </w:r>
        <w:r>
          <w:rPr>
            <w:noProof/>
            <w:webHidden/>
          </w:rPr>
          <w:fldChar w:fldCharType="begin"/>
        </w:r>
        <w:r>
          <w:rPr>
            <w:noProof/>
            <w:webHidden/>
          </w:rPr>
          <w:instrText xml:space="preserve"> PAGEREF _Toc43456031 \h </w:instrText>
        </w:r>
        <w:r>
          <w:rPr>
            <w:noProof/>
            <w:webHidden/>
          </w:rPr>
        </w:r>
      </w:ins>
      <w:r>
        <w:rPr>
          <w:noProof/>
          <w:webHidden/>
        </w:rPr>
        <w:fldChar w:fldCharType="separate"/>
      </w:r>
      <w:ins w:id="204" w:author="RANNOU Jean-Philippe" w:date="2020-06-19T10:45:00Z">
        <w:r>
          <w:rPr>
            <w:noProof/>
            <w:webHidden/>
          </w:rPr>
          <w:t>33</w:t>
        </w:r>
        <w:r>
          <w:rPr>
            <w:noProof/>
            <w:webHidden/>
          </w:rPr>
          <w:fldChar w:fldCharType="end"/>
        </w:r>
        <w:r w:rsidRPr="00091472">
          <w:rPr>
            <w:rStyle w:val="Lienhypertexte"/>
            <w:noProof/>
          </w:rPr>
          <w:fldChar w:fldCharType="end"/>
        </w:r>
      </w:ins>
    </w:p>
    <w:p w:rsidR="001C2C87" w:rsidRDefault="001C2C87">
      <w:pPr>
        <w:pStyle w:val="TM3"/>
        <w:tabs>
          <w:tab w:val="left" w:pos="770"/>
          <w:tab w:val="right" w:leader="dot" w:pos="9063"/>
        </w:tabs>
        <w:rPr>
          <w:ins w:id="205" w:author="RANNOU Jean-Philippe" w:date="2020-06-19T10:45:00Z"/>
          <w:rFonts w:asciiTheme="minorHAnsi" w:hAnsiTheme="minorHAnsi"/>
          <w:smallCaps w:val="0"/>
          <w:noProof/>
          <w:szCs w:val="22"/>
          <w:lang w:val="fr-FR"/>
        </w:rPr>
      </w:pPr>
      <w:ins w:id="206" w:author="RANNOU Jean-Philippe" w:date="2020-06-19T10:45:00Z">
        <w:r w:rsidRPr="00091472">
          <w:rPr>
            <w:rStyle w:val="Lienhypertexte"/>
            <w:noProof/>
          </w:rPr>
          <w:fldChar w:fldCharType="begin"/>
        </w:r>
        <w:r w:rsidRPr="00091472">
          <w:rPr>
            <w:rStyle w:val="Lienhypertexte"/>
            <w:noProof/>
          </w:rPr>
          <w:instrText xml:space="preserve"> </w:instrText>
        </w:r>
        <w:r>
          <w:rPr>
            <w:noProof/>
          </w:rPr>
          <w:instrText>HYPERLINK \l "_Toc43456032"</w:instrText>
        </w:r>
        <w:r w:rsidRPr="00091472">
          <w:rPr>
            <w:rStyle w:val="Lienhypertexte"/>
            <w:noProof/>
          </w:rPr>
          <w:instrText xml:space="preserve"> </w:instrText>
        </w:r>
        <w:r w:rsidRPr="00091472">
          <w:rPr>
            <w:rStyle w:val="Lienhypertexte"/>
            <w:noProof/>
          </w:rPr>
        </w:r>
        <w:r w:rsidRPr="00091472">
          <w:rPr>
            <w:rStyle w:val="Lienhypertexte"/>
            <w:noProof/>
          </w:rPr>
          <w:fldChar w:fldCharType="separate"/>
        </w:r>
        <w:r w:rsidRPr="00091472">
          <w:rPr>
            <w:rStyle w:val="Lienhypertexte"/>
            <w:noProof/>
          </w:rPr>
          <w:t>11.1.3</w:t>
        </w:r>
        <w:r>
          <w:rPr>
            <w:rFonts w:asciiTheme="minorHAnsi" w:hAnsiTheme="minorHAnsi"/>
            <w:smallCaps w:val="0"/>
            <w:noProof/>
            <w:szCs w:val="22"/>
            <w:lang w:val="fr-FR"/>
          </w:rPr>
          <w:tab/>
        </w:r>
        <w:r w:rsidRPr="00091472">
          <w:rPr>
            <w:rStyle w:val="Lienhypertexte"/>
            <w:noProof/>
          </w:rPr>
          <w:t>MONO-PROF file</w:t>
        </w:r>
        <w:r>
          <w:rPr>
            <w:noProof/>
            <w:webHidden/>
          </w:rPr>
          <w:tab/>
        </w:r>
        <w:r>
          <w:rPr>
            <w:noProof/>
            <w:webHidden/>
          </w:rPr>
          <w:fldChar w:fldCharType="begin"/>
        </w:r>
        <w:r>
          <w:rPr>
            <w:noProof/>
            <w:webHidden/>
          </w:rPr>
          <w:instrText xml:space="preserve"> PAGEREF _Toc43456032 \h </w:instrText>
        </w:r>
        <w:r>
          <w:rPr>
            <w:noProof/>
            <w:webHidden/>
          </w:rPr>
        </w:r>
      </w:ins>
      <w:r>
        <w:rPr>
          <w:noProof/>
          <w:webHidden/>
        </w:rPr>
        <w:fldChar w:fldCharType="separate"/>
      </w:r>
      <w:ins w:id="207" w:author="RANNOU Jean-Philippe" w:date="2020-06-19T10:45:00Z">
        <w:r>
          <w:rPr>
            <w:noProof/>
            <w:webHidden/>
          </w:rPr>
          <w:t>33</w:t>
        </w:r>
        <w:r>
          <w:rPr>
            <w:noProof/>
            <w:webHidden/>
          </w:rPr>
          <w:fldChar w:fldCharType="end"/>
        </w:r>
        <w:r w:rsidRPr="00091472">
          <w:rPr>
            <w:rStyle w:val="Lienhypertexte"/>
            <w:noProof/>
          </w:rPr>
          <w:fldChar w:fldCharType="end"/>
        </w:r>
      </w:ins>
    </w:p>
    <w:p w:rsidR="001C2C87" w:rsidRDefault="001C2C87">
      <w:pPr>
        <w:pStyle w:val="TM2"/>
        <w:tabs>
          <w:tab w:val="left" w:pos="605"/>
          <w:tab w:val="right" w:leader="dot" w:pos="9063"/>
        </w:tabs>
        <w:rPr>
          <w:ins w:id="208" w:author="RANNOU Jean-Philippe" w:date="2020-06-19T10:45:00Z"/>
          <w:rFonts w:asciiTheme="minorHAnsi" w:hAnsiTheme="minorHAnsi"/>
          <w:b w:val="0"/>
          <w:bCs w:val="0"/>
          <w:smallCaps w:val="0"/>
          <w:noProof/>
          <w:szCs w:val="22"/>
          <w:lang w:val="fr-FR"/>
        </w:rPr>
      </w:pPr>
      <w:ins w:id="209" w:author="RANNOU Jean-Philippe" w:date="2020-06-19T10:45:00Z">
        <w:r w:rsidRPr="00091472">
          <w:rPr>
            <w:rStyle w:val="Lienhypertexte"/>
            <w:noProof/>
          </w:rPr>
          <w:fldChar w:fldCharType="begin"/>
        </w:r>
        <w:r w:rsidRPr="00091472">
          <w:rPr>
            <w:rStyle w:val="Lienhypertexte"/>
            <w:noProof/>
          </w:rPr>
          <w:instrText xml:space="preserve"> </w:instrText>
        </w:r>
        <w:r>
          <w:rPr>
            <w:noProof/>
          </w:rPr>
          <w:instrText>HYPERLINK \l "_Toc43456033"</w:instrText>
        </w:r>
        <w:r w:rsidRPr="00091472">
          <w:rPr>
            <w:rStyle w:val="Lienhypertexte"/>
            <w:noProof/>
          </w:rPr>
          <w:instrText xml:space="preserve"> </w:instrText>
        </w:r>
        <w:r w:rsidRPr="00091472">
          <w:rPr>
            <w:rStyle w:val="Lienhypertexte"/>
            <w:noProof/>
          </w:rPr>
        </w:r>
        <w:r w:rsidRPr="00091472">
          <w:rPr>
            <w:rStyle w:val="Lienhypertexte"/>
            <w:noProof/>
          </w:rPr>
          <w:fldChar w:fldCharType="separate"/>
        </w:r>
        <w:r w:rsidRPr="00091472">
          <w:rPr>
            <w:rStyle w:val="Lienhypertexte"/>
            <w:noProof/>
          </w:rPr>
          <w:t>11.2</w:t>
        </w:r>
        <w:r>
          <w:rPr>
            <w:rFonts w:asciiTheme="minorHAnsi" w:hAnsiTheme="minorHAnsi"/>
            <w:b w:val="0"/>
            <w:bCs w:val="0"/>
            <w:smallCaps w:val="0"/>
            <w:noProof/>
            <w:szCs w:val="22"/>
            <w:lang w:val="fr-FR"/>
          </w:rPr>
          <w:tab/>
        </w:r>
        <w:r w:rsidRPr="00091472">
          <w:rPr>
            <w:rStyle w:val="Lienhypertexte"/>
            <w:noProof/>
          </w:rPr>
          <w:t>For Iridium floats</w:t>
        </w:r>
        <w:r>
          <w:rPr>
            <w:noProof/>
            <w:webHidden/>
          </w:rPr>
          <w:tab/>
        </w:r>
        <w:r>
          <w:rPr>
            <w:noProof/>
            <w:webHidden/>
          </w:rPr>
          <w:fldChar w:fldCharType="begin"/>
        </w:r>
        <w:r>
          <w:rPr>
            <w:noProof/>
            <w:webHidden/>
          </w:rPr>
          <w:instrText xml:space="preserve"> PAGEREF _Toc43456033 \h </w:instrText>
        </w:r>
        <w:r>
          <w:rPr>
            <w:noProof/>
            <w:webHidden/>
          </w:rPr>
        </w:r>
      </w:ins>
      <w:r>
        <w:rPr>
          <w:noProof/>
          <w:webHidden/>
        </w:rPr>
        <w:fldChar w:fldCharType="separate"/>
      </w:r>
      <w:ins w:id="210" w:author="RANNOU Jean-Philippe" w:date="2020-06-19T10:45:00Z">
        <w:r>
          <w:rPr>
            <w:noProof/>
            <w:webHidden/>
          </w:rPr>
          <w:t>34</w:t>
        </w:r>
        <w:r>
          <w:rPr>
            <w:noProof/>
            <w:webHidden/>
          </w:rPr>
          <w:fldChar w:fldCharType="end"/>
        </w:r>
        <w:r w:rsidRPr="00091472">
          <w:rPr>
            <w:rStyle w:val="Lienhypertexte"/>
            <w:noProof/>
          </w:rPr>
          <w:fldChar w:fldCharType="end"/>
        </w:r>
      </w:ins>
    </w:p>
    <w:p w:rsidR="001C2C87" w:rsidRDefault="001C2C87">
      <w:pPr>
        <w:pStyle w:val="TM3"/>
        <w:tabs>
          <w:tab w:val="left" w:pos="770"/>
          <w:tab w:val="right" w:leader="dot" w:pos="9063"/>
        </w:tabs>
        <w:rPr>
          <w:ins w:id="211" w:author="RANNOU Jean-Philippe" w:date="2020-06-19T10:45:00Z"/>
          <w:rFonts w:asciiTheme="minorHAnsi" w:hAnsiTheme="minorHAnsi"/>
          <w:smallCaps w:val="0"/>
          <w:noProof/>
          <w:szCs w:val="22"/>
          <w:lang w:val="fr-FR"/>
        </w:rPr>
      </w:pPr>
      <w:ins w:id="212" w:author="RANNOU Jean-Philippe" w:date="2020-06-19T10:45:00Z">
        <w:r w:rsidRPr="00091472">
          <w:rPr>
            <w:rStyle w:val="Lienhypertexte"/>
            <w:noProof/>
          </w:rPr>
          <w:fldChar w:fldCharType="begin"/>
        </w:r>
        <w:r w:rsidRPr="00091472">
          <w:rPr>
            <w:rStyle w:val="Lienhypertexte"/>
            <w:noProof/>
          </w:rPr>
          <w:instrText xml:space="preserve"> </w:instrText>
        </w:r>
        <w:r>
          <w:rPr>
            <w:noProof/>
          </w:rPr>
          <w:instrText>HYPERLINK \l "_Toc43456034"</w:instrText>
        </w:r>
        <w:r w:rsidRPr="00091472">
          <w:rPr>
            <w:rStyle w:val="Lienhypertexte"/>
            <w:noProof/>
          </w:rPr>
          <w:instrText xml:space="preserve"> </w:instrText>
        </w:r>
        <w:r w:rsidRPr="00091472">
          <w:rPr>
            <w:rStyle w:val="Lienhypertexte"/>
            <w:noProof/>
          </w:rPr>
        </w:r>
        <w:r w:rsidRPr="00091472">
          <w:rPr>
            <w:rStyle w:val="Lienhypertexte"/>
            <w:noProof/>
          </w:rPr>
          <w:fldChar w:fldCharType="separate"/>
        </w:r>
        <w:r w:rsidRPr="00091472">
          <w:rPr>
            <w:rStyle w:val="Lienhypertexte"/>
            <w:noProof/>
          </w:rPr>
          <w:t>11.2.1</w:t>
        </w:r>
        <w:r>
          <w:rPr>
            <w:rFonts w:asciiTheme="minorHAnsi" w:hAnsiTheme="minorHAnsi"/>
            <w:smallCaps w:val="0"/>
            <w:noProof/>
            <w:szCs w:val="22"/>
            <w:lang w:val="fr-FR"/>
          </w:rPr>
          <w:tab/>
        </w:r>
        <w:r w:rsidRPr="00091472">
          <w:rPr>
            <w:rStyle w:val="Lienhypertexte"/>
            <w:noProof/>
          </w:rPr>
          <w:t>META file</w:t>
        </w:r>
        <w:r>
          <w:rPr>
            <w:noProof/>
            <w:webHidden/>
          </w:rPr>
          <w:tab/>
        </w:r>
        <w:r>
          <w:rPr>
            <w:noProof/>
            <w:webHidden/>
          </w:rPr>
          <w:fldChar w:fldCharType="begin"/>
        </w:r>
        <w:r>
          <w:rPr>
            <w:noProof/>
            <w:webHidden/>
          </w:rPr>
          <w:instrText xml:space="preserve"> PAGEREF _Toc43456034 \h </w:instrText>
        </w:r>
        <w:r>
          <w:rPr>
            <w:noProof/>
            <w:webHidden/>
          </w:rPr>
        </w:r>
      </w:ins>
      <w:r>
        <w:rPr>
          <w:noProof/>
          <w:webHidden/>
        </w:rPr>
        <w:fldChar w:fldCharType="separate"/>
      </w:r>
      <w:ins w:id="213" w:author="RANNOU Jean-Philippe" w:date="2020-06-19T10:45:00Z">
        <w:r>
          <w:rPr>
            <w:noProof/>
            <w:webHidden/>
          </w:rPr>
          <w:t>34</w:t>
        </w:r>
        <w:r>
          <w:rPr>
            <w:noProof/>
            <w:webHidden/>
          </w:rPr>
          <w:fldChar w:fldCharType="end"/>
        </w:r>
        <w:r w:rsidRPr="00091472">
          <w:rPr>
            <w:rStyle w:val="Lienhypertexte"/>
            <w:noProof/>
          </w:rPr>
          <w:fldChar w:fldCharType="end"/>
        </w:r>
      </w:ins>
    </w:p>
    <w:p w:rsidR="001C2C87" w:rsidRDefault="001C2C87">
      <w:pPr>
        <w:pStyle w:val="TM3"/>
        <w:tabs>
          <w:tab w:val="left" w:pos="770"/>
          <w:tab w:val="right" w:leader="dot" w:pos="9063"/>
        </w:tabs>
        <w:rPr>
          <w:ins w:id="214" w:author="RANNOU Jean-Philippe" w:date="2020-06-19T10:45:00Z"/>
          <w:rFonts w:asciiTheme="minorHAnsi" w:hAnsiTheme="minorHAnsi"/>
          <w:smallCaps w:val="0"/>
          <w:noProof/>
          <w:szCs w:val="22"/>
          <w:lang w:val="fr-FR"/>
        </w:rPr>
      </w:pPr>
      <w:ins w:id="215" w:author="RANNOU Jean-Philippe" w:date="2020-06-19T10:45:00Z">
        <w:r w:rsidRPr="00091472">
          <w:rPr>
            <w:rStyle w:val="Lienhypertexte"/>
            <w:noProof/>
          </w:rPr>
          <w:fldChar w:fldCharType="begin"/>
        </w:r>
        <w:r w:rsidRPr="00091472">
          <w:rPr>
            <w:rStyle w:val="Lienhypertexte"/>
            <w:noProof/>
          </w:rPr>
          <w:instrText xml:space="preserve"> </w:instrText>
        </w:r>
        <w:r>
          <w:rPr>
            <w:noProof/>
          </w:rPr>
          <w:instrText>HYPERLINK \l "_Toc43456035"</w:instrText>
        </w:r>
        <w:r w:rsidRPr="00091472">
          <w:rPr>
            <w:rStyle w:val="Lienhypertexte"/>
            <w:noProof/>
          </w:rPr>
          <w:instrText xml:space="preserve"> </w:instrText>
        </w:r>
        <w:r w:rsidRPr="00091472">
          <w:rPr>
            <w:rStyle w:val="Lienhypertexte"/>
            <w:noProof/>
          </w:rPr>
        </w:r>
        <w:r w:rsidRPr="00091472">
          <w:rPr>
            <w:rStyle w:val="Lienhypertexte"/>
            <w:noProof/>
          </w:rPr>
          <w:fldChar w:fldCharType="separate"/>
        </w:r>
        <w:r w:rsidRPr="00091472">
          <w:rPr>
            <w:rStyle w:val="Lienhypertexte"/>
            <w:noProof/>
          </w:rPr>
          <w:t>11.2.2</w:t>
        </w:r>
        <w:r>
          <w:rPr>
            <w:rFonts w:asciiTheme="minorHAnsi" w:hAnsiTheme="minorHAnsi"/>
            <w:smallCaps w:val="0"/>
            <w:noProof/>
            <w:szCs w:val="22"/>
            <w:lang w:val="fr-FR"/>
          </w:rPr>
          <w:tab/>
        </w:r>
        <w:r w:rsidRPr="00091472">
          <w:rPr>
            <w:rStyle w:val="Lienhypertexte"/>
            <w:noProof/>
          </w:rPr>
          <w:t>TRAJ, MULTI-PROF an TECH files</w:t>
        </w:r>
        <w:r>
          <w:rPr>
            <w:noProof/>
            <w:webHidden/>
          </w:rPr>
          <w:tab/>
        </w:r>
        <w:r>
          <w:rPr>
            <w:noProof/>
            <w:webHidden/>
          </w:rPr>
          <w:fldChar w:fldCharType="begin"/>
        </w:r>
        <w:r>
          <w:rPr>
            <w:noProof/>
            <w:webHidden/>
          </w:rPr>
          <w:instrText xml:space="preserve"> PAGEREF _Toc43456035 \h </w:instrText>
        </w:r>
        <w:r>
          <w:rPr>
            <w:noProof/>
            <w:webHidden/>
          </w:rPr>
        </w:r>
      </w:ins>
      <w:r>
        <w:rPr>
          <w:noProof/>
          <w:webHidden/>
        </w:rPr>
        <w:fldChar w:fldCharType="separate"/>
      </w:r>
      <w:ins w:id="216" w:author="RANNOU Jean-Philippe" w:date="2020-06-19T10:45:00Z">
        <w:r>
          <w:rPr>
            <w:noProof/>
            <w:webHidden/>
          </w:rPr>
          <w:t>34</w:t>
        </w:r>
        <w:r>
          <w:rPr>
            <w:noProof/>
            <w:webHidden/>
          </w:rPr>
          <w:fldChar w:fldCharType="end"/>
        </w:r>
        <w:r w:rsidRPr="00091472">
          <w:rPr>
            <w:rStyle w:val="Lienhypertexte"/>
            <w:noProof/>
          </w:rPr>
          <w:fldChar w:fldCharType="end"/>
        </w:r>
      </w:ins>
    </w:p>
    <w:p w:rsidR="001C2C87" w:rsidRDefault="001C2C87">
      <w:pPr>
        <w:pStyle w:val="TM3"/>
        <w:tabs>
          <w:tab w:val="left" w:pos="770"/>
          <w:tab w:val="right" w:leader="dot" w:pos="9063"/>
        </w:tabs>
        <w:rPr>
          <w:ins w:id="217" w:author="RANNOU Jean-Philippe" w:date="2020-06-19T10:45:00Z"/>
          <w:rFonts w:asciiTheme="minorHAnsi" w:hAnsiTheme="minorHAnsi"/>
          <w:smallCaps w:val="0"/>
          <w:noProof/>
          <w:szCs w:val="22"/>
          <w:lang w:val="fr-FR"/>
        </w:rPr>
      </w:pPr>
      <w:ins w:id="218" w:author="RANNOU Jean-Philippe" w:date="2020-06-19T10:45:00Z">
        <w:r w:rsidRPr="00091472">
          <w:rPr>
            <w:rStyle w:val="Lienhypertexte"/>
            <w:noProof/>
          </w:rPr>
          <w:fldChar w:fldCharType="begin"/>
        </w:r>
        <w:r w:rsidRPr="00091472">
          <w:rPr>
            <w:rStyle w:val="Lienhypertexte"/>
            <w:noProof/>
          </w:rPr>
          <w:instrText xml:space="preserve"> </w:instrText>
        </w:r>
        <w:r>
          <w:rPr>
            <w:noProof/>
          </w:rPr>
          <w:instrText>HYPERLINK \l "_Toc43456036"</w:instrText>
        </w:r>
        <w:r w:rsidRPr="00091472">
          <w:rPr>
            <w:rStyle w:val="Lienhypertexte"/>
            <w:noProof/>
          </w:rPr>
          <w:instrText xml:space="preserve"> </w:instrText>
        </w:r>
        <w:r w:rsidRPr="00091472">
          <w:rPr>
            <w:rStyle w:val="Lienhypertexte"/>
            <w:noProof/>
          </w:rPr>
        </w:r>
        <w:r w:rsidRPr="00091472">
          <w:rPr>
            <w:rStyle w:val="Lienhypertexte"/>
            <w:noProof/>
          </w:rPr>
          <w:fldChar w:fldCharType="separate"/>
        </w:r>
        <w:r w:rsidRPr="00091472">
          <w:rPr>
            <w:rStyle w:val="Lienhypertexte"/>
            <w:noProof/>
          </w:rPr>
          <w:t>11.2.3</w:t>
        </w:r>
        <w:r>
          <w:rPr>
            <w:rFonts w:asciiTheme="minorHAnsi" w:hAnsiTheme="minorHAnsi"/>
            <w:smallCaps w:val="0"/>
            <w:noProof/>
            <w:szCs w:val="22"/>
            <w:lang w:val="fr-FR"/>
          </w:rPr>
          <w:tab/>
        </w:r>
        <w:r w:rsidRPr="00091472">
          <w:rPr>
            <w:rStyle w:val="Lienhypertexte"/>
            <w:noProof/>
          </w:rPr>
          <w:t>MONO-PROF file</w:t>
        </w:r>
        <w:r>
          <w:rPr>
            <w:noProof/>
            <w:webHidden/>
          </w:rPr>
          <w:tab/>
        </w:r>
        <w:r>
          <w:rPr>
            <w:noProof/>
            <w:webHidden/>
          </w:rPr>
          <w:fldChar w:fldCharType="begin"/>
        </w:r>
        <w:r>
          <w:rPr>
            <w:noProof/>
            <w:webHidden/>
          </w:rPr>
          <w:instrText xml:space="preserve"> PAGEREF _Toc43456036 \h </w:instrText>
        </w:r>
        <w:r>
          <w:rPr>
            <w:noProof/>
            <w:webHidden/>
          </w:rPr>
        </w:r>
      </w:ins>
      <w:r>
        <w:rPr>
          <w:noProof/>
          <w:webHidden/>
        </w:rPr>
        <w:fldChar w:fldCharType="separate"/>
      </w:r>
      <w:ins w:id="219" w:author="RANNOU Jean-Philippe" w:date="2020-06-19T10:45:00Z">
        <w:r>
          <w:rPr>
            <w:noProof/>
            <w:webHidden/>
          </w:rPr>
          <w:t>34</w:t>
        </w:r>
        <w:r>
          <w:rPr>
            <w:noProof/>
            <w:webHidden/>
          </w:rPr>
          <w:fldChar w:fldCharType="end"/>
        </w:r>
        <w:r w:rsidRPr="00091472">
          <w:rPr>
            <w:rStyle w:val="Lienhypertexte"/>
            <w:noProof/>
          </w:rPr>
          <w:fldChar w:fldCharType="end"/>
        </w:r>
      </w:ins>
    </w:p>
    <w:p w:rsidR="001C2C87" w:rsidRDefault="001C2C87">
      <w:pPr>
        <w:pStyle w:val="TM1"/>
        <w:tabs>
          <w:tab w:val="left" w:pos="440"/>
          <w:tab w:val="right" w:leader="dot" w:pos="9063"/>
        </w:tabs>
        <w:rPr>
          <w:ins w:id="220" w:author="RANNOU Jean-Philippe" w:date="2020-06-19T10:45:00Z"/>
          <w:rFonts w:asciiTheme="minorHAnsi" w:hAnsiTheme="minorHAnsi"/>
          <w:b w:val="0"/>
          <w:bCs w:val="0"/>
          <w:caps w:val="0"/>
          <w:noProof/>
          <w:szCs w:val="22"/>
          <w:u w:val="none"/>
          <w:lang w:val="fr-FR"/>
        </w:rPr>
      </w:pPr>
      <w:ins w:id="221" w:author="RANNOU Jean-Philippe" w:date="2020-06-19T10:45:00Z">
        <w:r w:rsidRPr="00091472">
          <w:rPr>
            <w:rStyle w:val="Lienhypertexte"/>
            <w:noProof/>
          </w:rPr>
          <w:fldChar w:fldCharType="begin"/>
        </w:r>
        <w:r w:rsidRPr="00091472">
          <w:rPr>
            <w:rStyle w:val="Lienhypertexte"/>
            <w:noProof/>
          </w:rPr>
          <w:instrText xml:space="preserve"> </w:instrText>
        </w:r>
        <w:r>
          <w:rPr>
            <w:noProof/>
          </w:rPr>
          <w:instrText>HYPERLINK \l "_Toc43456037"</w:instrText>
        </w:r>
        <w:r w:rsidRPr="00091472">
          <w:rPr>
            <w:rStyle w:val="Lienhypertexte"/>
            <w:noProof/>
          </w:rPr>
          <w:instrText xml:space="preserve"> </w:instrText>
        </w:r>
        <w:r w:rsidRPr="00091472">
          <w:rPr>
            <w:rStyle w:val="Lienhypertexte"/>
            <w:noProof/>
          </w:rPr>
        </w:r>
        <w:r w:rsidRPr="00091472">
          <w:rPr>
            <w:rStyle w:val="Lienhypertexte"/>
            <w:noProof/>
          </w:rPr>
          <w:fldChar w:fldCharType="separate"/>
        </w:r>
        <w:r w:rsidRPr="00091472">
          <w:rPr>
            <w:rStyle w:val="Lienhypertexte"/>
            <w:noProof/>
          </w:rPr>
          <w:t>12</w:t>
        </w:r>
        <w:r>
          <w:rPr>
            <w:rFonts w:asciiTheme="minorHAnsi" w:hAnsiTheme="minorHAnsi"/>
            <w:b w:val="0"/>
            <w:bCs w:val="0"/>
            <w:caps w:val="0"/>
            <w:noProof/>
            <w:szCs w:val="22"/>
            <w:u w:val="none"/>
            <w:lang w:val="fr-FR"/>
          </w:rPr>
          <w:tab/>
        </w:r>
        <w:r w:rsidRPr="00091472">
          <w:rPr>
            <w:rStyle w:val="Lienhypertexte"/>
            <w:noProof/>
          </w:rPr>
          <w:t>ANNEX E: miscellaneous information</w:t>
        </w:r>
        <w:r>
          <w:rPr>
            <w:noProof/>
            <w:webHidden/>
          </w:rPr>
          <w:tab/>
        </w:r>
        <w:r>
          <w:rPr>
            <w:noProof/>
            <w:webHidden/>
          </w:rPr>
          <w:fldChar w:fldCharType="begin"/>
        </w:r>
        <w:r>
          <w:rPr>
            <w:noProof/>
            <w:webHidden/>
          </w:rPr>
          <w:instrText xml:space="preserve"> PAGEREF _Toc43456037 \h </w:instrText>
        </w:r>
        <w:r>
          <w:rPr>
            <w:noProof/>
            <w:webHidden/>
          </w:rPr>
        </w:r>
      </w:ins>
      <w:r>
        <w:rPr>
          <w:noProof/>
          <w:webHidden/>
        </w:rPr>
        <w:fldChar w:fldCharType="separate"/>
      </w:r>
      <w:ins w:id="222" w:author="RANNOU Jean-Philippe" w:date="2020-06-19T10:45:00Z">
        <w:r>
          <w:rPr>
            <w:noProof/>
            <w:webHidden/>
          </w:rPr>
          <w:t>35</w:t>
        </w:r>
        <w:r>
          <w:rPr>
            <w:noProof/>
            <w:webHidden/>
          </w:rPr>
          <w:fldChar w:fldCharType="end"/>
        </w:r>
        <w:r w:rsidRPr="00091472">
          <w:rPr>
            <w:rStyle w:val="Lienhypertexte"/>
            <w:noProof/>
          </w:rPr>
          <w:fldChar w:fldCharType="end"/>
        </w:r>
      </w:ins>
    </w:p>
    <w:p w:rsidR="001C2C87" w:rsidRDefault="001C2C87">
      <w:pPr>
        <w:pStyle w:val="TM1"/>
        <w:tabs>
          <w:tab w:val="left" w:pos="440"/>
          <w:tab w:val="right" w:leader="dot" w:pos="9063"/>
        </w:tabs>
        <w:rPr>
          <w:ins w:id="223" w:author="RANNOU Jean-Philippe" w:date="2020-06-19T10:45:00Z"/>
          <w:rFonts w:asciiTheme="minorHAnsi" w:hAnsiTheme="minorHAnsi"/>
          <w:b w:val="0"/>
          <w:bCs w:val="0"/>
          <w:caps w:val="0"/>
          <w:noProof/>
          <w:szCs w:val="22"/>
          <w:u w:val="none"/>
          <w:lang w:val="fr-FR"/>
        </w:rPr>
      </w:pPr>
      <w:ins w:id="224" w:author="RANNOU Jean-Philippe" w:date="2020-06-19T10:45:00Z">
        <w:r w:rsidRPr="00091472">
          <w:rPr>
            <w:rStyle w:val="Lienhypertexte"/>
            <w:noProof/>
          </w:rPr>
          <w:fldChar w:fldCharType="begin"/>
        </w:r>
        <w:r w:rsidRPr="00091472">
          <w:rPr>
            <w:rStyle w:val="Lienhypertexte"/>
            <w:noProof/>
          </w:rPr>
          <w:instrText xml:space="preserve"> </w:instrText>
        </w:r>
        <w:r>
          <w:rPr>
            <w:noProof/>
          </w:rPr>
          <w:instrText>HYPERLINK \l "_Toc43456038"</w:instrText>
        </w:r>
        <w:r w:rsidRPr="00091472">
          <w:rPr>
            <w:rStyle w:val="Lienhypertexte"/>
            <w:noProof/>
          </w:rPr>
          <w:instrText xml:space="preserve"> </w:instrText>
        </w:r>
        <w:r w:rsidRPr="00091472">
          <w:rPr>
            <w:rStyle w:val="Lienhypertexte"/>
            <w:noProof/>
          </w:rPr>
        </w:r>
        <w:r w:rsidRPr="00091472">
          <w:rPr>
            <w:rStyle w:val="Lienhypertexte"/>
            <w:noProof/>
          </w:rPr>
          <w:fldChar w:fldCharType="separate"/>
        </w:r>
        <w:r w:rsidRPr="00091472">
          <w:rPr>
            <w:rStyle w:val="Lienhypertexte"/>
            <w:noProof/>
          </w:rPr>
          <w:t>13</w:t>
        </w:r>
        <w:r>
          <w:rPr>
            <w:rFonts w:asciiTheme="minorHAnsi" w:hAnsiTheme="minorHAnsi"/>
            <w:b w:val="0"/>
            <w:bCs w:val="0"/>
            <w:caps w:val="0"/>
            <w:noProof/>
            <w:szCs w:val="22"/>
            <w:u w:val="none"/>
            <w:lang w:val="fr-FR"/>
          </w:rPr>
          <w:tab/>
        </w:r>
        <w:r w:rsidRPr="00091472">
          <w:rPr>
            <w:rStyle w:val="Lienhypertexte"/>
            <w:noProof/>
          </w:rPr>
          <w:t>ANNEX F: NITRATE processing</w:t>
        </w:r>
        <w:r>
          <w:rPr>
            <w:noProof/>
            <w:webHidden/>
          </w:rPr>
          <w:tab/>
        </w:r>
        <w:r>
          <w:rPr>
            <w:noProof/>
            <w:webHidden/>
          </w:rPr>
          <w:fldChar w:fldCharType="begin"/>
        </w:r>
        <w:r>
          <w:rPr>
            <w:noProof/>
            <w:webHidden/>
          </w:rPr>
          <w:instrText xml:space="preserve"> PAGEREF _Toc43456038 \h </w:instrText>
        </w:r>
        <w:r>
          <w:rPr>
            <w:noProof/>
            <w:webHidden/>
          </w:rPr>
        </w:r>
      </w:ins>
      <w:r>
        <w:rPr>
          <w:noProof/>
          <w:webHidden/>
        </w:rPr>
        <w:fldChar w:fldCharType="separate"/>
      </w:r>
      <w:ins w:id="225" w:author="RANNOU Jean-Philippe" w:date="2020-06-19T10:45:00Z">
        <w:r>
          <w:rPr>
            <w:noProof/>
            <w:webHidden/>
          </w:rPr>
          <w:t>35</w:t>
        </w:r>
        <w:r>
          <w:rPr>
            <w:noProof/>
            <w:webHidden/>
          </w:rPr>
          <w:fldChar w:fldCharType="end"/>
        </w:r>
        <w:r w:rsidRPr="00091472">
          <w:rPr>
            <w:rStyle w:val="Lienhypertexte"/>
            <w:noProof/>
          </w:rPr>
          <w:fldChar w:fldCharType="end"/>
        </w:r>
      </w:ins>
    </w:p>
    <w:p w:rsidR="001C2C87" w:rsidRDefault="001C2C87">
      <w:pPr>
        <w:pStyle w:val="TM1"/>
        <w:tabs>
          <w:tab w:val="left" w:pos="440"/>
          <w:tab w:val="right" w:leader="dot" w:pos="9063"/>
        </w:tabs>
        <w:rPr>
          <w:ins w:id="226" w:author="RANNOU Jean-Philippe" w:date="2020-06-19T10:45:00Z"/>
          <w:rFonts w:asciiTheme="minorHAnsi" w:hAnsiTheme="minorHAnsi"/>
          <w:b w:val="0"/>
          <w:bCs w:val="0"/>
          <w:caps w:val="0"/>
          <w:noProof/>
          <w:szCs w:val="22"/>
          <w:u w:val="none"/>
          <w:lang w:val="fr-FR"/>
        </w:rPr>
      </w:pPr>
      <w:ins w:id="227" w:author="RANNOU Jean-Philippe" w:date="2020-06-19T10:45:00Z">
        <w:r w:rsidRPr="00091472">
          <w:rPr>
            <w:rStyle w:val="Lienhypertexte"/>
            <w:noProof/>
          </w:rPr>
          <w:fldChar w:fldCharType="begin"/>
        </w:r>
        <w:r w:rsidRPr="00091472">
          <w:rPr>
            <w:rStyle w:val="Lienhypertexte"/>
            <w:noProof/>
          </w:rPr>
          <w:instrText xml:space="preserve"> </w:instrText>
        </w:r>
        <w:r>
          <w:rPr>
            <w:noProof/>
          </w:rPr>
          <w:instrText>HYPERLINK \l "_Toc43456039"</w:instrText>
        </w:r>
        <w:r w:rsidRPr="00091472">
          <w:rPr>
            <w:rStyle w:val="Lienhypertexte"/>
            <w:noProof/>
          </w:rPr>
          <w:instrText xml:space="preserve"> </w:instrText>
        </w:r>
        <w:r w:rsidRPr="00091472">
          <w:rPr>
            <w:rStyle w:val="Lienhypertexte"/>
            <w:noProof/>
          </w:rPr>
        </w:r>
        <w:r w:rsidRPr="00091472">
          <w:rPr>
            <w:rStyle w:val="Lienhypertexte"/>
            <w:noProof/>
          </w:rPr>
          <w:fldChar w:fldCharType="separate"/>
        </w:r>
        <w:r w:rsidRPr="00091472">
          <w:rPr>
            <w:rStyle w:val="Lienhypertexte"/>
            <w:noProof/>
          </w:rPr>
          <w:t>14</w:t>
        </w:r>
        <w:r>
          <w:rPr>
            <w:rFonts w:asciiTheme="minorHAnsi" w:hAnsiTheme="minorHAnsi"/>
            <w:b w:val="0"/>
            <w:bCs w:val="0"/>
            <w:caps w:val="0"/>
            <w:noProof/>
            <w:szCs w:val="22"/>
            <w:u w:val="none"/>
            <w:lang w:val="fr-FR"/>
          </w:rPr>
          <w:tab/>
        </w:r>
        <w:r w:rsidRPr="00091472">
          <w:rPr>
            <w:rStyle w:val="Lienhypertexte"/>
            <w:noProof/>
          </w:rPr>
          <w:t>ANNEX G: Configuration and Technical label management</w:t>
        </w:r>
        <w:r>
          <w:rPr>
            <w:noProof/>
            <w:webHidden/>
          </w:rPr>
          <w:tab/>
        </w:r>
        <w:r>
          <w:rPr>
            <w:noProof/>
            <w:webHidden/>
          </w:rPr>
          <w:fldChar w:fldCharType="begin"/>
        </w:r>
        <w:r>
          <w:rPr>
            <w:noProof/>
            <w:webHidden/>
          </w:rPr>
          <w:instrText xml:space="preserve"> PAGEREF _Toc43456039 \h </w:instrText>
        </w:r>
        <w:r>
          <w:rPr>
            <w:noProof/>
            <w:webHidden/>
          </w:rPr>
        </w:r>
      </w:ins>
      <w:r>
        <w:rPr>
          <w:noProof/>
          <w:webHidden/>
        </w:rPr>
        <w:fldChar w:fldCharType="separate"/>
      </w:r>
      <w:ins w:id="228" w:author="RANNOU Jean-Philippe" w:date="2020-06-19T10:45:00Z">
        <w:r>
          <w:rPr>
            <w:noProof/>
            <w:webHidden/>
          </w:rPr>
          <w:t>36</w:t>
        </w:r>
        <w:r>
          <w:rPr>
            <w:noProof/>
            <w:webHidden/>
          </w:rPr>
          <w:fldChar w:fldCharType="end"/>
        </w:r>
        <w:r w:rsidRPr="00091472">
          <w:rPr>
            <w:rStyle w:val="Lienhypertexte"/>
            <w:noProof/>
          </w:rPr>
          <w:fldChar w:fldCharType="end"/>
        </w:r>
      </w:ins>
    </w:p>
    <w:p w:rsidR="001C2C87" w:rsidRDefault="001C2C87">
      <w:pPr>
        <w:pStyle w:val="TM2"/>
        <w:tabs>
          <w:tab w:val="left" w:pos="605"/>
          <w:tab w:val="right" w:leader="dot" w:pos="9063"/>
        </w:tabs>
        <w:rPr>
          <w:ins w:id="229" w:author="RANNOU Jean-Philippe" w:date="2020-06-19T10:45:00Z"/>
          <w:rFonts w:asciiTheme="minorHAnsi" w:hAnsiTheme="minorHAnsi"/>
          <w:b w:val="0"/>
          <w:bCs w:val="0"/>
          <w:smallCaps w:val="0"/>
          <w:noProof/>
          <w:szCs w:val="22"/>
          <w:lang w:val="fr-FR"/>
        </w:rPr>
      </w:pPr>
      <w:ins w:id="230" w:author="RANNOU Jean-Philippe" w:date="2020-06-19T10:45:00Z">
        <w:r w:rsidRPr="00091472">
          <w:rPr>
            <w:rStyle w:val="Lienhypertexte"/>
            <w:noProof/>
          </w:rPr>
          <w:fldChar w:fldCharType="begin"/>
        </w:r>
        <w:r w:rsidRPr="00091472">
          <w:rPr>
            <w:rStyle w:val="Lienhypertexte"/>
            <w:noProof/>
          </w:rPr>
          <w:instrText xml:space="preserve"> </w:instrText>
        </w:r>
        <w:r>
          <w:rPr>
            <w:noProof/>
          </w:rPr>
          <w:instrText>HYPERLINK \l "_Toc43456040"</w:instrText>
        </w:r>
        <w:r w:rsidRPr="00091472">
          <w:rPr>
            <w:rStyle w:val="Lienhypertexte"/>
            <w:noProof/>
          </w:rPr>
          <w:instrText xml:space="preserve"> </w:instrText>
        </w:r>
        <w:r w:rsidRPr="00091472">
          <w:rPr>
            <w:rStyle w:val="Lienhypertexte"/>
            <w:noProof/>
          </w:rPr>
        </w:r>
        <w:r w:rsidRPr="00091472">
          <w:rPr>
            <w:rStyle w:val="Lienhypertexte"/>
            <w:noProof/>
          </w:rPr>
          <w:fldChar w:fldCharType="separate"/>
        </w:r>
        <w:r w:rsidRPr="00091472">
          <w:rPr>
            <w:rStyle w:val="Lienhypertexte"/>
            <w:noProof/>
          </w:rPr>
          <w:t>14.1</w:t>
        </w:r>
        <w:r>
          <w:rPr>
            <w:rFonts w:asciiTheme="minorHAnsi" w:hAnsiTheme="minorHAnsi"/>
            <w:b w:val="0"/>
            <w:bCs w:val="0"/>
            <w:smallCaps w:val="0"/>
            <w:noProof/>
            <w:szCs w:val="22"/>
            <w:lang w:val="fr-FR"/>
          </w:rPr>
          <w:tab/>
        </w:r>
        <w:r w:rsidRPr="00091472">
          <w:rPr>
            <w:rStyle w:val="Lienhypertexte"/>
            <w:noProof/>
          </w:rPr>
          <w:t>Configuration label management</w:t>
        </w:r>
        <w:r>
          <w:rPr>
            <w:noProof/>
            <w:webHidden/>
          </w:rPr>
          <w:tab/>
        </w:r>
        <w:r>
          <w:rPr>
            <w:noProof/>
            <w:webHidden/>
          </w:rPr>
          <w:fldChar w:fldCharType="begin"/>
        </w:r>
        <w:r>
          <w:rPr>
            <w:noProof/>
            <w:webHidden/>
          </w:rPr>
          <w:instrText xml:space="preserve"> PAGEREF _Toc43456040 \h </w:instrText>
        </w:r>
        <w:r>
          <w:rPr>
            <w:noProof/>
            <w:webHidden/>
          </w:rPr>
        </w:r>
      </w:ins>
      <w:r>
        <w:rPr>
          <w:noProof/>
          <w:webHidden/>
        </w:rPr>
        <w:fldChar w:fldCharType="separate"/>
      </w:r>
      <w:ins w:id="231" w:author="RANNOU Jean-Philippe" w:date="2020-06-19T10:45:00Z">
        <w:r>
          <w:rPr>
            <w:noProof/>
            <w:webHidden/>
          </w:rPr>
          <w:t>36</w:t>
        </w:r>
        <w:r>
          <w:rPr>
            <w:noProof/>
            <w:webHidden/>
          </w:rPr>
          <w:fldChar w:fldCharType="end"/>
        </w:r>
        <w:r w:rsidRPr="00091472">
          <w:rPr>
            <w:rStyle w:val="Lienhypertexte"/>
            <w:noProof/>
          </w:rPr>
          <w:fldChar w:fldCharType="end"/>
        </w:r>
      </w:ins>
    </w:p>
    <w:p w:rsidR="001C2C87" w:rsidRDefault="001C2C87">
      <w:pPr>
        <w:pStyle w:val="TM2"/>
        <w:tabs>
          <w:tab w:val="left" w:pos="605"/>
          <w:tab w:val="right" w:leader="dot" w:pos="9063"/>
        </w:tabs>
        <w:rPr>
          <w:ins w:id="232" w:author="RANNOU Jean-Philippe" w:date="2020-06-19T10:45:00Z"/>
          <w:rFonts w:asciiTheme="minorHAnsi" w:hAnsiTheme="minorHAnsi"/>
          <w:b w:val="0"/>
          <w:bCs w:val="0"/>
          <w:smallCaps w:val="0"/>
          <w:noProof/>
          <w:szCs w:val="22"/>
          <w:lang w:val="fr-FR"/>
        </w:rPr>
      </w:pPr>
      <w:ins w:id="233" w:author="RANNOU Jean-Philippe" w:date="2020-06-19T10:45:00Z">
        <w:r w:rsidRPr="00091472">
          <w:rPr>
            <w:rStyle w:val="Lienhypertexte"/>
            <w:noProof/>
          </w:rPr>
          <w:fldChar w:fldCharType="begin"/>
        </w:r>
        <w:r w:rsidRPr="00091472">
          <w:rPr>
            <w:rStyle w:val="Lienhypertexte"/>
            <w:noProof/>
          </w:rPr>
          <w:instrText xml:space="preserve"> </w:instrText>
        </w:r>
        <w:r>
          <w:rPr>
            <w:noProof/>
          </w:rPr>
          <w:instrText>HYPERLINK \l "_Toc43456041"</w:instrText>
        </w:r>
        <w:r w:rsidRPr="00091472">
          <w:rPr>
            <w:rStyle w:val="Lienhypertexte"/>
            <w:noProof/>
          </w:rPr>
          <w:instrText xml:space="preserve"> </w:instrText>
        </w:r>
        <w:r w:rsidRPr="00091472">
          <w:rPr>
            <w:rStyle w:val="Lienhypertexte"/>
            <w:noProof/>
          </w:rPr>
        </w:r>
        <w:r w:rsidRPr="00091472">
          <w:rPr>
            <w:rStyle w:val="Lienhypertexte"/>
            <w:noProof/>
          </w:rPr>
          <w:fldChar w:fldCharType="separate"/>
        </w:r>
        <w:r w:rsidRPr="00091472">
          <w:rPr>
            <w:rStyle w:val="Lienhypertexte"/>
            <w:noProof/>
          </w:rPr>
          <w:t>14.2</w:t>
        </w:r>
        <w:r>
          <w:rPr>
            <w:rFonts w:asciiTheme="minorHAnsi" w:hAnsiTheme="minorHAnsi"/>
            <w:b w:val="0"/>
            <w:bCs w:val="0"/>
            <w:smallCaps w:val="0"/>
            <w:noProof/>
            <w:szCs w:val="22"/>
            <w:lang w:val="fr-FR"/>
          </w:rPr>
          <w:tab/>
        </w:r>
        <w:r w:rsidRPr="00091472">
          <w:rPr>
            <w:rStyle w:val="Lienhypertexte"/>
            <w:noProof/>
          </w:rPr>
          <w:t>Technical label management</w:t>
        </w:r>
        <w:r>
          <w:rPr>
            <w:noProof/>
            <w:webHidden/>
          </w:rPr>
          <w:tab/>
        </w:r>
        <w:r>
          <w:rPr>
            <w:noProof/>
            <w:webHidden/>
          </w:rPr>
          <w:fldChar w:fldCharType="begin"/>
        </w:r>
        <w:r>
          <w:rPr>
            <w:noProof/>
            <w:webHidden/>
          </w:rPr>
          <w:instrText xml:space="preserve"> PAGEREF _Toc43456041 \h </w:instrText>
        </w:r>
        <w:r>
          <w:rPr>
            <w:noProof/>
            <w:webHidden/>
          </w:rPr>
        </w:r>
      </w:ins>
      <w:r>
        <w:rPr>
          <w:noProof/>
          <w:webHidden/>
        </w:rPr>
        <w:fldChar w:fldCharType="separate"/>
      </w:r>
      <w:ins w:id="234" w:author="RANNOU Jean-Philippe" w:date="2020-06-19T10:45:00Z">
        <w:r>
          <w:rPr>
            <w:noProof/>
            <w:webHidden/>
          </w:rPr>
          <w:t>36</w:t>
        </w:r>
        <w:r>
          <w:rPr>
            <w:noProof/>
            <w:webHidden/>
          </w:rPr>
          <w:fldChar w:fldCharType="end"/>
        </w:r>
        <w:r w:rsidRPr="00091472">
          <w:rPr>
            <w:rStyle w:val="Lienhypertexte"/>
            <w:noProof/>
          </w:rPr>
          <w:fldChar w:fldCharType="end"/>
        </w:r>
      </w:ins>
    </w:p>
    <w:p w:rsidR="001C2C87" w:rsidRDefault="001C2C87">
      <w:pPr>
        <w:pStyle w:val="TM1"/>
        <w:tabs>
          <w:tab w:val="left" w:pos="440"/>
          <w:tab w:val="right" w:leader="dot" w:pos="9063"/>
        </w:tabs>
        <w:rPr>
          <w:ins w:id="235" w:author="RANNOU Jean-Philippe" w:date="2020-06-19T10:45:00Z"/>
          <w:rFonts w:asciiTheme="minorHAnsi" w:hAnsiTheme="minorHAnsi"/>
          <w:b w:val="0"/>
          <w:bCs w:val="0"/>
          <w:caps w:val="0"/>
          <w:noProof/>
          <w:szCs w:val="22"/>
          <w:u w:val="none"/>
          <w:lang w:val="fr-FR"/>
        </w:rPr>
      </w:pPr>
      <w:ins w:id="236" w:author="RANNOU Jean-Philippe" w:date="2020-06-19T10:45:00Z">
        <w:r w:rsidRPr="00091472">
          <w:rPr>
            <w:rStyle w:val="Lienhypertexte"/>
            <w:noProof/>
          </w:rPr>
          <w:fldChar w:fldCharType="begin"/>
        </w:r>
        <w:r w:rsidRPr="00091472">
          <w:rPr>
            <w:rStyle w:val="Lienhypertexte"/>
            <w:noProof/>
          </w:rPr>
          <w:instrText xml:space="preserve"> </w:instrText>
        </w:r>
        <w:r>
          <w:rPr>
            <w:noProof/>
          </w:rPr>
          <w:instrText>HYPERLINK \l "_Toc43456042"</w:instrText>
        </w:r>
        <w:r w:rsidRPr="00091472">
          <w:rPr>
            <w:rStyle w:val="Lienhypertexte"/>
            <w:noProof/>
          </w:rPr>
          <w:instrText xml:space="preserve"> </w:instrText>
        </w:r>
        <w:r w:rsidRPr="00091472">
          <w:rPr>
            <w:rStyle w:val="Lienhypertexte"/>
            <w:noProof/>
          </w:rPr>
        </w:r>
        <w:r w:rsidRPr="00091472">
          <w:rPr>
            <w:rStyle w:val="Lienhypertexte"/>
            <w:noProof/>
          </w:rPr>
          <w:fldChar w:fldCharType="separate"/>
        </w:r>
        <w:r w:rsidRPr="00091472">
          <w:rPr>
            <w:rStyle w:val="Lienhypertexte"/>
            <w:noProof/>
          </w:rPr>
          <w:t>15</w:t>
        </w:r>
        <w:r>
          <w:rPr>
            <w:rFonts w:asciiTheme="minorHAnsi" w:hAnsiTheme="minorHAnsi"/>
            <w:b w:val="0"/>
            <w:bCs w:val="0"/>
            <w:caps w:val="0"/>
            <w:noProof/>
            <w:szCs w:val="22"/>
            <w:u w:val="none"/>
            <w:lang w:val="fr-FR"/>
          </w:rPr>
          <w:tab/>
        </w:r>
        <w:r w:rsidRPr="00091472">
          <w:rPr>
            <w:rStyle w:val="Lienhypertexte"/>
            <w:noProof/>
          </w:rPr>
          <w:t>ANNEX H: additional tools</w:t>
        </w:r>
        <w:r>
          <w:rPr>
            <w:noProof/>
            <w:webHidden/>
          </w:rPr>
          <w:tab/>
        </w:r>
        <w:r>
          <w:rPr>
            <w:noProof/>
            <w:webHidden/>
          </w:rPr>
          <w:fldChar w:fldCharType="begin"/>
        </w:r>
        <w:r>
          <w:rPr>
            <w:noProof/>
            <w:webHidden/>
          </w:rPr>
          <w:instrText xml:space="preserve"> PAGEREF _Toc43456042 \h </w:instrText>
        </w:r>
        <w:r>
          <w:rPr>
            <w:noProof/>
            <w:webHidden/>
          </w:rPr>
        </w:r>
      </w:ins>
      <w:r>
        <w:rPr>
          <w:noProof/>
          <w:webHidden/>
        </w:rPr>
        <w:fldChar w:fldCharType="separate"/>
      </w:r>
      <w:ins w:id="237" w:author="RANNOU Jean-Philippe" w:date="2020-06-19T10:45:00Z">
        <w:r>
          <w:rPr>
            <w:noProof/>
            <w:webHidden/>
          </w:rPr>
          <w:t>37</w:t>
        </w:r>
        <w:r>
          <w:rPr>
            <w:noProof/>
            <w:webHidden/>
          </w:rPr>
          <w:fldChar w:fldCharType="end"/>
        </w:r>
        <w:r w:rsidRPr="00091472">
          <w:rPr>
            <w:rStyle w:val="Lienhypertexte"/>
            <w:noProof/>
          </w:rPr>
          <w:fldChar w:fldCharType="end"/>
        </w:r>
      </w:ins>
    </w:p>
    <w:p w:rsidR="001C2C87" w:rsidRDefault="001C2C87">
      <w:pPr>
        <w:pStyle w:val="TM2"/>
        <w:tabs>
          <w:tab w:val="left" w:pos="605"/>
          <w:tab w:val="right" w:leader="dot" w:pos="9063"/>
        </w:tabs>
        <w:rPr>
          <w:ins w:id="238" w:author="RANNOU Jean-Philippe" w:date="2020-06-19T10:45:00Z"/>
          <w:rFonts w:asciiTheme="minorHAnsi" w:hAnsiTheme="minorHAnsi"/>
          <w:b w:val="0"/>
          <w:bCs w:val="0"/>
          <w:smallCaps w:val="0"/>
          <w:noProof/>
          <w:szCs w:val="22"/>
          <w:lang w:val="fr-FR"/>
        </w:rPr>
      </w:pPr>
      <w:ins w:id="239" w:author="RANNOU Jean-Philippe" w:date="2020-06-19T10:45:00Z">
        <w:r w:rsidRPr="00091472">
          <w:rPr>
            <w:rStyle w:val="Lienhypertexte"/>
            <w:noProof/>
          </w:rPr>
          <w:lastRenderedPageBreak/>
          <w:fldChar w:fldCharType="begin"/>
        </w:r>
        <w:r w:rsidRPr="00091472">
          <w:rPr>
            <w:rStyle w:val="Lienhypertexte"/>
            <w:noProof/>
          </w:rPr>
          <w:instrText xml:space="preserve"> </w:instrText>
        </w:r>
        <w:r>
          <w:rPr>
            <w:noProof/>
          </w:rPr>
          <w:instrText>HYPERLINK \l "_Toc43456043"</w:instrText>
        </w:r>
        <w:r w:rsidRPr="00091472">
          <w:rPr>
            <w:rStyle w:val="Lienhypertexte"/>
            <w:noProof/>
          </w:rPr>
          <w:instrText xml:space="preserve"> </w:instrText>
        </w:r>
        <w:r w:rsidRPr="00091472">
          <w:rPr>
            <w:rStyle w:val="Lienhypertexte"/>
            <w:noProof/>
          </w:rPr>
        </w:r>
        <w:r w:rsidRPr="00091472">
          <w:rPr>
            <w:rStyle w:val="Lienhypertexte"/>
            <w:noProof/>
          </w:rPr>
          <w:fldChar w:fldCharType="separate"/>
        </w:r>
        <w:r w:rsidRPr="00091472">
          <w:rPr>
            <w:rStyle w:val="Lienhypertexte"/>
            <w:noProof/>
          </w:rPr>
          <w:t>15.1</w:t>
        </w:r>
        <w:r>
          <w:rPr>
            <w:rFonts w:asciiTheme="minorHAnsi" w:hAnsiTheme="minorHAnsi"/>
            <w:b w:val="0"/>
            <w:bCs w:val="0"/>
            <w:smallCaps w:val="0"/>
            <w:noProof/>
            <w:szCs w:val="22"/>
            <w:lang w:val="fr-FR"/>
          </w:rPr>
          <w:tab/>
        </w:r>
        <w:r w:rsidRPr="00091472">
          <w:rPr>
            <w:rStyle w:val="Lienhypertexte"/>
            <w:noProof/>
          </w:rPr>
          <w:t>Tools configuration</w:t>
        </w:r>
        <w:r>
          <w:rPr>
            <w:noProof/>
            <w:webHidden/>
          </w:rPr>
          <w:tab/>
        </w:r>
        <w:r>
          <w:rPr>
            <w:noProof/>
            <w:webHidden/>
          </w:rPr>
          <w:fldChar w:fldCharType="begin"/>
        </w:r>
        <w:r>
          <w:rPr>
            <w:noProof/>
            <w:webHidden/>
          </w:rPr>
          <w:instrText xml:space="preserve"> PAGEREF _Toc43456043 \h </w:instrText>
        </w:r>
        <w:r>
          <w:rPr>
            <w:noProof/>
            <w:webHidden/>
          </w:rPr>
        </w:r>
      </w:ins>
      <w:r>
        <w:rPr>
          <w:noProof/>
          <w:webHidden/>
        </w:rPr>
        <w:fldChar w:fldCharType="separate"/>
      </w:r>
      <w:ins w:id="240" w:author="RANNOU Jean-Philippe" w:date="2020-06-19T10:45:00Z">
        <w:r>
          <w:rPr>
            <w:noProof/>
            <w:webHidden/>
          </w:rPr>
          <w:t>37</w:t>
        </w:r>
        <w:r>
          <w:rPr>
            <w:noProof/>
            <w:webHidden/>
          </w:rPr>
          <w:fldChar w:fldCharType="end"/>
        </w:r>
        <w:r w:rsidRPr="00091472">
          <w:rPr>
            <w:rStyle w:val="Lienhypertexte"/>
            <w:noProof/>
          </w:rPr>
          <w:fldChar w:fldCharType="end"/>
        </w:r>
      </w:ins>
    </w:p>
    <w:p w:rsidR="001C2C87" w:rsidRDefault="001C2C87">
      <w:pPr>
        <w:pStyle w:val="TM2"/>
        <w:tabs>
          <w:tab w:val="left" w:pos="605"/>
          <w:tab w:val="right" w:leader="dot" w:pos="9063"/>
        </w:tabs>
        <w:rPr>
          <w:ins w:id="241" w:author="RANNOU Jean-Philippe" w:date="2020-06-19T10:45:00Z"/>
          <w:rFonts w:asciiTheme="minorHAnsi" w:hAnsiTheme="minorHAnsi"/>
          <w:b w:val="0"/>
          <w:bCs w:val="0"/>
          <w:smallCaps w:val="0"/>
          <w:noProof/>
          <w:szCs w:val="22"/>
          <w:lang w:val="fr-FR"/>
        </w:rPr>
      </w:pPr>
      <w:ins w:id="242" w:author="RANNOU Jean-Philippe" w:date="2020-06-19T10:45:00Z">
        <w:r w:rsidRPr="00091472">
          <w:rPr>
            <w:rStyle w:val="Lienhypertexte"/>
            <w:noProof/>
          </w:rPr>
          <w:fldChar w:fldCharType="begin"/>
        </w:r>
        <w:r w:rsidRPr="00091472">
          <w:rPr>
            <w:rStyle w:val="Lienhypertexte"/>
            <w:noProof/>
          </w:rPr>
          <w:instrText xml:space="preserve"> </w:instrText>
        </w:r>
        <w:r>
          <w:rPr>
            <w:noProof/>
          </w:rPr>
          <w:instrText>HYPERLINK \l "_Toc43456044"</w:instrText>
        </w:r>
        <w:r w:rsidRPr="00091472">
          <w:rPr>
            <w:rStyle w:val="Lienhypertexte"/>
            <w:noProof/>
          </w:rPr>
          <w:instrText xml:space="preserve"> </w:instrText>
        </w:r>
        <w:r w:rsidRPr="00091472">
          <w:rPr>
            <w:rStyle w:val="Lienhypertexte"/>
            <w:noProof/>
          </w:rPr>
        </w:r>
        <w:r w:rsidRPr="00091472">
          <w:rPr>
            <w:rStyle w:val="Lienhypertexte"/>
            <w:noProof/>
          </w:rPr>
          <w:fldChar w:fldCharType="separate"/>
        </w:r>
        <w:r w:rsidRPr="00091472">
          <w:rPr>
            <w:rStyle w:val="Lienhypertexte"/>
            <w:noProof/>
          </w:rPr>
          <w:t>15.2</w:t>
        </w:r>
        <w:r>
          <w:rPr>
            <w:rFonts w:asciiTheme="minorHAnsi" w:hAnsiTheme="minorHAnsi"/>
            <w:b w:val="0"/>
            <w:bCs w:val="0"/>
            <w:smallCaps w:val="0"/>
            <w:noProof/>
            <w:szCs w:val="22"/>
            <w:lang w:val="fr-FR"/>
          </w:rPr>
          <w:tab/>
        </w:r>
        <w:r w:rsidRPr="00091472">
          <w:rPr>
            <w:rStyle w:val="Lienhypertexte"/>
            <w:noProof/>
          </w:rPr>
          <w:t>A selection of useful tools</w:t>
        </w:r>
        <w:r>
          <w:rPr>
            <w:noProof/>
            <w:webHidden/>
          </w:rPr>
          <w:tab/>
        </w:r>
        <w:r>
          <w:rPr>
            <w:noProof/>
            <w:webHidden/>
          </w:rPr>
          <w:fldChar w:fldCharType="begin"/>
        </w:r>
        <w:r>
          <w:rPr>
            <w:noProof/>
            <w:webHidden/>
          </w:rPr>
          <w:instrText xml:space="preserve"> PAGEREF _Toc43456044 \h </w:instrText>
        </w:r>
        <w:r>
          <w:rPr>
            <w:noProof/>
            <w:webHidden/>
          </w:rPr>
        </w:r>
      </w:ins>
      <w:r>
        <w:rPr>
          <w:noProof/>
          <w:webHidden/>
        </w:rPr>
        <w:fldChar w:fldCharType="separate"/>
      </w:r>
      <w:ins w:id="243" w:author="RANNOU Jean-Philippe" w:date="2020-06-19T10:45:00Z">
        <w:r>
          <w:rPr>
            <w:noProof/>
            <w:webHidden/>
          </w:rPr>
          <w:t>37</w:t>
        </w:r>
        <w:r>
          <w:rPr>
            <w:noProof/>
            <w:webHidden/>
          </w:rPr>
          <w:fldChar w:fldCharType="end"/>
        </w:r>
        <w:r w:rsidRPr="00091472">
          <w:rPr>
            <w:rStyle w:val="Lienhypertexte"/>
            <w:noProof/>
          </w:rPr>
          <w:fldChar w:fldCharType="end"/>
        </w:r>
      </w:ins>
    </w:p>
    <w:p w:rsidR="001C2C87" w:rsidRDefault="001C2C87">
      <w:pPr>
        <w:pStyle w:val="TM3"/>
        <w:tabs>
          <w:tab w:val="left" w:pos="770"/>
          <w:tab w:val="right" w:leader="dot" w:pos="9063"/>
        </w:tabs>
        <w:rPr>
          <w:ins w:id="244" w:author="RANNOU Jean-Philippe" w:date="2020-06-19T10:45:00Z"/>
          <w:rFonts w:asciiTheme="minorHAnsi" w:hAnsiTheme="minorHAnsi"/>
          <w:smallCaps w:val="0"/>
          <w:noProof/>
          <w:szCs w:val="22"/>
          <w:lang w:val="fr-FR"/>
        </w:rPr>
      </w:pPr>
      <w:ins w:id="245" w:author="RANNOU Jean-Philippe" w:date="2020-06-19T10:45:00Z">
        <w:r w:rsidRPr="00091472">
          <w:rPr>
            <w:rStyle w:val="Lienhypertexte"/>
            <w:noProof/>
          </w:rPr>
          <w:fldChar w:fldCharType="begin"/>
        </w:r>
        <w:r w:rsidRPr="00091472">
          <w:rPr>
            <w:rStyle w:val="Lienhypertexte"/>
            <w:noProof/>
          </w:rPr>
          <w:instrText xml:space="preserve"> </w:instrText>
        </w:r>
        <w:r>
          <w:rPr>
            <w:noProof/>
          </w:rPr>
          <w:instrText>HYPERLINK \l "_Toc43456045"</w:instrText>
        </w:r>
        <w:r w:rsidRPr="00091472">
          <w:rPr>
            <w:rStyle w:val="Lienhypertexte"/>
            <w:noProof/>
          </w:rPr>
          <w:instrText xml:space="preserve"> </w:instrText>
        </w:r>
        <w:r w:rsidRPr="00091472">
          <w:rPr>
            <w:rStyle w:val="Lienhypertexte"/>
            <w:noProof/>
          </w:rPr>
        </w:r>
        <w:r w:rsidRPr="00091472">
          <w:rPr>
            <w:rStyle w:val="Lienhypertexte"/>
            <w:noProof/>
          </w:rPr>
          <w:fldChar w:fldCharType="separate"/>
        </w:r>
        <w:r w:rsidRPr="00091472">
          <w:rPr>
            <w:rStyle w:val="Lienhypertexte"/>
            <w:noProof/>
          </w:rPr>
          <w:t>15.2.1</w:t>
        </w:r>
        <w:r>
          <w:rPr>
            <w:rFonts w:asciiTheme="minorHAnsi" w:hAnsiTheme="minorHAnsi"/>
            <w:smallCaps w:val="0"/>
            <w:noProof/>
            <w:szCs w:val="22"/>
            <w:lang w:val="fr-FR"/>
          </w:rPr>
          <w:tab/>
        </w:r>
        <w:r w:rsidRPr="00091472">
          <w:rPr>
            <w:rStyle w:val="Lienhypertexte"/>
            <w:noProof/>
          </w:rPr>
          <w:t>Visualization tools</w:t>
        </w:r>
        <w:r>
          <w:rPr>
            <w:noProof/>
            <w:webHidden/>
          </w:rPr>
          <w:tab/>
        </w:r>
        <w:r>
          <w:rPr>
            <w:noProof/>
            <w:webHidden/>
          </w:rPr>
          <w:fldChar w:fldCharType="begin"/>
        </w:r>
        <w:r>
          <w:rPr>
            <w:noProof/>
            <w:webHidden/>
          </w:rPr>
          <w:instrText xml:space="preserve"> PAGEREF _Toc43456045 \h </w:instrText>
        </w:r>
        <w:r>
          <w:rPr>
            <w:noProof/>
            <w:webHidden/>
          </w:rPr>
        </w:r>
      </w:ins>
      <w:r>
        <w:rPr>
          <w:noProof/>
          <w:webHidden/>
        </w:rPr>
        <w:fldChar w:fldCharType="separate"/>
      </w:r>
      <w:ins w:id="246" w:author="RANNOU Jean-Philippe" w:date="2020-06-19T10:45:00Z">
        <w:r>
          <w:rPr>
            <w:noProof/>
            <w:webHidden/>
          </w:rPr>
          <w:t>37</w:t>
        </w:r>
        <w:r>
          <w:rPr>
            <w:noProof/>
            <w:webHidden/>
          </w:rPr>
          <w:fldChar w:fldCharType="end"/>
        </w:r>
        <w:r w:rsidRPr="00091472">
          <w:rPr>
            <w:rStyle w:val="Lienhypertexte"/>
            <w:noProof/>
          </w:rPr>
          <w:fldChar w:fldCharType="end"/>
        </w:r>
      </w:ins>
    </w:p>
    <w:p w:rsidR="001C2C87" w:rsidRDefault="001C2C87">
      <w:pPr>
        <w:pStyle w:val="TM3"/>
        <w:tabs>
          <w:tab w:val="left" w:pos="770"/>
          <w:tab w:val="right" w:leader="dot" w:pos="9063"/>
        </w:tabs>
        <w:rPr>
          <w:ins w:id="247" w:author="RANNOU Jean-Philippe" w:date="2020-06-19T10:45:00Z"/>
          <w:rFonts w:asciiTheme="minorHAnsi" w:hAnsiTheme="minorHAnsi"/>
          <w:smallCaps w:val="0"/>
          <w:noProof/>
          <w:szCs w:val="22"/>
          <w:lang w:val="fr-FR"/>
        </w:rPr>
      </w:pPr>
      <w:ins w:id="248" w:author="RANNOU Jean-Philippe" w:date="2020-06-19T10:45:00Z">
        <w:r w:rsidRPr="00091472">
          <w:rPr>
            <w:rStyle w:val="Lienhypertexte"/>
            <w:noProof/>
          </w:rPr>
          <w:fldChar w:fldCharType="begin"/>
        </w:r>
        <w:r w:rsidRPr="00091472">
          <w:rPr>
            <w:rStyle w:val="Lienhypertexte"/>
            <w:noProof/>
          </w:rPr>
          <w:instrText xml:space="preserve"> </w:instrText>
        </w:r>
        <w:r>
          <w:rPr>
            <w:noProof/>
          </w:rPr>
          <w:instrText>HYPERLINK \l "_Toc43456046"</w:instrText>
        </w:r>
        <w:r w:rsidRPr="00091472">
          <w:rPr>
            <w:rStyle w:val="Lienhypertexte"/>
            <w:noProof/>
          </w:rPr>
          <w:instrText xml:space="preserve"> </w:instrText>
        </w:r>
        <w:r w:rsidRPr="00091472">
          <w:rPr>
            <w:rStyle w:val="Lienhypertexte"/>
            <w:noProof/>
          </w:rPr>
        </w:r>
        <w:r w:rsidRPr="00091472">
          <w:rPr>
            <w:rStyle w:val="Lienhypertexte"/>
            <w:noProof/>
          </w:rPr>
          <w:fldChar w:fldCharType="separate"/>
        </w:r>
        <w:r w:rsidRPr="00091472">
          <w:rPr>
            <w:rStyle w:val="Lienhypertexte"/>
            <w:noProof/>
          </w:rPr>
          <w:t>15.2.2</w:t>
        </w:r>
        <w:r>
          <w:rPr>
            <w:rFonts w:asciiTheme="minorHAnsi" w:hAnsiTheme="minorHAnsi"/>
            <w:smallCaps w:val="0"/>
            <w:noProof/>
            <w:szCs w:val="22"/>
            <w:lang w:val="fr-FR"/>
          </w:rPr>
          <w:tab/>
        </w:r>
        <w:r w:rsidRPr="00091472">
          <w:rPr>
            <w:rStyle w:val="Lienhypertexte"/>
            <w:noProof/>
          </w:rPr>
          <w:t>NetCDF to CSV conversion tools</w:t>
        </w:r>
        <w:r>
          <w:rPr>
            <w:noProof/>
            <w:webHidden/>
          </w:rPr>
          <w:tab/>
        </w:r>
        <w:r>
          <w:rPr>
            <w:noProof/>
            <w:webHidden/>
          </w:rPr>
          <w:fldChar w:fldCharType="begin"/>
        </w:r>
        <w:r>
          <w:rPr>
            <w:noProof/>
            <w:webHidden/>
          </w:rPr>
          <w:instrText xml:space="preserve"> PAGEREF _Toc43456046 \h </w:instrText>
        </w:r>
        <w:r>
          <w:rPr>
            <w:noProof/>
            <w:webHidden/>
          </w:rPr>
        </w:r>
      </w:ins>
      <w:r>
        <w:rPr>
          <w:noProof/>
          <w:webHidden/>
        </w:rPr>
        <w:fldChar w:fldCharType="separate"/>
      </w:r>
      <w:ins w:id="249" w:author="RANNOU Jean-Philippe" w:date="2020-06-19T10:45:00Z">
        <w:r>
          <w:rPr>
            <w:noProof/>
            <w:webHidden/>
          </w:rPr>
          <w:t>37</w:t>
        </w:r>
        <w:r>
          <w:rPr>
            <w:noProof/>
            <w:webHidden/>
          </w:rPr>
          <w:fldChar w:fldCharType="end"/>
        </w:r>
        <w:r w:rsidRPr="00091472">
          <w:rPr>
            <w:rStyle w:val="Lienhypertexte"/>
            <w:noProof/>
          </w:rPr>
          <w:fldChar w:fldCharType="end"/>
        </w:r>
      </w:ins>
    </w:p>
    <w:p w:rsidR="001C2C87" w:rsidRDefault="001C2C87">
      <w:pPr>
        <w:pStyle w:val="TM3"/>
        <w:tabs>
          <w:tab w:val="left" w:pos="770"/>
          <w:tab w:val="right" w:leader="dot" w:pos="9063"/>
        </w:tabs>
        <w:rPr>
          <w:ins w:id="250" w:author="RANNOU Jean-Philippe" w:date="2020-06-19T10:45:00Z"/>
          <w:rFonts w:asciiTheme="minorHAnsi" w:hAnsiTheme="minorHAnsi"/>
          <w:smallCaps w:val="0"/>
          <w:noProof/>
          <w:szCs w:val="22"/>
          <w:lang w:val="fr-FR"/>
        </w:rPr>
      </w:pPr>
      <w:ins w:id="251" w:author="RANNOU Jean-Philippe" w:date="2020-06-19T10:45:00Z">
        <w:r w:rsidRPr="00091472">
          <w:rPr>
            <w:rStyle w:val="Lienhypertexte"/>
            <w:noProof/>
          </w:rPr>
          <w:fldChar w:fldCharType="begin"/>
        </w:r>
        <w:r w:rsidRPr="00091472">
          <w:rPr>
            <w:rStyle w:val="Lienhypertexte"/>
            <w:noProof/>
          </w:rPr>
          <w:instrText xml:space="preserve"> </w:instrText>
        </w:r>
        <w:r>
          <w:rPr>
            <w:noProof/>
          </w:rPr>
          <w:instrText>HYPERLINK \l "_Toc43456047"</w:instrText>
        </w:r>
        <w:r w:rsidRPr="00091472">
          <w:rPr>
            <w:rStyle w:val="Lienhypertexte"/>
            <w:noProof/>
          </w:rPr>
          <w:instrText xml:space="preserve"> </w:instrText>
        </w:r>
        <w:r w:rsidRPr="00091472">
          <w:rPr>
            <w:rStyle w:val="Lienhypertexte"/>
            <w:noProof/>
          </w:rPr>
        </w:r>
        <w:r w:rsidRPr="00091472">
          <w:rPr>
            <w:rStyle w:val="Lienhypertexte"/>
            <w:noProof/>
          </w:rPr>
          <w:fldChar w:fldCharType="separate"/>
        </w:r>
        <w:r w:rsidRPr="00091472">
          <w:rPr>
            <w:rStyle w:val="Lienhypertexte"/>
            <w:noProof/>
          </w:rPr>
          <w:t>15.2.3</w:t>
        </w:r>
        <w:r>
          <w:rPr>
            <w:rFonts w:asciiTheme="minorHAnsi" w:hAnsiTheme="minorHAnsi"/>
            <w:smallCaps w:val="0"/>
            <w:noProof/>
            <w:szCs w:val="22"/>
            <w:lang w:val="fr-FR"/>
          </w:rPr>
          <w:tab/>
        </w:r>
        <w:r w:rsidRPr="00091472">
          <w:rPr>
            <w:rStyle w:val="Lienhypertexte"/>
            <w:noProof/>
          </w:rPr>
          <w:t>Argos cycle file management tools</w:t>
        </w:r>
        <w:r>
          <w:rPr>
            <w:noProof/>
            <w:webHidden/>
          </w:rPr>
          <w:tab/>
        </w:r>
        <w:r>
          <w:rPr>
            <w:noProof/>
            <w:webHidden/>
          </w:rPr>
          <w:fldChar w:fldCharType="begin"/>
        </w:r>
        <w:r>
          <w:rPr>
            <w:noProof/>
            <w:webHidden/>
          </w:rPr>
          <w:instrText xml:space="preserve"> PAGEREF _Toc43456047 \h </w:instrText>
        </w:r>
        <w:r>
          <w:rPr>
            <w:noProof/>
            <w:webHidden/>
          </w:rPr>
        </w:r>
      </w:ins>
      <w:r>
        <w:rPr>
          <w:noProof/>
          <w:webHidden/>
        </w:rPr>
        <w:fldChar w:fldCharType="separate"/>
      </w:r>
      <w:ins w:id="252" w:author="RANNOU Jean-Philippe" w:date="2020-06-19T10:45:00Z">
        <w:r>
          <w:rPr>
            <w:noProof/>
            <w:webHidden/>
          </w:rPr>
          <w:t>38</w:t>
        </w:r>
        <w:r>
          <w:rPr>
            <w:noProof/>
            <w:webHidden/>
          </w:rPr>
          <w:fldChar w:fldCharType="end"/>
        </w:r>
        <w:r w:rsidRPr="00091472">
          <w:rPr>
            <w:rStyle w:val="Lienhypertexte"/>
            <w:noProof/>
          </w:rPr>
          <w:fldChar w:fldCharType="end"/>
        </w:r>
      </w:ins>
    </w:p>
    <w:p w:rsidR="001C2C87" w:rsidRDefault="001C2C87">
      <w:pPr>
        <w:pStyle w:val="TM3"/>
        <w:tabs>
          <w:tab w:val="left" w:pos="770"/>
          <w:tab w:val="right" w:leader="dot" w:pos="9063"/>
        </w:tabs>
        <w:rPr>
          <w:ins w:id="253" w:author="RANNOU Jean-Philippe" w:date="2020-06-19T10:45:00Z"/>
          <w:rFonts w:asciiTheme="minorHAnsi" w:hAnsiTheme="minorHAnsi"/>
          <w:smallCaps w:val="0"/>
          <w:noProof/>
          <w:szCs w:val="22"/>
          <w:lang w:val="fr-FR"/>
        </w:rPr>
      </w:pPr>
      <w:ins w:id="254" w:author="RANNOU Jean-Philippe" w:date="2020-06-19T10:45:00Z">
        <w:r w:rsidRPr="00091472">
          <w:rPr>
            <w:rStyle w:val="Lienhypertexte"/>
            <w:noProof/>
          </w:rPr>
          <w:fldChar w:fldCharType="begin"/>
        </w:r>
        <w:r w:rsidRPr="00091472">
          <w:rPr>
            <w:rStyle w:val="Lienhypertexte"/>
            <w:noProof/>
          </w:rPr>
          <w:instrText xml:space="preserve"> </w:instrText>
        </w:r>
        <w:r>
          <w:rPr>
            <w:noProof/>
          </w:rPr>
          <w:instrText>HYPERLINK \l "_Toc43456048"</w:instrText>
        </w:r>
        <w:r w:rsidRPr="00091472">
          <w:rPr>
            <w:rStyle w:val="Lienhypertexte"/>
            <w:noProof/>
          </w:rPr>
          <w:instrText xml:space="preserve"> </w:instrText>
        </w:r>
        <w:r w:rsidRPr="00091472">
          <w:rPr>
            <w:rStyle w:val="Lienhypertexte"/>
            <w:noProof/>
          </w:rPr>
        </w:r>
        <w:r w:rsidRPr="00091472">
          <w:rPr>
            <w:rStyle w:val="Lienhypertexte"/>
            <w:noProof/>
          </w:rPr>
          <w:fldChar w:fldCharType="separate"/>
        </w:r>
        <w:r w:rsidRPr="00091472">
          <w:rPr>
            <w:rStyle w:val="Lienhypertexte"/>
            <w:noProof/>
          </w:rPr>
          <w:t>15.2.4</w:t>
        </w:r>
        <w:r>
          <w:rPr>
            <w:rFonts w:asciiTheme="minorHAnsi" w:hAnsiTheme="minorHAnsi"/>
            <w:smallCaps w:val="0"/>
            <w:noProof/>
            <w:szCs w:val="22"/>
            <w:lang w:val="fr-FR"/>
          </w:rPr>
          <w:tab/>
        </w:r>
        <w:r w:rsidRPr="00091472">
          <w:rPr>
            <w:rStyle w:val="Lienhypertexte"/>
            <w:noProof/>
          </w:rPr>
          <w:t>copy_iridium_mail_files, copy_remocean_sbd_files, copy_cts5_files, copy_apx_iridium_rudics_files, copy_apx_apf11_iridium_rudics_files or copy_nemo_files</w:t>
        </w:r>
        <w:r>
          <w:rPr>
            <w:noProof/>
            <w:webHidden/>
          </w:rPr>
          <w:tab/>
        </w:r>
        <w:r>
          <w:rPr>
            <w:noProof/>
            <w:webHidden/>
          </w:rPr>
          <w:fldChar w:fldCharType="begin"/>
        </w:r>
        <w:r>
          <w:rPr>
            <w:noProof/>
            <w:webHidden/>
          </w:rPr>
          <w:instrText xml:space="preserve"> PAGEREF _Toc43456048 \h </w:instrText>
        </w:r>
        <w:r>
          <w:rPr>
            <w:noProof/>
            <w:webHidden/>
          </w:rPr>
        </w:r>
      </w:ins>
      <w:r>
        <w:rPr>
          <w:noProof/>
          <w:webHidden/>
        </w:rPr>
        <w:fldChar w:fldCharType="separate"/>
      </w:r>
      <w:ins w:id="255" w:author="RANNOU Jean-Philippe" w:date="2020-06-19T10:45:00Z">
        <w:r>
          <w:rPr>
            <w:noProof/>
            <w:webHidden/>
          </w:rPr>
          <w:t>38</w:t>
        </w:r>
        <w:r>
          <w:rPr>
            <w:noProof/>
            <w:webHidden/>
          </w:rPr>
          <w:fldChar w:fldCharType="end"/>
        </w:r>
        <w:r w:rsidRPr="00091472">
          <w:rPr>
            <w:rStyle w:val="Lienhypertexte"/>
            <w:noProof/>
          </w:rPr>
          <w:fldChar w:fldCharType="end"/>
        </w:r>
      </w:ins>
    </w:p>
    <w:p w:rsidR="001C2C87" w:rsidRDefault="001C2C87">
      <w:pPr>
        <w:pStyle w:val="TM3"/>
        <w:tabs>
          <w:tab w:val="left" w:pos="770"/>
          <w:tab w:val="right" w:leader="dot" w:pos="9063"/>
        </w:tabs>
        <w:rPr>
          <w:ins w:id="256" w:author="RANNOU Jean-Philippe" w:date="2020-06-19T10:45:00Z"/>
          <w:rFonts w:asciiTheme="minorHAnsi" w:hAnsiTheme="minorHAnsi"/>
          <w:smallCaps w:val="0"/>
          <w:noProof/>
          <w:szCs w:val="22"/>
          <w:lang w:val="fr-FR"/>
        </w:rPr>
      </w:pPr>
      <w:ins w:id="257" w:author="RANNOU Jean-Philippe" w:date="2020-06-19T10:45:00Z">
        <w:r w:rsidRPr="00091472">
          <w:rPr>
            <w:rStyle w:val="Lienhypertexte"/>
            <w:noProof/>
          </w:rPr>
          <w:fldChar w:fldCharType="begin"/>
        </w:r>
        <w:r w:rsidRPr="00091472">
          <w:rPr>
            <w:rStyle w:val="Lienhypertexte"/>
            <w:noProof/>
          </w:rPr>
          <w:instrText xml:space="preserve"> </w:instrText>
        </w:r>
        <w:r>
          <w:rPr>
            <w:noProof/>
          </w:rPr>
          <w:instrText>HYPERLINK \l "_Toc43456049"</w:instrText>
        </w:r>
        <w:r w:rsidRPr="00091472">
          <w:rPr>
            <w:rStyle w:val="Lienhypertexte"/>
            <w:noProof/>
          </w:rPr>
          <w:instrText xml:space="preserve"> </w:instrText>
        </w:r>
        <w:r w:rsidRPr="00091472">
          <w:rPr>
            <w:rStyle w:val="Lienhypertexte"/>
            <w:noProof/>
          </w:rPr>
        </w:r>
        <w:r w:rsidRPr="00091472">
          <w:rPr>
            <w:rStyle w:val="Lienhypertexte"/>
            <w:noProof/>
          </w:rPr>
          <w:fldChar w:fldCharType="separate"/>
        </w:r>
        <w:r w:rsidRPr="00091472">
          <w:rPr>
            <w:rStyle w:val="Lienhypertexte"/>
            <w:noProof/>
          </w:rPr>
          <w:t>15.2.5</w:t>
        </w:r>
        <w:r>
          <w:rPr>
            <w:rFonts w:asciiTheme="minorHAnsi" w:hAnsiTheme="minorHAnsi"/>
            <w:smallCaps w:val="0"/>
            <w:noProof/>
            <w:szCs w:val="22"/>
            <w:lang w:val="fr-FR"/>
          </w:rPr>
          <w:tab/>
        </w:r>
        <w:r w:rsidRPr="00091472">
          <w:rPr>
            <w:rStyle w:val="Lienhypertexte"/>
            <w:noProof/>
          </w:rPr>
          <w:t>nc_add_rtqc_flags_prof_and_traj</w:t>
        </w:r>
        <w:r>
          <w:rPr>
            <w:noProof/>
            <w:webHidden/>
          </w:rPr>
          <w:tab/>
        </w:r>
        <w:r>
          <w:rPr>
            <w:noProof/>
            <w:webHidden/>
          </w:rPr>
          <w:fldChar w:fldCharType="begin"/>
        </w:r>
        <w:r>
          <w:rPr>
            <w:noProof/>
            <w:webHidden/>
          </w:rPr>
          <w:instrText xml:space="preserve"> PAGEREF _Toc43456049 \h </w:instrText>
        </w:r>
        <w:r>
          <w:rPr>
            <w:noProof/>
            <w:webHidden/>
          </w:rPr>
        </w:r>
      </w:ins>
      <w:r>
        <w:rPr>
          <w:noProof/>
          <w:webHidden/>
        </w:rPr>
        <w:fldChar w:fldCharType="separate"/>
      </w:r>
      <w:ins w:id="258" w:author="RANNOU Jean-Philippe" w:date="2020-06-19T10:45:00Z">
        <w:r>
          <w:rPr>
            <w:noProof/>
            <w:webHidden/>
          </w:rPr>
          <w:t>38</w:t>
        </w:r>
        <w:r>
          <w:rPr>
            <w:noProof/>
            <w:webHidden/>
          </w:rPr>
          <w:fldChar w:fldCharType="end"/>
        </w:r>
        <w:r w:rsidRPr="00091472">
          <w:rPr>
            <w:rStyle w:val="Lienhypertexte"/>
            <w:noProof/>
          </w:rPr>
          <w:fldChar w:fldCharType="end"/>
        </w:r>
      </w:ins>
    </w:p>
    <w:p w:rsidR="001C2C87" w:rsidRDefault="001C2C87">
      <w:pPr>
        <w:pStyle w:val="TM3"/>
        <w:tabs>
          <w:tab w:val="left" w:pos="770"/>
          <w:tab w:val="right" w:leader="dot" w:pos="9063"/>
        </w:tabs>
        <w:rPr>
          <w:ins w:id="259" w:author="RANNOU Jean-Philippe" w:date="2020-06-19T10:45:00Z"/>
          <w:rFonts w:asciiTheme="minorHAnsi" w:hAnsiTheme="minorHAnsi"/>
          <w:smallCaps w:val="0"/>
          <w:noProof/>
          <w:szCs w:val="22"/>
          <w:lang w:val="fr-FR"/>
        </w:rPr>
      </w:pPr>
      <w:ins w:id="260" w:author="RANNOU Jean-Philippe" w:date="2020-06-19T10:45:00Z">
        <w:r w:rsidRPr="00091472">
          <w:rPr>
            <w:rStyle w:val="Lienhypertexte"/>
            <w:noProof/>
          </w:rPr>
          <w:fldChar w:fldCharType="begin"/>
        </w:r>
        <w:r w:rsidRPr="00091472">
          <w:rPr>
            <w:rStyle w:val="Lienhypertexte"/>
            <w:noProof/>
          </w:rPr>
          <w:instrText xml:space="preserve"> </w:instrText>
        </w:r>
        <w:r>
          <w:rPr>
            <w:noProof/>
          </w:rPr>
          <w:instrText>HYPERLINK \l "_Toc43456050"</w:instrText>
        </w:r>
        <w:r w:rsidRPr="00091472">
          <w:rPr>
            <w:rStyle w:val="Lienhypertexte"/>
            <w:noProof/>
          </w:rPr>
          <w:instrText xml:space="preserve"> </w:instrText>
        </w:r>
        <w:r w:rsidRPr="00091472">
          <w:rPr>
            <w:rStyle w:val="Lienhypertexte"/>
            <w:noProof/>
          </w:rPr>
        </w:r>
        <w:r w:rsidRPr="00091472">
          <w:rPr>
            <w:rStyle w:val="Lienhypertexte"/>
            <w:noProof/>
          </w:rPr>
          <w:fldChar w:fldCharType="separate"/>
        </w:r>
        <w:r w:rsidRPr="00091472">
          <w:rPr>
            <w:rStyle w:val="Lienhypertexte"/>
            <w:noProof/>
          </w:rPr>
          <w:t>15.2.6</w:t>
        </w:r>
        <w:r>
          <w:rPr>
            <w:rFonts w:asciiTheme="minorHAnsi" w:hAnsiTheme="minorHAnsi"/>
            <w:smallCaps w:val="0"/>
            <w:noProof/>
            <w:szCs w:val="22"/>
            <w:lang w:val="fr-FR"/>
          </w:rPr>
          <w:tab/>
        </w:r>
        <w:r w:rsidRPr="00091472">
          <w:rPr>
            <w:rStyle w:val="Lienhypertexte"/>
            <w:noProof/>
          </w:rPr>
          <w:t>nc_check_file_format</w:t>
        </w:r>
        <w:r>
          <w:rPr>
            <w:noProof/>
            <w:webHidden/>
          </w:rPr>
          <w:tab/>
        </w:r>
        <w:r>
          <w:rPr>
            <w:noProof/>
            <w:webHidden/>
          </w:rPr>
          <w:fldChar w:fldCharType="begin"/>
        </w:r>
        <w:r>
          <w:rPr>
            <w:noProof/>
            <w:webHidden/>
          </w:rPr>
          <w:instrText xml:space="preserve"> PAGEREF _Toc43456050 \h </w:instrText>
        </w:r>
        <w:r>
          <w:rPr>
            <w:noProof/>
            <w:webHidden/>
          </w:rPr>
        </w:r>
      </w:ins>
      <w:r>
        <w:rPr>
          <w:noProof/>
          <w:webHidden/>
        </w:rPr>
        <w:fldChar w:fldCharType="separate"/>
      </w:r>
      <w:ins w:id="261" w:author="RANNOU Jean-Philippe" w:date="2020-06-19T10:45:00Z">
        <w:r>
          <w:rPr>
            <w:noProof/>
            <w:webHidden/>
          </w:rPr>
          <w:t>38</w:t>
        </w:r>
        <w:r>
          <w:rPr>
            <w:noProof/>
            <w:webHidden/>
          </w:rPr>
          <w:fldChar w:fldCharType="end"/>
        </w:r>
        <w:r w:rsidRPr="00091472">
          <w:rPr>
            <w:rStyle w:val="Lienhypertexte"/>
            <w:noProof/>
          </w:rPr>
          <w:fldChar w:fldCharType="end"/>
        </w:r>
      </w:ins>
    </w:p>
    <w:p w:rsidR="004E186F" w:rsidDel="001369CF" w:rsidRDefault="004E186F">
      <w:pPr>
        <w:pStyle w:val="TM1"/>
        <w:tabs>
          <w:tab w:val="right" w:leader="dot" w:pos="9063"/>
        </w:tabs>
        <w:rPr>
          <w:del w:id="262" w:author="RANNOU Jean-Philippe" w:date="2020-06-19T10:36:00Z"/>
          <w:rFonts w:asciiTheme="minorHAnsi" w:hAnsiTheme="minorHAnsi"/>
          <w:b w:val="0"/>
          <w:bCs w:val="0"/>
          <w:caps w:val="0"/>
          <w:noProof/>
          <w:szCs w:val="22"/>
          <w:u w:val="none"/>
          <w:lang w:val="fr-FR"/>
        </w:rPr>
      </w:pPr>
      <w:del w:id="263" w:author="RANNOU Jean-Philippe" w:date="2020-06-19T10:36:00Z">
        <w:r w:rsidRPr="001369CF" w:rsidDel="001369CF">
          <w:rPr>
            <w:rStyle w:val="Lienhypertexte"/>
            <w:b w:val="0"/>
            <w:bCs w:val="0"/>
            <w:caps w:val="0"/>
            <w:noProof/>
          </w:rPr>
          <w:delText>Table of contents</w:delText>
        </w:r>
        <w:r w:rsidDel="001369CF">
          <w:rPr>
            <w:noProof/>
            <w:webHidden/>
          </w:rPr>
          <w:tab/>
          <w:delText>3</w:delText>
        </w:r>
      </w:del>
    </w:p>
    <w:p w:rsidR="004E186F" w:rsidDel="001369CF" w:rsidRDefault="004E186F">
      <w:pPr>
        <w:pStyle w:val="TM1"/>
        <w:tabs>
          <w:tab w:val="right" w:leader="dot" w:pos="9063"/>
        </w:tabs>
        <w:rPr>
          <w:del w:id="264" w:author="RANNOU Jean-Philippe" w:date="2020-06-19T10:36:00Z"/>
          <w:rFonts w:asciiTheme="minorHAnsi" w:hAnsiTheme="minorHAnsi"/>
          <w:b w:val="0"/>
          <w:bCs w:val="0"/>
          <w:caps w:val="0"/>
          <w:noProof/>
          <w:szCs w:val="22"/>
          <w:u w:val="none"/>
          <w:lang w:val="fr-FR"/>
        </w:rPr>
      </w:pPr>
      <w:del w:id="265" w:author="RANNOU Jean-Philippe" w:date="2020-06-19T10:36:00Z">
        <w:r w:rsidRPr="001369CF" w:rsidDel="001369CF">
          <w:rPr>
            <w:rStyle w:val="Lienhypertexte"/>
            <w:b w:val="0"/>
            <w:bCs w:val="0"/>
            <w:caps w:val="0"/>
            <w:noProof/>
          </w:rPr>
          <w:delText>History</w:delText>
        </w:r>
        <w:r w:rsidDel="001369CF">
          <w:rPr>
            <w:noProof/>
            <w:webHidden/>
          </w:rPr>
          <w:tab/>
          <w:delText>7</w:delText>
        </w:r>
      </w:del>
    </w:p>
    <w:p w:rsidR="004E186F" w:rsidDel="001369CF" w:rsidRDefault="004E186F">
      <w:pPr>
        <w:pStyle w:val="TM1"/>
        <w:tabs>
          <w:tab w:val="right" w:leader="dot" w:pos="9063"/>
        </w:tabs>
        <w:rPr>
          <w:del w:id="266" w:author="RANNOU Jean-Philippe" w:date="2020-06-19T10:36:00Z"/>
          <w:rFonts w:asciiTheme="minorHAnsi" w:hAnsiTheme="minorHAnsi"/>
          <w:b w:val="0"/>
          <w:bCs w:val="0"/>
          <w:caps w:val="0"/>
          <w:noProof/>
          <w:szCs w:val="22"/>
          <w:u w:val="none"/>
          <w:lang w:val="fr-FR"/>
        </w:rPr>
      </w:pPr>
      <w:del w:id="267" w:author="RANNOU Jean-Philippe" w:date="2020-06-19T10:36:00Z">
        <w:r w:rsidRPr="001369CF" w:rsidDel="001369CF">
          <w:rPr>
            <w:rStyle w:val="Lienhypertexte"/>
            <w:b w:val="0"/>
            <w:bCs w:val="0"/>
            <w:caps w:val="0"/>
            <w:noProof/>
          </w:rPr>
          <w:delText>Reference documents</w:delText>
        </w:r>
        <w:r w:rsidDel="001369CF">
          <w:rPr>
            <w:noProof/>
            <w:webHidden/>
          </w:rPr>
          <w:tab/>
          <w:delText>7</w:delText>
        </w:r>
      </w:del>
    </w:p>
    <w:p w:rsidR="004E186F" w:rsidDel="001369CF" w:rsidRDefault="004E186F">
      <w:pPr>
        <w:pStyle w:val="TM1"/>
        <w:tabs>
          <w:tab w:val="left" w:pos="330"/>
          <w:tab w:val="right" w:leader="dot" w:pos="9063"/>
        </w:tabs>
        <w:rPr>
          <w:del w:id="268" w:author="RANNOU Jean-Philippe" w:date="2020-06-19T10:36:00Z"/>
          <w:rFonts w:asciiTheme="minorHAnsi" w:hAnsiTheme="minorHAnsi"/>
          <w:b w:val="0"/>
          <w:bCs w:val="0"/>
          <w:caps w:val="0"/>
          <w:noProof/>
          <w:szCs w:val="22"/>
          <w:u w:val="none"/>
          <w:lang w:val="fr-FR"/>
        </w:rPr>
      </w:pPr>
      <w:del w:id="269" w:author="RANNOU Jean-Philippe" w:date="2020-06-19T10:36:00Z">
        <w:r w:rsidRPr="001369CF" w:rsidDel="001369CF">
          <w:rPr>
            <w:rStyle w:val="Lienhypertexte"/>
            <w:b w:val="0"/>
            <w:bCs w:val="0"/>
            <w:caps w:val="0"/>
            <w:noProof/>
          </w:rPr>
          <w:delText>1</w:delText>
        </w:r>
        <w:r w:rsidDel="001369CF">
          <w:rPr>
            <w:rFonts w:asciiTheme="minorHAnsi" w:hAnsiTheme="minorHAnsi"/>
            <w:b w:val="0"/>
            <w:bCs w:val="0"/>
            <w:caps w:val="0"/>
            <w:noProof/>
            <w:szCs w:val="22"/>
            <w:u w:val="none"/>
            <w:lang w:val="fr-FR"/>
          </w:rPr>
          <w:tab/>
        </w:r>
        <w:r w:rsidRPr="001369CF" w:rsidDel="001369CF">
          <w:rPr>
            <w:rStyle w:val="Lienhypertexte"/>
            <w:b w:val="0"/>
            <w:bCs w:val="0"/>
            <w:caps w:val="0"/>
            <w:noProof/>
          </w:rPr>
          <w:delText>Introduction</w:delText>
        </w:r>
        <w:r w:rsidDel="001369CF">
          <w:rPr>
            <w:noProof/>
            <w:webHidden/>
          </w:rPr>
          <w:tab/>
          <w:delText>9</w:delText>
        </w:r>
      </w:del>
    </w:p>
    <w:p w:rsidR="004E186F" w:rsidDel="001369CF" w:rsidRDefault="004E186F">
      <w:pPr>
        <w:pStyle w:val="TM1"/>
        <w:tabs>
          <w:tab w:val="left" w:pos="330"/>
          <w:tab w:val="right" w:leader="dot" w:pos="9063"/>
        </w:tabs>
        <w:rPr>
          <w:del w:id="270" w:author="RANNOU Jean-Philippe" w:date="2020-06-19T10:36:00Z"/>
          <w:rFonts w:asciiTheme="minorHAnsi" w:hAnsiTheme="minorHAnsi"/>
          <w:b w:val="0"/>
          <w:bCs w:val="0"/>
          <w:caps w:val="0"/>
          <w:noProof/>
          <w:szCs w:val="22"/>
          <w:u w:val="none"/>
          <w:lang w:val="fr-FR"/>
        </w:rPr>
      </w:pPr>
      <w:del w:id="271" w:author="RANNOU Jean-Philippe" w:date="2020-06-19T10:36:00Z">
        <w:r w:rsidRPr="001369CF" w:rsidDel="001369CF">
          <w:rPr>
            <w:rStyle w:val="Lienhypertexte"/>
            <w:b w:val="0"/>
            <w:bCs w:val="0"/>
            <w:caps w:val="0"/>
            <w:noProof/>
          </w:rPr>
          <w:delText>2</w:delText>
        </w:r>
        <w:r w:rsidDel="001369CF">
          <w:rPr>
            <w:rFonts w:asciiTheme="minorHAnsi" w:hAnsiTheme="minorHAnsi"/>
            <w:b w:val="0"/>
            <w:bCs w:val="0"/>
            <w:caps w:val="0"/>
            <w:noProof/>
            <w:szCs w:val="22"/>
            <w:u w:val="none"/>
            <w:lang w:val="fr-FR"/>
          </w:rPr>
          <w:tab/>
        </w:r>
        <w:r w:rsidRPr="001369CF" w:rsidDel="001369CF">
          <w:rPr>
            <w:rStyle w:val="Lienhypertexte"/>
            <w:b w:val="0"/>
            <w:bCs w:val="0"/>
            <w:caps w:val="0"/>
            <w:noProof/>
          </w:rPr>
          <w:delText>Floats managed by the decoder</w:delText>
        </w:r>
        <w:r w:rsidDel="001369CF">
          <w:rPr>
            <w:noProof/>
            <w:webHidden/>
          </w:rPr>
          <w:tab/>
          <w:delText>10</w:delText>
        </w:r>
      </w:del>
    </w:p>
    <w:p w:rsidR="004E186F" w:rsidDel="001369CF" w:rsidRDefault="004E186F">
      <w:pPr>
        <w:pStyle w:val="TM1"/>
        <w:tabs>
          <w:tab w:val="left" w:pos="330"/>
          <w:tab w:val="right" w:leader="dot" w:pos="9063"/>
        </w:tabs>
        <w:rPr>
          <w:del w:id="272" w:author="RANNOU Jean-Philippe" w:date="2020-06-19T10:36:00Z"/>
          <w:rFonts w:asciiTheme="minorHAnsi" w:hAnsiTheme="minorHAnsi"/>
          <w:b w:val="0"/>
          <w:bCs w:val="0"/>
          <w:caps w:val="0"/>
          <w:noProof/>
          <w:szCs w:val="22"/>
          <w:u w:val="none"/>
          <w:lang w:val="fr-FR"/>
        </w:rPr>
      </w:pPr>
      <w:del w:id="273" w:author="RANNOU Jean-Philippe" w:date="2020-06-19T10:36:00Z">
        <w:r w:rsidRPr="001369CF" w:rsidDel="001369CF">
          <w:rPr>
            <w:rStyle w:val="Lienhypertexte"/>
            <w:b w:val="0"/>
            <w:bCs w:val="0"/>
            <w:caps w:val="0"/>
            <w:noProof/>
          </w:rPr>
          <w:delText>3</w:delText>
        </w:r>
        <w:r w:rsidDel="001369CF">
          <w:rPr>
            <w:rFonts w:asciiTheme="minorHAnsi" w:hAnsiTheme="minorHAnsi"/>
            <w:b w:val="0"/>
            <w:bCs w:val="0"/>
            <w:caps w:val="0"/>
            <w:noProof/>
            <w:szCs w:val="22"/>
            <w:u w:val="none"/>
            <w:lang w:val="fr-FR"/>
          </w:rPr>
          <w:tab/>
        </w:r>
        <w:r w:rsidRPr="001369CF" w:rsidDel="001369CF">
          <w:rPr>
            <w:rStyle w:val="Lienhypertexte"/>
            <w:b w:val="0"/>
            <w:bCs w:val="0"/>
            <w:caps w:val="0"/>
            <w:noProof/>
          </w:rPr>
          <w:delText>Description of the decoder package</w:delText>
        </w:r>
        <w:r w:rsidDel="001369CF">
          <w:rPr>
            <w:noProof/>
            <w:webHidden/>
          </w:rPr>
          <w:tab/>
          <w:delText>10</w:delText>
        </w:r>
      </w:del>
    </w:p>
    <w:p w:rsidR="004E186F" w:rsidDel="001369CF" w:rsidRDefault="004E186F">
      <w:pPr>
        <w:pStyle w:val="TM1"/>
        <w:tabs>
          <w:tab w:val="left" w:pos="330"/>
          <w:tab w:val="right" w:leader="dot" w:pos="9063"/>
        </w:tabs>
        <w:rPr>
          <w:del w:id="274" w:author="RANNOU Jean-Philippe" w:date="2020-06-19T10:36:00Z"/>
          <w:rFonts w:asciiTheme="minorHAnsi" w:hAnsiTheme="minorHAnsi"/>
          <w:b w:val="0"/>
          <w:bCs w:val="0"/>
          <w:caps w:val="0"/>
          <w:noProof/>
          <w:szCs w:val="22"/>
          <w:u w:val="none"/>
          <w:lang w:val="fr-FR"/>
        </w:rPr>
      </w:pPr>
      <w:del w:id="275" w:author="RANNOU Jean-Philippe" w:date="2020-06-19T10:36:00Z">
        <w:r w:rsidRPr="001369CF" w:rsidDel="001369CF">
          <w:rPr>
            <w:rStyle w:val="Lienhypertexte"/>
            <w:b w:val="0"/>
            <w:bCs w:val="0"/>
            <w:caps w:val="0"/>
            <w:noProof/>
          </w:rPr>
          <w:delText>4</w:delText>
        </w:r>
        <w:r w:rsidDel="001369CF">
          <w:rPr>
            <w:rFonts w:asciiTheme="minorHAnsi" w:hAnsiTheme="minorHAnsi"/>
            <w:b w:val="0"/>
            <w:bCs w:val="0"/>
            <w:caps w:val="0"/>
            <w:noProof/>
            <w:szCs w:val="22"/>
            <w:u w:val="none"/>
            <w:lang w:val="fr-FR"/>
          </w:rPr>
          <w:tab/>
        </w:r>
        <w:r w:rsidRPr="001369CF" w:rsidDel="001369CF">
          <w:rPr>
            <w:rStyle w:val="Lienhypertexte"/>
            <w:b w:val="0"/>
            <w:bCs w:val="0"/>
            <w:caps w:val="0"/>
            <w:noProof/>
          </w:rPr>
          <w:delText>Decoder installation and configuration</w:delText>
        </w:r>
        <w:r w:rsidDel="001369CF">
          <w:rPr>
            <w:noProof/>
            <w:webHidden/>
          </w:rPr>
          <w:tab/>
          <w:delText>11</w:delText>
        </w:r>
      </w:del>
    </w:p>
    <w:p w:rsidR="004E186F" w:rsidDel="001369CF" w:rsidRDefault="004E186F">
      <w:pPr>
        <w:pStyle w:val="TM2"/>
        <w:tabs>
          <w:tab w:val="left" w:pos="495"/>
          <w:tab w:val="right" w:leader="dot" w:pos="9063"/>
        </w:tabs>
        <w:rPr>
          <w:del w:id="276" w:author="RANNOU Jean-Philippe" w:date="2020-06-19T10:36:00Z"/>
          <w:rFonts w:asciiTheme="minorHAnsi" w:hAnsiTheme="minorHAnsi"/>
          <w:b w:val="0"/>
          <w:bCs w:val="0"/>
          <w:smallCaps w:val="0"/>
          <w:noProof/>
          <w:szCs w:val="22"/>
          <w:lang w:val="fr-FR"/>
        </w:rPr>
      </w:pPr>
      <w:del w:id="277" w:author="RANNOU Jean-Philippe" w:date="2020-06-19T10:36:00Z">
        <w:r w:rsidRPr="001369CF" w:rsidDel="001369CF">
          <w:rPr>
            <w:rStyle w:val="Lienhypertexte"/>
            <w:b w:val="0"/>
            <w:bCs w:val="0"/>
            <w:smallCaps w:val="0"/>
            <w:noProof/>
          </w:rPr>
          <w:delText>4.1</w:delText>
        </w:r>
        <w:r w:rsidDel="001369CF">
          <w:rPr>
            <w:rFonts w:asciiTheme="minorHAnsi" w:hAnsiTheme="minorHAnsi"/>
            <w:b w:val="0"/>
            <w:bCs w:val="0"/>
            <w:smallCaps w:val="0"/>
            <w:noProof/>
            <w:szCs w:val="22"/>
            <w:lang w:val="fr-FR"/>
          </w:rPr>
          <w:tab/>
        </w:r>
        <w:r w:rsidRPr="001369CF" w:rsidDel="001369CF">
          <w:rPr>
            <w:rStyle w:val="Lienhypertexte"/>
            <w:b w:val="0"/>
            <w:bCs w:val="0"/>
            <w:smallCaps w:val="0"/>
            <w:noProof/>
          </w:rPr>
          <w:delText>Decoder installation</w:delText>
        </w:r>
        <w:r w:rsidDel="001369CF">
          <w:rPr>
            <w:noProof/>
            <w:webHidden/>
          </w:rPr>
          <w:tab/>
          <w:delText>11</w:delText>
        </w:r>
      </w:del>
    </w:p>
    <w:p w:rsidR="004E186F" w:rsidDel="001369CF" w:rsidRDefault="004E186F">
      <w:pPr>
        <w:pStyle w:val="TM3"/>
        <w:tabs>
          <w:tab w:val="left" w:pos="660"/>
          <w:tab w:val="right" w:leader="dot" w:pos="9063"/>
        </w:tabs>
        <w:rPr>
          <w:del w:id="278" w:author="RANNOU Jean-Philippe" w:date="2020-06-19T10:36:00Z"/>
          <w:rFonts w:asciiTheme="minorHAnsi" w:hAnsiTheme="minorHAnsi"/>
          <w:smallCaps w:val="0"/>
          <w:noProof/>
          <w:szCs w:val="22"/>
          <w:lang w:val="fr-FR"/>
        </w:rPr>
      </w:pPr>
      <w:del w:id="279" w:author="RANNOU Jean-Philippe" w:date="2020-06-19T10:36:00Z">
        <w:r w:rsidRPr="001369CF" w:rsidDel="001369CF">
          <w:rPr>
            <w:rStyle w:val="Lienhypertexte"/>
            <w:smallCaps w:val="0"/>
            <w:noProof/>
          </w:rPr>
          <w:delText>4.1.1</w:delText>
        </w:r>
        <w:r w:rsidDel="001369CF">
          <w:rPr>
            <w:rFonts w:asciiTheme="minorHAnsi" w:hAnsiTheme="minorHAnsi"/>
            <w:smallCaps w:val="0"/>
            <w:noProof/>
            <w:szCs w:val="22"/>
            <w:lang w:val="fr-FR"/>
          </w:rPr>
          <w:tab/>
        </w:r>
        <w:r w:rsidRPr="001369CF" w:rsidDel="001369CF">
          <w:rPr>
            <w:rStyle w:val="Lienhypertexte"/>
            <w:smallCaps w:val="0"/>
            <w:noProof/>
          </w:rPr>
          <w:delText>Hardware and software requirements</w:delText>
        </w:r>
        <w:r w:rsidDel="001369CF">
          <w:rPr>
            <w:noProof/>
            <w:webHidden/>
          </w:rPr>
          <w:tab/>
          <w:delText>11</w:delText>
        </w:r>
      </w:del>
    </w:p>
    <w:p w:rsidR="004E186F" w:rsidDel="001369CF" w:rsidRDefault="004E186F">
      <w:pPr>
        <w:pStyle w:val="TM3"/>
        <w:tabs>
          <w:tab w:val="left" w:pos="660"/>
          <w:tab w:val="right" w:leader="dot" w:pos="9063"/>
        </w:tabs>
        <w:rPr>
          <w:del w:id="280" w:author="RANNOU Jean-Philippe" w:date="2020-06-19T10:36:00Z"/>
          <w:rFonts w:asciiTheme="minorHAnsi" w:hAnsiTheme="minorHAnsi"/>
          <w:smallCaps w:val="0"/>
          <w:noProof/>
          <w:szCs w:val="22"/>
          <w:lang w:val="fr-FR"/>
        </w:rPr>
      </w:pPr>
      <w:del w:id="281" w:author="RANNOU Jean-Philippe" w:date="2020-06-19T10:36:00Z">
        <w:r w:rsidRPr="001369CF" w:rsidDel="001369CF">
          <w:rPr>
            <w:rStyle w:val="Lienhypertexte"/>
            <w:smallCaps w:val="0"/>
            <w:noProof/>
          </w:rPr>
          <w:delText>4.1.2</w:delText>
        </w:r>
        <w:r w:rsidDel="001369CF">
          <w:rPr>
            <w:rFonts w:asciiTheme="minorHAnsi" w:hAnsiTheme="minorHAnsi"/>
            <w:smallCaps w:val="0"/>
            <w:noProof/>
            <w:szCs w:val="22"/>
            <w:lang w:val="fr-FR"/>
          </w:rPr>
          <w:tab/>
        </w:r>
        <w:r w:rsidRPr="001369CF" w:rsidDel="001369CF">
          <w:rPr>
            <w:rStyle w:val="Lienhypertexte"/>
            <w:smallCaps w:val="0"/>
            <w:noProof/>
          </w:rPr>
          <w:delText>Installation of the decoder</w:delText>
        </w:r>
        <w:r w:rsidDel="001369CF">
          <w:rPr>
            <w:noProof/>
            <w:webHidden/>
          </w:rPr>
          <w:tab/>
          <w:delText>11</w:delText>
        </w:r>
      </w:del>
    </w:p>
    <w:p w:rsidR="004E186F" w:rsidDel="001369CF" w:rsidRDefault="004E186F">
      <w:pPr>
        <w:pStyle w:val="TM2"/>
        <w:tabs>
          <w:tab w:val="left" w:pos="495"/>
          <w:tab w:val="right" w:leader="dot" w:pos="9063"/>
        </w:tabs>
        <w:rPr>
          <w:del w:id="282" w:author="RANNOU Jean-Philippe" w:date="2020-06-19T10:36:00Z"/>
          <w:rFonts w:asciiTheme="minorHAnsi" w:hAnsiTheme="minorHAnsi"/>
          <w:b w:val="0"/>
          <w:bCs w:val="0"/>
          <w:smallCaps w:val="0"/>
          <w:noProof/>
          <w:szCs w:val="22"/>
          <w:lang w:val="fr-FR"/>
        </w:rPr>
      </w:pPr>
      <w:del w:id="283" w:author="RANNOU Jean-Philippe" w:date="2020-06-19T10:36:00Z">
        <w:r w:rsidRPr="001369CF" w:rsidDel="001369CF">
          <w:rPr>
            <w:rStyle w:val="Lienhypertexte"/>
            <w:b w:val="0"/>
            <w:bCs w:val="0"/>
            <w:smallCaps w:val="0"/>
            <w:noProof/>
          </w:rPr>
          <w:delText>4.2</w:delText>
        </w:r>
        <w:r w:rsidDel="001369CF">
          <w:rPr>
            <w:rFonts w:asciiTheme="minorHAnsi" w:hAnsiTheme="minorHAnsi"/>
            <w:b w:val="0"/>
            <w:bCs w:val="0"/>
            <w:smallCaps w:val="0"/>
            <w:noProof/>
            <w:szCs w:val="22"/>
            <w:lang w:val="fr-FR"/>
          </w:rPr>
          <w:tab/>
        </w:r>
        <w:r w:rsidRPr="001369CF" w:rsidDel="001369CF">
          <w:rPr>
            <w:rStyle w:val="Lienhypertexte"/>
            <w:b w:val="0"/>
            <w:bCs w:val="0"/>
            <w:smallCaps w:val="0"/>
            <w:noProof/>
          </w:rPr>
          <w:delText>Decoder configuration</w:delText>
        </w:r>
        <w:r w:rsidDel="001369CF">
          <w:rPr>
            <w:noProof/>
            <w:webHidden/>
          </w:rPr>
          <w:tab/>
          <w:delText>11</w:delText>
        </w:r>
      </w:del>
    </w:p>
    <w:p w:rsidR="004E186F" w:rsidDel="001369CF" w:rsidRDefault="004E186F">
      <w:pPr>
        <w:pStyle w:val="TM3"/>
        <w:tabs>
          <w:tab w:val="left" w:pos="660"/>
          <w:tab w:val="right" w:leader="dot" w:pos="9063"/>
        </w:tabs>
        <w:rPr>
          <w:del w:id="284" w:author="RANNOU Jean-Philippe" w:date="2020-06-19T10:36:00Z"/>
          <w:rFonts w:asciiTheme="minorHAnsi" w:hAnsiTheme="minorHAnsi"/>
          <w:smallCaps w:val="0"/>
          <w:noProof/>
          <w:szCs w:val="22"/>
          <w:lang w:val="fr-FR"/>
        </w:rPr>
      </w:pPr>
      <w:del w:id="285" w:author="RANNOU Jean-Philippe" w:date="2020-06-19T10:36:00Z">
        <w:r w:rsidRPr="001369CF" w:rsidDel="001369CF">
          <w:rPr>
            <w:rStyle w:val="Lienhypertexte"/>
            <w:smallCaps w:val="0"/>
            <w:noProof/>
          </w:rPr>
          <w:delText>4.2.1</w:delText>
        </w:r>
        <w:r w:rsidDel="001369CF">
          <w:rPr>
            <w:rFonts w:asciiTheme="minorHAnsi" w:hAnsiTheme="minorHAnsi"/>
            <w:smallCaps w:val="0"/>
            <w:noProof/>
            <w:szCs w:val="22"/>
            <w:lang w:val="fr-FR"/>
          </w:rPr>
          <w:tab/>
        </w:r>
        <w:r w:rsidRPr="001369CF" w:rsidDel="001369CF">
          <w:rPr>
            <w:rStyle w:val="Lienhypertexte"/>
            <w:smallCaps w:val="0"/>
            <w:noProof/>
          </w:rPr>
          <w:delText>PI decoder configuration</w:delText>
        </w:r>
        <w:r w:rsidDel="001369CF">
          <w:rPr>
            <w:noProof/>
            <w:webHidden/>
          </w:rPr>
          <w:tab/>
          <w:delText>12</w:delText>
        </w:r>
      </w:del>
    </w:p>
    <w:p w:rsidR="004E186F" w:rsidDel="001369CF" w:rsidRDefault="004E186F">
      <w:pPr>
        <w:pStyle w:val="TM3"/>
        <w:tabs>
          <w:tab w:val="left" w:pos="660"/>
          <w:tab w:val="right" w:leader="dot" w:pos="9063"/>
        </w:tabs>
        <w:rPr>
          <w:del w:id="286" w:author="RANNOU Jean-Philippe" w:date="2020-06-19T10:36:00Z"/>
          <w:rFonts w:asciiTheme="minorHAnsi" w:hAnsiTheme="minorHAnsi"/>
          <w:smallCaps w:val="0"/>
          <w:noProof/>
          <w:szCs w:val="22"/>
          <w:lang w:val="fr-FR"/>
        </w:rPr>
      </w:pPr>
      <w:del w:id="287" w:author="RANNOU Jean-Philippe" w:date="2020-06-19T10:36:00Z">
        <w:r w:rsidRPr="001369CF" w:rsidDel="001369CF">
          <w:rPr>
            <w:rStyle w:val="Lienhypertexte"/>
            <w:smallCaps w:val="0"/>
            <w:noProof/>
          </w:rPr>
          <w:delText>4.2.2</w:delText>
        </w:r>
        <w:r w:rsidDel="001369CF">
          <w:rPr>
            <w:rFonts w:asciiTheme="minorHAnsi" w:hAnsiTheme="minorHAnsi"/>
            <w:smallCaps w:val="0"/>
            <w:noProof/>
            <w:szCs w:val="22"/>
            <w:lang w:val="fr-FR"/>
          </w:rPr>
          <w:tab/>
        </w:r>
        <w:r w:rsidRPr="001369CF" w:rsidDel="001369CF">
          <w:rPr>
            <w:rStyle w:val="Lienhypertexte"/>
            <w:smallCaps w:val="0"/>
            <w:noProof/>
          </w:rPr>
          <w:delText>DAC decoder configuration</w:delText>
        </w:r>
        <w:r w:rsidDel="001369CF">
          <w:rPr>
            <w:noProof/>
            <w:webHidden/>
          </w:rPr>
          <w:tab/>
          <w:delText>13</w:delText>
        </w:r>
      </w:del>
    </w:p>
    <w:p w:rsidR="004E186F" w:rsidDel="001369CF" w:rsidRDefault="004E186F">
      <w:pPr>
        <w:pStyle w:val="TM1"/>
        <w:tabs>
          <w:tab w:val="left" w:pos="330"/>
          <w:tab w:val="right" w:leader="dot" w:pos="9063"/>
        </w:tabs>
        <w:rPr>
          <w:del w:id="288" w:author="RANNOU Jean-Philippe" w:date="2020-06-19T10:36:00Z"/>
          <w:rFonts w:asciiTheme="minorHAnsi" w:hAnsiTheme="minorHAnsi"/>
          <w:b w:val="0"/>
          <w:bCs w:val="0"/>
          <w:caps w:val="0"/>
          <w:noProof/>
          <w:szCs w:val="22"/>
          <w:u w:val="none"/>
          <w:lang w:val="fr-FR"/>
        </w:rPr>
      </w:pPr>
      <w:del w:id="289" w:author="RANNOU Jean-Philippe" w:date="2020-06-19T10:36:00Z">
        <w:r w:rsidRPr="001369CF" w:rsidDel="001369CF">
          <w:rPr>
            <w:rStyle w:val="Lienhypertexte"/>
            <w:b w:val="0"/>
            <w:bCs w:val="0"/>
            <w:caps w:val="0"/>
            <w:noProof/>
          </w:rPr>
          <w:delText>5</w:delText>
        </w:r>
        <w:r w:rsidDel="001369CF">
          <w:rPr>
            <w:rFonts w:asciiTheme="minorHAnsi" w:hAnsiTheme="minorHAnsi"/>
            <w:b w:val="0"/>
            <w:bCs w:val="0"/>
            <w:caps w:val="0"/>
            <w:noProof/>
            <w:szCs w:val="22"/>
            <w:u w:val="none"/>
            <w:lang w:val="fr-FR"/>
          </w:rPr>
          <w:tab/>
        </w:r>
        <w:r w:rsidRPr="001369CF" w:rsidDel="001369CF">
          <w:rPr>
            <w:rStyle w:val="Lienhypertexte"/>
            <w:b w:val="0"/>
            <w:bCs w:val="0"/>
            <w:caps w:val="0"/>
            <w:noProof/>
          </w:rPr>
          <w:delText>Float configuration</w:delText>
        </w:r>
        <w:r w:rsidDel="001369CF">
          <w:rPr>
            <w:noProof/>
            <w:webHidden/>
          </w:rPr>
          <w:tab/>
          <w:delText>14</w:delText>
        </w:r>
      </w:del>
    </w:p>
    <w:p w:rsidR="004E186F" w:rsidDel="001369CF" w:rsidRDefault="004E186F">
      <w:pPr>
        <w:pStyle w:val="TM2"/>
        <w:tabs>
          <w:tab w:val="left" w:pos="495"/>
          <w:tab w:val="right" w:leader="dot" w:pos="9063"/>
        </w:tabs>
        <w:rPr>
          <w:del w:id="290" w:author="RANNOU Jean-Philippe" w:date="2020-06-19T10:36:00Z"/>
          <w:rFonts w:asciiTheme="minorHAnsi" w:hAnsiTheme="minorHAnsi"/>
          <w:b w:val="0"/>
          <w:bCs w:val="0"/>
          <w:smallCaps w:val="0"/>
          <w:noProof/>
          <w:szCs w:val="22"/>
          <w:lang w:val="fr-FR"/>
        </w:rPr>
      </w:pPr>
      <w:del w:id="291" w:author="RANNOU Jean-Philippe" w:date="2020-06-19T10:36:00Z">
        <w:r w:rsidRPr="001369CF" w:rsidDel="001369CF">
          <w:rPr>
            <w:rStyle w:val="Lienhypertexte"/>
            <w:b w:val="0"/>
            <w:bCs w:val="0"/>
            <w:smallCaps w:val="0"/>
            <w:noProof/>
          </w:rPr>
          <w:delText>5.1</w:delText>
        </w:r>
        <w:r w:rsidDel="001369CF">
          <w:rPr>
            <w:rFonts w:asciiTheme="minorHAnsi" w:hAnsiTheme="minorHAnsi"/>
            <w:b w:val="0"/>
            <w:bCs w:val="0"/>
            <w:smallCaps w:val="0"/>
            <w:noProof/>
            <w:szCs w:val="22"/>
            <w:lang w:val="fr-FR"/>
          </w:rPr>
          <w:tab/>
        </w:r>
        <w:r w:rsidRPr="001369CF" w:rsidDel="001369CF">
          <w:rPr>
            <w:rStyle w:val="Lienhypertexte"/>
            <w:b w:val="0"/>
            <w:bCs w:val="0"/>
            <w:smallCaps w:val="0"/>
            <w:noProof/>
          </w:rPr>
          <w:delText>Float configuration files for PI decoder</w:delText>
        </w:r>
        <w:r w:rsidDel="001369CF">
          <w:rPr>
            <w:noProof/>
            <w:webHidden/>
          </w:rPr>
          <w:tab/>
          <w:delText>14</w:delText>
        </w:r>
      </w:del>
    </w:p>
    <w:p w:rsidR="004E186F" w:rsidDel="001369CF" w:rsidRDefault="004E186F">
      <w:pPr>
        <w:pStyle w:val="TM3"/>
        <w:tabs>
          <w:tab w:val="left" w:pos="660"/>
          <w:tab w:val="right" w:leader="dot" w:pos="9063"/>
        </w:tabs>
        <w:rPr>
          <w:del w:id="292" w:author="RANNOU Jean-Philippe" w:date="2020-06-19T10:36:00Z"/>
          <w:rFonts w:asciiTheme="minorHAnsi" w:hAnsiTheme="minorHAnsi"/>
          <w:smallCaps w:val="0"/>
          <w:noProof/>
          <w:szCs w:val="22"/>
          <w:lang w:val="fr-FR"/>
        </w:rPr>
      </w:pPr>
      <w:del w:id="293" w:author="RANNOU Jean-Philippe" w:date="2020-06-19T10:36:00Z">
        <w:r w:rsidRPr="001369CF" w:rsidDel="001369CF">
          <w:rPr>
            <w:rStyle w:val="Lienhypertexte"/>
            <w:smallCaps w:val="0"/>
            <w:noProof/>
          </w:rPr>
          <w:delText>5.1.1</w:delText>
        </w:r>
        <w:r w:rsidDel="001369CF">
          <w:rPr>
            <w:rFonts w:asciiTheme="minorHAnsi" w:hAnsiTheme="minorHAnsi"/>
            <w:smallCaps w:val="0"/>
            <w:noProof/>
            <w:szCs w:val="22"/>
            <w:lang w:val="fr-FR"/>
          </w:rPr>
          <w:tab/>
        </w:r>
        <w:r w:rsidRPr="001369CF" w:rsidDel="001369CF">
          <w:rPr>
            <w:rStyle w:val="Lienhypertexte"/>
            <w:smallCaps w:val="0"/>
            <w:noProof/>
          </w:rPr>
          <w:delText>Float decoder configuration information</w:delText>
        </w:r>
        <w:r w:rsidDel="001369CF">
          <w:rPr>
            <w:noProof/>
            <w:webHidden/>
          </w:rPr>
          <w:tab/>
          <w:delText>14</w:delText>
        </w:r>
      </w:del>
    </w:p>
    <w:p w:rsidR="004E186F" w:rsidDel="001369CF" w:rsidRDefault="004E186F">
      <w:pPr>
        <w:pStyle w:val="TM3"/>
        <w:tabs>
          <w:tab w:val="left" w:pos="660"/>
          <w:tab w:val="right" w:leader="dot" w:pos="9063"/>
        </w:tabs>
        <w:rPr>
          <w:del w:id="294" w:author="RANNOU Jean-Philippe" w:date="2020-06-19T10:36:00Z"/>
          <w:rFonts w:asciiTheme="minorHAnsi" w:hAnsiTheme="minorHAnsi"/>
          <w:smallCaps w:val="0"/>
          <w:noProof/>
          <w:szCs w:val="22"/>
          <w:lang w:val="fr-FR"/>
        </w:rPr>
      </w:pPr>
      <w:del w:id="295" w:author="RANNOU Jean-Philippe" w:date="2020-06-19T10:36:00Z">
        <w:r w:rsidRPr="001369CF" w:rsidDel="001369CF">
          <w:rPr>
            <w:rStyle w:val="Lienhypertexte"/>
            <w:smallCaps w:val="0"/>
            <w:noProof/>
          </w:rPr>
          <w:delText>5.1.2</w:delText>
        </w:r>
        <w:r w:rsidDel="001369CF">
          <w:rPr>
            <w:rFonts w:asciiTheme="minorHAnsi" w:hAnsiTheme="minorHAnsi"/>
            <w:smallCaps w:val="0"/>
            <w:noProof/>
            <w:szCs w:val="22"/>
            <w:lang w:val="fr-FR"/>
          </w:rPr>
          <w:tab/>
        </w:r>
        <w:r w:rsidRPr="001369CF" w:rsidDel="001369CF">
          <w:rPr>
            <w:rStyle w:val="Lienhypertexte"/>
            <w:smallCaps w:val="0"/>
            <w:noProof/>
          </w:rPr>
          <w:delText>Float meta-data file</w:delText>
        </w:r>
        <w:r w:rsidDel="001369CF">
          <w:rPr>
            <w:noProof/>
            <w:webHidden/>
          </w:rPr>
          <w:tab/>
          <w:delText>14</w:delText>
        </w:r>
      </w:del>
    </w:p>
    <w:p w:rsidR="004E186F" w:rsidDel="001369CF" w:rsidRDefault="004E186F">
      <w:pPr>
        <w:pStyle w:val="TM4"/>
        <w:tabs>
          <w:tab w:val="left" w:pos="825"/>
          <w:tab w:val="right" w:leader="dot" w:pos="9063"/>
        </w:tabs>
        <w:rPr>
          <w:del w:id="296" w:author="RANNOU Jean-Philippe" w:date="2020-06-19T10:36:00Z"/>
          <w:rFonts w:asciiTheme="minorHAnsi" w:hAnsiTheme="minorHAnsi"/>
          <w:noProof/>
          <w:szCs w:val="22"/>
          <w:lang w:val="fr-FR"/>
        </w:rPr>
      </w:pPr>
      <w:del w:id="297" w:author="RANNOU Jean-Philippe" w:date="2020-06-19T10:36:00Z">
        <w:r w:rsidRPr="001369CF" w:rsidDel="001369CF">
          <w:rPr>
            <w:rStyle w:val="Lienhypertexte"/>
            <w:noProof/>
          </w:rPr>
          <w:delText>5.1.2.1</w:delText>
        </w:r>
        <w:r w:rsidDel="001369CF">
          <w:rPr>
            <w:rFonts w:asciiTheme="minorHAnsi" w:hAnsiTheme="minorHAnsi"/>
            <w:noProof/>
            <w:szCs w:val="22"/>
            <w:lang w:val="fr-FR"/>
          </w:rPr>
          <w:tab/>
        </w:r>
        <w:r w:rsidRPr="001369CF" w:rsidDel="001369CF">
          <w:rPr>
            <w:rStyle w:val="Lienhypertexte"/>
            <w:noProof/>
          </w:rPr>
          <w:delText>Float meta-data file generation</w:delText>
        </w:r>
        <w:r w:rsidDel="001369CF">
          <w:rPr>
            <w:noProof/>
            <w:webHidden/>
          </w:rPr>
          <w:tab/>
          <w:delText>15</w:delText>
        </w:r>
      </w:del>
    </w:p>
    <w:p w:rsidR="004E186F" w:rsidDel="001369CF" w:rsidRDefault="004E186F">
      <w:pPr>
        <w:pStyle w:val="TM2"/>
        <w:tabs>
          <w:tab w:val="left" w:pos="495"/>
          <w:tab w:val="right" w:leader="dot" w:pos="9063"/>
        </w:tabs>
        <w:rPr>
          <w:del w:id="298" w:author="RANNOU Jean-Philippe" w:date="2020-06-19T10:36:00Z"/>
          <w:rFonts w:asciiTheme="minorHAnsi" w:hAnsiTheme="minorHAnsi"/>
          <w:b w:val="0"/>
          <w:bCs w:val="0"/>
          <w:smallCaps w:val="0"/>
          <w:noProof/>
          <w:szCs w:val="22"/>
          <w:lang w:val="fr-FR"/>
        </w:rPr>
      </w:pPr>
      <w:del w:id="299" w:author="RANNOU Jean-Philippe" w:date="2020-06-19T10:36:00Z">
        <w:r w:rsidRPr="001369CF" w:rsidDel="001369CF">
          <w:rPr>
            <w:rStyle w:val="Lienhypertexte"/>
            <w:b w:val="0"/>
            <w:bCs w:val="0"/>
            <w:smallCaps w:val="0"/>
            <w:noProof/>
          </w:rPr>
          <w:delText>5.2</w:delText>
        </w:r>
        <w:r w:rsidDel="001369CF">
          <w:rPr>
            <w:rFonts w:asciiTheme="minorHAnsi" w:hAnsiTheme="minorHAnsi"/>
            <w:b w:val="0"/>
            <w:bCs w:val="0"/>
            <w:smallCaps w:val="0"/>
            <w:noProof/>
            <w:szCs w:val="22"/>
            <w:lang w:val="fr-FR"/>
          </w:rPr>
          <w:tab/>
        </w:r>
        <w:r w:rsidRPr="001369CF" w:rsidDel="001369CF">
          <w:rPr>
            <w:rStyle w:val="Lienhypertexte"/>
            <w:b w:val="0"/>
            <w:bCs w:val="0"/>
            <w:smallCaps w:val="0"/>
            <w:noProof/>
          </w:rPr>
          <w:delText>Float configuration files for DAC decoder</w:delText>
        </w:r>
        <w:r w:rsidDel="001369CF">
          <w:rPr>
            <w:noProof/>
            <w:webHidden/>
          </w:rPr>
          <w:tab/>
          <w:delText>15</w:delText>
        </w:r>
      </w:del>
    </w:p>
    <w:p w:rsidR="004E186F" w:rsidDel="001369CF" w:rsidRDefault="004E186F">
      <w:pPr>
        <w:pStyle w:val="TM3"/>
        <w:tabs>
          <w:tab w:val="left" w:pos="660"/>
          <w:tab w:val="right" w:leader="dot" w:pos="9063"/>
        </w:tabs>
        <w:rPr>
          <w:del w:id="300" w:author="RANNOU Jean-Philippe" w:date="2020-06-19T10:36:00Z"/>
          <w:rFonts w:asciiTheme="minorHAnsi" w:hAnsiTheme="minorHAnsi"/>
          <w:smallCaps w:val="0"/>
          <w:noProof/>
          <w:szCs w:val="22"/>
          <w:lang w:val="fr-FR"/>
        </w:rPr>
      </w:pPr>
      <w:del w:id="301" w:author="RANNOU Jean-Philippe" w:date="2020-06-19T10:36:00Z">
        <w:r w:rsidRPr="001369CF" w:rsidDel="001369CF">
          <w:rPr>
            <w:rStyle w:val="Lienhypertexte"/>
            <w:smallCaps w:val="0"/>
            <w:noProof/>
          </w:rPr>
          <w:delText>5.2.1</w:delText>
        </w:r>
        <w:r w:rsidDel="001369CF">
          <w:rPr>
            <w:rFonts w:asciiTheme="minorHAnsi" w:hAnsiTheme="minorHAnsi"/>
            <w:smallCaps w:val="0"/>
            <w:noProof/>
            <w:szCs w:val="22"/>
            <w:lang w:val="fr-FR"/>
          </w:rPr>
          <w:tab/>
        </w:r>
        <w:r w:rsidRPr="001369CF" w:rsidDel="001369CF">
          <w:rPr>
            <w:rStyle w:val="Lienhypertexte"/>
            <w:smallCaps w:val="0"/>
            <w:noProof/>
          </w:rPr>
          <w:delText>Float decoder configuration information</w:delText>
        </w:r>
        <w:r w:rsidDel="001369CF">
          <w:rPr>
            <w:noProof/>
            <w:webHidden/>
          </w:rPr>
          <w:tab/>
          <w:delText>15</w:delText>
        </w:r>
      </w:del>
    </w:p>
    <w:p w:rsidR="004E186F" w:rsidDel="001369CF" w:rsidRDefault="004E186F">
      <w:pPr>
        <w:pStyle w:val="TM4"/>
        <w:tabs>
          <w:tab w:val="left" w:pos="825"/>
          <w:tab w:val="right" w:leader="dot" w:pos="9063"/>
        </w:tabs>
        <w:rPr>
          <w:del w:id="302" w:author="RANNOU Jean-Philippe" w:date="2020-06-19T10:36:00Z"/>
          <w:rFonts w:asciiTheme="minorHAnsi" w:hAnsiTheme="minorHAnsi"/>
          <w:noProof/>
          <w:szCs w:val="22"/>
          <w:lang w:val="fr-FR"/>
        </w:rPr>
      </w:pPr>
      <w:del w:id="303" w:author="RANNOU Jean-Philippe" w:date="2020-06-19T10:36:00Z">
        <w:r w:rsidRPr="001369CF" w:rsidDel="001369CF">
          <w:rPr>
            <w:rStyle w:val="Lienhypertexte"/>
            <w:noProof/>
          </w:rPr>
          <w:delText>5.2.1.1</w:delText>
        </w:r>
        <w:r w:rsidDel="001369CF">
          <w:rPr>
            <w:rFonts w:asciiTheme="minorHAnsi" w:hAnsiTheme="minorHAnsi"/>
            <w:noProof/>
            <w:szCs w:val="22"/>
            <w:lang w:val="fr-FR"/>
          </w:rPr>
          <w:tab/>
        </w:r>
        <w:r w:rsidRPr="001369CF" w:rsidDel="001369CF">
          <w:rPr>
            <w:rStyle w:val="Lienhypertexte"/>
            <w:noProof/>
          </w:rPr>
          <w:delText>Float configuration file generation</w:delText>
        </w:r>
        <w:r w:rsidDel="001369CF">
          <w:rPr>
            <w:noProof/>
            <w:webHidden/>
          </w:rPr>
          <w:tab/>
          <w:delText>16</w:delText>
        </w:r>
      </w:del>
    </w:p>
    <w:p w:rsidR="004E186F" w:rsidDel="001369CF" w:rsidRDefault="004E186F">
      <w:pPr>
        <w:pStyle w:val="TM3"/>
        <w:tabs>
          <w:tab w:val="left" w:pos="660"/>
          <w:tab w:val="right" w:leader="dot" w:pos="9063"/>
        </w:tabs>
        <w:rPr>
          <w:del w:id="304" w:author="RANNOU Jean-Philippe" w:date="2020-06-19T10:36:00Z"/>
          <w:rFonts w:asciiTheme="minorHAnsi" w:hAnsiTheme="minorHAnsi"/>
          <w:smallCaps w:val="0"/>
          <w:noProof/>
          <w:szCs w:val="22"/>
          <w:lang w:val="fr-FR"/>
        </w:rPr>
      </w:pPr>
      <w:del w:id="305" w:author="RANNOU Jean-Philippe" w:date="2020-06-19T10:36:00Z">
        <w:r w:rsidRPr="001369CF" w:rsidDel="001369CF">
          <w:rPr>
            <w:rStyle w:val="Lienhypertexte"/>
            <w:smallCaps w:val="0"/>
            <w:noProof/>
          </w:rPr>
          <w:delText>5.2.2</w:delText>
        </w:r>
        <w:r w:rsidDel="001369CF">
          <w:rPr>
            <w:rFonts w:asciiTheme="minorHAnsi" w:hAnsiTheme="minorHAnsi"/>
            <w:smallCaps w:val="0"/>
            <w:noProof/>
            <w:szCs w:val="22"/>
            <w:lang w:val="fr-FR"/>
          </w:rPr>
          <w:tab/>
        </w:r>
        <w:r w:rsidRPr="001369CF" w:rsidDel="001369CF">
          <w:rPr>
            <w:rStyle w:val="Lienhypertexte"/>
            <w:smallCaps w:val="0"/>
            <w:noProof/>
          </w:rPr>
          <w:delText>Float meta-data file</w:delText>
        </w:r>
        <w:r w:rsidDel="001369CF">
          <w:rPr>
            <w:noProof/>
            <w:webHidden/>
          </w:rPr>
          <w:tab/>
          <w:delText>16</w:delText>
        </w:r>
      </w:del>
    </w:p>
    <w:p w:rsidR="004E186F" w:rsidDel="001369CF" w:rsidRDefault="004E186F">
      <w:pPr>
        <w:pStyle w:val="TM1"/>
        <w:tabs>
          <w:tab w:val="left" w:pos="330"/>
          <w:tab w:val="right" w:leader="dot" w:pos="9063"/>
        </w:tabs>
        <w:rPr>
          <w:del w:id="306" w:author="RANNOU Jean-Philippe" w:date="2020-06-19T10:36:00Z"/>
          <w:rFonts w:asciiTheme="minorHAnsi" w:hAnsiTheme="minorHAnsi"/>
          <w:b w:val="0"/>
          <w:bCs w:val="0"/>
          <w:caps w:val="0"/>
          <w:noProof/>
          <w:szCs w:val="22"/>
          <w:u w:val="none"/>
          <w:lang w:val="fr-FR"/>
        </w:rPr>
      </w:pPr>
      <w:del w:id="307" w:author="RANNOU Jean-Philippe" w:date="2020-06-19T10:36:00Z">
        <w:r w:rsidRPr="001369CF" w:rsidDel="001369CF">
          <w:rPr>
            <w:rStyle w:val="Lienhypertexte"/>
            <w:b w:val="0"/>
            <w:bCs w:val="0"/>
            <w:caps w:val="0"/>
            <w:noProof/>
          </w:rPr>
          <w:delText>6</w:delText>
        </w:r>
        <w:r w:rsidDel="001369CF">
          <w:rPr>
            <w:rFonts w:asciiTheme="minorHAnsi" w:hAnsiTheme="minorHAnsi"/>
            <w:b w:val="0"/>
            <w:bCs w:val="0"/>
            <w:caps w:val="0"/>
            <w:noProof/>
            <w:szCs w:val="22"/>
            <w:u w:val="none"/>
            <w:lang w:val="fr-FR"/>
          </w:rPr>
          <w:tab/>
        </w:r>
        <w:r w:rsidRPr="001369CF" w:rsidDel="001369CF">
          <w:rPr>
            <w:rStyle w:val="Lienhypertexte"/>
            <w:b w:val="0"/>
            <w:bCs w:val="0"/>
            <w:caps w:val="0"/>
            <w:noProof/>
          </w:rPr>
          <w:delText>Using the PI decoder</w:delText>
        </w:r>
        <w:r w:rsidDel="001369CF">
          <w:rPr>
            <w:noProof/>
            <w:webHidden/>
          </w:rPr>
          <w:tab/>
          <w:delText>17</w:delText>
        </w:r>
      </w:del>
    </w:p>
    <w:p w:rsidR="004E186F" w:rsidDel="001369CF" w:rsidRDefault="004E186F">
      <w:pPr>
        <w:pStyle w:val="TM2"/>
        <w:tabs>
          <w:tab w:val="left" w:pos="495"/>
          <w:tab w:val="right" w:leader="dot" w:pos="9063"/>
        </w:tabs>
        <w:rPr>
          <w:del w:id="308" w:author="RANNOU Jean-Philippe" w:date="2020-06-19T10:36:00Z"/>
          <w:rFonts w:asciiTheme="minorHAnsi" w:hAnsiTheme="minorHAnsi"/>
          <w:b w:val="0"/>
          <w:bCs w:val="0"/>
          <w:smallCaps w:val="0"/>
          <w:noProof/>
          <w:szCs w:val="22"/>
          <w:lang w:val="fr-FR"/>
        </w:rPr>
      </w:pPr>
      <w:del w:id="309" w:author="RANNOU Jean-Philippe" w:date="2020-06-19T10:36:00Z">
        <w:r w:rsidRPr="001369CF" w:rsidDel="001369CF">
          <w:rPr>
            <w:rStyle w:val="Lienhypertexte"/>
            <w:b w:val="0"/>
            <w:bCs w:val="0"/>
            <w:smallCaps w:val="0"/>
            <w:noProof/>
          </w:rPr>
          <w:delText>6.1</w:delText>
        </w:r>
        <w:r w:rsidDel="001369CF">
          <w:rPr>
            <w:rFonts w:asciiTheme="minorHAnsi" w:hAnsiTheme="minorHAnsi"/>
            <w:b w:val="0"/>
            <w:bCs w:val="0"/>
            <w:smallCaps w:val="0"/>
            <w:noProof/>
            <w:szCs w:val="22"/>
            <w:lang w:val="fr-FR"/>
          </w:rPr>
          <w:tab/>
        </w:r>
        <w:r w:rsidRPr="001369CF" w:rsidDel="001369CF">
          <w:rPr>
            <w:rStyle w:val="Lienhypertexte"/>
            <w:b w:val="0"/>
            <w:bCs w:val="0"/>
            <w:smallCaps w:val="0"/>
            <w:noProof/>
          </w:rPr>
          <w:delText>Pre-processing of float transmitted data</w:delText>
        </w:r>
        <w:r w:rsidDel="001369CF">
          <w:rPr>
            <w:noProof/>
            <w:webHidden/>
          </w:rPr>
          <w:tab/>
          <w:delText>17</w:delText>
        </w:r>
      </w:del>
    </w:p>
    <w:p w:rsidR="004E186F" w:rsidDel="001369CF" w:rsidRDefault="004E186F">
      <w:pPr>
        <w:pStyle w:val="TM3"/>
        <w:tabs>
          <w:tab w:val="left" w:pos="660"/>
          <w:tab w:val="right" w:leader="dot" w:pos="9063"/>
        </w:tabs>
        <w:rPr>
          <w:del w:id="310" w:author="RANNOU Jean-Philippe" w:date="2020-06-19T10:36:00Z"/>
          <w:rFonts w:asciiTheme="minorHAnsi" w:hAnsiTheme="minorHAnsi"/>
          <w:smallCaps w:val="0"/>
          <w:noProof/>
          <w:szCs w:val="22"/>
          <w:lang w:val="fr-FR"/>
        </w:rPr>
      </w:pPr>
      <w:del w:id="311" w:author="RANNOU Jean-Philippe" w:date="2020-06-19T10:36:00Z">
        <w:r w:rsidRPr="001369CF" w:rsidDel="001369CF">
          <w:rPr>
            <w:rStyle w:val="Lienhypertexte"/>
            <w:smallCaps w:val="0"/>
            <w:noProof/>
          </w:rPr>
          <w:delText>6.1.1</w:delText>
        </w:r>
        <w:r w:rsidDel="001369CF">
          <w:rPr>
            <w:rFonts w:asciiTheme="minorHAnsi" w:hAnsiTheme="minorHAnsi"/>
            <w:smallCaps w:val="0"/>
            <w:noProof/>
            <w:szCs w:val="22"/>
            <w:lang w:val="fr-FR"/>
          </w:rPr>
          <w:tab/>
        </w:r>
        <w:r w:rsidRPr="001369CF" w:rsidDel="001369CF">
          <w:rPr>
            <w:rStyle w:val="Lienhypertexte"/>
            <w:smallCaps w:val="0"/>
            <w:noProof/>
          </w:rPr>
          <w:delText>For Argos floats</w:delText>
        </w:r>
        <w:r w:rsidDel="001369CF">
          <w:rPr>
            <w:noProof/>
            <w:webHidden/>
          </w:rPr>
          <w:tab/>
          <w:delText>17</w:delText>
        </w:r>
      </w:del>
    </w:p>
    <w:p w:rsidR="004E186F" w:rsidDel="001369CF" w:rsidRDefault="004E186F">
      <w:pPr>
        <w:pStyle w:val="TM4"/>
        <w:tabs>
          <w:tab w:val="left" w:pos="825"/>
          <w:tab w:val="right" w:leader="dot" w:pos="9063"/>
        </w:tabs>
        <w:rPr>
          <w:del w:id="312" w:author="RANNOU Jean-Philippe" w:date="2020-06-19T10:36:00Z"/>
          <w:rFonts w:asciiTheme="minorHAnsi" w:hAnsiTheme="minorHAnsi"/>
          <w:noProof/>
          <w:szCs w:val="22"/>
          <w:lang w:val="fr-FR"/>
        </w:rPr>
      </w:pPr>
      <w:del w:id="313" w:author="RANNOU Jean-Philippe" w:date="2020-06-19T10:36:00Z">
        <w:r w:rsidRPr="001369CF" w:rsidDel="001369CF">
          <w:rPr>
            <w:rStyle w:val="Lienhypertexte"/>
            <w:noProof/>
          </w:rPr>
          <w:delText>6.1.1.1</w:delText>
        </w:r>
        <w:r w:rsidDel="001369CF">
          <w:rPr>
            <w:rFonts w:asciiTheme="minorHAnsi" w:hAnsiTheme="minorHAnsi"/>
            <w:noProof/>
            <w:szCs w:val="22"/>
            <w:lang w:val="fr-FR"/>
          </w:rPr>
          <w:tab/>
        </w:r>
        <w:r w:rsidRPr="001369CF" w:rsidDel="001369CF">
          <w:rPr>
            <w:rStyle w:val="Lienhypertexte"/>
            <w:noProof/>
          </w:rPr>
          <w:delText>Step #0: copy all received Argos data in a unique directory</w:delText>
        </w:r>
        <w:r w:rsidDel="001369CF">
          <w:rPr>
            <w:noProof/>
            <w:webHidden/>
          </w:rPr>
          <w:tab/>
          <w:delText>17</w:delText>
        </w:r>
      </w:del>
    </w:p>
    <w:p w:rsidR="004E186F" w:rsidDel="001369CF" w:rsidRDefault="004E186F">
      <w:pPr>
        <w:pStyle w:val="TM4"/>
        <w:tabs>
          <w:tab w:val="left" w:pos="825"/>
          <w:tab w:val="right" w:leader="dot" w:pos="9063"/>
        </w:tabs>
        <w:rPr>
          <w:del w:id="314" w:author="RANNOU Jean-Philippe" w:date="2020-06-19T10:36:00Z"/>
          <w:rFonts w:asciiTheme="minorHAnsi" w:hAnsiTheme="minorHAnsi"/>
          <w:noProof/>
          <w:szCs w:val="22"/>
          <w:lang w:val="fr-FR"/>
        </w:rPr>
      </w:pPr>
      <w:del w:id="315" w:author="RANNOU Jean-Philippe" w:date="2020-06-19T10:36:00Z">
        <w:r w:rsidRPr="001369CF" w:rsidDel="001369CF">
          <w:rPr>
            <w:rStyle w:val="Lienhypertexte"/>
            <w:noProof/>
          </w:rPr>
          <w:delText>6.1.1.2</w:delText>
        </w:r>
        <w:r w:rsidDel="001369CF">
          <w:rPr>
            <w:rFonts w:asciiTheme="minorHAnsi" w:hAnsiTheme="minorHAnsi"/>
            <w:noProof/>
            <w:szCs w:val="22"/>
            <w:lang w:val="fr-FR"/>
          </w:rPr>
          <w:tab/>
        </w:r>
        <w:r w:rsidRPr="001369CF" w:rsidDel="001369CF">
          <w:rPr>
            <w:rStyle w:val="Lienhypertexte"/>
            <w:noProof/>
          </w:rPr>
          <w:delText>Step #1: split the data</w:delText>
        </w:r>
        <w:r w:rsidDel="001369CF">
          <w:rPr>
            <w:noProof/>
            <w:webHidden/>
          </w:rPr>
          <w:tab/>
          <w:delText>17</w:delText>
        </w:r>
      </w:del>
    </w:p>
    <w:p w:rsidR="004E186F" w:rsidDel="001369CF" w:rsidRDefault="004E186F">
      <w:pPr>
        <w:pStyle w:val="TM4"/>
        <w:tabs>
          <w:tab w:val="left" w:pos="825"/>
          <w:tab w:val="right" w:leader="dot" w:pos="9063"/>
        </w:tabs>
        <w:rPr>
          <w:del w:id="316" w:author="RANNOU Jean-Philippe" w:date="2020-06-19T10:36:00Z"/>
          <w:rFonts w:asciiTheme="minorHAnsi" w:hAnsiTheme="minorHAnsi"/>
          <w:noProof/>
          <w:szCs w:val="22"/>
          <w:lang w:val="fr-FR"/>
        </w:rPr>
      </w:pPr>
      <w:del w:id="317" w:author="RANNOU Jean-Philippe" w:date="2020-06-19T10:36:00Z">
        <w:r w:rsidRPr="001369CF" w:rsidDel="001369CF">
          <w:rPr>
            <w:rStyle w:val="Lienhypertexte"/>
            <w:noProof/>
          </w:rPr>
          <w:delText>6.1.1.3</w:delText>
        </w:r>
        <w:r w:rsidDel="001369CF">
          <w:rPr>
            <w:rFonts w:asciiTheme="minorHAnsi" w:hAnsiTheme="minorHAnsi"/>
            <w:noProof/>
            <w:szCs w:val="22"/>
            <w:lang w:val="fr-FR"/>
          </w:rPr>
          <w:tab/>
        </w:r>
        <w:r w:rsidRPr="001369CF" w:rsidDel="001369CF">
          <w:rPr>
            <w:rStyle w:val="Lienhypertexte"/>
            <w:noProof/>
          </w:rPr>
          <w:delText>Step #2: delete duplicated data</w:delText>
        </w:r>
        <w:r w:rsidDel="001369CF">
          <w:rPr>
            <w:noProof/>
            <w:webHidden/>
          </w:rPr>
          <w:tab/>
          <w:delText>17</w:delText>
        </w:r>
      </w:del>
    </w:p>
    <w:p w:rsidR="004E186F" w:rsidDel="001369CF" w:rsidRDefault="004E186F">
      <w:pPr>
        <w:pStyle w:val="TM4"/>
        <w:tabs>
          <w:tab w:val="left" w:pos="825"/>
          <w:tab w:val="right" w:leader="dot" w:pos="9063"/>
        </w:tabs>
        <w:rPr>
          <w:del w:id="318" w:author="RANNOU Jean-Philippe" w:date="2020-06-19T10:36:00Z"/>
          <w:rFonts w:asciiTheme="minorHAnsi" w:hAnsiTheme="minorHAnsi"/>
          <w:noProof/>
          <w:szCs w:val="22"/>
          <w:lang w:val="fr-FR"/>
        </w:rPr>
      </w:pPr>
      <w:del w:id="319" w:author="RANNOU Jean-Philippe" w:date="2020-06-19T10:36:00Z">
        <w:r w:rsidRPr="001369CF" w:rsidDel="001369CF">
          <w:rPr>
            <w:rStyle w:val="Lienhypertexte"/>
            <w:noProof/>
          </w:rPr>
          <w:delText>6.1.1.4</w:delText>
        </w:r>
        <w:r w:rsidDel="001369CF">
          <w:rPr>
            <w:rFonts w:asciiTheme="minorHAnsi" w:hAnsiTheme="minorHAnsi"/>
            <w:noProof/>
            <w:szCs w:val="22"/>
            <w:lang w:val="fr-FR"/>
          </w:rPr>
          <w:tab/>
        </w:r>
        <w:r w:rsidRPr="001369CF" w:rsidDel="001369CF">
          <w:rPr>
            <w:rStyle w:val="Lienhypertexte"/>
            <w:noProof/>
          </w:rPr>
          <w:delText>Step #3: create Argos cycle files</w:delText>
        </w:r>
        <w:r w:rsidDel="001369CF">
          <w:rPr>
            <w:noProof/>
            <w:webHidden/>
          </w:rPr>
          <w:tab/>
          <w:delText>17</w:delText>
        </w:r>
      </w:del>
    </w:p>
    <w:p w:rsidR="004E186F" w:rsidDel="001369CF" w:rsidRDefault="004E186F">
      <w:pPr>
        <w:pStyle w:val="TM4"/>
        <w:tabs>
          <w:tab w:val="left" w:pos="825"/>
          <w:tab w:val="right" w:leader="dot" w:pos="9063"/>
        </w:tabs>
        <w:rPr>
          <w:del w:id="320" w:author="RANNOU Jean-Philippe" w:date="2020-06-19T10:36:00Z"/>
          <w:rFonts w:asciiTheme="minorHAnsi" w:hAnsiTheme="minorHAnsi"/>
          <w:noProof/>
          <w:szCs w:val="22"/>
          <w:lang w:val="fr-FR"/>
        </w:rPr>
      </w:pPr>
      <w:del w:id="321" w:author="RANNOU Jean-Philippe" w:date="2020-06-19T10:36:00Z">
        <w:r w:rsidRPr="001369CF" w:rsidDel="001369CF">
          <w:rPr>
            <w:rStyle w:val="Lienhypertexte"/>
            <w:noProof/>
          </w:rPr>
          <w:delText>6.1.1.5</w:delText>
        </w:r>
        <w:r w:rsidDel="001369CF">
          <w:rPr>
            <w:rFonts w:asciiTheme="minorHAnsi" w:hAnsiTheme="minorHAnsi"/>
            <w:noProof/>
            <w:szCs w:val="22"/>
            <w:lang w:val="fr-FR"/>
          </w:rPr>
          <w:tab/>
        </w:r>
        <w:r w:rsidRPr="001369CF" w:rsidDel="001369CF">
          <w:rPr>
            <w:rStyle w:val="Lienhypertexte"/>
            <w:noProof/>
          </w:rPr>
          <w:delText>Step #4: correct Argos cycle files</w:delText>
        </w:r>
        <w:r w:rsidDel="001369CF">
          <w:rPr>
            <w:noProof/>
            <w:webHidden/>
          </w:rPr>
          <w:tab/>
          <w:delText>17</w:delText>
        </w:r>
      </w:del>
    </w:p>
    <w:p w:rsidR="004E186F" w:rsidDel="001369CF" w:rsidRDefault="004E186F">
      <w:pPr>
        <w:pStyle w:val="TM4"/>
        <w:tabs>
          <w:tab w:val="left" w:pos="825"/>
          <w:tab w:val="right" w:leader="dot" w:pos="9063"/>
        </w:tabs>
        <w:rPr>
          <w:del w:id="322" w:author="RANNOU Jean-Philippe" w:date="2020-06-19T10:36:00Z"/>
          <w:rFonts w:asciiTheme="minorHAnsi" w:hAnsiTheme="minorHAnsi"/>
          <w:noProof/>
          <w:szCs w:val="22"/>
          <w:lang w:val="fr-FR"/>
        </w:rPr>
      </w:pPr>
      <w:del w:id="323" w:author="RANNOU Jean-Philippe" w:date="2020-06-19T10:36:00Z">
        <w:r w:rsidRPr="001369CF" w:rsidDel="001369CF">
          <w:rPr>
            <w:rStyle w:val="Lienhypertexte"/>
            <w:noProof/>
          </w:rPr>
          <w:delText>6.1.1.6</w:delText>
        </w:r>
        <w:r w:rsidDel="001369CF">
          <w:rPr>
            <w:rFonts w:asciiTheme="minorHAnsi" w:hAnsiTheme="minorHAnsi"/>
            <w:noProof/>
            <w:szCs w:val="22"/>
            <w:lang w:val="fr-FR"/>
          </w:rPr>
          <w:tab/>
        </w:r>
        <w:r w:rsidRPr="001369CF" w:rsidDel="001369CF">
          <w:rPr>
            <w:rStyle w:val="Lienhypertexte"/>
            <w:noProof/>
          </w:rPr>
          <w:delText>Step #5: name Argos cycle files</w:delText>
        </w:r>
        <w:r w:rsidDel="001369CF">
          <w:rPr>
            <w:noProof/>
            <w:webHidden/>
          </w:rPr>
          <w:tab/>
          <w:delText>17</w:delText>
        </w:r>
      </w:del>
    </w:p>
    <w:p w:rsidR="004E186F" w:rsidDel="001369CF" w:rsidRDefault="004E186F">
      <w:pPr>
        <w:pStyle w:val="TM4"/>
        <w:tabs>
          <w:tab w:val="left" w:pos="825"/>
          <w:tab w:val="right" w:leader="dot" w:pos="9063"/>
        </w:tabs>
        <w:rPr>
          <w:del w:id="324" w:author="RANNOU Jean-Philippe" w:date="2020-06-19T10:36:00Z"/>
          <w:rFonts w:asciiTheme="minorHAnsi" w:hAnsiTheme="minorHAnsi"/>
          <w:noProof/>
          <w:szCs w:val="22"/>
          <w:lang w:val="fr-FR"/>
        </w:rPr>
      </w:pPr>
      <w:del w:id="325" w:author="RANNOU Jean-Philippe" w:date="2020-06-19T10:36:00Z">
        <w:r w:rsidRPr="001369CF" w:rsidDel="001369CF">
          <w:rPr>
            <w:rStyle w:val="Lienhypertexte"/>
            <w:noProof/>
          </w:rPr>
          <w:delText>6.1.1.7</w:delText>
        </w:r>
        <w:r w:rsidDel="001369CF">
          <w:rPr>
            <w:rFonts w:asciiTheme="minorHAnsi" w:hAnsiTheme="minorHAnsi"/>
            <w:noProof/>
            <w:szCs w:val="22"/>
            <w:lang w:val="fr-FR"/>
          </w:rPr>
          <w:tab/>
        </w:r>
        <w:r w:rsidRPr="001369CF" w:rsidDel="001369CF">
          <w:rPr>
            <w:rStyle w:val="Lienhypertexte"/>
            <w:noProof/>
          </w:rPr>
          <w:delText>Step #6: clean ghost data at the end of Argos cycle files</w:delText>
        </w:r>
        <w:r w:rsidDel="001369CF">
          <w:rPr>
            <w:noProof/>
            <w:webHidden/>
          </w:rPr>
          <w:tab/>
          <w:delText>18</w:delText>
        </w:r>
      </w:del>
    </w:p>
    <w:p w:rsidR="004E186F" w:rsidDel="001369CF" w:rsidRDefault="004E186F">
      <w:pPr>
        <w:pStyle w:val="TM4"/>
        <w:tabs>
          <w:tab w:val="left" w:pos="825"/>
          <w:tab w:val="right" w:leader="dot" w:pos="9063"/>
        </w:tabs>
        <w:rPr>
          <w:del w:id="326" w:author="RANNOU Jean-Philippe" w:date="2020-06-19T10:36:00Z"/>
          <w:rFonts w:asciiTheme="minorHAnsi" w:hAnsiTheme="minorHAnsi"/>
          <w:noProof/>
          <w:szCs w:val="22"/>
          <w:lang w:val="fr-FR"/>
        </w:rPr>
      </w:pPr>
      <w:del w:id="327" w:author="RANNOU Jean-Philippe" w:date="2020-06-19T10:36:00Z">
        <w:r w:rsidRPr="001369CF" w:rsidDel="001369CF">
          <w:rPr>
            <w:rStyle w:val="Lienhypertexte"/>
            <w:noProof/>
          </w:rPr>
          <w:delText>6.1.1.8</w:delText>
        </w:r>
        <w:r w:rsidDel="001369CF">
          <w:rPr>
            <w:rFonts w:asciiTheme="minorHAnsi" w:hAnsiTheme="minorHAnsi"/>
            <w:noProof/>
            <w:szCs w:val="22"/>
            <w:lang w:val="fr-FR"/>
          </w:rPr>
          <w:tab/>
        </w:r>
        <w:r w:rsidRPr="001369CF" w:rsidDel="001369CF">
          <w:rPr>
            <w:rStyle w:val="Lienhypertexte"/>
            <w:noProof/>
          </w:rPr>
          <w:delText>Final step: check the processed output files</w:delText>
        </w:r>
        <w:r w:rsidDel="001369CF">
          <w:rPr>
            <w:noProof/>
            <w:webHidden/>
          </w:rPr>
          <w:tab/>
          <w:delText>18</w:delText>
        </w:r>
      </w:del>
    </w:p>
    <w:p w:rsidR="004E186F" w:rsidDel="001369CF" w:rsidRDefault="004E186F">
      <w:pPr>
        <w:pStyle w:val="TM3"/>
        <w:tabs>
          <w:tab w:val="left" w:pos="660"/>
          <w:tab w:val="right" w:leader="dot" w:pos="9063"/>
        </w:tabs>
        <w:rPr>
          <w:del w:id="328" w:author="RANNOU Jean-Philippe" w:date="2020-06-19T10:36:00Z"/>
          <w:rFonts w:asciiTheme="minorHAnsi" w:hAnsiTheme="minorHAnsi"/>
          <w:smallCaps w:val="0"/>
          <w:noProof/>
          <w:szCs w:val="22"/>
          <w:lang w:val="fr-FR"/>
        </w:rPr>
      </w:pPr>
      <w:del w:id="329" w:author="RANNOU Jean-Philippe" w:date="2020-06-19T10:36:00Z">
        <w:r w:rsidRPr="001369CF" w:rsidDel="001369CF">
          <w:rPr>
            <w:rStyle w:val="Lienhypertexte"/>
            <w:smallCaps w:val="0"/>
            <w:noProof/>
          </w:rPr>
          <w:delText>6.1.2</w:delText>
        </w:r>
        <w:r w:rsidDel="001369CF">
          <w:rPr>
            <w:rFonts w:asciiTheme="minorHAnsi" w:hAnsiTheme="minorHAnsi"/>
            <w:smallCaps w:val="0"/>
            <w:noProof/>
            <w:szCs w:val="22"/>
            <w:lang w:val="fr-FR"/>
          </w:rPr>
          <w:tab/>
        </w:r>
        <w:r w:rsidRPr="001369CF" w:rsidDel="001369CF">
          <w:rPr>
            <w:rStyle w:val="Lienhypertexte"/>
            <w:smallCaps w:val="0"/>
            <w:noProof/>
          </w:rPr>
          <w:delText>For Iridium SBD floats</w:delText>
        </w:r>
        <w:r w:rsidDel="001369CF">
          <w:rPr>
            <w:noProof/>
            <w:webHidden/>
          </w:rPr>
          <w:tab/>
          <w:delText>18</w:delText>
        </w:r>
      </w:del>
    </w:p>
    <w:p w:rsidR="004E186F" w:rsidDel="001369CF" w:rsidRDefault="004E186F">
      <w:pPr>
        <w:pStyle w:val="TM4"/>
        <w:tabs>
          <w:tab w:val="left" w:pos="825"/>
          <w:tab w:val="right" w:leader="dot" w:pos="9063"/>
        </w:tabs>
        <w:rPr>
          <w:del w:id="330" w:author="RANNOU Jean-Philippe" w:date="2020-06-19T10:36:00Z"/>
          <w:rFonts w:asciiTheme="minorHAnsi" w:hAnsiTheme="minorHAnsi"/>
          <w:noProof/>
          <w:szCs w:val="22"/>
          <w:lang w:val="fr-FR"/>
        </w:rPr>
      </w:pPr>
      <w:del w:id="331" w:author="RANNOU Jean-Philippe" w:date="2020-06-19T10:36:00Z">
        <w:r w:rsidRPr="001369CF" w:rsidDel="001369CF">
          <w:rPr>
            <w:rStyle w:val="Lienhypertexte"/>
            <w:noProof/>
          </w:rPr>
          <w:delText>6.1.2.1</w:delText>
        </w:r>
        <w:r w:rsidDel="001369CF">
          <w:rPr>
            <w:rFonts w:asciiTheme="minorHAnsi" w:hAnsiTheme="minorHAnsi"/>
            <w:noProof/>
            <w:szCs w:val="22"/>
            <w:lang w:val="fr-FR"/>
          </w:rPr>
          <w:tab/>
        </w:r>
        <w:r w:rsidRPr="001369CF" w:rsidDel="001369CF">
          <w:rPr>
            <w:rStyle w:val="Lienhypertexte"/>
            <w:noProof/>
          </w:rPr>
          <w:delText>Rename the mail files</w:delText>
        </w:r>
        <w:r w:rsidDel="001369CF">
          <w:rPr>
            <w:noProof/>
            <w:webHidden/>
          </w:rPr>
          <w:tab/>
          <w:delText>18</w:delText>
        </w:r>
      </w:del>
    </w:p>
    <w:p w:rsidR="004E186F" w:rsidDel="001369CF" w:rsidRDefault="004E186F">
      <w:pPr>
        <w:pStyle w:val="TM4"/>
        <w:tabs>
          <w:tab w:val="left" w:pos="825"/>
          <w:tab w:val="right" w:leader="dot" w:pos="9063"/>
        </w:tabs>
        <w:rPr>
          <w:del w:id="332" w:author="RANNOU Jean-Philippe" w:date="2020-06-19T10:36:00Z"/>
          <w:rFonts w:asciiTheme="minorHAnsi" w:hAnsiTheme="minorHAnsi"/>
          <w:noProof/>
          <w:szCs w:val="22"/>
          <w:lang w:val="fr-FR"/>
        </w:rPr>
      </w:pPr>
      <w:del w:id="333" w:author="RANNOU Jean-Philippe" w:date="2020-06-19T10:36:00Z">
        <w:r w:rsidRPr="001369CF" w:rsidDel="001369CF">
          <w:rPr>
            <w:rStyle w:val="Lienhypertexte"/>
            <w:noProof/>
          </w:rPr>
          <w:delText>6.1.2.2</w:delText>
        </w:r>
        <w:r w:rsidDel="001369CF">
          <w:rPr>
            <w:rFonts w:asciiTheme="minorHAnsi" w:hAnsiTheme="minorHAnsi"/>
            <w:noProof/>
            <w:szCs w:val="22"/>
            <w:lang w:val="fr-FR"/>
          </w:rPr>
          <w:tab/>
        </w:r>
        <w:r w:rsidRPr="001369CF" w:rsidDel="001369CF">
          <w:rPr>
            <w:rStyle w:val="Lienhypertexte"/>
            <w:noProof/>
          </w:rPr>
          <w:delText>Duplicate the mail files</w:delText>
        </w:r>
        <w:r w:rsidDel="001369CF">
          <w:rPr>
            <w:noProof/>
            <w:webHidden/>
          </w:rPr>
          <w:tab/>
          <w:delText>19</w:delText>
        </w:r>
      </w:del>
    </w:p>
    <w:p w:rsidR="004E186F" w:rsidDel="001369CF" w:rsidRDefault="004E186F">
      <w:pPr>
        <w:pStyle w:val="TM3"/>
        <w:tabs>
          <w:tab w:val="left" w:pos="660"/>
          <w:tab w:val="right" w:leader="dot" w:pos="9063"/>
        </w:tabs>
        <w:rPr>
          <w:del w:id="334" w:author="RANNOU Jean-Philippe" w:date="2020-06-19T10:36:00Z"/>
          <w:rFonts w:asciiTheme="minorHAnsi" w:hAnsiTheme="minorHAnsi"/>
          <w:smallCaps w:val="0"/>
          <w:noProof/>
          <w:szCs w:val="22"/>
          <w:lang w:val="fr-FR"/>
        </w:rPr>
      </w:pPr>
      <w:del w:id="335" w:author="RANNOU Jean-Philippe" w:date="2020-06-19T10:36:00Z">
        <w:r w:rsidRPr="001369CF" w:rsidDel="001369CF">
          <w:rPr>
            <w:rStyle w:val="Lienhypertexte"/>
            <w:smallCaps w:val="0"/>
            <w:noProof/>
          </w:rPr>
          <w:delText>6.1.3</w:delText>
        </w:r>
        <w:r w:rsidDel="001369CF">
          <w:rPr>
            <w:rFonts w:asciiTheme="minorHAnsi" w:hAnsiTheme="minorHAnsi"/>
            <w:smallCaps w:val="0"/>
            <w:noProof/>
            <w:szCs w:val="22"/>
            <w:lang w:val="fr-FR"/>
          </w:rPr>
          <w:tab/>
        </w:r>
        <w:r w:rsidRPr="001369CF" w:rsidDel="001369CF">
          <w:rPr>
            <w:rStyle w:val="Lienhypertexte"/>
            <w:smallCaps w:val="0"/>
            <w:noProof/>
          </w:rPr>
          <w:delText>For Iridium RUDICS floats</w:delText>
        </w:r>
        <w:r w:rsidDel="001369CF">
          <w:rPr>
            <w:noProof/>
            <w:webHidden/>
          </w:rPr>
          <w:tab/>
          <w:delText>19</w:delText>
        </w:r>
      </w:del>
    </w:p>
    <w:p w:rsidR="004E186F" w:rsidDel="001369CF" w:rsidRDefault="004E186F">
      <w:pPr>
        <w:pStyle w:val="TM4"/>
        <w:tabs>
          <w:tab w:val="left" w:pos="825"/>
          <w:tab w:val="right" w:leader="dot" w:pos="9063"/>
        </w:tabs>
        <w:rPr>
          <w:del w:id="336" w:author="RANNOU Jean-Philippe" w:date="2020-06-19T10:36:00Z"/>
          <w:rFonts w:asciiTheme="minorHAnsi" w:hAnsiTheme="minorHAnsi"/>
          <w:noProof/>
          <w:szCs w:val="22"/>
          <w:lang w:val="fr-FR"/>
        </w:rPr>
      </w:pPr>
      <w:del w:id="337" w:author="RANNOU Jean-Philippe" w:date="2020-06-19T10:36:00Z">
        <w:r w:rsidRPr="001369CF" w:rsidDel="001369CF">
          <w:rPr>
            <w:rStyle w:val="Lienhypertexte"/>
            <w:noProof/>
          </w:rPr>
          <w:delText>6.1.3.1</w:delText>
        </w:r>
        <w:r w:rsidDel="001369CF">
          <w:rPr>
            <w:rFonts w:asciiTheme="minorHAnsi" w:hAnsiTheme="minorHAnsi"/>
            <w:noProof/>
            <w:szCs w:val="22"/>
            <w:lang w:val="fr-FR"/>
          </w:rPr>
          <w:tab/>
        </w:r>
        <w:r w:rsidRPr="001369CF" w:rsidDel="001369CF">
          <w:rPr>
            <w:rStyle w:val="Lienhypertexte"/>
            <w:noProof/>
          </w:rPr>
          <w:delText>Duplicate the Iridium files</w:delText>
        </w:r>
        <w:r w:rsidDel="001369CF">
          <w:rPr>
            <w:noProof/>
            <w:webHidden/>
          </w:rPr>
          <w:tab/>
          <w:delText>19</w:delText>
        </w:r>
      </w:del>
    </w:p>
    <w:p w:rsidR="004E186F" w:rsidDel="001369CF" w:rsidRDefault="004E186F">
      <w:pPr>
        <w:pStyle w:val="TM2"/>
        <w:tabs>
          <w:tab w:val="left" w:pos="495"/>
          <w:tab w:val="right" w:leader="dot" w:pos="9063"/>
        </w:tabs>
        <w:rPr>
          <w:del w:id="338" w:author="RANNOU Jean-Philippe" w:date="2020-06-19T10:36:00Z"/>
          <w:rFonts w:asciiTheme="minorHAnsi" w:hAnsiTheme="minorHAnsi"/>
          <w:b w:val="0"/>
          <w:bCs w:val="0"/>
          <w:smallCaps w:val="0"/>
          <w:noProof/>
          <w:szCs w:val="22"/>
          <w:lang w:val="fr-FR"/>
        </w:rPr>
      </w:pPr>
      <w:del w:id="339" w:author="RANNOU Jean-Philippe" w:date="2020-06-19T10:36:00Z">
        <w:r w:rsidRPr="001369CF" w:rsidDel="001369CF">
          <w:rPr>
            <w:rStyle w:val="Lienhypertexte"/>
            <w:b w:val="0"/>
            <w:bCs w:val="0"/>
            <w:smallCaps w:val="0"/>
            <w:noProof/>
          </w:rPr>
          <w:delText>6.2</w:delText>
        </w:r>
        <w:r w:rsidDel="001369CF">
          <w:rPr>
            <w:rFonts w:asciiTheme="minorHAnsi" w:hAnsiTheme="minorHAnsi"/>
            <w:b w:val="0"/>
            <w:bCs w:val="0"/>
            <w:smallCaps w:val="0"/>
            <w:noProof/>
            <w:szCs w:val="22"/>
            <w:lang w:val="fr-FR"/>
          </w:rPr>
          <w:tab/>
        </w:r>
        <w:r w:rsidRPr="001369CF" w:rsidDel="001369CF">
          <w:rPr>
            <w:rStyle w:val="Lienhypertexte"/>
            <w:b w:val="0"/>
            <w:bCs w:val="0"/>
            <w:smallCaps w:val="0"/>
            <w:noProof/>
          </w:rPr>
          <w:delText>Decoding of float transmitted data</w:delText>
        </w:r>
        <w:r w:rsidDel="001369CF">
          <w:rPr>
            <w:noProof/>
            <w:webHidden/>
          </w:rPr>
          <w:tab/>
          <w:delText>20</w:delText>
        </w:r>
      </w:del>
    </w:p>
    <w:p w:rsidR="004E186F" w:rsidDel="001369CF" w:rsidRDefault="004E186F">
      <w:pPr>
        <w:pStyle w:val="TM2"/>
        <w:tabs>
          <w:tab w:val="left" w:pos="495"/>
          <w:tab w:val="right" w:leader="dot" w:pos="9063"/>
        </w:tabs>
        <w:rPr>
          <w:del w:id="340" w:author="RANNOU Jean-Philippe" w:date="2020-06-19T10:36:00Z"/>
          <w:rFonts w:asciiTheme="minorHAnsi" w:hAnsiTheme="minorHAnsi"/>
          <w:b w:val="0"/>
          <w:bCs w:val="0"/>
          <w:smallCaps w:val="0"/>
          <w:noProof/>
          <w:szCs w:val="22"/>
          <w:lang w:val="fr-FR"/>
        </w:rPr>
      </w:pPr>
      <w:del w:id="341" w:author="RANNOU Jean-Philippe" w:date="2020-06-19T10:36:00Z">
        <w:r w:rsidRPr="001369CF" w:rsidDel="001369CF">
          <w:rPr>
            <w:rStyle w:val="Lienhypertexte"/>
            <w:b w:val="0"/>
            <w:bCs w:val="0"/>
            <w:smallCaps w:val="0"/>
            <w:noProof/>
          </w:rPr>
          <w:delText>6.3</w:delText>
        </w:r>
        <w:r w:rsidDel="001369CF">
          <w:rPr>
            <w:rFonts w:asciiTheme="minorHAnsi" w:hAnsiTheme="minorHAnsi"/>
            <w:b w:val="0"/>
            <w:bCs w:val="0"/>
            <w:smallCaps w:val="0"/>
            <w:noProof/>
            <w:szCs w:val="22"/>
            <w:lang w:val="fr-FR"/>
          </w:rPr>
          <w:tab/>
        </w:r>
        <w:r w:rsidRPr="001369CF" w:rsidDel="001369CF">
          <w:rPr>
            <w:rStyle w:val="Lienhypertexte"/>
            <w:b w:val="0"/>
            <w:bCs w:val="0"/>
            <w:smallCaps w:val="0"/>
            <w:noProof/>
          </w:rPr>
          <w:delText>Decoder input and output files</w:delText>
        </w:r>
        <w:r w:rsidDel="001369CF">
          <w:rPr>
            <w:noProof/>
            <w:webHidden/>
          </w:rPr>
          <w:tab/>
          <w:delText>20</w:delText>
        </w:r>
      </w:del>
    </w:p>
    <w:p w:rsidR="004E186F" w:rsidDel="001369CF" w:rsidRDefault="004E186F">
      <w:pPr>
        <w:pStyle w:val="TM1"/>
        <w:tabs>
          <w:tab w:val="left" w:pos="330"/>
          <w:tab w:val="right" w:leader="dot" w:pos="9063"/>
        </w:tabs>
        <w:rPr>
          <w:del w:id="342" w:author="RANNOU Jean-Philippe" w:date="2020-06-19T10:36:00Z"/>
          <w:rFonts w:asciiTheme="minorHAnsi" w:hAnsiTheme="minorHAnsi"/>
          <w:b w:val="0"/>
          <w:bCs w:val="0"/>
          <w:caps w:val="0"/>
          <w:noProof/>
          <w:szCs w:val="22"/>
          <w:u w:val="none"/>
          <w:lang w:val="fr-FR"/>
        </w:rPr>
      </w:pPr>
      <w:del w:id="343" w:author="RANNOU Jean-Philippe" w:date="2020-06-19T10:36:00Z">
        <w:r w:rsidRPr="001369CF" w:rsidDel="001369CF">
          <w:rPr>
            <w:rStyle w:val="Lienhypertexte"/>
            <w:b w:val="0"/>
            <w:bCs w:val="0"/>
            <w:caps w:val="0"/>
            <w:noProof/>
          </w:rPr>
          <w:delText>7</w:delText>
        </w:r>
        <w:r w:rsidDel="001369CF">
          <w:rPr>
            <w:rFonts w:asciiTheme="minorHAnsi" w:hAnsiTheme="minorHAnsi"/>
            <w:b w:val="0"/>
            <w:bCs w:val="0"/>
            <w:caps w:val="0"/>
            <w:noProof/>
            <w:szCs w:val="22"/>
            <w:u w:val="none"/>
            <w:lang w:val="fr-FR"/>
          </w:rPr>
          <w:tab/>
        </w:r>
        <w:r w:rsidRPr="001369CF" w:rsidDel="001369CF">
          <w:rPr>
            <w:rStyle w:val="Lienhypertexte"/>
            <w:b w:val="0"/>
            <w:bCs w:val="0"/>
            <w:caps w:val="0"/>
            <w:noProof/>
          </w:rPr>
          <w:delText>Using the DAC decoder</w:delText>
        </w:r>
        <w:r w:rsidDel="001369CF">
          <w:rPr>
            <w:noProof/>
            <w:webHidden/>
          </w:rPr>
          <w:tab/>
          <w:delText>21</w:delText>
        </w:r>
      </w:del>
    </w:p>
    <w:p w:rsidR="004E186F" w:rsidDel="001369CF" w:rsidRDefault="004E186F">
      <w:pPr>
        <w:pStyle w:val="TM2"/>
        <w:tabs>
          <w:tab w:val="left" w:pos="495"/>
          <w:tab w:val="right" w:leader="dot" w:pos="9063"/>
        </w:tabs>
        <w:rPr>
          <w:del w:id="344" w:author="RANNOU Jean-Philippe" w:date="2020-06-19T10:36:00Z"/>
          <w:rFonts w:asciiTheme="minorHAnsi" w:hAnsiTheme="minorHAnsi"/>
          <w:b w:val="0"/>
          <w:bCs w:val="0"/>
          <w:smallCaps w:val="0"/>
          <w:noProof/>
          <w:szCs w:val="22"/>
          <w:lang w:val="fr-FR"/>
        </w:rPr>
      </w:pPr>
      <w:del w:id="345" w:author="RANNOU Jean-Philippe" w:date="2020-06-19T10:36:00Z">
        <w:r w:rsidRPr="001369CF" w:rsidDel="001369CF">
          <w:rPr>
            <w:rStyle w:val="Lienhypertexte"/>
            <w:b w:val="0"/>
            <w:bCs w:val="0"/>
            <w:smallCaps w:val="0"/>
            <w:noProof/>
          </w:rPr>
          <w:delText>7.1</w:delText>
        </w:r>
        <w:r w:rsidDel="001369CF">
          <w:rPr>
            <w:rFonts w:asciiTheme="minorHAnsi" w:hAnsiTheme="minorHAnsi"/>
            <w:b w:val="0"/>
            <w:bCs w:val="0"/>
            <w:smallCaps w:val="0"/>
            <w:noProof/>
            <w:szCs w:val="22"/>
            <w:lang w:val="fr-FR"/>
          </w:rPr>
          <w:tab/>
        </w:r>
        <w:r w:rsidRPr="001369CF" w:rsidDel="001369CF">
          <w:rPr>
            <w:rStyle w:val="Lienhypertexte"/>
            <w:b w:val="0"/>
            <w:bCs w:val="0"/>
            <w:smallCaps w:val="0"/>
            <w:noProof/>
          </w:rPr>
          <w:delText>Decoder input parameters</w:delText>
        </w:r>
        <w:r w:rsidDel="001369CF">
          <w:rPr>
            <w:noProof/>
            <w:webHidden/>
          </w:rPr>
          <w:tab/>
          <w:delText>21</w:delText>
        </w:r>
      </w:del>
    </w:p>
    <w:p w:rsidR="004E186F" w:rsidDel="001369CF" w:rsidRDefault="004E186F">
      <w:pPr>
        <w:pStyle w:val="TM3"/>
        <w:tabs>
          <w:tab w:val="left" w:pos="660"/>
          <w:tab w:val="right" w:leader="dot" w:pos="9063"/>
        </w:tabs>
        <w:rPr>
          <w:del w:id="346" w:author="RANNOU Jean-Philippe" w:date="2020-06-19T10:36:00Z"/>
          <w:rFonts w:asciiTheme="minorHAnsi" w:hAnsiTheme="minorHAnsi"/>
          <w:smallCaps w:val="0"/>
          <w:noProof/>
          <w:szCs w:val="22"/>
          <w:lang w:val="fr-FR"/>
        </w:rPr>
      </w:pPr>
      <w:del w:id="347" w:author="RANNOU Jean-Philippe" w:date="2020-06-19T10:36:00Z">
        <w:r w:rsidRPr="001369CF" w:rsidDel="001369CF">
          <w:rPr>
            <w:rStyle w:val="Lienhypertexte"/>
            <w:smallCaps w:val="0"/>
            <w:noProof/>
          </w:rPr>
          <w:delText>7.1.1</w:delText>
        </w:r>
        <w:r w:rsidDel="001369CF">
          <w:rPr>
            <w:rFonts w:asciiTheme="minorHAnsi" w:hAnsiTheme="minorHAnsi"/>
            <w:smallCaps w:val="0"/>
            <w:noProof/>
            <w:szCs w:val="22"/>
            <w:lang w:val="fr-FR"/>
          </w:rPr>
          <w:tab/>
        </w:r>
        <w:r w:rsidRPr="001369CF" w:rsidDel="001369CF">
          <w:rPr>
            <w:rStyle w:val="Lienhypertexte"/>
            <w:smallCaps w:val="0"/>
            <w:noProof/>
          </w:rPr>
          <w:delText>For Argos floats</w:delText>
        </w:r>
        <w:r w:rsidDel="001369CF">
          <w:rPr>
            <w:noProof/>
            <w:webHidden/>
          </w:rPr>
          <w:tab/>
          <w:delText>21</w:delText>
        </w:r>
      </w:del>
    </w:p>
    <w:p w:rsidR="004E186F" w:rsidDel="001369CF" w:rsidRDefault="004E186F">
      <w:pPr>
        <w:pStyle w:val="TM3"/>
        <w:tabs>
          <w:tab w:val="left" w:pos="660"/>
          <w:tab w:val="right" w:leader="dot" w:pos="9063"/>
        </w:tabs>
        <w:rPr>
          <w:del w:id="348" w:author="RANNOU Jean-Philippe" w:date="2020-06-19T10:36:00Z"/>
          <w:rFonts w:asciiTheme="minorHAnsi" w:hAnsiTheme="minorHAnsi"/>
          <w:smallCaps w:val="0"/>
          <w:noProof/>
          <w:szCs w:val="22"/>
          <w:lang w:val="fr-FR"/>
        </w:rPr>
      </w:pPr>
      <w:del w:id="349" w:author="RANNOU Jean-Philippe" w:date="2020-06-19T10:36:00Z">
        <w:r w:rsidRPr="001369CF" w:rsidDel="001369CF">
          <w:rPr>
            <w:rStyle w:val="Lienhypertexte"/>
            <w:smallCaps w:val="0"/>
            <w:noProof/>
          </w:rPr>
          <w:delText>7.1.2</w:delText>
        </w:r>
        <w:r w:rsidDel="001369CF">
          <w:rPr>
            <w:rFonts w:asciiTheme="minorHAnsi" w:hAnsiTheme="minorHAnsi"/>
            <w:smallCaps w:val="0"/>
            <w:noProof/>
            <w:szCs w:val="22"/>
            <w:lang w:val="fr-FR"/>
          </w:rPr>
          <w:tab/>
        </w:r>
        <w:r w:rsidRPr="001369CF" w:rsidDel="001369CF">
          <w:rPr>
            <w:rStyle w:val="Lienhypertexte"/>
            <w:smallCaps w:val="0"/>
            <w:noProof/>
          </w:rPr>
          <w:delText>For Iridium floats</w:delText>
        </w:r>
        <w:r w:rsidDel="001369CF">
          <w:rPr>
            <w:noProof/>
            <w:webHidden/>
          </w:rPr>
          <w:tab/>
          <w:delText>22</w:delText>
        </w:r>
      </w:del>
    </w:p>
    <w:p w:rsidR="004E186F" w:rsidDel="001369CF" w:rsidRDefault="004E186F">
      <w:pPr>
        <w:pStyle w:val="TM3"/>
        <w:tabs>
          <w:tab w:val="left" w:pos="660"/>
          <w:tab w:val="right" w:leader="dot" w:pos="9063"/>
        </w:tabs>
        <w:rPr>
          <w:del w:id="350" w:author="RANNOU Jean-Philippe" w:date="2020-06-19T10:36:00Z"/>
          <w:rFonts w:asciiTheme="minorHAnsi" w:hAnsiTheme="minorHAnsi"/>
          <w:smallCaps w:val="0"/>
          <w:noProof/>
          <w:szCs w:val="22"/>
          <w:lang w:val="fr-FR"/>
        </w:rPr>
      </w:pPr>
      <w:del w:id="351" w:author="RANNOU Jean-Philippe" w:date="2020-06-19T10:36:00Z">
        <w:r w:rsidRPr="001369CF" w:rsidDel="001369CF">
          <w:rPr>
            <w:rStyle w:val="Lienhypertexte"/>
            <w:smallCaps w:val="0"/>
            <w:noProof/>
          </w:rPr>
          <w:delText>7.1.3</w:delText>
        </w:r>
        <w:r w:rsidDel="001369CF">
          <w:rPr>
            <w:rFonts w:asciiTheme="minorHAnsi" w:hAnsiTheme="minorHAnsi"/>
            <w:smallCaps w:val="0"/>
            <w:noProof/>
            <w:szCs w:val="22"/>
            <w:lang w:val="fr-FR"/>
          </w:rPr>
          <w:tab/>
        </w:r>
        <w:r w:rsidRPr="001369CF" w:rsidDel="001369CF">
          <w:rPr>
            <w:rStyle w:val="Lienhypertexte"/>
            <w:smallCaps w:val="0"/>
            <w:noProof/>
          </w:rPr>
          <w:delText>Additional parameters of the decoder</w:delText>
        </w:r>
        <w:r w:rsidDel="001369CF">
          <w:rPr>
            <w:noProof/>
            <w:webHidden/>
          </w:rPr>
          <w:tab/>
          <w:delText>23</w:delText>
        </w:r>
      </w:del>
    </w:p>
    <w:p w:rsidR="004E186F" w:rsidDel="001369CF" w:rsidRDefault="004E186F">
      <w:pPr>
        <w:pStyle w:val="TM2"/>
        <w:tabs>
          <w:tab w:val="left" w:pos="495"/>
          <w:tab w:val="right" w:leader="dot" w:pos="9063"/>
        </w:tabs>
        <w:rPr>
          <w:del w:id="352" w:author="RANNOU Jean-Philippe" w:date="2020-06-19T10:36:00Z"/>
          <w:rFonts w:asciiTheme="minorHAnsi" w:hAnsiTheme="minorHAnsi"/>
          <w:b w:val="0"/>
          <w:bCs w:val="0"/>
          <w:smallCaps w:val="0"/>
          <w:noProof/>
          <w:szCs w:val="22"/>
          <w:lang w:val="fr-FR"/>
        </w:rPr>
      </w:pPr>
      <w:del w:id="353" w:author="RANNOU Jean-Philippe" w:date="2020-06-19T10:36:00Z">
        <w:r w:rsidRPr="001369CF" w:rsidDel="001369CF">
          <w:rPr>
            <w:rStyle w:val="Lienhypertexte"/>
            <w:b w:val="0"/>
            <w:bCs w:val="0"/>
            <w:smallCaps w:val="0"/>
            <w:noProof/>
          </w:rPr>
          <w:delText>7.2</w:delText>
        </w:r>
        <w:r w:rsidDel="001369CF">
          <w:rPr>
            <w:rFonts w:asciiTheme="minorHAnsi" w:hAnsiTheme="minorHAnsi"/>
            <w:b w:val="0"/>
            <w:bCs w:val="0"/>
            <w:smallCaps w:val="0"/>
            <w:noProof/>
            <w:szCs w:val="22"/>
            <w:lang w:val="fr-FR"/>
          </w:rPr>
          <w:tab/>
        </w:r>
        <w:r w:rsidRPr="001369CF" w:rsidDel="001369CF">
          <w:rPr>
            <w:rStyle w:val="Lienhypertexte"/>
            <w:b w:val="0"/>
            <w:bCs w:val="0"/>
            <w:smallCaps w:val="0"/>
            <w:noProof/>
          </w:rPr>
          <w:delText>Decoder input and output files</w:delText>
        </w:r>
        <w:r w:rsidDel="001369CF">
          <w:rPr>
            <w:noProof/>
            <w:webHidden/>
          </w:rPr>
          <w:tab/>
          <w:delText>23</w:delText>
        </w:r>
      </w:del>
    </w:p>
    <w:p w:rsidR="004E186F" w:rsidDel="001369CF" w:rsidRDefault="004E186F">
      <w:pPr>
        <w:pStyle w:val="TM2"/>
        <w:tabs>
          <w:tab w:val="left" w:pos="495"/>
          <w:tab w:val="right" w:leader="dot" w:pos="9063"/>
        </w:tabs>
        <w:rPr>
          <w:del w:id="354" w:author="RANNOU Jean-Philippe" w:date="2020-06-19T10:36:00Z"/>
          <w:rFonts w:asciiTheme="minorHAnsi" w:hAnsiTheme="minorHAnsi"/>
          <w:b w:val="0"/>
          <w:bCs w:val="0"/>
          <w:smallCaps w:val="0"/>
          <w:noProof/>
          <w:szCs w:val="22"/>
          <w:lang w:val="fr-FR"/>
        </w:rPr>
      </w:pPr>
      <w:del w:id="355" w:author="RANNOU Jean-Philippe" w:date="2020-06-19T10:36:00Z">
        <w:r w:rsidRPr="001369CF" w:rsidDel="001369CF">
          <w:rPr>
            <w:rStyle w:val="Lienhypertexte"/>
            <w:b w:val="0"/>
            <w:bCs w:val="0"/>
            <w:smallCaps w:val="0"/>
            <w:noProof/>
          </w:rPr>
          <w:delText>7.3</w:delText>
        </w:r>
        <w:r w:rsidDel="001369CF">
          <w:rPr>
            <w:rFonts w:asciiTheme="minorHAnsi" w:hAnsiTheme="minorHAnsi"/>
            <w:b w:val="0"/>
            <w:bCs w:val="0"/>
            <w:smallCaps w:val="0"/>
            <w:noProof/>
            <w:szCs w:val="22"/>
            <w:lang w:val="fr-FR"/>
          </w:rPr>
          <w:tab/>
        </w:r>
        <w:r w:rsidRPr="001369CF" w:rsidDel="001369CF">
          <w:rPr>
            <w:rStyle w:val="Lienhypertexte"/>
            <w:b w:val="0"/>
            <w:bCs w:val="0"/>
            <w:smallCaps w:val="0"/>
            <w:noProof/>
          </w:rPr>
          <w:delText>Deployment of the DAC decoder in the Coriolis infrastructure</w:delText>
        </w:r>
        <w:r w:rsidDel="001369CF">
          <w:rPr>
            <w:noProof/>
            <w:webHidden/>
          </w:rPr>
          <w:tab/>
          <w:delText>24</w:delText>
        </w:r>
      </w:del>
    </w:p>
    <w:p w:rsidR="004E186F" w:rsidDel="001369CF" w:rsidRDefault="004E186F">
      <w:pPr>
        <w:pStyle w:val="TM3"/>
        <w:tabs>
          <w:tab w:val="left" w:pos="660"/>
          <w:tab w:val="right" w:leader="dot" w:pos="9063"/>
        </w:tabs>
        <w:rPr>
          <w:del w:id="356" w:author="RANNOU Jean-Philippe" w:date="2020-06-19T10:36:00Z"/>
          <w:rFonts w:asciiTheme="minorHAnsi" w:hAnsiTheme="minorHAnsi"/>
          <w:smallCaps w:val="0"/>
          <w:noProof/>
          <w:szCs w:val="22"/>
          <w:lang w:val="fr-FR"/>
        </w:rPr>
      </w:pPr>
      <w:del w:id="357" w:author="RANNOU Jean-Philippe" w:date="2020-06-19T10:36:00Z">
        <w:r w:rsidRPr="001369CF" w:rsidDel="001369CF">
          <w:rPr>
            <w:rStyle w:val="Lienhypertexte"/>
            <w:smallCaps w:val="0"/>
            <w:noProof/>
          </w:rPr>
          <w:delText>7.3.1</w:delText>
        </w:r>
        <w:r w:rsidDel="001369CF">
          <w:rPr>
            <w:rFonts w:asciiTheme="minorHAnsi" w:hAnsiTheme="minorHAnsi"/>
            <w:smallCaps w:val="0"/>
            <w:noProof/>
            <w:szCs w:val="22"/>
            <w:lang w:val="fr-FR"/>
          </w:rPr>
          <w:tab/>
        </w:r>
        <w:r w:rsidRPr="001369CF" w:rsidDel="001369CF">
          <w:rPr>
            <w:rStyle w:val="Lienhypertexte"/>
            <w:smallCaps w:val="0"/>
            <w:noProof/>
          </w:rPr>
          <w:delText>Argos floats processing</w:delText>
        </w:r>
        <w:r w:rsidDel="001369CF">
          <w:rPr>
            <w:noProof/>
            <w:webHidden/>
          </w:rPr>
          <w:tab/>
          <w:delText>24</w:delText>
        </w:r>
      </w:del>
    </w:p>
    <w:p w:rsidR="004E186F" w:rsidDel="001369CF" w:rsidRDefault="004E186F">
      <w:pPr>
        <w:pStyle w:val="TM3"/>
        <w:tabs>
          <w:tab w:val="left" w:pos="660"/>
          <w:tab w:val="right" w:leader="dot" w:pos="9063"/>
        </w:tabs>
        <w:rPr>
          <w:del w:id="358" w:author="RANNOU Jean-Philippe" w:date="2020-06-19T10:36:00Z"/>
          <w:rFonts w:asciiTheme="minorHAnsi" w:hAnsiTheme="minorHAnsi"/>
          <w:smallCaps w:val="0"/>
          <w:noProof/>
          <w:szCs w:val="22"/>
          <w:lang w:val="fr-FR"/>
        </w:rPr>
      </w:pPr>
      <w:del w:id="359" w:author="RANNOU Jean-Philippe" w:date="2020-06-19T10:36:00Z">
        <w:r w:rsidRPr="001369CF" w:rsidDel="001369CF">
          <w:rPr>
            <w:rStyle w:val="Lienhypertexte"/>
            <w:smallCaps w:val="0"/>
            <w:noProof/>
          </w:rPr>
          <w:delText>7.3.2</w:delText>
        </w:r>
        <w:r w:rsidDel="001369CF">
          <w:rPr>
            <w:rFonts w:asciiTheme="minorHAnsi" w:hAnsiTheme="minorHAnsi"/>
            <w:smallCaps w:val="0"/>
            <w:noProof/>
            <w:szCs w:val="22"/>
            <w:lang w:val="fr-FR"/>
          </w:rPr>
          <w:tab/>
        </w:r>
        <w:r w:rsidRPr="001369CF" w:rsidDel="001369CF">
          <w:rPr>
            <w:rStyle w:val="Lienhypertexte"/>
            <w:smallCaps w:val="0"/>
            <w:noProof/>
          </w:rPr>
          <w:delText>Iridium floats processing</w:delText>
        </w:r>
        <w:r w:rsidDel="001369CF">
          <w:rPr>
            <w:noProof/>
            <w:webHidden/>
          </w:rPr>
          <w:tab/>
          <w:delText>25</w:delText>
        </w:r>
      </w:del>
    </w:p>
    <w:p w:rsidR="004E186F" w:rsidDel="001369CF" w:rsidRDefault="004E186F">
      <w:pPr>
        <w:pStyle w:val="TM1"/>
        <w:tabs>
          <w:tab w:val="left" w:pos="330"/>
          <w:tab w:val="right" w:leader="dot" w:pos="9063"/>
        </w:tabs>
        <w:rPr>
          <w:del w:id="360" w:author="RANNOU Jean-Philippe" w:date="2020-06-19T10:36:00Z"/>
          <w:rFonts w:asciiTheme="minorHAnsi" w:hAnsiTheme="minorHAnsi"/>
          <w:b w:val="0"/>
          <w:bCs w:val="0"/>
          <w:caps w:val="0"/>
          <w:noProof/>
          <w:szCs w:val="22"/>
          <w:u w:val="none"/>
          <w:lang w:val="fr-FR"/>
        </w:rPr>
      </w:pPr>
      <w:del w:id="361" w:author="RANNOU Jean-Philippe" w:date="2020-06-19T10:36:00Z">
        <w:r w:rsidRPr="001369CF" w:rsidDel="001369CF">
          <w:rPr>
            <w:rStyle w:val="Lienhypertexte"/>
            <w:b w:val="0"/>
            <w:bCs w:val="0"/>
            <w:caps w:val="0"/>
            <w:noProof/>
          </w:rPr>
          <w:delText>8</w:delText>
        </w:r>
        <w:r w:rsidDel="001369CF">
          <w:rPr>
            <w:rFonts w:asciiTheme="minorHAnsi" w:hAnsiTheme="minorHAnsi"/>
            <w:b w:val="0"/>
            <w:bCs w:val="0"/>
            <w:caps w:val="0"/>
            <w:noProof/>
            <w:szCs w:val="22"/>
            <w:u w:val="none"/>
            <w:lang w:val="fr-FR"/>
          </w:rPr>
          <w:tab/>
        </w:r>
        <w:r w:rsidRPr="001369CF" w:rsidDel="001369CF">
          <w:rPr>
            <w:rStyle w:val="Lienhypertexte"/>
            <w:b w:val="0"/>
            <w:bCs w:val="0"/>
            <w:caps w:val="0"/>
            <w:noProof/>
          </w:rPr>
          <w:delText>ANNEX A: detailed description of the decoder package</w:delText>
        </w:r>
        <w:r w:rsidDel="001369CF">
          <w:rPr>
            <w:noProof/>
            <w:webHidden/>
          </w:rPr>
          <w:tab/>
          <w:delText>26</w:delText>
        </w:r>
      </w:del>
    </w:p>
    <w:p w:rsidR="004E186F" w:rsidDel="001369CF" w:rsidRDefault="004E186F">
      <w:pPr>
        <w:pStyle w:val="TM2"/>
        <w:tabs>
          <w:tab w:val="left" w:pos="495"/>
          <w:tab w:val="right" w:leader="dot" w:pos="9063"/>
        </w:tabs>
        <w:rPr>
          <w:del w:id="362" w:author="RANNOU Jean-Philippe" w:date="2020-06-19T10:36:00Z"/>
          <w:rFonts w:asciiTheme="minorHAnsi" w:hAnsiTheme="minorHAnsi"/>
          <w:b w:val="0"/>
          <w:bCs w:val="0"/>
          <w:smallCaps w:val="0"/>
          <w:noProof/>
          <w:szCs w:val="22"/>
          <w:lang w:val="fr-FR"/>
        </w:rPr>
      </w:pPr>
      <w:del w:id="363" w:author="RANNOU Jean-Philippe" w:date="2020-06-19T10:36:00Z">
        <w:r w:rsidRPr="001369CF" w:rsidDel="001369CF">
          <w:rPr>
            <w:rStyle w:val="Lienhypertexte"/>
            <w:b w:val="0"/>
            <w:bCs w:val="0"/>
            <w:smallCaps w:val="0"/>
            <w:noProof/>
          </w:rPr>
          <w:delText>8.1</w:delText>
        </w:r>
        <w:r w:rsidDel="001369CF">
          <w:rPr>
            <w:rFonts w:asciiTheme="minorHAnsi" w:hAnsiTheme="minorHAnsi"/>
            <w:b w:val="0"/>
            <w:bCs w:val="0"/>
            <w:smallCaps w:val="0"/>
            <w:noProof/>
            <w:szCs w:val="22"/>
            <w:lang w:val="fr-FR"/>
          </w:rPr>
          <w:tab/>
        </w:r>
        <w:r w:rsidRPr="001369CF" w:rsidDel="001369CF">
          <w:rPr>
            <w:rStyle w:val="Lienhypertexte"/>
            <w:b w:val="0"/>
            <w:bCs w:val="0"/>
            <w:smallCaps w:val="0"/>
            <w:noProof/>
          </w:rPr>
          <w:delText>The decArgo_soft directory</w:delText>
        </w:r>
        <w:r w:rsidDel="001369CF">
          <w:rPr>
            <w:noProof/>
            <w:webHidden/>
          </w:rPr>
          <w:tab/>
          <w:delText>27</w:delText>
        </w:r>
      </w:del>
    </w:p>
    <w:p w:rsidR="004E186F" w:rsidDel="001369CF" w:rsidRDefault="004E186F">
      <w:pPr>
        <w:pStyle w:val="TM3"/>
        <w:tabs>
          <w:tab w:val="left" w:pos="660"/>
          <w:tab w:val="right" w:leader="dot" w:pos="9063"/>
        </w:tabs>
        <w:rPr>
          <w:del w:id="364" w:author="RANNOU Jean-Philippe" w:date="2020-06-19T10:36:00Z"/>
          <w:rFonts w:asciiTheme="minorHAnsi" w:hAnsiTheme="minorHAnsi"/>
          <w:smallCaps w:val="0"/>
          <w:noProof/>
          <w:szCs w:val="22"/>
          <w:lang w:val="fr-FR"/>
        </w:rPr>
      </w:pPr>
      <w:del w:id="365" w:author="RANNOU Jean-Philippe" w:date="2020-06-19T10:36:00Z">
        <w:r w:rsidRPr="001369CF" w:rsidDel="001369CF">
          <w:rPr>
            <w:rStyle w:val="Lienhypertexte"/>
            <w:smallCaps w:val="0"/>
            <w:noProof/>
          </w:rPr>
          <w:delText>8.1.1</w:delText>
        </w:r>
        <w:r w:rsidDel="001369CF">
          <w:rPr>
            <w:rFonts w:asciiTheme="minorHAnsi" w:hAnsiTheme="minorHAnsi"/>
            <w:smallCaps w:val="0"/>
            <w:noProof/>
            <w:szCs w:val="22"/>
            <w:lang w:val="fr-FR"/>
          </w:rPr>
          <w:tab/>
        </w:r>
        <w:r w:rsidRPr="001369CF" w:rsidDel="001369CF">
          <w:rPr>
            <w:rStyle w:val="Lienhypertexte"/>
            <w:smallCaps w:val="0"/>
            <w:noProof/>
          </w:rPr>
          <w:delText>The decArgo_soft/soft directory</w:delText>
        </w:r>
        <w:r w:rsidDel="001369CF">
          <w:rPr>
            <w:noProof/>
            <w:webHidden/>
          </w:rPr>
          <w:tab/>
          <w:delText>27</w:delText>
        </w:r>
      </w:del>
    </w:p>
    <w:p w:rsidR="004E186F" w:rsidDel="001369CF" w:rsidRDefault="004E186F">
      <w:pPr>
        <w:pStyle w:val="TM3"/>
        <w:tabs>
          <w:tab w:val="left" w:pos="660"/>
          <w:tab w:val="right" w:leader="dot" w:pos="9063"/>
        </w:tabs>
        <w:rPr>
          <w:del w:id="366" w:author="RANNOU Jean-Philippe" w:date="2020-06-19T10:36:00Z"/>
          <w:rFonts w:asciiTheme="minorHAnsi" w:hAnsiTheme="minorHAnsi"/>
          <w:smallCaps w:val="0"/>
          <w:noProof/>
          <w:szCs w:val="22"/>
          <w:lang w:val="fr-FR"/>
        </w:rPr>
      </w:pPr>
      <w:del w:id="367" w:author="RANNOU Jean-Philippe" w:date="2020-06-19T10:36:00Z">
        <w:r w:rsidRPr="001369CF" w:rsidDel="001369CF">
          <w:rPr>
            <w:rStyle w:val="Lienhypertexte"/>
            <w:smallCaps w:val="0"/>
            <w:noProof/>
          </w:rPr>
          <w:delText>8.1.2</w:delText>
        </w:r>
        <w:r w:rsidDel="001369CF">
          <w:rPr>
            <w:rFonts w:asciiTheme="minorHAnsi" w:hAnsiTheme="minorHAnsi"/>
            <w:smallCaps w:val="0"/>
            <w:noProof/>
            <w:szCs w:val="22"/>
            <w:lang w:val="fr-FR"/>
          </w:rPr>
          <w:tab/>
        </w:r>
        <w:r w:rsidRPr="001369CF" w:rsidDel="001369CF">
          <w:rPr>
            <w:rStyle w:val="Lienhypertexte"/>
            <w:smallCaps w:val="0"/>
            <w:noProof/>
          </w:rPr>
          <w:delText>The decArgo_soft/config directory</w:delText>
        </w:r>
        <w:r w:rsidDel="001369CF">
          <w:rPr>
            <w:noProof/>
            <w:webHidden/>
          </w:rPr>
          <w:tab/>
          <w:delText>27</w:delText>
        </w:r>
      </w:del>
    </w:p>
    <w:p w:rsidR="004E186F" w:rsidDel="001369CF" w:rsidRDefault="004E186F">
      <w:pPr>
        <w:pStyle w:val="TM2"/>
        <w:tabs>
          <w:tab w:val="left" w:pos="495"/>
          <w:tab w:val="right" w:leader="dot" w:pos="9063"/>
        </w:tabs>
        <w:rPr>
          <w:del w:id="368" w:author="RANNOU Jean-Philippe" w:date="2020-06-19T10:36:00Z"/>
          <w:rFonts w:asciiTheme="minorHAnsi" w:hAnsiTheme="minorHAnsi"/>
          <w:b w:val="0"/>
          <w:bCs w:val="0"/>
          <w:smallCaps w:val="0"/>
          <w:noProof/>
          <w:szCs w:val="22"/>
          <w:lang w:val="fr-FR"/>
        </w:rPr>
      </w:pPr>
      <w:del w:id="369" w:author="RANNOU Jean-Philippe" w:date="2020-06-19T10:36:00Z">
        <w:r w:rsidRPr="001369CF" w:rsidDel="001369CF">
          <w:rPr>
            <w:rStyle w:val="Lienhypertexte"/>
            <w:b w:val="0"/>
            <w:bCs w:val="0"/>
            <w:smallCaps w:val="0"/>
            <w:noProof/>
          </w:rPr>
          <w:delText>8.2</w:delText>
        </w:r>
        <w:r w:rsidDel="001369CF">
          <w:rPr>
            <w:rFonts w:asciiTheme="minorHAnsi" w:hAnsiTheme="minorHAnsi"/>
            <w:b w:val="0"/>
            <w:bCs w:val="0"/>
            <w:smallCaps w:val="0"/>
            <w:noProof/>
            <w:szCs w:val="22"/>
            <w:lang w:val="fr-FR"/>
          </w:rPr>
          <w:tab/>
        </w:r>
        <w:r w:rsidRPr="001369CF" w:rsidDel="001369CF">
          <w:rPr>
            <w:rStyle w:val="Lienhypertexte"/>
            <w:b w:val="0"/>
            <w:bCs w:val="0"/>
            <w:smallCaps w:val="0"/>
            <w:noProof/>
          </w:rPr>
          <w:delText>The decArgo_doc directory</w:delText>
        </w:r>
        <w:r w:rsidDel="001369CF">
          <w:rPr>
            <w:noProof/>
            <w:webHidden/>
          </w:rPr>
          <w:tab/>
          <w:delText>27</w:delText>
        </w:r>
      </w:del>
    </w:p>
    <w:p w:rsidR="004E186F" w:rsidDel="001369CF" w:rsidRDefault="004E186F">
      <w:pPr>
        <w:pStyle w:val="TM2"/>
        <w:tabs>
          <w:tab w:val="left" w:pos="495"/>
          <w:tab w:val="right" w:leader="dot" w:pos="9063"/>
        </w:tabs>
        <w:rPr>
          <w:del w:id="370" w:author="RANNOU Jean-Philippe" w:date="2020-06-19T10:36:00Z"/>
          <w:rFonts w:asciiTheme="minorHAnsi" w:hAnsiTheme="minorHAnsi"/>
          <w:b w:val="0"/>
          <w:bCs w:val="0"/>
          <w:smallCaps w:val="0"/>
          <w:noProof/>
          <w:szCs w:val="22"/>
          <w:lang w:val="fr-FR"/>
        </w:rPr>
      </w:pPr>
      <w:del w:id="371" w:author="RANNOU Jean-Philippe" w:date="2020-06-19T10:36:00Z">
        <w:r w:rsidRPr="001369CF" w:rsidDel="001369CF">
          <w:rPr>
            <w:rStyle w:val="Lienhypertexte"/>
            <w:b w:val="0"/>
            <w:bCs w:val="0"/>
            <w:smallCaps w:val="0"/>
            <w:noProof/>
          </w:rPr>
          <w:delText>8.3</w:delText>
        </w:r>
        <w:r w:rsidDel="001369CF">
          <w:rPr>
            <w:rFonts w:asciiTheme="minorHAnsi" w:hAnsiTheme="minorHAnsi"/>
            <w:b w:val="0"/>
            <w:bCs w:val="0"/>
            <w:smallCaps w:val="0"/>
            <w:noProof/>
            <w:szCs w:val="22"/>
            <w:lang w:val="fr-FR"/>
          </w:rPr>
          <w:tab/>
        </w:r>
        <w:r w:rsidRPr="001369CF" w:rsidDel="001369CF">
          <w:rPr>
            <w:rStyle w:val="Lienhypertexte"/>
            <w:b w:val="0"/>
            <w:bCs w:val="0"/>
            <w:smallCaps w:val="0"/>
            <w:noProof/>
          </w:rPr>
          <w:delText>The decArgo_config_floats directory</w:delText>
        </w:r>
        <w:r w:rsidDel="001369CF">
          <w:rPr>
            <w:noProof/>
            <w:webHidden/>
          </w:rPr>
          <w:tab/>
          <w:delText>27</w:delText>
        </w:r>
      </w:del>
    </w:p>
    <w:p w:rsidR="004E186F" w:rsidDel="001369CF" w:rsidRDefault="004E186F">
      <w:pPr>
        <w:pStyle w:val="TM1"/>
        <w:tabs>
          <w:tab w:val="left" w:pos="330"/>
          <w:tab w:val="right" w:leader="dot" w:pos="9063"/>
        </w:tabs>
        <w:rPr>
          <w:del w:id="372" w:author="RANNOU Jean-Philippe" w:date="2020-06-19T10:36:00Z"/>
          <w:rFonts w:asciiTheme="minorHAnsi" w:hAnsiTheme="minorHAnsi"/>
          <w:b w:val="0"/>
          <w:bCs w:val="0"/>
          <w:caps w:val="0"/>
          <w:noProof/>
          <w:szCs w:val="22"/>
          <w:u w:val="none"/>
          <w:lang w:val="fr-FR"/>
        </w:rPr>
      </w:pPr>
      <w:del w:id="373" w:author="RANNOU Jean-Philippe" w:date="2020-06-19T10:36:00Z">
        <w:r w:rsidRPr="001369CF" w:rsidDel="001369CF">
          <w:rPr>
            <w:rStyle w:val="Lienhypertexte"/>
            <w:b w:val="0"/>
            <w:bCs w:val="0"/>
            <w:caps w:val="0"/>
            <w:noProof/>
          </w:rPr>
          <w:delText>9</w:delText>
        </w:r>
        <w:r w:rsidDel="001369CF">
          <w:rPr>
            <w:rFonts w:asciiTheme="minorHAnsi" w:hAnsiTheme="minorHAnsi"/>
            <w:b w:val="0"/>
            <w:bCs w:val="0"/>
            <w:caps w:val="0"/>
            <w:noProof/>
            <w:szCs w:val="22"/>
            <w:u w:val="none"/>
            <w:lang w:val="fr-FR"/>
          </w:rPr>
          <w:tab/>
        </w:r>
        <w:r w:rsidRPr="001369CF" w:rsidDel="001369CF">
          <w:rPr>
            <w:rStyle w:val="Lienhypertexte"/>
            <w:b w:val="0"/>
            <w:bCs w:val="0"/>
            <w:caps w:val="0"/>
            <w:noProof/>
          </w:rPr>
          <w:delText>ANNEX B: specificities of Iridium data decoder</w:delText>
        </w:r>
        <w:r w:rsidDel="001369CF">
          <w:rPr>
            <w:noProof/>
            <w:webHidden/>
          </w:rPr>
          <w:tab/>
          <w:delText>28</w:delText>
        </w:r>
      </w:del>
    </w:p>
    <w:p w:rsidR="004E186F" w:rsidDel="001369CF" w:rsidRDefault="004E186F">
      <w:pPr>
        <w:pStyle w:val="TM2"/>
        <w:tabs>
          <w:tab w:val="left" w:pos="495"/>
          <w:tab w:val="right" w:leader="dot" w:pos="9063"/>
        </w:tabs>
        <w:rPr>
          <w:del w:id="374" w:author="RANNOU Jean-Philippe" w:date="2020-06-19T10:36:00Z"/>
          <w:rFonts w:asciiTheme="minorHAnsi" w:hAnsiTheme="minorHAnsi"/>
          <w:b w:val="0"/>
          <w:bCs w:val="0"/>
          <w:smallCaps w:val="0"/>
          <w:noProof/>
          <w:szCs w:val="22"/>
          <w:lang w:val="fr-FR"/>
        </w:rPr>
      </w:pPr>
      <w:del w:id="375" w:author="RANNOU Jean-Philippe" w:date="2020-06-19T10:36:00Z">
        <w:r w:rsidRPr="001369CF" w:rsidDel="001369CF">
          <w:rPr>
            <w:rStyle w:val="Lienhypertexte"/>
            <w:b w:val="0"/>
            <w:bCs w:val="0"/>
            <w:smallCaps w:val="0"/>
            <w:noProof/>
          </w:rPr>
          <w:delText>9.1</w:delText>
        </w:r>
        <w:r w:rsidDel="001369CF">
          <w:rPr>
            <w:rFonts w:asciiTheme="minorHAnsi" w:hAnsiTheme="minorHAnsi"/>
            <w:b w:val="0"/>
            <w:bCs w:val="0"/>
            <w:smallCaps w:val="0"/>
            <w:noProof/>
            <w:szCs w:val="22"/>
            <w:lang w:val="fr-FR"/>
          </w:rPr>
          <w:tab/>
        </w:r>
        <w:r w:rsidRPr="001369CF" w:rsidDel="001369CF">
          <w:rPr>
            <w:rStyle w:val="Lienhypertexte"/>
            <w:b w:val="0"/>
            <w:bCs w:val="0"/>
            <w:smallCaps w:val="0"/>
            <w:noProof/>
          </w:rPr>
          <w:delText>Management of Iridium mail files received from FLOAT_TRANSMISSION_TYPE #3 or #4 floats</w:delText>
        </w:r>
        <w:r w:rsidDel="001369CF">
          <w:rPr>
            <w:noProof/>
            <w:webHidden/>
          </w:rPr>
          <w:tab/>
          <w:delText>28</w:delText>
        </w:r>
      </w:del>
    </w:p>
    <w:p w:rsidR="004E186F" w:rsidDel="001369CF" w:rsidRDefault="004E186F">
      <w:pPr>
        <w:pStyle w:val="TM3"/>
        <w:tabs>
          <w:tab w:val="left" w:pos="660"/>
          <w:tab w:val="right" w:leader="dot" w:pos="9063"/>
        </w:tabs>
        <w:rPr>
          <w:del w:id="376" w:author="RANNOU Jean-Philippe" w:date="2020-06-19T10:36:00Z"/>
          <w:rFonts w:asciiTheme="minorHAnsi" w:hAnsiTheme="minorHAnsi"/>
          <w:smallCaps w:val="0"/>
          <w:noProof/>
          <w:szCs w:val="22"/>
          <w:lang w:val="fr-FR"/>
        </w:rPr>
      </w:pPr>
      <w:del w:id="377" w:author="RANNOU Jean-Philippe" w:date="2020-06-19T10:36:00Z">
        <w:r w:rsidRPr="001369CF" w:rsidDel="001369CF">
          <w:rPr>
            <w:rStyle w:val="Lienhypertexte"/>
            <w:smallCaps w:val="0"/>
            <w:noProof/>
            <w:highlight w:val="green"/>
          </w:rPr>
          <w:delText>9.1.1</w:delText>
        </w:r>
        <w:r w:rsidDel="001369CF">
          <w:rPr>
            <w:rFonts w:asciiTheme="minorHAnsi" w:hAnsiTheme="minorHAnsi"/>
            <w:smallCaps w:val="0"/>
            <w:noProof/>
            <w:szCs w:val="22"/>
            <w:lang w:val="fr-FR"/>
          </w:rPr>
          <w:tab/>
        </w:r>
        <w:r w:rsidRPr="001369CF" w:rsidDel="001369CF">
          <w:rPr>
            <w:rStyle w:val="Lienhypertexte"/>
            <w:smallCaps w:val="0"/>
            <w:noProof/>
            <w:highlight w:val="green"/>
          </w:rPr>
          <w:delText>For non Ice floats</w:delText>
        </w:r>
        <w:r w:rsidDel="001369CF">
          <w:rPr>
            <w:noProof/>
            <w:webHidden/>
          </w:rPr>
          <w:tab/>
          <w:delText>28</w:delText>
        </w:r>
      </w:del>
    </w:p>
    <w:p w:rsidR="004E186F" w:rsidDel="001369CF" w:rsidRDefault="004E186F">
      <w:pPr>
        <w:pStyle w:val="TM3"/>
        <w:tabs>
          <w:tab w:val="left" w:pos="660"/>
          <w:tab w:val="right" w:leader="dot" w:pos="9063"/>
        </w:tabs>
        <w:rPr>
          <w:del w:id="378" w:author="RANNOU Jean-Philippe" w:date="2020-06-19T10:36:00Z"/>
          <w:rFonts w:asciiTheme="minorHAnsi" w:hAnsiTheme="minorHAnsi"/>
          <w:smallCaps w:val="0"/>
          <w:noProof/>
          <w:szCs w:val="22"/>
          <w:lang w:val="fr-FR"/>
        </w:rPr>
      </w:pPr>
      <w:del w:id="379" w:author="RANNOU Jean-Philippe" w:date="2020-06-19T10:36:00Z">
        <w:r w:rsidRPr="001369CF" w:rsidDel="001369CF">
          <w:rPr>
            <w:rStyle w:val="Lienhypertexte"/>
            <w:smallCaps w:val="0"/>
            <w:noProof/>
            <w:highlight w:val="green"/>
          </w:rPr>
          <w:delText>9.1.2</w:delText>
        </w:r>
        <w:r w:rsidDel="001369CF">
          <w:rPr>
            <w:rFonts w:asciiTheme="minorHAnsi" w:hAnsiTheme="minorHAnsi"/>
            <w:smallCaps w:val="0"/>
            <w:noProof/>
            <w:szCs w:val="22"/>
            <w:lang w:val="fr-FR"/>
          </w:rPr>
          <w:tab/>
        </w:r>
        <w:r w:rsidRPr="001369CF" w:rsidDel="001369CF">
          <w:rPr>
            <w:rStyle w:val="Lienhypertexte"/>
            <w:smallCaps w:val="0"/>
            <w:noProof/>
            <w:highlight w:val="green"/>
          </w:rPr>
          <w:delText>For Ice floats</w:delText>
        </w:r>
        <w:r w:rsidDel="001369CF">
          <w:rPr>
            <w:noProof/>
            <w:webHidden/>
          </w:rPr>
          <w:tab/>
          <w:delText>29</w:delText>
        </w:r>
      </w:del>
    </w:p>
    <w:p w:rsidR="004E186F" w:rsidDel="001369CF" w:rsidRDefault="004E186F">
      <w:pPr>
        <w:pStyle w:val="TM2"/>
        <w:tabs>
          <w:tab w:val="left" w:pos="495"/>
          <w:tab w:val="right" w:leader="dot" w:pos="9063"/>
        </w:tabs>
        <w:rPr>
          <w:del w:id="380" w:author="RANNOU Jean-Philippe" w:date="2020-06-19T10:36:00Z"/>
          <w:rFonts w:asciiTheme="minorHAnsi" w:hAnsiTheme="minorHAnsi"/>
          <w:b w:val="0"/>
          <w:bCs w:val="0"/>
          <w:smallCaps w:val="0"/>
          <w:noProof/>
          <w:szCs w:val="22"/>
          <w:lang w:val="fr-FR"/>
        </w:rPr>
      </w:pPr>
      <w:del w:id="381" w:author="RANNOU Jean-Philippe" w:date="2020-06-19T10:36:00Z">
        <w:r w:rsidRPr="001369CF" w:rsidDel="001369CF">
          <w:rPr>
            <w:rStyle w:val="Lienhypertexte"/>
            <w:b w:val="0"/>
            <w:bCs w:val="0"/>
            <w:smallCaps w:val="0"/>
            <w:noProof/>
          </w:rPr>
          <w:delText>9.2</w:delText>
        </w:r>
        <w:r w:rsidDel="001369CF">
          <w:rPr>
            <w:rFonts w:asciiTheme="minorHAnsi" w:hAnsiTheme="minorHAnsi"/>
            <w:b w:val="0"/>
            <w:bCs w:val="0"/>
            <w:smallCaps w:val="0"/>
            <w:noProof/>
            <w:szCs w:val="22"/>
            <w:lang w:val="fr-FR"/>
          </w:rPr>
          <w:tab/>
        </w:r>
        <w:r w:rsidRPr="001369CF" w:rsidDel="001369CF">
          <w:rPr>
            <w:rStyle w:val="Lienhypertexte"/>
            <w:b w:val="0"/>
            <w:bCs w:val="0"/>
            <w:smallCaps w:val="0"/>
            <w:noProof/>
          </w:rPr>
          <w:delText>Management of Iridium files received from FLOAT_TRANSMISSION_TYPE #2 floats</w:delText>
        </w:r>
        <w:r w:rsidDel="001369CF">
          <w:rPr>
            <w:noProof/>
            <w:webHidden/>
          </w:rPr>
          <w:tab/>
          <w:delText>31</w:delText>
        </w:r>
      </w:del>
    </w:p>
    <w:p w:rsidR="004E186F" w:rsidDel="001369CF" w:rsidRDefault="004E186F">
      <w:pPr>
        <w:pStyle w:val="TM1"/>
        <w:tabs>
          <w:tab w:val="left" w:pos="440"/>
          <w:tab w:val="right" w:leader="dot" w:pos="9063"/>
        </w:tabs>
        <w:rPr>
          <w:del w:id="382" w:author="RANNOU Jean-Philippe" w:date="2020-06-19T10:36:00Z"/>
          <w:rFonts w:asciiTheme="minorHAnsi" w:hAnsiTheme="minorHAnsi"/>
          <w:b w:val="0"/>
          <w:bCs w:val="0"/>
          <w:caps w:val="0"/>
          <w:noProof/>
          <w:szCs w:val="22"/>
          <w:u w:val="none"/>
          <w:lang w:val="fr-FR"/>
        </w:rPr>
      </w:pPr>
      <w:del w:id="383" w:author="RANNOU Jean-Philippe" w:date="2020-06-19T10:36:00Z">
        <w:r w:rsidRPr="001369CF" w:rsidDel="001369CF">
          <w:rPr>
            <w:rStyle w:val="Lienhypertexte"/>
            <w:b w:val="0"/>
            <w:bCs w:val="0"/>
            <w:caps w:val="0"/>
            <w:noProof/>
          </w:rPr>
          <w:delText>10</w:delText>
        </w:r>
        <w:r w:rsidDel="001369CF">
          <w:rPr>
            <w:rFonts w:asciiTheme="minorHAnsi" w:hAnsiTheme="minorHAnsi"/>
            <w:b w:val="0"/>
            <w:bCs w:val="0"/>
            <w:caps w:val="0"/>
            <w:noProof/>
            <w:szCs w:val="22"/>
            <w:u w:val="none"/>
            <w:lang w:val="fr-FR"/>
          </w:rPr>
          <w:tab/>
        </w:r>
        <w:r w:rsidRPr="001369CF" w:rsidDel="001369CF">
          <w:rPr>
            <w:rStyle w:val="Lienhypertexte"/>
            <w:b w:val="0"/>
            <w:bCs w:val="0"/>
            <w:caps w:val="0"/>
            <w:noProof/>
          </w:rPr>
          <w:delText>ANNEX C: decode_provor_2_nc_dm, the Delayed Mode DAC decoder</w:delText>
        </w:r>
        <w:r w:rsidDel="001369CF">
          <w:rPr>
            <w:noProof/>
            <w:webHidden/>
          </w:rPr>
          <w:tab/>
          <w:delText>32</w:delText>
        </w:r>
      </w:del>
    </w:p>
    <w:p w:rsidR="004E186F" w:rsidDel="001369CF" w:rsidRDefault="004E186F">
      <w:pPr>
        <w:pStyle w:val="TM1"/>
        <w:tabs>
          <w:tab w:val="left" w:pos="440"/>
          <w:tab w:val="right" w:leader="dot" w:pos="9063"/>
        </w:tabs>
        <w:rPr>
          <w:del w:id="384" w:author="RANNOU Jean-Philippe" w:date="2020-06-19T10:36:00Z"/>
          <w:rFonts w:asciiTheme="minorHAnsi" w:hAnsiTheme="minorHAnsi"/>
          <w:b w:val="0"/>
          <w:bCs w:val="0"/>
          <w:caps w:val="0"/>
          <w:noProof/>
          <w:szCs w:val="22"/>
          <w:u w:val="none"/>
          <w:lang w:val="fr-FR"/>
        </w:rPr>
      </w:pPr>
      <w:del w:id="385" w:author="RANNOU Jean-Philippe" w:date="2020-06-19T10:36:00Z">
        <w:r w:rsidRPr="001369CF" w:rsidDel="001369CF">
          <w:rPr>
            <w:rStyle w:val="Lienhypertexte"/>
            <w:b w:val="0"/>
            <w:bCs w:val="0"/>
            <w:caps w:val="0"/>
            <w:noProof/>
          </w:rPr>
          <w:delText>11</w:delText>
        </w:r>
        <w:r w:rsidDel="001369CF">
          <w:rPr>
            <w:rFonts w:asciiTheme="minorHAnsi" w:hAnsiTheme="minorHAnsi"/>
            <w:b w:val="0"/>
            <w:bCs w:val="0"/>
            <w:caps w:val="0"/>
            <w:noProof/>
            <w:szCs w:val="22"/>
            <w:u w:val="none"/>
            <w:lang w:val="fr-FR"/>
          </w:rPr>
          <w:tab/>
        </w:r>
        <w:r w:rsidRPr="001369CF" w:rsidDel="001369CF">
          <w:rPr>
            <w:rStyle w:val="Lienhypertexte"/>
            <w:b w:val="0"/>
            <w:bCs w:val="0"/>
            <w:caps w:val="0"/>
            <w:noProof/>
          </w:rPr>
          <w:delText>ANNEX D: conditional generation of NetCDF files</w:delText>
        </w:r>
        <w:r w:rsidDel="001369CF">
          <w:rPr>
            <w:noProof/>
            <w:webHidden/>
          </w:rPr>
          <w:tab/>
          <w:delText>33</w:delText>
        </w:r>
      </w:del>
    </w:p>
    <w:p w:rsidR="004E186F" w:rsidDel="001369CF" w:rsidRDefault="004E186F">
      <w:pPr>
        <w:pStyle w:val="TM2"/>
        <w:tabs>
          <w:tab w:val="left" w:pos="605"/>
          <w:tab w:val="right" w:leader="dot" w:pos="9063"/>
        </w:tabs>
        <w:rPr>
          <w:del w:id="386" w:author="RANNOU Jean-Philippe" w:date="2020-06-19T10:36:00Z"/>
          <w:rFonts w:asciiTheme="minorHAnsi" w:hAnsiTheme="minorHAnsi"/>
          <w:b w:val="0"/>
          <w:bCs w:val="0"/>
          <w:smallCaps w:val="0"/>
          <w:noProof/>
          <w:szCs w:val="22"/>
          <w:lang w:val="fr-FR"/>
        </w:rPr>
      </w:pPr>
      <w:del w:id="387" w:author="RANNOU Jean-Philippe" w:date="2020-06-19T10:36:00Z">
        <w:r w:rsidRPr="001369CF" w:rsidDel="001369CF">
          <w:rPr>
            <w:rStyle w:val="Lienhypertexte"/>
            <w:b w:val="0"/>
            <w:bCs w:val="0"/>
            <w:smallCaps w:val="0"/>
            <w:noProof/>
          </w:rPr>
          <w:delText>11.1</w:delText>
        </w:r>
        <w:r w:rsidDel="001369CF">
          <w:rPr>
            <w:rFonts w:asciiTheme="minorHAnsi" w:hAnsiTheme="minorHAnsi"/>
            <w:b w:val="0"/>
            <w:bCs w:val="0"/>
            <w:smallCaps w:val="0"/>
            <w:noProof/>
            <w:szCs w:val="22"/>
            <w:lang w:val="fr-FR"/>
          </w:rPr>
          <w:tab/>
        </w:r>
        <w:r w:rsidRPr="001369CF" w:rsidDel="001369CF">
          <w:rPr>
            <w:rStyle w:val="Lienhypertexte"/>
            <w:b w:val="0"/>
            <w:bCs w:val="0"/>
            <w:smallCaps w:val="0"/>
            <w:noProof/>
          </w:rPr>
          <w:delText>For Argos floats</w:delText>
        </w:r>
        <w:r w:rsidDel="001369CF">
          <w:rPr>
            <w:noProof/>
            <w:webHidden/>
          </w:rPr>
          <w:tab/>
          <w:delText>33</w:delText>
        </w:r>
      </w:del>
    </w:p>
    <w:p w:rsidR="004E186F" w:rsidDel="001369CF" w:rsidRDefault="004E186F">
      <w:pPr>
        <w:pStyle w:val="TM3"/>
        <w:tabs>
          <w:tab w:val="left" w:pos="770"/>
          <w:tab w:val="right" w:leader="dot" w:pos="9063"/>
        </w:tabs>
        <w:rPr>
          <w:del w:id="388" w:author="RANNOU Jean-Philippe" w:date="2020-06-19T10:36:00Z"/>
          <w:rFonts w:asciiTheme="minorHAnsi" w:hAnsiTheme="minorHAnsi"/>
          <w:smallCaps w:val="0"/>
          <w:noProof/>
          <w:szCs w:val="22"/>
          <w:lang w:val="fr-FR"/>
        </w:rPr>
      </w:pPr>
      <w:del w:id="389" w:author="RANNOU Jean-Philippe" w:date="2020-06-19T10:36:00Z">
        <w:r w:rsidRPr="001369CF" w:rsidDel="001369CF">
          <w:rPr>
            <w:rStyle w:val="Lienhypertexte"/>
            <w:smallCaps w:val="0"/>
            <w:noProof/>
          </w:rPr>
          <w:delText>11.1.1</w:delText>
        </w:r>
        <w:r w:rsidDel="001369CF">
          <w:rPr>
            <w:rFonts w:asciiTheme="minorHAnsi" w:hAnsiTheme="minorHAnsi"/>
            <w:smallCaps w:val="0"/>
            <w:noProof/>
            <w:szCs w:val="22"/>
            <w:lang w:val="fr-FR"/>
          </w:rPr>
          <w:tab/>
        </w:r>
        <w:r w:rsidRPr="001369CF" w:rsidDel="001369CF">
          <w:rPr>
            <w:rStyle w:val="Lienhypertexte"/>
            <w:smallCaps w:val="0"/>
            <w:noProof/>
          </w:rPr>
          <w:delText>META file</w:delText>
        </w:r>
        <w:r w:rsidDel="001369CF">
          <w:rPr>
            <w:noProof/>
            <w:webHidden/>
          </w:rPr>
          <w:tab/>
          <w:delText>33</w:delText>
        </w:r>
      </w:del>
    </w:p>
    <w:p w:rsidR="004E186F" w:rsidDel="001369CF" w:rsidRDefault="004E186F">
      <w:pPr>
        <w:pStyle w:val="TM3"/>
        <w:tabs>
          <w:tab w:val="left" w:pos="770"/>
          <w:tab w:val="right" w:leader="dot" w:pos="9063"/>
        </w:tabs>
        <w:rPr>
          <w:del w:id="390" w:author="RANNOU Jean-Philippe" w:date="2020-06-19T10:36:00Z"/>
          <w:rFonts w:asciiTheme="minorHAnsi" w:hAnsiTheme="minorHAnsi"/>
          <w:smallCaps w:val="0"/>
          <w:noProof/>
          <w:szCs w:val="22"/>
          <w:lang w:val="fr-FR"/>
        </w:rPr>
      </w:pPr>
      <w:del w:id="391" w:author="RANNOU Jean-Philippe" w:date="2020-06-19T10:36:00Z">
        <w:r w:rsidRPr="001369CF" w:rsidDel="001369CF">
          <w:rPr>
            <w:rStyle w:val="Lienhypertexte"/>
            <w:smallCaps w:val="0"/>
            <w:noProof/>
          </w:rPr>
          <w:delText>11.1.2</w:delText>
        </w:r>
        <w:r w:rsidDel="001369CF">
          <w:rPr>
            <w:rFonts w:asciiTheme="minorHAnsi" w:hAnsiTheme="minorHAnsi"/>
            <w:smallCaps w:val="0"/>
            <w:noProof/>
            <w:szCs w:val="22"/>
            <w:lang w:val="fr-FR"/>
          </w:rPr>
          <w:tab/>
        </w:r>
        <w:r w:rsidRPr="001369CF" w:rsidDel="001369CF">
          <w:rPr>
            <w:rStyle w:val="Lienhypertexte"/>
            <w:smallCaps w:val="0"/>
            <w:noProof/>
          </w:rPr>
          <w:delText>TRAJ, MULTI-PROF and TECH files</w:delText>
        </w:r>
        <w:r w:rsidDel="001369CF">
          <w:rPr>
            <w:noProof/>
            <w:webHidden/>
          </w:rPr>
          <w:tab/>
          <w:delText>33</w:delText>
        </w:r>
      </w:del>
    </w:p>
    <w:p w:rsidR="004E186F" w:rsidDel="001369CF" w:rsidRDefault="004E186F">
      <w:pPr>
        <w:pStyle w:val="TM3"/>
        <w:tabs>
          <w:tab w:val="left" w:pos="770"/>
          <w:tab w:val="right" w:leader="dot" w:pos="9063"/>
        </w:tabs>
        <w:rPr>
          <w:del w:id="392" w:author="RANNOU Jean-Philippe" w:date="2020-06-19T10:36:00Z"/>
          <w:rFonts w:asciiTheme="minorHAnsi" w:hAnsiTheme="minorHAnsi"/>
          <w:smallCaps w:val="0"/>
          <w:noProof/>
          <w:szCs w:val="22"/>
          <w:lang w:val="fr-FR"/>
        </w:rPr>
      </w:pPr>
      <w:del w:id="393" w:author="RANNOU Jean-Philippe" w:date="2020-06-19T10:36:00Z">
        <w:r w:rsidRPr="001369CF" w:rsidDel="001369CF">
          <w:rPr>
            <w:rStyle w:val="Lienhypertexte"/>
            <w:smallCaps w:val="0"/>
            <w:noProof/>
          </w:rPr>
          <w:delText>11.1.3</w:delText>
        </w:r>
        <w:r w:rsidDel="001369CF">
          <w:rPr>
            <w:rFonts w:asciiTheme="minorHAnsi" w:hAnsiTheme="minorHAnsi"/>
            <w:smallCaps w:val="0"/>
            <w:noProof/>
            <w:szCs w:val="22"/>
            <w:lang w:val="fr-FR"/>
          </w:rPr>
          <w:tab/>
        </w:r>
        <w:r w:rsidRPr="001369CF" w:rsidDel="001369CF">
          <w:rPr>
            <w:rStyle w:val="Lienhypertexte"/>
            <w:smallCaps w:val="0"/>
            <w:noProof/>
          </w:rPr>
          <w:delText>MONO-PROF file</w:delText>
        </w:r>
        <w:r w:rsidDel="001369CF">
          <w:rPr>
            <w:noProof/>
            <w:webHidden/>
          </w:rPr>
          <w:tab/>
          <w:delText>33</w:delText>
        </w:r>
      </w:del>
    </w:p>
    <w:p w:rsidR="004E186F" w:rsidDel="001369CF" w:rsidRDefault="004E186F">
      <w:pPr>
        <w:pStyle w:val="TM2"/>
        <w:tabs>
          <w:tab w:val="left" w:pos="605"/>
          <w:tab w:val="right" w:leader="dot" w:pos="9063"/>
        </w:tabs>
        <w:rPr>
          <w:del w:id="394" w:author="RANNOU Jean-Philippe" w:date="2020-06-19T10:36:00Z"/>
          <w:rFonts w:asciiTheme="minorHAnsi" w:hAnsiTheme="minorHAnsi"/>
          <w:b w:val="0"/>
          <w:bCs w:val="0"/>
          <w:smallCaps w:val="0"/>
          <w:noProof/>
          <w:szCs w:val="22"/>
          <w:lang w:val="fr-FR"/>
        </w:rPr>
      </w:pPr>
      <w:del w:id="395" w:author="RANNOU Jean-Philippe" w:date="2020-06-19T10:36:00Z">
        <w:r w:rsidRPr="001369CF" w:rsidDel="001369CF">
          <w:rPr>
            <w:rStyle w:val="Lienhypertexte"/>
            <w:b w:val="0"/>
            <w:bCs w:val="0"/>
            <w:smallCaps w:val="0"/>
            <w:noProof/>
          </w:rPr>
          <w:delText>11.2</w:delText>
        </w:r>
        <w:r w:rsidDel="001369CF">
          <w:rPr>
            <w:rFonts w:asciiTheme="minorHAnsi" w:hAnsiTheme="minorHAnsi"/>
            <w:b w:val="0"/>
            <w:bCs w:val="0"/>
            <w:smallCaps w:val="0"/>
            <w:noProof/>
            <w:szCs w:val="22"/>
            <w:lang w:val="fr-FR"/>
          </w:rPr>
          <w:tab/>
        </w:r>
        <w:r w:rsidRPr="001369CF" w:rsidDel="001369CF">
          <w:rPr>
            <w:rStyle w:val="Lienhypertexte"/>
            <w:b w:val="0"/>
            <w:bCs w:val="0"/>
            <w:smallCaps w:val="0"/>
            <w:noProof/>
          </w:rPr>
          <w:delText>For Iridium floats</w:delText>
        </w:r>
        <w:r w:rsidDel="001369CF">
          <w:rPr>
            <w:noProof/>
            <w:webHidden/>
          </w:rPr>
          <w:tab/>
          <w:delText>34</w:delText>
        </w:r>
      </w:del>
    </w:p>
    <w:p w:rsidR="004E186F" w:rsidDel="001369CF" w:rsidRDefault="004E186F">
      <w:pPr>
        <w:pStyle w:val="TM3"/>
        <w:tabs>
          <w:tab w:val="left" w:pos="770"/>
          <w:tab w:val="right" w:leader="dot" w:pos="9063"/>
        </w:tabs>
        <w:rPr>
          <w:del w:id="396" w:author="RANNOU Jean-Philippe" w:date="2020-06-19T10:36:00Z"/>
          <w:rFonts w:asciiTheme="minorHAnsi" w:hAnsiTheme="minorHAnsi"/>
          <w:smallCaps w:val="0"/>
          <w:noProof/>
          <w:szCs w:val="22"/>
          <w:lang w:val="fr-FR"/>
        </w:rPr>
      </w:pPr>
      <w:del w:id="397" w:author="RANNOU Jean-Philippe" w:date="2020-06-19T10:36:00Z">
        <w:r w:rsidRPr="001369CF" w:rsidDel="001369CF">
          <w:rPr>
            <w:rStyle w:val="Lienhypertexte"/>
            <w:smallCaps w:val="0"/>
            <w:noProof/>
          </w:rPr>
          <w:delText>11.2.1</w:delText>
        </w:r>
        <w:r w:rsidDel="001369CF">
          <w:rPr>
            <w:rFonts w:asciiTheme="minorHAnsi" w:hAnsiTheme="minorHAnsi"/>
            <w:smallCaps w:val="0"/>
            <w:noProof/>
            <w:szCs w:val="22"/>
            <w:lang w:val="fr-FR"/>
          </w:rPr>
          <w:tab/>
        </w:r>
        <w:r w:rsidRPr="001369CF" w:rsidDel="001369CF">
          <w:rPr>
            <w:rStyle w:val="Lienhypertexte"/>
            <w:smallCaps w:val="0"/>
            <w:noProof/>
          </w:rPr>
          <w:delText>META file</w:delText>
        </w:r>
        <w:r w:rsidDel="001369CF">
          <w:rPr>
            <w:noProof/>
            <w:webHidden/>
          </w:rPr>
          <w:tab/>
          <w:delText>34</w:delText>
        </w:r>
      </w:del>
    </w:p>
    <w:p w:rsidR="004E186F" w:rsidDel="001369CF" w:rsidRDefault="004E186F">
      <w:pPr>
        <w:pStyle w:val="TM3"/>
        <w:tabs>
          <w:tab w:val="left" w:pos="770"/>
          <w:tab w:val="right" w:leader="dot" w:pos="9063"/>
        </w:tabs>
        <w:rPr>
          <w:del w:id="398" w:author="RANNOU Jean-Philippe" w:date="2020-06-19T10:36:00Z"/>
          <w:rFonts w:asciiTheme="minorHAnsi" w:hAnsiTheme="minorHAnsi"/>
          <w:smallCaps w:val="0"/>
          <w:noProof/>
          <w:szCs w:val="22"/>
          <w:lang w:val="fr-FR"/>
        </w:rPr>
      </w:pPr>
      <w:del w:id="399" w:author="RANNOU Jean-Philippe" w:date="2020-06-19T10:36:00Z">
        <w:r w:rsidRPr="001369CF" w:rsidDel="001369CF">
          <w:rPr>
            <w:rStyle w:val="Lienhypertexte"/>
            <w:smallCaps w:val="0"/>
            <w:noProof/>
          </w:rPr>
          <w:delText>11.2.2</w:delText>
        </w:r>
        <w:r w:rsidDel="001369CF">
          <w:rPr>
            <w:rFonts w:asciiTheme="minorHAnsi" w:hAnsiTheme="minorHAnsi"/>
            <w:smallCaps w:val="0"/>
            <w:noProof/>
            <w:szCs w:val="22"/>
            <w:lang w:val="fr-FR"/>
          </w:rPr>
          <w:tab/>
        </w:r>
        <w:r w:rsidRPr="001369CF" w:rsidDel="001369CF">
          <w:rPr>
            <w:rStyle w:val="Lienhypertexte"/>
            <w:smallCaps w:val="0"/>
            <w:noProof/>
          </w:rPr>
          <w:delText>TRAJ, MULTI-PROF an TECH files</w:delText>
        </w:r>
        <w:r w:rsidDel="001369CF">
          <w:rPr>
            <w:noProof/>
            <w:webHidden/>
          </w:rPr>
          <w:tab/>
          <w:delText>34</w:delText>
        </w:r>
      </w:del>
    </w:p>
    <w:p w:rsidR="004E186F" w:rsidDel="001369CF" w:rsidRDefault="004E186F">
      <w:pPr>
        <w:pStyle w:val="TM3"/>
        <w:tabs>
          <w:tab w:val="left" w:pos="770"/>
          <w:tab w:val="right" w:leader="dot" w:pos="9063"/>
        </w:tabs>
        <w:rPr>
          <w:del w:id="400" w:author="RANNOU Jean-Philippe" w:date="2020-06-19T10:36:00Z"/>
          <w:rFonts w:asciiTheme="minorHAnsi" w:hAnsiTheme="minorHAnsi"/>
          <w:smallCaps w:val="0"/>
          <w:noProof/>
          <w:szCs w:val="22"/>
          <w:lang w:val="fr-FR"/>
        </w:rPr>
      </w:pPr>
      <w:del w:id="401" w:author="RANNOU Jean-Philippe" w:date="2020-06-19T10:36:00Z">
        <w:r w:rsidRPr="001369CF" w:rsidDel="001369CF">
          <w:rPr>
            <w:rStyle w:val="Lienhypertexte"/>
            <w:smallCaps w:val="0"/>
            <w:noProof/>
          </w:rPr>
          <w:delText>11.2.3</w:delText>
        </w:r>
        <w:r w:rsidDel="001369CF">
          <w:rPr>
            <w:rFonts w:asciiTheme="minorHAnsi" w:hAnsiTheme="minorHAnsi"/>
            <w:smallCaps w:val="0"/>
            <w:noProof/>
            <w:szCs w:val="22"/>
            <w:lang w:val="fr-FR"/>
          </w:rPr>
          <w:tab/>
        </w:r>
        <w:r w:rsidRPr="001369CF" w:rsidDel="001369CF">
          <w:rPr>
            <w:rStyle w:val="Lienhypertexte"/>
            <w:smallCaps w:val="0"/>
            <w:noProof/>
          </w:rPr>
          <w:delText>MONO-PROF file</w:delText>
        </w:r>
        <w:r w:rsidDel="001369CF">
          <w:rPr>
            <w:noProof/>
            <w:webHidden/>
          </w:rPr>
          <w:tab/>
          <w:delText>34</w:delText>
        </w:r>
      </w:del>
    </w:p>
    <w:p w:rsidR="004E186F" w:rsidDel="001369CF" w:rsidRDefault="004E186F">
      <w:pPr>
        <w:pStyle w:val="TM1"/>
        <w:tabs>
          <w:tab w:val="left" w:pos="440"/>
          <w:tab w:val="right" w:leader="dot" w:pos="9063"/>
        </w:tabs>
        <w:rPr>
          <w:del w:id="402" w:author="RANNOU Jean-Philippe" w:date="2020-06-19T10:36:00Z"/>
          <w:rFonts w:asciiTheme="minorHAnsi" w:hAnsiTheme="minorHAnsi"/>
          <w:b w:val="0"/>
          <w:bCs w:val="0"/>
          <w:caps w:val="0"/>
          <w:noProof/>
          <w:szCs w:val="22"/>
          <w:u w:val="none"/>
          <w:lang w:val="fr-FR"/>
        </w:rPr>
      </w:pPr>
      <w:del w:id="403" w:author="RANNOU Jean-Philippe" w:date="2020-06-19T10:36:00Z">
        <w:r w:rsidRPr="001369CF" w:rsidDel="001369CF">
          <w:rPr>
            <w:rStyle w:val="Lienhypertexte"/>
            <w:b w:val="0"/>
            <w:bCs w:val="0"/>
            <w:caps w:val="0"/>
            <w:noProof/>
          </w:rPr>
          <w:delText>12</w:delText>
        </w:r>
        <w:r w:rsidDel="001369CF">
          <w:rPr>
            <w:rFonts w:asciiTheme="minorHAnsi" w:hAnsiTheme="minorHAnsi"/>
            <w:b w:val="0"/>
            <w:bCs w:val="0"/>
            <w:caps w:val="0"/>
            <w:noProof/>
            <w:szCs w:val="22"/>
            <w:u w:val="none"/>
            <w:lang w:val="fr-FR"/>
          </w:rPr>
          <w:tab/>
        </w:r>
        <w:r w:rsidRPr="001369CF" w:rsidDel="001369CF">
          <w:rPr>
            <w:rStyle w:val="Lienhypertexte"/>
            <w:b w:val="0"/>
            <w:bCs w:val="0"/>
            <w:caps w:val="0"/>
            <w:noProof/>
          </w:rPr>
          <w:delText>ANNEX E: miscellaneous information</w:delText>
        </w:r>
        <w:r w:rsidDel="001369CF">
          <w:rPr>
            <w:noProof/>
            <w:webHidden/>
          </w:rPr>
          <w:tab/>
          <w:delText>35</w:delText>
        </w:r>
      </w:del>
    </w:p>
    <w:p w:rsidR="004E186F" w:rsidDel="001369CF" w:rsidRDefault="004E186F">
      <w:pPr>
        <w:pStyle w:val="TM1"/>
        <w:tabs>
          <w:tab w:val="left" w:pos="440"/>
          <w:tab w:val="right" w:leader="dot" w:pos="9063"/>
        </w:tabs>
        <w:rPr>
          <w:del w:id="404" w:author="RANNOU Jean-Philippe" w:date="2020-06-19T10:36:00Z"/>
          <w:rFonts w:asciiTheme="minorHAnsi" w:hAnsiTheme="minorHAnsi"/>
          <w:b w:val="0"/>
          <w:bCs w:val="0"/>
          <w:caps w:val="0"/>
          <w:noProof/>
          <w:szCs w:val="22"/>
          <w:u w:val="none"/>
          <w:lang w:val="fr-FR"/>
        </w:rPr>
      </w:pPr>
      <w:del w:id="405" w:author="RANNOU Jean-Philippe" w:date="2020-06-19T10:36:00Z">
        <w:r w:rsidRPr="001369CF" w:rsidDel="001369CF">
          <w:rPr>
            <w:rStyle w:val="Lienhypertexte"/>
            <w:b w:val="0"/>
            <w:bCs w:val="0"/>
            <w:caps w:val="0"/>
            <w:noProof/>
          </w:rPr>
          <w:delText>13</w:delText>
        </w:r>
        <w:r w:rsidDel="001369CF">
          <w:rPr>
            <w:rFonts w:asciiTheme="minorHAnsi" w:hAnsiTheme="minorHAnsi"/>
            <w:b w:val="0"/>
            <w:bCs w:val="0"/>
            <w:caps w:val="0"/>
            <w:noProof/>
            <w:szCs w:val="22"/>
            <w:u w:val="none"/>
            <w:lang w:val="fr-FR"/>
          </w:rPr>
          <w:tab/>
        </w:r>
        <w:r w:rsidRPr="001369CF" w:rsidDel="001369CF">
          <w:rPr>
            <w:rStyle w:val="Lienhypertexte"/>
            <w:b w:val="0"/>
            <w:bCs w:val="0"/>
            <w:caps w:val="0"/>
            <w:noProof/>
          </w:rPr>
          <w:delText>ANNEX F: NITRATE processing</w:delText>
        </w:r>
        <w:r w:rsidDel="001369CF">
          <w:rPr>
            <w:noProof/>
            <w:webHidden/>
          </w:rPr>
          <w:tab/>
          <w:delText>35</w:delText>
        </w:r>
      </w:del>
    </w:p>
    <w:p w:rsidR="004E186F" w:rsidDel="001369CF" w:rsidRDefault="004E186F">
      <w:pPr>
        <w:pStyle w:val="TM1"/>
        <w:tabs>
          <w:tab w:val="left" w:pos="440"/>
          <w:tab w:val="right" w:leader="dot" w:pos="9063"/>
        </w:tabs>
        <w:rPr>
          <w:del w:id="406" w:author="RANNOU Jean-Philippe" w:date="2020-06-19T10:36:00Z"/>
          <w:rFonts w:asciiTheme="minorHAnsi" w:hAnsiTheme="minorHAnsi"/>
          <w:b w:val="0"/>
          <w:bCs w:val="0"/>
          <w:caps w:val="0"/>
          <w:noProof/>
          <w:szCs w:val="22"/>
          <w:u w:val="none"/>
          <w:lang w:val="fr-FR"/>
        </w:rPr>
      </w:pPr>
      <w:del w:id="407" w:author="RANNOU Jean-Philippe" w:date="2020-06-19T10:36:00Z">
        <w:r w:rsidRPr="001369CF" w:rsidDel="001369CF">
          <w:rPr>
            <w:rStyle w:val="Lienhypertexte"/>
            <w:b w:val="0"/>
            <w:bCs w:val="0"/>
            <w:caps w:val="0"/>
            <w:noProof/>
          </w:rPr>
          <w:delText>14</w:delText>
        </w:r>
        <w:r w:rsidDel="001369CF">
          <w:rPr>
            <w:rFonts w:asciiTheme="minorHAnsi" w:hAnsiTheme="minorHAnsi"/>
            <w:b w:val="0"/>
            <w:bCs w:val="0"/>
            <w:caps w:val="0"/>
            <w:noProof/>
            <w:szCs w:val="22"/>
            <w:u w:val="none"/>
            <w:lang w:val="fr-FR"/>
          </w:rPr>
          <w:tab/>
        </w:r>
        <w:r w:rsidRPr="001369CF" w:rsidDel="001369CF">
          <w:rPr>
            <w:rStyle w:val="Lienhypertexte"/>
            <w:b w:val="0"/>
            <w:bCs w:val="0"/>
            <w:caps w:val="0"/>
            <w:noProof/>
          </w:rPr>
          <w:delText>ANNEX G: Configuration and Technical label management</w:delText>
        </w:r>
        <w:r w:rsidDel="001369CF">
          <w:rPr>
            <w:noProof/>
            <w:webHidden/>
          </w:rPr>
          <w:tab/>
          <w:delText>36</w:delText>
        </w:r>
      </w:del>
    </w:p>
    <w:p w:rsidR="004E186F" w:rsidDel="001369CF" w:rsidRDefault="004E186F">
      <w:pPr>
        <w:pStyle w:val="TM2"/>
        <w:tabs>
          <w:tab w:val="left" w:pos="605"/>
          <w:tab w:val="right" w:leader="dot" w:pos="9063"/>
        </w:tabs>
        <w:rPr>
          <w:del w:id="408" w:author="RANNOU Jean-Philippe" w:date="2020-06-19T10:36:00Z"/>
          <w:rFonts w:asciiTheme="minorHAnsi" w:hAnsiTheme="minorHAnsi"/>
          <w:b w:val="0"/>
          <w:bCs w:val="0"/>
          <w:smallCaps w:val="0"/>
          <w:noProof/>
          <w:szCs w:val="22"/>
          <w:lang w:val="fr-FR"/>
        </w:rPr>
      </w:pPr>
      <w:del w:id="409" w:author="RANNOU Jean-Philippe" w:date="2020-06-19T10:36:00Z">
        <w:r w:rsidRPr="001369CF" w:rsidDel="001369CF">
          <w:rPr>
            <w:rStyle w:val="Lienhypertexte"/>
            <w:b w:val="0"/>
            <w:bCs w:val="0"/>
            <w:smallCaps w:val="0"/>
            <w:noProof/>
          </w:rPr>
          <w:delText>14.1</w:delText>
        </w:r>
        <w:r w:rsidDel="001369CF">
          <w:rPr>
            <w:rFonts w:asciiTheme="minorHAnsi" w:hAnsiTheme="minorHAnsi"/>
            <w:b w:val="0"/>
            <w:bCs w:val="0"/>
            <w:smallCaps w:val="0"/>
            <w:noProof/>
            <w:szCs w:val="22"/>
            <w:lang w:val="fr-FR"/>
          </w:rPr>
          <w:tab/>
        </w:r>
        <w:r w:rsidRPr="001369CF" w:rsidDel="001369CF">
          <w:rPr>
            <w:rStyle w:val="Lienhypertexte"/>
            <w:b w:val="0"/>
            <w:bCs w:val="0"/>
            <w:smallCaps w:val="0"/>
            <w:noProof/>
          </w:rPr>
          <w:delText>Configuration label management</w:delText>
        </w:r>
        <w:r w:rsidDel="001369CF">
          <w:rPr>
            <w:noProof/>
            <w:webHidden/>
          </w:rPr>
          <w:tab/>
          <w:delText>36</w:delText>
        </w:r>
      </w:del>
    </w:p>
    <w:p w:rsidR="004E186F" w:rsidDel="001369CF" w:rsidRDefault="004E186F">
      <w:pPr>
        <w:pStyle w:val="TM2"/>
        <w:tabs>
          <w:tab w:val="left" w:pos="605"/>
          <w:tab w:val="right" w:leader="dot" w:pos="9063"/>
        </w:tabs>
        <w:rPr>
          <w:del w:id="410" w:author="RANNOU Jean-Philippe" w:date="2020-06-19T10:36:00Z"/>
          <w:rFonts w:asciiTheme="minorHAnsi" w:hAnsiTheme="minorHAnsi"/>
          <w:b w:val="0"/>
          <w:bCs w:val="0"/>
          <w:smallCaps w:val="0"/>
          <w:noProof/>
          <w:szCs w:val="22"/>
          <w:lang w:val="fr-FR"/>
        </w:rPr>
      </w:pPr>
      <w:del w:id="411" w:author="RANNOU Jean-Philippe" w:date="2020-06-19T10:36:00Z">
        <w:r w:rsidRPr="001369CF" w:rsidDel="001369CF">
          <w:rPr>
            <w:rStyle w:val="Lienhypertexte"/>
            <w:b w:val="0"/>
            <w:bCs w:val="0"/>
            <w:smallCaps w:val="0"/>
            <w:noProof/>
          </w:rPr>
          <w:delText>14.2</w:delText>
        </w:r>
        <w:r w:rsidDel="001369CF">
          <w:rPr>
            <w:rFonts w:asciiTheme="minorHAnsi" w:hAnsiTheme="minorHAnsi"/>
            <w:b w:val="0"/>
            <w:bCs w:val="0"/>
            <w:smallCaps w:val="0"/>
            <w:noProof/>
            <w:szCs w:val="22"/>
            <w:lang w:val="fr-FR"/>
          </w:rPr>
          <w:tab/>
        </w:r>
        <w:r w:rsidRPr="001369CF" w:rsidDel="001369CF">
          <w:rPr>
            <w:rStyle w:val="Lienhypertexte"/>
            <w:b w:val="0"/>
            <w:bCs w:val="0"/>
            <w:smallCaps w:val="0"/>
            <w:noProof/>
          </w:rPr>
          <w:delText>Technical label management</w:delText>
        </w:r>
        <w:r w:rsidDel="001369CF">
          <w:rPr>
            <w:noProof/>
            <w:webHidden/>
          </w:rPr>
          <w:tab/>
          <w:delText>36</w:delText>
        </w:r>
      </w:del>
    </w:p>
    <w:p w:rsidR="004E186F" w:rsidDel="001369CF" w:rsidRDefault="004E186F">
      <w:pPr>
        <w:pStyle w:val="TM1"/>
        <w:tabs>
          <w:tab w:val="left" w:pos="440"/>
          <w:tab w:val="right" w:leader="dot" w:pos="9063"/>
        </w:tabs>
        <w:rPr>
          <w:del w:id="412" w:author="RANNOU Jean-Philippe" w:date="2020-06-19T10:36:00Z"/>
          <w:rFonts w:asciiTheme="minorHAnsi" w:hAnsiTheme="minorHAnsi"/>
          <w:b w:val="0"/>
          <w:bCs w:val="0"/>
          <w:caps w:val="0"/>
          <w:noProof/>
          <w:szCs w:val="22"/>
          <w:u w:val="none"/>
          <w:lang w:val="fr-FR"/>
        </w:rPr>
      </w:pPr>
      <w:del w:id="413" w:author="RANNOU Jean-Philippe" w:date="2020-06-19T10:36:00Z">
        <w:r w:rsidRPr="001369CF" w:rsidDel="001369CF">
          <w:rPr>
            <w:rStyle w:val="Lienhypertexte"/>
            <w:b w:val="0"/>
            <w:bCs w:val="0"/>
            <w:caps w:val="0"/>
            <w:noProof/>
          </w:rPr>
          <w:delText>15</w:delText>
        </w:r>
        <w:r w:rsidDel="001369CF">
          <w:rPr>
            <w:rFonts w:asciiTheme="minorHAnsi" w:hAnsiTheme="minorHAnsi"/>
            <w:b w:val="0"/>
            <w:bCs w:val="0"/>
            <w:caps w:val="0"/>
            <w:noProof/>
            <w:szCs w:val="22"/>
            <w:u w:val="none"/>
            <w:lang w:val="fr-FR"/>
          </w:rPr>
          <w:tab/>
        </w:r>
        <w:r w:rsidRPr="001369CF" w:rsidDel="001369CF">
          <w:rPr>
            <w:rStyle w:val="Lienhypertexte"/>
            <w:b w:val="0"/>
            <w:bCs w:val="0"/>
            <w:caps w:val="0"/>
            <w:noProof/>
          </w:rPr>
          <w:delText>ANNEX H: additional tools</w:delText>
        </w:r>
        <w:r w:rsidDel="001369CF">
          <w:rPr>
            <w:noProof/>
            <w:webHidden/>
          </w:rPr>
          <w:tab/>
          <w:delText>37</w:delText>
        </w:r>
      </w:del>
    </w:p>
    <w:p w:rsidR="004E186F" w:rsidDel="001369CF" w:rsidRDefault="004E186F">
      <w:pPr>
        <w:pStyle w:val="TM2"/>
        <w:tabs>
          <w:tab w:val="left" w:pos="605"/>
          <w:tab w:val="right" w:leader="dot" w:pos="9063"/>
        </w:tabs>
        <w:rPr>
          <w:del w:id="414" w:author="RANNOU Jean-Philippe" w:date="2020-06-19T10:36:00Z"/>
          <w:rFonts w:asciiTheme="minorHAnsi" w:hAnsiTheme="minorHAnsi"/>
          <w:b w:val="0"/>
          <w:bCs w:val="0"/>
          <w:smallCaps w:val="0"/>
          <w:noProof/>
          <w:szCs w:val="22"/>
          <w:lang w:val="fr-FR"/>
        </w:rPr>
      </w:pPr>
      <w:del w:id="415" w:author="RANNOU Jean-Philippe" w:date="2020-06-19T10:36:00Z">
        <w:r w:rsidRPr="001369CF" w:rsidDel="001369CF">
          <w:rPr>
            <w:rStyle w:val="Lienhypertexte"/>
            <w:b w:val="0"/>
            <w:bCs w:val="0"/>
            <w:smallCaps w:val="0"/>
            <w:noProof/>
          </w:rPr>
          <w:delText>15.1</w:delText>
        </w:r>
        <w:r w:rsidDel="001369CF">
          <w:rPr>
            <w:rFonts w:asciiTheme="minorHAnsi" w:hAnsiTheme="minorHAnsi"/>
            <w:b w:val="0"/>
            <w:bCs w:val="0"/>
            <w:smallCaps w:val="0"/>
            <w:noProof/>
            <w:szCs w:val="22"/>
            <w:lang w:val="fr-FR"/>
          </w:rPr>
          <w:tab/>
        </w:r>
        <w:r w:rsidRPr="001369CF" w:rsidDel="001369CF">
          <w:rPr>
            <w:rStyle w:val="Lienhypertexte"/>
            <w:b w:val="0"/>
            <w:bCs w:val="0"/>
            <w:smallCaps w:val="0"/>
            <w:noProof/>
          </w:rPr>
          <w:delText>Tools configuration</w:delText>
        </w:r>
        <w:r w:rsidDel="001369CF">
          <w:rPr>
            <w:noProof/>
            <w:webHidden/>
          </w:rPr>
          <w:tab/>
          <w:delText>37</w:delText>
        </w:r>
      </w:del>
    </w:p>
    <w:p w:rsidR="004E186F" w:rsidDel="001369CF" w:rsidRDefault="004E186F">
      <w:pPr>
        <w:pStyle w:val="TM2"/>
        <w:tabs>
          <w:tab w:val="left" w:pos="605"/>
          <w:tab w:val="right" w:leader="dot" w:pos="9063"/>
        </w:tabs>
        <w:rPr>
          <w:del w:id="416" w:author="RANNOU Jean-Philippe" w:date="2020-06-19T10:36:00Z"/>
          <w:rFonts w:asciiTheme="minorHAnsi" w:hAnsiTheme="minorHAnsi"/>
          <w:b w:val="0"/>
          <w:bCs w:val="0"/>
          <w:smallCaps w:val="0"/>
          <w:noProof/>
          <w:szCs w:val="22"/>
          <w:lang w:val="fr-FR"/>
        </w:rPr>
      </w:pPr>
      <w:del w:id="417" w:author="RANNOU Jean-Philippe" w:date="2020-06-19T10:36:00Z">
        <w:r w:rsidRPr="001369CF" w:rsidDel="001369CF">
          <w:rPr>
            <w:rStyle w:val="Lienhypertexte"/>
            <w:b w:val="0"/>
            <w:bCs w:val="0"/>
            <w:smallCaps w:val="0"/>
            <w:noProof/>
          </w:rPr>
          <w:delText>15.2</w:delText>
        </w:r>
        <w:r w:rsidDel="001369CF">
          <w:rPr>
            <w:rFonts w:asciiTheme="minorHAnsi" w:hAnsiTheme="minorHAnsi"/>
            <w:b w:val="0"/>
            <w:bCs w:val="0"/>
            <w:smallCaps w:val="0"/>
            <w:noProof/>
            <w:szCs w:val="22"/>
            <w:lang w:val="fr-FR"/>
          </w:rPr>
          <w:tab/>
        </w:r>
        <w:r w:rsidRPr="001369CF" w:rsidDel="001369CF">
          <w:rPr>
            <w:rStyle w:val="Lienhypertexte"/>
            <w:b w:val="0"/>
            <w:bCs w:val="0"/>
            <w:smallCaps w:val="0"/>
            <w:noProof/>
          </w:rPr>
          <w:delText>A selection of useful tools</w:delText>
        </w:r>
        <w:r w:rsidDel="001369CF">
          <w:rPr>
            <w:noProof/>
            <w:webHidden/>
          </w:rPr>
          <w:tab/>
          <w:delText>37</w:delText>
        </w:r>
      </w:del>
    </w:p>
    <w:p w:rsidR="004E186F" w:rsidDel="001369CF" w:rsidRDefault="004E186F">
      <w:pPr>
        <w:pStyle w:val="TM3"/>
        <w:tabs>
          <w:tab w:val="left" w:pos="770"/>
          <w:tab w:val="right" w:leader="dot" w:pos="9063"/>
        </w:tabs>
        <w:rPr>
          <w:del w:id="418" w:author="RANNOU Jean-Philippe" w:date="2020-06-19T10:36:00Z"/>
          <w:rFonts w:asciiTheme="minorHAnsi" w:hAnsiTheme="minorHAnsi"/>
          <w:smallCaps w:val="0"/>
          <w:noProof/>
          <w:szCs w:val="22"/>
          <w:lang w:val="fr-FR"/>
        </w:rPr>
      </w:pPr>
      <w:del w:id="419" w:author="RANNOU Jean-Philippe" w:date="2020-06-19T10:36:00Z">
        <w:r w:rsidRPr="001369CF" w:rsidDel="001369CF">
          <w:rPr>
            <w:rStyle w:val="Lienhypertexte"/>
            <w:smallCaps w:val="0"/>
            <w:noProof/>
          </w:rPr>
          <w:delText>15.2.1</w:delText>
        </w:r>
        <w:r w:rsidDel="001369CF">
          <w:rPr>
            <w:rFonts w:asciiTheme="minorHAnsi" w:hAnsiTheme="minorHAnsi"/>
            <w:smallCaps w:val="0"/>
            <w:noProof/>
            <w:szCs w:val="22"/>
            <w:lang w:val="fr-FR"/>
          </w:rPr>
          <w:tab/>
        </w:r>
        <w:r w:rsidRPr="001369CF" w:rsidDel="001369CF">
          <w:rPr>
            <w:rStyle w:val="Lienhypertexte"/>
            <w:smallCaps w:val="0"/>
            <w:noProof/>
          </w:rPr>
          <w:delText>Visualization tools</w:delText>
        </w:r>
        <w:r w:rsidDel="001369CF">
          <w:rPr>
            <w:noProof/>
            <w:webHidden/>
          </w:rPr>
          <w:tab/>
          <w:delText>37</w:delText>
        </w:r>
      </w:del>
    </w:p>
    <w:p w:rsidR="004E186F" w:rsidDel="001369CF" w:rsidRDefault="004E186F">
      <w:pPr>
        <w:pStyle w:val="TM3"/>
        <w:tabs>
          <w:tab w:val="left" w:pos="770"/>
          <w:tab w:val="right" w:leader="dot" w:pos="9063"/>
        </w:tabs>
        <w:rPr>
          <w:del w:id="420" w:author="RANNOU Jean-Philippe" w:date="2020-06-19T10:36:00Z"/>
          <w:rFonts w:asciiTheme="minorHAnsi" w:hAnsiTheme="minorHAnsi"/>
          <w:smallCaps w:val="0"/>
          <w:noProof/>
          <w:szCs w:val="22"/>
          <w:lang w:val="fr-FR"/>
        </w:rPr>
      </w:pPr>
      <w:del w:id="421" w:author="RANNOU Jean-Philippe" w:date="2020-06-19T10:36:00Z">
        <w:r w:rsidRPr="001369CF" w:rsidDel="001369CF">
          <w:rPr>
            <w:rStyle w:val="Lienhypertexte"/>
            <w:smallCaps w:val="0"/>
            <w:noProof/>
          </w:rPr>
          <w:delText>15.2.2</w:delText>
        </w:r>
        <w:r w:rsidDel="001369CF">
          <w:rPr>
            <w:rFonts w:asciiTheme="minorHAnsi" w:hAnsiTheme="minorHAnsi"/>
            <w:smallCaps w:val="0"/>
            <w:noProof/>
            <w:szCs w:val="22"/>
            <w:lang w:val="fr-FR"/>
          </w:rPr>
          <w:tab/>
        </w:r>
        <w:r w:rsidRPr="001369CF" w:rsidDel="001369CF">
          <w:rPr>
            <w:rStyle w:val="Lienhypertexte"/>
            <w:smallCaps w:val="0"/>
            <w:noProof/>
          </w:rPr>
          <w:delText>NetCDF to CSV conversion tools</w:delText>
        </w:r>
        <w:r w:rsidDel="001369CF">
          <w:rPr>
            <w:noProof/>
            <w:webHidden/>
          </w:rPr>
          <w:tab/>
          <w:delText>37</w:delText>
        </w:r>
      </w:del>
    </w:p>
    <w:p w:rsidR="004E186F" w:rsidDel="001369CF" w:rsidRDefault="004E186F">
      <w:pPr>
        <w:pStyle w:val="TM3"/>
        <w:tabs>
          <w:tab w:val="left" w:pos="770"/>
          <w:tab w:val="right" w:leader="dot" w:pos="9063"/>
        </w:tabs>
        <w:rPr>
          <w:del w:id="422" w:author="RANNOU Jean-Philippe" w:date="2020-06-19T10:36:00Z"/>
          <w:rFonts w:asciiTheme="minorHAnsi" w:hAnsiTheme="minorHAnsi"/>
          <w:smallCaps w:val="0"/>
          <w:noProof/>
          <w:szCs w:val="22"/>
          <w:lang w:val="fr-FR"/>
        </w:rPr>
      </w:pPr>
      <w:del w:id="423" w:author="RANNOU Jean-Philippe" w:date="2020-06-19T10:36:00Z">
        <w:r w:rsidRPr="001369CF" w:rsidDel="001369CF">
          <w:rPr>
            <w:rStyle w:val="Lienhypertexte"/>
            <w:smallCaps w:val="0"/>
            <w:noProof/>
          </w:rPr>
          <w:delText>15.2.3</w:delText>
        </w:r>
        <w:r w:rsidDel="001369CF">
          <w:rPr>
            <w:rFonts w:asciiTheme="minorHAnsi" w:hAnsiTheme="minorHAnsi"/>
            <w:smallCaps w:val="0"/>
            <w:noProof/>
            <w:szCs w:val="22"/>
            <w:lang w:val="fr-FR"/>
          </w:rPr>
          <w:tab/>
        </w:r>
        <w:r w:rsidRPr="001369CF" w:rsidDel="001369CF">
          <w:rPr>
            <w:rStyle w:val="Lienhypertexte"/>
            <w:smallCaps w:val="0"/>
            <w:noProof/>
          </w:rPr>
          <w:delText>Argos cycle file management tools</w:delText>
        </w:r>
        <w:r w:rsidDel="001369CF">
          <w:rPr>
            <w:noProof/>
            <w:webHidden/>
          </w:rPr>
          <w:tab/>
          <w:delText>38</w:delText>
        </w:r>
      </w:del>
    </w:p>
    <w:p w:rsidR="004E186F" w:rsidDel="001369CF" w:rsidRDefault="004E186F">
      <w:pPr>
        <w:pStyle w:val="TM3"/>
        <w:tabs>
          <w:tab w:val="left" w:pos="770"/>
          <w:tab w:val="right" w:leader="dot" w:pos="9063"/>
        </w:tabs>
        <w:rPr>
          <w:del w:id="424" w:author="RANNOU Jean-Philippe" w:date="2020-06-19T10:36:00Z"/>
          <w:rFonts w:asciiTheme="minorHAnsi" w:hAnsiTheme="minorHAnsi"/>
          <w:smallCaps w:val="0"/>
          <w:noProof/>
          <w:szCs w:val="22"/>
          <w:lang w:val="fr-FR"/>
        </w:rPr>
      </w:pPr>
      <w:del w:id="425" w:author="RANNOU Jean-Philippe" w:date="2020-06-19T10:36:00Z">
        <w:r w:rsidRPr="001369CF" w:rsidDel="001369CF">
          <w:rPr>
            <w:rStyle w:val="Lienhypertexte"/>
            <w:smallCaps w:val="0"/>
            <w:noProof/>
          </w:rPr>
          <w:delText>15.2.4</w:delText>
        </w:r>
        <w:r w:rsidDel="001369CF">
          <w:rPr>
            <w:rFonts w:asciiTheme="minorHAnsi" w:hAnsiTheme="minorHAnsi"/>
            <w:smallCaps w:val="0"/>
            <w:noProof/>
            <w:szCs w:val="22"/>
            <w:lang w:val="fr-FR"/>
          </w:rPr>
          <w:tab/>
        </w:r>
        <w:r w:rsidRPr="001369CF" w:rsidDel="001369CF">
          <w:rPr>
            <w:rStyle w:val="Lienhypertexte"/>
            <w:smallCaps w:val="0"/>
            <w:noProof/>
          </w:rPr>
          <w:delText xml:space="preserve">copy_iridium_mail_files, copy_remocean_sbd_files, </w:delText>
        </w:r>
        <w:r w:rsidRPr="001369CF" w:rsidDel="001369CF">
          <w:rPr>
            <w:rStyle w:val="Lienhypertexte"/>
            <w:smallCaps w:val="0"/>
            <w:noProof/>
            <w:highlight w:val="green"/>
          </w:rPr>
          <w:delText>copy_cts5_files, copy_apx_iridium_rudics_files, copy_apx_apf11_iridium_rudics_files or copy_nemo_files</w:delText>
        </w:r>
        <w:r w:rsidDel="001369CF">
          <w:rPr>
            <w:noProof/>
            <w:webHidden/>
          </w:rPr>
          <w:tab/>
          <w:delText>38</w:delText>
        </w:r>
      </w:del>
    </w:p>
    <w:p w:rsidR="004E186F" w:rsidDel="001369CF" w:rsidRDefault="004E186F">
      <w:pPr>
        <w:pStyle w:val="TM3"/>
        <w:tabs>
          <w:tab w:val="left" w:pos="770"/>
          <w:tab w:val="right" w:leader="dot" w:pos="9063"/>
        </w:tabs>
        <w:rPr>
          <w:del w:id="426" w:author="RANNOU Jean-Philippe" w:date="2020-06-19T10:36:00Z"/>
          <w:rFonts w:asciiTheme="minorHAnsi" w:hAnsiTheme="minorHAnsi"/>
          <w:smallCaps w:val="0"/>
          <w:noProof/>
          <w:szCs w:val="22"/>
          <w:lang w:val="fr-FR"/>
        </w:rPr>
      </w:pPr>
      <w:del w:id="427" w:author="RANNOU Jean-Philippe" w:date="2020-06-19T10:36:00Z">
        <w:r w:rsidRPr="001369CF" w:rsidDel="001369CF">
          <w:rPr>
            <w:rStyle w:val="Lienhypertexte"/>
            <w:smallCaps w:val="0"/>
            <w:noProof/>
          </w:rPr>
          <w:delText>15.2.5</w:delText>
        </w:r>
        <w:r w:rsidDel="001369CF">
          <w:rPr>
            <w:rFonts w:asciiTheme="minorHAnsi" w:hAnsiTheme="minorHAnsi"/>
            <w:smallCaps w:val="0"/>
            <w:noProof/>
            <w:szCs w:val="22"/>
            <w:lang w:val="fr-FR"/>
          </w:rPr>
          <w:tab/>
        </w:r>
        <w:r w:rsidRPr="001369CF" w:rsidDel="001369CF">
          <w:rPr>
            <w:rStyle w:val="Lienhypertexte"/>
            <w:smallCaps w:val="0"/>
            <w:noProof/>
          </w:rPr>
          <w:delText>nc_add_rtqc_flags_prof_and_traj</w:delText>
        </w:r>
        <w:r w:rsidDel="001369CF">
          <w:rPr>
            <w:noProof/>
            <w:webHidden/>
          </w:rPr>
          <w:tab/>
          <w:delText>38</w:delText>
        </w:r>
      </w:del>
    </w:p>
    <w:p w:rsidR="004E186F" w:rsidDel="001369CF" w:rsidRDefault="004E186F">
      <w:pPr>
        <w:pStyle w:val="TM3"/>
        <w:tabs>
          <w:tab w:val="left" w:pos="770"/>
          <w:tab w:val="right" w:leader="dot" w:pos="9063"/>
        </w:tabs>
        <w:rPr>
          <w:del w:id="428" w:author="RANNOU Jean-Philippe" w:date="2020-06-19T10:36:00Z"/>
          <w:rFonts w:asciiTheme="minorHAnsi" w:hAnsiTheme="minorHAnsi"/>
          <w:smallCaps w:val="0"/>
          <w:noProof/>
          <w:szCs w:val="22"/>
          <w:lang w:val="fr-FR"/>
        </w:rPr>
      </w:pPr>
      <w:del w:id="429" w:author="RANNOU Jean-Philippe" w:date="2020-06-19T10:36:00Z">
        <w:r w:rsidRPr="001369CF" w:rsidDel="001369CF">
          <w:rPr>
            <w:rStyle w:val="Lienhypertexte"/>
            <w:smallCaps w:val="0"/>
            <w:noProof/>
          </w:rPr>
          <w:delText>15.2.6</w:delText>
        </w:r>
        <w:r w:rsidDel="001369CF">
          <w:rPr>
            <w:rFonts w:asciiTheme="minorHAnsi" w:hAnsiTheme="minorHAnsi"/>
            <w:smallCaps w:val="0"/>
            <w:noProof/>
            <w:szCs w:val="22"/>
            <w:lang w:val="fr-FR"/>
          </w:rPr>
          <w:tab/>
        </w:r>
        <w:r w:rsidRPr="001369CF" w:rsidDel="001369CF">
          <w:rPr>
            <w:rStyle w:val="Lienhypertexte"/>
            <w:smallCaps w:val="0"/>
            <w:noProof/>
          </w:rPr>
          <w:delText>nc_check_file_format</w:delText>
        </w:r>
        <w:r w:rsidDel="001369CF">
          <w:rPr>
            <w:noProof/>
            <w:webHidden/>
          </w:rPr>
          <w:tab/>
          <w:delText>38</w:delText>
        </w:r>
      </w:del>
    </w:p>
    <w:p w:rsidR="007F228B" w:rsidRPr="000557AF" w:rsidRDefault="00305D54" w:rsidP="009F0AAC">
      <w:pPr>
        <w:pStyle w:val="Retraitnormal"/>
      </w:pPr>
      <w:r w:rsidRPr="000557AF">
        <w:fldChar w:fldCharType="end"/>
      </w:r>
    </w:p>
    <w:p w:rsidR="00806F87" w:rsidRPr="00FE6751" w:rsidRDefault="00806F87" w:rsidP="00EF65F5">
      <w:pPr>
        <w:pStyle w:val="Titre"/>
      </w:pPr>
      <w:bookmarkStart w:id="430" w:name="_Toc460855043"/>
      <w:bookmarkStart w:id="431" w:name="_Toc43455968"/>
      <w:r w:rsidRPr="00FE6751">
        <w:lastRenderedPageBreak/>
        <w:t>History</w:t>
      </w:r>
      <w:bookmarkEnd w:id="430"/>
      <w:bookmarkEnd w:id="431"/>
    </w:p>
    <w:tbl>
      <w:tblPr>
        <w:tblW w:w="9214"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72" w:type="dxa"/>
          <w:bottom w:w="72" w:type="dxa"/>
          <w:right w:w="72" w:type="dxa"/>
        </w:tblCellMar>
        <w:tblLook w:val="0000" w:firstRow="0" w:lastRow="0" w:firstColumn="0" w:lastColumn="0" w:noHBand="0" w:noVBand="0"/>
      </w:tblPr>
      <w:tblGrid>
        <w:gridCol w:w="924"/>
        <w:gridCol w:w="1243"/>
        <w:gridCol w:w="7047"/>
      </w:tblGrid>
      <w:tr w:rsidR="00806F87" w:rsidRPr="00FE6751" w:rsidTr="00EF65F5">
        <w:trPr>
          <w:cantSplit/>
        </w:trPr>
        <w:tc>
          <w:tcPr>
            <w:tcW w:w="924" w:type="dxa"/>
            <w:shd w:val="clear" w:color="auto" w:fill="1F497D"/>
          </w:tcPr>
          <w:p w:rsidR="00806F87" w:rsidRPr="00FE6751" w:rsidRDefault="00806F87" w:rsidP="00EF65F5">
            <w:pPr>
              <w:pStyle w:val="TableContents"/>
              <w:rPr>
                <w:b/>
                <w:color w:val="FFFFFF"/>
                <w:sz w:val="20"/>
                <w:szCs w:val="20"/>
              </w:rPr>
            </w:pPr>
            <w:r w:rsidRPr="00FE6751">
              <w:rPr>
                <w:b/>
                <w:color w:val="FFFFFF"/>
                <w:sz w:val="20"/>
                <w:szCs w:val="20"/>
              </w:rPr>
              <w:t xml:space="preserve">Version </w:t>
            </w:r>
          </w:p>
        </w:tc>
        <w:tc>
          <w:tcPr>
            <w:tcW w:w="0" w:type="auto"/>
            <w:shd w:val="clear" w:color="auto" w:fill="1F497D"/>
          </w:tcPr>
          <w:p w:rsidR="00806F87" w:rsidRPr="00FE6751" w:rsidRDefault="00806F87" w:rsidP="00EF65F5">
            <w:pPr>
              <w:pStyle w:val="TableContents"/>
              <w:rPr>
                <w:b/>
                <w:color w:val="FFFFFF"/>
                <w:sz w:val="20"/>
                <w:szCs w:val="20"/>
              </w:rPr>
            </w:pPr>
            <w:r w:rsidRPr="00FE6751">
              <w:rPr>
                <w:b/>
                <w:color w:val="FFFFFF"/>
                <w:sz w:val="20"/>
                <w:szCs w:val="20"/>
              </w:rPr>
              <w:t xml:space="preserve">Date </w:t>
            </w:r>
          </w:p>
        </w:tc>
        <w:tc>
          <w:tcPr>
            <w:tcW w:w="7047" w:type="dxa"/>
            <w:shd w:val="clear" w:color="auto" w:fill="1F497D"/>
          </w:tcPr>
          <w:p w:rsidR="00806F87" w:rsidRPr="00FE6751" w:rsidRDefault="00806F87" w:rsidP="00EF65F5">
            <w:pPr>
              <w:pStyle w:val="TableContents"/>
              <w:rPr>
                <w:b/>
                <w:color w:val="FFFFFF"/>
                <w:sz w:val="20"/>
                <w:szCs w:val="20"/>
              </w:rPr>
            </w:pPr>
            <w:r w:rsidRPr="00FE6751">
              <w:rPr>
                <w:b/>
                <w:color w:val="FFFFFF"/>
                <w:sz w:val="20"/>
                <w:szCs w:val="20"/>
              </w:rPr>
              <w:t xml:space="preserve">Comment </w:t>
            </w:r>
          </w:p>
        </w:tc>
      </w:tr>
      <w:tr w:rsidR="00806F87" w:rsidRPr="00FE6751" w:rsidTr="00EF65F5">
        <w:trPr>
          <w:cantSplit/>
        </w:trPr>
        <w:tc>
          <w:tcPr>
            <w:tcW w:w="924" w:type="dxa"/>
          </w:tcPr>
          <w:p w:rsidR="00806F87" w:rsidRPr="00FE6751" w:rsidRDefault="00806F87" w:rsidP="00EF65F5">
            <w:pPr>
              <w:pStyle w:val="TableContents"/>
              <w:rPr>
                <w:sz w:val="20"/>
                <w:szCs w:val="20"/>
              </w:rPr>
            </w:pPr>
            <w:r w:rsidRPr="00FE6751">
              <w:rPr>
                <w:sz w:val="20"/>
                <w:szCs w:val="20"/>
              </w:rPr>
              <w:t>1.0</w:t>
            </w:r>
          </w:p>
        </w:tc>
        <w:tc>
          <w:tcPr>
            <w:tcW w:w="0" w:type="auto"/>
          </w:tcPr>
          <w:p w:rsidR="00806F87" w:rsidRPr="00FE6751" w:rsidRDefault="00806F87" w:rsidP="00E61DF5">
            <w:pPr>
              <w:pStyle w:val="TableContents"/>
              <w:rPr>
                <w:sz w:val="20"/>
                <w:szCs w:val="20"/>
              </w:rPr>
            </w:pPr>
            <w:r w:rsidRPr="00FE6751">
              <w:rPr>
                <w:sz w:val="20"/>
                <w:szCs w:val="20"/>
              </w:rPr>
              <w:t>16/0</w:t>
            </w:r>
            <w:r w:rsidR="00E61DF5" w:rsidRPr="00FE6751">
              <w:rPr>
                <w:sz w:val="20"/>
                <w:szCs w:val="20"/>
              </w:rPr>
              <w:t>9</w:t>
            </w:r>
            <w:r w:rsidRPr="00FE6751">
              <w:rPr>
                <w:sz w:val="20"/>
                <w:szCs w:val="20"/>
              </w:rPr>
              <w:t xml:space="preserve">/2016 </w:t>
            </w:r>
          </w:p>
        </w:tc>
        <w:tc>
          <w:tcPr>
            <w:tcW w:w="7047" w:type="dxa"/>
          </w:tcPr>
          <w:p w:rsidR="00806F87" w:rsidRPr="00FE6751" w:rsidRDefault="00806F87" w:rsidP="00EF65F5">
            <w:pPr>
              <w:pStyle w:val="TableContents"/>
              <w:rPr>
                <w:sz w:val="20"/>
                <w:szCs w:val="20"/>
              </w:rPr>
            </w:pPr>
            <w:r w:rsidRPr="00FE6751">
              <w:rPr>
                <w:sz w:val="20"/>
                <w:szCs w:val="20"/>
              </w:rPr>
              <w:t>JPR: initial version of the document.</w:t>
            </w:r>
          </w:p>
        </w:tc>
      </w:tr>
      <w:tr w:rsidR="00F93CFA" w:rsidRPr="00FE6751" w:rsidTr="00EF65F5">
        <w:trPr>
          <w:cantSplit/>
        </w:trPr>
        <w:tc>
          <w:tcPr>
            <w:tcW w:w="924" w:type="dxa"/>
          </w:tcPr>
          <w:p w:rsidR="00F93CFA" w:rsidRPr="00FE6751" w:rsidRDefault="00F93CFA" w:rsidP="00EF65F5">
            <w:pPr>
              <w:pStyle w:val="TableContents"/>
              <w:rPr>
                <w:sz w:val="20"/>
                <w:szCs w:val="20"/>
              </w:rPr>
            </w:pPr>
            <w:r w:rsidRPr="00FE6751">
              <w:rPr>
                <w:sz w:val="20"/>
                <w:szCs w:val="20"/>
              </w:rPr>
              <w:t>1.1</w:t>
            </w:r>
          </w:p>
        </w:tc>
        <w:tc>
          <w:tcPr>
            <w:tcW w:w="0" w:type="auto"/>
          </w:tcPr>
          <w:p w:rsidR="00F93CFA" w:rsidRPr="00FE6751" w:rsidRDefault="00F93CFA" w:rsidP="00EF65F5">
            <w:pPr>
              <w:pStyle w:val="TableContents"/>
              <w:rPr>
                <w:sz w:val="20"/>
                <w:szCs w:val="20"/>
              </w:rPr>
            </w:pPr>
            <w:r w:rsidRPr="00FE6751">
              <w:rPr>
                <w:sz w:val="20"/>
                <w:szCs w:val="20"/>
              </w:rPr>
              <w:t xml:space="preserve">18/10/2016 </w:t>
            </w:r>
          </w:p>
        </w:tc>
        <w:tc>
          <w:tcPr>
            <w:tcW w:w="7047" w:type="dxa"/>
          </w:tcPr>
          <w:p w:rsidR="00F93CFA" w:rsidRPr="00FE6751" w:rsidRDefault="00F93CFA">
            <w:pPr>
              <w:pStyle w:val="TableContents"/>
              <w:rPr>
                <w:sz w:val="20"/>
                <w:szCs w:val="20"/>
              </w:rPr>
            </w:pPr>
            <w:r w:rsidRPr="00FE6751">
              <w:rPr>
                <w:sz w:val="20"/>
                <w:szCs w:val="20"/>
              </w:rPr>
              <w:t>JPR: updated to be compliant with the ‘008a’ version of the software.</w:t>
            </w:r>
          </w:p>
        </w:tc>
      </w:tr>
      <w:tr w:rsidR="00D036B0" w:rsidRPr="00FE6751" w:rsidTr="00EF65F5">
        <w:trPr>
          <w:cantSplit/>
        </w:trPr>
        <w:tc>
          <w:tcPr>
            <w:tcW w:w="924" w:type="dxa"/>
          </w:tcPr>
          <w:p w:rsidR="00D036B0" w:rsidRPr="00FE6751" w:rsidRDefault="00D036B0" w:rsidP="00EF65F5">
            <w:pPr>
              <w:pStyle w:val="TableContents"/>
              <w:rPr>
                <w:sz w:val="20"/>
                <w:szCs w:val="20"/>
              </w:rPr>
            </w:pPr>
            <w:r w:rsidRPr="00FE6751">
              <w:rPr>
                <w:sz w:val="20"/>
                <w:szCs w:val="20"/>
              </w:rPr>
              <w:t>1.2</w:t>
            </w:r>
          </w:p>
        </w:tc>
        <w:tc>
          <w:tcPr>
            <w:tcW w:w="0" w:type="auto"/>
          </w:tcPr>
          <w:p w:rsidR="00D036B0" w:rsidRPr="00FE6751" w:rsidRDefault="0072037B" w:rsidP="00EF65F5">
            <w:pPr>
              <w:pStyle w:val="TableContents"/>
              <w:rPr>
                <w:sz w:val="20"/>
                <w:szCs w:val="20"/>
              </w:rPr>
            </w:pPr>
            <w:r w:rsidRPr="00FE6751">
              <w:rPr>
                <w:sz w:val="20"/>
                <w:szCs w:val="20"/>
              </w:rPr>
              <w:t>21/02/2017</w:t>
            </w:r>
            <w:r w:rsidR="00D036B0" w:rsidRPr="00FE6751">
              <w:rPr>
                <w:sz w:val="20"/>
                <w:szCs w:val="20"/>
              </w:rPr>
              <w:t xml:space="preserve"> </w:t>
            </w:r>
          </w:p>
        </w:tc>
        <w:tc>
          <w:tcPr>
            <w:tcW w:w="7047" w:type="dxa"/>
          </w:tcPr>
          <w:p w:rsidR="00D036B0" w:rsidRPr="00FE6751" w:rsidRDefault="00D036B0" w:rsidP="00EF65F5">
            <w:pPr>
              <w:pStyle w:val="TableContents"/>
              <w:rPr>
                <w:sz w:val="20"/>
                <w:szCs w:val="20"/>
              </w:rPr>
            </w:pPr>
            <w:r w:rsidRPr="00FE6751">
              <w:rPr>
                <w:sz w:val="20"/>
                <w:szCs w:val="20"/>
              </w:rPr>
              <w:t>JPR: updated to be compliant with</w:t>
            </w:r>
            <w:r w:rsidR="0072037B" w:rsidRPr="00FE6751">
              <w:rPr>
                <w:sz w:val="20"/>
                <w:szCs w:val="20"/>
              </w:rPr>
              <w:t xml:space="preserve"> the ‘009</w:t>
            </w:r>
            <w:r w:rsidRPr="00FE6751">
              <w:rPr>
                <w:sz w:val="20"/>
                <w:szCs w:val="20"/>
              </w:rPr>
              <w:t>a’ version of the software.</w:t>
            </w:r>
          </w:p>
        </w:tc>
      </w:tr>
      <w:tr w:rsidR="00B65B67" w:rsidRPr="00FE6751" w:rsidTr="00EF65F5">
        <w:trPr>
          <w:cantSplit/>
        </w:trPr>
        <w:tc>
          <w:tcPr>
            <w:tcW w:w="924" w:type="dxa"/>
          </w:tcPr>
          <w:p w:rsidR="00B65B67" w:rsidRPr="00FE6751" w:rsidRDefault="00B65B67" w:rsidP="00EF65F5">
            <w:pPr>
              <w:pStyle w:val="TableContents"/>
              <w:rPr>
                <w:sz w:val="20"/>
                <w:szCs w:val="20"/>
              </w:rPr>
            </w:pPr>
            <w:r w:rsidRPr="00FE6751">
              <w:rPr>
                <w:sz w:val="20"/>
                <w:szCs w:val="20"/>
              </w:rPr>
              <w:t>1.3</w:t>
            </w:r>
          </w:p>
        </w:tc>
        <w:tc>
          <w:tcPr>
            <w:tcW w:w="0" w:type="auto"/>
          </w:tcPr>
          <w:p w:rsidR="00B65B67" w:rsidRPr="00FE6751" w:rsidRDefault="00963E72" w:rsidP="00EF65F5">
            <w:pPr>
              <w:pStyle w:val="TableContents"/>
              <w:rPr>
                <w:sz w:val="20"/>
                <w:szCs w:val="20"/>
              </w:rPr>
            </w:pPr>
            <w:r>
              <w:rPr>
                <w:sz w:val="20"/>
                <w:szCs w:val="20"/>
              </w:rPr>
              <w:t>11</w:t>
            </w:r>
            <w:r w:rsidR="00B65B67" w:rsidRPr="00FE6751">
              <w:rPr>
                <w:sz w:val="20"/>
                <w:szCs w:val="20"/>
              </w:rPr>
              <w:t>/02/2020</w:t>
            </w:r>
          </w:p>
        </w:tc>
        <w:tc>
          <w:tcPr>
            <w:tcW w:w="7047" w:type="dxa"/>
          </w:tcPr>
          <w:p w:rsidR="00B65B67" w:rsidRPr="00FE6751" w:rsidRDefault="00B65B67" w:rsidP="00146E3F">
            <w:pPr>
              <w:pStyle w:val="TableContents"/>
              <w:rPr>
                <w:sz w:val="20"/>
                <w:szCs w:val="20"/>
              </w:rPr>
            </w:pPr>
            <w:r w:rsidRPr="00FE6751">
              <w:rPr>
                <w:sz w:val="20"/>
                <w:szCs w:val="20"/>
              </w:rPr>
              <w:t>JPR: updated to be compliant with the ‘033a’ version of the software.</w:t>
            </w:r>
          </w:p>
        </w:tc>
      </w:tr>
      <w:tr w:rsidR="00A91DBC" w:rsidRPr="00FE6751" w:rsidTr="00EF65F5">
        <w:trPr>
          <w:cantSplit/>
          <w:ins w:id="432" w:author="RANNOU Jean-Philippe" w:date="2020-06-19T10:25:00Z"/>
        </w:trPr>
        <w:tc>
          <w:tcPr>
            <w:tcW w:w="924" w:type="dxa"/>
          </w:tcPr>
          <w:p w:rsidR="00A91DBC" w:rsidRPr="00A91DBC" w:rsidRDefault="00A91DBC" w:rsidP="00EF65F5">
            <w:pPr>
              <w:pStyle w:val="TableContents"/>
              <w:rPr>
                <w:ins w:id="433" w:author="RANNOU Jean-Philippe" w:date="2020-06-19T10:25:00Z"/>
                <w:sz w:val="20"/>
                <w:szCs w:val="20"/>
                <w:highlight w:val="green"/>
                <w:rPrChange w:id="434" w:author="RANNOU Jean-Philippe" w:date="2020-06-19T10:26:00Z">
                  <w:rPr>
                    <w:ins w:id="435" w:author="RANNOU Jean-Philippe" w:date="2020-06-19T10:25:00Z"/>
                    <w:sz w:val="20"/>
                    <w:szCs w:val="20"/>
                  </w:rPr>
                </w:rPrChange>
              </w:rPr>
            </w:pPr>
            <w:ins w:id="436" w:author="RANNOU Jean-Philippe" w:date="2020-06-19T10:25:00Z">
              <w:r w:rsidRPr="00A91DBC">
                <w:rPr>
                  <w:sz w:val="20"/>
                  <w:szCs w:val="20"/>
                  <w:highlight w:val="green"/>
                  <w:rPrChange w:id="437" w:author="RANNOU Jean-Philippe" w:date="2020-06-19T10:26:00Z">
                    <w:rPr>
                      <w:sz w:val="20"/>
                      <w:szCs w:val="20"/>
                    </w:rPr>
                  </w:rPrChange>
                </w:rPr>
                <w:t>1.4</w:t>
              </w:r>
            </w:ins>
          </w:p>
        </w:tc>
        <w:tc>
          <w:tcPr>
            <w:tcW w:w="0" w:type="auto"/>
          </w:tcPr>
          <w:p w:rsidR="00A91DBC" w:rsidRPr="00A91DBC" w:rsidRDefault="00A91DBC" w:rsidP="00EF65F5">
            <w:pPr>
              <w:pStyle w:val="TableContents"/>
              <w:rPr>
                <w:ins w:id="438" w:author="RANNOU Jean-Philippe" w:date="2020-06-19T10:25:00Z"/>
                <w:sz w:val="20"/>
                <w:szCs w:val="20"/>
                <w:highlight w:val="green"/>
                <w:rPrChange w:id="439" w:author="RANNOU Jean-Philippe" w:date="2020-06-19T10:26:00Z">
                  <w:rPr>
                    <w:ins w:id="440" w:author="RANNOU Jean-Philippe" w:date="2020-06-19T10:25:00Z"/>
                    <w:sz w:val="20"/>
                    <w:szCs w:val="20"/>
                  </w:rPr>
                </w:rPrChange>
              </w:rPr>
            </w:pPr>
            <w:ins w:id="441" w:author="RANNOU Jean-Philippe" w:date="2020-06-19T10:25:00Z">
              <w:r w:rsidRPr="00A91DBC">
                <w:rPr>
                  <w:sz w:val="20"/>
                  <w:szCs w:val="20"/>
                  <w:highlight w:val="green"/>
                  <w:rPrChange w:id="442" w:author="RANNOU Jean-Philippe" w:date="2020-06-19T10:26:00Z">
                    <w:rPr>
                      <w:sz w:val="20"/>
                      <w:szCs w:val="20"/>
                    </w:rPr>
                  </w:rPrChange>
                </w:rPr>
                <w:t>19/06/2020</w:t>
              </w:r>
            </w:ins>
          </w:p>
        </w:tc>
        <w:tc>
          <w:tcPr>
            <w:tcW w:w="7047" w:type="dxa"/>
          </w:tcPr>
          <w:p w:rsidR="00A91DBC" w:rsidRPr="00A91DBC" w:rsidRDefault="00A91DBC">
            <w:pPr>
              <w:pStyle w:val="TableContents"/>
              <w:rPr>
                <w:ins w:id="443" w:author="RANNOU Jean-Philippe" w:date="2020-06-19T10:25:00Z"/>
                <w:sz w:val="20"/>
                <w:szCs w:val="20"/>
                <w:highlight w:val="green"/>
                <w:rPrChange w:id="444" w:author="RANNOU Jean-Philippe" w:date="2020-06-19T10:26:00Z">
                  <w:rPr>
                    <w:ins w:id="445" w:author="RANNOU Jean-Philippe" w:date="2020-06-19T10:25:00Z"/>
                    <w:sz w:val="20"/>
                    <w:szCs w:val="20"/>
                  </w:rPr>
                </w:rPrChange>
              </w:rPr>
            </w:pPr>
            <w:ins w:id="446" w:author="RANNOU Jean-Philippe" w:date="2020-06-19T10:26:00Z">
              <w:r w:rsidRPr="00A91DBC">
                <w:rPr>
                  <w:sz w:val="20"/>
                  <w:szCs w:val="20"/>
                  <w:highlight w:val="green"/>
                  <w:rPrChange w:id="447" w:author="RANNOU Jean-Philippe" w:date="2020-06-19T10:26:00Z">
                    <w:rPr>
                      <w:sz w:val="20"/>
                      <w:szCs w:val="20"/>
                    </w:rPr>
                  </w:rPrChange>
                </w:rPr>
                <w:t>JPR: updated to be compliant with the ‘035c’ version of the software.</w:t>
              </w:r>
            </w:ins>
          </w:p>
        </w:tc>
      </w:tr>
      <w:tr w:rsidR="00D036B0" w:rsidRPr="00FE6751" w:rsidTr="00EF65F5">
        <w:trPr>
          <w:cantSplit/>
        </w:trPr>
        <w:tc>
          <w:tcPr>
            <w:tcW w:w="924" w:type="dxa"/>
          </w:tcPr>
          <w:p w:rsidR="00D036B0" w:rsidRPr="00FE6751" w:rsidRDefault="00D036B0" w:rsidP="00EF65F5">
            <w:pPr>
              <w:pStyle w:val="TableContents"/>
              <w:rPr>
                <w:sz w:val="20"/>
                <w:szCs w:val="20"/>
                <w:highlight w:val="green"/>
              </w:rPr>
            </w:pPr>
          </w:p>
        </w:tc>
        <w:tc>
          <w:tcPr>
            <w:tcW w:w="0" w:type="auto"/>
          </w:tcPr>
          <w:p w:rsidR="00D036B0" w:rsidRPr="00FE6751" w:rsidRDefault="00D036B0" w:rsidP="00EF65F5">
            <w:pPr>
              <w:pStyle w:val="TableContents"/>
              <w:rPr>
                <w:sz w:val="20"/>
                <w:szCs w:val="20"/>
                <w:highlight w:val="green"/>
              </w:rPr>
            </w:pPr>
          </w:p>
        </w:tc>
        <w:tc>
          <w:tcPr>
            <w:tcW w:w="7047" w:type="dxa"/>
          </w:tcPr>
          <w:p w:rsidR="00D036B0" w:rsidRPr="00FE6751" w:rsidRDefault="00D036B0" w:rsidP="00EF65F5">
            <w:pPr>
              <w:pStyle w:val="TableContents"/>
              <w:rPr>
                <w:sz w:val="20"/>
                <w:szCs w:val="20"/>
                <w:highlight w:val="green"/>
              </w:rPr>
            </w:pPr>
          </w:p>
        </w:tc>
      </w:tr>
    </w:tbl>
    <w:p w:rsidR="00806F87" w:rsidRPr="00FE6751" w:rsidRDefault="00806F87" w:rsidP="00806F87"/>
    <w:p w:rsidR="0079286A" w:rsidRPr="00FE6751" w:rsidRDefault="0079286A" w:rsidP="00806F87"/>
    <w:p w:rsidR="00806F87" w:rsidRPr="00FE6751" w:rsidRDefault="00806F87" w:rsidP="0079286A">
      <w:pPr>
        <w:pStyle w:val="Titre"/>
        <w:pageBreakBefore w:val="0"/>
      </w:pPr>
      <w:bookmarkStart w:id="448" w:name="_Toc460855044"/>
      <w:bookmarkStart w:id="449" w:name="_Toc43455969"/>
      <w:r w:rsidRPr="00FE6751">
        <w:t>Reference documents</w:t>
      </w:r>
      <w:bookmarkEnd w:id="448"/>
      <w:bookmarkEnd w:id="449"/>
    </w:p>
    <w:tbl>
      <w:tblPr>
        <w:tblW w:w="9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A0" w:firstRow="1" w:lastRow="0" w:firstColumn="1" w:lastColumn="0" w:noHBand="0" w:noVBand="0"/>
      </w:tblPr>
      <w:tblGrid>
        <w:gridCol w:w="1346"/>
        <w:gridCol w:w="3465"/>
        <w:gridCol w:w="4473"/>
      </w:tblGrid>
      <w:tr w:rsidR="00806F87" w:rsidRPr="00FE6751" w:rsidTr="00EF65F5">
        <w:trPr>
          <w:cantSplit/>
          <w:trHeight w:val="337"/>
        </w:trPr>
        <w:tc>
          <w:tcPr>
            <w:tcW w:w="1346" w:type="dxa"/>
            <w:shd w:val="clear" w:color="000080" w:fill="1F497D"/>
          </w:tcPr>
          <w:p w:rsidR="00806F87" w:rsidRPr="000557AF" w:rsidRDefault="00806F87" w:rsidP="00EF65F5">
            <w:pPr>
              <w:pStyle w:val="Retraitnormal"/>
              <w:ind w:left="0"/>
              <w:jc w:val="left"/>
              <w:rPr>
                <w:rFonts w:ascii="Arial" w:hAnsi="Arial" w:cs="Arial"/>
                <w:b/>
                <w:bCs/>
                <w:color w:val="FFFFFF"/>
                <w:sz w:val="20"/>
                <w:szCs w:val="20"/>
              </w:rPr>
            </w:pPr>
            <w:r w:rsidRPr="000557AF">
              <w:rPr>
                <w:rFonts w:ascii="Arial" w:hAnsi="Arial" w:cs="Arial"/>
                <w:b/>
                <w:bCs/>
                <w:color w:val="FFFFFF"/>
                <w:sz w:val="20"/>
                <w:szCs w:val="20"/>
              </w:rPr>
              <w:t>Reference N°</w:t>
            </w:r>
          </w:p>
        </w:tc>
        <w:tc>
          <w:tcPr>
            <w:tcW w:w="3465" w:type="dxa"/>
            <w:shd w:val="clear" w:color="000080" w:fill="1F497D"/>
          </w:tcPr>
          <w:p w:rsidR="00806F87" w:rsidRPr="000557AF" w:rsidRDefault="00806F87" w:rsidP="00EF65F5">
            <w:pPr>
              <w:pStyle w:val="Retraitnormal"/>
              <w:ind w:left="0"/>
              <w:jc w:val="left"/>
              <w:rPr>
                <w:rFonts w:ascii="Arial" w:hAnsi="Arial" w:cs="Arial"/>
                <w:b/>
                <w:bCs/>
                <w:color w:val="FFFFFF"/>
                <w:sz w:val="20"/>
                <w:szCs w:val="20"/>
              </w:rPr>
            </w:pPr>
            <w:r w:rsidRPr="000557AF">
              <w:rPr>
                <w:rFonts w:ascii="Arial" w:hAnsi="Arial" w:cs="Arial"/>
                <w:b/>
                <w:bCs/>
                <w:color w:val="FFFFFF"/>
                <w:sz w:val="20"/>
                <w:szCs w:val="20"/>
              </w:rPr>
              <w:t>Title</w:t>
            </w:r>
          </w:p>
        </w:tc>
        <w:tc>
          <w:tcPr>
            <w:tcW w:w="4473" w:type="dxa"/>
            <w:shd w:val="clear" w:color="000080" w:fill="1F497D"/>
          </w:tcPr>
          <w:p w:rsidR="00806F87" w:rsidRPr="000557AF" w:rsidRDefault="00806F87" w:rsidP="00EF65F5">
            <w:pPr>
              <w:pStyle w:val="Retraitnormal"/>
              <w:ind w:left="0"/>
              <w:jc w:val="left"/>
              <w:rPr>
                <w:rFonts w:ascii="Arial" w:hAnsi="Arial" w:cs="Arial"/>
                <w:b/>
                <w:bCs/>
                <w:color w:val="FFFFFF"/>
                <w:sz w:val="20"/>
                <w:szCs w:val="20"/>
              </w:rPr>
            </w:pPr>
            <w:r w:rsidRPr="000557AF">
              <w:rPr>
                <w:rFonts w:ascii="Arial" w:hAnsi="Arial" w:cs="Arial"/>
                <w:b/>
                <w:bCs/>
                <w:color w:val="FFFFFF"/>
                <w:sz w:val="20"/>
                <w:szCs w:val="20"/>
              </w:rPr>
              <w:t>Link</w:t>
            </w:r>
          </w:p>
        </w:tc>
      </w:tr>
      <w:tr w:rsidR="00806F87" w:rsidRPr="00FE6751" w:rsidTr="00EF65F5">
        <w:trPr>
          <w:cantSplit/>
        </w:trPr>
        <w:tc>
          <w:tcPr>
            <w:tcW w:w="1346" w:type="dxa"/>
          </w:tcPr>
          <w:p w:rsidR="00806F87" w:rsidRPr="000557AF" w:rsidRDefault="00806F87" w:rsidP="00EF65F5">
            <w:pPr>
              <w:pStyle w:val="tablecontent"/>
              <w:rPr>
                <w:rFonts w:ascii="Arial" w:hAnsi="Arial" w:cs="Arial"/>
                <w:sz w:val="20"/>
                <w:szCs w:val="20"/>
                <w:lang w:val="en-US" w:eastAsia="fr-FR"/>
              </w:rPr>
            </w:pPr>
            <w:bookmarkStart w:id="450" w:name="RD1"/>
            <w:r w:rsidRPr="000557AF">
              <w:rPr>
                <w:rFonts w:ascii="Arial" w:hAnsi="Arial" w:cs="Arial"/>
                <w:sz w:val="20"/>
                <w:szCs w:val="20"/>
                <w:lang w:val="en-US" w:eastAsia="fr-FR"/>
              </w:rPr>
              <w:t>RD1</w:t>
            </w:r>
            <w:bookmarkEnd w:id="450"/>
          </w:p>
        </w:tc>
        <w:tc>
          <w:tcPr>
            <w:tcW w:w="3465" w:type="dxa"/>
          </w:tcPr>
          <w:p w:rsidR="00806F87" w:rsidRPr="001369CF" w:rsidRDefault="00806F87" w:rsidP="00EF65F5">
            <w:pPr>
              <w:pStyle w:val="tablecontent"/>
              <w:rPr>
                <w:rFonts w:ascii="Arial" w:hAnsi="Arial" w:cs="Arial"/>
                <w:sz w:val="20"/>
                <w:szCs w:val="20"/>
                <w:lang w:val="en-US" w:eastAsia="fr-FR"/>
              </w:rPr>
            </w:pPr>
            <w:r w:rsidRPr="001369CF">
              <w:rPr>
                <w:rFonts w:ascii="Arial" w:hAnsi="Arial" w:cs="Arial"/>
                <w:sz w:val="20"/>
                <w:szCs w:val="20"/>
                <w:lang w:val="en-US" w:eastAsia="fr-FR"/>
              </w:rPr>
              <w:t>Argo user’s manual.</w:t>
            </w:r>
          </w:p>
        </w:tc>
        <w:tc>
          <w:tcPr>
            <w:tcW w:w="4473" w:type="dxa"/>
          </w:tcPr>
          <w:p w:rsidR="00806F87" w:rsidRPr="001369CF" w:rsidRDefault="00BF4B31" w:rsidP="00EF65F5">
            <w:pPr>
              <w:pStyle w:val="tablecontent"/>
              <w:rPr>
                <w:rFonts w:ascii="Arial" w:hAnsi="Arial" w:cs="Arial"/>
                <w:sz w:val="20"/>
                <w:szCs w:val="20"/>
                <w:lang w:val="en-US" w:eastAsia="fr-FR"/>
                <w:rPrChange w:id="451" w:author="RANNOU Jean-Philippe" w:date="2020-06-19T10:37:00Z">
                  <w:rPr>
                    <w:rFonts w:ascii="Arial" w:hAnsi="Arial" w:cs="Arial"/>
                    <w:sz w:val="20"/>
                    <w:szCs w:val="20"/>
                    <w:highlight w:val="green"/>
                    <w:lang w:val="en-US" w:eastAsia="fr-FR"/>
                  </w:rPr>
                </w:rPrChange>
              </w:rPr>
            </w:pPr>
            <w:r w:rsidRPr="001369CF">
              <w:rPr>
                <w:lang w:val="en-US"/>
                <w:rPrChange w:id="452" w:author="RANNOU Jean-Philippe" w:date="2020-06-19T10:37:00Z">
                  <w:rPr>
                    <w:highlight w:val="green"/>
                    <w:lang w:val="en-US"/>
                  </w:rPr>
                </w:rPrChange>
              </w:rPr>
              <w:fldChar w:fldCharType="begin"/>
            </w:r>
            <w:r w:rsidRPr="001369CF">
              <w:rPr>
                <w:lang w:val="en-US"/>
                <w:rPrChange w:id="453" w:author="RANNOU Jean-Philippe" w:date="2020-06-19T10:37:00Z">
                  <w:rPr>
                    <w:highlight w:val="green"/>
                    <w:lang w:val="en-US"/>
                  </w:rPr>
                </w:rPrChange>
              </w:rPr>
              <w:instrText xml:space="preserve"> HYPERLINK "https://doi.org/10.13155/29825" </w:instrText>
            </w:r>
            <w:r w:rsidRPr="001369CF">
              <w:rPr>
                <w:lang w:val="en-US"/>
                <w:rPrChange w:id="454" w:author="RANNOU Jean-Philippe" w:date="2020-06-19T10:37:00Z">
                  <w:rPr>
                    <w:highlight w:val="green"/>
                    <w:lang w:val="en-US"/>
                  </w:rPr>
                </w:rPrChange>
              </w:rPr>
              <w:fldChar w:fldCharType="separate"/>
            </w:r>
            <w:r w:rsidRPr="001369CF">
              <w:rPr>
                <w:rStyle w:val="Lienhypertexte"/>
                <w:lang w:val="en-US"/>
                <w:rPrChange w:id="455" w:author="RANNOU Jean-Philippe" w:date="2020-06-19T10:37:00Z">
                  <w:rPr>
                    <w:rStyle w:val="Lienhypertexte"/>
                    <w:highlight w:val="green"/>
                    <w:lang w:val="en-US"/>
                  </w:rPr>
                </w:rPrChange>
              </w:rPr>
              <w:t>https://doi.org/10.13155/29825</w:t>
            </w:r>
            <w:r w:rsidRPr="001369CF">
              <w:rPr>
                <w:lang w:val="en-US"/>
                <w:rPrChange w:id="456" w:author="RANNOU Jean-Philippe" w:date="2020-06-19T10:37:00Z">
                  <w:rPr>
                    <w:highlight w:val="green"/>
                    <w:lang w:val="en-US"/>
                  </w:rPr>
                </w:rPrChange>
              </w:rPr>
              <w:fldChar w:fldCharType="end"/>
            </w:r>
          </w:p>
        </w:tc>
      </w:tr>
      <w:tr w:rsidR="00806F87" w:rsidRPr="00FE6751" w:rsidTr="00EF65F5">
        <w:trPr>
          <w:cantSplit/>
        </w:trPr>
        <w:tc>
          <w:tcPr>
            <w:tcW w:w="1346" w:type="dxa"/>
          </w:tcPr>
          <w:p w:rsidR="00806F87" w:rsidRPr="000557AF" w:rsidRDefault="00806F87" w:rsidP="00EF65F5">
            <w:pPr>
              <w:pStyle w:val="tablecontent"/>
              <w:rPr>
                <w:rFonts w:ascii="Arial" w:hAnsi="Arial" w:cs="Arial"/>
                <w:sz w:val="20"/>
                <w:szCs w:val="20"/>
                <w:lang w:val="en-US" w:eastAsia="fr-FR"/>
              </w:rPr>
            </w:pPr>
            <w:bookmarkStart w:id="457" w:name="RD2"/>
            <w:r w:rsidRPr="000557AF">
              <w:rPr>
                <w:rFonts w:ascii="Arial" w:hAnsi="Arial" w:cs="Arial"/>
                <w:sz w:val="20"/>
                <w:szCs w:val="20"/>
                <w:lang w:val="en-US" w:eastAsia="fr-FR"/>
              </w:rPr>
              <w:t>RD2</w:t>
            </w:r>
            <w:bookmarkEnd w:id="457"/>
          </w:p>
        </w:tc>
        <w:tc>
          <w:tcPr>
            <w:tcW w:w="3465" w:type="dxa"/>
          </w:tcPr>
          <w:p w:rsidR="00806F87" w:rsidRPr="001369CF" w:rsidRDefault="00806F87" w:rsidP="00EF65F5">
            <w:pPr>
              <w:pStyle w:val="tablecontent"/>
              <w:rPr>
                <w:rFonts w:ascii="Arial" w:hAnsi="Arial" w:cs="Arial"/>
                <w:sz w:val="20"/>
                <w:szCs w:val="20"/>
                <w:lang w:val="en-US" w:eastAsia="fr-FR"/>
              </w:rPr>
            </w:pPr>
            <w:r w:rsidRPr="001369CF">
              <w:rPr>
                <w:rFonts w:ascii="Arial" w:hAnsi="Arial" w:cs="Arial"/>
                <w:sz w:val="20"/>
                <w:szCs w:val="20"/>
                <w:lang w:val="en-US" w:eastAsia="fr-FR"/>
              </w:rPr>
              <w:t>Argo Quality Control Manual for CTD and Trajectory Data</w:t>
            </w:r>
          </w:p>
        </w:tc>
        <w:tc>
          <w:tcPr>
            <w:tcW w:w="4473" w:type="dxa"/>
          </w:tcPr>
          <w:p w:rsidR="00806F87" w:rsidRPr="001369CF" w:rsidRDefault="00BF4B31" w:rsidP="00EF65F5">
            <w:pPr>
              <w:pStyle w:val="tablecontent"/>
              <w:rPr>
                <w:rFonts w:ascii="Arial" w:hAnsi="Arial" w:cs="Arial"/>
                <w:sz w:val="20"/>
                <w:szCs w:val="20"/>
                <w:lang w:val="en-US"/>
                <w:rPrChange w:id="458" w:author="RANNOU Jean-Philippe" w:date="2020-06-19T10:37:00Z">
                  <w:rPr>
                    <w:rFonts w:ascii="Arial" w:hAnsi="Arial" w:cs="Arial"/>
                    <w:sz w:val="20"/>
                    <w:szCs w:val="20"/>
                    <w:highlight w:val="green"/>
                    <w:lang w:val="en-US"/>
                  </w:rPr>
                </w:rPrChange>
              </w:rPr>
            </w:pPr>
            <w:r w:rsidRPr="001369CF">
              <w:rPr>
                <w:lang w:val="en-US"/>
                <w:rPrChange w:id="459" w:author="RANNOU Jean-Philippe" w:date="2020-06-19T10:37:00Z">
                  <w:rPr>
                    <w:highlight w:val="green"/>
                    <w:lang w:val="en-US"/>
                  </w:rPr>
                </w:rPrChange>
              </w:rPr>
              <w:fldChar w:fldCharType="begin"/>
            </w:r>
            <w:r w:rsidRPr="001369CF">
              <w:rPr>
                <w:lang w:val="en-US"/>
                <w:rPrChange w:id="460" w:author="RANNOU Jean-Philippe" w:date="2020-06-19T10:37:00Z">
                  <w:rPr>
                    <w:highlight w:val="green"/>
                    <w:lang w:val="en-US"/>
                  </w:rPr>
                </w:rPrChange>
              </w:rPr>
              <w:instrText xml:space="preserve"> HYPERLINK "https://doi.org/10.13155/33951" </w:instrText>
            </w:r>
            <w:r w:rsidRPr="001369CF">
              <w:rPr>
                <w:lang w:val="en-US"/>
                <w:rPrChange w:id="461" w:author="RANNOU Jean-Philippe" w:date="2020-06-19T10:37:00Z">
                  <w:rPr>
                    <w:highlight w:val="green"/>
                    <w:lang w:val="en-US"/>
                  </w:rPr>
                </w:rPrChange>
              </w:rPr>
              <w:fldChar w:fldCharType="separate"/>
            </w:r>
            <w:r w:rsidRPr="001369CF">
              <w:rPr>
                <w:rStyle w:val="Lienhypertexte"/>
                <w:lang w:val="en-US"/>
                <w:rPrChange w:id="462" w:author="RANNOU Jean-Philippe" w:date="2020-06-19T10:37:00Z">
                  <w:rPr>
                    <w:rStyle w:val="Lienhypertexte"/>
                    <w:highlight w:val="green"/>
                    <w:lang w:val="en-US"/>
                  </w:rPr>
                </w:rPrChange>
              </w:rPr>
              <w:t>https://doi.org/10.13155/33951</w:t>
            </w:r>
            <w:r w:rsidRPr="001369CF">
              <w:rPr>
                <w:lang w:val="en-US"/>
                <w:rPrChange w:id="463" w:author="RANNOU Jean-Philippe" w:date="2020-06-19T10:37:00Z">
                  <w:rPr>
                    <w:highlight w:val="green"/>
                    <w:lang w:val="en-US"/>
                  </w:rPr>
                </w:rPrChange>
              </w:rPr>
              <w:fldChar w:fldCharType="end"/>
            </w:r>
          </w:p>
        </w:tc>
      </w:tr>
      <w:tr w:rsidR="00806F87" w:rsidRPr="00FE6751" w:rsidTr="00EF65F5">
        <w:trPr>
          <w:cantSplit/>
        </w:trPr>
        <w:tc>
          <w:tcPr>
            <w:tcW w:w="1346" w:type="dxa"/>
          </w:tcPr>
          <w:p w:rsidR="00806F87" w:rsidRPr="000557AF" w:rsidRDefault="00806F87" w:rsidP="00EF65F5">
            <w:pPr>
              <w:pStyle w:val="tablecontent"/>
              <w:rPr>
                <w:rFonts w:ascii="Arial" w:hAnsi="Arial" w:cs="Arial"/>
                <w:sz w:val="20"/>
                <w:szCs w:val="20"/>
                <w:lang w:val="en-US" w:eastAsia="fr-FR"/>
              </w:rPr>
            </w:pPr>
            <w:bookmarkStart w:id="464" w:name="RD3"/>
            <w:r w:rsidRPr="000557AF">
              <w:rPr>
                <w:rFonts w:ascii="Arial" w:hAnsi="Arial" w:cs="Arial"/>
                <w:sz w:val="20"/>
                <w:szCs w:val="20"/>
                <w:lang w:val="en-US" w:eastAsia="fr-FR"/>
              </w:rPr>
              <w:t>RD3</w:t>
            </w:r>
            <w:bookmarkEnd w:id="464"/>
          </w:p>
        </w:tc>
        <w:tc>
          <w:tcPr>
            <w:tcW w:w="3465" w:type="dxa"/>
          </w:tcPr>
          <w:p w:rsidR="00806F87" w:rsidRPr="001369CF" w:rsidRDefault="00806F87" w:rsidP="00EF65F5">
            <w:pPr>
              <w:pStyle w:val="tablecontent"/>
              <w:rPr>
                <w:rFonts w:ascii="Arial" w:hAnsi="Arial" w:cs="Arial"/>
                <w:sz w:val="20"/>
                <w:szCs w:val="20"/>
                <w:lang w:val="en-US" w:eastAsia="fr-FR"/>
              </w:rPr>
            </w:pPr>
            <w:r w:rsidRPr="001369CF">
              <w:rPr>
                <w:rFonts w:ascii="Arial" w:hAnsi="Arial" w:cs="Arial"/>
                <w:sz w:val="20"/>
                <w:szCs w:val="20"/>
                <w:lang w:val="en-US" w:eastAsia="fr-FR"/>
              </w:rPr>
              <w:t>Argo Quality Control Manual for Biogeochemical Data</w:t>
            </w:r>
          </w:p>
        </w:tc>
        <w:tc>
          <w:tcPr>
            <w:tcW w:w="4473" w:type="dxa"/>
          </w:tcPr>
          <w:p w:rsidR="00806F87" w:rsidRPr="001369CF" w:rsidRDefault="00BF4B31" w:rsidP="00EF65F5">
            <w:pPr>
              <w:pStyle w:val="tablecontent"/>
              <w:rPr>
                <w:rFonts w:ascii="Arial" w:hAnsi="Arial" w:cs="Arial"/>
                <w:sz w:val="20"/>
                <w:szCs w:val="20"/>
                <w:lang w:val="en-US"/>
                <w:rPrChange w:id="465" w:author="RANNOU Jean-Philippe" w:date="2020-06-19T10:37:00Z">
                  <w:rPr>
                    <w:rFonts w:ascii="Arial" w:hAnsi="Arial" w:cs="Arial"/>
                    <w:sz w:val="20"/>
                    <w:szCs w:val="20"/>
                    <w:highlight w:val="green"/>
                    <w:lang w:val="en-US"/>
                  </w:rPr>
                </w:rPrChange>
              </w:rPr>
            </w:pPr>
            <w:r w:rsidRPr="001369CF">
              <w:rPr>
                <w:lang w:val="en-US"/>
                <w:rPrChange w:id="466" w:author="RANNOU Jean-Philippe" w:date="2020-06-19T10:37:00Z">
                  <w:rPr>
                    <w:highlight w:val="green"/>
                    <w:lang w:val="en-US"/>
                  </w:rPr>
                </w:rPrChange>
              </w:rPr>
              <w:fldChar w:fldCharType="begin"/>
            </w:r>
            <w:r w:rsidRPr="001369CF">
              <w:rPr>
                <w:lang w:val="en-US"/>
                <w:rPrChange w:id="467" w:author="RANNOU Jean-Philippe" w:date="2020-06-19T10:37:00Z">
                  <w:rPr>
                    <w:highlight w:val="green"/>
                    <w:lang w:val="en-US"/>
                  </w:rPr>
                </w:rPrChange>
              </w:rPr>
              <w:instrText xml:space="preserve"> HYPERLINK "https://doi.org/10.13155/40879" </w:instrText>
            </w:r>
            <w:r w:rsidRPr="001369CF">
              <w:rPr>
                <w:lang w:val="en-US"/>
                <w:rPrChange w:id="468" w:author="RANNOU Jean-Philippe" w:date="2020-06-19T10:37:00Z">
                  <w:rPr>
                    <w:highlight w:val="green"/>
                    <w:lang w:val="en-US"/>
                  </w:rPr>
                </w:rPrChange>
              </w:rPr>
              <w:fldChar w:fldCharType="separate"/>
            </w:r>
            <w:r w:rsidRPr="001369CF">
              <w:rPr>
                <w:rStyle w:val="Lienhypertexte"/>
                <w:lang w:val="en-US"/>
                <w:rPrChange w:id="469" w:author="RANNOU Jean-Philippe" w:date="2020-06-19T10:37:00Z">
                  <w:rPr>
                    <w:rStyle w:val="Lienhypertexte"/>
                    <w:highlight w:val="green"/>
                    <w:lang w:val="en-US"/>
                  </w:rPr>
                </w:rPrChange>
              </w:rPr>
              <w:t>https://doi.org/10.13155/40879</w:t>
            </w:r>
            <w:r w:rsidRPr="001369CF">
              <w:rPr>
                <w:lang w:val="en-US"/>
                <w:rPrChange w:id="470" w:author="RANNOU Jean-Philippe" w:date="2020-06-19T10:37:00Z">
                  <w:rPr>
                    <w:highlight w:val="green"/>
                    <w:lang w:val="en-US"/>
                  </w:rPr>
                </w:rPrChange>
              </w:rPr>
              <w:fldChar w:fldCharType="end"/>
            </w:r>
          </w:p>
        </w:tc>
      </w:tr>
      <w:tr w:rsidR="00C255B6" w:rsidRPr="00FE6751" w:rsidTr="00EF65F5">
        <w:trPr>
          <w:cantSplit/>
        </w:trPr>
        <w:tc>
          <w:tcPr>
            <w:tcW w:w="1346" w:type="dxa"/>
          </w:tcPr>
          <w:p w:rsidR="00C255B6" w:rsidRPr="000557AF" w:rsidRDefault="00C255B6" w:rsidP="00EF65F5">
            <w:pPr>
              <w:pStyle w:val="tablecontent"/>
              <w:rPr>
                <w:rFonts w:ascii="Arial" w:hAnsi="Arial" w:cs="Arial"/>
                <w:sz w:val="20"/>
                <w:szCs w:val="20"/>
                <w:lang w:val="en-US" w:eastAsia="fr-FR"/>
              </w:rPr>
            </w:pPr>
            <w:bookmarkStart w:id="471" w:name="RD4"/>
            <w:r w:rsidRPr="000557AF">
              <w:rPr>
                <w:rFonts w:ascii="Arial" w:hAnsi="Arial" w:cs="Arial"/>
                <w:sz w:val="20"/>
                <w:szCs w:val="20"/>
                <w:lang w:val="en-US" w:eastAsia="fr-FR"/>
              </w:rPr>
              <w:t>RD4</w:t>
            </w:r>
            <w:bookmarkEnd w:id="471"/>
          </w:p>
        </w:tc>
        <w:tc>
          <w:tcPr>
            <w:tcW w:w="3465" w:type="dxa"/>
          </w:tcPr>
          <w:p w:rsidR="00C255B6" w:rsidRPr="001369CF" w:rsidRDefault="00C255B6" w:rsidP="00EF65F5">
            <w:pPr>
              <w:pStyle w:val="tablecontent"/>
              <w:rPr>
                <w:rFonts w:ascii="Arial" w:hAnsi="Arial" w:cs="Arial"/>
                <w:sz w:val="20"/>
                <w:szCs w:val="20"/>
                <w:lang w:val="en-US" w:eastAsia="fr-FR"/>
              </w:rPr>
            </w:pPr>
            <w:r w:rsidRPr="001369CF">
              <w:rPr>
                <w:rFonts w:ascii="Arial" w:hAnsi="Arial" w:cs="Arial"/>
                <w:sz w:val="20"/>
                <w:szCs w:val="20"/>
                <w:lang w:val="en-US" w:eastAsia="fr-FR"/>
              </w:rPr>
              <w:t>Argo auxiliary files format for the Coriolis DAC</w:t>
            </w:r>
          </w:p>
        </w:tc>
        <w:tc>
          <w:tcPr>
            <w:tcW w:w="4473" w:type="dxa"/>
          </w:tcPr>
          <w:p w:rsidR="00C255B6" w:rsidRPr="001369CF" w:rsidRDefault="00BF4B31" w:rsidP="00EF65F5">
            <w:pPr>
              <w:pStyle w:val="tablecontent"/>
              <w:rPr>
                <w:rFonts w:ascii="Arial" w:hAnsi="Arial" w:cs="Arial"/>
                <w:sz w:val="20"/>
                <w:szCs w:val="20"/>
                <w:lang w:val="en-US"/>
                <w:rPrChange w:id="472" w:author="RANNOU Jean-Philippe" w:date="2020-06-19T10:37:00Z">
                  <w:rPr>
                    <w:rFonts w:ascii="Arial" w:hAnsi="Arial" w:cs="Arial"/>
                    <w:sz w:val="20"/>
                    <w:szCs w:val="20"/>
                    <w:highlight w:val="green"/>
                    <w:lang w:val="en-US"/>
                  </w:rPr>
                </w:rPrChange>
              </w:rPr>
            </w:pPr>
            <w:r w:rsidRPr="001369CF">
              <w:rPr>
                <w:lang w:val="en-US"/>
                <w:rPrChange w:id="473" w:author="RANNOU Jean-Philippe" w:date="2020-06-19T10:37:00Z">
                  <w:rPr>
                    <w:highlight w:val="green"/>
                    <w:lang w:val="en-US"/>
                  </w:rPr>
                </w:rPrChange>
              </w:rPr>
              <w:fldChar w:fldCharType="begin"/>
            </w:r>
            <w:r w:rsidRPr="001369CF">
              <w:rPr>
                <w:lang w:val="en-US"/>
                <w:rPrChange w:id="474" w:author="RANNOU Jean-Philippe" w:date="2020-06-19T10:37:00Z">
                  <w:rPr>
                    <w:highlight w:val="green"/>
                    <w:lang w:val="en-US"/>
                  </w:rPr>
                </w:rPrChange>
              </w:rPr>
              <w:instrText xml:space="preserve"> HYPERLINK "https://doi.org/10.13155/51995" </w:instrText>
            </w:r>
            <w:r w:rsidRPr="001369CF">
              <w:rPr>
                <w:lang w:val="en-US"/>
                <w:rPrChange w:id="475" w:author="RANNOU Jean-Philippe" w:date="2020-06-19T10:37:00Z">
                  <w:rPr>
                    <w:highlight w:val="green"/>
                    <w:lang w:val="en-US"/>
                  </w:rPr>
                </w:rPrChange>
              </w:rPr>
              <w:fldChar w:fldCharType="separate"/>
            </w:r>
            <w:r w:rsidRPr="001369CF">
              <w:rPr>
                <w:rStyle w:val="Lienhypertexte"/>
                <w:lang w:val="en-US"/>
                <w:rPrChange w:id="476" w:author="RANNOU Jean-Philippe" w:date="2020-06-19T10:37:00Z">
                  <w:rPr>
                    <w:rStyle w:val="Lienhypertexte"/>
                    <w:highlight w:val="green"/>
                    <w:lang w:val="en-US"/>
                  </w:rPr>
                </w:rPrChange>
              </w:rPr>
              <w:t>https://doi.org/10.13155/51995</w:t>
            </w:r>
            <w:r w:rsidRPr="001369CF">
              <w:rPr>
                <w:lang w:val="en-US"/>
                <w:rPrChange w:id="477" w:author="RANNOU Jean-Philippe" w:date="2020-06-19T10:37:00Z">
                  <w:rPr>
                    <w:highlight w:val="green"/>
                    <w:lang w:val="en-US"/>
                  </w:rPr>
                </w:rPrChange>
              </w:rPr>
              <w:fldChar w:fldCharType="end"/>
            </w:r>
          </w:p>
        </w:tc>
      </w:tr>
      <w:tr w:rsidR="00C255B6" w:rsidRPr="00FE6751" w:rsidTr="00EF65F5">
        <w:trPr>
          <w:cantSplit/>
        </w:trPr>
        <w:tc>
          <w:tcPr>
            <w:tcW w:w="1346" w:type="dxa"/>
          </w:tcPr>
          <w:p w:rsidR="00C255B6" w:rsidRPr="000557AF" w:rsidRDefault="00C255B6" w:rsidP="00EF65F5">
            <w:pPr>
              <w:pStyle w:val="tablecontent"/>
              <w:rPr>
                <w:rFonts w:ascii="Arial" w:hAnsi="Arial" w:cs="Arial"/>
                <w:sz w:val="20"/>
                <w:szCs w:val="20"/>
                <w:lang w:val="en-US" w:eastAsia="fr-FR"/>
              </w:rPr>
            </w:pPr>
          </w:p>
        </w:tc>
        <w:tc>
          <w:tcPr>
            <w:tcW w:w="3465" w:type="dxa"/>
          </w:tcPr>
          <w:p w:rsidR="00C255B6" w:rsidRPr="000557AF" w:rsidRDefault="00C255B6" w:rsidP="00EF65F5">
            <w:pPr>
              <w:pStyle w:val="tablecontent"/>
              <w:rPr>
                <w:rFonts w:ascii="Arial" w:hAnsi="Arial" w:cs="Arial"/>
                <w:sz w:val="20"/>
                <w:szCs w:val="20"/>
                <w:lang w:val="en-US" w:eastAsia="fr-FR"/>
              </w:rPr>
            </w:pPr>
          </w:p>
        </w:tc>
        <w:tc>
          <w:tcPr>
            <w:tcW w:w="4473" w:type="dxa"/>
          </w:tcPr>
          <w:p w:rsidR="00C255B6" w:rsidRPr="000557AF" w:rsidRDefault="00C255B6" w:rsidP="00EF65F5">
            <w:pPr>
              <w:pStyle w:val="tablecontent"/>
              <w:rPr>
                <w:rFonts w:ascii="Arial" w:hAnsi="Arial" w:cs="Arial"/>
                <w:sz w:val="20"/>
                <w:szCs w:val="20"/>
                <w:lang w:val="en-US"/>
              </w:rPr>
            </w:pPr>
          </w:p>
        </w:tc>
      </w:tr>
    </w:tbl>
    <w:p w:rsidR="007D1E14" w:rsidRPr="00FE6751" w:rsidRDefault="007D1E14" w:rsidP="007D1E14">
      <w:bookmarkStart w:id="478" w:name="_Toc460855045"/>
      <w:bookmarkStart w:id="479" w:name="_Toc202957229"/>
    </w:p>
    <w:p w:rsidR="007D1E14" w:rsidRPr="00FE6751" w:rsidRDefault="007D1E14" w:rsidP="007D1E14"/>
    <w:p w:rsidR="007D1E14" w:rsidRPr="00FE6751" w:rsidRDefault="007D1E14" w:rsidP="007D1E14"/>
    <w:p w:rsidR="0079286A" w:rsidRPr="00FE6751" w:rsidRDefault="0079286A">
      <w:pPr>
        <w:spacing w:after="200" w:line="276" w:lineRule="auto"/>
      </w:pPr>
      <w:r w:rsidRPr="00FE6751">
        <w:br w:type="page"/>
      </w:r>
    </w:p>
    <w:p w:rsidR="007D1E14" w:rsidRPr="00FE6751" w:rsidRDefault="007D1E14" w:rsidP="007D1E14"/>
    <w:p w:rsidR="00B23A69" w:rsidRPr="00FE6751" w:rsidRDefault="00B23A69" w:rsidP="00715A45">
      <w:pPr>
        <w:pStyle w:val="Titre1"/>
      </w:pPr>
      <w:bookmarkStart w:id="480" w:name="_Toc43455970"/>
      <w:r w:rsidRPr="00FE6751">
        <w:lastRenderedPageBreak/>
        <w:t>Introduction</w:t>
      </w:r>
      <w:bookmarkEnd w:id="478"/>
      <w:bookmarkEnd w:id="480"/>
    </w:p>
    <w:p w:rsidR="00B23A69" w:rsidRPr="00FE6751" w:rsidRDefault="00B23A69" w:rsidP="00B23A69">
      <w:r w:rsidRPr="00FE6751">
        <w:t>This user’s manual describes how to install, configure and use the Coriolis Matlab decoder of Argo floats data.</w:t>
      </w:r>
    </w:p>
    <w:p w:rsidR="00B23A69" w:rsidRPr="00FE6751" w:rsidRDefault="00B23A69" w:rsidP="00B23A69">
      <w:pPr>
        <w:pStyle w:val="Corpsdetexte"/>
      </w:pPr>
    </w:p>
    <w:p w:rsidR="00B23A69" w:rsidRPr="00FE6751" w:rsidRDefault="00B23A69" w:rsidP="00B23A69">
      <w:pPr>
        <w:pStyle w:val="Corpsdetexte"/>
      </w:pPr>
      <w:r w:rsidRPr="00FE6751">
        <w:t>The main functions of this decoder are:</w:t>
      </w:r>
    </w:p>
    <w:p w:rsidR="00B23A69" w:rsidRPr="00FE6751" w:rsidRDefault="00B23A69" w:rsidP="00B23A69">
      <w:pPr>
        <w:pStyle w:val="Corpsdetexte"/>
        <w:widowControl w:val="0"/>
        <w:numPr>
          <w:ilvl w:val="0"/>
          <w:numId w:val="23"/>
        </w:numPr>
        <w:suppressAutoHyphens/>
      </w:pPr>
      <w:r w:rsidRPr="00FE6751">
        <w:t>To decode the Argo float data,</w:t>
      </w:r>
    </w:p>
    <w:p w:rsidR="00B23A69" w:rsidRPr="00FE6751" w:rsidRDefault="00B23A69" w:rsidP="00B23A69">
      <w:pPr>
        <w:pStyle w:val="Corpsdetexte"/>
        <w:widowControl w:val="0"/>
        <w:numPr>
          <w:ilvl w:val="0"/>
          <w:numId w:val="23"/>
        </w:numPr>
        <w:suppressAutoHyphens/>
      </w:pPr>
      <w:r w:rsidRPr="00FE6751">
        <w:t>To format decoded data into the four Argo NetCDF CF files.</w:t>
      </w:r>
    </w:p>
    <w:p w:rsidR="00B23A69" w:rsidRPr="00FE6751" w:rsidRDefault="00B23A69" w:rsidP="00B23A69">
      <w:pPr>
        <w:pStyle w:val="Corpsdetexte"/>
      </w:pPr>
      <w:r w:rsidRPr="00FE6751">
        <w:t>The decoder can also apply Real Time Quality Control (RTQC) tests on formatted Argo data.</w:t>
      </w:r>
    </w:p>
    <w:p w:rsidR="00B23A69" w:rsidRPr="00FE6751" w:rsidRDefault="00B23A69" w:rsidP="00B23A69">
      <w:pPr>
        <w:pStyle w:val="Corpsdetexte"/>
      </w:pPr>
    </w:p>
    <w:p w:rsidR="00B23A69" w:rsidRPr="00FE6751" w:rsidRDefault="00B23A69" w:rsidP="00B23A69">
      <w:pPr>
        <w:pStyle w:val="Corpsdetexte"/>
      </w:pPr>
      <w:r w:rsidRPr="00FE6751">
        <w:t>Two main Matlab programs are developed around a common core decoder:</w:t>
      </w:r>
    </w:p>
    <w:p w:rsidR="00B23A69" w:rsidRPr="00FE6751" w:rsidRDefault="00B23A69" w:rsidP="00B23A69">
      <w:pPr>
        <w:pStyle w:val="Corpsdetexte"/>
        <w:widowControl w:val="0"/>
        <w:numPr>
          <w:ilvl w:val="0"/>
          <w:numId w:val="24"/>
        </w:numPr>
        <w:suppressAutoHyphens/>
      </w:pPr>
      <w:r w:rsidRPr="00FE6751">
        <w:t>A decoder for a float Principal Investigator (PI). It is used to decode, in delayed mode, a given amount of already received Argo float data.</w:t>
      </w:r>
    </w:p>
    <w:p w:rsidR="00B23A69" w:rsidRPr="00FE6751" w:rsidRDefault="00B23A69" w:rsidP="00B23A69">
      <w:pPr>
        <w:pStyle w:val="Corpsdetexte"/>
        <w:ind w:left="709"/>
      </w:pPr>
      <w:r w:rsidRPr="00FE6751">
        <w:t>There are two PI decoders for each float type:</w:t>
      </w:r>
    </w:p>
    <w:p w:rsidR="00B23A69" w:rsidRPr="00FE6751" w:rsidRDefault="00B23A69" w:rsidP="00B23A69">
      <w:pPr>
        <w:pStyle w:val="Corpsdetexte"/>
        <w:widowControl w:val="0"/>
        <w:numPr>
          <w:ilvl w:val="1"/>
          <w:numId w:val="24"/>
        </w:numPr>
        <w:suppressAutoHyphens/>
      </w:pPr>
      <w:r w:rsidRPr="00FE6751">
        <w:rPr>
          <w:b/>
          <w:i/>
        </w:rPr>
        <w:t>decode_provor_2_csv</w:t>
      </w:r>
      <w:r w:rsidRPr="00FE6751">
        <w:t xml:space="preserve"> and </w:t>
      </w:r>
      <w:r w:rsidRPr="00FE6751">
        <w:rPr>
          <w:b/>
          <w:i/>
        </w:rPr>
        <w:t>decode_provor_2_nc</w:t>
      </w:r>
      <w:r w:rsidRPr="00FE6751">
        <w:t xml:space="preserve"> for NKE floats (ARVOR and PROVOR) decoding,</w:t>
      </w:r>
    </w:p>
    <w:p w:rsidR="00B23A69" w:rsidRPr="00FE6751" w:rsidRDefault="00B23A69" w:rsidP="00B23A69">
      <w:pPr>
        <w:pStyle w:val="Corpsdetexte"/>
        <w:widowControl w:val="0"/>
        <w:numPr>
          <w:ilvl w:val="1"/>
          <w:numId w:val="24"/>
        </w:numPr>
        <w:suppressAutoHyphens/>
      </w:pPr>
      <w:r w:rsidRPr="00FE6751">
        <w:rPr>
          <w:b/>
          <w:i/>
        </w:rPr>
        <w:t>decode_apex_2_csv</w:t>
      </w:r>
      <w:r w:rsidRPr="00FE6751">
        <w:t xml:space="preserve"> and </w:t>
      </w:r>
      <w:r w:rsidRPr="00FE6751">
        <w:rPr>
          <w:b/>
          <w:i/>
        </w:rPr>
        <w:t>decode_apex_2_nc</w:t>
      </w:r>
      <w:r w:rsidRPr="00FE6751">
        <w:t xml:space="preserve"> for TWR floats (APEX) decoding,</w:t>
      </w:r>
    </w:p>
    <w:p w:rsidR="00B23A69" w:rsidRPr="00FE6751" w:rsidRDefault="00B23A69" w:rsidP="00B23A69">
      <w:pPr>
        <w:pStyle w:val="Corpsdetexte"/>
        <w:widowControl w:val="0"/>
        <w:numPr>
          <w:ilvl w:val="1"/>
          <w:numId w:val="24"/>
        </w:numPr>
        <w:suppressAutoHyphens/>
      </w:pPr>
      <w:r w:rsidRPr="00FE6751">
        <w:rPr>
          <w:b/>
          <w:i/>
        </w:rPr>
        <w:t>decode_nova_2_csv</w:t>
      </w:r>
      <w:r w:rsidRPr="00FE6751">
        <w:t xml:space="preserve"> and </w:t>
      </w:r>
      <w:r w:rsidRPr="00FE6751">
        <w:rPr>
          <w:b/>
          <w:i/>
        </w:rPr>
        <w:t>decode_nova_2_nc</w:t>
      </w:r>
      <w:r w:rsidRPr="00FE6751">
        <w:t xml:space="preserve"> for MetOcean floats (NOVA and DOVA) decoding,</w:t>
      </w:r>
    </w:p>
    <w:p w:rsidR="00B254F2" w:rsidRPr="00A91DBC" w:rsidRDefault="00B254F2" w:rsidP="00146E3F">
      <w:pPr>
        <w:pStyle w:val="Corpsdetexte"/>
        <w:widowControl w:val="0"/>
        <w:numPr>
          <w:ilvl w:val="1"/>
          <w:numId w:val="24"/>
        </w:numPr>
        <w:suppressAutoHyphens/>
        <w:rPr>
          <w:rPrChange w:id="481" w:author="RANNOU Jean-Philippe" w:date="2020-06-19T10:26:00Z">
            <w:rPr>
              <w:highlight w:val="green"/>
            </w:rPr>
          </w:rPrChange>
        </w:rPr>
      </w:pPr>
      <w:r w:rsidRPr="00A91DBC">
        <w:rPr>
          <w:b/>
          <w:i/>
          <w:rPrChange w:id="482" w:author="RANNOU Jean-Philippe" w:date="2020-06-19T10:26:00Z">
            <w:rPr>
              <w:b/>
              <w:i/>
              <w:highlight w:val="green"/>
            </w:rPr>
          </w:rPrChange>
        </w:rPr>
        <w:t>decode_nemo_2_csv</w:t>
      </w:r>
      <w:r w:rsidRPr="00A91DBC">
        <w:rPr>
          <w:rPrChange w:id="483" w:author="RANNOU Jean-Philippe" w:date="2020-06-19T10:26:00Z">
            <w:rPr>
              <w:highlight w:val="green"/>
            </w:rPr>
          </w:rPrChange>
        </w:rPr>
        <w:t xml:space="preserve"> and </w:t>
      </w:r>
      <w:r w:rsidRPr="00A91DBC">
        <w:rPr>
          <w:b/>
          <w:i/>
          <w:rPrChange w:id="484" w:author="RANNOU Jean-Philippe" w:date="2020-06-19T10:26:00Z">
            <w:rPr>
              <w:b/>
              <w:i/>
              <w:highlight w:val="green"/>
            </w:rPr>
          </w:rPrChange>
        </w:rPr>
        <w:t>decode_nemo_2_nc</w:t>
      </w:r>
      <w:r w:rsidRPr="00A91DBC">
        <w:rPr>
          <w:rPrChange w:id="485" w:author="RANNOU Jean-Philippe" w:date="2020-06-19T10:26:00Z">
            <w:rPr>
              <w:highlight w:val="green"/>
            </w:rPr>
          </w:rPrChange>
        </w:rPr>
        <w:t xml:space="preserve"> for </w:t>
      </w:r>
      <w:r w:rsidR="00C75A16" w:rsidRPr="00A91DBC">
        <w:rPr>
          <w:rPrChange w:id="486" w:author="RANNOU Jean-Philippe" w:date="2020-06-19T10:26:00Z">
            <w:rPr>
              <w:highlight w:val="green"/>
            </w:rPr>
          </w:rPrChange>
        </w:rPr>
        <w:t>OPTIMARE</w:t>
      </w:r>
      <w:r w:rsidRPr="00A91DBC">
        <w:rPr>
          <w:rPrChange w:id="487" w:author="RANNOU Jean-Philippe" w:date="2020-06-19T10:26:00Z">
            <w:rPr>
              <w:highlight w:val="green"/>
            </w:rPr>
          </w:rPrChange>
        </w:rPr>
        <w:t xml:space="preserve"> floats (NEMO) decoding.</w:t>
      </w:r>
    </w:p>
    <w:p w:rsidR="00B23A69" w:rsidRPr="00FE6751" w:rsidRDefault="00B23A69" w:rsidP="00B23A69">
      <w:pPr>
        <w:pStyle w:val="Corpsdetexte"/>
        <w:widowControl w:val="0"/>
        <w:numPr>
          <w:ilvl w:val="0"/>
          <w:numId w:val="24"/>
        </w:numPr>
        <w:suppressAutoHyphens/>
      </w:pPr>
      <w:r w:rsidRPr="00FE6751">
        <w:t xml:space="preserve">A decoder for a Data Assembly Centre (DAC). It is used to decode, in real time, the incoming Argo float data flux. There is one DAC decoder; it is called </w:t>
      </w:r>
      <w:r w:rsidRPr="00FE6751">
        <w:rPr>
          <w:b/>
          <w:i/>
        </w:rPr>
        <w:t>decode_argo_2_nc_rt</w:t>
      </w:r>
      <w:r w:rsidRPr="00FE6751">
        <w:t>.</w:t>
      </w:r>
    </w:p>
    <w:p w:rsidR="00B23A69" w:rsidRPr="00FE6751" w:rsidRDefault="00B23A69" w:rsidP="00B23A69">
      <w:pPr>
        <w:pStyle w:val="Corpsdetexte"/>
      </w:pPr>
    </w:p>
    <w:p w:rsidR="00B23A69" w:rsidRPr="00FE6751" w:rsidRDefault="00B23A69" w:rsidP="00B23A69">
      <w:pPr>
        <w:pStyle w:val="Corpsdetexte"/>
        <w:pBdr>
          <w:top w:val="single" w:sz="4" w:space="1" w:color="auto"/>
          <w:left w:val="single" w:sz="4" w:space="4" w:color="auto"/>
          <w:bottom w:val="single" w:sz="4" w:space="1" w:color="auto"/>
          <w:right w:val="single" w:sz="4" w:space="4" w:color="auto"/>
        </w:pBdr>
      </w:pPr>
      <w:r w:rsidRPr="00FE6751">
        <w:t>This decoder user’s manual (</w:t>
      </w:r>
      <w:r w:rsidRPr="00A91DBC">
        <w:rPr>
          <w:highlight w:val="green"/>
        </w:rPr>
        <w:t>V1.</w:t>
      </w:r>
      <w:del w:id="488" w:author="RANNOU Jean-Philippe" w:date="2020-06-19T10:26:00Z">
        <w:r w:rsidR="00550B5C" w:rsidRPr="00A91DBC" w:rsidDel="00A91DBC">
          <w:rPr>
            <w:highlight w:val="green"/>
          </w:rPr>
          <w:delText>3</w:delText>
        </w:r>
      </w:del>
      <w:ins w:id="489" w:author="RANNOU Jean-Philippe" w:date="2020-06-19T10:26:00Z">
        <w:r w:rsidR="00A91DBC" w:rsidRPr="00A91DBC">
          <w:rPr>
            <w:highlight w:val="green"/>
            <w:rPrChange w:id="490" w:author="RANNOU Jean-Philippe" w:date="2020-06-19T10:26:00Z">
              <w:rPr/>
            </w:rPrChange>
          </w:rPr>
          <w:t>4</w:t>
        </w:r>
      </w:ins>
      <w:r w:rsidRPr="00FE6751">
        <w:t xml:space="preserve">) describes the </w:t>
      </w:r>
      <w:r w:rsidRPr="00FE6751">
        <w:rPr>
          <w:b/>
        </w:rPr>
        <w:t xml:space="preserve">Coriolis Argo decoder version </w:t>
      </w:r>
      <w:del w:id="491" w:author="RANNOU Jean-Philippe" w:date="2020-06-19T10:26:00Z">
        <w:r w:rsidR="00F93CFA" w:rsidRPr="00FE6751" w:rsidDel="00A91DBC">
          <w:rPr>
            <w:b/>
            <w:highlight w:val="green"/>
          </w:rPr>
          <w:delText>0</w:delText>
        </w:r>
        <w:r w:rsidR="00550B5C" w:rsidRPr="00FE6751" w:rsidDel="00A91DBC">
          <w:rPr>
            <w:b/>
            <w:highlight w:val="green"/>
          </w:rPr>
          <w:delText>33</w:delText>
        </w:r>
        <w:r w:rsidR="00F93CFA" w:rsidRPr="00FE6751" w:rsidDel="00A91DBC">
          <w:rPr>
            <w:b/>
            <w:highlight w:val="green"/>
          </w:rPr>
          <w:delText>a</w:delText>
        </w:r>
        <w:r w:rsidR="00F93CFA" w:rsidRPr="00FE6751" w:rsidDel="00A91DBC">
          <w:delText xml:space="preserve"> </w:delText>
        </w:r>
      </w:del>
      <w:ins w:id="492" w:author="RANNOU Jean-Philippe" w:date="2020-06-19T10:26:00Z">
        <w:r w:rsidR="00A91DBC" w:rsidRPr="00FE6751">
          <w:rPr>
            <w:b/>
            <w:highlight w:val="green"/>
          </w:rPr>
          <w:t>03</w:t>
        </w:r>
        <w:r w:rsidR="00A91DBC" w:rsidRPr="00A91DBC">
          <w:rPr>
            <w:b/>
            <w:highlight w:val="green"/>
          </w:rPr>
          <w:t>5</w:t>
        </w:r>
        <w:r w:rsidR="00A91DBC" w:rsidRPr="00A91DBC">
          <w:rPr>
            <w:b/>
            <w:highlight w:val="green"/>
            <w:rPrChange w:id="493" w:author="RANNOU Jean-Philippe" w:date="2020-06-19T10:27:00Z">
              <w:rPr>
                <w:b/>
              </w:rPr>
            </w:rPrChange>
          </w:rPr>
          <w:t>c</w:t>
        </w:r>
        <w:r w:rsidR="00A91DBC" w:rsidRPr="00FE6751">
          <w:t xml:space="preserve"> </w:t>
        </w:r>
      </w:ins>
      <w:r w:rsidRPr="00FE6751">
        <w:t xml:space="preserve">(with </w:t>
      </w:r>
      <w:r w:rsidRPr="00FE6751">
        <w:rPr>
          <w:b/>
        </w:rPr>
        <w:t xml:space="preserve">profile RTQC version </w:t>
      </w:r>
      <w:r w:rsidR="00550B5C" w:rsidRPr="00FE6751">
        <w:rPr>
          <w:b/>
          <w:highlight w:val="green"/>
        </w:rPr>
        <w:t>4.</w:t>
      </w:r>
      <w:ins w:id="494" w:author="RANNOU Jean-Philippe" w:date="2020-06-19T10:27:00Z">
        <w:r w:rsidR="00A91DBC">
          <w:rPr>
            <w:b/>
            <w:highlight w:val="green"/>
          </w:rPr>
          <w:t>6</w:t>
        </w:r>
      </w:ins>
      <w:del w:id="495" w:author="RANNOU Jean-Philippe" w:date="2020-06-19T10:27:00Z">
        <w:r w:rsidR="00550B5C" w:rsidRPr="00FE6751" w:rsidDel="00A91DBC">
          <w:rPr>
            <w:b/>
            <w:highlight w:val="green"/>
          </w:rPr>
          <w:delText>4</w:delText>
        </w:r>
      </w:del>
      <w:r w:rsidR="00F93CFA" w:rsidRPr="00FE6751">
        <w:t xml:space="preserve"> </w:t>
      </w:r>
      <w:r w:rsidR="00116B68" w:rsidRPr="00FE6751">
        <w:t xml:space="preserve">and </w:t>
      </w:r>
      <w:r w:rsidR="00116B68" w:rsidRPr="00FE6751">
        <w:rPr>
          <w:b/>
        </w:rPr>
        <w:t xml:space="preserve">trajectory RTQC version </w:t>
      </w:r>
      <w:r w:rsidR="0072037B" w:rsidRPr="00FE6751">
        <w:rPr>
          <w:b/>
          <w:highlight w:val="green"/>
        </w:rPr>
        <w:t>2.</w:t>
      </w:r>
      <w:ins w:id="496" w:author="RANNOU Jean-Philippe" w:date="2020-06-19T10:27:00Z">
        <w:r w:rsidR="00A91DBC">
          <w:rPr>
            <w:b/>
            <w:highlight w:val="green"/>
          </w:rPr>
          <w:t>9</w:t>
        </w:r>
      </w:ins>
      <w:del w:id="497" w:author="RANNOU Jean-Philippe" w:date="2020-06-19T10:27:00Z">
        <w:r w:rsidR="00550B5C" w:rsidRPr="00FE6751" w:rsidDel="00A91DBC">
          <w:rPr>
            <w:b/>
            <w:highlight w:val="green"/>
          </w:rPr>
          <w:delText>7</w:delText>
        </w:r>
      </w:del>
      <w:r w:rsidRPr="00FE6751">
        <w:t xml:space="preserve">) which generates Argo files compliant with format </w:t>
      </w:r>
      <w:r w:rsidRPr="00FE6751">
        <w:rPr>
          <w:rFonts w:cs="Times New Roman"/>
        </w:rPr>
        <w:t>version 3.1 (specified in [</w:t>
      </w:r>
      <w:r w:rsidR="000579E4" w:rsidRPr="00B702B6">
        <w:rPr>
          <w:rFonts w:cs="Times New Roman"/>
        </w:rPr>
        <w:fldChar w:fldCharType="begin"/>
      </w:r>
      <w:r w:rsidR="000579E4" w:rsidRPr="00FE6751">
        <w:rPr>
          <w:rFonts w:cs="Times New Roman"/>
        </w:rPr>
        <w:instrText xml:space="preserve"> REF RD1 \h  \* MERGEFORMAT </w:instrText>
      </w:r>
      <w:r w:rsidR="000579E4" w:rsidRPr="00B702B6">
        <w:rPr>
          <w:rFonts w:cs="Times New Roman"/>
        </w:rPr>
      </w:r>
      <w:r w:rsidR="000579E4" w:rsidRPr="00B702B6">
        <w:rPr>
          <w:rFonts w:cs="Times New Roman"/>
        </w:rPr>
        <w:fldChar w:fldCharType="separate"/>
      </w:r>
      <w:r w:rsidR="000579E4" w:rsidRPr="00FE6751">
        <w:rPr>
          <w:rFonts w:cs="Times New Roman"/>
          <w:sz w:val="20"/>
          <w:szCs w:val="20"/>
        </w:rPr>
        <w:t>RD1</w:t>
      </w:r>
      <w:r w:rsidR="000579E4" w:rsidRPr="00B702B6">
        <w:rPr>
          <w:rFonts w:cs="Times New Roman"/>
        </w:rPr>
        <w:fldChar w:fldCharType="end"/>
      </w:r>
      <w:r w:rsidRPr="00FE6751">
        <w:rPr>
          <w:rFonts w:cs="Times New Roman"/>
        </w:rPr>
        <w:t>]).</w:t>
      </w:r>
    </w:p>
    <w:p w:rsidR="00B23A69" w:rsidRPr="00FE6751" w:rsidRDefault="00B23A69" w:rsidP="00B23A69">
      <w:pPr>
        <w:pStyle w:val="Corpsdetexte"/>
        <w:pBdr>
          <w:top w:val="single" w:sz="4" w:space="1" w:color="auto"/>
          <w:left w:val="single" w:sz="4" w:space="4" w:color="auto"/>
          <w:bottom w:val="single" w:sz="4" w:space="1" w:color="auto"/>
          <w:right w:val="single" w:sz="4" w:space="4" w:color="auto"/>
        </w:pBdr>
      </w:pPr>
    </w:p>
    <w:p w:rsidR="00B23A69" w:rsidRPr="00FE6751" w:rsidRDefault="00B23A69" w:rsidP="00B23A69">
      <w:pPr>
        <w:pStyle w:val="Corpsdetexte"/>
        <w:pBdr>
          <w:top w:val="single" w:sz="4" w:space="1" w:color="auto"/>
          <w:left w:val="single" w:sz="4" w:space="4" w:color="auto"/>
          <w:bottom w:val="single" w:sz="4" w:space="1" w:color="auto"/>
          <w:right w:val="single" w:sz="4" w:space="4" w:color="auto"/>
        </w:pBdr>
      </w:pPr>
      <w:r w:rsidRPr="00FE6751">
        <w:t xml:space="preserve">The current version of the decoder is stored in the global variable </w:t>
      </w:r>
      <w:r w:rsidRPr="00FE6751">
        <w:rPr>
          <w:rStyle w:val="CodeCar"/>
          <w:rFonts w:eastAsiaTheme="minorEastAsia"/>
        </w:rPr>
        <w:t>g_decArgo_decoderVersion</w:t>
      </w:r>
      <w:r w:rsidRPr="00FE6751">
        <w:t xml:space="preserve"> set in the </w:t>
      </w:r>
      <w:r w:rsidRPr="00FE6751">
        <w:rPr>
          <w:i/>
        </w:rPr>
        <w:t>init_default_values.m</w:t>
      </w:r>
      <w:r w:rsidRPr="00FE6751">
        <w:t xml:space="preserve"> file.</w:t>
      </w:r>
    </w:p>
    <w:p w:rsidR="00B23A69" w:rsidRPr="00FE6751" w:rsidRDefault="00B23A69" w:rsidP="00B23A69">
      <w:pPr>
        <w:pStyle w:val="Corpsdetexte"/>
        <w:pBdr>
          <w:top w:val="single" w:sz="4" w:space="1" w:color="auto"/>
          <w:left w:val="single" w:sz="4" w:space="4" w:color="auto"/>
          <w:bottom w:val="single" w:sz="4" w:space="1" w:color="auto"/>
          <w:right w:val="single" w:sz="4" w:space="4" w:color="auto"/>
        </w:pBdr>
      </w:pPr>
      <w:r w:rsidRPr="00FE6751">
        <w:t xml:space="preserve">The current version of the profile RTQC is stored in the global variable </w:t>
      </w:r>
      <w:r w:rsidRPr="00FE6751">
        <w:rPr>
          <w:rStyle w:val="CodeCar"/>
          <w:rFonts w:eastAsiaTheme="minorEastAsia"/>
        </w:rPr>
        <w:t>g_decArgo_addRtqcToProfileVersion</w:t>
      </w:r>
      <w:r w:rsidRPr="00FE6751">
        <w:t xml:space="preserve"> set in the </w:t>
      </w:r>
      <w:r w:rsidRPr="00FE6751">
        <w:rPr>
          <w:i/>
        </w:rPr>
        <w:t>add_rtqc_to_profile_file.m</w:t>
      </w:r>
      <w:r w:rsidRPr="00FE6751">
        <w:t xml:space="preserve"> file.</w:t>
      </w:r>
    </w:p>
    <w:p w:rsidR="00B23A69" w:rsidRPr="00FE6751" w:rsidRDefault="00B23A69" w:rsidP="00B23A69">
      <w:pPr>
        <w:pStyle w:val="Corpsdetexte"/>
        <w:pBdr>
          <w:top w:val="single" w:sz="4" w:space="1" w:color="auto"/>
          <w:left w:val="single" w:sz="4" w:space="4" w:color="auto"/>
          <w:bottom w:val="single" w:sz="4" w:space="1" w:color="auto"/>
          <w:right w:val="single" w:sz="4" w:space="4" w:color="auto"/>
        </w:pBdr>
      </w:pPr>
      <w:r w:rsidRPr="00FE6751">
        <w:t xml:space="preserve">The current version of the trajectory RTQC is stored in the global variable </w:t>
      </w:r>
      <w:r w:rsidRPr="00FE6751">
        <w:rPr>
          <w:rStyle w:val="CodeCar"/>
          <w:rFonts w:eastAsiaTheme="minorEastAsia"/>
        </w:rPr>
        <w:t>g_decArgo_addRtqcToTrajVersion</w:t>
      </w:r>
      <w:r w:rsidRPr="00FE6751">
        <w:t xml:space="preserve"> set in the </w:t>
      </w:r>
      <w:r w:rsidRPr="00FE6751">
        <w:rPr>
          <w:i/>
        </w:rPr>
        <w:t>add_rtqc_to_trajectory_file.m</w:t>
      </w:r>
      <w:r w:rsidRPr="00FE6751">
        <w:t xml:space="preserve"> file.</w:t>
      </w:r>
    </w:p>
    <w:p w:rsidR="00B23A69" w:rsidRPr="00FE6751" w:rsidRDefault="00B23A69" w:rsidP="00B23A69"/>
    <w:p w:rsidR="002F08BF" w:rsidRPr="00FE6751" w:rsidRDefault="002F08BF" w:rsidP="00715A45">
      <w:pPr>
        <w:pStyle w:val="Titre1"/>
      </w:pPr>
      <w:bookmarkStart w:id="498" w:name="_Toc460855046"/>
      <w:bookmarkStart w:id="499" w:name="_Toc43455971"/>
      <w:r w:rsidRPr="00FE6751">
        <w:lastRenderedPageBreak/>
        <w:t>Floats managed by the decoder</w:t>
      </w:r>
      <w:bookmarkEnd w:id="498"/>
      <w:bookmarkEnd w:id="499"/>
    </w:p>
    <w:p w:rsidR="002F08BF" w:rsidRPr="00FE6751" w:rsidRDefault="002F08BF" w:rsidP="00867FD6">
      <w:r w:rsidRPr="00FE6751">
        <w:t xml:space="preserve">The float type and versions managed by the current version of the decoder are listed in the </w:t>
      </w:r>
      <w:r w:rsidRPr="00FE6751">
        <w:rPr>
          <w:i/>
        </w:rPr>
        <w:t>_CoriolisArgoFloatVersions_YYYYMMDD.xlsx</w:t>
      </w:r>
      <w:r w:rsidRPr="00FE6751">
        <w:t xml:space="preserve"> file (where </w:t>
      </w:r>
      <w:r w:rsidRPr="00FE6751">
        <w:rPr>
          <w:i/>
        </w:rPr>
        <w:t>YYYYMMDD</w:t>
      </w:r>
      <w:r w:rsidRPr="00FE6751">
        <w:t xml:space="preserve"> is the update date of the Excel file) (see </w:t>
      </w:r>
      <w:r w:rsidRPr="00B702B6">
        <w:fldChar w:fldCharType="begin"/>
      </w:r>
      <w:r w:rsidRPr="00FE6751">
        <w:instrText xml:space="preserve"> REF _Ref460577154 \r \h </w:instrText>
      </w:r>
      <w:r w:rsidRPr="00B702B6">
        <w:fldChar w:fldCharType="separate"/>
      </w:r>
      <w:r w:rsidR="000579E4" w:rsidRPr="00FE6751">
        <w:t>8.2</w:t>
      </w:r>
      <w:r w:rsidRPr="00B702B6">
        <w:fldChar w:fldCharType="end"/>
      </w:r>
      <w:r w:rsidRPr="00FE6751">
        <w:t>).</w:t>
      </w:r>
    </w:p>
    <w:p w:rsidR="002F08BF" w:rsidRPr="00FE6751" w:rsidRDefault="002F08BF" w:rsidP="0058643D">
      <w:pPr>
        <w:pStyle w:val="Titre1"/>
        <w:pageBreakBefore w:val="0"/>
        <w:ind w:left="431" w:hanging="431"/>
      </w:pPr>
      <w:bookmarkStart w:id="500" w:name="_Toc460855047"/>
      <w:bookmarkStart w:id="501" w:name="_Toc43455972"/>
      <w:r w:rsidRPr="00FE6751">
        <w:t>Description of the decoder package</w:t>
      </w:r>
      <w:bookmarkEnd w:id="500"/>
      <w:bookmarkEnd w:id="501"/>
    </w:p>
    <w:p w:rsidR="002F08BF" w:rsidRPr="00FE6751" w:rsidRDefault="002F08BF" w:rsidP="002F08BF">
      <w:pPr>
        <w:pStyle w:val="Corpsdetexte"/>
      </w:pPr>
      <w:r w:rsidRPr="00FE6751">
        <w:t xml:space="preserve">The decoder is provided as a zipped archive named </w:t>
      </w:r>
      <w:r w:rsidRPr="00FE6751">
        <w:rPr>
          <w:i/>
        </w:rPr>
        <w:t>decArgo_YYYYMMDD_xxxy.7z</w:t>
      </w:r>
      <w:r w:rsidRPr="00FE6751">
        <w:t xml:space="preserve">, where </w:t>
      </w:r>
      <w:r w:rsidRPr="00FE6751">
        <w:rPr>
          <w:i/>
        </w:rPr>
        <w:t>YYYYMMDD</w:t>
      </w:r>
      <w:r w:rsidRPr="00FE6751">
        <w:t xml:space="preserve"> is the date of the package creation and </w:t>
      </w:r>
      <w:r w:rsidRPr="00FE6751">
        <w:rPr>
          <w:i/>
        </w:rPr>
        <w:t>xxxy</w:t>
      </w:r>
      <w:r w:rsidRPr="00FE6751">
        <w:t xml:space="preserve"> the decoder version.</w:t>
      </w:r>
    </w:p>
    <w:p w:rsidR="002F08BF" w:rsidRPr="00FE6751" w:rsidRDefault="002F08BF" w:rsidP="002F08BF">
      <w:pPr>
        <w:pStyle w:val="Corpsdetexte"/>
      </w:pPr>
    </w:p>
    <w:p w:rsidR="002F08BF" w:rsidRPr="00FE6751" w:rsidRDefault="002F08BF" w:rsidP="002F08BF">
      <w:pPr>
        <w:pStyle w:val="Corpsdetexte"/>
      </w:pPr>
      <w:r w:rsidRPr="00FE6751">
        <w:t>The tree diagram of the decoder package is illustrated in the following figure.</w:t>
      </w:r>
    </w:p>
    <w:p w:rsidR="002F08BF" w:rsidRPr="00FE6751" w:rsidRDefault="00B702B6" w:rsidP="002F08BF">
      <w:pPr>
        <w:pStyle w:val="Corpsdetexte"/>
        <w:jc w:val="center"/>
      </w:pPr>
      <w:r>
        <w:rPr>
          <w:noProof/>
          <w:lang w:val="fr-FR"/>
        </w:rPr>
        <w:drawing>
          <wp:inline distT="0" distB="0" distL="0" distR="0">
            <wp:extent cx="1762371" cy="933580"/>
            <wp:effectExtent l="0" t="0" r="952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PNG"/>
                    <pic:cNvPicPr/>
                  </pic:nvPicPr>
                  <pic:blipFill>
                    <a:blip r:embed="rId14">
                      <a:extLst>
                        <a:ext uri="{28A0092B-C50C-407E-A947-70E740481C1C}">
                          <a14:useLocalDpi xmlns:a14="http://schemas.microsoft.com/office/drawing/2010/main" val="0"/>
                        </a:ext>
                      </a:extLst>
                    </a:blip>
                    <a:stretch>
                      <a:fillRect/>
                    </a:stretch>
                  </pic:blipFill>
                  <pic:spPr>
                    <a:xfrm>
                      <a:off x="0" y="0"/>
                      <a:ext cx="1762371" cy="933580"/>
                    </a:xfrm>
                    <a:prstGeom prst="rect">
                      <a:avLst/>
                    </a:prstGeom>
                  </pic:spPr>
                </pic:pic>
              </a:graphicData>
            </a:graphic>
          </wp:inline>
        </w:drawing>
      </w:r>
    </w:p>
    <w:p w:rsidR="002F08BF" w:rsidRPr="00FE6751" w:rsidRDefault="002F08BF" w:rsidP="002F08BF">
      <w:pPr>
        <w:pStyle w:val="Corpsdetexte"/>
      </w:pPr>
      <w:r w:rsidRPr="00FE6751">
        <w:t>Three main directories are provided:</w:t>
      </w:r>
    </w:p>
    <w:p w:rsidR="002F08BF" w:rsidRPr="00FE6751" w:rsidRDefault="002F08BF" w:rsidP="002F08BF">
      <w:pPr>
        <w:pStyle w:val="Corpsdetexte"/>
        <w:widowControl w:val="0"/>
        <w:numPr>
          <w:ilvl w:val="0"/>
          <w:numId w:val="22"/>
        </w:numPr>
        <w:suppressAutoHyphens/>
      </w:pPr>
      <w:r w:rsidRPr="00FE6751">
        <w:t xml:space="preserve">The </w:t>
      </w:r>
      <w:r w:rsidRPr="00FE6751">
        <w:rPr>
          <w:i/>
        </w:rPr>
        <w:t>decArgo_soft</w:t>
      </w:r>
      <w:r w:rsidRPr="00FE6751">
        <w:t xml:space="preserve"> directory contains the decoder software,</w:t>
      </w:r>
    </w:p>
    <w:p w:rsidR="002F08BF" w:rsidRPr="00FE6751" w:rsidRDefault="002F08BF" w:rsidP="002F08BF">
      <w:pPr>
        <w:pStyle w:val="Corpsdetexte"/>
        <w:widowControl w:val="0"/>
        <w:numPr>
          <w:ilvl w:val="0"/>
          <w:numId w:val="22"/>
        </w:numPr>
        <w:suppressAutoHyphens/>
      </w:pPr>
      <w:r w:rsidRPr="00FE6751">
        <w:t xml:space="preserve">The </w:t>
      </w:r>
      <w:r w:rsidRPr="00FE6751">
        <w:rPr>
          <w:i/>
        </w:rPr>
        <w:t>decArgo_doc</w:t>
      </w:r>
      <w:r w:rsidRPr="00FE6751">
        <w:t xml:space="preserve"> directory contains the documentation associated to the decoder,</w:t>
      </w:r>
    </w:p>
    <w:p w:rsidR="002F08BF" w:rsidRPr="00FE6751" w:rsidRDefault="002F08BF" w:rsidP="002F08BF">
      <w:pPr>
        <w:pStyle w:val="Corpsdetexte"/>
        <w:widowControl w:val="0"/>
        <w:numPr>
          <w:ilvl w:val="0"/>
          <w:numId w:val="22"/>
        </w:numPr>
        <w:suppressAutoHyphens/>
      </w:pPr>
      <w:r w:rsidRPr="00FE6751">
        <w:t xml:space="preserve">The </w:t>
      </w:r>
      <w:r w:rsidRPr="00FE6751">
        <w:rPr>
          <w:i/>
        </w:rPr>
        <w:t>decArgo_config_floats</w:t>
      </w:r>
      <w:r w:rsidRPr="00FE6751">
        <w:t xml:space="preserve"> directory contains float configuration file samples.</w:t>
      </w:r>
    </w:p>
    <w:p w:rsidR="002F08BF" w:rsidRPr="00FE6751" w:rsidRDefault="002F08BF" w:rsidP="002F08BF">
      <w:pPr>
        <w:pStyle w:val="Corpsdetexte"/>
      </w:pPr>
      <w:r w:rsidRPr="00FE6751">
        <w:t xml:space="preserve">(see Annex </w:t>
      </w:r>
      <w:r w:rsidRPr="00B702B6">
        <w:fldChar w:fldCharType="begin"/>
      </w:r>
      <w:r w:rsidRPr="00FE6751">
        <w:instrText xml:space="preserve"> REF AXA \h </w:instrText>
      </w:r>
      <w:r w:rsidRPr="00B702B6">
        <w:fldChar w:fldCharType="separate"/>
      </w:r>
      <w:r w:rsidR="000579E4" w:rsidRPr="00FE6751">
        <w:t>A</w:t>
      </w:r>
      <w:r w:rsidRPr="00B702B6">
        <w:fldChar w:fldCharType="end"/>
      </w:r>
      <w:r w:rsidRPr="00FE6751">
        <w:t xml:space="preserve"> for a detailed description of their contents).</w:t>
      </w:r>
    </w:p>
    <w:p w:rsidR="002F08BF" w:rsidRPr="00FE6751" w:rsidRDefault="002F08BF" w:rsidP="00715A45">
      <w:pPr>
        <w:pStyle w:val="Titre1"/>
      </w:pPr>
      <w:bookmarkStart w:id="502" w:name="_Toc460855048"/>
      <w:bookmarkStart w:id="503" w:name="_Toc43455973"/>
      <w:r w:rsidRPr="00FE6751">
        <w:lastRenderedPageBreak/>
        <w:t>Decoder installation and configuration</w:t>
      </w:r>
      <w:bookmarkEnd w:id="502"/>
      <w:bookmarkEnd w:id="503"/>
    </w:p>
    <w:p w:rsidR="002F08BF" w:rsidRPr="00FE6751" w:rsidRDefault="002F08BF" w:rsidP="00715A45">
      <w:pPr>
        <w:pStyle w:val="Titre2"/>
      </w:pPr>
      <w:bookmarkStart w:id="504" w:name="_Toc460855049"/>
      <w:bookmarkStart w:id="505" w:name="_Toc43455974"/>
      <w:r w:rsidRPr="00FE6751">
        <w:t>Decoder installation</w:t>
      </w:r>
      <w:bookmarkEnd w:id="504"/>
      <w:bookmarkEnd w:id="505"/>
    </w:p>
    <w:p w:rsidR="002F08BF" w:rsidRPr="00FE6751" w:rsidRDefault="002F08BF" w:rsidP="00715A45">
      <w:pPr>
        <w:pStyle w:val="Titre3"/>
      </w:pPr>
      <w:bookmarkStart w:id="506" w:name="_Toc460855050"/>
      <w:bookmarkStart w:id="507" w:name="_Toc43455975"/>
      <w:r w:rsidRPr="00FE6751">
        <w:t>Hardware and software requirements</w:t>
      </w:r>
      <w:bookmarkEnd w:id="506"/>
      <w:bookmarkEnd w:id="507"/>
    </w:p>
    <w:p w:rsidR="002F08BF" w:rsidRPr="00FE6751" w:rsidRDefault="002F08BF" w:rsidP="002F08BF">
      <w:pPr>
        <w:pStyle w:val="Corpsdetexte"/>
      </w:pPr>
      <w:r w:rsidRPr="00FE6751">
        <w:t xml:space="preserve">The decoder can be installed on a PC type computer equipped with a Windows or Linux (see Annex </w:t>
      </w:r>
      <w:r w:rsidRPr="00B702B6">
        <w:fldChar w:fldCharType="begin"/>
      </w:r>
      <w:r w:rsidRPr="00FE6751">
        <w:instrText xml:space="preserve"> REF AXE \h </w:instrText>
      </w:r>
      <w:r w:rsidRPr="00B702B6">
        <w:fldChar w:fldCharType="separate"/>
      </w:r>
      <w:r w:rsidR="000579E4" w:rsidRPr="00FE6751">
        <w:t>E</w:t>
      </w:r>
      <w:r w:rsidRPr="00B702B6">
        <w:fldChar w:fldCharType="end"/>
      </w:r>
      <w:r w:rsidRPr="00FE6751">
        <w:t>) operating system.</w:t>
      </w:r>
    </w:p>
    <w:p w:rsidR="002F08BF" w:rsidRPr="00FE6751" w:rsidRDefault="002F08BF" w:rsidP="002F08BF">
      <w:pPr>
        <w:pStyle w:val="Corpsdetexte"/>
      </w:pPr>
      <w:r w:rsidRPr="00FE6751">
        <w:t>The Matlab software must be installed on the host computer.</w:t>
      </w:r>
    </w:p>
    <w:p w:rsidR="002F08BF" w:rsidRPr="00FE6751" w:rsidRDefault="002F08BF" w:rsidP="002F08BF">
      <w:pPr>
        <w:pStyle w:val="Corpsdetexte"/>
      </w:pPr>
      <w:r w:rsidRPr="00FE6751">
        <w:t>The Matlab version should be &gt; R2006b since a native NetCDF library is expected.</w:t>
      </w:r>
    </w:p>
    <w:p w:rsidR="002F08BF" w:rsidRPr="00FE6751" w:rsidRDefault="002F08BF" w:rsidP="002F08BF">
      <w:pPr>
        <w:pStyle w:val="Corpsdetexte"/>
      </w:pPr>
      <w:r w:rsidRPr="00FE6751">
        <w:t>Note also that:</w:t>
      </w:r>
    </w:p>
    <w:p w:rsidR="002F08BF" w:rsidRPr="00FE6751" w:rsidRDefault="002F08BF" w:rsidP="002F08BF">
      <w:pPr>
        <w:pStyle w:val="Corpsdetexte"/>
        <w:widowControl w:val="0"/>
        <w:numPr>
          <w:ilvl w:val="0"/>
          <w:numId w:val="25"/>
        </w:numPr>
        <w:suppressAutoHyphens/>
      </w:pPr>
      <w:r w:rsidRPr="00FE6751">
        <w:t xml:space="preserve">The Matlab Statistics Toolbox is needed (for the Matlab </w:t>
      </w:r>
      <w:r w:rsidRPr="00FE6751">
        <w:rPr>
          <w:b/>
          <w:i/>
        </w:rPr>
        <w:t>fitlm</w:t>
      </w:r>
      <w:r w:rsidRPr="00FE6751">
        <w:t xml:space="preserve"> function), if you want to compute NITRATE values from the transmitted spectrum (see Annex </w:t>
      </w:r>
      <w:r w:rsidRPr="00B702B6">
        <w:fldChar w:fldCharType="begin"/>
      </w:r>
      <w:r w:rsidRPr="00FE6751">
        <w:instrText xml:space="preserve"> REF AXF \h </w:instrText>
      </w:r>
      <w:r w:rsidRPr="00B702B6">
        <w:fldChar w:fldCharType="separate"/>
      </w:r>
      <w:r w:rsidR="000579E4" w:rsidRPr="00FE6751">
        <w:t>F</w:t>
      </w:r>
      <w:r w:rsidRPr="00B702B6">
        <w:fldChar w:fldCharType="end"/>
      </w:r>
      <w:r w:rsidRPr="00FE6751">
        <w:t xml:space="preserve"> for details),</w:t>
      </w:r>
    </w:p>
    <w:p w:rsidR="002F08BF" w:rsidRPr="00FE6751" w:rsidRDefault="002F08BF" w:rsidP="00A91DBC">
      <w:pPr>
        <w:pStyle w:val="Corpsdetexte"/>
        <w:widowControl w:val="0"/>
        <w:numPr>
          <w:ilvl w:val="0"/>
          <w:numId w:val="25"/>
        </w:numPr>
        <w:suppressAutoHyphens/>
      </w:pPr>
      <w:r w:rsidRPr="00FE6751">
        <w:t xml:space="preserve">The </w:t>
      </w:r>
      <w:del w:id="508" w:author="RANNOU Jean-Philippe" w:date="2020-06-19T10:28:00Z">
        <w:r w:rsidRPr="001369CF" w:rsidDel="00A91DBC">
          <w:rPr>
            <w:highlight w:val="green"/>
            <w:rPrChange w:id="509" w:author="RANNOU Jean-Philippe" w:date="2020-06-19T10:31:00Z">
              <w:rPr/>
            </w:rPrChange>
          </w:rPr>
          <w:delText xml:space="preserve">ETOPO2 </w:delText>
        </w:r>
      </w:del>
      <w:ins w:id="510" w:author="RANNOU Jean-Philippe" w:date="2020-06-19T10:28:00Z">
        <w:r w:rsidR="00A91DBC" w:rsidRPr="001369CF">
          <w:rPr>
            <w:highlight w:val="green"/>
            <w:rPrChange w:id="511" w:author="RANNOU Jean-Philippe" w:date="2020-06-19T10:31:00Z">
              <w:rPr/>
            </w:rPrChange>
          </w:rPr>
          <w:t>GEBCO</w:t>
        </w:r>
        <w:r w:rsidR="00A91DBC" w:rsidRPr="00FE6751">
          <w:t xml:space="preserve"> </w:t>
        </w:r>
      </w:ins>
      <w:r w:rsidRPr="00FE6751">
        <w:t>worldwide bathymetric atlas (</w:t>
      </w:r>
      <w:ins w:id="512" w:author="RANNOU Jean-Philippe" w:date="2020-06-19T10:30:00Z">
        <w:r w:rsidR="00A91DBC" w:rsidRPr="001369CF">
          <w:rPr>
            <w:highlight w:val="green"/>
            <w:rPrChange w:id="513" w:author="RANNOU Jean-Philippe" w:date="2020-06-19T10:31:00Z">
              <w:rPr/>
            </w:rPrChange>
          </w:rPr>
          <w:fldChar w:fldCharType="begin"/>
        </w:r>
        <w:r w:rsidR="00A91DBC" w:rsidRPr="001369CF">
          <w:rPr>
            <w:highlight w:val="green"/>
            <w:rPrChange w:id="514" w:author="RANNOU Jean-Philippe" w:date="2020-06-19T10:31:00Z">
              <w:rPr/>
            </w:rPrChange>
          </w:rPr>
          <w:instrText>HYPERLINK "https://www.bodc.ac.uk/data/open_download/gebco/gebco_2020/zip/"</w:instrText>
        </w:r>
        <w:r w:rsidR="00A91DBC" w:rsidRPr="001369CF">
          <w:rPr>
            <w:highlight w:val="green"/>
            <w:rPrChange w:id="515" w:author="RANNOU Jean-Philippe" w:date="2020-06-19T10:31:00Z">
              <w:rPr/>
            </w:rPrChange>
          </w:rPr>
          <w:fldChar w:fldCharType="separate"/>
        </w:r>
        <w:r w:rsidR="00A91DBC" w:rsidRPr="001369CF">
          <w:rPr>
            <w:rStyle w:val="Lienhypertexte"/>
            <w:highlight w:val="green"/>
            <w:rPrChange w:id="516" w:author="RANNOU Jean-Philippe" w:date="2020-06-19T10:31:00Z">
              <w:rPr>
                <w:rStyle w:val="Lienhypertexte"/>
              </w:rPr>
            </w:rPrChange>
          </w:rPr>
          <w:t>https://www.bodc.ac.uk/data/open_download/gebco/gebco_2020/zip/</w:t>
        </w:r>
        <w:r w:rsidR="00A91DBC" w:rsidRPr="001369CF">
          <w:rPr>
            <w:highlight w:val="green"/>
            <w:rPrChange w:id="517" w:author="RANNOU Jean-Philippe" w:date="2020-06-19T10:31:00Z">
              <w:rPr/>
            </w:rPrChange>
          </w:rPr>
          <w:fldChar w:fldCharType="end"/>
        </w:r>
        <w:r w:rsidR="00A91DBC">
          <w:t>)</w:t>
        </w:r>
      </w:ins>
      <w:r w:rsidRPr="00FE6751">
        <w:t xml:space="preserve"> is needed by some RTQC tests,</w:t>
      </w:r>
    </w:p>
    <w:p w:rsidR="002F08BF" w:rsidRPr="00FE6751" w:rsidRDefault="002F08BF" w:rsidP="002F08BF">
      <w:pPr>
        <w:pStyle w:val="Corpsdetexte"/>
        <w:widowControl w:val="0"/>
        <w:numPr>
          <w:ilvl w:val="0"/>
          <w:numId w:val="25"/>
        </w:numPr>
        <w:suppressAutoHyphens/>
      </w:pPr>
      <w:r w:rsidRPr="00FE6751">
        <w:t xml:space="preserve">The (free) following components are also needed if you want to use the </w:t>
      </w:r>
      <w:r w:rsidRPr="00FE6751">
        <w:rPr>
          <w:b/>
          <w:i/>
        </w:rPr>
        <w:t>nc_trace_disp</w:t>
      </w:r>
      <w:r w:rsidRPr="00FE6751">
        <w:t xml:space="preserve"> tool to plot the float displacements:</w:t>
      </w:r>
    </w:p>
    <w:p w:rsidR="002F08BF" w:rsidRPr="00FE6751" w:rsidRDefault="002F08BF" w:rsidP="002F08BF">
      <w:pPr>
        <w:pStyle w:val="Corpsdetexte"/>
        <w:widowControl w:val="0"/>
        <w:numPr>
          <w:ilvl w:val="1"/>
          <w:numId w:val="25"/>
        </w:numPr>
        <w:suppressAutoHyphens/>
      </w:pPr>
      <w:r w:rsidRPr="00FE6751">
        <w:t>The M_Map Matlab package (https://www.eoas.ubc.ca/~rich/map.html),</w:t>
      </w:r>
    </w:p>
    <w:p w:rsidR="002F08BF" w:rsidRPr="00FE6751" w:rsidRDefault="002F08BF" w:rsidP="002F08BF">
      <w:pPr>
        <w:pStyle w:val="Corpsdetexte"/>
        <w:widowControl w:val="0"/>
        <w:numPr>
          <w:ilvl w:val="1"/>
          <w:numId w:val="25"/>
        </w:numPr>
        <w:suppressAutoHyphens/>
      </w:pPr>
      <w:r w:rsidRPr="00FE6751">
        <w:t>The ETOPO2 worldwide bathymetric atlas (</w:t>
      </w:r>
      <w:ins w:id="518" w:author="RANNOU Jean-Philippe" w:date="2020-06-19T10:28:00Z">
        <w:r w:rsidR="00A91DBC" w:rsidRPr="001369CF">
          <w:rPr>
            <w:highlight w:val="green"/>
            <w:rPrChange w:id="519" w:author="RANNOU Jean-Philippe" w:date="2020-06-19T10:31:00Z">
              <w:rPr/>
            </w:rPrChange>
          </w:rPr>
          <w:t>https://www.ngdc.noaa.gov/mgg/global/relief/ETOPO2/ETOPO2v2-2006/ETOPO2v2g/raw_binary/ETOPO2v2g_i2_MSB.zip file</w:t>
        </w:r>
      </w:ins>
      <w:del w:id="520" w:author="RANNOU Jean-Philippe" w:date="2020-06-19T10:28:00Z">
        <w:r w:rsidRPr="00FE6751" w:rsidDel="00A91DBC">
          <w:delText>mentioned above</w:delText>
        </w:r>
      </w:del>
      <w:r w:rsidRPr="00FE6751">
        <w:t>),</w:t>
      </w:r>
    </w:p>
    <w:p w:rsidR="002F08BF" w:rsidRPr="00FE6751" w:rsidRDefault="002F08BF" w:rsidP="002F08BF">
      <w:pPr>
        <w:pStyle w:val="Corpsdetexte"/>
        <w:widowControl w:val="0"/>
        <w:numPr>
          <w:ilvl w:val="1"/>
          <w:numId w:val="25"/>
        </w:numPr>
        <w:suppressAutoHyphens/>
      </w:pPr>
      <w:r w:rsidRPr="00FE6751">
        <w:t>The SRTM30+ worldwide bathymetric atlas (</w:t>
      </w:r>
      <w:hyperlink r:id="rId15" w:history="1">
        <w:r w:rsidRPr="00FE6751">
          <w:rPr>
            <w:rStyle w:val="Lienhypertexte"/>
          </w:rPr>
          <w:t>http://topex.ucsd.edu/WWW_html/srtm30_plus.html</w:t>
        </w:r>
      </w:hyperlink>
      <w:r w:rsidRPr="00FE6751">
        <w:t>) if you want to switch to a more detailed bathymetry.</w:t>
      </w:r>
    </w:p>
    <w:p w:rsidR="002F08BF" w:rsidRPr="00FE6751" w:rsidRDefault="002F08BF" w:rsidP="00715A45">
      <w:pPr>
        <w:pStyle w:val="Titre3"/>
      </w:pPr>
      <w:bookmarkStart w:id="521" w:name="_Toc460855051"/>
      <w:bookmarkStart w:id="522" w:name="_Toc43455976"/>
      <w:r w:rsidRPr="00FE6751">
        <w:t>Installation of the decoder</w:t>
      </w:r>
      <w:bookmarkEnd w:id="521"/>
      <w:bookmarkEnd w:id="522"/>
    </w:p>
    <w:p w:rsidR="002F08BF" w:rsidRPr="00FE6751" w:rsidRDefault="002F08BF" w:rsidP="002F08BF">
      <w:pPr>
        <w:pStyle w:val="Corpsdetexte"/>
      </w:pPr>
      <w:r w:rsidRPr="00FE6751">
        <w:t xml:space="preserve">To install the decoder, unzip the decoder package archive and add the </w:t>
      </w:r>
      <w:r w:rsidRPr="00FE6751">
        <w:rPr>
          <w:i/>
        </w:rPr>
        <w:t>decArgo_YYYYMMDD_xxxy/decArgo_soft/soft</w:t>
      </w:r>
      <w:r w:rsidRPr="00FE6751">
        <w:t xml:space="preserve"> directory, with its sub-directories, to your Matlab path.</w:t>
      </w:r>
    </w:p>
    <w:p w:rsidR="002F08BF" w:rsidRPr="00FE6751" w:rsidRDefault="002F08BF" w:rsidP="00715A45">
      <w:pPr>
        <w:pStyle w:val="Titre2"/>
      </w:pPr>
      <w:bookmarkStart w:id="523" w:name="_Toc460855052"/>
      <w:bookmarkStart w:id="524" w:name="_Toc43455977"/>
      <w:r w:rsidRPr="00FE6751">
        <w:t>Decoder configuration</w:t>
      </w:r>
      <w:bookmarkEnd w:id="523"/>
      <w:bookmarkEnd w:id="524"/>
    </w:p>
    <w:p w:rsidR="002F08BF" w:rsidRPr="00FE6751" w:rsidRDefault="002F08BF" w:rsidP="002F08BF">
      <w:pPr>
        <w:pStyle w:val="Corpsdetexte"/>
      </w:pPr>
      <w:r w:rsidRPr="00FE6751">
        <w:t>To configure the decoder, you have to update, according to your own (Linux or PC) platform, the decoder configuration file.</w:t>
      </w:r>
    </w:p>
    <w:p w:rsidR="0058643D" w:rsidRPr="00FE6751" w:rsidRDefault="0058643D">
      <w:pPr>
        <w:spacing w:after="200" w:line="276" w:lineRule="auto"/>
        <w:rPr>
          <w:rFonts w:asciiTheme="majorHAnsi" w:eastAsiaTheme="majorEastAsia" w:hAnsiTheme="majorHAnsi" w:cstheme="majorBidi"/>
          <w:b/>
          <w:bCs/>
          <w:color w:val="1F497D" w:themeColor="text2"/>
        </w:rPr>
      </w:pPr>
      <w:bookmarkStart w:id="525" w:name="_Toc460855053"/>
      <w:r w:rsidRPr="00FE6751">
        <w:br w:type="page"/>
      </w:r>
    </w:p>
    <w:p w:rsidR="002F08BF" w:rsidRPr="00FE6751" w:rsidRDefault="002F08BF" w:rsidP="00715A45">
      <w:pPr>
        <w:pStyle w:val="Titre3"/>
      </w:pPr>
      <w:bookmarkStart w:id="526" w:name="_Toc43455978"/>
      <w:r w:rsidRPr="00FE6751">
        <w:lastRenderedPageBreak/>
        <w:t>PI decoder configuration</w:t>
      </w:r>
      <w:bookmarkEnd w:id="525"/>
      <w:bookmarkEnd w:id="526"/>
    </w:p>
    <w:p w:rsidR="002F08BF" w:rsidRPr="00FE6751" w:rsidRDefault="002F08BF" w:rsidP="002F08BF">
      <w:pPr>
        <w:pStyle w:val="Corpsdetexte"/>
      </w:pPr>
      <w:r w:rsidRPr="00FE6751">
        <w:t xml:space="preserve">The configuration file of the PI decoder is </w:t>
      </w:r>
      <w:r w:rsidRPr="00FE6751">
        <w:rPr>
          <w:i/>
        </w:rPr>
        <w:t>decArgo_YYYYMMDD_xxxy/decArgo_soft/soft/_argo_decoder</w:t>
      </w:r>
      <w:r w:rsidR="004B1BEF" w:rsidRPr="00FE6751">
        <w:rPr>
          <w:i/>
        </w:rPr>
        <w:t>_</w:t>
      </w:r>
      <w:r w:rsidRPr="00FE6751">
        <w:rPr>
          <w:i/>
        </w:rPr>
        <w:t>conf.</w:t>
      </w:r>
      <w:r w:rsidR="004B1BEF" w:rsidRPr="00FE6751">
        <w:rPr>
          <w:i/>
        </w:rPr>
        <w:t>txt.</w:t>
      </w:r>
    </w:p>
    <w:p w:rsidR="002F08BF" w:rsidRPr="00FE6751" w:rsidRDefault="002F08BF" w:rsidP="002F08BF">
      <w:pPr>
        <w:pStyle w:val="Corpsdetexte"/>
      </w:pPr>
      <w:r w:rsidRPr="00FE6751">
        <w:t>The configuration variables are listed and described in the following table.</w:t>
      </w:r>
    </w:p>
    <w:tbl>
      <w:tblPr>
        <w:tblW w:w="9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A0" w:firstRow="1" w:lastRow="0" w:firstColumn="1" w:lastColumn="0" w:noHBand="0" w:noVBand="0"/>
      </w:tblPr>
      <w:tblGrid>
        <w:gridCol w:w="3898"/>
        <w:gridCol w:w="5386"/>
      </w:tblGrid>
      <w:tr w:rsidR="002F08BF" w:rsidRPr="00FE6751" w:rsidTr="00EF65F5">
        <w:trPr>
          <w:cantSplit/>
        </w:trPr>
        <w:tc>
          <w:tcPr>
            <w:tcW w:w="3898" w:type="dxa"/>
            <w:shd w:val="clear" w:color="000080" w:fill="1F497D"/>
          </w:tcPr>
          <w:p w:rsidR="002F08BF" w:rsidRPr="000557AF" w:rsidRDefault="002F08BF" w:rsidP="00EF65F5">
            <w:pPr>
              <w:pStyle w:val="Retraitnormal"/>
              <w:ind w:left="0"/>
              <w:jc w:val="left"/>
              <w:rPr>
                <w:rFonts w:ascii="Arial" w:hAnsi="Arial" w:cs="Arial"/>
                <w:b/>
                <w:bCs/>
                <w:color w:val="FFFFFF"/>
                <w:sz w:val="20"/>
                <w:szCs w:val="20"/>
              </w:rPr>
            </w:pPr>
            <w:r w:rsidRPr="000557AF">
              <w:rPr>
                <w:rFonts w:ascii="Arial" w:hAnsi="Arial" w:cs="Arial"/>
                <w:b/>
                <w:bCs/>
                <w:color w:val="FFFFFF"/>
                <w:sz w:val="20"/>
                <w:szCs w:val="20"/>
              </w:rPr>
              <w:t>Configuration variable name</w:t>
            </w:r>
          </w:p>
        </w:tc>
        <w:tc>
          <w:tcPr>
            <w:tcW w:w="5386" w:type="dxa"/>
            <w:shd w:val="clear" w:color="000080" w:fill="1F497D"/>
          </w:tcPr>
          <w:p w:rsidR="002F08BF" w:rsidRPr="000557AF" w:rsidRDefault="002F08BF" w:rsidP="00EF65F5">
            <w:pPr>
              <w:pStyle w:val="Retraitnormal"/>
              <w:ind w:left="0"/>
              <w:jc w:val="left"/>
              <w:rPr>
                <w:rFonts w:ascii="Arial" w:hAnsi="Arial" w:cs="Arial"/>
                <w:b/>
                <w:bCs/>
                <w:color w:val="FFFFFF"/>
                <w:sz w:val="20"/>
                <w:szCs w:val="20"/>
              </w:rPr>
            </w:pPr>
            <w:r w:rsidRPr="000557AF">
              <w:rPr>
                <w:rFonts w:ascii="Arial" w:hAnsi="Arial" w:cs="Arial"/>
                <w:b/>
                <w:bCs/>
                <w:color w:val="FFFFFF"/>
                <w:sz w:val="20"/>
                <w:szCs w:val="20"/>
              </w:rPr>
              <w:t>Configuration variable description</w:t>
            </w:r>
          </w:p>
        </w:tc>
      </w:tr>
      <w:tr w:rsidR="002F08BF" w:rsidRPr="00FE6751" w:rsidTr="00EF65F5">
        <w:trPr>
          <w:cantSplit/>
        </w:trPr>
        <w:tc>
          <w:tcPr>
            <w:tcW w:w="3898" w:type="dxa"/>
          </w:tcPr>
          <w:p w:rsidR="002F08BF" w:rsidRPr="000557AF" w:rsidRDefault="002F08BF" w:rsidP="00EF65F5">
            <w:pPr>
              <w:pStyle w:val="tablecontent"/>
              <w:rPr>
                <w:rFonts w:ascii="Courier New" w:hAnsi="Courier New" w:cs="Courier New"/>
                <w:lang w:val="en-US" w:eastAsia="fr-FR"/>
              </w:rPr>
            </w:pPr>
            <w:r w:rsidRPr="000557AF">
              <w:rPr>
                <w:rFonts w:ascii="Courier New" w:hAnsi="Courier New" w:cs="Courier New"/>
                <w:lang w:val="en-US" w:eastAsia="fr-FR"/>
              </w:rPr>
              <w:t>FLOAT_LIST_FILE_NAME</w:t>
            </w:r>
          </w:p>
        </w:tc>
        <w:tc>
          <w:tcPr>
            <w:tcW w:w="5386" w:type="dxa"/>
          </w:tcPr>
          <w:p w:rsidR="002F08BF" w:rsidRPr="000557AF" w:rsidRDefault="002F08BF" w:rsidP="00EF65F5">
            <w:pPr>
              <w:pStyle w:val="tablecontent"/>
              <w:rPr>
                <w:rFonts w:ascii="Arial" w:hAnsi="Arial" w:cs="Arial"/>
                <w:lang w:val="en-US" w:eastAsia="fr-FR"/>
              </w:rPr>
            </w:pPr>
            <w:r w:rsidRPr="000557AF">
              <w:rPr>
                <w:rFonts w:ascii="Arial" w:hAnsi="Arial" w:cs="Arial"/>
                <w:lang w:val="en-US" w:eastAsia="fr-FR"/>
              </w:rPr>
              <w:t>Default list of floats to process.</w:t>
            </w:r>
          </w:p>
        </w:tc>
      </w:tr>
      <w:tr w:rsidR="002F08BF" w:rsidRPr="00FE6751" w:rsidTr="00EF65F5">
        <w:trPr>
          <w:cantSplit/>
        </w:trPr>
        <w:tc>
          <w:tcPr>
            <w:tcW w:w="3898" w:type="dxa"/>
          </w:tcPr>
          <w:p w:rsidR="002F08BF" w:rsidRPr="000557AF" w:rsidRDefault="002F08BF" w:rsidP="00EF65F5">
            <w:pPr>
              <w:pStyle w:val="tablecontent"/>
              <w:rPr>
                <w:rFonts w:ascii="Courier New" w:hAnsi="Courier New" w:cs="Courier New"/>
                <w:lang w:val="en-US" w:eastAsia="fr-FR"/>
              </w:rPr>
            </w:pPr>
            <w:r w:rsidRPr="000557AF">
              <w:rPr>
                <w:rFonts w:ascii="Courier New" w:hAnsi="Courier New" w:cs="Courier New"/>
                <w:lang w:val="en-US" w:eastAsia="fr-FR"/>
              </w:rPr>
              <w:t>EXPECTED_CYCLE_LIST</w:t>
            </w:r>
          </w:p>
        </w:tc>
        <w:tc>
          <w:tcPr>
            <w:tcW w:w="5386" w:type="dxa"/>
          </w:tcPr>
          <w:p w:rsidR="002F08BF" w:rsidRPr="000557AF" w:rsidRDefault="002F08BF" w:rsidP="00EF65F5">
            <w:pPr>
              <w:pStyle w:val="tablecontent"/>
              <w:rPr>
                <w:rFonts w:ascii="Arial" w:hAnsi="Arial" w:cs="Arial"/>
                <w:lang w:val="en-US"/>
              </w:rPr>
            </w:pPr>
            <w:r w:rsidRPr="000557AF">
              <w:rPr>
                <w:rFonts w:ascii="Arial" w:hAnsi="Arial" w:cs="Arial"/>
                <w:lang w:val="en-US"/>
              </w:rPr>
              <w:t>For Argos floats only.</w:t>
            </w:r>
          </w:p>
          <w:p w:rsidR="002F08BF" w:rsidRPr="000557AF" w:rsidRDefault="002F08BF" w:rsidP="00EF65F5">
            <w:pPr>
              <w:pStyle w:val="tablecontent"/>
              <w:rPr>
                <w:rFonts w:ascii="Arial" w:hAnsi="Arial" w:cs="Arial"/>
                <w:lang w:val="en-US"/>
              </w:rPr>
            </w:pPr>
            <w:r w:rsidRPr="000557AF">
              <w:rPr>
                <w:rFonts w:ascii="Arial" w:hAnsi="Arial" w:cs="Arial"/>
                <w:lang w:val="en-US"/>
              </w:rPr>
              <w:t>Used to choose the cycles to decode. However, as TRAJ data may use information from previous cycles, it is recommend to always set (</w:t>
            </w:r>
            <w:r w:rsidRPr="000557AF">
              <w:rPr>
                <w:rFonts w:ascii="Courier New" w:hAnsi="Courier New" w:cs="Courier New"/>
                <w:lang w:val="en-US"/>
              </w:rPr>
              <w:t>EXPECTED_CYCLE_LIST = 9999</w:t>
            </w:r>
            <w:r w:rsidRPr="000557AF">
              <w:rPr>
                <w:rFonts w:ascii="Arial" w:hAnsi="Arial" w:cs="Arial"/>
                <w:lang w:val="en-US"/>
              </w:rPr>
              <w:t xml:space="preserve"> or </w:t>
            </w:r>
            <w:r w:rsidRPr="000557AF">
              <w:rPr>
                <w:rFonts w:ascii="Courier New" w:hAnsi="Courier New" w:cs="Courier New"/>
                <w:lang w:val="en-US"/>
              </w:rPr>
              <w:t>EXPECTED_CYCLE_LIST = [~])</w:t>
            </w:r>
            <w:r w:rsidRPr="000557AF">
              <w:rPr>
                <w:rFonts w:ascii="Arial" w:hAnsi="Arial" w:cs="Arial"/>
                <w:lang w:val="en-US"/>
              </w:rPr>
              <w:t xml:space="preserve"> i.e. to always process existing cycles from the beginning</w:t>
            </w:r>
          </w:p>
        </w:tc>
      </w:tr>
      <w:tr w:rsidR="002F08BF" w:rsidRPr="00FE6751" w:rsidTr="00EF65F5">
        <w:trPr>
          <w:cantSplit/>
        </w:trPr>
        <w:tc>
          <w:tcPr>
            <w:tcW w:w="3898" w:type="dxa"/>
          </w:tcPr>
          <w:p w:rsidR="002F08BF" w:rsidRPr="000557AF" w:rsidRDefault="002F08BF" w:rsidP="00EF65F5">
            <w:pPr>
              <w:pStyle w:val="tablecontent"/>
              <w:rPr>
                <w:rFonts w:ascii="Courier New" w:hAnsi="Courier New" w:cs="Courier New"/>
                <w:lang w:val="en-US" w:eastAsia="fr-FR"/>
              </w:rPr>
            </w:pPr>
            <w:r w:rsidRPr="000557AF">
              <w:rPr>
                <w:rFonts w:ascii="Courier New" w:hAnsi="Courier New" w:cs="Courier New"/>
                <w:lang w:val="en-US" w:eastAsia="fr-FR"/>
              </w:rPr>
              <w:t>FLOAT_TRANSMISSION_TYPE</w:t>
            </w:r>
          </w:p>
        </w:tc>
        <w:tc>
          <w:tcPr>
            <w:tcW w:w="5386" w:type="dxa"/>
          </w:tcPr>
          <w:p w:rsidR="002F08BF" w:rsidRPr="000557AF" w:rsidRDefault="002F08BF" w:rsidP="00EF65F5">
            <w:pPr>
              <w:pStyle w:val="tablecontent"/>
              <w:rPr>
                <w:rFonts w:ascii="Arial" w:hAnsi="Arial" w:cs="Arial"/>
                <w:lang w:val="en-US"/>
              </w:rPr>
            </w:pPr>
            <w:r w:rsidRPr="000557AF">
              <w:rPr>
                <w:rFonts w:ascii="Arial" w:hAnsi="Arial" w:cs="Arial"/>
                <w:lang w:val="en-US"/>
              </w:rPr>
              <w:t>Set to 1 for Argos</w:t>
            </w:r>
            <w:r w:rsidR="00AE3BE5" w:rsidRPr="000557AF">
              <w:rPr>
                <w:rFonts w:ascii="Arial" w:hAnsi="Arial" w:cs="Arial"/>
                <w:lang w:val="en-US"/>
              </w:rPr>
              <w:t xml:space="preserve"> floats</w:t>
            </w:r>
            <w:r w:rsidRPr="000557AF">
              <w:rPr>
                <w:rFonts w:ascii="Arial" w:hAnsi="Arial" w:cs="Arial"/>
                <w:lang w:val="en-US"/>
              </w:rPr>
              <w:t>, 2 for floats with Iridium RUDICS transmission (ex: Remocean French floats), 3 for Iridium SBD common floats and 4 for BIO floats with Iridium SBD transmission (ex: INCOIS FLBB floats).</w:t>
            </w:r>
          </w:p>
        </w:tc>
      </w:tr>
      <w:tr w:rsidR="002F08BF" w:rsidRPr="00FE6751" w:rsidTr="00EF65F5">
        <w:trPr>
          <w:cantSplit/>
        </w:trPr>
        <w:tc>
          <w:tcPr>
            <w:tcW w:w="3898" w:type="dxa"/>
          </w:tcPr>
          <w:p w:rsidR="002F08BF" w:rsidRPr="000557AF" w:rsidRDefault="002F08BF" w:rsidP="00EF65F5">
            <w:pPr>
              <w:pStyle w:val="tablecontent"/>
              <w:rPr>
                <w:rFonts w:ascii="Courier New" w:hAnsi="Courier New" w:cs="Courier New"/>
                <w:lang w:val="en-US" w:eastAsia="fr-FR"/>
              </w:rPr>
            </w:pPr>
            <w:r w:rsidRPr="000557AF">
              <w:rPr>
                <w:rFonts w:ascii="Courier New" w:hAnsi="Courier New" w:cs="Courier New"/>
                <w:lang w:val="en-US" w:eastAsia="fr-FR"/>
              </w:rPr>
              <w:t>FLOAT_INFORMATION_FILE_NAME</w:t>
            </w:r>
          </w:p>
        </w:tc>
        <w:tc>
          <w:tcPr>
            <w:tcW w:w="5386" w:type="dxa"/>
          </w:tcPr>
          <w:p w:rsidR="002F08BF" w:rsidRPr="000557AF" w:rsidRDefault="002F08BF" w:rsidP="00EF65F5">
            <w:pPr>
              <w:pStyle w:val="tablecontent"/>
              <w:rPr>
                <w:rFonts w:ascii="Arial" w:hAnsi="Arial" w:cs="Arial"/>
                <w:lang w:val="en-US"/>
              </w:rPr>
            </w:pPr>
            <w:r w:rsidRPr="000557AF">
              <w:rPr>
                <w:rFonts w:ascii="Arial" w:hAnsi="Arial" w:cs="Arial"/>
                <w:lang w:val="en-US"/>
              </w:rPr>
              <w:t>Set to the file which stores the basic configuration information of the managed floats (</w:t>
            </w:r>
            <w:r w:rsidRPr="000557AF">
              <w:rPr>
                <w:i/>
                <w:lang w:val="en-US"/>
              </w:rPr>
              <w:t>decArgo_YYYYMMDD_xxxy/decArgo_config_floats/argoFloatInfo/</w:t>
            </w:r>
            <w:r w:rsidRPr="000557AF">
              <w:rPr>
                <w:rFonts w:ascii="Arial" w:hAnsi="Arial" w:cs="Arial"/>
                <w:i/>
                <w:lang w:val="en-US"/>
              </w:rPr>
              <w:t>argo_floats_information_co.txt</w:t>
            </w:r>
            <w:r w:rsidRPr="000557AF">
              <w:rPr>
                <w:rFonts w:ascii="Arial" w:hAnsi="Arial" w:cs="Arial"/>
                <w:lang w:val="en-US"/>
              </w:rPr>
              <w:t>).</w:t>
            </w:r>
          </w:p>
        </w:tc>
      </w:tr>
      <w:tr w:rsidR="002F08BF" w:rsidRPr="00FE6751" w:rsidTr="00EF65F5">
        <w:trPr>
          <w:cantSplit/>
        </w:trPr>
        <w:tc>
          <w:tcPr>
            <w:tcW w:w="3898" w:type="dxa"/>
          </w:tcPr>
          <w:p w:rsidR="002F08BF" w:rsidRPr="000557AF" w:rsidRDefault="002F08BF" w:rsidP="00EF65F5">
            <w:pPr>
              <w:pStyle w:val="tablecontent"/>
              <w:rPr>
                <w:rFonts w:ascii="Courier New" w:hAnsi="Courier New" w:cs="Courier New"/>
                <w:lang w:val="en-US" w:eastAsia="fr-FR"/>
              </w:rPr>
            </w:pPr>
            <w:r w:rsidRPr="000557AF">
              <w:rPr>
                <w:rFonts w:ascii="Courier New" w:hAnsi="Courier New" w:cs="Courier New"/>
                <w:lang w:val="en-US" w:eastAsia="fr-FR"/>
              </w:rPr>
              <w:t>HEX_ARGOS_FILE_FORMAT</w:t>
            </w:r>
          </w:p>
        </w:tc>
        <w:tc>
          <w:tcPr>
            <w:tcW w:w="5386" w:type="dxa"/>
          </w:tcPr>
          <w:p w:rsidR="002F08BF" w:rsidRPr="000557AF" w:rsidRDefault="002F08BF" w:rsidP="00EF65F5">
            <w:pPr>
              <w:pStyle w:val="tablecontent"/>
              <w:rPr>
                <w:rFonts w:ascii="Arial" w:hAnsi="Arial" w:cs="Arial"/>
                <w:lang w:val="en-US"/>
              </w:rPr>
            </w:pPr>
            <w:r w:rsidRPr="000557AF">
              <w:rPr>
                <w:rFonts w:ascii="Arial" w:hAnsi="Arial" w:cs="Arial"/>
                <w:lang w:val="en-US"/>
              </w:rPr>
              <w:t>For Argos floats only.</w:t>
            </w:r>
          </w:p>
          <w:p w:rsidR="002F08BF" w:rsidRPr="000557AF" w:rsidRDefault="002F08BF" w:rsidP="00EF65F5">
            <w:pPr>
              <w:pStyle w:val="tablecontent"/>
              <w:rPr>
                <w:rFonts w:ascii="Arial" w:hAnsi="Arial" w:cs="Arial"/>
                <w:lang w:val="en-US"/>
              </w:rPr>
            </w:pPr>
            <w:r w:rsidRPr="000557AF">
              <w:rPr>
                <w:rFonts w:ascii="Arial" w:hAnsi="Arial" w:cs="Arial"/>
                <w:lang w:val="en-US"/>
              </w:rPr>
              <w:t>Set to 1.</w:t>
            </w:r>
          </w:p>
        </w:tc>
      </w:tr>
      <w:tr w:rsidR="002F08BF" w:rsidRPr="00FE6751" w:rsidTr="00EF65F5">
        <w:trPr>
          <w:cantSplit/>
        </w:trPr>
        <w:tc>
          <w:tcPr>
            <w:tcW w:w="3898" w:type="dxa"/>
          </w:tcPr>
          <w:p w:rsidR="002F08BF" w:rsidRPr="000557AF" w:rsidRDefault="002F08BF" w:rsidP="00EF65F5">
            <w:pPr>
              <w:pStyle w:val="tablecontent"/>
              <w:rPr>
                <w:rFonts w:ascii="Courier New" w:hAnsi="Courier New" w:cs="Courier New"/>
                <w:lang w:val="en-US" w:eastAsia="fr-FR"/>
              </w:rPr>
            </w:pPr>
            <w:r w:rsidRPr="000557AF">
              <w:rPr>
                <w:rFonts w:ascii="Courier New" w:hAnsi="Courier New" w:cs="Courier New"/>
                <w:lang w:val="en-US" w:eastAsia="fr-FR"/>
              </w:rPr>
              <w:t>DIR_INPUT_HEX_ARGOS_FILE_FORMAT_1</w:t>
            </w:r>
          </w:p>
        </w:tc>
        <w:tc>
          <w:tcPr>
            <w:tcW w:w="5386" w:type="dxa"/>
          </w:tcPr>
          <w:p w:rsidR="002F08BF" w:rsidRPr="000557AF" w:rsidRDefault="002F08BF" w:rsidP="00EF65F5">
            <w:pPr>
              <w:pStyle w:val="tablecontent"/>
              <w:rPr>
                <w:rFonts w:ascii="Arial" w:hAnsi="Arial" w:cs="Arial"/>
                <w:lang w:val="en-US"/>
              </w:rPr>
            </w:pPr>
            <w:r w:rsidRPr="000557AF">
              <w:rPr>
                <w:rFonts w:ascii="Arial" w:hAnsi="Arial" w:cs="Arial"/>
                <w:lang w:val="en-US"/>
              </w:rPr>
              <w:t>For Argos floats only.</w:t>
            </w:r>
          </w:p>
          <w:p w:rsidR="002F08BF" w:rsidRPr="000557AF" w:rsidRDefault="002F08BF" w:rsidP="00EF65F5">
            <w:pPr>
              <w:pStyle w:val="tablecontent"/>
              <w:rPr>
                <w:rFonts w:ascii="Arial" w:hAnsi="Arial" w:cs="Arial"/>
                <w:lang w:val="en-US"/>
              </w:rPr>
            </w:pPr>
            <w:r w:rsidRPr="000557AF">
              <w:rPr>
                <w:rFonts w:ascii="Arial" w:hAnsi="Arial" w:cs="Arial"/>
                <w:lang w:val="en-US"/>
              </w:rPr>
              <w:t>Set to the top directory of the Argos HEX files.</w:t>
            </w:r>
          </w:p>
        </w:tc>
      </w:tr>
      <w:tr w:rsidR="002F08BF" w:rsidRPr="00FE6751" w:rsidTr="00EF65F5">
        <w:trPr>
          <w:cantSplit/>
        </w:trPr>
        <w:tc>
          <w:tcPr>
            <w:tcW w:w="3898" w:type="dxa"/>
          </w:tcPr>
          <w:p w:rsidR="002F08BF" w:rsidRPr="000557AF" w:rsidRDefault="002F08BF" w:rsidP="00EF65F5">
            <w:pPr>
              <w:pStyle w:val="tablecontent"/>
              <w:rPr>
                <w:rFonts w:ascii="Courier New" w:hAnsi="Courier New" w:cs="Courier New"/>
                <w:lang w:val="en-US" w:eastAsia="fr-FR"/>
              </w:rPr>
            </w:pPr>
            <w:r w:rsidRPr="000557AF">
              <w:rPr>
                <w:rFonts w:ascii="Courier New" w:hAnsi="Courier New" w:cs="Courier New"/>
                <w:lang w:val="en-US" w:eastAsia="fr-FR"/>
              </w:rPr>
              <w:t>DIR_INPUT_HEX_ARGOS_FILE_FORMAT_2</w:t>
            </w:r>
          </w:p>
        </w:tc>
        <w:tc>
          <w:tcPr>
            <w:tcW w:w="5386" w:type="dxa"/>
          </w:tcPr>
          <w:p w:rsidR="002F08BF" w:rsidRPr="000557AF" w:rsidRDefault="002F08BF" w:rsidP="00EF65F5">
            <w:pPr>
              <w:pStyle w:val="tablecontent"/>
              <w:rPr>
                <w:rFonts w:ascii="Arial" w:hAnsi="Arial" w:cs="Arial"/>
                <w:lang w:val="en-US"/>
              </w:rPr>
            </w:pPr>
            <w:r w:rsidRPr="000557AF">
              <w:rPr>
                <w:rFonts w:ascii="Arial" w:hAnsi="Arial" w:cs="Arial"/>
                <w:lang w:val="en-US"/>
              </w:rPr>
              <w:t>For Argos floats only.</w:t>
            </w:r>
          </w:p>
          <w:p w:rsidR="002F08BF" w:rsidRPr="000557AF" w:rsidRDefault="002F08BF" w:rsidP="00EF65F5">
            <w:pPr>
              <w:pStyle w:val="tablecontent"/>
              <w:rPr>
                <w:rFonts w:ascii="Arial" w:hAnsi="Arial" w:cs="Arial"/>
                <w:lang w:val="en-US"/>
              </w:rPr>
            </w:pPr>
            <w:r w:rsidRPr="000557AF">
              <w:rPr>
                <w:rFonts w:ascii="Arial" w:hAnsi="Arial" w:cs="Arial"/>
                <w:lang w:val="en-US"/>
              </w:rPr>
              <w:t xml:space="preserve">Unused since </w:t>
            </w:r>
            <w:r w:rsidRPr="000557AF">
              <w:rPr>
                <w:rFonts w:ascii="Courier New" w:hAnsi="Courier New" w:cs="Courier New"/>
                <w:lang w:val="en-US" w:eastAsia="fr-FR"/>
              </w:rPr>
              <w:t>HEX_ARGOS_FILE_FORMAT = 1</w:t>
            </w:r>
            <w:r w:rsidRPr="000557AF">
              <w:rPr>
                <w:rFonts w:ascii="Arial" w:hAnsi="Arial" w:cs="Arial"/>
                <w:lang w:val="en-US" w:eastAsia="fr-FR"/>
              </w:rPr>
              <w:t>.</w:t>
            </w:r>
          </w:p>
        </w:tc>
      </w:tr>
      <w:tr w:rsidR="002F08BF" w:rsidRPr="00FE6751" w:rsidTr="00EF65F5">
        <w:trPr>
          <w:cantSplit/>
        </w:trPr>
        <w:tc>
          <w:tcPr>
            <w:tcW w:w="3898" w:type="dxa"/>
          </w:tcPr>
          <w:p w:rsidR="002F08BF" w:rsidRPr="000557AF" w:rsidRDefault="002F08BF" w:rsidP="00EF65F5">
            <w:pPr>
              <w:pStyle w:val="tablecontent"/>
              <w:rPr>
                <w:rFonts w:ascii="Courier New" w:hAnsi="Courier New" w:cs="Courier New"/>
                <w:lang w:val="en-US" w:eastAsia="fr-FR"/>
              </w:rPr>
            </w:pPr>
            <w:r w:rsidRPr="000557AF">
              <w:rPr>
                <w:rFonts w:ascii="Courier New" w:hAnsi="Courier New" w:cs="Courier New"/>
                <w:lang w:val="en-US" w:eastAsia="fr-FR"/>
              </w:rPr>
              <w:t>HEX_ARGOS_DATA_DIRECTORY_STRUCTURE</w:t>
            </w:r>
          </w:p>
        </w:tc>
        <w:tc>
          <w:tcPr>
            <w:tcW w:w="5386" w:type="dxa"/>
          </w:tcPr>
          <w:p w:rsidR="002F08BF" w:rsidRPr="000557AF" w:rsidRDefault="002F08BF" w:rsidP="00EF65F5">
            <w:pPr>
              <w:pStyle w:val="tablecontent"/>
              <w:rPr>
                <w:rFonts w:ascii="Arial" w:hAnsi="Arial" w:cs="Arial"/>
                <w:lang w:val="en-US"/>
              </w:rPr>
            </w:pPr>
            <w:r w:rsidRPr="000557AF">
              <w:rPr>
                <w:rFonts w:ascii="Arial" w:hAnsi="Arial" w:cs="Arial"/>
                <w:lang w:val="en-US"/>
              </w:rPr>
              <w:t>For Argos floats only.</w:t>
            </w:r>
          </w:p>
          <w:p w:rsidR="002F08BF" w:rsidRPr="000557AF" w:rsidRDefault="002F08BF" w:rsidP="00EF65F5">
            <w:pPr>
              <w:pStyle w:val="tablecontent"/>
              <w:rPr>
                <w:rFonts w:ascii="Arial" w:hAnsi="Arial" w:cs="Arial"/>
                <w:lang w:val="en-US"/>
              </w:rPr>
            </w:pPr>
            <w:r w:rsidRPr="000557AF">
              <w:rPr>
                <w:rFonts w:ascii="Arial" w:hAnsi="Arial" w:cs="Arial"/>
                <w:lang w:val="en-US"/>
              </w:rPr>
              <w:t>Set to 3.</w:t>
            </w:r>
          </w:p>
        </w:tc>
      </w:tr>
      <w:tr w:rsidR="002F08BF" w:rsidRPr="00FE6751" w:rsidTr="00EF65F5">
        <w:trPr>
          <w:cantSplit/>
        </w:trPr>
        <w:tc>
          <w:tcPr>
            <w:tcW w:w="3898" w:type="dxa"/>
          </w:tcPr>
          <w:p w:rsidR="002F08BF" w:rsidRPr="000557AF" w:rsidRDefault="002F08BF" w:rsidP="00EF65F5">
            <w:pPr>
              <w:pStyle w:val="tablecontent"/>
              <w:rPr>
                <w:rFonts w:ascii="Courier New" w:hAnsi="Courier New" w:cs="Courier New"/>
                <w:lang w:val="en-US" w:eastAsia="fr-FR"/>
              </w:rPr>
            </w:pPr>
            <w:r w:rsidRPr="000557AF">
              <w:rPr>
                <w:rFonts w:ascii="Courier New" w:hAnsi="Courier New" w:cs="Courier New"/>
                <w:lang w:val="en-US" w:eastAsia="fr-FR"/>
              </w:rPr>
              <w:t>DIR_INPUT_RSYNC_DATA</w:t>
            </w:r>
          </w:p>
        </w:tc>
        <w:tc>
          <w:tcPr>
            <w:tcW w:w="5386" w:type="dxa"/>
          </w:tcPr>
          <w:p w:rsidR="002F08BF" w:rsidRPr="000557AF" w:rsidRDefault="002F08BF" w:rsidP="00EF65F5">
            <w:pPr>
              <w:pStyle w:val="tablecontent"/>
              <w:rPr>
                <w:rFonts w:ascii="Arial" w:hAnsi="Arial" w:cs="Arial"/>
                <w:lang w:val="en-US"/>
              </w:rPr>
            </w:pPr>
            <w:r w:rsidRPr="000557AF">
              <w:rPr>
                <w:rFonts w:ascii="Arial" w:hAnsi="Arial" w:cs="Arial"/>
                <w:lang w:val="en-US"/>
              </w:rPr>
              <w:t>For Iridium floats only.</w:t>
            </w:r>
          </w:p>
          <w:p w:rsidR="002F08BF" w:rsidRPr="000557AF" w:rsidRDefault="002F08BF" w:rsidP="00EF65F5">
            <w:pPr>
              <w:pStyle w:val="tablecontent"/>
              <w:rPr>
                <w:rFonts w:ascii="Arial" w:hAnsi="Arial" w:cs="Arial"/>
                <w:lang w:val="en-US"/>
              </w:rPr>
            </w:pPr>
            <w:r w:rsidRPr="000557AF">
              <w:rPr>
                <w:rFonts w:ascii="Arial" w:hAnsi="Arial" w:cs="Arial"/>
                <w:lang w:val="en-US"/>
              </w:rPr>
              <w:t>Set to the top directory of the Iridium data repository.</w:t>
            </w:r>
          </w:p>
        </w:tc>
      </w:tr>
      <w:tr w:rsidR="002F08BF" w:rsidRPr="00FE6751" w:rsidTr="00EF65F5">
        <w:trPr>
          <w:cantSplit/>
        </w:trPr>
        <w:tc>
          <w:tcPr>
            <w:tcW w:w="3898" w:type="dxa"/>
          </w:tcPr>
          <w:p w:rsidR="002F08BF" w:rsidRPr="000557AF" w:rsidRDefault="002F08BF" w:rsidP="00EF65F5">
            <w:pPr>
              <w:pStyle w:val="tablecontent"/>
              <w:rPr>
                <w:rFonts w:ascii="Courier New" w:hAnsi="Courier New" w:cs="Courier New"/>
                <w:lang w:val="en-US" w:eastAsia="fr-FR"/>
              </w:rPr>
            </w:pPr>
            <w:r w:rsidRPr="000557AF">
              <w:rPr>
                <w:rFonts w:ascii="Courier New" w:hAnsi="Courier New" w:cs="Courier New"/>
                <w:lang w:val="en-US" w:eastAsia="fr-FR"/>
              </w:rPr>
              <w:t>DIR_INPUT_RSYNC_LOG</w:t>
            </w:r>
          </w:p>
        </w:tc>
        <w:tc>
          <w:tcPr>
            <w:tcW w:w="5386" w:type="dxa"/>
          </w:tcPr>
          <w:p w:rsidR="002F08BF" w:rsidRPr="000557AF" w:rsidRDefault="002F08BF" w:rsidP="00EF65F5">
            <w:pPr>
              <w:pStyle w:val="tablecontent"/>
              <w:rPr>
                <w:rFonts w:ascii="Arial" w:hAnsi="Arial" w:cs="Arial"/>
                <w:lang w:val="en-US"/>
              </w:rPr>
            </w:pPr>
            <w:r w:rsidRPr="000557AF">
              <w:rPr>
                <w:rFonts w:ascii="Arial" w:hAnsi="Arial" w:cs="Arial"/>
                <w:lang w:val="en-US"/>
              </w:rPr>
              <w:t>For Iridium floats only.</w:t>
            </w:r>
          </w:p>
          <w:p w:rsidR="002F08BF" w:rsidRPr="000557AF" w:rsidRDefault="002F08BF" w:rsidP="00EF65F5">
            <w:pPr>
              <w:pStyle w:val="tablecontent"/>
              <w:rPr>
                <w:rFonts w:ascii="Arial" w:hAnsi="Arial" w:cs="Arial"/>
                <w:lang w:val="en-US"/>
              </w:rPr>
            </w:pPr>
            <w:r w:rsidRPr="000557AF">
              <w:rPr>
                <w:rFonts w:ascii="Arial" w:hAnsi="Arial" w:cs="Arial"/>
                <w:lang w:val="en-US"/>
              </w:rPr>
              <w:t>Unused.</w:t>
            </w:r>
          </w:p>
        </w:tc>
      </w:tr>
      <w:tr w:rsidR="002F08BF" w:rsidRPr="00FE6751" w:rsidTr="00EF65F5">
        <w:trPr>
          <w:cantSplit/>
        </w:trPr>
        <w:tc>
          <w:tcPr>
            <w:tcW w:w="3898" w:type="dxa"/>
          </w:tcPr>
          <w:p w:rsidR="002F08BF" w:rsidRPr="000557AF" w:rsidRDefault="002F08BF" w:rsidP="00EF65F5">
            <w:pPr>
              <w:pStyle w:val="tablecontent"/>
              <w:rPr>
                <w:rFonts w:ascii="Courier New" w:hAnsi="Courier New" w:cs="Courier New"/>
                <w:lang w:val="en-US" w:eastAsia="fr-FR"/>
              </w:rPr>
            </w:pPr>
            <w:r w:rsidRPr="000557AF">
              <w:rPr>
                <w:rFonts w:ascii="Courier New" w:hAnsi="Courier New" w:cs="Courier New"/>
                <w:lang w:val="en-US" w:eastAsia="fr-FR"/>
              </w:rPr>
              <w:t>DIR_INPUT_JSON_TECH_LABEL_FILE</w:t>
            </w:r>
          </w:p>
        </w:tc>
        <w:tc>
          <w:tcPr>
            <w:tcW w:w="5386" w:type="dxa"/>
          </w:tcPr>
          <w:p w:rsidR="002F08BF" w:rsidRPr="000557AF" w:rsidRDefault="002F08BF" w:rsidP="00EF65F5">
            <w:pPr>
              <w:pStyle w:val="tablecontent"/>
              <w:rPr>
                <w:rFonts w:ascii="Arial" w:hAnsi="Arial" w:cs="Arial"/>
                <w:lang w:val="en-US"/>
              </w:rPr>
            </w:pPr>
            <w:r w:rsidRPr="000557AF">
              <w:rPr>
                <w:rFonts w:ascii="Arial" w:hAnsi="Arial" w:cs="Arial"/>
                <w:lang w:val="en-US"/>
              </w:rPr>
              <w:t>Set to the directory which stores TECH label files (</w:t>
            </w:r>
            <w:r w:rsidRPr="000557AF">
              <w:rPr>
                <w:i/>
                <w:lang w:val="en-US"/>
              </w:rPr>
              <w:t>decArgo_YYYYMMDD_xxxy/decArgo_soft/config/techParamNames/</w:t>
            </w:r>
            <w:r w:rsidRPr="000557AF">
              <w:rPr>
                <w:rFonts w:ascii="Arial" w:hAnsi="Arial" w:cs="Arial"/>
                <w:i/>
                <w:lang w:val="en-US"/>
              </w:rPr>
              <w:t>).</w:t>
            </w:r>
          </w:p>
        </w:tc>
      </w:tr>
      <w:tr w:rsidR="002F08BF" w:rsidRPr="00FE6751" w:rsidTr="00EF65F5">
        <w:trPr>
          <w:cantSplit/>
        </w:trPr>
        <w:tc>
          <w:tcPr>
            <w:tcW w:w="3898" w:type="dxa"/>
          </w:tcPr>
          <w:p w:rsidR="002F08BF" w:rsidRPr="000557AF" w:rsidRDefault="002F08BF" w:rsidP="00EF65F5">
            <w:pPr>
              <w:pStyle w:val="tablecontent"/>
              <w:rPr>
                <w:rFonts w:ascii="Courier New" w:hAnsi="Courier New" w:cs="Courier New"/>
                <w:lang w:val="en-US" w:eastAsia="fr-FR"/>
              </w:rPr>
            </w:pPr>
            <w:r w:rsidRPr="000557AF">
              <w:rPr>
                <w:rFonts w:ascii="Courier New" w:hAnsi="Courier New" w:cs="Courier New"/>
                <w:lang w:val="en-US" w:eastAsia="fr-FR"/>
              </w:rPr>
              <w:t>DIR_INPUT_JSON_CONF_LABEL_FILE</w:t>
            </w:r>
          </w:p>
        </w:tc>
        <w:tc>
          <w:tcPr>
            <w:tcW w:w="5386" w:type="dxa"/>
          </w:tcPr>
          <w:p w:rsidR="002F08BF" w:rsidRPr="000557AF" w:rsidRDefault="002F08BF" w:rsidP="00EF65F5">
            <w:pPr>
              <w:pStyle w:val="tablecontent"/>
              <w:rPr>
                <w:rFonts w:ascii="Arial" w:hAnsi="Arial" w:cs="Arial"/>
                <w:lang w:val="en-US"/>
              </w:rPr>
            </w:pPr>
            <w:r w:rsidRPr="000557AF">
              <w:rPr>
                <w:rFonts w:ascii="Arial" w:hAnsi="Arial" w:cs="Arial"/>
                <w:lang w:val="en-US"/>
              </w:rPr>
              <w:t>Set to the directory which stores CONF label files (</w:t>
            </w:r>
            <w:r w:rsidRPr="000557AF">
              <w:rPr>
                <w:i/>
                <w:lang w:val="en-US"/>
              </w:rPr>
              <w:t>decArgo_YYYYMMDD_xxxy/decArgo_soft/config/configParamNames/</w:t>
            </w:r>
            <w:r w:rsidRPr="000557AF">
              <w:rPr>
                <w:rFonts w:ascii="Arial" w:hAnsi="Arial" w:cs="Arial"/>
                <w:i/>
                <w:lang w:val="en-US"/>
              </w:rPr>
              <w:t>).</w:t>
            </w:r>
          </w:p>
        </w:tc>
      </w:tr>
      <w:tr w:rsidR="002F08BF" w:rsidRPr="00FE6751" w:rsidTr="00EF65F5">
        <w:trPr>
          <w:cantSplit/>
        </w:trPr>
        <w:tc>
          <w:tcPr>
            <w:tcW w:w="3898" w:type="dxa"/>
          </w:tcPr>
          <w:p w:rsidR="002F08BF" w:rsidRPr="000557AF" w:rsidRDefault="002F08BF" w:rsidP="00EF65F5">
            <w:pPr>
              <w:pStyle w:val="tablecontent"/>
              <w:rPr>
                <w:rFonts w:ascii="Courier New" w:hAnsi="Courier New" w:cs="Courier New"/>
                <w:lang w:val="en-US" w:eastAsia="fr-FR"/>
              </w:rPr>
            </w:pPr>
            <w:r w:rsidRPr="000557AF">
              <w:rPr>
                <w:rFonts w:ascii="Courier New" w:hAnsi="Courier New" w:cs="Courier New"/>
                <w:lang w:val="en-US" w:eastAsia="fr-FR"/>
              </w:rPr>
              <w:t>DIR_INPUT_JSON_FLOAT_META_DATA_FILE</w:t>
            </w:r>
          </w:p>
        </w:tc>
        <w:tc>
          <w:tcPr>
            <w:tcW w:w="5386" w:type="dxa"/>
          </w:tcPr>
          <w:p w:rsidR="002F08BF" w:rsidRPr="000557AF" w:rsidRDefault="002F08BF" w:rsidP="00EF65F5">
            <w:pPr>
              <w:pStyle w:val="tablecontent"/>
              <w:rPr>
                <w:rFonts w:ascii="Arial" w:hAnsi="Arial" w:cs="Arial"/>
                <w:lang w:val="en-US"/>
              </w:rPr>
            </w:pPr>
            <w:r w:rsidRPr="000557AF">
              <w:rPr>
                <w:rFonts w:ascii="Arial" w:hAnsi="Arial" w:cs="Arial"/>
                <w:lang w:val="en-US"/>
              </w:rPr>
              <w:t>Set to the directory which stores the detailed configuration information of the managed floats (</w:t>
            </w:r>
            <w:r w:rsidRPr="000557AF">
              <w:rPr>
                <w:i/>
                <w:lang w:val="en-US"/>
              </w:rPr>
              <w:t>decArgo_YYYYMMDD_xxxy/decArgo_config_floats/json_float_meta_argos/</w:t>
            </w:r>
            <w:r w:rsidRPr="000557AF">
              <w:rPr>
                <w:lang w:val="en-US"/>
              </w:rPr>
              <w:t xml:space="preserve"> or </w:t>
            </w:r>
            <w:r w:rsidRPr="000557AF">
              <w:rPr>
                <w:i/>
                <w:lang w:val="en-US"/>
              </w:rPr>
              <w:t>decArgo_YYYYMMDD_xxxy/decArgo_config_floats/json_float_meta_ir_sbd/</w:t>
            </w:r>
            <w:r w:rsidRPr="000557AF">
              <w:rPr>
                <w:lang w:val="en-US"/>
              </w:rPr>
              <w:t xml:space="preserve"> or … depending of </w:t>
            </w:r>
            <w:r w:rsidRPr="000557AF">
              <w:rPr>
                <w:rFonts w:ascii="Courier New" w:hAnsi="Courier New" w:cs="Courier New"/>
                <w:lang w:val="en-US" w:eastAsia="fr-FR"/>
              </w:rPr>
              <w:t>FLOAT_TRANSMISSION_TYPE</w:t>
            </w:r>
            <w:r w:rsidRPr="000557AF">
              <w:rPr>
                <w:rFonts w:ascii="Arial" w:hAnsi="Arial" w:cs="Arial"/>
                <w:lang w:val="en-US" w:eastAsia="fr-FR"/>
              </w:rPr>
              <w:t xml:space="preserve"> information</w:t>
            </w:r>
            <w:r w:rsidRPr="000557AF">
              <w:rPr>
                <w:rFonts w:ascii="Arial" w:hAnsi="Arial" w:cs="Arial"/>
                <w:lang w:val="en-US"/>
              </w:rPr>
              <w:t>).</w:t>
            </w:r>
          </w:p>
        </w:tc>
      </w:tr>
      <w:tr w:rsidR="002F08BF" w:rsidRPr="00FE6751" w:rsidTr="00EF65F5">
        <w:trPr>
          <w:cantSplit/>
        </w:trPr>
        <w:tc>
          <w:tcPr>
            <w:tcW w:w="3898" w:type="dxa"/>
          </w:tcPr>
          <w:p w:rsidR="002F08BF" w:rsidRPr="000557AF" w:rsidRDefault="002F08BF" w:rsidP="00EF65F5">
            <w:pPr>
              <w:pStyle w:val="tablecontent"/>
              <w:rPr>
                <w:rFonts w:ascii="Courier New" w:hAnsi="Courier New" w:cs="Courier New"/>
                <w:lang w:val="en-US" w:eastAsia="fr-FR"/>
              </w:rPr>
            </w:pPr>
            <w:r w:rsidRPr="000557AF">
              <w:rPr>
                <w:rFonts w:ascii="Courier New" w:hAnsi="Courier New" w:cs="Courier New"/>
                <w:lang w:val="en-US" w:eastAsia="fr-FR"/>
              </w:rPr>
              <w:t>DIR_INPUT_DM_BUFFER_LIST</w:t>
            </w:r>
          </w:p>
        </w:tc>
        <w:tc>
          <w:tcPr>
            <w:tcW w:w="5386" w:type="dxa"/>
          </w:tcPr>
          <w:p w:rsidR="002F08BF" w:rsidRPr="000557AF" w:rsidRDefault="002F08BF" w:rsidP="00EF65F5">
            <w:pPr>
              <w:pStyle w:val="tablecontent"/>
              <w:rPr>
                <w:rFonts w:ascii="Arial" w:hAnsi="Arial" w:cs="Arial"/>
                <w:lang w:val="en-US"/>
              </w:rPr>
            </w:pPr>
            <w:r w:rsidRPr="000557AF">
              <w:rPr>
                <w:rFonts w:ascii="Arial" w:hAnsi="Arial" w:cs="Arial"/>
                <w:lang w:val="en-US"/>
              </w:rPr>
              <w:t>Unused.</w:t>
            </w:r>
          </w:p>
        </w:tc>
      </w:tr>
      <w:tr w:rsidR="002F08BF" w:rsidRPr="00FE6751" w:rsidTr="00EF65F5">
        <w:trPr>
          <w:cantSplit/>
        </w:trPr>
        <w:tc>
          <w:tcPr>
            <w:tcW w:w="3898" w:type="dxa"/>
          </w:tcPr>
          <w:p w:rsidR="002F08BF" w:rsidRPr="000557AF" w:rsidRDefault="002F08BF" w:rsidP="00EF65F5">
            <w:pPr>
              <w:pStyle w:val="tablecontent"/>
              <w:rPr>
                <w:rFonts w:ascii="Courier New" w:hAnsi="Courier New" w:cs="Courier New"/>
                <w:lang w:val="en-US" w:eastAsia="fr-FR"/>
              </w:rPr>
            </w:pPr>
            <w:r w:rsidRPr="000557AF">
              <w:rPr>
                <w:rFonts w:ascii="Courier New" w:hAnsi="Courier New" w:cs="Courier New"/>
                <w:lang w:val="en-US" w:eastAsia="fr-FR"/>
              </w:rPr>
              <w:t>IRIDIUM_DATA_DIRECTORY</w:t>
            </w:r>
          </w:p>
        </w:tc>
        <w:tc>
          <w:tcPr>
            <w:tcW w:w="5386" w:type="dxa"/>
          </w:tcPr>
          <w:p w:rsidR="002F08BF" w:rsidRPr="000557AF" w:rsidRDefault="002F08BF" w:rsidP="00EF65F5">
            <w:pPr>
              <w:pStyle w:val="tablecontent"/>
              <w:rPr>
                <w:rFonts w:ascii="Arial" w:hAnsi="Arial" w:cs="Arial"/>
                <w:lang w:val="en-US"/>
              </w:rPr>
            </w:pPr>
            <w:r w:rsidRPr="000557AF">
              <w:rPr>
                <w:rFonts w:ascii="Arial" w:hAnsi="Arial" w:cs="Arial"/>
                <w:lang w:val="en-US"/>
              </w:rPr>
              <w:t>For Iridium floats only.</w:t>
            </w:r>
          </w:p>
          <w:p w:rsidR="002F08BF" w:rsidRPr="000557AF" w:rsidRDefault="002F08BF" w:rsidP="00EF65F5">
            <w:pPr>
              <w:pStyle w:val="tablecontent"/>
              <w:rPr>
                <w:rFonts w:ascii="Arial" w:hAnsi="Arial" w:cs="Arial"/>
                <w:lang w:val="en-US"/>
              </w:rPr>
            </w:pPr>
            <w:r w:rsidRPr="000557AF">
              <w:rPr>
                <w:rFonts w:ascii="Arial" w:hAnsi="Arial" w:cs="Arial"/>
                <w:lang w:val="en-US"/>
              </w:rPr>
              <w:t>Set to the top directory of the Iridium data storage.</w:t>
            </w:r>
          </w:p>
        </w:tc>
      </w:tr>
      <w:tr w:rsidR="002F08BF" w:rsidRPr="00FE6751" w:rsidTr="00EF65F5">
        <w:trPr>
          <w:cantSplit/>
        </w:trPr>
        <w:tc>
          <w:tcPr>
            <w:tcW w:w="3898" w:type="dxa"/>
          </w:tcPr>
          <w:p w:rsidR="002F08BF" w:rsidRPr="000557AF" w:rsidRDefault="002F08BF" w:rsidP="00EF65F5">
            <w:pPr>
              <w:pStyle w:val="tablecontent"/>
              <w:rPr>
                <w:rFonts w:ascii="Courier New" w:hAnsi="Courier New" w:cs="Courier New"/>
                <w:lang w:val="en-US" w:eastAsia="fr-FR"/>
              </w:rPr>
            </w:pPr>
            <w:r w:rsidRPr="000557AF">
              <w:rPr>
                <w:rFonts w:ascii="Courier New" w:hAnsi="Courier New" w:cs="Courier New"/>
                <w:lang w:val="en-US" w:eastAsia="fr-FR"/>
              </w:rPr>
              <w:t>DIR_OUTPUT_LOG_FILE</w:t>
            </w:r>
          </w:p>
        </w:tc>
        <w:tc>
          <w:tcPr>
            <w:tcW w:w="5386" w:type="dxa"/>
          </w:tcPr>
          <w:p w:rsidR="002F08BF" w:rsidRPr="000557AF" w:rsidRDefault="002F08BF" w:rsidP="00EF65F5">
            <w:pPr>
              <w:pStyle w:val="tablecontent"/>
              <w:rPr>
                <w:rFonts w:ascii="Arial" w:hAnsi="Arial" w:cs="Arial"/>
                <w:lang w:val="en-US"/>
              </w:rPr>
            </w:pPr>
            <w:r w:rsidRPr="000557AF">
              <w:rPr>
                <w:rFonts w:ascii="Arial" w:hAnsi="Arial" w:cs="Arial"/>
                <w:lang w:val="en-US"/>
              </w:rPr>
              <w:t>Set to the directory used to store output log files.</w:t>
            </w:r>
          </w:p>
        </w:tc>
      </w:tr>
      <w:tr w:rsidR="002F08BF" w:rsidRPr="00FE6751" w:rsidTr="00EF65F5">
        <w:trPr>
          <w:cantSplit/>
        </w:trPr>
        <w:tc>
          <w:tcPr>
            <w:tcW w:w="3898" w:type="dxa"/>
          </w:tcPr>
          <w:p w:rsidR="002F08BF" w:rsidRPr="000557AF" w:rsidRDefault="002F08BF" w:rsidP="00EF65F5">
            <w:pPr>
              <w:pStyle w:val="tablecontent"/>
              <w:rPr>
                <w:rFonts w:ascii="Courier New" w:hAnsi="Courier New" w:cs="Courier New"/>
                <w:lang w:val="en-US" w:eastAsia="fr-FR"/>
              </w:rPr>
            </w:pPr>
            <w:r w:rsidRPr="000557AF">
              <w:rPr>
                <w:rFonts w:ascii="Courier New" w:hAnsi="Courier New" w:cs="Courier New"/>
                <w:lang w:val="en-US" w:eastAsia="fr-FR"/>
              </w:rPr>
              <w:t>DIR_OUTPUT_CSV_FILE</w:t>
            </w:r>
          </w:p>
        </w:tc>
        <w:tc>
          <w:tcPr>
            <w:tcW w:w="5386" w:type="dxa"/>
          </w:tcPr>
          <w:p w:rsidR="002F08BF" w:rsidRPr="000557AF" w:rsidRDefault="002F08BF" w:rsidP="00EF65F5">
            <w:pPr>
              <w:pStyle w:val="tablecontent"/>
              <w:rPr>
                <w:rFonts w:ascii="Arial" w:hAnsi="Arial" w:cs="Arial"/>
                <w:lang w:val="en-US"/>
              </w:rPr>
            </w:pPr>
            <w:r w:rsidRPr="000557AF">
              <w:rPr>
                <w:rFonts w:ascii="Arial" w:hAnsi="Arial" w:cs="Arial"/>
                <w:lang w:val="en-US"/>
              </w:rPr>
              <w:t>Set to the directory used to store output CSV files.</w:t>
            </w:r>
          </w:p>
        </w:tc>
      </w:tr>
      <w:tr w:rsidR="002F08BF" w:rsidRPr="00FE6751" w:rsidTr="00EF65F5">
        <w:trPr>
          <w:cantSplit/>
        </w:trPr>
        <w:tc>
          <w:tcPr>
            <w:tcW w:w="3898" w:type="dxa"/>
          </w:tcPr>
          <w:p w:rsidR="002F08BF" w:rsidRPr="000557AF" w:rsidRDefault="002F08BF" w:rsidP="00EF65F5">
            <w:pPr>
              <w:pStyle w:val="tablecontent"/>
              <w:rPr>
                <w:rFonts w:ascii="Courier New" w:hAnsi="Courier New" w:cs="Courier New"/>
                <w:lang w:val="en-US" w:eastAsia="fr-FR"/>
              </w:rPr>
            </w:pPr>
            <w:r w:rsidRPr="000557AF">
              <w:rPr>
                <w:rFonts w:ascii="Courier New" w:hAnsi="Courier New" w:cs="Courier New"/>
                <w:lang w:val="en-US" w:eastAsia="fr-FR"/>
              </w:rPr>
              <w:t>DIR_OUTPUT_XML_FILE</w:t>
            </w:r>
          </w:p>
        </w:tc>
        <w:tc>
          <w:tcPr>
            <w:tcW w:w="5386" w:type="dxa"/>
          </w:tcPr>
          <w:p w:rsidR="002F08BF" w:rsidRPr="000557AF" w:rsidRDefault="002F08BF" w:rsidP="00EF65F5">
            <w:pPr>
              <w:pStyle w:val="tablecontent"/>
              <w:rPr>
                <w:rFonts w:ascii="Arial" w:hAnsi="Arial" w:cs="Arial"/>
                <w:lang w:val="en-US"/>
              </w:rPr>
            </w:pPr>
            <w:r w:rsidRPr="000557AF">
              <w:rPr>
                <w:rFonts w:ascii="Arial" w:hAnsi="Arial" w:cs="Arial"/>
                <w:lang w:val="en-US"/>
              </w:rPr>
              <w:t>Unused.</w:t>
            </w:r>
          </w:p>
        </w:tc>
      </w:tr>
      <w:tr w:rsidR="002F08BF" w:rsidRPr="00FE6751" w:rsidTr="00EF65F5">
        <w:trPr>
          <w:cantSplit/>
        </w:trPr>
        <w:tc>
          <w:tcPr>
            <w:tcW w:w="3898" w:type="dxa"/>
          </w:tcPr>
          <w:p w:rsidR="002F08BF" w:rsidRPr="000557AF" w:rsidRDefault="002F08BF" w:rsidP="00EF65F5">
            <w:pPr>
              <w:pStyle w:val="tablecontent"/>
              <w:rPr>
                <w:rFonts w:ascii="Courier New" w:hAnsi="Courier New" w:cs="Courier New"/>
                <w:lang w:val="en-US" w:eastAsia="fr-FR"/>
              </w:rPr>
            </w:pPr>
            <w:r w:rsidRPr="000557AF">
              <w:rPr>
                <w:rFonts w:ascii="Courier New" w:hAnsi="Courier New" w:cs="Courier New"/>
                <w:lang w:val="en-US" w:eastAsia="fr-FR"/>
              </w:rPr>
              <w:t>DIR_OUTPUT_NETCDF_FILE</w:t>
            </w:r>
          </w:p>
        </w:tc>
        <w:tc>
          <w:tcPr>
            <w:tcW w:w="5386" w:type="dxa"/>
          </w:tcPr>
          <w:p w:rsidR="002F08BF" w:rsidRPr="000557AF" w:rsidRDefault="002F08BF" w:rsidP="00EF65F5">
            <w:pPr>
              <w:pStyle w:val="tablecontent"/>
              <w:rPr>
                <w:rFonts w:ascii="Arial" w:hAnsi="Arial" w:cs="Arial"/>
                <w:lang w:val="en-US"/>
              </w:rPr>
            </w:pPr>
            <w:r w:rsidRPr="000557AF">
              <w:rPr>
                <w:rFonts w:ascii="Arial" w:hAnsi="Arial" w:cs="Arial"/>
                <w:lang w:val="en-US"/>
              </w:rPr>
              <w:t>Set to the top directory used to store output NetCDF files.</w:t>
            </w:r>
          </w:p>
        </w:tc>
      </w:tr>
      <w:tr w:rsidR="002F08BF" w:rsidRPr="00FE6751" w:rsidTr="00EF65F5">
        <w:trPr>
          <w:cantSplit/>
        </w:trPr>
        <w:tc>
          <w:tcPr>
            <w:tcW w:w="3898" w:type="dxa"/>
          </w:tcPr>
          <w:p w:rsidR="002F08BF" w:rsidRPr="000557AF" w:rsidRDefault="002F08BF" w:rsidP="00EF65F5">
            <w:pPr>
              <w:pStyle w:val="tablecontent"/>
              <w:rPr>
                <w:rFonts w:ascii="Courier New" w:hAnsi="Courier New" w:cs="Courier New"/>
                <w:lang w:val="en-US" w:eastAsia="fr-FR"/>
              </w:rPr>
            </w:pPr>
            <w:r w:rsidRPr="000557AF">
              <w:rPr>
                <w:rFonts w:ascii="Courier New" w:hAnsi="Courier New" w:cs="Courier New"/>
                <w:lang w:val="en-US" w:eastAsia="fr-FR"/>
              </w:rPr>
              <w:t>GENERATE_NC_*</w:t>
            </w:r>
          </w:p>
        </w:tc>
        <w:tc>
          <w:tcPr>
            <w:tcW w:w="5386" w:type="dxa"/>
          </w:tcPr>
          <w:p w:rsidR="002F08BF" w:rsidRPr="000557AF" w:rsidRDefault="002F08BF" w:rsidP="00EF65F5">
            <w:pPr>
              <w:pStyle w:val="tablecontent"/>
              <w:rPr>
                <w:rFonts w:ascii="Arial" w:hAnsi="Arial" w:cs="Arial"/>
                <w:lang w:val="en-US"/>
              </w:rPr>
            </w:pPr>
            <w:r w:rsidRPr="000557AF">
              <w:rPr>
                <w:rFonts w:ascii="Arial" w:hAnsi="Arial" w:cs="Arial"/>
                <w:lang w:val="en-US"/>
              </w:rPr>
              <w:t>Flag to choose the generated NetCDF Argo files (1 if you want to generate it, 0 otherwise).</w:t>
            </w:r>
          </w:p>
        </w:tc>
      </w:tr>
      <w:tr w:rsidR="002F08BF" w:rsidRPr="00FE6751" w:rsidTr="00EF65F5">
        <w:trPr>
          <w:cantSplit/>
        </w:trPr>
        <w:tc>
          <w:tcPr>
            <w:tcW w:w="3898" w:type="dxa"/>
          </w:tcPr>
          <w:p w:rsidR="002F08BF" w:rsidRPr="000557AF" w:rsidRDefault="002F08BF" w:rsidP="00EF65F5">
            <w:pPr>
              <w:pStyle w:val="tablecontent"/>
              <w:rPr>
                <w:rFonts w:ascii="Courier New" w:hAnsi="Courier New" w:cs="Courier New"/>
                <w:lang w:val="en-US" w:eastAsia="fr-FR"/>
              </w:rPr>
            </w:pPr>
            <w:r w:rsidRPr="000557AF">
              <w:rPr>
                <w:rFonts w:ascii="Courier New" w:hAnsi="Courier New" w:cs="Courier New"/>
                <w:lang w:val="en-US" w:eastAsia="fr-FR"/>
              </w:rPr>
              <w:t>APPLY_RTQC</w:t>
            </w:r>
          </w:p>
        </w:tc>
        <w:tc>
          <w:tcPr>
            <w:tcW w:w="5386" w:type="dxa"/>
          </w:tcPr>
          <w:p w:rsidR="002F08BF" w:rsidRPr="000557AF" w:rsidRDefault="002F08BF" w:rsidP="00EF65F5">
            <w:pPr>
              <w:pStyle w:val="tablecontent"/>
              <w:rPr>
                <w:rFonts w:ascii="Arial" w:hAnsi="Arial" w:cs="Arial"/>
                <w:lang w:val="en-US"/>
              </w:rPr>
            </w:pPr>
            <w:r w:rsidRPr="000557AF">
              <w:rPr>
                <w:rFonts w:ascii="Arial" w:hAnsi="Arial" w:cs="Arial"/>
                <w:lang w:val="en-US"/>
              </w:rPr>
              <w:t>Flag to apply RTQC tests to decoded NetCDF files (1 if you want to apply RTQC tests, 0 otherwise).</w:t>
            </w:r>
          </w:p>
        </w:tc>
      </w:tr>
      <w:tr w:rsidR="002F08BF" w:rsidRPr="00FE6751" w:rsidTr="00EF65F5">
        <w:trPr>
          <w:cantSplit/>
        </w:trPr>
        <w:tc>
          <w:tcPr>
            <w:tcW w:w="3898" w:type="dxa"/>
          </w:tcPr>
          <w:p w:rsidR="002F08BF" w:rsidRPr="000557AF" w:rsidRDefault="002F08BF" w:rsidP="00EF65F5">
            <w:pPr>
              <w:pStyle w:val="tablecontent"/>
              <w:rPr>
                <w:rFonts w:ascii="Courier New" w:hAnsi="Courier New" w:cs="Courier New"/>
                <w:lang w:val="en-US" w:eastAsia="fr-FR"/>
              </w:rPr>
            </w:pPr>
            <w:r w:rsidRPr="000557AF">
              <w:rPr>
                <w:rFonts w:ascii="Courier New" w:hAnsi="Courier New" w:cs="Courier New"/>
                <w:lang w:val="en-US" w:eastAsia="fr-FR"/>
              </w:rPr>
              <w:t>TESTXXX</w:t>
            </w:r>
          </w:p>
        </w:tc>
        <w:tc>
          <w:tcPr>
            <w:tcW w:w="5386" w:type="dxa"/>
          </w:tcPr>
          <w:p w:rsidR="002F08BF" w:rsidRPr="000557AF" w:rsidRDefault="002F08BF" w:rsidP="000579E4">
            <w:pPr>
              <w:pStyle w:val="tablecontent"/>
              <w:rPr>
                <w:rFonts w:ascii="Arial" w:hAnsi="Arial" w:cs="Arial"/>
                <w:lang w:val="en-US"/>
              </w:rPr>
            </w:pPr>
            <w:r w:rsidRPr="000557AF">
              <w:rPr>
                <w:rFonts w:ascii="Arial" w:hAnsi="Arial" w:cs="Arial"/>
                <w:lang w:val="en-US"/>
              </w:rPr>
              <w:t xml:space="preserve">Flag to apply this particular RTQC test (1 if you want to apply this test, 0 otherwise). See </w:t>
            </w:r>
            <w:r w:rsidR="004B1BEF" w:rsidRPr="000557AF">
              <w:rPr>
                <w:rFonts w:ascii="Arial" w:hAnsi="Arial" w:cs="Arial"/>
                <w:lang w:val="en-US"/>
              </w:rPr>
              <w:t>[</w:t>
            </w:r>
            <w:r w:rsidR="000579E4" w:rsidRPr="000557AF">
              <w:rPr>
                <w:rFonts w:ascii="Arial" w:hAnsi="Arial" w:cs="Arial"/>
                <w:lang w:val="en-US"/>
              </w:rPr>
              <w:fldChar w:fldCharType="begin"/>
            </w:r>
            <w:r w:rsidR="000579E4" w:rsidRPr="000557AF">
              <w:rPr>
                <w:rFonts w:ascii="Arial" w:hAnsi="Arial" w:cs="Arial"/>
                <w:lang w:val="en-US"/>
              </w:rPr>
              <w:instrText xml:space="preserve"> REF RD2 \h  \* MERGEFORMAT </w:instrText>
            </w:r>
            <w:r w:rsidR="000579E4" w:rsidRPr="000557AF">
              <w:rPr>
                <w:rFonts w:ascii="Arial" w:hAnsi="Arial" w:cs="Arial"/>
                <w:lang w:val="en-US"/>
              </w:rPr>
            </w:r>
            <w:r w:rsidR="000579E4" w:rsidRPr="000557AF">
              <w:rPr>
                <w:rFonts w:ascii="Arial" w:hAnsi="Arial" w:cs="Arial"/>
                <w:lang w:val="en-US"/>
              </w:rPr>
              <w:fldChar w:fldCharType="separate"/>
            </w:r>
            <w:r w:rsidR="000579E4" w:rsidRPr="000557AF">
              <w:rPr>
                <w:rFonts w:ascii="Arial" w:hAnsi="Arial" w:cs="Arial"/>
                <w:lang w:val="en-US" w:eastAsia="fr-FR"/>
              </w:rPr>
              <w:t>RD2</w:t>
            </w:r>
            <w:r w:rsidR="000579E4" w:rsidRPr="000557AF">
              <w:rPr>
                <w:rFonts w:ascii="Arial" w:hAnsi="Arial" w:cs="Arial"/>
                <w:lang w:val="en-US"/>
              </w:rPr>
              <w:fldChar w:fldCharType="end"/>
            </w:r>
            <w:r w:rsidR="004B1BEF" w:rsidRPr="000557AF">
              <w:rPr>
                <w:rFonts w:ascii="Arial" w:hAnsi="Arial" w:cs="Arial"/>
                <w:lang w:val="en-US"/>
              </w:rPr>
              <w:t>]</w:t>
            </w:r>
            <w:r w:rsidRPr="000557AF">
              <w:rPr>
                <w:rFonts w:ascii="Arial" w:hAnsi="Arial" w:cs="Arial"/>
                <w:lang w:val="en-US"/>
              </w:rPr>
              <w:t xml:space="preserve"> or </w:t>
            </w:r>
            <w:r w:rsidR="004B1BEF" w:rsidRPr="000557AF">
              <w:rPr>
                <w:rFonts w:ascii="Arial" w:hAnsi="Arial" w:cs="Arial"/>
                <w:lang w:val="en-US"/>
              </w:rPr>
              <w:t>[</w:t>
            </w:r>
            <w:r w:rsidR="000579E4" w:rsidRPr="000557AF">
              <w:rPr>
                <w:rFonts w:ascii="Arial" w:hAnsi="Arial" w:cs="Arial"/>
                <w:lang w:val="en-US"/>
              </w:rPr>
              <w:fldChar w:fldCharType="begin"/>
            </w:r>
            <w:r w:rsidR="000579E4" w:rsidRPr="000557AF">
              <w:rPr>
                <w:rFonts w:ascii="Arial" w:hAnsi="Arial" w:cs="Arial"/>
                <w:lang w:val="en-US"/>
              </w:rPr>
              <w:instrText xml:space="preserve"> REF RD3 \h  \* MERGEFORMAT </w:instrText>
            </w:r>
            <w:r w:rsidR="000579E4" w:rsidRPr="000557AF">
              <w:rPr>
                <w:rFonts w:ascii="Arial" w:hAnsi="Arial" w:cs="Arial"/>
                <w:lang w:val="en-US"/>
              </w:rPr>
            </w:r>
            <w:r w:rsidR="000579E4" w:rsidRPr="000557AF">
              <w:rPr>
                <w:rFonts w:ascii="Arial" w:hAnsi="Arial" w:cs="Arial"/>
                <w:lang w:val="en-US"/>
              </w:rPr>
              <w:fldChar w:fldCharType="separate"/>
            </w:r>
            <w:r w:rsidR="000579E4" w:rsidRPr="000557AF">
              <w:rPr>
                <w:rFonts w:ascii="Arial" w:hAnsi="Arial" w:cs="Arial"/>
                <w:lang w:val="en-US" w:eastAsia="fr-FR"/>
              </w:rPr>
              <w:t>RD3</w:t>
            </w:r>
            <w:r w:rsidR="000579E4" w:rsidRPr="000557AF">
              <w:rPr>
                <w:rFonts w:ascii="Arial" w:hAnsi="Arial" w:cs="Arial"/>
                <w:lang w:val="en-US"/>
              </w:rPr>
              <w:fldChar w:fldCharType="end"/>
            </w:r>
            <w:r w:rsidR="004B1BEF" w:rsidRPr="000557AF">
              <w:rPr>
                <w:rFonts w:ascii="Arial" w:hAnsi="Arial" w:cs="Arial"/>
                <w:lang w:val="en-US"/>
              </w:rPr>
              <w:t>]</w:t>
            </w:r>
            <w:r w:rsidRPr="000557AF">
              <w:rPr>
                <w:rFonts w:ascii="Arial" w:hAnsi="Arial" w:cs="Arial"/>
                <w:lang w:val="en-US"/>
              </w:rPr>
              <w:t xml:space="preserve"> for the concerned test description.</w:t>
            </w:r>
          </w:p>
        </w:tc>
      </w:tr>
      <w:tr w:rsidR="002F08BF" w:rsidRPr="00FE6751" w:rsidTr="00EF65F5">
        <w:trPr>
          <w:cantSplit/>
        </w:trPr>
        <w:tc>
          <w:tcPr>
            <w:tcW w:w="3898" w:type="dxa"/>
          </w:tcPr>
          <w:p w:rsidR="002F08BF" w:rsidRPr="000557AF" w:rsidRDefault="002F08BF">
            <w:pPr>
              <w:pStyle w:val="tablecontent"/>
              <w:rPr>
                <w:rFonts w:ascii="Courier New" w:hAnsi="Courier New" w:cs="Courier New"/>
                <w:lang w:val="en-US" w:eastAsia="fr-FR"/>
              </w:rPr>
            </w:pPr>
            <w:r w:rsidRPr="001369CF">
              <w:rPr>
                <w:rFonts w:ascii="Courier New" w:hAnsi="Courier New" w:cs="Courier New"/>
                <w:highlight w:val="green"/>
                <w:lang w:val="en-US" w:eastAsia="fr-FR"/>
                <w:rPrChange w:id="527" w:author="RANNOU Jean-Philippe" w:date="2020-06-19T10:33:00Z">
                  <w:rPr>
                    <w:rFonts w:ascii="Courier New" w:hAnsi="Courier New" w:cs="Courier New"/>
                    <w:lang w:val="en-US" w:eastAsia="fr-FR"/>
                  </w:rPr>
                </w:rPrChange>
              </w:rPr>
              <w:t>TEST004_</w:t>
            </w:r>
            <w:del w:id="528" w:author="RANNOU Jean-Philippe" w:date="2020-06-19T10:32:00Z">
              <w:r w:rsidRPr="001369CF" w:rsidDel="001369CF">
                <w:rPr>
                  <w:rFonts w:ascii="Courier New" w:hAnsi="Courier New" w:cs="Courier New"/>
                  <w:highlight w:val="green"/>
                  <w:lang w:val="en-US" w:eastAsia="fr-FR"/>
                  <w:rPrChange w:id="529" w:author="RANNOU Jean-Philippe" w:date="2020-06-19T10:33:00Z">
                    <w:rPr>
                      <w:rFonts w:ascii="Courier New" w:hAnsi="Courier New" w:cs="Courier New"/>
                      <w:lang w:val="en-US" w:eastAsia="fr-FR"/>
                    </w:rPr>
                  </w:rPrChange>
                </w:rPr>
                <w:delText>ETOPO2</w:delText>
              </w:r>
            </w:del>
            <w:ins w:id="530" w:author="RANNOU Jean-Philippe" w:date="2020-06-19T10:32:00Z">
              <w:r w:rsidR="001369CF" w:rsidRPr="001369CF">
                <w:rPr>
                  <w:rFonts w:ascii="Courier New" w:hAnsi="Courier New" w:cs="Courier New"/>
                  <w:highlight w:val="green"/>
                  <w:lang w:val="en-US" w:eastAsia="fr-FR"/>
                  <w:rPrChange w:id="531" w:author="RANNOU Jean-Philippe" w:date="2020-06-19T10:33:00Z">
                    <w:rPr>
                      <w:rFonts w:ascii="Courier New" w:hAnsi="Courier New" w:cs="Courier New"/>
                      <w:lang w:val="en-US" w:eastAsia="fr-FR"/>
                    </w:rPr>
                  </w:rPrChange>
                </w:rPr>
                <w:t>GEBCO</w:t>
              </w:r>
            </w:ins>
            <w:r w:rsidRPr="001369CF">
              <w:rPr>
                <w:rFonts w:ascii="Courier New" w:hAnsi="Courier New" w:cs="Courier New"/>
                <w:highlight w:val="green"/>
                <w:lang w:val="en-US" w:eastAsia="fr-FR"/>
                <w:rPrChange w:id="532" w:author="RANNOU Jean-Philippe" w:date="2020-06-19T10:33:00Z">
                  <w:rPr>
                    <w:rFonts w:ascii="Courier New" w:hAnsi="Courier New" w:cs="Courier New"/>
                    <w:lang w:val="en-US" w:eastAsia="fr-FR"/>
                  </w:rPr>
                </w:rPrChange>
              </w:rPr>
              <w:t>_FILE</w:t>
            </w:r>
          </w:p>
        </w:tc>
        <w:tc>
          <w:tcPr>
            <w:tcW w:w="5386" w:type="dxa"/>
          </w:tcPr>
          <w:p w:rsidR="002F08BF" w:rsidRPr="000557AF" w:rsidRDefault="002F08BF">
            <w:pPr>
              <w:pStyle w:val="tablecontent"/>
              <w:rPr>
                <w:rFonts w:ascii="Arial" w:hAnsi="Arial" w:cs="Arial"/>
                <w:lang w:val="en-US"/>
              </w:rPr>
            </w:pPr>
            <w:r w:rsidRPr="000557AF">
              <w:rPr>
                <w:rFonts w:ascii="Arial" w:hAnsi="Arial" w:cs="Arial"/>
                <w:lang w:val="en-US"/>
              </w:rPr>
              <w:t xml:space="preserve">If RTQC test #4 should be applied, set to the </w:t>
            </w:r>
            <w:del w:id="533" w:author="RANNOU Jean-Philippe" w:date="2020-06-19T10:32:00Z">
              <w:r w:rsidRPr="001369CF" w:rsidDel="001369CF">
                <w:rPr>
                  <w:rFonts w:ascii="Arial" w:hAnsi="Arial" w:cs="Arial"/>
                  <w:highlight w:val="green"/>
                  <w:lang w:val="en-US"/>
                  <w:rPrChange w:id="534" w:author="RANNOU Jean-Philippe" w:date="2020-06-19T10:32:00Z">
                    <w:rPr>
                      <w:rFonts w:ascii="Arial" w:hAnsi="Arial" w:cs="Arial"/>
                      <w:lang w:val="en-US"/>
                    </w:rPr>
                  </w:rPrChange>
                </w:rPr>
                <w:delText xml:space="preserve">ETOPO2 </w:delText>
              </w:r>
            </w:del>
            <w:ins w:id="535" w:author="RANNOU Jean-Philippe" w:date="2020-06-19T10:32:00Z">
              <w:r w:rsidR="001369CF" w:rsidRPr="001369CF">
                <w:rPr>
                  <w:rFonts w:ascii="Arial" w:hAnsi="Arial" w:cs="Arial"/>
                  <w:highlight w:val="green"/>
                  <w:lang w:val="en-US"/>
                  <w:rPrChange w:id="536" w:author="RANNOU Jean-Philippe" w:date="2020-06-19T10:32:00Z">
                    <w:rPr>
                      <w:rFonts w:ascii="Arial" w:hAnsi="Arial" w:cs="Arial"/>
                      <w:lang w:val="en-US"/>
                    </w:rPr>
                  </w:rPrChange>
                </w:rPr>
                <w:t>GEBCO</w:t>
              </w:r>
              <w:r w:rsidR="001369CF" w:rsidRPr="000557AF">
                <w:rPr>
                  <w:rFonts w:ascii="Arial" w:hAnsi="Arial" w:cs="Arial"/>
                  <w:lang w:val="en-US"/>
                </w:rPr>
                <w:t xml:space="preserve"> </w:t>
              </w:r>
            </w:ins>
            <w:r w:rsidRPr="000557AF">
              <w:rPr>
                <w:rFonts w:ascii="Arial" w:hAnsi="Arial" w:cs="Arial"/>
                <w:lang w:val="en-US"/>
              </w:rPr>
              <w:t>file path name.</w:t>
            </w:r>
          </w:p>
        </w:tc>
      </w:tr>
      <w:tr w:rsidR="002F08BF" w:rsidRPr="00FE6751" w:rsidTr="00EF65F5">
        <w:trPr>
          <w:cantSplit/>
        </w:trPr>
        <w:tc>
          <w:tcPr>
            <w:tcW w:w="3898" w:type="dxa"/>
          </w:tcPr>
          <w:p w:rsidR="002F08BF" w:rsidRPr="000557AF" w:rsidRDefault="002F08BF" w:rsidP="00EF65F5">
            <w:pPr>
              <w:pStyle w:val="tablecontent"/>
              <w:rPr>
                <w:rFonts w:ascii="Courier New" w:hAnsi="Courier New" w:cs="Courier New"/>
                <w:lang w:val="en-US" w:eastAsia="fr-FR"/>
              </w:rPr>
            </w:pPr>
            <w:r w:rsidRPr="000557AF">
              <w:rPr>
                <w:rFonts w:ascii="Courier New" w:hAnsi="Courier New" w:cs="Courier New"/>
                <w:lang w:val="en-US" w:eastAsia="fr-FR"/>
              </w:rPr>
              <w:t>TEST015_GREY_LIST_FILE</w:t>
            </w:r>
          </w:p>
        </w:tc>
        <w:tc>
          <w:tcPr>
            <w:tcW w:w="5386" w:type="dxa"/>
          </w:tcPr>
          <w:p w:rsidR="002F08BF" w:rsidRPr="000557AF" w:rsidRDefault="002F08BF" w:rsidP="00EF65F5">
            <w:pPr>
              <w:pStyle w:val="tablecontent"/>
              <w:rPr>
                <w:rFonts w:ascii="Arial" w:hAnsi="Arial" w:cs="Arial"/>
                <w:lang w:val="en-US"/>
              </w:rPr>
            </w:pPr>
            <w:r w:rsidRPr="000557AF">
              <w:rPr>
                <w:rFonts w:ascii="Arial" w:hAnsi="Arial" w:cs="Arial"/>
                <w:lang w:val="en-US"/>
              </w:rPr>
              <w:t>If RTQC test #15 should be applied, set to the greylist file path name.</w:t>
            </w:r>
          </w:p>
        </w:tc>
      </w:tr>
      <w:tr w:rsidR="002F08BF" w:rsidRPr="00FE6751" w:rsidTr="00EF65F5">
        <w:trPr>
          <w:cantSplit/>
        </w:trPr>
        <w:tc>
          <w:tcPr>
            <w:tcW w:w="3898" w:type="dxa"/>
          </w:tcPr>
          <w:p w:rsidR="002F08BF" w:rsidRPr="000557AF" w:rsidRDefault="002F08BF" w:rsidP="00EF65F5">
            <w:pPr>
              <w:pStyle w:val="tablecontent"/>
              <w:rPr>
                <w:rFonts w:ascii="Courier New" w:hAnsi="Courier New" w:cs="Courier New"/>
                <w:lang w:val="en-US" w:eastAsia="fr-FR"/>
              </w:rPr>
            </w:pPr>
            <w:r w:rsidRPr="000557AF">
              <w:rPr>
                <w:rFonts w:ascii="Courier New" w:hAnsi="Courier New" w:cs="Courier New"/>
                <w:lang w:val="en-US" w:eastAsia="fr-FR"/>
              </w:rPr>
              <w:t>ADD_THREE_MINUTES</w:t>
            </w:r>
          </w:p>
        </w:tc>
        <w:tc>
          <w:tcPr>
            <w:tcW w:w="5386" w:type="dxa"/>
          </w:tcPr>
          <w:p w:rsidR="002F08BF" w:rsidRPr="000557AF" w:rsidRDefault="002F08BF" w:rsidP="00EF65F5">
            <w:pPr>
              <w:pStyle w:val="tablecontent"/>
              <w:rPr>
                <w:rFonts w:ascii="Arial" w:hAnsi="Arial" w:cs="Arial"/>
                <w:lang w:val="en-US"/>
              </w:rPr>
            </w:pPr>
            <w:r w:rsidRPr="000557AF">
              <w:rPr>
                <w:rFonts w:ascii="Arial" w:hAnsi="Arial" w:cs="Arial"/>
                <w:lang w:val="en-US"/>
              </w:rPr>
              <w:t>For NKE Argos floats only.</w:t>
            </w:r>
          </w:p>
          <w:p w:rsidR="002F08BF" w:rsidRPr="000557AF" w:rsidRDefault="002F08BF" w:rsidP="00EF65F5">
            <w:pPr>
              <w:pStyle w:val="tablecontent"/>
              <w:rPr>
                <w:rFonts w:ascii="Arial" w:hAnsi="Arial" w:cs="Arial"/>
                <w:lang w:val="en-US"/>
              </w:rPr>
            </w:pPr>
            <w:r w:rsidRPr="000557AF">
              <w:rPr>
                <w:rFonts w:ascii="Arial" w:hAnsi="Arial" w:cs="Arial"/>
                <w:lang w:val="en-US"/>
              </w:rPr>
              <w:t>The Argos times provided by old versions of NKE Argos floats have a 6 minutes resolution. If you set this flag to 1, 3 minutes will be added to some of these times (at Coriolis we usually set this item to 0, i.e. we don't apply this correction).</w:t>
            </w:r>
          </w:p>
        </w:tc>
      </w:tr>
    </w:tbl>
    <w:p w:rsidR="002F08BF" w:rsidRPr="00FE6751" w:rsidRDefault="002F08BF" w:rsidP="002F08BF">
      <w:pPr>
        <w:pStyle w:val="Corpsdetexte"/>
      </w:pPr>
    </w:p>
    <w:p w:rsidR="002F08BF" w:rsidRPr="00FE6751" w:rsidRDefault="002F08BF" w:rsidP="00715A45">
      <w:pPr>
        <w:pStyle w:val="Titre3"/>
      </w:pPr>
      <w:bookmarkStart w:id="537" w:name="_Toc460855054"/>
      <w:bookmarkStart w:id="538" w:name="_Toc43455979"/>
      <w:r w:rsidRPr="00FE6751">
        <w:lastRenderedPageBreak/>
        <w:t>DAC decoder configuration</w:t>
      </w:r>
      <w:bookmarkEnd w:id="537"/>
      <w:bookmarkEnd w:id="538"/>
    </w:p>
    <w:p w:rsidR="002F08BF" w:rsidRPr="00FE6751" w:rsidRDefault="002F08BF" w:rsidP="002F08BF">
      <w:pPr>
        <w:pStyle w:val="Corpsdetexte"/>
      </w:pPr>
      <w:r w:rsidRPr="00FE6751">
        <w:t xml:space="preserve">The configuration file of the DAC decoder is </w:t>
      </w:r>
      <w:r w:rsidRPr="00FE6751">
        <w:rPr>
          <w:i/>
        </w:rPr>
        <w:t>decArgo_YYYYMMDD_xxxy/decArgo_soft/soft/_argo_decoder_conf.json</w:t>
      </w:r>
      <w:r w:rsidRPr="00FE6751">
        <w:t>.</w:t>
      </w:r>
    </w:p>
    <w:p w:rsidR="002F08BF" w:rsidRPr="00FE6751" w:rsidRDefault="002F08BF" w:rsidP="002F08BF">
      <w:pPr>
        <w:pStyle w:val="Corpsdetexte"/>
      </w:pPr>
      <w:r w:rsidRPr="00FE6751">
        <w:t>The configuration variables are listed and described in the following table.</w:t>
      </w:r>
    </w:p>
    <w:tbl>
      <w:tblPr>
        <w:tblW w:w="9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A0" w:firstRow="1" w:lastRow="0" w:firstColumn="1" w:lastColumn="0" w:noHBand="0" w:noVBand="0"/>
      </w:tblPr>
      <w:tblGrid>
        <w:gridCol w:w="3898"/>
        <w:gridCol w:w="5386"/>
      </w:tblGrid>
      <w:tr w:rsidR="002F08BF" w:rsidRPr="00FE6751" w:rsidTr="00EF65F5">
        <w:trPr>
          <w:cantSplit/>
        </w:trPr>
        <w:tc>
          <w:tcPr>
            <w:tcW w:w="3898" w:type="dxa"/>
            <w:shd w:val="clear" w:color="000080" w:fill="1F497D"/>
          </w:tcPr>
          <w:p w:rsidR="002F08BF" w:rsidRPr="000557AF" w:rsidRDefault="002F08BF" w:rsidP="00EF65F5">
            <w:pPr>
              <w:pStyle w:val="Retraitnormal"/>
              <w:ind w:left="0"/>
              <w:jc w:val="left"/>
              <w:rPr>
                <w:rFonts w:ascii="Arial" w:hAnsi="Arial" w:cs="Arial"/>
                <w:b/>
                <w:bCs/>
                <w:color w:val="FFFFFF"/>
                <w:sz w:val="20"/>
                <w:szCs w:val="20"/>
              </w:rPr>
            </w:pPr>
            <w:r w:rsidRPr="000557AF">
              <w:rPr>
                <w:rFonts w:ascii="Arial" w:hAnsi="Arial" w:cs="Arial"/>
                <w:b/>
                <w:bCs/>
                <w:color w:val="FFFFFF"/>
                <w:sz w:val="20"/>
                <w:szCs w:val="20"/>
              </w:rPr>
              <w:t>Configuration variable name</w:t>
            </w:r>
          </w:p>
        </w:tc>
        <w:tc>
          <w:tcPr>
            <w:tcW w:w="5386" w:type="dxa"/>
            <w:shd w:val="clear" w:color="000080" w:fill="1F497D"/>
          </w:tcPr>
          <w:p w:rsidR="002F08BF" w:rsidRPr="000557AF" w:rsidRDefault="002F08BF" w:rsidP="00EF65F5">
            <w:pPr>
              <w:pStyle w:val="Retraitnormal"/>
              <w:ind w:left="0"/>
              <w:jc w:val="left"/>
              <w:rPr>
                <w:rFonts w:ascii="Arial" w:hAnsi="Arial" w:cs="Arial"/>
                <w:b/>
                <w:bCs/>
                <w:color w:val="FFFFFF"/>
                <w:sz w:val="20"/>
                <w:szCs w:val="20"/>
              </w:rPr>
            </w:pPr>
            <w:r w:rsidRPr="000557AF">
              <w:rPr>
                <w:rFonts w:ascii="Arial" w:hAnsi="Arial" w:cs="Arial"/>
                <w:b/>
                <w:bCs/>
                <w:color w:val="FFFFFF"/>
                <w:sz w:val="20"/>
                <w:szCs w:val="20"/>
              </w:rPr>
              <w:t>Configuration variable description</w:t>
            </w:r>
          </w:p>
        </w:tc>
      </w:tr>
      <w:tr w:rsidR="002F08BF" w:rsidRPr="00FE6751" w:rsidTr="00EF65F5">
        <w:trPr>
          <w:cantSplit/>
        </w:trPr>
        <w:tc>
          <w:tcPr>
            <w:tcW w:w="3898" w:type="dxa"/>
          </w:tcPr>
          <w:p w:rsidR="002F08BF" w:rsidRPr="000557AF" w:rsidRDefault="002F08BF" w:rsidP="00EF65F5">
            <w:pPr>
              <w:pStyle w:val="tablecontent"/>
              <w:rPr>
                <w:rFonts w:ascii="Courier New" w:hAnsi="Courier New" w:cs="Courier New"/>
                <w:lang w:val="en-US" w:eastAsia="fr-FR"/>
              </w:rPr>
            </w:pPr>
            <w:r w:rsidRPr="000557AF">
              <w:rPr>
                <w:rFonts w:ascii="Courier New" w:hAnsi="Courier New" w:cs="Courier New"/>
                <w:lang w:val="en-US" w:eastAsia="fr-FR"/>
              </w:rPr>
              <w:t>FLOAT_LIST_FILE_NAME</w:t>
            </w:r>
          </w:p>
        </w:tc>
        <w:tc>
          <w:tcPr>
            <w:tcW w:w="5386" w:type="dxa"/>
          </w:tcPr>
          <w:p w:rsidR="002F08BF" w:rsidRPr="000557AF" w:rsidRDefault="002F08BF" w:rsidP="00EF65F5">
            <w:pPr>
              <w:pStyle w:val="tablecontent"/>
              <w:rPr>
                <w:rFonts w:ascii="Arial" w:hAnsi="Arial" w:cs="Arial"/>
                <w:lang w:val="en-US" w:eastAsia="fr-FR"/>
              </w:rPr>
            </w:pPr>
            <w:r w:rsidRPr="000557AF">
              <w:rPr>
                <w:rFonts w:ascii="Arial" w:hAnsi="Arial" w:cs="Arial"/>
                <w:lang w:val="en-US" w:eastAsia="fr-FR"/>
              </w:rPr>
              <w:t>Default list of floats to process.</w:t>
            </w:r>
          </w:p>
        </w:tc>
      </w:tr>
      <w:tr w:rsidR="002F08BF" w:rsidRPr="00FE6751" w:rsidTr="00EF65F5">
        <w:trPr>
          <w:cantSplit/>
        </w:trPr>
        <w:tc>
          <w:tcPr>
            <w:tcW w:w="3898" w:type="dxa"/>
          </w:tcPr>
          <w:p w:rsidR="002F08BF" w:rsidRPr="000557AF" w:rsidRDefault="002F08BF" w:rsidP="00EF65F5">
            <w:pPr>
              <w:pStyle w:val="tablecontent"/>
              <w:rPr>
                <w:rFonts w:ascii="Courier New" w:hAnsi="Courier New" w:cs="Courier New"/>
                <w:lang w:val="en-US" w:eastAsia="fr-FR"/>
              </w:rPr>
            </w:pPr>
            <w:r w:rsidRPr="000557AF">
              <w:rPr>
                <w:rFonts w:ascii="Courier New" w:hAnsi="Courier New" w:cs="Courier New"/>
                <w:lang w:val="en-US" w:eastAsia="fr-FR"/>
              </w:rPr>
              <w:t>EXPECTED_CYCLE_LIST</w:t>
            </w:r>
          </w:p>
        </w:tc>
        <w:tc>
          <w:tcPr>
            <w:tcW w:w="5386" w:type="dxa"/>
          </w:tcPr>
          <w:p w:rsidR="002F08BF" w:rsidRPr="000557AF" w:rsidRDefault="002F08BF" w:rsidP="00EF65F5">
            <w:pPr>
              <w:pStyle w:val="tablecontent"/>
              <w:rPr>
                <w:rFonts w:ascii="Arial" w:hAnsi="Arial" w:cs="Arial"/>
                <w:lang w:val="en-US"/>
              </w:rPr>
            </w:pPr>
            <w:r w:rsidRPr="000557AF">
              <w:rPr>
                <w:rFonts w:ascii="Arial" w:hAnsi="Arial" w:cs="Arial"/>
                <w:lang w:val="en-US"/>
              </w:rPr>
              <w:t>For Argos floats only.</w:t>
            </w:r>
          </w:p>
          <w:p w:rsidR="002F08BF" w:rsidRPr="000557AF" w:rsidRDefault="002F08BF" w:rsidP="00EF65F5">
            <w:pPr>
              <w:pStyle w:val="tablecontent"/>
              <w:rPr>
                <w:rFonts w:ascii="Arial" w:hAnsi="Arial" w:cs="Arial"/>
                <w:lang w:val="en-US"/>
              </w:rPr>
            </w:pPr>
            <w:r w:rsidRPr="000557AF">
              <w:rPr>
                <w:rFonts w:ascii="Arial" w:hAnsi="Arial" w:cs="Arial"/>
                <w:lang w:val="en-US"/>
              </w:rPr>
              <w:t>Used to choose the cycles to decode. However, as TRAJ data may use information from previous cycles, it is recommend to always set (</w:t>
            </w:r>
            <w:r w:rsidRPr="000557AF">
              <w:rPr>
                <w:rStyle w:val="CodeCar"/>
                <w:sz w:val="16"/>
                <w:szCs w:val="16"/>
              </w:rPr>
              <w:t>EXPECTED_CYCLE_LIST = 9999</w:t>
            </w:r>
            <w:r w:rsidRPr="000557AF">
              <w:rPr>
                <w:rFonts w:ascii="Arial" w:hAnsi="Arial" w:cs="Arial"/>
                <w:lang w:val="en-US"/>
              </w:rPr>
              <w:t xml:space="preserve"> or </w:t>
            </w:r>
            <w:r w:rsidRPr="000557AF">
              <w:rPr>
                <w:rFonts w:ascii="Courier New" w:hAnsi="Courier New" w:cs="Courier New"/>
                <w:lang w:val="en-US"/>
              </w:rPr>
              <w:t>EXPECTED_CYCLE_LIST = [~]</w:t>
            </w:r>
            <w:r w:rsidRPr="000557AF">
              <w:rPr>
                <w:rFonts w:ascii="Arial" w:hAnsi="Arial" w:cs="Arial"/>
                <w:lang w:val="en-US"/>
              </w:rPr>
              <w:t>) i.e. to always process existing cycles from the beginning</w:t>
            </w:r>
          </w:p>
        </w:tc>
      </w:tr>
      <w:tr w:rsidR="002F08BF" w:rsidRPr="00FE6751" w:rsidTr="00EF65F5">
        <w:trPr>
          <w:cantSplit/>
        </w:trPr>
        <w:tc>
          <w:tcPr>
            <w:tcW w:w="3898" w:type="dxa"/>
          </w:tcPr>
          <w:p w:rsidR="002F08BF" w:rsidRPr="000557AF" w:rsidRDefault="002F08BF" w:rsidP="00EF65F5">
            <w:pPr>
              <w:pStyle w:val="tablecontent"/>
              <w:rPr>
                <w:rFonts w:ascii="Courier New" w:hAnsi="Courier New" w:cs="Courier New"/>
                <w:lang w:val="en-US" w:eastAsia="fr-FR"/>
              </w:rPr>
            </w:pPr>
            <w:r w:rsidRPr="000557AF">
              <w:rPr>
                <w:rFonts w:ascii="Courier New" w:hAnsi="Courier New" w:cs="Courier New"/>
                <w:lang w:val="en-US" w:eastAsia="fr-FR"/>
              </w:rPr>
              <w:t>FLOAT_TRANSMISSION_TYPE</w:t>
            </w:r>
          </w:p>
        </w:tc>
        <w:tc>
          <w:tcPr>
            <w:tcW w:w="5386" w:type="dxa"/>
          </w:tcPr>
          <w:p w:rsidR="002F08BF" w:rsidRPr="000557AF" w:rsidRDefault="002F08BF" w:rsidP="00EF65F5">
            <w:pPr>
              <w:pStyle w:val="tablecontent"/>
              <w:rPr>
                <w:rFonts w:ascii="Arial" w:hAnsi="Arial" w:cs="Arial"/>
                <w:lang w:val="en-US"/>
              </w:rPr>
            </w:pPr>
            <w:r w:rsidRPr="000557AF">
              <w:rPr>
                <w:rFonts w:ascii="Arial" w:hAnsi="Arial" w:cs="Arial"/>
                <w:lang w:val="en-US"/>
              </w:rPr>
              <w:t>Set to 1 for Argos, 2 for BIO floats with Iridium RUDICS transmission (ex: Remocean French floats), 3 for Iridium SBD common floats and 4 for BIO floats with Iridium SBD transmission (ex: INCOIS FLBB floats).</w:t>
            </w:r>
          </w:p>
        </w:tc>
      </w:tr>
      <w:tr w:rsidR="002F08BF" w:rsidRPr="00FE6751" w:rsidTr="00EF65F5">
        <w:trPr>
          <w:cantSplit/>
        </w:trPr>
        <w:tc>
          <w:tcPr>
            <w:tcW w:w="3898" w:type="dxa"/>
          </w:tcPr>
          <w:p w:rsidR="002F08BF" w:rsidRPr="000557AF" w:rsidRDefault="002F08BF" w:rsidP="00EF65F5">
            <w:pPr>
              <w:pStyle w:val="tablecontent"/>
              <w:rPr>
                <w:rFonts w:ascii="Courier New" w:hAnsi="Courier New" w:cs="Courier New"/>
                <w:lang w:val="en-US" w:eastAsia="fr-FR"/>
              </w:rPr>
            </w:pPr>
            <w:r w:rsidRPr="000557AF">
              <w:rPr>
                <w:rFonts w:ascii="Courier New" w:hAnsi="Courier New" w:cs="Courier New"/>
                <w:lang w:val="en-US" w:eastAsia="fr-FR"/>
              </w:rPr>
              <w:t>DIR_INPUT_JSON_FLOAT_DECODING_PARAMETERS_FILE</w:t>
            </w:r>
          </w:p>
        </w:tc>
        <w:tc>
          <w:tcPr>
            <w:tcW w:w="5386" w:type="dxa"/>
          </w:tcPr>
          <w:p w:rsidR="002F08BF" w:rsidRPr="000557AF" w:rsidRDefault="002F08BF" w:rsidP="00EF65F5">
            <w:pPr>
              <w:pStyle w:val="tablecontent"/>
              <w:rPr>
                <w:rFonts w:ascii="Arial" w:hAnsi="Arial" w:cs="Arial"/>
                <w:lang w:val="en-US"/>
              </w:rPr>
            </w:pPr>
            <w:r w:rsidRPr="000557AF">
              <w:rPr>
                <w:rFonts w:ascii="Arial" w:hAnsi="Arial" w:cs="Arial"/>
                <w:lang w:val="en-US"/>
              </w:rPr>
              <w:t>Set to the directory which stores float basic configuration information files.</w:t>
            </w:r>
          </w:p>
        </w:tc>
      </w:tr>
      <w:tr w:rsidR="002F08BF" w:rsidRPr="00FE6751" w:rsidTr="00EF65F5">
        <w:trPr>
          <w:cantSplit/>
        </w:trPr>
        <w:tc>
          <w:tcPr>
            <w:tcW w:w="3898" w:type="dxa"/>
          </w:tcPr>
          <w:p w:rsidR="002F08BF" w:rsidRPr="000557AF" w:rsidRDefault="002F08BF" w:rsidP="00EF65F5">
            <w:pPr>
              <w:pStyle w:val="tablecontent"/>
              <w:rPr>
                <w:rFonts w:ascii="Courier New" w:hAnsi="Courier New" w:cs="Courier New"/>
                <w:lang w:val="en-US" w:eastAsia="fr-FR"/>
              </w:rPr>
            </w:pPr>
            <w:r w:rsidRPr="000557AF">
              <w:rPr>
                <w:rFonts w:ascii="Courier New" w:hAnsi="Courier New" w:cs="Courier New"/>
                <w:lang w:val="en-US" w:eastAsia="fr-FR"/>
              </w:rPr>
              <w:t>HEX_ARGOS_FILE_FORMAT</w:t>
            </w:r>
          </w:p>
        </w:tc>
        <w:tc>
          <w:tcPr>
            <w:tcW w:w="5386" w:type="dxa"/>
          </w:tcPr>
          <w:p w:rsidR="002F08BF" w:rsidRPr="000557AF" w:rsidRDefault="002F08BF" w:rsidP="00EF65F5">
            <w:pPr>
              <w:pStyle w:val="tablecontent"/>
              <w:rPr>
                <w:rFonts w:ascii="Arial" w:hAnsi="Arial" w:cs="Arial"/>
                <w:lang w:val="en-US"/>
              </w:rPr>
            </w:pPr>
            <w:r w:rsidRPr="000557AF">
              <w:rPr>
                <w:rFonts w:ascii="Arial" w:hAnsi="Arial" w:cs="Arial"/>
                <w:lang w:val="en-US"/>
              </w:rPr>
              <w:t>For Argos floats only.</w:t>
            </w:r>
          </w:p>
          <w:p w:rsidR="002F08BF" w:rsidRPr="000557AF" w:rsidRDefault="002F08BF" w:rsidP="00EF65F5">
            <w:pPr>
              <w:pStyle w:val="tablecontent"/>
              <w:rPr>
                <w:rFonts w:ascii="Arial" w:hAnsi="Arial" w:cs="Arial"/>
                <w:lang w:val="en-US"/>
              </w:rPr>
            </w:pPr>
            <w:r w:rsidRPr="000557AF">
              <w:rPr>
                <w:rFonts w:ascii="Arial" w:hAnsi="Arial" w:cs="Arial"/>
                <w:lang w:val="en-US"/>
              </w:rPr>
              <w:t>Set to 1.</w:t>
            </w:r>
          </w:p>
        </w:tc>
      </w:tr>
      <w:tr w:rsidR="002F08BF" w:rsidRPr="00FE6751" w:rsidTr="00EF65F5">
        <w:trPr>
          <w:cantSplit/>
        </w:trPr>
        <w:tc>
          <w:tcPr>
            <w:tcW w:w="3898" w:type="dxa"/>
          </w:tcPr>
          <w:p w:rsidR="002F08BF" w:rsidRPr="000557AF" w:rsidRDefault="002F08BF" w:rsidP="00EF65F5">
            <w:pPr>
              <w:pStyle w:val="tablecontent"/>
              <w:rPr>
                <w:rFonts w:ascii="Courier New" w:hAnsi="Courier New" w:cs="Courier New"/>
                <w:lang w:val="en-US" w:eastAsia="fr-FR"/>
              </w:rPr>
            </w:pPr>
            <w:r w:rsidRPr="000557AF">
              <w:rPr>
                <w:rFonts w:ascii="Courier New" w:hAnsi="Courier New" w:cs="Courier New"/>
                <w:lang w:val="en-US" w:eastAsia="fr-FR"/>
              </w:rPr>
              <w:t>DIR_INPUT_HEX_ARGOS_FILE_FORMAT_1</w:t>
            </w:r>
          </w:p>
        </w:tc>
        <w:tc>
          <w:tcPr>
            <w:tcW w:w="5386" w:type="dxa"/>
          </w:tcPr>
          <w:p w:rsidR="002F08BF" w:rsidRPr="000557AF" w:rsidRDefault="002F08BF" w:rsidP="00EF65F5">
            <w:pPr>
              <w:pStyle w:val="tablecontent"/>
              <w:rPr>
                <w:rFonts w:ascii="Arial" w:hAnsi="Arial" w:cs="Arial"/>
                <w:lang w:val="en-US"/>
              </w:rPr>
            </w:pPr>
            <w:r w:rsidRPr="000557AF">
              <w:rPr>
                <w:rFonts w:ascii="Arial" w:hAnsi="Arial" w:cs="Arial"/>
                <w:lang w:val="en-US"/>
              </w:rPr>
              <w:t>For Argos floats only.</w:t>
            </w:r>
          </w:p>
          <w:p w:rsidR="002F08BF" w:rsidRPr="000557AF" w:rsidRDefault="002F08BF" w:rsidP="00EF65F5">
            <w:pPr>
              <w:pStyle w:val="tablecontent"/>
              <w:rPr>
                <w:rFonts w:ascii="Arial" w:hAnsi="Arial" w:cs="Arial"/>
                <w:lang w:val="en-US"/>
              </w:rPr>
            </w:pPr>
            <w:r w:rsidRPr="000557AF">
              <w:rPr>
                <w:rFonts w:ascii="Arial" w:hAnsi="Arial" w:cs="Arial"/>
                <w:lang w:val="en-US"/>
              </w:rPr>
              <w:t>Set to the top directory of the Argos HEX files.</w:t>
            </w:r>
          </w:p>
        </w:tc>
      </w:tr>
      <w:tr w:rsidR="002F08BF" w:rsidRPr="00FE6751" w:rsidTr="00EF65F5">
        <w:trPr>
          <w:cantSplit/>
        </w:trPr>
        <w:tc>
          <w:tcPr>
            <w:tcW w:w="3898" w:type="dxa"/>
          </w:tcPr>
          <w:p w:rsidR="002F08BF" w:rsidRPr="000557AF" w:rsidRDefault="002F08BF" w:rsidP="00EF65F5">
            <w:pPr>
              <w:pStyle w:val="tablecontent"/>
              <w:rPr>
                <w:rFonts w:ascii="Courier New" w:hAnsi="Courier New" w:cs="Courier New"/>
                <w:lang w:val="en-US" w:eastAsia="fr-FR"/>
              </w:rPr>
            </w:pPr>
            <w:r w:rsidRPr="000557AF">
              <w:rPr>
                <w:rFonts w:ascii="Courier New" w:hAnsi="Courier New" w:cs="Courier New"/>
                <w:lang w:val="en-US" w:eastAsia="fr-FR"/>
              </w:rPr>
              <w:t>DIR_INPUT_HEX_ARGOS_FILE_FORMAT_2</w:t>
            </w:r>
          </w:p>
        </w:tc>
        <w:tc>
          <w:tcPr>
            <w:tcW w:w="5386" w:type="dxa"/>
          </w:tcPr>
          <w:p w:rsidR="002F08BF" w:rsidRPr="000557AF" w:rsidRDefault="002F08BF" w:rsidP="00EF65F5">
            <w:pPr>
              <w:pStyle w:val="tablecontent"/>
              <w:rPr>
                <w:rFonts w:ascii="Arial" w:hAnsi="Arial" w:cs="Arial"/>
                <w:lang w:val="en-US"/>
              </w:rPr>
            </w:pPr>
            <w:r w:rsidRPr="000557AF">
              <w:rPr>
                <w:rFonts w:ascii="Arial" w:hAnsi="Arial" w:cs="Arial"/>
                <w:lang w:val="en-US"/>
              </w:rPr>
              <w:t>For Argos floats only.</w:t>
            </w:r>
          </w:p>
          <w:p w:rsidR="002F08BF" w:rsidRPr="000557AF" w:rsidRDefault="002F08BF" w:rsidP="00EF65F5">
            <w:pPr>
              <w:pStyle w:val="tablecontent"/>
              <w:rPr>
                <w:rFonts w:ascii="Arial" w:hAnsi="Arial" w:cs="Arial"/>
                <w:lang w:val="en-US"/>
              </w:rPr>
            </w:pPr>
            <w:r w:rsidRPr="000557AF">
              <w:rPr>
                <w:rFonts w:ascii="Arial" w:hAnsi="Arial" w:cs="Arial"/>
                <w:lang w:val="en-US"/>
              </w:rPr>
              <w:t xml:space="preserve">Unused since </w:t>
            </w:r>
            <w:r w:rsidRPr="000557AF">
              <w:rPr>
                <w:rFonts w:ascii="Courier New" w:hAnsi="Courier New" w:cs="Courier New"/>
                <w:lang w:val="en-US" w:eastAsia="fr-FR"/>
              </w:rPr>
              <w:t>HEX_ARGOS_FILE_FORMAT = 1</w:t>
            </w:r>
            <w:r w:rsidRPr="000557AF">
              <w:rPr>
                <w:rFonts w:ascii="Arial" w:hAnsi="Arial" w:cs="Arial"/>
                <w:lang w:val="en-US" w:eastAsia="fr-FR"/>
              </w:rPr>
              <w:t>.</w:t>
            </w:r>
          </w:p>
        </w:tc>
      </w:tr>
      <w:tr w:rsidR="002F08BF" w:rsidRPr="00FE6751" w:rsidTr="00EF65F5">
        <w:trPr>
          <w:cantSplit/>
        </w:trPr>
        <w:tc>
          <w:tcPr>
            <w:tcW w:w="3898" w:type="dxa"/>
          </w:tcPr>
          <w:p w:rsidR="002F08BF" w:rsidRPr="000557AF" w:rsidRDefault="002F08BF" w:rsidP="00EF65F5">
            <w:pPr>
              <w:pStyle w:val="tablecontent"/>
              <w:rPr>
                <w:rFonts w:ascii="Courier New" w:hAnsi="Courier New" w:cs="Courier New"/>
                <w:lang w:val="en-US" w:eastAsia="fr-FR"/>
              </w:rPr>
            </w:pPr>
            <w:r w:rsidRPr="000557AF">
              <w:rPr>
                <w:rFonts w:ascii="Courier New" w:hAnsi="Courier New" w:cs="Courier New"/>
                <w:lang w:val="en-US" w:eastAsia="fr-FR"/>
              </w:rPr>
              <w:t>HEX_ARGOS_DATA_DIRECTORY_STRUCTURE</w:t>
            </w:r>
          </w:p>
        </w:tc>
        <w:tc>
          <w:tcPr>
            <w:tcW w:w="5386" w:type="dxa"/>
          </w:tcPr>
          <w:p w:rsidR="002F08BF" w:rsidRPr="000557AF" w:rsidRDefault="002F08BF" w:rsidP="00EF65F5">
            <w:pPr>
              <w:pStyle w:val="tablecontent"/>
              <w:rPr>
                <w:rFonts w:ascii="Arial" w:hAnsi="Arial" w:cs="Arial"/>
                <w:lang w:val="en-US"/>
              </w:rPr>
            </w:pPr>
            <w:r w:rsidRPr="000557AF">
              <w:rPr>
                <w:rFonts w:ascii="Arial" w:hAnsi="Arial" w:cs="Arial"/>
                <w:lang w:val="en-US"/>
              </w:rPr>
              <w:t>For Argos floats only.</w:t>
            </w:r>
          </w:p>
          <w:p w:rsidR="002F08BF" w:rsidRPr="000557AF" w:rsidRDefault="002F08BF" w:rsidP="00EF65F5">
            <w:pPr>
              <w:pStyle w:val="tablecontent"/>
              <w:rPr>
                <w:rFonts w:ascii="Arial" w:hAnsi="Arial" w:cs="Arial"/>
                <w:lang w:val="en-US"/>
              </w:rPr>
            </w:pPr>
            <w:r w:rsidRPr="000557AF">
              <w:rPr>
                <w:rFonts w:ascii="Arial" w:hAnsi="Arial" w:cs="Arial"/>
                <w:lang w:val="en-US"/>
              </w:rPr>
              <w:t>Set to 3.</w:t>
            </w:r>
          </w:p>
        </w:tc>
      </w:tr>
      <w:tr w:rsidR="002F08BF" w:rsidRPr="00FE6751" w:rsidTr="00EF65F5">
        <w:trPr>
          <w:cantSplit/>
        </w:trPr>
        <w:tc>
          <w:tcPr>
            <w:tcW w:w="3898" w:type="dxa"/>
          </w:tcPr>
          <w:p w:rsidR="002F08BF" w:rsidRPr="000557AF" w:rsidRDefault="002F08BF" w:rsidP="00EF65F5">
            <w:pPr>
              <w:pStyle w:val="tablecontent"/>
              <w:rPr>
                <w:rFonts w:ascii="Courier New" w:hAnsi="Courier New" w:cs="Courier New"/>
                <w:lang w:val="en-US" w:eastAsia="fr-FR"/>
              </w:rPr>
            </w:pPr>
            <w:r w:rsidRPr="000557AF">
              <w:rPr>
                <w:rFonts w:ascii="Courier New" w:hAnsi="Courier New" w:cs="Courier New"/>
                <w:lang w:val="en-US" w:eastAsia="fr-FR"/>
              </w:rPr>
              <w:t>DIR_INPUT_RSYNC_DATA</w:t>
            </w:r>
          </w:p>
        </w:tc>
        <w:tc>
          <w:tcPr>
            <w:tcW w:w="5386" w:type="dxa"/>
          </w:tcPr>
          <w:p w:rsidR="002F08BF" w:rsidRPr="000557AF" w:rsidRDefault="002F08BF" w:rsidP="00EF65F5">
            <w:pPr>
              <w:pStyle w:val="tablecontent"/>
              <w:rPr>
                <w:rFonts w:ascii="Arial" w:hAnsi="Arial" w:cs="Arial"/>
                <w:lang w:val="en-US"/>
              </w:rPr>
            </w:pPr>
            <w:r w:rsidRPr="000557AF">
              <w:rPr>
                <w:rFonts w:ascii="Arial" w:hAnsi="Arial" w:cs="Arial"/>
                <w:lang w:val="en-US"/>
              </w:rPr>
              <w:t>For Iridium floats only.</w:t>
            </w:r>
          </w:p>
          <w:p w:rsidR="002F08BF" w:rsidRPr="000557AF" w:rsidRDefault="002F08BF" w:rsidP="00EF65F5">
            <w:pPr>
              <w:pStyle w:val="tablecontent"/>
              <w:rPr>
                <w:rFonts w:ascii="Arial" w:hAnsi="Arial" w:cs="Arial"/>
                <w:lang w:val="en-US"/>
              </w:rPr>
            </w:pPr>
            <w:r w:rsidRPr="000557AF">
              <w:rPr>
                <w:rFonts w:ascii="Arial" w:hAnsi="Arial" w:cs="Arial"/>
                <w:lang w:val="en-US"/>
              </w:rPr>
              <w:t>Set to the top directory of the Iridium data repository.</w:t>
            </w:r>
          </w:p>
        </w:tc>
      </w:tr>
      <w:tr w:rsidR="002F08BF" w:rsidRPr="00FE6751" w:rsidTr="00EF65F5">
        <w:trPr>
          <w:cantSplit/>
        </w:trPr>
        <w:tc>
          <w:tcPr>
            <w:tcW w:w="3898" w:type="dxa"/>
          </w:tcPr>
          <w:p w:rsidR="002F08BF" w:rsidRPr="000557AF" w:rsidRDefault="002F08BF" w:rsidP="00EF65F5">
            <w:pPr>
              <w:pStyle w:val="tablecontent"/>
              <w:rPr>
                <w:rFonts w:ascii="Courier New" w:hAnsi="Courier New" w:cs="Courier New"/>
                <w:lang w:val="en-US" w:eastAsia="fr-FR"/>
              </w:rPr>
            </w:pPr>
            <w:r w:rsidRPr="000557AF">
              <w:rPr>
                <w:rFonts w:ascii="Courier New" w:hAnsi="Courier New" w:cs="Courier New"/>
                <w:lang w:val="en-US" w:eastAsia="fr-FR"/>
              </w:rPr>
              <w:t>DIR_INPUT_RSYNC_LOG</w:t>
            </w:r>
          </w:p>
        </w:tc>
        <w:tc>
          <w:tcPr>
            <w:tcW w:w="5386" w:type="dxa"/>
          </w:tcPr>
          <w:p w:rsidR="002F08BF" w:rsidRPr="000557AF" w:rsidRDefault="002F08BF" w:rsidP="00EF65F5">
            <w:pPr>
              <w:pStyle w:val="tablecontent"/>
              <w:rPr>
                <w:rFonts w:ascii="Arial" w:hAnsi="Arial" w:cs="Arial"/>
                <w:lang w:val="en-US"/>
              </w:rPr>
            </w:pPr>
            <w:r w:rsidRPr="000557AF">
              <w:rPr>
                <w:rFonts w:ascii="Arial" w:hAnsi="Arial" w:cs="Arial"/>
                <w:lang w:val="en-US"/>
              </w:rPr>
              <w:t>For Iridium floats only.</w:t>
            </w:r>
          </w:p>
          <w:p w:rsidR="002F08BF" w:rsidRPr="000557AF" w:rsidRDefault="002F08BF" w:rsidP="00EF65F5">
            <w:pPr>
              <w:pStyle w:val="tablecontent"/>
              <w:rPr>
                <w:rFonts w:ascii="Arial" w:hAnsi="Arial" w:cs="Arial"/>
                <w:lang w:val="en-US"/>
              </w:rPr>
            </w:pPr>
            <w:r w:rsidRPr="000557AF">
              <w:rPr>
                <w:rFonts w:ascii="Arial" w:hAnsi="Arial" w:cs="Arial"/>
                <w:lang w:val="en-US"/>
              </w:rPr>
              <w:t>Set to the directory which stores RSYNC log files.</w:t>
            </w:r>
          </w:p>
        </w:tc>
      </w:tr>
      <w:tr w:rsidR="002F08BF" w:rsidRPr="00FE6751" w:rsidTr="00EF65F5">
        <w:trPr>
          <w:cantSplit/>
        </w:trPr>
        <w:tc>
          <w:tcPr>
            <w:tcW w:w="3898" w:type="dxa"/>
          </w:tcPr>
          <w:p w:rsidR="002F08BF" w:rsidRPr="000557AF" w:rsidRDefault="002F08BF" w:rsidP="00EF65F5">
            <w:pPr>
              <w:pStyle w:val="tablecontent"/>
              <w:rPr>
                <w:rFonts w:ascii="Courier New" w:hAnsi="Courier New" w:cs="Courier New"/>
                <w:lang w:val="en-US" w:eastAsia="fr-FR"/>
              </w:rPr>
            </w:pPr>
            <w:r w:rsidRPr="000557AF">
              <w:rPr>
                <w:rFonts w:ascii="Courier New" w:hAnsi="Courier New" w:cs="Courier New"/>
                <w:lang w:val="en-US" w:eastAsia="fr-FR"/>
              </w:rPr>
              <w:t>DIR_INPUT_JSON_TECH_LABEL_FILE</w:t>
            </w:r>
          </w:p>
        </w:tc>
        <w:tc>
          <w:tcPr>
            <w:tcW w:w="5386" w:type="dxa"/>
          </w:tcPr>
          <w:p w:rsidR="002F08BF" w:rsidRPr="000557AF" w:rsidRDefault="002F08BF" w:rsidP="00EF65F5">
            <w:pPr>
              <w:pStyle w:val="tablecontent"/>
              <w:rPr>
                <w:rFonts w:ascii="Arial" w:hAnsi="Arial" w:cs="Arial"/>
                <w:lang w:val="en-US"/>
              </w:rPr>
            </w:pPr>
            <w:r w:rsidRPr="000557AF">
              <w:rPr>
                <w:rFonts w:ascii="Arial" w:hAnsi="Arial" w:cs="Arial"/>
                <w:lang w:val="en-US"/>
              </w:rPr>
              <w:t>Set to the directory which stores TECH label files (</w:t>
            </w:r>
            <w:r w:rsidRPr="000557AF">
              <w:rPr>
                <w:i/>
                <w:lang w:val="en-US"/>
              </w:rPr>
              <w:t>decArgo_YYYYMMDD_xxxy/decArgo_soft/config/techParamNames/</w:t>
            </w:r>
            <w:r w:rsidRPr="000557AF">
              <w:rPr>
                <w:rFonts w:ascii="Arial" w:hAnsi="Arial" w:cs="Arial"/>
                <w:lang w:val="en-US"/>
              </w:rPr>
              <w:t>).</w:t>
            </w:r>
          </w:p>
        </w:tc>
      </w:tr>
      <w:tr w:rsidR="002F08BF" w:rsidRPr="00FE6751" w:rsidTr="00EF65F5">
        <w:trPr>
          <w:cantSplit/>
        </w:trPr>
        <w:tc>
          <w:tcPr>
            <w:tcW w:w="3898" w:type="dxa"/>
          </w:tcPr>
          <w:p w:rsidR="002F08BF" w:rsidRPr="000557AF" w:rsidRDefault="002F08BF" w:rsidP="00EF65F5">
            <w:pPr>
              <w:pStyle w:val="tablecontent"/>
              <w:rPr>
                <w:rFonts w:ascii="Courier New" w:hAnsi="Courier New" w:cs="Courier New"/>
                <w:lang w:val="en-US" w:eastAsia="fr-FR"/>
              </w:rPr>
            </w:pPr>
            <w:r w:rsidRPr="000557AF">
              <w:rPr>
                <w:rFonts w:ascii="Courier New" w:hAnsi="Courier New" w:cs="Courier New"/>
                <w:lang w:val="en-US" w:eastAsia="fr-FR"/>
              </w:rPr>
              <w:t>DIR_INPUT_JSON_CONF_LABEL_FILE</w:t>
            </w:r>
          </w:p>
        </w:tc>
        <w:tc>
          <w:tcPr>
            <w:tcW w:w="5386" w:type="dxa"/>
          </w:tcPr>
          <w:p w:rsidR="002F08BF" w:rsidRPr="000557AF" w:rsidRDefault="002F08BF" w:rsidP="00EF65F5">
            <w:pPr>
              <w:pStyle w:val="tablecontent"/>
              <w:rPr>
                <w:rFonts w:ascii="Arial" w:hAnsi="Arial" w:cs="Arial"/>
                <w:lang w:val="en-US"/>
              </w:rPr>
            </w:pPr>
            <w:r w:rsidRPr="000557AF">
              <w:rPr>
                <w:rFonts w:ascii="Arial" w:hAnsi="Arial" w:cs="Arial"/>
                <w:lang w:val="en-US"/>
              </w:rPr>
              <w:t>Set to the directory which stores CONF label files (</w:t>
            </w:r>
            <w:r w:rsidRPr="000557AF">
              <w:rPr>
                <w:i/>
                <w:lang w:val="en-US"/>
              </w:rPr>
              <w:t>decArgo_YYYYMMDD_xxxy/decArgo_soft/config/configParamNames/</w:t>
            </w:r>
            <w:r w:rsidRPr="000557AF">
              <w:rPr>
                <w:rFonts w:ascii="Arial" w:hAnsi="Arial" w:cs="Arial"/>
                <w:lang w:val="en-US"/>
              </w:rPr>
              <w:t>).</w:t>
            </w:r>
          </w:p>
        </w:tc>
      </w:tr>
      <w:tr w:rsidR="002F08BF" w:rsidRPr="00FE6751" w:rsidTr="00EF65F5">
        <w:trPr>
          <w:cantSplit/>
        </w:trPr>
        <w:tc>
          <w:tcPr>
            <w:tcW w:w="3898" w:type="dxa"/>
          </w:tcPr>
          <w:p w:rsidR="002F08BF" w:rsidRPr="000557AF" w:rsidRDefault="002F08BF" w:rsidP="00EF65F5">
            <w:pPr>
              <w:pStyle w:val="tablecontent"/>
              <w:rPr>
                <w:rFonts w:ascii="Courier New" w:hAnsi="Courier New" w:cs="Courier New"/>
                <w:lang w:val="en-US" w:eastAsia="fr-FR"/>
              </w:rPr>
            </w:pPr>
            <w:r w:rsidRPr="000557AF">
              <w:rPr>
                <w:rFonts w:ascii="Courier New" w:hAnsi="Courier New" w:cs="Courier New"/>
                <w:lang w:val="en-US" w:eastAsia="fr-FR"/>
              </w:rPr>
              <w:t>DIR_INPUT_JSON_FLOAT_META_DATA_FILE</w:t>
            </w:r>
          </w:p>
        </w:tc>
        <w:tc>
          <w:tcPr>
            <w:tcW w:w="5386" w:type="dxa"/>
          </w:tcPr>
          <w:p w:rsidR="002F08BF" w:rsidRPr="000557AF" w:rsidRDefault="002F08BF" w:rsidP="00EF65F5">
            <w:pPr>
              <w:pStyle w:val="tablecontent"/>
              <w:rPr>
                <w:rFonts w:ascii="Arial" w:hAnsi="Arial" w:cs="Arial"/>
                <w:lang w:val="en-US"/>
              </w:rPr>
            </w:pPr>
            <w:r w:rsidRPr="000557AF">
              <w:rPr>
                <w:rFonts w:ascii="Arial" w:hAnsi="Arial" w:cs="Arial"/>
                <w:lang w:val="en-US"/>
              </w:rPr>
              <w:t>Set to the directory which stores the detailed configuration information of the managed floats (</w:t>
            </w:r>
            <w:r w:rsidRPr="000557AF">
              <w:rPr>
                <w:i/>
                <w:lang w:val="en-US"/>
              </w:rPr>
              <w:t xml:space="preserve">decArgo_YYYYMMDD_xxxy/decArgo_config_floats/json_float_meta_argos/ </w:t>
            </w:r>
            <w:r w:rsidRPr="000557AF">
              <w:rPr>
                <w:lang w:val="en-US"/>
              </w:rPr>
              <w:t xml:space="preserve">or </w:t>
            </w:r>
            <w:r w:rsidRPr="000557AF">
              <w:rPr>
                <w:i/>
                <w:lang w:val="en-US"/>
              </w:rPr>
              <w:t>decArgo_YYYYMMDD_xxxy/decArgo_config_floats/json_float_meta_ir_sbd/</w:t>
            </w:r>
            <w:r w:rsidRPr="000557AF">
              <w:rPr>
                <w:lang w:val="en-US"/>
              </w:rPr>
              <w:t xml:space="preserve"> or … depending of </w:t>
            </w:r>
            <w:r w:rsidRPr="000557AF">
              <w:rPr>
                <w:rFonts w:ascii="Courier New" w:hAnsi="Courier New" w:cs="Courier New"/>
                <w:lang w:val="en-US" w:eastAsia="fr-FR"/>
              </w:rPr>
              <w:t>FLOAT_TRANSMISSION_TYPE</w:t>
            </w:r>
            <w:r w:rsidRPr="000557AF">
              <w:rPr>
                <w:rFonts w:ascii="Arial" w:hAnsi="Arial" w:cs="Arial"/>
                <w:lang w:val="en-US" w:eastAsia="fr-FR"/>
              </w:rPr>
              <w:t xml:space="preserve"> information</w:t>
            </w:r>
            <w:r w:rsidRPr="000557AF">
              <w:rPr>
                <w:rFonts w:ascii="Arial" w:hAnsi="Arial" w:cs="Arial"/>
                <w:lang w:val="en-US"/>
              </w:rPr>
              <w:t>).</w:t>
            </w:r>
          </w:p>
        </w:tc>
      </w:tr>
      <w:tr w:rsidR="002F08BF" w:rsidRPr="00FE6751" w:rsidTr="00EF65F5">
        <w:trPr>
          <w:cantSplit/>
        </w:trPr>
        <w:tc>
          <w:tcPr>
            <w:tcW w:w="3898" w:type="dxa"/>
          </w:tcPr>
          <w:p w:rsidR="002F08BF" w:rsidRPr="000557AF" w:rsidRDefault="002F08BF" w:rsidP="00EF65F5">
            <w:pPr>
              <w:pStyle w:val="tablecontent"/>
              <w:rPr>
                <w:rFonts w:ascii="Courier New" w:hAnsi="Courier New" w:cs="Courier New"/>
                <w:lang w:val="en-US" w:eastAsia="fr-FR"/>
              </w:rPr>
            </w:pPr>
            <w:r w:rsidRPr="000557AF">
              <w:rPr>
                <w:rFonts w:ascii="Courier New" w:hAnsi="Courier New" w:cs="Courier New"/>
                <w:lang w:val="en-US" w:eastAsia="fr-FR"/>
              </w:rPr>
              <w:t>DIR_INPUT_DM_BUFFER_LIST</w:t>
            </w:r>
          </w:p>
        </w:tc>
        <w:tc>
          <w:tcPr>
            <w:tcW w:w="5386" w:type="dxa"/>
          </w:tcPr>
          <w:p w:rsidR="002F08BF" w:rsidRPr="000557AF" w:rsidRDefault="002F08BF" w:rsidP="00EF65F5">
            <w:pPr>
              <w:pStyle w:val="tablecontent"/>
              <w:rPr>
                <w:rFonts w:ascii="Arial" w:hAnsi="Arial" w:cs="Arial"/>
                <w:lang w:val="en-US"/>
              </w:rPr>
            </w:pPr>
            <w:r w:rsidRPr="000557AF">
              <w:rPr>
                <w:rFonts w:ascii="Arial" w:hAnsi="Arial" w:cs="Arial"/>
                <w:lang w:val="en-US"/>
              </w:rPr>
              <w:t xml:space="preserve">For </w:t>
            </w:r>
            <w:r w:rsidRPr="000557AF">
              <w:rPr>
                <w:rFonts w:ascii="Courier New" w:hAnsi="Courier New" w:cs="Courier New"/>
                <w:lang w:val="en-US" w:eastAsia="fr-FR"/>
              </w:rPr>
              <w:t>FLOAT_TRANSMISSION_TYPE</w:t>
            </w:r>
            <w:r w:rsidRPr="000557AF">
              <w:rPr>
                <w:rFonts w:ascii="Arial" w:hAnsi="Arial" w:cs="Arial"/>
                <w:lang w:val="en-US" w:eastAsia="fr-FR"/>
              </w:rPr>
              <w:t xml:space="preserve"> </w:t>
            </w:r>
            <w:r w:rsidRPr="000557AF">
              <w:rPr>
                <w:rFonts w:ascii="Arial" w:hAnsi="Arial" w:cs="Arial"/>
                <w:lang w:val="en-US"/>
              </w:rPr>
              <w:t>#2 and #4 floats only.</w:t>
            </w:r>
          </w:p>
          <w:p w:rsidR="002F08BF" w:rsidRPr="000557AF" w:rsidRDefault="002F08BF" w:rsidP="00EF65F5">
            <w:pPr>
              <w:pStyle w:val="tablecontent"/>
              <w:rPr>
                <w:rFonts w:ascii="Arial" w:hAnsi="Arial" w:cs="Arial"/>
                <w:lang w:val="en-US"/>
              </w:rPr>
            </w:pPr>
            <w:r w:rsidRPr="000557AF">
              <w:rPr>
                <w:rFonts w:ascii="Arial" w:hAnsi="Arial" w:cs="Arial"/>
                <w:lang w:val="en-US"/>
              </w:rPr>
              <w:t xml:space="preserve">Set to the directory used to store the 'buffers definition' files (see Annex </w:t>
            </w:r>
            <w:r w:rsidRPr="000557AF">
              <w:rPr>
                <w:rFonts w:ascii="Arial" w:hAnsi="Arial" w:cs="Arial"/>
                <w:lang w:val="en-US"/>
              </w:rPr>
              <w:fldChar w:fldCharType="begin"/>
            </w:r>
            <w:r w:rsidRPr="000557AF">
              <w:rPr>
                <w:rFonts w:ascii="Arial" w:hAnsi="Arial" w:cs="Arial"/>
                <w:lang w:val="en-US"/>
              </w:rPr>
              <w:instrText xml:space="preserve"> REF AXC \h  \* MERGEFORMAT </w:instrText>
            </w:r>
            <w:r w:rsidRPr="000557AF">
              <w:rPr>
                <w:rFonts w:ascii="Arial" w:hAnsi="Arial" w:cs="Arial"/>
                <w:lang w:val="en-US"/>
              </w:rPr>
            </w:r>
            <w:r w:rsidRPr="000557AF">
              <w:rPr>
                <w:rFonts w:ascii="Arial" w:hAnsi="Arial" w:cs="Arial"/>
                <w:lang w:val="en-US"/>
              </w:rPr>
              <w:fldChar w:fldCharType="separate"/>
            </w:r>
            <w:r w:rsidR="000579E4" w:rsidRPr="000557AF">
              <w:rPr>
                <w:lang w:val="en-US"/>
              </w:rPr>
              <w:t>C</w:t>
            </w:r>
            <w:r w:rsidRPr="000557AF">
              <w:rPr>
                <w:rFonts w:ascii="Arial" w:hAnsi="Arial" w:cs="Arial"/>
                <w:lang w:val="en-US"/>
              </w:rPr>
              <w:fldChar w:fldCharType="end"/>
            </w:r>
            <w:r w:rsidRPr="000557AF">
              <w:rPr>
                <w:rFonts w:ascii="Arial" w:hAnsi="Arial" w:cs="Arial"/>
                <w:lang w:val="en-US"/>
              </w:rPr>
              <w:t>).</w:t>
            </w:r>
          </w:p>
        </w:tc>
      </w:tr>
      <w:tr w:rsidR="002F08BF" w:rsidRPr="00FE6751" w:rsidTr="00EF65F5">
        <w:trPr>
          <w:cantSplit/>
        </w:trPr>
        <w:tc>
          <w:tcPr>
            <w:tcW w:w="3898" w:type="dxa"/>
          </w:tcPr>
          <w:p w:rsidR="002F08BF" w:rsidRPr="000557AF" w:rsidRDefault="002F08BF" w:rsidP="00EF65F5">
            <w:pPr>
              <w:pStyle w:val="tablecontent"/>
              <w:rPr>
                <w:rFonts w:ascii="Courier New" w:hAnsi="Courier New" w:cs="Courier New"/>
                <w:lang w:val="en-US" w:eastAsia="fr-FR"/>
              </w:rPr>
            </w:pPr>
            <w:r w:rsidRPr="000557AF">
              <w:rPr>
                <w:rFonts w:ascii="Courier New" w:hAnsi="Courier New" w:cs="Courier New"/>
                <w:lang w:val="en-US" w:eastAsia="fr-FR"/>
              </w:rPr>
              <w:t>IRIDIUM_DATA_DIRECTORY</w:t>
            </w:r>
          </w:p>
        </w:tc>
        <w:tc>
          <w:tcPr>
            <w:tcW w:w="5386" w:type="dxa"/>
          </w:tcPr>
          <w:p w:rsidR="002F08BF" w:rsidRPr="000557AF" w:rsidRDefault="002F08BF" w:rsidP="00EF65F5">
            <w:pPr>
              <w:pStyle w:val="tablecontent"/>
              <w:rPr>
                <w:rFonts w:ascii="Arial" w:hAnsi="Arial" w:cs="Arial"/>
                <w:lang w:val="en-US"/>
              </w:rPr>
            </w:pPr>
            <w:r w:rsidRPr="000557AF">
              <w:rPr>
                <w:rFonts w:ascii="Arial" w:hAnsi="Arial" w:cs="Arial"/>
                <w:lang w:val="en-US"/>
              </w:rPr>
              <w:t>For Iridium floats only.</w:t>
            </w:r>
          </w:p>
          <w:p w:rsidR="002F08BF" w:rsidRPr="000557AF" w:rsidRDefault="002F08BF" w:rsidP="00EF65F5">
            <w:pPr>
              <w:pStyle w:val="tablecontent"/>
              <w:rPr>
                <w:rFonts w:ascii="Arial" w:hAnsi="Arial" w:cs="Arial"/>
                <w:lang w:val="en-US"/>
              </w:rPr>
            </w:pPr>
            <w:r w:rsidRPr="000557AF">
              <w:rPr>
                <w:rFonts w:ascii="Arial" w:hAnsi="Arial" w:cs="Arial"/>
                <w:lang w:val="en-US"/>
              </w:rPr>
              <w:t>Set to the top directory of the Iridium data storage.</w:t>
            </w:r>
          </w:p>
        </w:tc>
      </w:tr>
      <w:tr w:rsidR="002F08BF" w:rsidRPr="00FE6751" w:rsidTr="00EF65F5">
        <w:trPr>
          <w:cantSplit/>
        </w:trPr>
        <w:tc>
          <w:tcPr>
            <w:tcW w:w="3898" w:type="dxa"/>
          </w:tcPr>
          <w:p w:rsidR="002F08BF" w:rsidRPr="000557AF" w:rsidRDefault="002F08BF" w:rsidP="00EF65F5">
            <w:pPr>
              <w:pStyle w:val="tablecontent"/>
              <w:rPr>
                <w:rFonts w:ascii="Courier New" w:hAnsi="Courier New" w:cs="Courier New"/>
                <w:lang w:val="en-US" w:eastAsia="fr-FR"/>
              </w:rPr>
            </w:pPr>
            <w:r w:rsidRPr="000557AF">
              <w:rPr>
                <w:rFonts w:ascii="Courier New" w:hAnsi="Courier New" w:cs="Courier New"/>
                <w:lang w:val="en-US" w:eastAsia="fr-FR"/>
              </w:rPr>
              <w:t>DIR_OUTPUT_LOG_FILE</w:t>
            </w:r>
          </w:p>
        </w:tc>
        <w:tc>
          <w:tcPr>
            <w:tcW w:w="5386" w:type="dxa"/>
          </w:tcPr>
          <w:p w:rsidR="002F08BF" w:rsidRPr="000557AF" w:rsidRDefault="002F08BF" w:rsidP="00EF65F5">
            <w:pPr>
              <w:pStyle w:val="tablecontent"/>
              <w:rPr>
                <w:rFonts w:ascii="Arial" w:hAnsi="Arial" w:cs="Arial"/>
                <w:lang w:val="en-US"/>
              </w:rPr>
            </w:pPr>
            <w:r w:rsidRPr="000557AF">
              <w:rPr>
                <w:rFonts w:ascii="Arial" w:hAnsi="Arial" w:cs="Arial"/>
                <w:lang w:val="en-US"/>
              </w:rPr>
              <w:t>Set to the directory used to store output log files.</w:t>
            </w:r>
          </w:p>
        </w:tc>
      </w:tr>
      <w:tr w:rsidR="002F08BF" w:rsidRPr="00FE6751" w:rsidTr="00EF65F5">
        <w:trPr>
          <w:cantSplit/>
        </w:trPr>
        <w:tc>
          <w:tcPr>
            <w:tcW w:w="3898" w:type="dxa"/>
          </w:tcPr>
          <w:p w:rsidR="002F08BF" w:rsidRPr="000557AF" w:rsidRDefault="002F08BF" w:rsidP="00EF65F5">
            <w:pPr>
              <w:pStyle w:val="tablecontent"/>
              <w:rPr>
                <w:rFonts w:ascii="Courier New" w:hAnsi="Courier New" w:cs="Courier New"/>
                <w:lang w:val="en-US" w:eastAsia="fr-FR"/>
              </w:rPr>
            </w:pPr>
            <w:r w:rsidRPr="000557AF">
              <w:rPr>
                <w:rFonts w:ascii="Courier New" w:hAnsi="Courier New" w:cs="Courier New"/>
                <w:lang w:val="en-US" w:eastAsia="fr-FR"/>
              </w:rPr>
              <w:t>DIR_OUTPUT_CSV_FILE</w:t>
            </w:r>
          </w:p>
        </w:tc>
        <w:tc>
          <w:tcPr>
            <w:tcW w:w="5386" w:type="dxa"/>
          </w:tcPr>
          <w:p w:rsidR="002F08BF" w:rsidRPr="000557AF" w:rsidRDefault="002F08BF" w:rsidP="00EF65F5">
            <w:pPr>
              <w:pStyle w:val="tablecontent"/>
              <w:rPr>
                <w:rFonts w:ascii="Arial" w:hAnsi="Arial" w:cs="Arial"/>
                <w:lang w:val="en-US"/>
              </w:rPr>
            </w:pPr>
            <w:r w:rsidRPr="000557AF">
              <w:rPr>
                <w:rFonts w:ascii="Arial" w:hAnsi="Arial" w:cs="Arial"/>
                <w:lang w:val="en-US"/>
              </w:rPr>
              <w:t>Set to the directory used to store output CSV files.</w:t>
            </w:r>
          </w:p>
        </w:tc>
      </w:tr>
      <w:tr w:rsidR="002F08BF" w:rsidRPr="00FE6751" w:rsidTr="00EF65F5">
        <w:trPr>
          <w:cantSplit/>
        </w:trPr>
        <w:tc>
          <w:tcPr>
            <w:tcW w:w="3898" w:type="dxa"/>
          </w:tcPr>
          <w:p w:rsidR="002F08BF" w:rsidRPr="000557AF" w:rsidRDefault="002F08BF" w:rsidP="00EF65F5">
            <w:pPr>
              <w:pStyle w:val="tablecontent"/>
              <w:rPr>
                <w:rFonts w:ascii="Courier New" w:hAnsi="Courier New" w:cs="Courier New"/>
                <w:lang w:val="en-US" w:eastAsia="fr-FR"/>
              </w:rPr>
            </w:pPr>
            <w:r w:rsidRPr="000557AF">
              <w:rPr>
                <w:rFonts w:ascii="Courier New" w:hAnsi="Courier New" w:cs="Courier New"/>
                <w:lang w:val="en-US" w:eastAsia="fr-FR"/>
              </w:rPr>
              <w:t>DIR_OUTPUT_XML_FILE</w:t>
            </w:r>
          </w:p>
        </w:tc>
        <w:tc>
          <w:tcPr>
            <w:tcW w:w="5386" w:type="dxa"/>
          </w:tcPr>
          <w:p w:rsidR="002F08BF" w:rsidRPr="000557AF" w:rsidRDefault="002F08BF" w:rsidP="00EF65F5">
            <w:pPr>
              <w:pStyle w:val="tablecontent"/>
              <w:rPr>
                <w:rFonts w:ascii="Arial" w:hAnsi="Arial" w:cs="Arial"/>
                <w:lang w:val="en-US"/>
              </w:rPr>
            </w:pPr>
            <w:r w:rsidRPr="000557AF">
              <w:rPr>
                <w:rFonts w:ascii="Arial" w:hAnsi="Arial" w:cs="Arial"/>
                <w:lang w:val="en-US"/>
              </w:rPr>
              <w:t>Set to the directory used to store output XML files.</w:t>
            </w:r>
          </w:p>
        </w:tc>
      </w:tr>
      <w:tr w:rsidR="002F08BF" w:rsidRPr="00FE6751" w:rsidTr="00EF65F5">
        <w:trPr>
          <w:cantSplit/>
        </w:trPr>
        <w:tc>
          <w:tcPr>
            <w:tcW w:w="3898" w:type="dxa"/>
          </w:tcPr>
          <w:p w:rsidR="002F08BF" w:rsidRPr="000557AF" w:rsidRDefault="002F08BF" w:rsidP="00EF65F5">
            <w:pPr>
              <w:pStyle w:val="tablecontent"/>
              <w:rPr>
                <w:rFonts w:ascii="Courier New" w:hAnsi="Courier New" w:cs="Courier New"/>
                <w:lang w:val="en-US" w:eastAsia="fr-FR"/>
              </w:rPr>
            </w:pPr>
            <w:r w:rsidRPr="000557AF">
              <w:rPr>
                <w:rFonts w:ascii="Courier New" w:hAnsi="Courier New" w:cs="Courier New"/>
                <w:lang w:val="en-US" w:eastAsia="fr-FR"/>
              </w:rPr>
              <w:t>DIR_OUTPUT_NETCDF_FILE</w:t>
            </w:r>
          </w:p>
        </w:tc>
        <w:tc>
          <w:tcPr>
            <w:tcW w:w="5386" w:type="dxa"/>
          </w:tcPr>
          <w:p w:rsidR="002F08BF" w:rsidRPr="000557AF" w:rsidRDefault="002F08BF" w:rsidP="00EF65F5">
            <w:pPr>
              <w:pStyle w:val="tablecontent"/>
              <w:rPr>
                <w:rFonts w:ascii="Arial" w:hAnsi="Arial" w:cs="Arial"/>
                <w:lang w:val="en-US"/>
              </w:rPr>
            </w:pPr>
            <w:r w:rsidRPr="000557AF">
              <w:rPr>
                <w:rFonts w:ascii="Arial" w:hAnsi="Arial" w:cs="Arial"/>
                <w:lang w:val="en-US"/>
              </w:rPr>
              <w:t>Set to the top directory used to store output NetCDF files.</w:t>
            </w:r>
          </w:p>
        </w:tc>
      </w:tr>
      <w:tr w:rsidR="00F07598" w:rsidRPr="00FE6751" w:rsidTr="00EF65F5">
        <w:trPr>
          <w:cantSplit/>
        </w:trPr>
        <w:tc>
          <w:tcPr>
            <w:tcW w:w="3898" w:type="dxa"/>
          </w:tcPr>
          <w:p w:rsidR="00F07598" w:rsidRPr="001369CF" w:rsidRDefault="00F07598" w:rsidP="00EF65F5">
            <w:pPr>
              <w:pStyle w:val="tablecontent"/>
              <w:rPr>
                <w:rFonts w:ascii="Courier New" w:hAnsi="Courier New" w:cs="Courier New"/>
                <w:lang w:val="en-US" w:eastAsia="fr-FR"/>
                <w:rPrChange w:id="539" w:author="RANNOU Jean-Philippe" w:date="2020-06-19T10:33:00Z">
                  <w:rPr>
                    <w:rFonts w:ascii="Courier New" w:hAnsi="Courier New" w:cs="Courier New"/>
                    <w:highlight w:val="green"/>
                    <w:lang w:val="en-US" w:eastAsia="fr-FR"/>
                  </w:rPr>
                </w:rPrChange>
              </w:rPr>
            </w:pPr>
            <w:r w:rsidRPr="001369CF">
              <w:rPr>
                <w:rFonts w:ascii="Courier New" w:hAnsi="Courier New" w:cs="Courier New"/>
                <w:lang w:val="en-US" w:eastAsia="fr-FR"/>
                <w:rPrChange w:id="540" w:author="RANNOU Jean-Philippe" w:date="2020-06-19T10:33:00Z">
                  <w:rPr>
                    <w:rFonts w:ascii="Courier New" w:hAnsi="Courier New" w:cs="Courier New"/>
                    <w:highlight w:val="green"/>
                    <w:lang w:val="en-US" w:eastAsia="fr-FR"/>
                  </w:rPr>
                </w:rPrChange>
              </w:rPr>
              <w:t>PROCESS_REMAINING_BUFFERS</w:t>
            </w:r>
          </w:p>
        </w:tc>
        <w:tc>
          <w:tcPr>
            <w:tcW w:w="5386" w:type="dxa"/>
          </w:tcPr>
          <w:p w:rsidR="00F07598" w:rsidRPr="001369CF" w:rsidRDefault="00F07598" w:rsidP="00146E3F">
            <w:pPr>
              <w:pStyle w:val="tablecontent"/>
              <w:rPr>
                <w:rFonts w:ascii="Arial" w:hAnsi="Arial" w:cs="Arial"/>
                <w:lang w:val="en-US"/>
                <w:rPrChange w:id="541" w:author="RANNOU Jean-Philippe" w:date="2020-06-19T10:33:00Z">
                  <w:rPr>
                    <w:rFonts w:ascii="Arial" w:hAnsi="Arial" w:cs="Arial"/>
                    <w:highlight w:val="green"/>
                    <w:lang w:val="en-US"/>
                  </w:rPr>
                </w:rPrChange>
              </w:rPr>
            </w:pPr>
            <w:r w:rsidRPr="001369CF">
              <w:rPr>
                <w:rFonts w:ascii="Arial" w:hAnsi="Arial" w:cs="Arial"/>
                <w:lang w:val="en-US"/>
                <w:rPrChange w:id="542" w:author="RANNOU Jean-Philippe" w:date="2020-06-19T10:33:00Z">
                  <w:rPr>
                    <w:rFonts w:ascii="Arial" w:hAnsi="Arial" w:cs="Arial"/>
                    <w:highlight w:val="green"/>
                    <w:lang w:val="en-US"/>
                  </w:rPr>
                </w:rPrChange>
              </w:rPr>
              <w:t xml:space="preserve">Flag to choose if the not complete buffers should be </w:t>
            </w:r>
            <w:r w:rsidR="00F40090" w:rsidRPr="001369CF">
              <w:rPr>
                <w:rFonts w:ascii="Arial" w:hAnsi="Arial" w:cs="Arial"/>
                <w:lang w:val="en-US"/>
                <w:rPrChange w:id="543" w:author="RANNOU Jean-Philippe" w:date="2020-06-19T10:33:00Z">
                  <w:rPr>
                    <w:rFonts w:ascii="Arial" w:hAnsi="Arial" w:cs="Arial"/>
                    <w:highlight w:val="green"/>
                    <w:lang w:val="en-US"/>
                  </w:rPr>
                </w:rPrChange>
              </w:rPr>
              <w:t>processed</w:t>
            </w:r>
            <w:r w:rsidRPr="001369CF">
              <w:rPr>
                <w:rFonts w:ascii="Arial" w:hAnsi="Arial" w:cs="Arial"/>
                <w:lang w:val="en-US"/>
                <w:rPrChange w:id="544" w:author="RANNOU Jean-Philippe" w:date="2020-06-19T10:33:00Z">
                  <w:rPr>
                    <w:rFonts w:ascii="Arial" w:hAnsi="Arial" w:cs="Arial"/>
                    <w:highlight w:val="green"/>
                    <w:lang w:val="en-US"/>
                  </w:rPr>
                </w:rPrChange>
              </w:rPr>
              <w:t xml:space="preserve"> (see Annex </w:t>
            </w:r>
            <w:r w:rsidRPr="001369CF">
              <w:rPr>
                <w:rFonts w:ascii="Arial" w:hAnsi="Arial" w:cs="Arial"/>
                <w:lang w:val="en-US"/>
                <w:rPrChange w:id="545" w:author="RANNOU Jean-Philippe" w:date="2020-06-19T10:33:00Z">
                  <w:rPr>
                    <w:rFonts w:ascii="Arial" w:hAnsi="Arial" w:cs="Arial"/>
                    <w:highlight w:val="green"/>
                    <w:lang w:val="en-US"/>
                  </w:rPr>
                </w:rPrChange>
              </w:rPr>
              <w:fldChar w:fldCharType="begin"/>
            </w:r>
            <w:r w:rsidRPr="001369CF">
              <w:rPr>
                <w:rFonts w:ascii="Arial" w:hAnsi="Arial" w:cs="Arial"/>
                <w:lang w:val="en-US"/>
                <w:rPrChange w:id="546" w:author="RANNOU Jean-Philippe" w:date="2020-06-19T10:33:00Z">
                  <w:rPr>
                    <w:rFonts w:ascii="Arial" w:hAnsi="Arial" w:cs="Arial"/>
                    <w:highlight w:val="green"/>
                    <w:lang w:val="en-US"/>
                  </w:rPr>
                </w:rPrChange>
              </w:rPr>
              <w:instrText xml:space="preserve"> REF AXB \h  \* MERGEFORMAT </w:instrText>
            </w:r>
            <w:r w:rsidRPr="001369CF">
              <w:rPr>
                <w:rFonts w:ascii="Arial" w:hAnsi="Arial" w:cs="Arial"/>
                <w:lang w:val="en-US"/>
                <w:rPrChange w:id="547" w:author="RANNOU Jean-Philippe" w:date="2020-06-19T10:33:00Z">
                  <w:rPr>
                    <w:rFonts w:ascii="Arial" w:hAnsi="Arial" w:cs="Arial"/>
                    <w:lang w:val="en-US"/>
                  </w:rPr>
                </w:rPrChange>
              </w:rPr>
            </w:r>
            <w:r w:rsidRPr="001369CF">
              <w:rPr>
                <w:rFonts w:ascii="Arial" w:hAnsi="Arial" w:cs="Arial"/>
                <w:lang w:val="en-US"/>
                <w:rPrChange w:id="548" w:author="RANNOU Jean-Philippe" w:date="2020-06-19T10:33:00Z">
                  <w:rPr>
                    <w:rFonts w:ascii="Arial" w:hAnsi="Arial" w:cs="Arial"/>
                    <w:highlight w:val="green"/>
                    <w:lang w:val="en-US"/>
                  </w:rPr>
                </w:rPrChange>
              </w:rPr>
              <w:fldChar w:fldCharType="separate"/>
            </w:r>
            <w:r w:rsidRPr="001369CF">
              <w:rPr>
                <w:lang w:val="en-US"/>
                <w:rPrChange w:id="549" w:author="RANNOU Jean-Philippe" w:date="2020-06-19T10:33:00Z">
                  <w:rPr>
                    <w:highlight w:val="green"/>
                    <w:lang w:val="en-US"/>
                  </w:rPr>
                </w:rPrChange>
              </w:rPr>
              <w:t>B</w:t>
            </w:r>
            <w:r w:rsidRPr="001369CF">
              <w:rPr>
                <w:rFonts w:ascii="Arial" w:hAnsi="Arial" w:cs="Arial"/>
                <w:lang w:val="en-US"/>
                <w:rPrChange w:id="550" w:author="RANNOU Jean-Philippe" w:date="2020-06-19T10:33:00Z">
                  <w:rPr>
                    <w:rFonts w:ascii="Arial" w:hAnsi="Arial" w:cs="Arial"/>
                    <w:highlight w:val="green"/>
                    <w:lang w:val="en-US"/>
                  </w:rPr>
                </w:rPrChange>
              </w:rPr>
              <w:fldChar w:fldCharType="end"/>
            </w:r>
            <w:r w:rsidRPr="001369CF">
              <w:rPr>
                <w:rFonts w:ascii="Arial" w:hAnsi="Arial" w:cs="Arial"/>
                <w:lang w:val="en-US"/>
                <w:rPrChange w:id="551" w:author="RANNOU Jean-Philippe" w:date="2020-06-19T10:33:00Z">
                  <w:rPr>
                    <w:rFonts w:ascii="Arial" w:hAnsi="Arial" w:cs="Arial"/>
                    <w:highlight w:val="green"/>
                    <w:lang w:val="en-US"/>
                  </w:rPr>
                </w:rPrChange>
              </w:rPr>
              <w:t>).</w:t>
            </w:r>
          </w:p>
        </w:tc>
      </w:tr>
      <w:tr w:rsidR="002F08BF" w:rsidRPr="00FE6751" w:rsidTr="00EF65F5">
        <w:trPr>
          <w:cantSplit/>
        </w:trPr>
        <w:tc>
          <w:tcPr>
            <w:tcW w:w="3898" w:type="dxa"/>
          </w:tcPr>
          <w:p w:rsidR="002F08BF" w:rsidRPr="000557AF" w:rsidRDefault="002F08BF" w:rsidP="00EF65F5">
            <w:pPr>
              <w:pStyle w:val="tablecontent"/>
              <w:rPr>
                <w:rFonts w:ascii="Courier New" w:hAnsi="Courier New" w:cs="Courier New"/>
                <w:lang w:val="en-US" w:eastAsia="fr-FR"/>
              </w:rPr>
            </w:pPr>
            <w:r w:rsidRPr="000557AF">
              <w:rPr>
                <w:rFonts w:ascii="Courier New" w:hAnsi="Courier New" w:cs="Courier New"/>
                <w:lang w:val="en-US" w:eastAsia="fr-FR"/>
              </w:rPr>
              <w:t>GENERATE_NC_*</w:t>
            </w:r>
          </w:p>
        </w:tc>
        <w:tc>
          <w:tcPr>
            <w:tcW w:w="5386" w:type="dxa"/>
          </w:tcPr>
          <w:p w:rsidR="002F08BF" w:rsidRPr="000557AF" w:rsidRDefault="002F08BF" w:rsidP="00EF65F5">
            <w:pPr>
              <w:pStyle w:val="tablecontent"/>
              <w:rPr>
                <w:rFonts w:ascii="Arial" w:hAnsi="Arial" w:cs="Arial"/>
                <w:lang w:val="en-US"/>
              </w:rPr>
            </w:pPr>
            <w:r w:rsidRPr="000557AF">
              <w:rPr>
                <w:rFonts w:ascii="Arial" w:hAnsi="Arial" w:cs="Arial"/>
                <w:lang w:val="en-US"/>
              </w:rPr>
              <w:t>Flag to choose the generated NetCDF Argo files (1 if you want to generate it, 2 if you want a conditional generation, 0 if you don’t want to generate it).</w:t>
            </w:r>
          </w:p>
        </w:tc>
      </w:tr>
      <w:tr w:rsidR="002F08BF" w:rsidRPr="00FE6751" w:rsidTr="00EF65F5">
        <w:trPr>
          <w:cantSplit/>
        </w:trPr>
        <w:tc>
          <w:tcPr>
            <w:tcW w:w="3898" w:type="dxa"/>
          </w:tcPr>
          <w:p w:rsidR="002F08BF" w:rsidRPr="000557AF" w:rsidRDefault="002F08BF" w:rsidP="00EF65F5">
            <w:pPr>
              <w:pStyle w:val="tablecontent"/>
              <w:rPr>
                <w:rFonts w:ascii="Courier New" w:hAnsi="Courier New" w:cs="Courier New"/>
                <w:lang w:val="en-US" w:eastAsia="fr-FR"/>
              </w:rPr>
            </w:pPr>
            <w:r w:rsidRPr="000557AF">
              <w:rPr>
                <w:rFonts w:ascii="Courier New" w:hAnsi="Courier New" w:cs="Courier New"/>
                <w:lang w:val="en-US" w:eastAsia="fr-FR"/>
              </w:rPr>
              <w:t>APPLY_RTQC</w:t>
            </w:r>
          </w:p>
        </w:tc>
        <w:tc>
          <w:tcPr>
            <w:tcW w:w="5386" w:type="dxa"/>
          </w:tcPr>
          <w:p w:rsidR="002F08BF" w:rsidRPr="000557AF" w:rsidRDefault="002F08BF" w:rsidP="00EF65F5">
            <w:pPr>
              <w:pStyle w:val="tablecontent"/>
              <w:rPr>
                <w:rFonts w:ascii="Arial" w:hAnsi="Arial" w:cs="Arial"/>
                <w:lang w:val="en-US"/>
              </w:rPr>
            </w:pPr>
            <w:r w:rsidRPr="000557AF">
              <w:rPr>
                <w:rFonts w:ascii="Arial" w:hAnsi="Arial" w:cs="Arial"/>
                <w:lang w:val="en-US"/>
              </w:rPr>
              <w:t>Flag to apply RTQC tests to decoded NetCDF files (1 if you want to apply RTQC tests, 0 otherwise).</w:t>
            </w:r>
          </w:p>
        </w:tc>
      </w:tr>
      <w:tr w:rsidR="002F08BF" w:rsidRPr="00FE6751" w:rsidTr="00EF65F5">
        <w:trPr>
          <w:cantSplit/>
        </w:trPr>
        <w:tc>
          <w:tcPr>
            <w:tcW w:w="3898" w:type="dxa"/>
          </w:tcPr>
          <w:p w:rsidR="002F08BF" w:rsidRPr="000557AF" w:rsidRDefault="002F08BF" w:rsidP="00EF65F5">
            <w:pPr>
              <w:pStyle w:val="tablecontent"/>
              <w:rPr>
                <w:rFonts w:ascii="Courier New" w:hAnsi="Courier New" w:cs="Courier New"/>
                <w:lang w:val="en-US" w:eastAsia="fr-FR"/>
              </w:rPr>
            </w:pPr>
            <w:r w:rsidRPr="000557AF">
              <w:rPr>
                <w:rFonts w:ascii="Courier New" w:hAnsi="Courier New" w:cs="Courier New"/>
                <w:lang w:val="en-US" w:eastAsia="fr-FR"/>
              </w:rPr>
              <w:t>TESTXXX</w:t>
            </w:r>
          </w:p>
        </w:tc>
        <w:tc>
          <w:tcPr>
            <w:tcW w:w="5386" w:type="dxa"/>
          </w:tcPr>
          <w:p w:rsidR="002F08BF" w:rsidRPr="000557AF" w:rsidRDefault="002F08BF" w:rsidP="007C4C5F">
            <w:pPr>
              <w:pStyle w:val="tablecontent"/>
              <w:rPr>
                <w:rFonts w:ascii="Arial" w:hAnsi="Arial" w:cs="Arial"/>
                <w:lang w:val="en-US"/>
              </w:rPr>
            </w:pPr>
            <w:r w:rsidRPr="000557AF">
              <w:rPr>
                <w:rFonts w:ascii="Arial" w:hAnsi="Arial" w:cs="Arial"/>
                <w:lang w:val="en-US"/>
              </w:rPr>
              <w:t xml:space="preserve">Flag to apply this particular RTQC test (1 if you want to apply this test, 0 otherwise). See </w:t>
            </w:r>
            <w:r w:rsidR="004B1BEF" w:rsidRPr="000557AF">
              <w:rPr>
                <w:rFonts w:ascii="Arial" w:hAnsi="Arial" w:cs="Arial"/>
                <w:lang w:val="en-US"/>
              </w:rPr>
              <w:t>[</w:t>
            </w:r>
            <w:r w:rsidR="007C4C5F" w:rsidRPr="000557AF">
              <w:rPr>
                <w:rFonts w:ascii="Arial" w:hAnsi="Arial" w:cs="Arial"/>
                <w:lang w:val="en-US"/>
              </w:rPr>
              <w:fldChar w:fldCharType="begin"/>
            </w:r>
            <w:r w:rsidR="007C4C5F" w:rsidRPr="000557AF">
              <w:rPr>
                <w:rFonts w:ascii="Arial" w:hAnsi="Arial" w:cs="Arial"/>
                <w:lang w:val="en-US"/>
              </w:rPr>
              <w:instrText xml:space="preserve"> REF RD2 \h  \* MERGEFORMAT </w:instrText>
            </w:r>
            <w:r w:rsidR="007C4C5F" w:rsidRPr="000557AF">
              <w:rPr>
                <w:rFonts w:ascii="Arial" w:hAnsi="Arial" w:cs="Arial"/>
                <w:lang w:val="en-US"/>
              </w:rPr>
            </w:r>
            <w:r w:rsidR="007C4C5F" w:rsidRPr="000557AF">
              <w:rPr>
                <w:rFonts w:ascii="Arial" w:hAnsi="Arial" w:cs="Arial"/>
                <w:lang w:val="en-US"/>
              </w:rPr>
              <w:fldChar w:fldCharType="separate"/>
            </w:r>
            <w:r w:rsidR="007C4C5F" w:rsidRPr="000557AF">
              <w:rPr>
                <w:rFonts w:ascii="Arial" w:hAnsi="Arial" w:cs="Arial"/>
                <w:lang w:val="en-US" w:eastAsia="fr-FR"/>
              </w:rPr>
              <w:t>RD2</w:t>
            </w:r>
            <w:r w:rsidR="007C4C5F" w:rsidRPr="000557AF">
              <w:rPr>
                <w:rFonts w:ascii="Arial" w:hAnsi="Arial" w:cs="Arial"/>
                <w:lang w:val="en-US"/>
              </w:rPr>
              <w:fldChar w:fldCharType="end"/>
            </w:r>
            <w:r w:rsidR="004B1BEF" w:rsidRPr="000557AF">
              <w:rPr>
                <w:rFonts w:ascii="Arial" w:hAnsi="Arial" w:cs="Arial"/>
                <w:lang w:val="en-US"/>
              </w:rPr>
              <w:t>]</w:t>
            </w:r>
            <w:r w:rsidRPr="000557AF">
              <w:rPr>
                <w:rFonts w:ascii="Arial" w:hAnsi="Arial" w:cs="Arial"/>
                <w:lang w:val="en-US"/>
              </w:rPr>
              <w:t xml:space="preserve"> or </w:t>
            </w:r>
            <w:r w:rsidR="004B1BEF" w:rsidRPr="000557AF">
              <w:rPr>
                <w:rFonts w:ascii="Arial" w:hAnsi="Arial" w:cs="Arial"/>
                <w:lang w:val="en-US"/>
              </w:rPr>
              <w:t>[</w:t>
            </w:r>
            <w:r w:rsidR="007C4C5F" w:rsidRPr="000557AF">
              <w:rPr>
                <w:rFonts w:ascii="Arial" w:hAnsi="Arial" w:cs="Arial"/>
                <w:lang w:val="en-US"/>
              </w:rPr>
              <w:fldChar w:fldCharType="begin"/>
            </w:r>
            <w:r w:rsidR="007C4C5F" w:rsidRPr="000557AF">
              <w:rPr>
                <w:rFonts w:ascii="Arial" w:hAnsi="Arial" w:cs="Arial"/>
                <w:lang w:val="en-US"/>
              </w:rPr>
              <w:instrText xml:space="preserve"> REF RD3 \h  \* MERGEFORMAT </w:instrText>
            </w:r>
            <w:r w:rsidR="007C4C5F" w:rsidRPr="000557AF">
              <w:rPr>
                <w:rFonts w:ascii="Arial" w:hAnsi="Arial" w:cs="Arial"/>
                <w:lang w:val="en-US"/>
              </w:rPr>
            </w:r>
            <w:r w:rsidR="007C4C5F" w:rsidRPr="000557AF">
              <w:rPr>
                <w:rFonts w:ascii="Arial" w:hAnsi="Arial" w:cs="Arial"/>
                <w:lang w:val="en-US"/>
              </w:rPr>
              <w:fldChar w:fldCharType="separate"/>
            </w:r>
            <w:r w:rsidR="007C4C5F" w:rsidRPr="000557AF">
              <w:rPr>
                <w:rFonts w:ascii="Arial" w:hAnsi="Arial" w:cs="Arial"/>
                <w:lang w:val="en-US" w:eastAsia="fr-FR"/>
              </w:rPr>
              <w:t>RD3</w:t>
            </w:r>
            <w:r w:rsidR="007C4C5F" w:rsidRPr="000557AF">
              <w:rPr>
                <w:rFonts w:ascii="Arial" w:hAnsi="Arial" w:cs="Arial"/>
                <w:lang w:val="en-US"/>
              </w:rPr>
              <w:fldChar w:fldCharType="end"/>
            </w:r>
            <w:r w:rsidR="004B1BEF" w:rsidRPr="000557AF">
              <w:rPr>
                <w:rFonts w:ascii="Arial" w:hAnsi="Arial" w:cs="Arial"/>
                <w:lang w:val="en-US"/>
              </w:rPr>
              <w:t>]</w:t>
            </w:r>
            <w:r w:rsidRPr="000557AF">
              <w:rPr>
                <w:rFonts w:ascii="Arial" w:hAnsi="Arial" w:cs="Arial"/>
                <w:lang w:val="en-US"/>
              </w:rPr>
              <w:t xml:space="preserve"> for the concerned test description.</w:t>
            </w:r>
          </w:p>
        </w:tc>
      </w:tr>
      <w:tr w:rsidR="002F08BF" w:rsidRPr="00FE6751" w:rsidTr="00EF65F5">
        <w:trPr>
          <w:cantSplit/>
        </w:trPr>
        <w:tc>
          <w:tcPr>
            <w:tcW w:w="3898" w:type="dxa"/>
          </w:tcPr>
          <w:p w:rsidR="002F08BF" w:rsidRPr="000557AF" w:rsidRDefault="002F08BF">
            <w:pPr>
              <w:pStyle w:val="tablecontent"/>
              <w:rPr>
                <w:rFonts w:ascii="Courier New" w:hAnsi="Courier New" w:cs="Courier New"/>
                <w:lang w:val="en-US" w:eastAsia="fr-FR"/>
              </w:rPr>
            </w:pPr>
            <w:r w:rsidRPr="001369CF">
              <w:rPr>
                <w:rFonts w:ascii="Courier New" w:hAnsi="Courier New" w:cs="Courier New"/>
                <w:highlight w:val="green"/>
                <w:lang w:val="en-US" w:eastAsia="fr-FR"/>
                <w:rPrChange w:id="552" w:author="RANNOU Jean-Philippe" w:date="2020-06-19T10:34:00Z">
                  <w:rPr>
                    <w:rFonts w:ascii="Courier New" w:hAnsi="Courier New" w:cs="Courier New"/>
                    <w:lang w:val="en-US" w:eastAsia="fr-FR"/>
                  </w:rPr>
                </w:rPrChange>
              </w:rPr>
              <w:t>TEST004_</w:t>
            </w:r>
            <w:del w:id="553" w:author="RANNOU Jean-Philippe" w:date="2020-06-19T10:33:00Z">
              <w:r w:rsidRPr="001369CF" w:rsidDel="001369CF">
                <w:rPr>
                  <w:rFonts w:ascii="Courier New" w:hAnsi="Courier New" w:cs="Courier New"/>
                  <w:highlight w:val="green"/>
                  <w:lang w:val="en-US" w:eastAsia="fr-FR"/>
                  <w:rPrChange w:id="554" w:author="RANNOU Jean-Philippe" w:date="2020-06-19T10:34:00Z">
                    <w:rPr>
                      <w:rFonts w:ascii="Courier New" w:hAnsi="Courier New" w:cs="Courier New"/>
                      <w:lang w:val="en-US" w:eastAsia="fr-FR"/>
                    </w:rPr>
                  </w:rPrChange>
                </w:rPr>
                <w:delText>ETOPO2</w:delText>
              </w:r>
            </w:del>
            <w:ins w:id="555" w:author="RANNOU Jean-Philippe" w:date="2020-06-19T10:33:00Z">
              <w:r w:rsidR="001369CF" w:rsidRPr="001369CF">
                <w:rPr>
                  <w:rFonts w:ascii="Courier New" w:hAnsi="Courier New" w:cs="Courier New"/>
                  <w:highlight w:val="green"/>
                  <w:lang w:val="en-US" w:eastAsia="fr-FR"/>
                  <w:rPrChange w:id="556" w:author="RANNOU Jean-Philippe" w:date="2020-06-19T10:34:00Z">
                    <w:rPr>
                      <w:rFonts w:ascii="Courier New" w:hAnsi="Courier New" w:cs="Courier New"/>
                      <w:lang w:val="en-US" w:eastAsia="fr-FR"/>
                    </w:rPr>
                  </w:rPrChange>
                </w:rPr>
                <w:t>GEBC</w:t>
              </w:r>
            </w:ins>
            <w:ins w:id="557" w:author="RANNOU Jean-Philippe" w:date="2020-06-19T10:34:00Z">
              <w:r w:rsidR="001369CF" w:rsidRPr="001369CF">
                <w:rPr>
                  <w:rFonts w:ascii="Courier New" w:hAnsi="Courier New" w:cs="Courier New"/>
                  <w:highlight w:val="green"/>
                  <w:lang w:val="en-US" w:eastAsia="fr-FR"/>
                  <w:rPrChange w:id="558" w:author="RANNOU Jean-Philippe" w:date="2020-06-19T10:34:00Z">
                    <w:rPr>
                      <w:rFonts w:ascii="Courier New" w:hAnsi="Courier New" w:cs="Courier New"/>
                      <w:lang w:val="en-US" w:eastAsia="fr-FR"/>
                    </w:rPr>
                  </w:rPrChange>
                </w:rPr>
                <w:t>O</w:t>
              </w:r>
            </w:ins>
            <w:r w:rsidRPr="001369CF">
              <w:rPr>
                <w:rFonts w:ascii="Courier New" w:hAnsi="Courier New" w:cs="Courier New"/>
                <w:highlight w:val="green"/>
                <w:lang w:val="en-US" w:eastAsia="fr-FR"/>
                <w:rPrChange w:id="559" w:author="RANNOU Jean-Philippe" w:date="2020-06-19T10:34:00Z">
                  <w:rPr>
                    <w:rFonts w:ascii="Courier New" w:hAnsi="Courier New" w:cs="Courier New"/>
                    <w:lang w:val="en-US" w:eastAsia="fr-FR"/>
                  </w:rPr>
                </w:rPrChange>
              </w:rPr>
              <w:t>_FILE</w:t>
            </w:r>
          </w:p>
        </w:tc>
        <w:tc>
          <w:tcPr>
            <w:tcW w:w="5386" w:type="dxa"/>
          </w:tcPr>
          <w:p w:rsidR="002F08BF" w:rsidRPr="000557AF" w:rsidRDefault="002F08BF">
            <w:pPr>
              <w:pStyle w:val="tablecontent"/>
              <w:rPr>
                <w:rFonts w:ascii="Arial" w:hAnsi="Arial" w:cs="Arial"/>
                <w:lang w:val="en-US"/>
              </w:rPr>
            </w:pPr>
            <w:r w:rsidRPr="000557AF">
              <w:rPr>
                <w:rFonts w:ascii="Arial" w:hAnsi="Arial" w:cs="Arial"/>
                <w:lang w:val="en-US"/>
              </w:rPr>
              <w:t xml:space="preserve">If RTQC test #4 should be applied, set to the </w:t>
            </w:r>
            <w:del w:id="560" w:author="RANNOU Jean-Philippe" w:date="2020-06-19T10:34:00Z">
              <w:r w:rsidRPr="001369CF" w:rsidDel="001369CF">
                <w:rPr>
                  <w:rFonts w:ascii="Arial" w:hAnsi="Arial" w:cs="Arial"/>
                  <w:highlight w:val="green"/>
                  <w:lang w:val="en-US"/>
                  <w:rPrChange w:id="561" w:author="RANNOU Jean-Philippe" w:date="2020-06-19T10:34:00Z">
                    <w:rPr>
                      <w:rFonts w:ascii="Arial" w:hAnsi="Arial" w:cs="Arial"/>
                      <w:lang w:val="en-US"/>
                    </w:rPr>
                  </w:rPrChange>
                </w:rPr>
                <w:delText xml:space="preserve">ETOPO2 </w:delText>
              </w:r>
            </w:del>
            <w:ins w:id="562" w:author="RANNOU Jean-Philippe" w:date="2020-06-19T10:34:00Z">
              <w:r w:rsidR="001369CF" w:rsidRPr="001369CF">
                <w:rPr>
                  <w:rFonts w:ascii="Arial" w:hAnsi="Arial" w:cs="Arial"/>
                  <w:highlight w:val="green"/>
                  <w:lang w:val="en-US"/>
                  <w:rPrChange w:id="563" w:author="RANNOU Jean-Philippe" w:date="2020-06-19T10:34:00Z">
                    <w:rPr>
                      <w:rFonts w:ascii="Arial" w:hAnsi="Arial" w:cs="Arial"/>
                      <w:lang w:val="en-US"/>
                    </w:rPr>
                  </w:rPrChange>
                </w:rPr>
                <w:t>GEBCO</w:t>
              </w:r>
              <w:r w:rsidR="001369CF" w:rsidRPr="000557AF">
                <w:rPr>
                  <w:rFonts w:ascii="Arial" w:hAnsi="Arial" w:cs="Arial"/>
                  <w:lang w:val="en-US"/>
                </w:rPr>
                <w:t xml:space="preserve"> </w:t>
              </w:r>
            </w:ins>
            <w:r w:rsidRPr="000557AF">
              <w:rPr>
                <w:rFonts w:ascii="Arial" w:hAnsi="Arial" w:cs="Arial"/>
                <w:lang w:val="en-US"/>
              </w:rPr>
              <w:t>file path name.</w:t>
            </w:r>
          </w:p>
        </w:tc>
      </w:tr>
      <w:tr w:rsidR="002F08BF" w:rsidRPr="00FE6751" w:rsidTr="00EF65F5">
        <w:trPr>
          <w:cantSplit/>
        </w:trPr>
        <w:tc>
          <w:tcPr>
            <w:tcW w:w="3898" w:type="dxa"/>
          </w:tcPr>
          <w:p w:rsidR="002F08BF" w:rsidRPr="000557AF" w:rsidRDefault="002F08BF" w:rsidP="00EF65F5">
            <w:pPr>
              <w:pStyle w:val="tablecontent"/>
              <w:rPr>
                <w:rFonts w:ascii="Courier New" w:hAnsi="Courier New" w:cs="Courier New"/>
                <w:lang w:val="en-US" w:eastAsia="fr-FR"/>
              </w:rPr>
            </w:pPr>
            <w:r w:rsidRPr="000557AF">
              <w:rPr>
                <w:rFonts w:ascii="Courier New" w:hAnsi="Courier New" w:cs="Courier New"/>
                <w:lang w:val="en-US" w:eastAsia="fr-FR"/>
              </w:rPr>
              <w:t>TEST015_GREY_LIST_FILE</w:t>
            </w:r>
          </w:p>
        </w:tc>
        <w:tc>
          <w:tcPr>
            <w:tcW w:w="5386" w:type="dxa"/>
          </w:tcPr>
          <w:p w:rsidR="002F08BF" w:rsidRPr="000557AF" w:rsidRDefault="002F08BF" w:rsidP="00EF65F5">
            <w:pPr>
              <w:pStyle w:val="tablecontent"/>
              <w:rPr>
                <w:rFonts w:ascii="Arial" w:hAnsi="Arial" w:cs="Arial"/>
                <w:lang w:val="en-US"/>
              </w:rPr>
            </w:pPr>
            <w:r w:rsidRPr="000557AF">
              <w:rPr>
                <w:rFonts w:ascii="Arial" w:hAnsi="Arial" w:cs="Arial"/>
                <w:lang w:val="en-US"/>
              </w:rPr>
              <w:t>If RTQC test #15 should be applied, set to the greylist file path name.</w:t>
            </w:r>
          </w:p>
        </w:tc>
      </w:tr>
      <w:tr w:rsidR="002F08BF" w:rsidRPr="00FE6751" w:rsidTr="00EF65F5">
        <w:trPr>
          <w:cantSplit/>
        </w:trPr>
        <w:tc>
          <w:tcPr>
            <w:tcW w:w="3898" w:type="dxa"/>
          </w:tcPr>
          <w:p w:rsidR="002F08BF" w:rsidRPr="000557AF" w:rsidRDefault="002F08BF" w:rsidP="00EF65F5">
            <w:pPr>
              <w:pStyle w:val="tablecontent"/>
              <w:rPr>
                <w:rFonts w:ascii="Courier New" w:hAnsi="Courier New" w:cs="Courier New"/>
                <w:lang w:val="en-US" w:eastAsia="fr-FR"/>
              </w:rPr>
            </w:pPr>
            <w:r w:rsidRPr="000557AF">
              <w:rPr>
                <w:rFonts w:ascii="Courier New" w:hAnsi="Courier New" w:cs="Courier New"/>
                <w:lang w:val="en-US" w:eastAsia="fr-FR"/>
              </w:rPr>
              <w:t>ADD_THREE_MINUTES</w:t>
            </w:r>
          </w:p>
        </w:tc>
        <w:tc>
          <w:tcPr>
            <w:tcW w:w="5386" w:type="dxa"/>
          </w:tcPr>
          <w:p w:rsidR="002F08BF" w:rsidRPr="000557AF" w:rsidRDefault="002F08BF" w:rsidP="00EF65F5">
            <w:pPr>
              <w:pStyle w:val="tablecontent"/>
              <w:rPr>
                <w:rFonts w:ascii="Arial" w:hAnsi="Arial" w:cs="Arial"/>
                <w:lang w:val="en-US"/>
              </w:rPr>
            </w:pPr>
            <w:r w:rsidRPr="000557AF">
              <w:rPr>
                <w:rFonts w:ascii="Arial" w:hAnsi="Arial" w:cs="Arial"/>
                <w:lang w:val="en-US"/>
              </w:rPr>
              <w:t>For NKE Argos floats only.</w:t>
            </w:r>
          </w:p>
          <w:p w:rsidR="002F08BF" w:rsidRPr="000557AF" w:rsidRDefault="002F08BF" w:rsidP="00EF65F5">
            <w:pPr>
              <w:pStyle w:val="tablecontent"/>
              <w:rPr>
                <w:rFonts w:ascii="Arial" w:hAnsi="Arial" w:cs="Arial"/>
                <w:lang w:val="en-US"/>
              </w:rPr>
            </w:pPr>
            <w:r w:rsidRPr="000557AF">
              <w:rPr>
                <w:rFonts w:ascii="Arial" w:hAnsi="Arial" w:cs="Arial"/>
                <w:lang w:val="en-US"/>
              </w:rPr>
              <w:t>The Argos times provided by old versions of NKE Argos floats have a 6 minutes resolution, if you set this information to 1, 3 minutes will be added to some of these times (at Coriolis we usually set this item to 0, i.e. we don't apply this correction).</w:t>
            </w:r>
          </w:p>
        </w:tc>
      </w:tr>
    </w:tbl>
    <w:p w:rsidR="002F08BF" w:rsidRPr="00FE6751" w:rsidRDefault="002F08BF" w:rsidP="002F08BF">
      <w:pPr>
        <w:pStyle w:val="Corpsdetexte"/>
      </w:pPr>
    </w:p>
    <w:p w:rsidR="002F08BF" w:rsidRPr="00FE6751" w:rsidRDefault="002F08BF" w:rsidP="00715A45">
      <w:pPr>
        <w:pStyle w:val="Titre1"/>
      </w:pPr>
      <w:bookmarkStart w:id="564" w:name="_Toc460855055"/>
      <w:bookmarkStart w:id="565" w:name="_Toc43455980"/>
      <w:r w:rsidRPr="00FE6751">
        <w:lastRenderedPageBreak/>
        <w:t>Float configuration</w:t>
      </w:r>
      <w:bookmarkEnd w:id="564"/>
      <w:bookmarkEnd w:id="565"/>
    </w:p>
    <w:p w:rsidR="002F08BF" w:rsidRPr="00FE6751" w:rsidRDefault="002F08BF" w:rsidP="002F08BF">
      <w:pPr>
        <w:pStyle w:val="Corpsdetexte"/>
      </w:pPr>
      <w:r w:rsidRPr="00FE6751">
        <w:t>Information on each managed float is provided in two files:</w:t>
      </w:r>
    </w:p>
    <w:p w:rsidR="002F08BF" w:rsidRPr="00FE6751" w:rsidRDefault="002F08BF" w:rsidP="002F08BF">
      <w:pPr>
        <w:pStyle w:val="Corpsdetexte"/>
        <w:widowControl w:val="0"/>
        <w:numPr>
          <w:ilvl w:val="0"/>
          <w:numId w:val="26"/>
        </w:numPr>
        <w:suppressAutoHyphens/>
      </w:pPr>
      <w:r w:rsidRPr="00FE6751">
        <w:t>One file contains the basic decoder configuration information,</w:t>
      </w:r>
    </w:p>
    <w:p w:rsidR="002F08BF" w:rsidRPr="00FE6751" w:rsidRDefault="002F08BF" w:rsidP="002F08BF">
      <w:pPr>
        <w:pStyle w:val="Corpsdetexte"/>
        <w:widowControl w:val="0"/>
        <w:numPr>
          <w:ilvl w:val="0"/>
          <w:numId w:val="26"/>
        </w:numPr>
        <w:suppressAutoHyphens/>
      </w:pPr>
      <w:r w:rsidRPr="00FE6751">
        <w:t>One file contains the float meta-data information.</w:t>
      </w:r>
    </w:p>
    <w:p w:rsidR="002F08BF" w:rsidRPr="00FE6751" w:rsidRDefault="002F08BF" w:rsidP="00715A45">
      <w:pPr>
        <w:pStyle w:val="Titre2"/>
      </w:pPr>
      <w:bookmarkStart w:id="566" w:name="_Toc460855056"/>
      <w:bookmarkStart w:id="567" w:name="_Toc43455981"/>
      <w:r w:rsidRPr="00FE6751">
        <w:t>Float configuration files for PI decoder</w:t>
      </w:r>
      <w:bookmarkEnd w:id="566"/>
      <w:bookmarkEnd w:id="567"/>
    </w:p>
    <w:p w:rsidR="002F08BF" w:rsidRPr="00FE6751" w:rsidRDefault="002F08BF" w:rsidP="00715A45">
      <w:pPr>
        <w:pStyle w:val="Titre3"/>
      </w:pPr>
      <w:bookmarkStart w:id="568" w:name="_Ref459295628"/>
      <w:bookmarkStart w:id="569" w:name="_Toc460855057"/>
      <w:bookmarkStart w:id="570" w:name="_Toc43455982"/>
      <w:r w:rsidRPr="00FE6751">
        <w:t>Float decoder configuration information</w:t>
      </w:r>
      <w:bookmarkEnd w:id="568"/>
      <w:bookmarkEnd w:id="569"/>
      <w:bookmarkEnd w:id="570"/>
    </w:p>
    <w:p w:rsidR="002F08BF" w:rsidRPr="00FE6751" w:rsidRDefault="002F08BF" w:rsidP="002F08BF">
      <w:pPr>
        <w:pStyle w:val="Corpsdetexte"/>
      </w:pPr>
      <w:r w:rsidRPr="00FE6751">
        <w:t>For each managed float, 12 configuration information are needed by the decoder.</w:t>
      </w:r>
    </w:p>
    <w:p w:rsidR="002F08BF" w:rsidRPr="00FE6751" w:rsidRDefault="002F08BF" w:rsidP="002F08BF">
      <w:pPr>
        <w:pStyle w:val="Corpsdetexte"/>
      </w:pPr>
      <w:r w:rsidRPr="00FE6751">
        <w:t>These data are stored in a unique file (</w:t>
      </w:r>
      <w:r w:rsidRPr="00FE6751">
        <w:rPr>
          <w:rStyle w:val="CodeCar"/>
          <w:rFonts w:eastAsiaTheme="minorEastAsia"/>
        </w:rPr>
        <w:t>FLOAT_INFORMATION_FILE_NAME</w:t>
      </w:r>
      <w:r w:rsidRPr="00FE6751">
        <w:t>) which contains one line for each float.</w:t>
      </w:r>
    </w:p>
    <w:p w:rsidR="002F08BF" w:rsidRPr="00FE6751" w:rsidRDefault="002F08BF" w:rsidP="002F08BF">
      <w:pPr>
        <w:pStyle w:val="Corpsdetexte"/>
      </w:pPr>
      <w:r w:rsidRPr="00FE6751">
        <w:t>Note that we usually manage these data in an Excel file (</w:t>
      </w:r>
      <w:r w:rsidRPr="00FE6751">
        <w:rPr>
          <w:i/>
        </w:rPr>
        <w:t>argo_floats_information_co.xls</w:t>
      </w:r>
      <w:r w:rsidRPr="00FE6751">
        <w:t>) but the decoder uses the ASCII version of this file (</w:t>
      </w:r>
      <w:r w:rsidRPr="00FE6751">
        <w:rPr>
          <w:i/>
        </w:rPr>
        <w:t>argo_floats_information_co.txt</w:t>
      </w:r>
      <w:r w:rsidRPr="00FE6751">
        <w:t xml:space="preserve"> generated from a copy of the 12 first columns of the Excel file).</w:t>
      </w:r>
    </w:p>
    <w:p w:rsidR="002F08BF" w:rsidRPr="00FE6751" w:rsidRDefault="002F08BF" w:rsidP="002F08BF">
      <w:pPr>
        <w:pStyle w:val="Corpsdetexte"/>
      </w:pPr>
      <w:r w:rsidRPr="00FE6751">
        <w:t>The needed information is the following:</w:t>
      </w:r>
    </w:p>
    <w:p w:rsidR="002F08BF" w:rsidRPr="00FE6751" w:rsidRDefault="002F08BF" w:rsidP="002F08BF">
      <w:pPr>
        <w:pStyle w:val="Corpsdetexte"/>
        <w:widowControl w:val="0"/>
        <w:numPr>
          <w:ilvl w:val="0"/>
          <w:numId w:val="27"/>
        </w:numPr>
        <w:suppressAutoHyphens/>
      </w:pPr>
      <w:r w:rsidRPr="00FE6751">
        <w:t>Column #1: float WMO number,</w:t>
      </w:r>
    </w:p>
    <w:p w:rsidR="002F08BF" w:rsidRPr="00FE6751" w:rsidRDefault="002F08BF" w:rsidP="002F08BF">
      <w:pPr>
        <w:pStyle w:val="Corpsdetexte"/>
        <w:widowControl w:val="0"/>
        <w:numPr>
          <w:ilvl w:val="0"/>
          <w:numId w:val="27"/>
        </w:numPr>
        <w:suppressAutoHyphens/>
      </w:pPr>
      <w:r w:rsidRPr="00FE6751">
        <w:t>Column #2: decoder Id associated to the float,</w:t>
      </w:r>
    </w:p>
    <w:p w:rsidR="002F08BF" w:rsidRPr="00FE6751" w:rsidRDefault="002F08BF" w:rsidP="002F08BF">
      <w:pPr>
        <w:pStyle w:val="Corpsdetexte"/>
        <w:widowControl w:val="0"/>
        <w:numPr>
          <w:ilvl w:val="0"/>
          <w:numId w:val="27"/>
        </w:numPr>
        <w:suppressAutoHyphens/>
      </w:pPr>
      <w:r w:rsidRPr="00FE6751">
        <w:t>Column #3: Argos ptt (Argos transmission) or IMEI number (Iridium SBD transmission) or login name (Iridium RUDICS transmission) of the float,</w:t>
      </w:r>
    </w:p>
    <w:p w:rsidR="002F08BF" w:rsidRPr="001369CF" w:rsidRDefault="002F08BF" w:rsidP="002F08BF">
      <w:pPr>
        <w:pStyle w:val="Corpsdetexte"/>
        <w:widowControl w:val="0"/>
        <w:numPr>
          <w:ilvl w:val="0"/>
          <w:numId w:val="27"/>
        </w:numPr>
        <w:suppressAutoHyphens/>
      </w:pPr>
      <w:r w:rsidRPr="00FE6751">
        <w:t xml:space="preserve">Column #4: for Argos floats only. Frame length (in bytes) of the Argos float message (it is 31 for the current Argos floats (with 28-bits Argos ids) and 32 for older Argos floats (with 20-bits Argos </w:t>
      </w:r>
      <w:r w:rsidRPr="001369CF">
        <w:t>ids)),</w:t>
      </w:r>
    </w:p>
    <w:p w:rsidR="002F08BF" w:rsidRPr="001369CF" w:rsidRDefault="002F08BF" w:rsidP="002F08BF">
      <w:pPr>
        <w:pStyle w:val="Corpsdetexte"/>
        <w:widowControl w:val="0"/>
        <w:numPr>
          <w:ilvl w:val="0"/>
          <w:numId w:val="27"/>
        </w:numPr>
        <w:suppressAutoHyphens/>
      </w:pPr>
      <w:r w:rsidRPr="001369CF">
        <w:t xml:space="preserve">Column #5: </w:t>
      </w:r>
      <w:r w:rsidR="000974AC" w:rsidRPr="001369CF">
        <w:rPr>
          <w:rPrChange w:id="571" w:author="RANNOU Jean-Philippe" w:date="2020-06-19T10:34:00Z">
            <w:rPr>
              <w:highlight w:val="green"/>
            </w:rPr>
          </w:rPrChange>
        </w:rPr>
        <w:t>for Argos floats only.</w:t>
      </w:r>
      <w:r w:rsidR="000974AC" w:rsidRPr="001369CF">
        <w:t xml:space="preserve"> F</w:t>
      </w:r>
      <w:r w:rsidRPr="001369CF">
        <w:t>loat cycle length (in hours),</w:t>
      </w:r>
    </w:p>
    <w:p w:rsidR="002F08BF" w:rsidRPr="00FE6751" w:rsidRDefault="002F08BF" w:rsidP="002F08BF">
      <w:pPr>
        <w:pStyle w:val="Corpsdetexte"/>
        <w:widowControl w:val="0"/>
        <w:numPr>
          <w:ilvl w:val="0"/>
          <w:numId w:val="27"/>
        </w:numPr>
        <w:suppressAutoHyphens/>
      </w:pPr>
      <w:r w:rsidRPr="001369CF">
        <w:t xml:space="preserve">Column #6: </w:t>
      </w:r>
      <w:r w:rsidR="000974AC" w:rsidRPr="001369CF">
        <w:rPr>
          <w:rPrChange w:id="572" w:author="RANNOU Jean-Philippe" w:date="2020-06-19T10:34:00Z">
            <w:rPr>
              <w:highlight w:val="green"/>
            </w:rPr>
          </w:rPrChange>
        </w:rPr>
        <w:t>for Argos floats only.</w:t>
      </w:r>
      <w:r w:rsidR="000974AC" w:rsidRPr="001369CF">
        <w:t xml:space="preserve"> Float </w:t>
      </w:r>
      <w:r w:rsidRPr="001369CF">
        <w:t>subsurface</w:t>
      </w:r>
      <w:r w:rsidRPr="00FE6751">
        <w:t xml:space="preserve"> drift sampling period (in hours),</w:t>
      </w:r>
    </w:p>
    <w:p w:rsidR="002F08BF" w:rsidRPr="00FE6751" w:rsidRDefault="002F08BF" w:rsidP="002F08BF">
      <w:pPr>
        <w:pStyle w:val="Corpsdetexte"/>
        <w:widowControl w:val="0"/>
        <w:numPr>
          <w:ilvl w:val="0"/>
          <w:numId w:val="27"/>
        </w:numPr>
        <w:suppressAutoHyphens/>
      </w:pPr>
      <w:r w:rsidRPr="00FE6751">
        <w:t>Column #7: for NKE BIO floats only. Firmware version of the PROVOR_II type float,</w:t>
      </w:r>
    </w:p>
    <w:p w:rsidR="002F08BF" w:rsidRPr="00FE6751" w:rsidRDefault="002F08BF" w:rsidP="002F08BF">
      <w:pPr>
        <w:pStyle w:val="Corpsdetexte"/>
        <w:widowControl w:val="0"/>
        <w:numPr>
          <w:ilvl w:val="0"/>
          <w:numId w:val="27"/>
        </w:numPr>
        <w:suppressAutoHyphens/>
      </w:pPr>
      <w:r w:rsidRPr="00FE6751">
        <w:t>Column #8: float launch date,</w:t>
      </w:r>
    </w:p>
    <w:p w:rsidR="002F08BF" w:rsidRPr="00FE6751" w:rsidRDefault="002F08BF" w:rsidP="002F08BF">
      <w:pPr>
        <w:pStyle w:val="Corpsdetexte"/>
        <w:widowControl w:val="0"/>
        <w:numPr>
          <w:ilvl w:val="0"/>
          <w:numId w:val="27"/>
        </w:numPr>
        <w:suppressAutoHyphens/>
      </w:pPr>
      <w:r w:rsidRPr="00FE6751">
        <w:t>Column #9: float launch longitude,</w:t>
      </w:r>
    </w:p>
    <w:p w:rsidR="002F08BF" w:rsidRPr="00FE6751" w:rsidRDefault="002F08BF" w:rsidP="002F08BF">
      <w:pPr>
        <w:pStyle w:val="Corpsdetexte"/>
        <w:widowControl w:val="0"/>
        <w:numPr>
          <w:ilvl w:val="0"/>
          <w:numId w:val="27"/>
        </w:numPr>
        <w:suppressAutoHyphens/>
      </w:pPr>
      <w:r w:rsidRPr="00FE6751">
        <w:t>Column #10: float launch latitude,</w:t>
      </w:r>
    </w:p>
    <w:p w:rsidR="002F08BF" w:rsidRPr="00FE6751" w:rsidRDefault="002F08BF" w:rsidP="002F08BF">
      <w:pPr>
        <w:pStyle w:val="Corpsdetexte"/>
        <w:widowControl w:val="0"/>
        <w:numPr>
          <w:ilvl w:val="0"/>
          <w:numId w:val="27"/>
        </w:numPr>
        <w:suppressAutoHyphens/>
      </w:pPr>
      <w:r w:rsidRPr="00FE6751">
        <w:t>Column #11: date of the first descent of the float (day #0 of the NKE float internal calendar),</w:t>
      </w:r>
    </w:p>
    <w:p w:rsidR="002F08BF" w:rsidRPr="00FE6751" w:rsidRDefault="002F08BF" w:rsidP="002F08BF">
      <w:pPr>
        <w:pStyle w:val="Corpsdetexte"/>
        <w:widowControl w:val="0"/>
        <w:numPr>
          <w:ilvl w:val="0"/>
          <w:numId w:val="27"/>
        </w:numPr>
        <w:suppressAutoHyphens/>
      </w:pPr>
      <w:r w:rsidRPr="00FE6751">
        <w:t>Column #12: for Iridium floats only. End decoding date (used to manage received data when the same IMEI number has been used by more than one float).</w:t>
      </w:r>
    </w:p>
    <w:p w:rsidR="002F08BF" w:rsidRPr="00FE6751" w:rsidRDefault="002F08BF" w:rsidP="00715A45">
      <w:pPr>
        <w:pStyle w:val="Titre3"/>
      </w:pPr>
      <w:bookmarkStart w:id="573" w:name="_Ref459196910"/>
      <w:bookmarkStart w:id="574" w:name="_Toc460855058"/>
      <w:bookmarkStart w:id="575" w:name="_Toc43455983"/>
      <w:r w:rsidRPr="00FE6751">
        <w:t>Float meta-data file</w:t>
      </w:r>
      <w:bookmarkEnd w:id="573"/>
      <w:bookmarkEnd w:id="574"/>
      <w:bookmarkEnd w:id="575"/>
    </w:p>
    <w:p w:rsidR="002F08BF" w:rsidRPr="00FE6751" w:rsidRDefault="002F08BF" w:rsidP="002F08BF">
      <w:pPr>
        <w:pStyle w:val="Corpsdetexte"/>
      </w:pPr>
      <w:r w:rsidRPr="00FE6751">
        <w:t xml:space="preserve">The float meta-data are stored in a file called </w:t>
      </w:r>
      <w:r w:rsidRPr="00FE6751">
        <w:rPr>
          <w:i/>
        </w:rPr>
        <w:t>wmo_meta.json</w:t>
      </w:r>
      <w:r w:rsidRPr="00FE6751">
        <w:t xml:space="preserve">; the files of the managed floats are gathered in the </w:t>
      </w:r>
      <w:r w:rsidRPr="00FE6751">
        <w:rPr>
          <w:rStyle w:val="CodeCar"/>
          <w:rFonts w:eastAsiaTheme="minorEastAsia"/>
        </w:rPr>
        <w:t>DIR_INPUT_JSON_FLOAT_META_DATA_FILE</w:t>
      </w:r>
      <w:r w:rsidRPr="00FE6751">
        <w:t xml:space="preserve"> directory.</w:t>
      </w:r>
    </w:p>
    <w:p w:rsidR="002F08BF" w:rsidRPr="00FE6751" w:rsidRDefault="002F08BF" w:rsidP="002F08BF">
      <w:pPr>
        <w:pStyle w:val="Corpsdetexte"/>
      </w:pPr>
      <w:r w:rsidRPr="00FE6751">
        <w:rPr>
          <w:rFonts w:cs="Times New Roman"/>
        </w:rPr>
        <w:t xml:space="preserve">Most of the information has a name compliant with the Argo Metadata V3.1 format (see chapter 2.4 of </w:t>
      </w:r>
      <w:r w:rsidR="004B1BEF" w:rsidRPr="00FE6751">
        <w:rPr>
          <w:rFonts w:cs="Times New Roman"/>
        </w:rPr>
        <w:t>[</w:t>
      </w:r>
      <w:r w:rsidR="007C4C5F" w:rsidRPr="00B702B6">
        <w:rPr>
          <w:rFonts w:cs="Times New Roman"/>
        </w:rPr>
        <w:fldChar w:fldCharType="begin"/>
      </w:r>
      <w:r w:rsidR="007C4C5F" w:rsidRPr="00FE6751">
        <w:rPr>
          <w:rFonts w:cs="Times New Roman"/>
        </w:rPr>
        <w:instrText xml:space="preserve"> REF RD1 \h  \* MERGEFORMAT </w:instrText>
      </w:r>
      <w:r w:rsidR="007C4C5F" w:rsidRPr="00B702B6">
        <w:rPr>
          <w:rFonts w:cs="Times New Roman"/>
        </w:rPr>
      </w:r>
      <w:r w:rsidR="007C4C5F" w:rsidRPr="00B702B6">
        <w:rPr>
          <w:rFonts w:cs="Times New Roman"/>
        </w:rPr>
        <w:fldChar w:fldCharType="separate"/>
      </w:r>
      <w:r w:rsidR="007C4C5F" w:rsidRPr="00FE6751">
        <w:rPr>
          <w:rFonts w:cs="Times New Roman"/>
        </w:rPr>
        <w:t>RD1</w:t>
      </w:r>
      <w:r w:rsidR="007C4C5F" w:rsidRPr="00B702B6">
        <w:rPr>
          <w:rFonts w:cs="Times New Roman"/>
        </w:rPr>
        <w:fldChar w:fldCharType="end"/>
      </w:r>
      <w:r w:rsidR="004B1BEF" w:rsidRPr="00FE6751">
        <w:rPr>
          <w:rFonts w:cs="Times New Roman"/>
        </w:rPr>
        <w:t>]</w:t>
      </w:r>
      <w:r w:rsidR="007C4C5F" w:rsidRPr="00FE6751">
        <w:rPr>
          <w:rFonts w:cs="Times New Roman"/>
        </w:rPr>
        <w:t xml:space="preserve"> </w:t>
      </w:r>
      <w:r w:rsidRPr="00FE6751">
        <w:rPr>
          <w:rFonts w:cs="Times New Roman"/>
        </w:rPr>
        <w:t>for their detailed</w:t>
      </w:r>
      <w:r w:rsidRPr="00FE6751">
        <w:t xml:space="preserve"> description). These data will be copied by the decoded in the generated META NetCDF file.</w:t>
      </w:r>
    </w:p>
    <w:p w:rsidR="002F08BF" w:rsidRPr="00FE6751" w:rsidRDefault="002F08BF" w:rsidP="002F08BF">
      <w:pPr>
        <w:pStyle w:val="Corpsdetexte"/>
      </w:pPr>
      <w:r w:rsidRPr="00FE6751">
        <w:t>Some specific items are processed by the decoder:</w:t>
      </w:r>
    </w:p>
    <w:p w:rsidR="002F08BF" w:rsidRPr="00FE6751" w:rsidRDefault="002F08BF" w:rsidP="002F08BF">
      <w:pPr>
        <w:pStyle w:val="Corpsdetexte"/>
        <w:widowControl w:val="0"/>
        <w:numPr>
          <w:ilvl w:val="0"/>
          <w:numId w:val="28"/>
        </w:numPr>
        <w:suppressAutoHyphens/>
      </w:pPr>
      <w:r w:rsidRPr="00FE6751">
        <w:lastRenderedPageBreak/>
        <w:t>CONFIG_PARAMETER_NAME and CONFIG_PARAMETER_VALUE are used to fill the LAUNCH_CONFIG_PARAMETER_NAME and LAUNCH_CONFIG_PARAMETER_VALUE arrays of the META NetCDF file,</w:t>
      </w:r>
    </w:p>
    <w:p w:rsidR="002F08BF" w:rsidRPr="00FE6751" w:rsidRDefault="002F08BF" w:rsidP="002F08BF">
      <w:pPr>
        <w:pStyle w:val="Corpsdetexte"/>
        <w:widowControl w:val="0"/>
        <w:numPr>
          <w:ilvl w:val="0"/>
          <w:numId w:val="28"/>
        </w:numPr>
        <w:suppressAutoHyphens/>
      </w:pPr>
      <w:r w:rsidRPr="00FE6751">
        <w:t>CONFIG_REPETITION_RATE is used to fill CONFIG_PARAMETER_NAME and CONFIG_PARAMETER_VALUE arrays of the META NetCDF file for multi mission floats,</w:t>
      </w:r>
    </w:p>
    <w:p w:rsidR="002F08BF" w:rsidRPr="00FE6751" w:rsidRDefault="002F08BF" w:rsidP="002F08BF">
      <w:pPr>
        <w:pStyle w:val="Corpsdetexte"/>
        <w:widowControl w:val="0"/>
        <w:numPr>
          <w:ilvl w:val="0"/>
          <w:numId w:val="28"/>
        </w:numPr>
        <w:suppressAutoHyphens/>
      </w:pPr>
      <w:r w:rsidRPr="00FE6751">
        <w:t>CALIBRATION_COEFFICIENT is used to compute derived parameter,</w:t>
      </w:r>
    </w:p>
    <w:p w:rsidR="002F08BF" w:rsidRPr="00FE6751" w:rsidRDefault="002F08BF" w:rsidP="002F08BF">
      <w:pPr>
        <w:pStyle w:val="Corpsdetexte"/>
        <w:widowControl w:val="0"/>
        <w:numPr>
          <w:ilvl w:val="0"/>
          <w:numId w:val="28"/>
        </w:numPr>
        <w:suppressAutoHyphens/>
      </w:pPr>
      <w:r w:rsidRPr="00FE6751">
        <w:t>RT_OFFSET is used to apply RT adjustments on decoded data,</w:t>
      </w:r>
    </w:p>
    <w:p w:rsidR="002F08BF" w:rsidRPr="00FE6751" w:rsidRDefault="002F08BF" w:rsidP="002F08BF">
      <w:pPr>
        <w:pStyle w:val="Corpsdetexte"/>
        <w:widowControl w:val="0"/>
        <w:numPr>
          <w:ilvl w:val="0"/>
          <w:numId w:val="28"/>
        </w:numPr>
        <w:suppressAutoHyphens/>
      </w:pPr>
      <w:r w:rsidRPr="00FE6751">
        <w:t>CALIB_RT_PARAMETER, CALIB_RT_EQUATION, CALIB_RT_COEFFICIENT, CALIB_RT_COMMENT and CALIB_RT_DATE are used to fill PARAMETER and SCIENTIFIC_CALIB_* arrays of the PROFILE NetCDF files,</w:t>
      </w:r>
    </w:p>
    <w:p w:rsidR="002F08BF" w:rsidRPr="00FE6751" w:rsidRDefault="002F08BF" w:rsidP="002F08BF">
      <w:pPr>
        <w:pStyle w:val="Corpsdetexte"/>
        <w:widowControl w:val="0"/>
        <w:numPr>
          <w:ilvl w:val="0"/>
          <w:numId w:val="28"/>
        </w:numPr>
        <w:suppressAutoHyphens/>
      </w:pPr>
      <w:r w:rsidRPr="00FE6751">
        <w:t>SENSOR_MOUNTED_ON_FLOAT is used to store the sensor list of BIO floats.</w:t>
      </w:r>
    </w:p>
    <w:p w:rsidR="002F08BF" w:rsidRPr="00FE6751" w:rsidRDefault="002F08BF" w:rsidP="00715A45">
      <w:pPr>
        <w:pStyle w:val="Titre4"/>
      </w:pPr>
      <w:bookmarkStart w:id="576" w:name="_Toc43455984"/>
      <w:r w:rsidRPr="00FE6751">
        <w:t>Float meta-data file generation</w:t>
      </w:r>
      <w:bookmarkEnd w:id="576"/>
    </w:p>
    <w:p w:rsidR="002F08BF" w:rsidRPr="00FE6751" w:rsidRDefault="002F08BF" w:rsidP="002F08BF">
      <w:pPr>
        <w:pStyle w:val="Corpsdetexte"/>
      </w:pPr>
      <w:r w:rsidRPr="00FE6751">
        <w:t>It’s up to each user to generate its own meta-data file.</w:t>
      </w:r>
    </w:p>
    <w:p w:rsidR="002F08BF" w:rsidRPr="00FE6751" w:rsidRDefault="002F08BF" w:rsidP="002F08BF">
      <w:pPr>
        <w:pStyle w:val="Corpsdetexte"/>
      </w:pPr>
      <w:r w:rsidRPr="00FE6751">
        <w:t>At Coriolis we use specific tools (</w:t>
      </w:r>
      <w:r w:rsidRPr="00FE6751">
        <w:rPr>
          <w:b/>
          <w:i/>
        </w:rPr>
        <w:t>generate_json_float_meta_*</w:t>
      </w:r>
      <w:r w:rsidRPr="00FE6751">
        <w:t>) to generate the float meta-data files from data exported from the Coriolis data base.</w:t>
      </w:r>
    </w:p>
    <w:p w:rsidR="002F08BF" w:rsidRPr="00FE6751" w:rsidRDefault="002F08BF" w:rsidP="00715A45">
      <w:pPr>
        <w:pStyle w:val="Titre2"/>
      </w:pPr>
      <w:bookmarkStart w:id="577" w:name="_Toc460855059"/>
      <w:bookmarkStart w:id="578" w:name="_Toc43455985"/>
      <w:r w:rsidRPr="00FE6751">
        <w:t>Float configuration files for DAC decoder</w:t>
      </w:r>
      <w:bookmarkEnd w:id="577"/>
      <w:bookmarkEnd w:id="578"/>
    </w:p>
    <w:p w:rsidR="002F08BF" w:rsidRPr="00FE6751" w:rsidRDefault="002F08BF" w:rsidP="00715A45">
      <w:pPr>
        <w:pStyle w:val="Titre3"/>
      </w:pPr>
      <w:bookmarkStart w:id="579" w:name="_Ref459295643"/>
      <w:bookmarkStart w:id="580" w:name="_Ref459302655"/>
      <w:bookmarkStart w:id="581" w:name="_Ref459302673"/>
      <w:bookmarkStart w:id="582" w:name="_Toc460855060"/>
      <w:bookmarkStart w:id="583" w:name="_Toc43455986"/>
      <w:r w:rsidRPr="00FE6751">
        <w:t>Float decoder configuration information</w:t>
      </w:r>
      <w:bookmarkEnd w:id="579"/>
      <w:bookmarkEnd w:id="580"/>
      <w:bookmarkEnd w:id="581"/>
      <w:bookmarkEnd w:id="582"/>
      <w:bookmarkEnd w:id="583"/>
    </w:p>
    <w:p w:rsidR="002F08BF" w:rsidRPr="00FE6751" w:rsidRDefault="002F08BF" w:rsidP="002F08BF">
      <w:pPr>
        <w:pStyle w:val="Corpsdetexte"/>
      </w:pPr>
      <w:r w:rsidRPr="00FE6751">
        <w:t xml:space="preserve">The float decoder configuration information is stored in a file called </w:t>
      </w:r>
      <w:r w:rsidRPr="00FE6751">
        <w:rPr>
          <w:i/>
        </w:rPr>
        <w:t>wmo_emitterId_info.json</w:t>
      </w:r>
      <w:r w:rsidRPr="00FE6751">
        <w:t xml:space="preserve"> (</w:t>
      </w:r>
      <w:r w:rsidRPr="00FE6751">
        <w:rPr>
          <w:i/>
        </w:rPr>
        <w:t>emitterId</w:t>
      </w:r>
      <w:r w:rsidRPr="00FE6751">
        <w:t xml:space="preserve"> could be Argos ptt (Argos transmission) or IMEI number (Iridium SBD transmission) or login name (Iridium RUDICS transmission)); the files of the managed floats are gathered in the </w:t>
      </w:r>
      <w:r w:rsidRPr="00FE6751">
        <w:rPr>
          <w:rStyle w:val="CodeCar"/>
          <w:rFonts w:eastAsiaTheme="minorEastAsia"/>
        </w:rPr>
        <w:t>DIR_INPUT_JSON_FLOAT_DECODING_PARAMETERS_FILE</w:t>
      </w:r>
      <w:r w:rsidRPr="00FE6751">
        <w:t xml:space="preserve"> directory.</w:t>
      </w:r>
    </w:p>
    <w:p w:rsidR="002F08BF" w:rsidRPr="00FE6751" w:rsidRDefault="002F08BF" w:rsidP="002F08BF">
      <w:pPr>
        <w:pStyle w:val="Corpsdetexte"/>
      </w:pPr>
      <w:r w:rsidRPr="00FE6751">
        <w:t>For each managed float, 15 configuration information are provided in this file:</w:t>
      </w:r>
    </w:p>
    <w:p w:rsidR="002F08BF" w:rsidRPr="00FE6751" w:rsidRDefault="002F08BF" w:rsidP="002F08BF">
      <w:pPr>
        <w:pStyle w:val="Corpsdetexte"/>
        <w:widowControl w:val="0"/>
        <w:numPr>
          <w:ilvl w:val="0"/>
          <w:numId w:val="29"/>
        </w:numPr>
        <w:suppressAutoHyphens/>
      </w:pPr>
      <w:r w:rsidRPr="00FE6751">
        <w:t>WMO: float WMO number,</w:t>
      </w:r>
    </w:p>
    <w:p w:rsidR="002F08BF" w:rsidRPr="00FE6751" w:rsidRDefault="002F08BF" w:rsidP="002F08BF">
      <w:pPr>
        <w:pStyle w:val="Corpsdetexte"/>
        <w:widowControl w:val="0"/>
        <w:numPr>
          <w:ilvl w:val="0"/>
          <w:numId w:val="27"/>
        </w:numPr>
        <w:suppressAutoHyphens/>
      </w:pPr>
      <w:r w:rsidRPr="00FE6751">
        <w:t>PTT: Argos ptt (Argos transmission) or IMEI number (Iridium SBD transmission) or login name (Iridium RUDICS transmission) of the float,</w:t>
      </w:r>
    </w:p>
    <w:p w:rsidR="002F08BF" w:rsidRPr="00FE6751" w:rsidRDefault="002F08BF" w:rsidP="002F08BF">
      <w:pPr>
        <w:pStyle w:val="Corpsdetexte"/>
        <w:widowControl w:val="0"/>
        <w:numPr>
          <w:ilvl w:val="0"/>
          <w:numId w:val="29"/>
        </w:numPr>
        <w:suppressAutoHyphens/>
      </w:pPr>
      <w:r w:rsidRPr="00FE6751">
        <w:t>FLOAT_TYPE: float type (presently PROVOR, APEX or NOVA),</w:t>
      </w:r>
    </w:p>
    <w:p w:rsidR="002F08BF" w:rsidRPr="00FE6751" w:rsidRDefault="002F08BF" w:rsidP="002F08BF">
      <w:pPr>
        <w:pStyle w:val="Corpsdetexte"/>
        <w:widowControl w:val="0"/>
        <w:numPr>
          <w:ilvl w:val="0"/>
          <w:numId w:val="29"/>
        </w:numPr>
        <w:suppressAutoHyphens/>
      </w:pPr>
      <w:r w:rsidRPr="00FE6751">
        <w:t>DECODER_VERSION: Coriolis version of the float,</w:t>
      </w:r>
    </w:p>
    <w:p w:rsidR="002F08BF" w:rsidRPr="00FE6751" w:rsidRDefault="002F08BF" w:rsidP="002F08BF">
      <w:pPr>
        <w:pStyle w:val="Corpsdetexte"/>
        <w:widowControl w:val="0"/>
        <w:numPr>
          <w:ilvl w:val="0"/>
          <w:numId w:val="27"/>
        </w:numPr>
        <w:suppressAutoHyphens/>
      </w:pPr>
      <w:r w:rsidRPr="00FE6751">
        <w:t>DECODER_ID: decoder Id associated to the float,</w:t>
      </w:r>
    </w:p>
    <w:p w:rsidR="002F08BF" w:rsidRPr="001369CF" w:rsidRDefault="002F08BF" w:rsidP="002F08BF">
      <w:pPr>
        <w:pStyle w:val="Corpsdetexte"/>
        <w:widowControl w:val="0"/>
        <w:numPr>
          <w:ilvl w:val="0"/>
          <w:numId w:val="27"/>
        </w:numPr>
        <w:suppressAutoHyphens/>
      </w:pPr>
      <w:r w:rsidRPr="00FE6751">
        <w:t xml:space="preserve">FRAME_LENGTH: for Argos floats only. Frame length (in bytes) of the Argos float message (it is 31 for the </w:t>
      </w:r>
      <w:r w:rsidRPr="001369CF">
        <w:t>current Argos floats (with 28-bits Argos ids) and 32 for older Argos floats (with 20-bits Argos ids)),</w:t>
      </w:r>
    </w:p>
    <w:p w:rsidR="002F08BF" w:rsidRPr="001369CF" w:rsidRDefault="002F08BF" w:rsidP="002F08BF">
      <w:pPr>
        <w:pStyle w:val="Corpsdetexte"/>
        <w:widowControl w:val="0"/>
        <w:numPr>
          <w:ilvl w:val="0"/>
          <w:numId w:val="27"/>
        </w:numPr>
        <w:suppressAutoHyphens/>
      </w:pPr>
      <w:r w:rsidRPr="001369CF">
        <w:t xml:space="preserve">CYCLE_LENGTH: </w:t>
      </w:r>
      <w:r w:rsidR="00D822FB" w:rsidRPr="001369CF">
        <w:rPr>
          <w:rPrChange w:id="584" w:author="RANNOU Jean-Philippe" w:date="2020-06-19T10:34:00Z">
            <w:rPr>
              <w:highlight w:val="green"/>
            </w:rPr>
          </w:rPrChange>
        </w:rPr>
        <w:t>for Argos floats only</w:t>
      </w:r>
      <w:r w:rsidR="000B7052" w:rsidRPr="001369CF">
        <w:rPr>
          <w:rPrChange w:id="585" w:author="RANNOU Jean-Philippe" w:date="2020-06-19T10:34:00Z">
            <w:rPr>
              <w:highlight w:val="green"/>
            </w:rPr>
          </w:rPrChange>
        </w:rPr>
        <w:t xml:space="preserve"> (unused otherwise)</w:t>
      </w:r>
      <w:r w:rsidR="00D822FB" w:rsidRPr="001369CF">
        <w:rPr>
          <w:rPrChange w:id="586" w:author="RANNOU Jean-Philippe" w:date="2020-06-19T10:34:00Z">
            <w:rPr>
              <w:highlight w:val="green"/>
            </w:rPr>
          </w:rPrChange>
        </w:rPr>
        <w:t>.</w:t>
      </w:r>
      <w:r w:rsidR="00D822FB" w:rsidRPr="001369CF">
        <w:t xml:space="preserve"> F</w:t>
      </w:r>
      <w:r w:rsidRPr="001369CF">
        <w:t>loat cycle length (in hours),</w:t>
      </w:r>
    </w:p>
    <w:p w:rsidR="002F08BF" w:rsidRPr="001369CF" w:rsidRDefault="002F08BF" w:rsidP="002F08BF">
      <w:pPr>
        <w:pStyle w:val="Corpsdetexte"/>
        <w:widowControl w:val="0"/>
        <w:numPr>
          <w:ilvl w:val="0"/>
          <w:numId w:val="27"/>
        </w:numPr>
        <w:suppressAutoHyphens/>
      </w:pPr>
      <w:r w:rsidRPr="001369CF">
        <w:t xml:space="preserve">DRIFT_SAMPLING_PERIOD: </w:t>
      </w:r>
      <w:r w:rsidR="00D822FB" w:rsidRPr="001369CF">
        <w:rPr>
          <w:rPrChange w:id="587" w:author="RANNOU Jean-Philippe" w:date="2020-06-19T10:34:00Z">
            <w:rPr>
              <w:highlight w:val="green"/>
            </w:rPr>
          </w:rPrChange>
        </w:rPr>
        <w:t>for Argos floats only</w:t>
      </w:r>
      <w:r w:rsidR="000B7052" w:rsidRPr="001369CF">
        <w:rPr>
          <w:rPrChange w:id="588" w:author="RANNOU Jean-Philippe" w:date="2020-06-19T10:34:00Z">
            <w:rPr>
              <w:highlight w:val="green"/>
            </w:rPr>
          </w:rPrChange>
        </w:rPr>
        <w:t xml:space="preserve"> (unused otherwise)</w:t>
      </w:r>
      <w:r w:rsidR="00D822FB" w:rsidRPr="001369CF">
        <w:rPr>
          <w:rPrChange w:id="589" w:author="RANNOU Jean-Philippe" w:date="2020-06-19T10:34:00Z">
            <w:rPr>
              <w:highlight w:val="green"/>
            </w:rPr>
          </w:rPrChange>
        </w:rPr>
        <w:t>.</w:t>
      </w:r>
      <w:r w:rsidR="00D822FB" w:rsidRPr="001369CF">
        <w:t xml:space="preserve"> F</w:t>
      </w:r>
      <w:r w:rsidRPr="001369CF">
        <w:t>loat subsurface drift sampling period (in hours),</w:t>
      </w:r>
    </w:p>
    <w:p w:rsidR="002F08BF" w:rsidRPr="001369CF" w:rsidRDefault="002F08BF" w:rsidP="002F08BF">
      <w:pPr>
        <w:pStyle w:val="Corpsdetexte"/>
        <w:widowControl w:val="0"/>
        <w:numPr>
          <w:ilvl w:val="0"/>
          <w:numId w:val="29"/>
        </w:numPr>
        <w:suppressAutoHyphens/>
      </w:pPr>
      <w:r w:rsidRPr="001369CF">
        <w:t>DELAI: for NKE BIO floats only. Firmware version of the PROVOR_II type float,</w:t>
      </w:r>
    </w:p>
    <w:p w:rsidR="002F08BF" w:rsidRPr="001369CF" w:rsidRDefault="002F08BF" w:rsidP="002F08BF">
      <w:pPr>
        <w:pStyle w:val="Corpsdetexte"/>
        <w:widowControl w:val="0"/>
        <w:numPr>
          <w:ilvl w:val="0"/>
          <w:numId w:val="27"/>
        </w:numPr>
        <w:suppressAutoHyphens/>
      </w:pPr>
      <w:r w:rsidRPr="001369CF">
        <w:t>LAUNCH_DATE: float launch date,</w:t>
      </w:r>
    </w:p>
    <w:p w:rsidR="002F08BF" w:rsidRPr="00FE6751" w:rsidRDefault="002F08BF" w:rsidP="002F08BF">
      <w:pPr>
        <w:pStyle w:val="Corpsdetexte"/>
        <w:widowControl w:val="0"/>
        <w:numPr>
          <w:ilvl w:val="0"/>
          <w:numId w:val="27"/>
        </w:numPr>
        <w:suppressAutoHyphens/>
      </w:pPr>
      <w:r w:rsidRPr="00FE6751">
        <w:t>LAUNCH_LON: float launch longitude,</w:t>
      </w:r>
    </w:p>
    <w:p w:rsidR="002F08BF" w:rsidRPr="00FE6751" w:rsidRDefault="002F08BF" w:rsidP="002F08BF">
      <w:pPr>
        <w:pStyle w:val="Corpsdetexte"/>
        <w:widowControl w:val="0"/>
        <w:numPr>
          <w:ilvl w:val="0"/>
          <w:numId w:val="27"/>
        </w:numPr>
        <w:suppressAutoHyphens/>
      </w:pPr>
      <w:r w:rsidRPr="00FE6751">
        <w:t>LAUNCH_LAT: float launch latitude,</w:t>
      </w:r>
    </w:p>
    <w:p w:rsidR="002F08BF" w:rsidRPr="00FE6751" w:rsidRDefault="002F08BF" w:rsidP="002F08BF">
      <w:pPr>
        <w:pStyle w:val="Corpsdetexte"/>
        <w:widowControl w:val="0"/>
        <w:numPr>
          <w:ilvl w:val="0"/>
          <w:numId w:val="27"/>
        </w:numPr>
        <w:suppressAutoHyphens/>
      </w:pPr>
      <w:r w:rsidRPr="00FE6751">
        <w:t xml:space="preserve">END_DECODING_DATE: for Iridium floats only. End decoding date (used to manage </w:t>
      </w:r>
      <w:r w:rsidRPr="00FE6751">
        <w:lastRenderedPageBreak/>
        <w:t>received data when the same IMEI number has been used by more than one float),</w:t>
      </w:r>
    </w:p>
    <w:p w:rsidR="002F08BF" w:rsidRPr="00FE6751" w:rsidRDefault="002F08BF" w:rsidP="002F08BF">
      <w:pPr>
        <w:pStyle w:val="Corpsdetexte"/>
        <w:widowControl w:val="0"/>
        <w:numPr>
          <w:ilvl w:val="0"/>
          <w:numId w:val="27"/>
        </w:numPr>
        <w:suppressAutoHyphens/>
      </w:pPr>
      <w:r w:rsidRPr="00FE6751">
        <w:t>REFERENCE_DAY: date of the first descent of the float (day #0 of the NKE float internal calendar),</w:t>
      </w:r>
    </w:p>
    <w:p w:rsidR="002F08BF" w:rsidRPr="00FE6751" w:rsidRDefault="002F08BF" w:rsidP="002F08BF">
      <w:pPr>
        <w:pStyle w:val="Corpsdetexte"/>
        <w:widowControl w:val="0"/>
        <w:numPr>
          <w:ilvl w:val="0"/>
          <w:numId w:val="29"/>
        </w:numPr>
        <w:suppressAutoHyphens/>
      </w:pPr>
      <w:r w:rsidRPr="00FE6751">
        <w:t xml:space="preserve">DM_FLAG: float decoding Delayed Mode flag (see Annex </w:t>
      </w:r>
      <w:r w:rsidRPr="00B702B6">
        <w:fldChar w:fldCharType="begin"/>
      </w:r>
      <w:r w:rsidRPr="00FE6751">
        <w:instrText xml:space="preserve"> REF AXC \h </w:instrText>
      </w:r>
      <w:r w:rsidRPr="00B702B6">
        <w:fldChar w:fldCharType="separate"/>
      </w:r>
      <w:r w:rsidR="000579E4" w:rsidRPr="00FE6751">
        <w:t>C</w:t>
      </w:r>
      <w:r w:rsidRPr="00B702B6">
        <w:fldChar w:fldCharType="end"/>
      </w:r>
      <w:r w:rsidRPr="00FE6751">
        <w:t>).</w:t>
      </w:r>
    </w:p>
    <w:p w:rsidR="002F08BF" w:rsidRPr="00FE6751" w:rsidRDefault="002F08BF" w:rsidP="00715A45">
      <w:pPr>
        <w:pStyle w:val="Titre4"/>
      </w:pPr>
      <w:bookmarkStart w:id="590" w:name="_Toc43455987"/>
      <w:r w:rsidRPr="00FE6751">
        <w:t>Float configuration file generation</w:t>
      </w:r>
      <w:bookmarkEnd w:id="590"/>
    </w:p>
    <w:p w:rsidR="002F08BF" w:rsidRPr="00FE6751" w:rsidRDefault="002F08BF" w:rsidP="002F08BF">
      <w:pPr>
        <w:pStyle w:val="Corpsdetexte"/>
      </w:pPr>
      <w:r w:rsidRPr="00FE6751">
        <w:t xml:space="preserve">The tool </w:t>
      </w:r>
      <w:r w:rsidRPr="00FE6751">
        <w:rPr>
          <w:b/>
          <w:i/>
        </w:rPr>
        <w:t>generate_json_float_info</w:t>
      </w:r>
      <w:r w:rsidRPr="00FE6751">
        <w:t xml:space="preserve"> can be used to generate the float configuration files (from an ASCII file generated from a copy of the 14 first columns of the </w:t>
      </w:r>
      <w:r w:rsidRPr="00FE6751">
        <w:rPr>
          <w:i/>
        </w:rPr>
        <w:t>argo_floats_information_co.xls</w:t>
      </w:r>
      <w:r w:rsidRPr="00FE6751">
        <w:t xml:space="preserve"> Excel file).</w:t>
      </w:r>
    </w:p>
    <w:p w:rsidR="002F08BF" w:rsidRPr="00FE6751" w:rsidRDefault="002F08BF" w:rsidP="00715A45">
      <w:pPr>
        <w:pStyle w:val="Titre3"/>
      </w:pPr>
      <w:bookmarkStart w:id="591" w:name="_Toc460855061"/>
      <w:bookmarkStart w:id="592" w:name="_Toc43455988"/>
      <w:r w:rsidRPr="00FE6751">
        <w:t>Float meta-data file</w:t>
      </w:r>
      <w:bookmarkEnd w:id="591"/>
      <w:bookmarkEnd w:id="592"/>
    </w:p>
    <w:p w:rsidR="002F08BF" w:rsidRPr="00FE6751" w:rsidRDefault="002F08BF" w:rsidP="002F08BF">
      <w:pPr>
        <w:pStyle w:val="Corpsdetexte"/>
      </w:pPr>
      <w:r w:rsidRPr="00FE6751">
        <w:t xml:space="preserve">The already described (see </w:t>
      </w:r>
      <w:r w:rsidRPr="00B702B6">
        <w:fldChar w:fldCharType="begin"/>
      </w:r>
      <w:r w:rsidRPr="00FE6751">
        <w:instrText xml:space="preserve"> REF _Ref459196910 \r \h </w:instrText>
      </w:r>
      <w:r w:rsidRPr="00B702B6">
        <w:fldChar w:fldCharType="separate"/>
      </w:r>
      <w:r w:rsidR="000579E4" w:rsidRPr="00FE6751">
        <w:t>5.1.2</w:t>
      </w:r>
      <w:r w:rsidRPr="00B702B6">
        <w:fldChar w:fldCharType="end"/>
      </w:r>
      <w:r w:rsidRPr="00FE6751">
        <w:t>) float meta-data files are common to PI and DAC decoders.</w:t>
      </w:r>
    </w:p>
    <w:p w:rsidR="002F08BF" w:rsidRPr="00FE6751" w:rsidRDefault="002F08BF" w:rsidP="00715A45">
      <w:pPr>
        <w:pStyle w:val="Titre1"/>
      </w:pPr>
      <w:bookmarkStart w:id="593" w:name="_Toc460855062"/>
      <w:bookmarkStart w:id="594" w:name="_Toc43455989"/>
      <w:r w:rsidRPr="00FE6751">
        <w:lastRenderedPageBreak/>
        <w:t>Using the PI decoder</w:t>
      </w:r>
      <w:bookmarkEnd w:id="593"/>
      <w:bookmarkEnd w:id="594"/>
    </w:p>
    <w:p w:rsidR="002F08BF" w:rsidRPr="00FE6751" w:rsidRDefault="002F08BF" w:rsidP="00715A45">
      <w:pPr>
        <w:pStyle w:val="Titre2"/>
      </w:pPr>
      <w:bookmarkStart w:id="595" w:name="_Toc460855063"/>
      <w:bookmarkStart w:id="596" w:name="_Toc43455990"/>
      <w:r w:rsidRPr="00FE6751">
        <w:t>Pre-processing of float transmitted data</w:t>
      </w:r>
      <w:bookmarkEnd w:id="595"/>
      <w:bookmarkEnd w:id="596"/>
    </w:p>
    <w:p w:rsidR="002F08BF" w:rsidRPr="00FE6751" w:rsidRDefault="002F08BF" w:rsidP="002F08BF">
      <w:pPr>
        <w:pStyle w:val="Corpsdetexte"/>
      </w:pPr>
      <w:r w:rsidRPr="00FE6751">
        <w:t>To be decoded, the input raw data should first be pre-processed. This step depends on float transmission type.</w:t>
      </w:r>
    </w:p>
    <w:p w:rsidR="002F08BF" w:rsidRPr="00FE6751" w:rsidRDefault="002F08BF" w:rsidP="00715A45">
      <w:pPr>
        <w:pStyle w:val="Titre3"/>
      </w:pPr>
      <w:bookmarkStart w:id="597" w:name="_Toc460855064"/>
      <w:bookmarkStart w:id="598" w:name="_Toc43455991"/>
      <w:r w:rsidRPr="00FE6751">
        <w:t>For Argos floats</w:t>
      </w:r>
      <w:bookmarkEnd w:id="597"/>
      <w:bookmarkEnd w:id="598"/>
    </w:p>
    <w:p w:rsidR="002F08BF" w:rsidRPr="00FE6751" w:rsidRDefault="002F08BF" w:rsidP="002F08BF">
      <w:pPr>
        <w:pStyle w:val="Corpsdetexte"/>
      </w:pPr>
      <w:r w:rsidRPr="00FE6751">
        <w:t>The Argos Hex data, coming from CLS by e-mails or CD-ROM, need to be prepared to be used by the decoder. This process is done in the following steps.</w:t>
      </w:r>
    </w:p>
    <w:p w:rsidR="002F08BF" w:rsidRPr="00FE6751" w:rsidRDefault="002F08BF" w:rsidP="00715A45">
      <w:pPr>
        <w:pStyle w:val="Titre4"/>
      </w:pPr>
      <w:bookmarkStart w:id="599" w:name="_Toc43455992"/>
      <w:r w:rsidRPr="00FE6751">
        <w:t>Step #0: copy all received Argos data in a unique directory</w:t>
      </w:r>
      <w:bookmarkEnd w:id="599"/>
    </w:p>
    <w:p w:rsidR="002F08BF" w:rsidRPr="00FE6751" w:rsidRDefault="002F08BF" w:rsidP="002F08BF">
      <w:pPr>
        <w:pStyle w:val="Corpsdetexte"/>
      </w:pPr>
      <w:r w:rsidRPr="00FE6751">
        <w:t>All received data (e-mail files, CD-ROM contents, …) should be first copied in a unique directory.</w:t>
      </w:r>
    </w:p>
    <w:p w:rsidR="002F08BF" w:rsidRPr="00FE6751" w:rsidRDefault="002F08BF" w:rsidP="002F08BF">
      <w:pPr>
        <w:pStyle w:val="Corpsdetexte"/>
      </w:pPr>
      <w:r w:rsidRPr="00FE6751">
        <w:t>All these files should be at the same level of the directory (no sub-directories are allowed). Don't worry about duplicated data (step #2 will delete the duplicates).</w:t>
      </w:r>
    </w:p>
    <w:p w:rsidR="002F08BF" w:rsidRPr="00FE6751" w:rsidRDefault="002F08BF" w:rsidP="00715A45">
      <w:pPr>
        <w:pStyle w:val="Titre4"/>
      </w:pPr>
      <w:bookmarkStart w:id="600" w:name="_Toc43455993"/>
      <w:r w:rsidRPr="00FE6751">
        <w:t>Step #1: split the data</w:t>
      </w:r>
      <w:bookmarkEnd w:id="600"/>
    </w:p>
    <w:p w:rsidR="002F08BF" w:rsidRPr="00FE6751" w:rsidRDefault="002F08BF" w:rsidP="002F08BF">
      <w:pPr>
        <w:pStyle w:val="Corpsdetexte"/>
      </w:pPr>
      <w:r w:rsidRPr="00FE6751">
        <w:t>In this step we split the data by Argos Id number and by satellite pass.</w:t>
      </w:r>
    </w:p>
    <w:p w:rsidR="002F08BF" w:rsidRPr="00FE6751" w:rsidRDefault="002F08BF" w:rsidP="002F08BF">
      <w:pPr>
        <w:pStyle w:val="Corpsdetexte"/>
      </w:pPr>
      <w:r w:rsidRPr="00FE6751">
        <w:t>The input directory should be the one created on step #0. The output directory will contain one directory for each Argos Id and within each of these sub-directories, one file per satellite pass for the concerned Argos Id.</w:t>
      </w:r>
    </w:p>
    <w:p w:rsidR="002F08BF" w:rsidRPr="00FE6751" w:rsidRDefault="002F08BF" w:rsidP="002F08BF">
      <w:pPr>
        <w:pStyle w:val="Corpsdetexte"/>
      </w:pPr>
      <w:r w:rsidRPr="00FE6751">
        <w:t xml:space="preserve">The tool </w:t>
      </w:r>
      <w:r w:rsidRPr="00FE6751">
        <w:rPr>
          <w:b/>
          <w:i/>
        </w:rPr>
        <w:t>split_argos_cycle</w:t>
      </w:r>
      <w:r w:rsidRPr="00FE6751">
        <w:t xml:space="preserve"> is used for step #1.</w:t>
      </w:r>
    </w:p>
    <w:p w:rsidR="002F08BF" w:rsidRPr="00FE6751" w:rsidRDefault="002F08BF" w:rsidP="00715A45">
      <w:pPr>
        <w:pStyle w:val="Titre4"/>
      </w:pPr>
      <w:bookmarkStart w:id="601" w:name="_Toc43455994"/>
      <w:r w:rsidRPr="00FE6751">
        <w:t>Step #2: delete duplicated data</w:t>
      </w:r>
      <w:bookmarkEnd w:id="601"/>
    </w:p>
    <w:p w:rsidR="002F08BF" w:rsidRPr="00FE6751" w:rsidRDefault="002F08BF" w:rsidP="002F08BF">
      <w:pPr>
        <w:pStyle w:val="Corpsdetexte"/>
      </w:pPr>
      <w:r w:rsidRPr="00FE6751">
        <w:t>In this step we check the satellite pass files generated from step #1 and delete duplicated data.</w:t>
      </w:r>
    </w:p>
    <w:p w:rsidR="002F08BF" w:rsidRPr="00FE6751" w:rsidRDefault="002F08BF" w:rsidP="002F08BF">
      <w:pPr>
        <w:pStyle w:val="Corpsdetexte"/>
      </w:pPr>
      <w:r w:rsidRPr="00FE6751">
        <w:t xml:space="preserve">The tool </w:t>
      </w:r>
      <w:r w:rsidRPr="00FE6751">
        <w:rPr>
          <w:b/>
          <w:i/>
        </w:rPr>
        <w:t>delete_double_argos_split</w:t>
      </w:r>
      <w:r w:rsidRPr="00FE6751">
        <w:t xml:space="preserve"> is used for step #2.</w:t>
      </w:r>
    </w:p>
    <w:p w:rsidR="002F08BF" w:rsidRPr="00FE6751" w:rsidRDefault="002F08BF" w:rsidP="00715A45">
      <w:pPr>
        <w:pStyle w:val="Titre4"/>
      </w:pPr>
      <w:bookmarkStart w:id="602" w:name="_Toc43455995"/>
      <w:r w:rsidRPr="00FE6751">
        <w:t>Step #3: create Argos cycle files</w:t>
      </w:r>
      <w:bookmarkEnd w:id="602"/>
    </w:p>
    <w:p w:rsidR="002F08BF" w:rsidRPr="00FE6751" w:rsidRDefault="002F08BF" w:rsidP="002F08BF">
      <w:pPr>
        <w:pStyle w:val="Corpsdetexte"/>
      </w:pPr>
      <w:r w:rsidRPr="00FE6751">
        <w:t>In this step we create Argos cycle file (containing all the data transmitted by the float after each cycle) from satellite pass files obtained in step #2.</w:t>
      </w:r>
    </w:p>
    <w:p w:rsidR="00D822FB" w:rsidRPr="001369CF" w:rsidRDefault="002F08BF" w:rsidP="000557AF">
      <w:pPr>
        <w:autoSpaceDE w:val="0"/>
        <w:autoSpaceDN w:val="0"/>
        <w:adjustRightInd w:val="0"/>
        <w:spacing w:after="0"/>
      </w:pPr>
      <w:r w:rsidRPr="001369CF">
        <w:t xml:space="preserve">Each Argos cycle file contains the data of the satellite pass files concatenated and chronologically sorted. A new Argos cycle file is created each time we find a </w:t>
      </w:r>
      <w:r w:rsidR="00D822FB" w:rsidRPr="001369CF">
        <w:rPr>
          <w:rPrChange w:id="603" w:author="RANNOU Jean-Philippe" w:date="2020-06-19T10:34:00Z">
            <w:rPr>
              <w:highlight w:val="green"/>
            </w:rPr>
          </w:rPrChange>
        </w:rPr>
        <w:t>10</w:t>
      </w:r>
      <w:r w:rsidR="00D822FB" w:rsidRPr="001369CF">
        <w:t xml:space="preserve"> </w:t>
      </w:r>
      <w:r w:rsidRPr="001369CF">
        <w:t>(</w:t>
      </w:r>
      <w:r w:rsidRPr="001369CF">
        <w:rPr>
          <w:rStyle w:val="CodeCar"/>
          <w:rFonts w:eastAsiaTheme="minorEastAsia"/>
        </w:rPr>
        <w:t>g_decArgo_minNonTransDurForNewCycle</w:t>
      </w:r>
      <w:r w:rsidRPr="001369CF">
        <w:t xml:space="preserve"> </w:t>
      </w:r>
      <w:r w:rsidR="00D822FB" w:rsidRPr="001369CF">
        <w:rPr>
          <w:rPrChange w:id="604" w:author="RANNOU Jean-Philippe" w:date="2020-06-19T10:34:00Z">
            <w:rPr>
              <w:highlight w:val="green"/>
            </w:rPr>
          </w:rPrChange>
        </w:rPr>
        <w:t>global variable</w:t>
      </w:r>
      <w:r w:rsidR="00D822FB" w:rsidRPr="001369CF">
        <w:t xml:space="preserve">) </w:t>
      </w:r>
      <w:r w:rsidRPr="001369CF">
        <w:t>hours delay without any data transmission</w:t>
      </w:r>
      <w:r w:rsidR="00D822FB" w:rsidRPr="001369CF">
        <w:t>.</w:t>
      </w:r>
    </w:p>
    <w:p w:rsidR="002F08BF" w:rsidRPr="001369CF" w:rsidRDefault="002F08BF" w:rsidP="000557AF">
      <w:pPr>
        <w:autoSpaceDE w:val="0"/>
        <w:autoSpaceDN w:val="0"/>
        <w:adjustRightInd w:val="0"/>
        <w:spacing w:after="0"/>
      </w:pPr>
      <w:r w:rsidRPr="001369CF">
        <w:t xml:space="preserve">The tool </w:t>
      </w:r>
      <w:r w:rsidRPr="001369CF">
        <w:rPr>
          <w:b/>
          <w:i/>
        </w:rPr>
        <w:t>create_argos_cycle_files</w:t>
      </w:r>
      <w:r w:rsidRPr="001369CF">
        <w:t xml:space="preserve"> is used for step #3.</w:t>
      </w:r>
    </w:p>
    <w:p w:rsidR="002F08BF" w:rsidRPr="001369CF" w:rsidRDefault="002F08BF" w:rsidP="00715A45">
      <w:pPr>
        <w:pStyle w:val="Titre4"/>
      </w:pPr>
      <w:bookmarkStart w:id="605" w:name="_Toc43455996"/>
      <w:r w:rsidRPr="001369CF">
        <w:t>Step #4: correct Argos cycle files</w:t>
      </w:r>
      <w:bookmarkEnd w:id="605"/>
    </w:p>
    <w:p w:rsidR="002F08BF" w:rsidRPr="00FE6751" w:rsidRDefault="002F08BF" w:rsidP="002F08BF">
      <w:pPr>
        <w:pStyle w:val="Corpsdetexte"/>
      </w:pPr>
      <w:r w:rsidRPr="00FE6751">
        <w:t>In this step we check that the number of lines of each satellite pass set by CLS in the satellite pass header is consistent with the real number of lines of the satellite pass; erroneous counts are corrected in the output file.</w:t>
      </w:r>
    </w:p>
    <w:p w:rsidR="002F08BF" w:rsidRPr="00FE6751" w:rsidRDefault="002F08BF" w:rsidP="002F08BF">
      <w:pPr>
        <w:pStyle w:val="Corpsdetexte"/>
      </w:pPr>
      <w:r w:rsidRPr="00FE6751">
        <w:t xml:space="preserve">The tool </w:t>
      </w:r>
      <w:r w:rsidRPr="00FE6751">
        <w:rPr>
          <w:b/>
          <w:i/>
        </w:rPr>
        <w:t>co_cls_correct_argos_raw_file</w:t>
      </w:r>
      <w:r w:rsidRPr="00FE6751">
        <w:t xml:space="preserve"> is used for step #4.</w:t>
      </w:r>
    </w:p>
    <w:p w:rsidR="002F08BF" w:rsidRPr="00FE6751" w:rsidRDefault="002F08BF" w:rsidP="00715A45">
      <w:pPr>
        <w:pStyle w:val="Titre4"/>
      </w:pPr>
      <w:bookmarkStart w:id="606" w:name="_Toc43455997"/>
      <w:r w:rsidRPr="00FE6751">
        <w:t>Step #5: name Argos cycle files</w:t>
      </w:r>
      <w:bookmarkEnd w:id="606"/>
    </w:p>
    <w:p w:rsidR="002F08BF" w:rsidRPr="00FE6751" w:rsidRDefault="002F08BF" w:rsidP="002F08BF">
      <w:pPr>
        <w:pStyle w:val="Corpsdetexte"/>
      </w:pPr>
      <w:r w:rsidRPr="00FE6751">
        <w:t>In this step we compute the cycle number associated to each Argos cycle file and create the final name of the file.</w:t>
      </w:r>
    </w:p>
    <w:p w:rsidR="002F08BF" w:rsidRPr="00FE6751" w:rsidRDefault="002F08BF" w:rsidP="002F08BF">
      <w:pPr>
        <w:pStyle w:val="Corpsdetexte"/>
      </w:pPr>
      <w:r w:rsidRPr="00FE6751">
        <w:t>The name of the Argos cycle file should be:</w:t>
      </w:r>
    </w:p>
    <w:p w:rsidR="002F08BF" w:rsidRPr="00FE6751" w:rsidRDefault="002F08BF" w:rsidP="002F08BF">
      <w:pPr>
        <w:pStyle w:val="Corpsdetexte"/>
      </w:pPr>
      <w:r w:rsidRPr="00FE6751">
        <w:rPr>
          <w:i/>
        </w:rPr>
        <w:t>ArgosId_YYYY-MM-DD-hh-mm-ss_WMO_CyNum.txt</w:t>
      </w:r>
      <w:r w:rsidRPr="00FE6751">
        <w:t xml:space="preserve">, where </w:t>
      </w:r>
    </w:p>
    <w:p w:rsidR="002F08BF" w:rsidRPr="00FE6751" w:rsidRDefault="002F08BF" w:rsidP="002F08BF">
      <w:pPr>
        <w:pStyle w:val="Corpsdetexte"/>
        <w:widowControl w:val="0"/>
        <w:numPr>
          <w:ilvl w:val="0"/>
          <w:numId w:val="29"/>
        </w:numPr>
        <w:suppressAutoHyphens/>
      </w:pPr>
      <w:r w:rsidRPr="00FE6751">
        <w:rPr>
          <w:i/>
        </w:rPr>
        <w:t>ArgosId</w:t>
      </w:r>
      <w:r w:rsidRPr="00FE6751">
        <w:t>: is the float PTT number (on 6 digits),</w:t>
      </w:r>
    </w:p>
    <w:p w:rsidR="002F08BF" w:rsidRPr="00FE6751" w:rsidRDefault="002F08BF" w:rsidP="002F08BF">
      <w:pPr>
        <w:pStyle w:val="Corpsdetexte"/>
        <w:widowControl w:val="0"/>
        <w:numPr>
          <w:ilvl w:val="0"/>
          <w:numId w:val="29"/>
        </w:numPr>
        <w:suppressAutoHyphens/>
      </w:pPr>
      <w:r w:rsidRPr="00FE6751">
        <w:rPr>
          <w:i/>
        </w:rPr>
        <w:lastRenderedPageBreak/>
        <w:t>YYYY-MM-DD-hh-mm-ss</w:t>
      </w:r>
      <w:r w:rsidRPr="00FE6751">
        <w:t>: is the date of the earlier float message of the file,</w:t>
      </w:r>
    </w:p>
    <w:p w:rsidR="002F08BF" w:rsidRPr="00FE6751" w:rsidRDefault="002F08BF" w:rsidP="002F08BF">
      <w:pPr>
        <w:pStyle w:val="Corpsdetexte"/>
        <w:widowControl w:val="0"/>
        <w:numPr>
          <w:ilvl w:val="0"/>
          <w:numId w:val="29"/>
        </w:numPr>
        <w:suppressAutoHyphens/>
      </w:pPr>
      <w:r w:rsidRPr="00FE6751">
        <w:rPr>
          <w:i/>
        </w:rPr>
        <w:t>WMO</w:t>
      </w:r>
      <w:r w:rsidRPr="00FE6751">
        <w:t>: is the float WMO number,</w:t>
      </w:r>
    </w:p>
    <w:p w:rsidR="002F08BF" w:rsidRPr="00FE6751" w:rsidRDefault="002F08BF" w:rsidP="002F08BF">
      <w:pPr>
        <w:pStyle w:val="Corpsdetexte"/>
        <w:widowControl w:val="0"/>
        <w:numPr>
          <w:ilvl w:val="0"/>
          <w:numId w:val="29"/>
        </w:numPr>
        <w:suppressAutoHyphens/>
      </w:pPr>
      <w:r w:rsidRPr="00FE6751">
        <w:rPr>
          <w:i/>
        </w:rPr>
        <w:t>CyNum</w:t>
      </w:r>
      <w:r w:rsidRPr="00FE6751">
        <w:t>: is the cycle number.</w:t>
      </w:r>
    </w:p>
    <w:p w:rsidR="002F08BF" w:rsidRPr="00FE6751" w:rsidRDefault="002F08BF" w:rsidP="002F08BF">
      <w:pPr>
        <w:pStyle w:val="Corpsdetexte"/>
      </w:pPr>
      <w:r w:rsidRPr="00FE6751">
        <w:t>Note also that:</w:t>
      </w:r>
    </w:p>
    <w:p w:rsidR="002F08BF" w:rsidRPr="00FE6751" w:rsidRDefault="002F08BF" w:rsidP="002F08BF">
      <w:pPr>
        <w:pStyle w:val="Corpsdetexte"/>
        <w:widowControl w:val="0"/>
        <w:numPr>
          <w:ilvl w:val="0"/>
          <w:numId w:val="30"/>
        </w:numPr>
        <w:suppressAutoHyphens/>
      </w:pPr>
      <w:r w:rsidRPr="00FE6751">
        <w:rPr>
          <w:i/>
        </w:rPr>
        <w:t>WMO</w:t>
      </w:r>
      <w:r w:rsidRPr="00FE6751">
        <w:t xml:space="preserve"> can be equal to 'WWWWWWW' if the ArgosId to WMO link is unknown at the time of reception of the data,</w:t>
      </w:r>
    </w:p>
    <w:p w:rsidR="002F08BF" w:rsidRPr="00FE6751" w:rsidRDefault="002F08BF" w:rsidP="002F08BF">
      <w:pPr>
        <w:pStyle w:val="Corpsdetexte"/>
        <w:widowControl w:val="0"/>
        <w:numPr>
          <w:ilvl w:val="0"/>
          <w:numId w:val="30"/>
        </w:numPr>
        <w:suppressAutoHyphens/>
      </w:pPr>
      <w:r w:rsidRPr="00FE6751">
        <w:rPr>
          <w:i/>
        </w:rPr>
        <w:t>CyNum</w:t>
      </w:r>
      <w:r w:rsidRPr="00FE6751">
        <w:t xml:space="preserve"> can be equal to:</w:t>
      </w:r>
    </w:p>
    <w:p w:rsidR="002F08BF" w:rsidRPr="00FE6751" w:rsidRDefault="002F08BF" w:rsidP="002F08BF">
      <w:pPr>
        <w:pStyle w:val="Corpsdetexte"/>
        <w:widowControl w:val="0"/>
        <w:numPr>
          <w:ilvl w:val="1"/>
          <w:numId w:val="30"/>
        </w:numPr>
        <w:suppressAutoHyphens/>
      </w:pPr>
      <w:r w:rsidRPr="00FE6751">
        <w:t>'EEE': empty file (not at least one float message),</w:t>
      </w:r>
    </w:p>
    <w:p w:rsidR="002F08BF" w:rsidRPr="00FE6751" w:rsidRDefault="002F08BF" w:rsidP="002F08BF">
      <w:pPr>
        <w:pStyle w:val="Corpsdetexte"/>
        <w:widowControl w:val="0"/>
        <w:numPr>
          <w:ilvl w:val="1"/>
          <w:numId w:val="30"/>
        </w:numPr>
        <w:suppressAutoHyphens/>
      </w:pPr>
      <w:r w:rsidRPr="00FE6751">
        <w:t>'WWW': ArgosId to WMO link is unknown at the time of reception of the data,</w:t>
      </w:r>
    </w:p>
    <w:p w:rsidR="002F08BF" w:rsidRPr="00FE6751" w:rsidRDefault="002F08BF" w:rsidP="002F08BF">
      <w:pPr>
        <w:pStyle w:val="Corpsdetexte"/>
        <w:widowControl w:val="0"/>
        <w:numPr>
          <w:ilvl w:val="1"/>
          <w:numId w:val="30"/>
        </w:numPr>
        <w:suppressAutoHyphens/>
      </w:pPr>
      <w:r w:rsidRPr="00FE6751">
        <w:t>'MMM': meta-data unavailable to compute cycle number,</w:t>
      </w:r>
    </w:p>
    <w:p w:rsidR="002F08BF" w:rsidRPr="00FE6751" w:rsidRDefault="002F08BF" w:rsidP="002F08BF">
      <w:pPr>
        <w:pStyle w:val="Corpsdetexte"/>
        <w:widowControl w:val="0"/>
        <w:numPr>
          <w:ilvl w:val="1"/>
          <w:numId w:val="30"/>
        </w:numPr>
        <w:suppressAutoHyphens/>
      </w:pPr>
      <w:r w:rsidRPr="00FE6751">
        <w:t>'TTT': test data (dated before float launch date),</w:t>
      </w:r>
    </w:p>
    <w:p w:rsidR="002F08BF" w:rsidRPr="00FE6751" w:rsidRDefault="002F08BF" w:rsidP="002F08BF">
      <w:pPr>
        <w:pStyle w:val="Corpsdetexte"/>
        <w:widowControl w:val="0"/>
        <w:numPr>
          <w:ilvl w:val="1"/>
          <w:numId w:val="30"/>
        </w:numPr>
        <w:suppressAutoHyphens/>
      </w:pPr>
      <w:r w:rsidRPr="00FE6751">
        <w:t>'GGG': ghost messages,</w:t>
      </w:r>
    </w:p>
    <w:p w:rsidR="002F08BF" w:rsidRPr="00FE6751" w:rsidRDefault="002F08BF" w:rsidP="002F08BF">
      <w:pPr>
        <w:pStyle w:val="Corpsdetexte"/>
        <w:widowControl w:val="0"/>
        <w:numPr>
          <w:ilvl w:val="1"/>
          <w:numId w:val="30"/>
        </w:numPr>
        <w:suppressAutoHyphens/>
      </w:pPr>
      <w:r w:rsidRPr="00FE6751">
        <w:t>'UUU': cycle number value (manually) disabled by the user.</w:t>
      </w:r>
    </w:p>
    <w:p w:rsidR="002F08BF" w:rsidRPr="001369CF" w:rsidRDefault="002F08BF" w:rsidP="002F08BF">
      <w:pPr>
        <w:pStyle w:val="Corpsdetexte"/>
        <w:rPr>
          <w:b/>
        </w:rPr>
      </w:pPr>
      <w:r w:rsidRPr="00FE6751">
        <w:rPr>
          <w:b/>
        </w:rPr>
        <w:t xml:space="preserve">Only 'identified' cycle files (i.e. with valid </w:t>
      </w:r>
      <w:r w:rsidRPr="00FE6751">
        <w:rPr>
          <w:b/>
          <w:i/>
        </w:rPr>
        <w:t>WMO</w:t>
      </w:r>
      <w:r w:rsidRPr="00FE6751">
        <w:rPr>
          <w:b/>
        </w:rPr>
        <w:t xml:space="preserve"> and </w:t>
      </w:r>
      <w:r w:rsidRPr="00FE6751">
        <w:rPr>
          <w:b/>
          <w:i/>
        </w:rPr>
        <w:t>CyNum</w:t>
      </w:r>
      <w:r w:rsidRPr="00FE6751">
        <w:rPr>
          <w:b/>
        </w:rPr>
        <w:t xml:space="preserve"> numbers) are processed by the </w:t>
      </w:r>
      <w:r w:rsidRPr="001369CF">
        <w:rPr>
          <w:b/>
        </w:rPr>
        <w:t>decoder.</w:t>
      </w:r>
    </w:p>
    <w:p w:rsidR="002F08BF" w:rsidRPr="001369CF" w:rsidRDefault="002F08BF" w:rsidP="002F08BF">
      <w:pPr>
        <w:pStyle w:val="Corpsdetexte"/>
      </w:pPr>
      <w:r w:rsidRPr="001369CF">
        <w:t xml:space="preserve">The tool </w:t>
      </w:r>
      <w:r w:rsidRPr="001369CF">
        <w:rPr>
          <w:b/>
          <w:i/>
        </w:rPr>
        <w:t>move_and_rename_prv_argos_files</w:t>
      </w:r>
      <w:r w:rsidRPr="001369CF">
        <w:t xml:space="preserve"> or </w:t>
      </w:r>
      <w:r w:rsidRPr="001369CF">
        <w:rPr>
          <w:b/>
          <w:i/>
        </w:rPr>
        <w:t>move_and_rename_apx_argos_files</w:t>
      </w:r>
      <w:r w:rsidRPr="001369CF">
        <w:t xml:space="preserve"> is used for step #5. It uses </w:t>
      </w:r>
      <w:r w:rsidR="00D822FB" w:rsidRPr="001369CF">
        <w:rPr>
          <w:rPrChange w:id="607" w:author="RANNOU Jean-Philippe" w:date="2020-06-19T10:34:00Z">
            <w:rPr>
              <w:highlight w:val="green"/>
            </w:rPr>
          </w:rPrChange>
        </w:rPr>
        <w:t>information from</w:t>
      </w:r>
      <w:r w:rsidRPr="001369CF">
        <w:t xml:space="preserve"> the json meta-data files.</w:t>
      </w:r>
    </w:p>
    <w:p w:rsidR="002F08BF" w:rsidRPr="001369CF" w:rsidRDefault="002F08BF" w:rsidP="00715A45">
      <w:pPr>
        <w:pStyle w:val="Titre4"/>
      </w:pPr>
      <w:bookmarkStart w:id="608" w:name="_Toc43455998"/>
      <w:r w:rsidRPr="001369CF">
        <w:t>Step #6: clean ghost data at the end of Argos cycle files</w:t>
      </w:r>
      <w:bookmarkEnd w:id="608"/>
    </w:p>
    <w:p w:rsidR="002F08BF" w:rsidRPr="00FE6751" w:rsidRDefault="002F08BF" w:rsidP="002F08BF">
      <w:pPr>
        <w:pStyle w:val="Corpsdetexte"/>
      </w:pPr>
      <w:r w:rsidRPr="001369CF">
        <w:t>In this step we try to detect data</w:t>
      </w:r>
      <w:r w:rsidRPr="00FE6751">
        <w:t xml:space="preserve"> from a ghost transmission at the end of the cycle file and to move it to another appropriate cycle file.</w:t>
      </w:r>
    </w:p>
    <w:p w:rsidR="002F08BF" w:rsidRPr="00FE6751" w:rsidRDefault="002F08BF" w:rsidP="002F08BF">
      <w:pPr>
        <w:pStyle w:val="Corpsdetexte"/>
      </w:pPr>
      <w:r w:rsidRPr="00FE6751">
        <w:t>This step is applied to Apex data only (since a reliable Last Message Time (LMT) is crucial for the determination of the Apex cycle timings).</w:t>
      </w:r>
    </w:p>
    <w:p w:rsidR="002F08BF" w:rsidRPr="00FE6751" w:rsidRDefault="002F08BF" w:rsidP="002F08BF">
      <w:pPr>
        <w:pStyle w:val="Corpsdetexte"/>
      </w:pPr>
      <w:r w:rsidRPr="00FE6751">
        <w:t xml:space="preserve">The tool </w:t>
      </w:r>
      <w:r w:rsidRPr="00FE6751">
        <w:rPr>
          <w:b/>
          <w:i/>
        </w:rPr>
        <w:t>clean_ghost_in_apx_argos_cycle_files</w:t>
      </w:r>
      <w:r w:rsidRPr="00FE6751">
        <w:t xml:space="preserve"> is used for step #5.</w:t>
      </w:r>
    </w:p>
    <w:p w:rsidR="002F08BF" w:rsidRPr="00FE6751" w:rsidRDefault="002F08BF" w:rsidP="00715A45">
      <w:pPr>
        <w:pStyle w:val="Titre4"/>
      </w:pPr>
      <w:bookmarkStart w:id="609" w:name="_Toc43455999"/>
      <w:r w:rsidRPr="00FE6751">
        <w:t>Final step: check the processed output files</w:t>
      </w:r>
      <w:bookmarkEnd w:id="609"/>
    </w:p>
    <w:p w:rsidR="002F08BF" w:rsidRPr="00FE6751" w:rsidRDefault="002F08BF" w:rsidP="002F08BF">
      <w:pPr>
        <w:pStyle w:val="Corpsdetexte"/>
      </w:pPr>
      <w:r w:rsidRPr="00FE6751">
        <w:t xml:space="preserve">Use the tool </w:t>
      </w:r>
      <w:r w:rsidRPr="00FE6751">
        <w:rPr>
          <w:b/>
          <w:i/>
        </w:rPr>
        <w:t>check_argos_cycle_files</w:t>
      </w:r>
      <w:r w:rsidRPr="00FE6751">
        <w:t xml:space="preserve"> to check the work done and the file contents (particularly in columns 'D' to 'G' of the CSV file generated by this tool).</w:t>
      </w:r>
    </w:p>
    <w:p w:rsidR="002F08BF" w:rsidRPr="00FE6751" w:rsidRDefault="002F08BF" w:rsidP="002F08BF">
      <w:pPr>
        <w:pStyle w:val="Corpsdetexte"/>
      </w:pPr>
    </w:p>
    <w:p w:rsidR="002F08BF" w:rsidRPr="00FE6751" w:rsidRDefault="002F08BF" w:rsidP="002F08BF">
      <w:pPr>
        <w:pStyle w:val="Corpsdetexte"/>
      </w:pPr>
      <w:r w:rsidRPr="00FE6751">
        <w:t>The output files can be used for decoding (</w:t>
      </w:r>
      <w:r w:rsidRPr="00FE6751">
        <w:rPr>
          <w:rStyle w:val="CodeCar"/>
          <w:rFonts w:eastAsiaTheme="minorEastAsia"/>
        </w:rPr>
        <w:t>DIR_INPUT_HEX_ARGOS_FILE_FORMAT_1</w:t>
      </w:r>
      <w:r w:rsidRPr="00FE6751">
        <w:t xml:space="preserve"> directory).</w:t>
      </w:r>
    </w:p>
    <w:p w:rsidR="002F08BF" w:rsidRPr="00FE6751" w:rsidRDefault="002F08BF" w:rsidP="002F08BF">
      <w:pPr>
        <w:pStyle w:val="Corpsdetexte"/>
      </w:pPr>
    </w:p>
    <w:p w:rsidR="002F08BF" w:rsidRPr="00FE6751" w:rsidRDefault="002F08BF" w:rsidP="002F08BF">
      <w:pPr>
        <w:pStyle w:val="Corpsdetexte"/>
        <w:rPr>
          <w:b/>
        </w:rPr>
      </w:pPr>
      <w:r w:rsidRPr="00FE6751">
        <w:rPr>
          <w:b/>
        </w:rPr>
        <w:t xml:space="preserve">Note also that the tool </w:t>
      </w:r>
      <w:r w:rsidRPr="00FE6751">
        <w:rPr>
          <w:b/>
          <w:i/>
        </w:rPr>
        <w:t>process_argos_data_prv</w:t>
      </w:r>
      <w:r w:rsidRPr="00FE6751">
        <w:rPr>
          <w:b/>
        </w:rPr>
        <w:t xml:space="preserve"> (for NKE and Metocean floats) or </w:t>
      </w:r>
      <w:r w:rsidRPr="00FE6751">
        <w:rPr>
          <w:b/>
          <w:i/>
        </w:rPr>
        <w:t>process_argos_data_apx</w:t>
      </w:r>
      <w:r w:rsidRPr="00FE6751">
        <w:rPr>
          <w:b/>
        </w:rPr>
        <w:t xml:space="preserve"> (for Apex floats) can be used to process these steps.</w:t>
      </w:r>
    </w:p>
    <w:p w:rsidR="002F08BF" w:rsidRPr="00FE6751" w:rsidRDefault="002F08BF" w:rsidP="00715A45">
      <w:pPr>
        <w:pStyle w:val="Titre3"/>
      </w:pPr>
      <w:bookmarkStart w:id="610" w:name="_Toc460855065"/>
      <w:bookmarkStart w:id="611" w:name="_Toc43456000"/>
      <w:r w:rsidRPr="00FE6751">
        <w:t>For Iridium SBD floats</w:t>
      </w:r>
      <w:bookmarkEnd w:id="610"/>
      <w:bookmarkEnd w:id="611"/>
    </w:p>
    <w:p w:rsidR="002F08BF" w:rsidRPr="00FE6751" w:rsidRDefault="002F08BF" w:rsidP="00715A45">
      <w:pPr>
        <w:pStyle w:val="Titre4"/>
      </w:pPr>
      <w:bookmarkStart w:id="612" w:name="_Ref459295885"/>
      <w:bookmarkStart w:id="613" w:name="_Toc43456001"/>
      <w:r w:rsidRPr="00FE6751">
        <w:t>Rename the mail files</w:t>
      </w:r>
      <w:bookmarkEnd w:id="612"/>
      <w:bookmarkEnd w:id="613"/>
    </w:p>
    <w:p w:rsidR="002F08BF" w:rsidRPr="00FE6751" w:rsidRDefault="002F08BF" w:rsidP="002F08BF">
      <w:pPr>
        <w:pStyle w:val="Corpsdetexte"/>
      </w:pPr>
      <w:r w:rsidRPr="00FE6751">
        <w:t xml:space="preserve">The incoming Iridium mail files should be renamed to be used by the decoder. This can be done with the tool </w:t>
      </w:r>
      <w:r w:rsidRPr="00FE6751">
        <w:rPr>
          <w:b/>
          <w:i/>
        </w:rPr>
        <w:t>move_and_rename_iridium_sbd_mail_files</w:t>
      </w:r>
      <w:r w:rsidRPr="00FE6751">
        <w:t>.</w:t>
      </w:r>
    </w:p>
    <w:p w:rsidR="002F08BF" w:rsidRPr="00FE6751" w:rsidRDefault="002F08BF" w:rsidP="002F08BF">
      <w:pPr>
        <w:pStyle w:val="Corpsdetexte"/>
      </w:pPr>
      <w:r w:rsidRPr="00FE6751">
        <w:t>Each processed file will be renamed:</w:t>
      </w:r>
    </w:p>
    <w:p w:rsidR="002F08BF" w:rsidRPr="00FE6751" w:rsidRDefault="002F08BF" w:rsidP="002F08BF">
      <w:pPr>
        <w:pStyle w:val="Corpsdetexte"/>
      </w:pPr>
      <w:r w:rsidRPr="00FE6751">
        <w:rPr>
          <w:i/>
        </w:rPr>
        <w:t>co_YYYYMMDDThhmmss_IMEI_MOMSN_MTMSN_PID.txt</w:t>
      </w:r>
      <w:r w:rsidRPr="00FE6751">
        <w:t>, where</w:t>
      </w:r>
    </w:p>
    <w:p w:rsidR="002F08BF" w:rsidRPr="00FE6751" w:rsidRDefault="002F08BF" w:rsidP="002F08BF">
      <w:pPr>
        <w:pStyle w:val="Corpsdetexte"/>
        <w:widowControl w:val="0"/>
        <w:numPr>
          <w:ilvl w:val="0"/>
          <w:numId w:val="31"/>
        </w:numPr>
        <w:suppressAutoHyphens/>
      </w:pPr>
      <w:r w:rsidRPr="00FE6751">
        <w:rPr>
          <w:i/>
        </w:rPr>
        <w:t>YYYYMMDDThhmmss</w:t>
      </w:r>
      <w:r w:rsidRPr="00FE6751">
        <w:t>: is the date of the Iridium session,</w:t>
      </w:r>
    </w:p>
    <w:p w:rsidR="002F08BF" w:rsidRPr="00FE6751" w:rsidRDefault="002F08BF" w:rsidP="002F08BF">
      <w:pPr>
        <w:pStyle w:val="Corpsdetexte"/>
        <w:widowControl w:val="0"/>
        <w:numPr>
          <w:ilvl w:val="0"/>
          <w:numId w:val="31"/>
        </w:numPr>
        <w:suppressAutoHyphens/>
      </w:pPr>
      <w:r w:rsidRPr="00FE6751">
        <w:rPr>
          <w:i/>
        </w:rPr>
        <w:t>IMEI</w:t>
      </w:r>
      <w:r w:rsidRPr="00FE6751">
        <w:t>: is the float IMEI number,</w:t>
      </w:r>
    </w:p>
    <w:p w:rsidR="002F08BF" w:rsidRPr="001369CF" w:rsidRDefault="002F08BF" w:rsidP="002F08BF">
      <w:pPr>
        <w:pStyle w:val="Corpsdetexte"/>
        <w:widowControl w:val="0"/>
        <w:numPr>
          <w:ilvl w:val="0"/>
          <w:numId w:val="31"/>
        </w:numPr>
        <w:suppressAutoHyphens/>
      </w:pPr>
      <w:r w:rsidRPr="00FE6751">
        <w:rPr>
          <w:i/>
        </w:rPr>
        <w:lastRenderedPageBreak/>
        <w:t>MOMSN</w:t>
      </w:r>
      <w:r w:rsidRPr="00FE6751">
        <w:t xml:space="preserve">, </w:t>
      </w:r>
      <w:r w:rsidRPr="00FE6751">
        <w:rPr>
          <w:i/>
        </w:rPr>
        <w:t>MTMSN</w:t>
      </w:r>
      <w:r w:rsidRPr="00FE6751">
        <w:t xml:space="preserve">: are the MOMSN and MTMSN </w:t>
      </w:r>
      <w:r w:rsidRPr="001369CF">
        <w:t>numbers of the transmission,</w:t>
      </w:r>
    </w:p>
    <w:p w:rsidR="002F08BF" w:rsidRPr="001369CF" w:rsidRDefault="002F08BF" w:rsidP="002F08BF">
      <w:pPr>
        <w:pStyle w:val="Corpsdetexte"/>
        <w:widowControl w:val="0"/>
        <w:numPr>
          <w:ilvl w:val="0"/>
          <w:numId w:val="31"/>
        </w:numPr>
        <w:suppressAutoHyphens/>
      </w:pPr>
      <w:r w:rsidRPr="001369CF">
        <w:rPr>
          <w:i/>
        </w:rPr>
        <w:t>PID</w:t>
      </w:r>
      <w:r w:rsidRPr="001369CF">
        <w:t>: is the PID of the process that collected the mail (unused</w:t>
      </w:r>
      <w:r w:rsidR="00D822FB" w:rsidRPr="001369CF">
        <w:t xml:space="preserve"> </w:t>
      </w:r>
      <w:r w:rsidR="00D822FB" w:rsidRPr="001369CF">
        <w:rPr>
          <w:rPrChange w:id="614" w:author="RANNOU Jean-Philippe" w:date="2020-06-19T10:35:00Z">
            <w:rPr>
              <w:highlight w:val="green"/>
            </w:rPr>
          </w:rPrChange>
        </w:rPr>
        <w:t>by the decoder</w:t>
      </w:r>
      <w:r w:rsidRPr="001369CF">
        <w:t>).</w:t>
      </w:r>
    </w:p>
    <w:p w:rsidR="002F08BF" w:rsidRPr="00FE6751" w:rsidRDefault="002F08BF" w:rsidP="002F08BF">
      <w:pPr>
        <w:pStyle w:val="Corpsdetexte"/>
      </w:pPr>
      <w:r w:rsidRPr="001369CF">
        <w:t>The newly named files can then be moved to the repository (</w:t>
      </w:r>
      <w:r w:rsidRPr="001369CF">
        <w:rPr>
          <w:rStyle w:val="CodeCar"/>
          <w:rFonts w:eastAsiaTheme="minorEastAsia"/>
        </w:rPr>
        <w:t>DIR_INPUT_RSYNC_</w:t>
      </w:r>
      <w:r w:rsidRPr="00FE6751">
        <w:rPr>
          <w:rStyle w:val="CodeCar"/>
          <w:rFonts w:eastAsiaTheme="minorEastAsia"/>
        </w:rPr>
        <w:t>DATA</w:t>
      </w:r>
      <w:r w:rsidRPr="00FE6751">
        <w:t xml:space="preserve"> directory).</w:t>
      </w:r>
    </w:p>
    <w:p w:rsidR="002F08BF" w:rsidRPr="00FE6751" w:rsidRDefault="002F08BF" w:rsidP="00715A45">
      <w:pPr>
        <w:pStyle w:val="Titre4"/>
      </w:pPr>
      <w:bookmarkStart w:id="615" w:name="_Ref459295204"/>
      <w:bookmarkStart w:id="616" w:name="_Toc43456002"/>
      <w:r w:rsidRPr="00FE6751">
        <w:t>Duplicate the mail files</w:t>
      </w:r>
      <w:bookmarkEnd w:id="615"/>
      <w:bookmarkEnd w:id="616"/>
    </w:p>
    <w:p w:rsidR="002F08BF" w:rsidRPr="00FE6751" w:rsidRDefault="002F08BF" w:rsidP="002F08BF">
      <w:pPr>
        <w:pStyle w:val="Corpsdetexte"/>
      </w:pPr>
      <w:r w:rsidRPr="00FE6751">
        <w:t>To be decoded, the Iridium mail files should be duplicated from the repository (</w:t>
      </w:r>
      <w:r w:rsidRPr="00FE6751">
        <w:rPr>
          <w:rStyle w:val="CodeCar"/>
          <w:rFonts w:eastAsiaTheme="minorEastAsia"/>
        </w:rPr>
        <w:t>DIR_INPUT_RSYNC_DATA</w:t>
      </w:r>
      <w:r w:rsidRPr="00FE6751">
        <w:t xml:space="preserve"> directory) to the decoder specific directory (</w:t>
      </w:r>
      <w:r w:rsidRPr="00FE6751">
        <w:rPr>
          <w:rStyle w:val="CodeCar"/>
          <w:rFonts w:eastAsiaTheme="minorEastAsia"/>
        </w:rPr>
        <w:t>IRIDIUM_DATA_DIRECTORY</w:t>
      </w:r>
      <w:r w:rsidRPr="00FE6751">
        <w:t xml:space="preserve"> directory). This can be done with the tool </w:t>
      </w:r>
      <w:r w:rsidRPr="00FE6751">
        <w:rPr>
          <w:b/>
          <w:i/>
        </w:rPr>
        <w:t>copy_iridium_mail_files</w:t>
      </w:r>
      <w:r w:rsidRPr="00FE6751">
        <w:t>.</w:t>
      </w:r>
    </w:p>
    <w:p w:rsidR="002F08BF" w:rsidRPr="001369CF" w:rsidRDefault="002F08BF" w:rsidP="00715A45">
      <w:pPr>
        <w:pStyle w:val="Titre3"/>
      </w:pPr>
      <w:bookmarkStart w:id="617" w:name="_Toc460855066"/>
      <w:bookmarkStart w:id="618" w:name="_Toc43456003"/>
      <w:r w:rsidRPr="001369CF">
        <w:t>For Iridium RUDICS floats</w:t>
      </w:r>
      <w:bookmarkEnd w:id="617"/>
      <w:bookmarkEnd w:id="618"/>
    </w:p>
    <w:p w:rsidR="002F08BF" w:rsidRPr="001369CF" w:rsidRDefault="002F08BF" w:rsidP="00715A45">
      <w:pPr>
        <w:pStyle w:val="Titre4"/>
      </w:pPr>
      <w:bookmarkStart w:id="619" w:name="_Toc43456004"/>
      <w:r w:rsidRPr="001369CF">
        <w:t>Duplicate the Iridium files</w:t>
      </w:r>
      <w:bookmarkEnd w:id="619"/>
    </w:p>
    <w:p w:rsidR="002F08BF" w:rsidRPr="00FE6751" w:rsidRDefault="002F08BF" w:rsidP="002F08BF">
      <w:pPr>
        <w:pStyle w:val="Corpsdetexte"/>
      </w:pPr>
      <w:r w:rsidRPr="001369CF">
        <w:t>To be decoded, the Iridium files should be duplicated from the repository (</w:t>
      </w:r>
      <w:r w:rsidRPr="001369CF">
        <w:rPr>
          <w:rStyle w:val="CodeCar"/>
          <w:rFonts w:eastAsiaTheme="minorEastAsia"/>
        </w:rPr>
        <w:t>DIR_INPUT_RSYNC_DATA</w:t>
      </w:r>
      <w:r w:rsidRPr="001369CF">
        <w:t xml:space="preserve"> directory) to the decoder specific directory (</w:t>
      </w:r>
      <w:r w:rsidRPr="001369CF">
        <w:rPr>
          <w:rStyle w:val="CodeCar"/>
          <w:rFonts w:eastAsiaTheme="minorEastAsia"/>
        </w:rPr>
        <w:t>IRIDIUM_DATA_DIRECTORY</w:t>
      </w:r>
      <w:r w:rsidRPr="001369CF">
        <w:t xml:space="preserve"> directory). This can be done with the tool</w:t>
      </w:r>
      <w:r w:rsidR="00C255B6" w:rsidRPr="001369CF">
        <w:t>s</w:t>
      </w:r>
      <w:r w:rsidRPr="001369CF">
        <w:t xml:space="preserve"> </w:t>
      </w:r>
      <w:r w:rsidRPr="001369CF">
        <w:rPr>
          <w:b/>
          <w:i/>
        </w:rPr>
        <w:t>copy_remocean_sbd_files</w:t>
      </w:r>
      <w:r w:rsidR="00C255B6" w:rsidRPr="001369CF">
        <w:rPr>
          <w:b/>
        </w:rPr>
        <w:t xml:space="preserve"> </w:t>
      </w:r>
      <w:r w:rsidR="00C255B6" w:rsidRPr="001369CF">
        <w:t>or</w:t>
      </w:r>
      <w:r w:rsidR="00C255B6" w:rsidRPr="001369CF">
        <w:rPr>
          <w:b/>
        </w:rPr>
        <w:t xml:space="preserve"> </w:t>
      </w:r>
      <w:r w:rsidR="00C255B6" w:rsidRPr="001369CF">
        <w:rPr>
          <w:b/>
          <w:i/>
        </w:rPr>
        <w:t>copy_cts5_files</w:t>
      </w:r>
      <w:r w:rsidR="00A30358" w:rsidRPr="001369CF">
        <w:t xml:space="preserve"> </w:t>
      </w:r>
      <w:r w:rsidR="00A30358" w:rsidRPr="001369CF">
        <w:rPr>
          <w:rPrChange w:id="620" w:author="RANNOU Jean-Philippe" w:date="2020-06-19T10:35:00Z">
            <w:rPr>
              <w:highlight w:val="green"/>
            </w:rPr>
          </w:rPrChange>
        </w:rPr>
        <w:t xml:space="preserve">or </w:t>
      </w:r>
      <w:r w:rsidR="00A30358" w:rsidRPr="001369CF">
        <w:rPr>
          <w:b/>
          <w:i/>
          <w:rPrChange w:id="621" w:author="RANNOU Jean-Philippe" w:date="2020-06-19T10:35:00Z">
            <w:rPr>
              <w:b/>
              <w:i/>
              <w:highlight w:val="green"/>
            </w:rPr>
          </w:rPrChange>
        </w:rPr>
        <w:t>copy_apx_iridium_rudics_files</w:t>
      </w:r>
      <w:r w:rsidR="00A30358" w:rsidRPr="001369CF">
        <w:rPr>
          <w:rPrChange w:id="622" w:author="RANNOU Jean-Philippe" w:date="2020-06-19T10:35:00Z">
            <w:rPr>
              <w:highlight w:val="green"/>
            </w:rPr>
          </w:rPrChange>
        </w:rPr>
        <w:t xml:space="preserve"> or </w:t>
      </w:r>
      <w:r w:rsidR="00A30358" w:rsidRPr="001369CF">
        <w:rPr>
          <w:b/>
          <w:i/>
          <w:rPrChange w:id="623" w:author="RANNOU Jean-Philippe" w:date="2020-06-19T10:35:00Z">
            <w:rPr>
              <w:b/>
              <w:i/>
              <w:highlight w:val="green"/>
            </w:rPr>
          </w:rPrChange>
        </w:rPr>
        <w:t>copy_apx_apf11_iridium_rudics_files</w:t>
      </w:r>
      <w:r w:rsidR="00A30358" w:rsidRPr="001369CF">
        <w:rPr>
          <w:rPrChange w:id="624" w:author="RANNOU Jean-Philippe" w:date="2020-06-19T10:35:00Z">
            <w:rPr>
              <w:highlight w:val="green"/>
            </w:rPr>
          </w:rPrChange>
        </w:rPr>
        <w:t xml:space="preserve"> or </w:t>
      </w:r>
      <w:r w:rsidR="00A30358" w:rsidRPr="001369CF">
        <w:rPr>
          <w:b/>
          <w:i/>
          <w:rPrChange w:id="625" w:author="RANNOU Jean-Philippe" w:date="2020-06-19T10:35:00Z">
            <w:rPr>
              <w:b/>
              <w:i/>
              <w:highlight w:val="green"/>
            </w:rPr>
          </w:rPrChange>
        </w:rPr>
        <w:t>copy_nemo_files</w:t>
      </w:r>
      <w:r w:rsidRPr="001369CF">
        <w:t>.</w:t>
      </w:r>
    </w:p>
    <w:p w:rsidR="002F08BF" w:rsidRPr="00FE6751" w:rsidRDefault="002F08BF" w:rsidP="00715A45">
      <w:pPr>
        <w:pStyle w:val="Titre2"/>
      </w:pPr>
      <w:r w:rsidRPr="00FE6751">
        <w:br w:type="page"/>
      </w:r>
      <w:bookmarkStart w:id="626" w:name="_Toc460855067"/>
      <w:bookmarkStart w:id="627" w:name="_Toc43456005"/>
      <w:r w:rsidRPr="00FE6751">
        <w:lastRenderedPageBreak/>
        <w:t>Decoding of float transmitted data</w:t>
      </w:r>
      <w:bookmarkEnd w:id="626"/>
      <w:bookmarkEnd w:id="627"/>
    </w:p>
    <w:p w:rsidR="002F08BF" w:rsidRPr="00FE6751" w:rsidRDefault="002F08BF" w:rsidP="002F08BF">
      <w:pPr>
        <w:pStyle w:val="Corpsdetexte"/>
      </w:pPr>
      <w:r w:rsidRPr="00FE6751">
        <w:t>To use the decoder you can type, in the Matlab command window:</w:t>
      </w:r>
    </w:p>
    <w:p w:rsidR="002F08BF" w:rsidRPr="00FE6751" w:rsidRDefault="002F08BF" w:rsidP="002F08BF">
      <w:pPr>
        <w:pStyle w:val="Corpsdetexte"/>
        <w:widowControl w:val="0"/>
        <w:numPr>
          <w:ilvl w:val="0"/>
          <w:numId w:val="24"/>
        </w:numPr>
        <w:suppressAutoHyphens/>
      </w:pPr>
      <w:r w:rsidRPr="00FE6751">
        <w:rPr>
          <w:b/>
          <w:i/>
        </w:rPr>
        <w:t>decode_provor_2_csv</w:t>
      </w:r>
      <w:r w:rsidRPr="00FE6751">
        <w:t xml:space="preserve"> or </w:t>
      </w:r>
      <w:r w:rsidRPr="00FE6751">
        <w:rPr>
          <w:b/>
          <w:i/>
        </w:rPr>
        <w:t>decode_provor_2_nc</w:t>
      </w:r>
      <w:r w:rsidRPr="00FE6751">
        <w:t xml:space="preserve"> to decode NKE floats,</w:t>
      </w:r>
    </w:p>
    <w:p w:rsidR="002F08BF" w:rsidRPr="001369CF" w:rsidRDefault="002F08BF" w:rsidP="002F08BF">
      <w:pPr>
        <w:pStyle w:val="Corpsdetexte"/>
        <w:widowControl w:val="0"/>
        <w:numPr>
          <w:ilvl w:val="0"/>
          <w:numId w:val="24"/>
        </w:numPr>
        <w:suppressAutoHyphens/>
      </w:pPr>
      <w:r w:rsidRPr="001369CF">
        <w:rPr>
          <w:b/>
          <w:i/>
        </w:rPr>
        <w:t>decode_apex_2_csv</w:t>
      </w:r>
      <w:r w:rsidRPr="001369CF">
        <w:t xml:space="preserve"> or </w:t>
      </w:r>
      <w:r w:rsidRPr="001369CF">
        <w:rPr>
          <w:b/>
          <w:i/>
        </w:rPr>
        <w:t>decode_apex_2_nc</w:t>
      </w:r>
      <w:r w:rsidRPr="001369CF">
        <w:t xml:space="preserve"> to decode TWR floats,</w:t>
      </w:r>
    </w:p>
    <w:p w:rsidR="00C75A16" w:rsidRPr="001369CF" w:rsidRDefault="002F08BF" w:rsidP="002F08BF">
      <w:pPr>
        <w:pStyle w:val="Corpsdetexte"/>
        <w:widowControl w:val="0"/>
        <w:numPr>
          <w:ilvl w:val="0"/>
          <w:numId w:val="24"/>
        </w:numPr>
        <w:suppressAutoHyphens/>
      </w:pPr>
      <w:r w:rsidRPr="001369CF">
        <w:rPr>
          <w:b/>
          <w:i/>
        </w:rPr>
        <w:t>decode_nova_2_csv</w:t>
      </w:r>
      <w:r w:rsidRPr="001369CF">
        <w:t xml:space="preserve"> or </w:t>
      </w:r>
      <w:r w:rsidRPr="001369CF">
        <w:rPr>
          <w:b/>
          <w:i/>
        </w:rPr>
        <w:t>decode_nova_2_nc</w:t>
      </w:r>
      <w:r w:rsidRPr="001369CF">
        <w:t xml:space="preserve"> to decode MetOcean floats</w:t>
      </w:r>
      <w:r w:rsidR="00C75A16" w:rsidRPr="001369CF">
        <w:t>,</w:t>
      </w:r>
    </w:p>
    <w:p w:rsidR="002F08BF" w:rsidRPr="001369CF" w:rsidRDefault="00C75A16" w:rsidP="00146E3F">
      <w:pPr>
        <w:pStyle w:val="Corpsdetexte"/>
        <w:widowControl w:val="0"/>
        <w:numPr>
          <w:ilvl w:val="0"/>
          <w:numId w:val="24"/>
        </w:numPr>
        <w:suppressAutoHyphens/>
        <w:rPr>
          <w:rPrChange w:id="628" w:author="RANNOU Jean-Philippe" w:date="2020-06-19T10:35:00Z">
            <w:rPr>
              <w:highlight w:val="green"/>
            </w:rPr>
          </w:rPrChange>
        </w:rPr>
      </w:pPr>
      <w:r w:rsidRPr="001369CF">
        <w:rPr>
          <w:b/>
          <w:i/>
          <w:rPrChange w:id="629" w:author="RANNOU Jean-Philippe" w:date="2020-06-19T10:35:00Z">
            <w:rPr>
              <w:b/>
              <w:i/>
              <w:highlight w:val="green"/>
            </w:rPr>
          </w:rPrChange>
        </w:rPr>
        <w:t>decode_nemo_2_csv</w:t>
      </w:r>
      <w:r w:rsidRPr="001369CF">
        <w:rPr>
          <w:rPrChange w:id="630" w:author="RANNOU Jean-Philippe" w:date="2020-06-19T10:35:00Z">
            <w:rPr>
              <w:highlight w:val="green"/>
            </w:rPr>
          </w:rPrChange>
        </w:rPr>
        <w:t xml:space="preserve"> or </w:t>
      </w:r>
      <w:r w:rsidRPr="001369CF">
        <w:rPr>
          <w:b/>
          <w:i/>
          <w:rPrChange w:id="631" w:author="RANNOU Jean-Philippe" w:date="2020-06-19T10:35:00Z">
            <w:rPr>
              <w:b/>
              <w:i/>
              <w:highlight w:val="green"/>
            </w:rPr>
          </w:rPrChange>
        </w:rPr>
        <w:t>decode_nemo_2_nc</w:t>
      </w:r>
      <w:r w:rsidRPr="001369CF">
        <w:rPr>
          <w:rPrChange w:id="632" w:author="RANNOU Jean-Philippe" w:date="2020-06-19T10:35:00Z">
            <w:rPr>
              <w:highlight w:val="green"/>
            </w:rPr>
          </w:rPrChange>
        </w:rPr>
        <w:t xml:space="preserve"> to decode OPTIMARE floats.</w:t>
      </w:r>
    </w:p>
    <w:p w:rsidR="002F08BF" w:rsidRPr="00FE6751" w:rsidRDefault="002F08BF" w:rsidP="002F08BF">
      <w:pPr>
        <w:pStyle w:val="Corpsdetexte"/>
      </w:pPr>
    </w:p>
    <w:p w:rsidR="00C75A16" w:rsidRPr="00FE6751" w:rsidRDefault="002F08BF" w:rsidP="002F08BF">
      <w:pPr>
        <w:pStyle w:val="Corpsdetexte"/>
      </w:pPr>
      <w:r w:rsidRPr="00FE6751">
        <w:t xml:space="preserve">Doing so, all the float of the </w:t>
      </w:r>
      <w:r w:rsidRPr="00FE6751">
        <w:rPr>
          <w:rStyle w:val="CodeCar"/>
          <w:rFonts w:eastAsiaTheme="minorEastAsia"/>
        </w:rPr>
        <w:t>FLOAT_LIST_FILE_NAME</w:t>
      </w:r>
      <w:r w:rsidRPr="00FE6751">
        <w:t xml:space="preserve"> file will be decoded.</w:t>
      </w:r>
    </w:p>
    <w:p w:rsidR="002F08BF" w:rsidRPr="00FE6751" w:rsidRDefault="002F08BF" w:rsidP="002F08BF">
      <w:pPr>
        <w:pStyle w:val="Corpsdetexte"/>
      </w:pPr>
      <w:r w:rsidRPr="00FE6751">
        <w:t xml:space="preserve">You can also choose to decode only few floats by providing their WMO numbers as input parameters: </w:t>
      </w:r>
      <w:r w:rsidRPr="00FE6751">
        <w:rPr>
          <w:b/>
          <w:i/>
        </w:rPr>
        <w:t>decode_provor_2_csv(2902077)</w:t>
      </w:r>
      <w:r w:rsidRPr="00FE6751">
        <w:t xml:space="preserve"> or </w:t>
      </w:r>
      <w:r w:rsidRPr="00FE6751">
        <w:rPr>
          <w:b/>
          <w:i/>
        </w:rPr>
        <w:t>decode_provor_2_nc(2902089, 2902118, 2902086)</w:t>
      </w:r>
      <w:r w:rsidRPr="00FE6751">
        <w:t xml:space="preserve"> for example.</w:t>
      </w:r>
    </w:p>
    <w:p w:rsidR="002F08BF" w:rsidRPr="00FE6751" w:rsidRDefault="002F08BF" w:rsidP="002F08BF">
      <w:pPr>
        <w:pStyle w:val="Corpsdetexte"/>
      </w:pPr>
      <w:r w:rsidRPr="00FE6751">
        <w:t xml:space="preserve">The </w:t>
      </w:r>
      <w:r w:rsidRPr="00FE6751">
        <w:rPr>
          <w:b/>
          <w:i/>
        </w:rPr>
        <w:t>decode_*_2_csv</w:t>
      </w:r>
      <w:r w:rsidRPr="00FE6751">
        <w:t xml:space="preserve"> decoders perform a ‘raw’ decoding of the input data (decoding of the transmitted float messages). The decoded data are stored in a CSV file (one per decoder session).</w:t>
      </w:r>
    </w:p>
    <w:p w:rsidR="002F08BF" w:rsidRPr="00FE6751" w:rsidRDefault="002F08BF" w:rsidP="002F08BF">
      <w:pPr>
        <w:pStyle w:val="Corpsdetexte"/>
      </w:pPr>
      <w:r w:rsidRPr="00FE6751">
        <w:t xml:space="preserve">The </w:t>
      </w:r>
      <w:r w:rsidRPr="00FE6751">
        <w:rPr>
          <w:b/>
          <w:i/>
        </w:rPr>
        <w:t>decode_*_2_nc</w:t>
      </w:r>
      <w:r w:rsidRPr="00FE6751">
        <w:t xml:space="preserve"> decoders perform the ‘full’ decoding of the input data (decoding of the transmitted float messages, processing of derived parameters, application of Argo rules). The decoded data are stored in NetCDF files compliant with the Argo V3.1 format.</w:t>
      </w:r>
    </w:p>
    <w:p w:rsidR="002F08BF" w:rsidRPr="00FE6751" w:rsidRDefault="002F08BF" w:rsidP="00715A45">
      <w:pPr>
        <w:pStyle w:val="Titre2"/>
      </w:pPr>
      <w:bookmarkStart w:id="633" w:name="_Toc32334928"/>
      <w:bookmarkStart w:id="634" w:name="_Toc32335223"/>
      <w:bookmarkStart w:id="635" w:name="_Toc32591949"/>
      <w:bookmarkStart w:id="636" w:name="_Toc32334929"/>
      <w:bookmarkStart w:id="637" w:name="_Toc32335224"/>
      <w:bookmarkStart w:id="638" w:name="_Toc32591950"/>
      <w:bookmarkStart w:id="639" w:name="_Toc460855068"/>
      <w:bookmarkStart w:id="640" w:name="_Toc43456006"/>
      <w:bookmarkEnd w:id="633"/>
      <w:bookmarkEnd w:id="634"/>
      <w:bookmarkEnd w:id="635"/>
      <w:bookmarkEnd w:id="636"/>
      <w:bookmarkEnd w:id="637"/>
      <w:bookmarkEnd w:id="638"/>
      <w:r w:rsidRPr="00FE6751">
        <w:t>Decoder input and output files</w:t>
      </w:r>
      <w:bookmarkEnd w:id="639"/>
      <w:bookmarkEnd w:id="640"/>
    </w:p>
    <w:p w:rsidR="002F08BF" w:rsidRPr="00FE6751" w:rsidRDefault="002F08BF" w:rsidP="002F08BF">
      <w:pPr>
        <w:pStyle w:val="Corpsdetexte"/>
      </w:pPr>
      <w:r w:rsidRPr="00FE6751">
        <w:t>The files associated to the decoder are:</w:t>
      </w:r>
    </w:p>
    <w:p w:rsidR="002F08BF" w:rsidRPr="00FE6751" w:rsidRDefault="002F08BF" w:rsidP="002F08BF">
      <w:pPr>
        <w:pStyle w:val="Corpsdetexte"/>
        <w:widowControl w:val="0"/>
        <w:numPr>
          <w:ilvl w:val="0"/>
          <w:numId w:val="32"/>
        </w:numPr>
        <w:suppressAutoHyphens/>
      </w:pPr>
      <w:r w:rsidRPr="00FE6751">
        <w:t>Input files:</w:t>
      </w:r>
    </w:p>
    <w:p w:rsidR="002F08BF" w:rsidRPr="00FE6751" w:rsidRDefault="002F08BF" w:rsidP="002F08BF">
      <w:pPr>
        <w:pStyle w:val="Corpsdetexte"/>
        <w:widowControl w:val="0"/>
        <w:numPr>
          <w:ilvl w:val="1"/>
          <w:numId w:val="32"/>
        </w:numPr>
        <w:suppressAutoHyphens/>
      </w:pPr>
      <w:r w:rsidRPr="00FE6751">
        <w:t>Decoder configuration file (</w:t>
      </w:r>
      <w:r w:rsidRPr="00FE6751">
        <w:rPr>
          <w:i/>
        </w:rPr>
        <w:t>_argo_decoder</w:t>
      </w:r>
      <w:r w:rsidR="004B1BEF" w:rsidRPr="00FE6751">
        <w:rPr>
          <w:i/>
        </w:rPr>
        <w:t>_</w:t>
      </w:r>
      <w:r w:rsidRPr="00FE6751">
        <w:rPr>
          <w:i/>
        </w:rPr>
        <w:t>conf</w:t>
      </w:r>
      <w:r w:rsidR="004B1BEF" w:rsidRPr="00FE6751">
        <w:rPr>
          <w:i/>
        </w:rPr>
        <w:t>.txt</w:t>
      </w:r>
      <w:r w:rsidRPr="00FE6751">
        <w:t>),</w:t>
      </w:r>
    </w:p>
    <w:p w:rsidR="002F08BF" w:rsidRPr="00FE6751" w:rsidRDefault="002F08BF" w:rsidP="002F08BF">
      <w:pPr>
        <w:pStyle w:val="Corpsdetexte"/>
        <w:widowControl w:val="0"/>
        <w:numPr>
          <w:ilvl w:val="1"/>
          <w:numId w:val="32"/>
        </w:numPr>
        <w:suppressAutoHyphens/>
      </w:pPr>
      <w:r w:rsidRPr="00FE6751">
        <w:t>Float decoder configuration file (</w:t>
      </w:r>
      <w:r w:rsidRPr="00FE6751">
        <w:rPr>
          <w:rStyle w:val="CodeCar"/>
          <w:rFonts w:eastAsiaTheme="minorEastAsia"/>
        </w:rPr>
        <w:t>FLOAT_INFORMATION_FILE_NAME</w:t>
      </w:r>
      <w:r w:rsidRPr="00FE6751">
        <w:t>),</w:t>
      </w:r>
    </w:p>
    <w:p w:rsidR="002F08BF" w:rsidRPr="00FE6751" w:rsidRDefault="002F08BF" w:rsidP="002F08BF">
      <w:pPr>
        <w:pStyle w:val="Corpsdetexte"/>
        <w:widowControl w:val="0"/>
        <w:numPr>
          <w:ilvl w:val="1"/>
          <w:numId w:val="32"/>
        </w:numPr>
        <w:suppressAutoHyphens/>
      </w:pPr>
      <w:r w:rsidRPr="00FE6751">
        <w:t>Float meta-data file (</w:t>
      </w:r>
      <w:r w:rsidRPr="00FE6751">
        <w:rPr>
          <w:i/>
        </w:rPr>
        <w:t>wmo_meta.json</w:t>
      </w:r>
      <w:r w:rsidRPr="00FE6751">
        <w:t>),</w:t>
      </w:r>
    </w:p>
    <w:p w:rsidR="002F08BF" w:rsidRPr="00FE6751" w:rsidRDefault="002F08BF" w:rsidP="002F08BF">
      <w:pPr>
        <w:pStyle w:val="Corpsdetexte"/>
        <w:widowControl w:val="0"/>
        <w:numPr>
          <w:ilvl w:val="1"/>
          <w:numId w:val="32"/>
        </w:numPr>
        <w:suppressAutoHyphens/>
      </w:pPr>
      <w:r w:rsidRPr="00FE6751">
        <w:t>Float transmitted data:</w:t>
      </w:r>
    </w:p>
    <w:p w:rsidR="002F08BF" w:rsidRPr="00FE6751" w:rsidRDefault="002F08BF" w:rsidP="002F08BF">
      <w:pPr>
        <w:pStyle w:val="Corpsdetexte"/>
        <w:widowControl w:val="0"/>
        <w:numPr>
          <w:ilvl w:val="2"/>
          <w:numId w:val="32"/>
        </w:numPr>
        <w:suppressAutoHyphens/>
      </w:pPr>
      <w:r w:rsidRPr="00FE6751">
        <w:t xml:space="preserve">Argos data: ‘identified’ cycle files (stored in </w:t>
      </w:r>
      <w:r w:rsidRPr="00FE6751">
        <w:rPr>
          <w:rStyle w:val="CodeCar"/>
          <w:rFonts w:eastAsiaTheme="minorEastAsia"/>
        </w:rPr>
        <w:t>DIR_INPUT_HEX_ARGOS_FILE_FORMAT_1</w:t>
      </w:r>
      <w:r w:rsidRPr="00FE6751">
        <w:t>/</w:t>
      </w:r>
      <w:r w:rsidRPr="00FE6751">
        <w:rPr>
          <w:i/>
        </w:rPr>
        <w:t>Argos_Id</w:t>
      </w:r>
      <w:r w:rsidRPr="00FE6751">
        <w:t>),</w:t>
      </w:r>
    </w:p>
    <w:p w:rsidR="002F08BF" w:rsidRPr="00FE6751" w:rsidRDefault="002F08BF" w:rsidP="002F08BF">
      <w:pPr>
        <w:pStyle w:val="Corpsdetexte"/>
        <w:widowControl w:val="0"/>
        <w:numPr>
          <w:ilvl w:val="2"/>
          <w:numId w:val="32"/>
        </w:numPr>
        <w:suppressAutoHyphens/>
      </w:pPr>
      <w:r w:rsidRPr="00FE6751">
        <w:t xml:space="preserve">Iridium data: Iridium files (stored in </w:t>
      </w:r>
      <w:r w:rsidRPr="00FE6751">
        <w:rPr>
          <w:rStyle w:val="CodeCar"/>
          <w:rFonts w:eastAsiaTheme="minorEastAsia"/>
        </w:rPr>
        <w:t>IRIDIUM_DATA_DIRECTORY</w:t>
      </w:r>
      <w:r w:rsidRPr="00FE6751">
        <w:t>/</w:t>
      </w:r>
      <w:r w:rsidRPr="00FE6751">
        <w:rPr>
          <w:i/>
        </w:rPr>
        <w:t>IMEI_WMO</w:t>
      </w:r>
      <w:r w:rsidRPr="00FE6751">
        <w:t xml:space="preserve"> or </w:t>
      </w:r>
      <w:r w:rsidRPr="00FE6751">
        <w:rPr>
          <w:rStyle w:val="CodeCar"/>
          <w:rFonts w:eastAsiaTheme="minorEastAsia"/>
        </w:rPr>
        <w:t>IRIDIUM_DATA_DIRECTORY</w:t>
      </w:r>
      <w:r w:rsidRPr="00FE6751">
        <w:t>/</w:t>
      </w:r>
      <w:r w:rsidRPr="00FE6751">
        <w:rPr>
          <w:i/>
        </w:rPr>
        <w:t>LoginName_WMO</w:t>
      </w:r>
      <w:r w:rsidRPr="00FE6751">
        <w:t>).</w:t>
      </w:r>
    </w:p>
    <w:p w:rsidR="002F08BF" w:rsidRPr="00FE6751" w:rsidRDefault="002F08BF" w:rsidP="002F08BF">
      <w:pPr>
        <w:pStyle w:val="Corpsdetexte"/>
        <w:widowControl w:val="0"/>
        <w:numPr>
          <w:ilvl w:val="0"/>
          <w:numId w:val="32"/>
        </w:numPr>
        <w:suppressAutoHyphens/>
      </w:pPr>
      <w:r w:rsidRPr="00FE6751">
        <w:t>Output files:</w:t>
      </w:r>
    </w:p>
    <w:p w:rsidR="002F08BF" w:rsidRPr="00FE6751" w:rsidRDefault="002F08BF" w:rsidP="002F08BF">
      <w:pPr>
        <w:pStyle w:val="Corpsdetexte"/>
        <w:widowControl w:val="0"/>
        <w:numPr>
          <w:ilvl w:val="1"/>
          <w:numId w:val="32"/>
        </w:numPr>
        <w:suppressAutoHyphens/>
      </w:pPr>
      <w:r w:rsidRPr="00FE6751">
        <w:t xml:space="preserve">Log file of the session (stored in </w:t>
      </w:r>
      <w:r w:rsidRPr="00FE6751">
        <w:rPr>
          <w:rStyle w:val="CodeCar"/>
          <w:rFonts w:eastAsiaTheme="minorEastAsia"/>
        </w:rPr>
        <w:t>DIR_OUTPUT_LOG_FILE</w:t>
      </w:r>
      <w:r w:rsidRPr="00FE6751">
        <w:t>),</w:t>
      </w:r>
    </w:p>
    <w:p w:rsidR="002F08BF" w:rsidRPr="00FE6751" w:rsidRDefault="002F08BF" w:rsidP="002F08BF">
      <w:pPr>
        <w:pStyle w:val="Corpsdetexte"/>
        <w:widowControl w:val="0"/>
        <w:numPr>
          <w:ilvl w:val="1"/>
          <w:numId w:val="32"/>
        </w:numPr>
        <w:suppressAutoHyphens/>
      </w:pPr>
      <w:r w:rsidRPr="00FE6751">
        <w:t xml:space="preserve">For </w:t>
      </w:r>
      <w:r w:rsidRPr="00FE6751">
        <w:rPr>
          <w:b/>
          <w:i/>
        </w:rPr>
        <w:t>decode_*_2_csv</w:t>
      </w:r>
      <w:r w:rsidRPr="00FE6751">
        <w:t xml:space="preserve"> programs: CSV file of the decoded data (stored in </w:t>
      </w:r>
      <w:r w:rsidRPr="00FE6751">
        <w:rPr>
          <w:rStyle w:val="CodeCar"/>
          <w:rFonts w:eastAsiaTheme="minorEastAsia"/>
        </w:rPr>
        <w:t>DIR_OUTPUT_CSV_FILE</w:t>
      </w:r>
      <w:r w:rsidR="009B295B" w:rsidRPr="00FE6751">
        <w:t>),</w:t>
      </w:r>
    </w:p>
    <w:p w:rsidR="002F08BF" w:rsidRPr="00FE6751" w:rsidRDefault="002F08BF" w:rsidP="002F08BF">
      <w:pPr>
        <w:pStyle w:val="Corpsdetexte"/>
        <w:widowControl w:val="0"/>
        <w:numPr>
          <w:ilvl w:val="1"/>
          <w:numId w:val="32"/>
        </w:numPr>
        <w:suppressAutoHyphens/>
      </w:pPr>
      <w:r w:rsidRPr="00FE6751">
        <w:t xml:space="preserve">For </w:t>
      </w:r>
      <w:r w:rsidRPr="00FE6751">
        <w:rPr>
          <w:b/>
          <w:i/>
        </w:rPr>
        <w:t>decode_*_2_nc</w:t>
      </w:r>
      <w:r w:rsidRPr="00FE6751">
        <w:t xml:space="preserve"> programs: Argo NetCDF file of the decoded data (stored in </w:t>
      </w:r>
      <w:r w:rsidRPr="00FE6751">
        <w:rPr>
          <w:rStyle w:val="CodeCar"/>
          <w:rFonts w:eastAsiaTheme="minorEastAsia"/>
        </w:rPr>
        <w:t>DIR_OUTPUT_NETCDF_FILE</w:t>
      </w:r>
      <w:r w:rsidRPr="00FE6751">
        <w:t>).</w:t>
      </w:r>
    </w:p>
    <w:p w:rsidR="002F08BF" w:rsidRPr="00FE6751" w:rsidRDefault="002F08BF" w:rsidP="00715A45">
      <w:pPr>
        <w:pStyle w:val="Titre1"/>
      </w:pPr>
      <w:bookmarkStart w:id="641" w:name="_Toc460855069"/>
      <w:bookmarkStart w:id="642" w:name="_Toc43456007"/>
      <w:r w:rsidRPr="00FE6751">
        <w:lastRenderedPageBreak/>
        <w:t>Using the DAC decoder</w:t>
      </w:r>
      <w:bookmarkEnd w:id="641"/>
      <w:bookmarkEnd w:id="642"/>
    </w:p>
    <w:p w:rsidR="002F08BF" w:rsidRPr="00FE6751" w:rsidRDefault="002F08BF" w:rsidP="002F08BF">
      <w:pPr>
        <w:pStyle w:val="Corpsdetexte"/>
      </w:pPr>
      <w:r w:rsidRPr="00FE6751">
        <w:t>The DAC decoder is designed to be deployed in a Real Time data flux. Its deployment depends on each DAC infrastructure; we will describe what is done in the Coriolis one.</w:t>
      </w:r>
    </w:p>
    <w:p w:rsidR="002F08BF" w:rsidRPr="00FE6751" w:rsidRDefault="002F08BF" w:rsidP="00715A45">
      <w:pPr>
        <w:pStyle w:val="Titre2"/>
      </w:pPr>
      <w:bookmarkStart w:id="643" w:name="_Toc460855070"/>
      <w:bookmarkStart w:id="644" w:name="_Toc43456008"/>
      <w:r w:rsidRPr="00FE6751">
        <w:t>Decoder input parameters</w:t>
      </w:r>
      <w:bookmarkEnd w:id="643"/>
      <w:bookmarkEnd w:id="644"/>
    </w:p>
    <w:p w:rsidR="002F08BF" w:rsidRPr="00FE6751" w:rsidRDefault="002F08BF" w:rsidP="002F08BF">
      <w:pPr>
        <w:pStyle w:val="Corpsdetexte"/>
      </w:pPr>
      <w:r w:rsidRPr="00FE6751">
        <w:t>Remember that the PI decoder is used to decode already received data of a given float. Thus the only input parameter allowed is the WMO numbers of the floats to decode.</w:t>
      </w:r>
    </w:p>
    <w:p w:rsidR="002F08BF" w:rsidRPr="00FE6751" w:rsidRDefault="002F08BF" w:rsidP="002F08BF">
      <w:pPr>
        <w:pStyle w:val="Corpsdetexte"/>
      </w:pPr>
      <w:r w:rsidRPr="00FE6751">
        <w:t>The needs of a DAC for real time processing can be more complex, it can be:</w:t>
      </w:r>
    </w:p>
    <w:p w:rsidR="002F08BF" w:rsidRPr="00FE6751" w:rsidRDefault="002F08BF" w:rsidP="002F08BF">
      <w:pPr>
        <w:pStyle w:val="Corpsdetexte"/>
        <w:widowControl w:val="0"/>
        <w:numPr>
          <w:ilvl w:val="0"/>
          <w:numId w:val="33"/>
        </w:numPr>
        <w:suppressAutoHyphens/>
      </w:pPr>
      <w:r w:rsidRPr="00FE6751">
        <w:t>To decode new incoming data (thus HEX Argos data or a list of Iridium files),</w:t>
      </w:r>
    </w:p>
    <w:p w:rsidR="002F08BF" w:rsidRPr="00FE6751" w:rsidRDefault="002F08BF" w:rsidP="002F08BF">
      <w:pPr>
        <w:pStyle w:val="Corpsdetexte"/>
        <w:widowControl w:val="0"/>
        <w:numPr>
          <w:ilvl w:val="0"/>
          <w:numId w:val="33"/>
        </w:numPr>
        <w:suppressAutoHyphens/>
      </w:pPr>
      <w:r w:rsidRPr="00FE6751">
        <w:t>To reprocess all the data received for a given float (thus a float provided by its WMO number).</w:t>
      </w:r>
    </w:p>
    <w:p w:rsidR="002F08BF" w:rsidRPr="00FE6751" w:rsidRDefault="002F08BF" w:rsidP="002F08BF">
      <w:pPr>
        <w:pStyle w:val="Corpsdetexte"/>
      </w:pPr>
      <w:r w:rsidRPr="00FE6751">
        <w:t>Moreover, the frequency of the NetCDF file update can depend on Argo file types:</w:t>
      </w:r>
    </w:p>
    <w:p w:rsidR="002F08BF" w:rsidRPr="00FE6751" w:rsidRDefault="002F08BF" w:rsidP="002F08BF">
      <w:pPr>
        <w:pStyle w:val="Corpsdetexte"/>
        <w:widowControl w:val="0"/>
        <w:numPr>
          <w:ilvl w:val="0"/>
          <w:numId w:val="34"/>
        </w:numPr>
        <w:suppressAutoHyphens/>
      </w:pPr>
      <w:r w:rsidRPr="00FE6751">
        <w:t>High frequency for profile files (i.e. each time data is received from the float),</w:t>
      </w:r>
    </w:p>
    <w:p w:rsidR="002F08BF" w:rsidRPr="00FE6751" w:rsidRDefault="002F08BF" w:rsidP="002F08BF">
      <w:pPr>
        <w:pStyle w:val="Corpsdetexte"/>
        <w:widowControl w:val="0"/>
        <w:numPr>
          <w:ilvl w:val="0"/>
          <w:numId w:val="34"/>
        </w:numPr>
        <w:suppressAutoHyphens/>
      </w:pPr>
      <w:r w:rsidRPr="00FE6751">
        <w:t>Low frequency for trajectory, meta-data and technical files (i.e. only when the float has ended its surface transmission).</w:t>
      </w:r>
    </w:p>
    <w:p w:rsidR="002F08BF" w:rsidRPr="00FE6751" w:rsidRDefault="002F08BF" w:rsidP="002F08BF">
      <w:pPr>
        <w:pStyle w:val="Corpsdetexte"/>
      </w:pPr>
      <w:r w:rsidRPr="00FE6751">
        <w:t>Consequently, the DAC decoder needs specific input parameters.</w:t>
      </w:r>
    </w:p>
    <w:p w:rsidR="002F08BF" w:rsidRPr="00FE6751" w:rsidRDefault="002F08BF" w:rsidP="002F08BF">
      <w:pPr>
        <w:pStyle w:val="Corpsdetexte"/>
      </w:pPr>
      <w:r w:rsidRPr="00FE6751">
        <w:t xml:space="preserve">These parameters should be provided in pairs: </w:t>
      </w:r>
      <w:r w:rsidRPr="00FE6751">
        <w:rPr>
          <w:i/>
        </w:rPr>
        <w:t>'parameterName'</w:t>
      </w:r>
      <w:r w:rsidRPr="00FE6751">
        <w:t xml:space="preserve">, </w:t>
      </w:r>
      <w:r w:rsidRPr="00FE6751">
        <w:rPr>
          <w:i/>
        </w:rPr>
        <w:t>'parameterValue'</w:t>
      </w:r>
      <w:r w:rsidRPr="00FE6751">
        <w:t>.</w:t>
      </w:r>
    </w:p>
    <w:p w:rsidR="002F08BF" w:rsidRPr="00FE6751" w:rsidRDefault="002F08BF" w:rsidP="002F08BF">
      <w:pPr>
        <w:pStyle w:val="Corpsdetexte"/>
      </w:pPr>
      <w:r w:rsidRPr="00FE6751">
        <w:t>The allowed parameters depend on float transmission type.</w:t>
      </w:r>
    </w:p>
    <w:p w:rsidR="002F08BF" w:rsidRPr="00FE6751" w:rsidRDefault="002F08BF" w:rsidP="00715A45">
      <w:pPr>
        <w:pStyle w:val="Titre3"/>
      </w:pPr>
      <w:bookmarkStart w:id="645" w:name="_Toc460855071"/>
      <w:bookmarkStart w:id="646" w:name="_Toc43456009"/>
      <w:r w:rsidRPr="00FE6751">
        <w:t>For Argos floats</w:t>
      </w:r>
      <w:bookmarkEnd w:id="645"/>
      <w:bookmarkEnd w:id="646"/>
    </w:p>
    <w:p w:rsidR="002F08BF" w:rsidRPr="00FE6751" w:rsidRDefault="002F08BF" w:rsidP="002F08BF">
      <w:pPr>
        <w:pStyle w:val="Corpsdetexte"/>
        <w:widowControl w:val="0"/>
        <w:numPr>
          <w:ilvl w:val="0"/>
          <w:numId w:val="35"/>
        </w:numPr>
        <w:suppressAutoHyphens/>
      </w:pPr>
      <w:r w:rsidRPr="00FE6751">
        <w:rPr>
          <w:b/>
        </w:rPr>
        <w:t>'processmode'</w:t>
      </w:r>
      <w:r w:rsidRPr="00FE6751">
        <w:t xml:space="preserve">: this parameter name is used to choose the data you want to decode and the NetCDF files you want to generate. This </w:t>
      </w:r>
      <w:r w:rsidRPr="00FE6751">
        <w:rPr>
          <w:i/>
        </w:rPr>
        <w:t>'parameterName'</w:t>
      </w:r>
      <w:r w:rsidRPr="00FE6751">
        <w:t xml:space="preserve"> can be associated to one of the 3 following </w:t>
      </w:r>
      <w:r w:rsidRPr="00FE6751">
        <w:rPr>
          <w:i/>
        </w:rPr>
        <w:t>'parameterValue'</w:t>
      </w:r>
      <w:r w:rsidRPr="00FE6751">
        <w:t>:</w:t>
      </w:r>
    </w:p>
    <w:p w:rsidR="002F08BF" w:rsidRPr="00FE6751" w:rsidRDefault="002F08BF" w:rsidP="002F08BF">
      <w:pPr>
        <w:pStyle w:val="Corpsdetexte"/>
        <w:widowControl w:val="0"/>
        <w:numPr>
          <w:ilvl w:val="1"/>
          <w:numId w:val="35"/>
        </w:numPr>
        <w:suppressAutoHyphens/>
      </w:pPr>
      <w:r w:rsidRPr="00FE6751">
        <w:rPr>
          <w:b/>
        </w:rPr>
        <w:t>'all'</w:t>
      </w:r>
      <w:r w:rsidRPr="00FE6751">
        <w:t xml:space="preserve">: in this mode the new HEX Argos data file (provided with the </w:t>
      </w:r>
      <w:r w:rsidRPr="00FE6751">
        <w:rPr>
          <w:b/>
        </w:rPr>
        <w:t>'argosfile'</w:t>
      </w:r>
      <w:r w:rsidRPr="00FE6751">
        <w:t xml:space="preserve"> parameter) and all the already received data (stored in the </w:t>
      </w:r>
      <w:r w:rsidRPr="00FE6751">
        <w:rPr>
          <w:rStyle w:val="CodeCar"/>
          <w:rFonts w:eastAsiaTheme="minorEastAsia"/>
        </w:rPr>
        <w:t>DIR_INPUT_HEX_ARGOS_FILE_FORMAT_1</w:t>
      </w:r>
      <w:r w:rsidRPr="00FE6751">
        <w:t>/</w:t>
      </w:r>
      <w:r w:rsidRPr="00FE6751">
        <w:rPr>
          <w:i/>
        </w:rPr>
        <w:t>ArgosId</w:t>
      </w:r>
      <w:r w:rsidRPr="00FE6751">
        <w:t xml:space="preserve"> directory) are processed and all the NetCDF files are generated (according to the </w:t>
      </w:r>
      <w:r w:rsidRPr="00FE6751">
        <w:rPr>
          <w:rStyle w:val="CodeCar"/>
          <w:rFonts w:eastAsiaTheme="minorEastAsia"/>
        </w:rPr>
        <w:t>GENERATE_NC_*</w:t>
      </w:r>
      <w:r w:rsidRPr="00FE6751">
        <w:t xml:space="preserve"> configuration flags). After that, the new HEX Argos data file is archived in the </w:t>
      </w:r>
      <w:r w:rsidRPr="00FE6751">
        <w:rPr>
          <w:rStyle w:val="CodeCar"/>
          <w:rFonts w:eastAsiaTheme="minorEastAsia"/>
        </w:rPr>
        <w:t>DIR_INPUT_HEX_ARGOS_FILE_FORMAT_1</w:t>
      </w:r>
      <w:r w:rsidRPr="00FE6751">
        <w:t>/</w:t>
      </w:r>
      <w:r w:rsidRPr="00FE6751">
        <w:rPr>
          <w:i/>
        </w:rPr>
        <w:t>ArgosId</w:t>
      </w:r>
      <w:r w:rsidRPr="00FE6751">
        <w:t xml:space="preserve"> directory. This mode is used at Coriolis, once per cycle at the end of the transmission to generate the TRAJ file and to be sure that all the received data has been exploited for the profile.</w:t>
      </w:r>
    </w:p>
    <w:p w:rsidR="002F08BF" w:rsidRPr="00FE6751" w:rsidRDefault="002F08BF" w:rsidP="002F08BF">
      <w:pPr>
        <w:pStyle w:val="Corpsdetexte"/>
        <w:widowControl w:val="0"/>
        <w:numPr>
          <w:ilvl w:val="1"/>
          <w:numId w:val="35"/>
        </w:numPr>
        <w:suppressAutoHyphens/>
      </w:pPr>
      <w:r w:rsidRPr="00FE6751">
        <w:rPr>
          <w:b/>
        </w:rPr>
        <w:t>'profile'</w:t>
      </w:r>
      <w:r w:rsidRPr="00FE6751">
        <w:t xml:space="preserve">: in this mode only the new HEX Argos data file (provided with the </w:t>
      </w:r>
      <w:r w:rsidRPr="00FE6751">
        <w:rPr>
          <w:b/>
        </w:rPr>
        <w:t>'argosfile'</w:t>
      </w:r>
      <w:r w:rsidRPr="00FE6751">
        <w:t xml:space="preserve"> parameter) is processed. Moreover, the </w:t>
      </w:r>
      <w:r w:rsidRPr="00FE6751">
        <w:rPr>
          <w:rStyle w:val="CodeCar"/>
          <w:rFonts w:eastAsiaTheme="minorEastAsia"/>
        </w:rPr>
        <w:t>GENERATE_NC_TRAJ</w:t>
      </w:r>
      <w:r w:rsidRPr="00FE6751">
        <w:t xml:space="preserve">, </w:t>
      </w:r>
      <w:r w:rsidRPr="00FE6751">
        <w:rPr>
          <w:rStyle w:val="CodeCar"/>
          <w:rFonts w:eastAsiaTheme="minorEastAsia"/>
        </w:rPr>
        <w:t>GENERATE_NC_MULTI_PROF</w:t>
      </w:r>
      <w:r w:rsidRPr="00FE6751">
        <w:t xml:space="preserve">, </w:t>
      </w:r>
      <w:r w:rsidRPr="00FE6751">
        <w:rPr>
          <w:rStyle w:val="CodeCar"/>
          <w:rFonts w:eastAsiaTheme="minorEastAsia"/>
        </w:rPr>
        <w:t>GENERATE_NC_TECH</w:t>
      </w:r>
      <w:r w:rsidRPr="00FE6751">
        <w:t xml:space="preserve"> and </w:t>
      </w:r>
      <w:r w:rsidRPr="00FE6751">
        <w:rPr>
          <w:rStyle w:val="CodeCar"/>
          <w:rFonts w:eastAsiaTheme="minorEastAsia"/>
        </w:rPr>
        <w:t>GENERATE_NC_TRAJ</w:t>
      </w:r>
      <w:r w:rsidRPr="00FE6751">
        <w:t xml:space="preserve"> flags are (temporarily) set to 0 and the </w:t>
      </w:r>
      <w:r w:rsidRPr="00FE6751">
        <w:rPr>
          <w:rStyle w:val="CodeCar"/>
          <w:rFonts w:eastAsiaTheme="minorEastAsia"/>
        </w:rPr>
        <w:t>GENERATE_NC_MONO_PROF</w:t>
      </w:r>
      <w:r w:rsidRPr="00FE6751">
        <w:t xml:space="preserve"> flag is set to 2. Consequently, only the mono-profile NetCDF file associated to the provided new HEX Argos data file is created or updated (if needed). This mode is used at Coriolis each time (once per hour) HEX data are received from CLS to create a complete version of the corresponding mono-profile file.</w:t>
      </w:r>
    </w:p>
    <w:p w:rsidR="002F08BF" w:rsidRPr="00FE6751" w:rsidRDefault="002F08BF" w:rsidP="002F08BF">
      <w:pPr>
        <w:pStyle w:val="Corpsdetexte"/>
        <w:widowControl w:val="0"/>
        <w:numPr>
          <w:ilvl w:val="1"/>
          <w:numId w:val="35"/>
        </w:numPr>
        <w:suppressAutoHyphens/>
      </w:pPr>
      <w:r w:rsidRPr="00FE6751">
        <w:rPr>
          <w:b/>
        </w:rPr>
        <w:t>'redecode'</w:t>
      </w:r>
      <w:r w:rsidRPr="00FE6751">
        <w:t xml:space="preserve">: in this mode all the already received data of given float (provided with the </w:t>
      </w:r>
      <w:r w:rsidRPr="00FE6751">
        <w:rPr>
          <w:b/>
        </w:rPr>
        <w:t>'floatwmo'</w:t>
      </w:r>
      <w:r w:rsidRPr="00FE6751">
        <w:t xml:space="preserve"> parameter) are processed and all the NetCDF files are generated (according to the </w:t>
      </w:r>
      <w:r w:rsidRPr="00FE6751">
        <w:rPr>
          <w:rStyle w:val="CodeCar"/>
          <w:rFonts w:eastAsiaTheme="minorEastAsia"/>
        </w:rPr>
        <w:t>GENERATE_NC_*</w:t>
      </w:r>
      <w:r w:rsidRPr="00FE6751">
        <w:t xml:space="preserve"> configuration flags). This mode is used at Coriolis to re-decode the data of dead floats each time a new version of the decoder is </w:t>
      </w:r>
      <w:r w:rsidRPr="00FE6751">
        <w:lastRenderedPageBreak/>
        <w:t>available (with updates or corrections that concern the Argos decoding chain or the NetCDF files generation).</w:t>
      </w:r>
    </w:p>
    <w:p w:rsidR="002F08BF" w:rsidRPr="00FE6751" w:rsidRDefault="002F08BF" w:rsidP="002F08BF">
      <w:pPr>
        <w:pStyle w:val="Corpsdetexte"/>
        <w:widowControl w:val="0"/>
        <w:numPr>
          <w:ilvl w:val="0"/>
          <w:numId w:val="35"/>
        </w:numPr>
        <w:suppressAutoHyphens/>
      </w:pPr>
      <w:r w:rsidRPr="00FE6751">
        <w:rPr>
          <w:b/>
        </w:rPr>
        <w:t>'argosfile'</w:t>
      </w:r>
      <w:r w:rsidRPr="00FE6751">
        <w:t xml:space="preserve">: this parameter name is used to provide the name of the file containing the new incoming HEX Argos data. The associated </w:t>
      </w:r>
      <w:r w:rsidRPr="00FE6751">
        <w:rPr>
          <w:i/>
        </w:rPr>
        <w:t>'parameterValue'</w:t>
      </w:r>
      <w:r w:rsidRPr="00FE6751">
        <w:t xml:space="preserve"> is the absolute file path name of the concerned file.</w:t>
      </w:r>
    </w:p>
    <w:p w:rsidR="002F08BF" w:rsidRPr="00FE6751" w:rsidRDefault="002F08BF" w:rsidP="002F08BF">
      <w:pPr>
        <w:pStyle w:val="Corpsdetexte"/>
        <w:widowControl w:val="0"/>
        <w:numPr>
          <w:ilvl w:val="0"/>
          <w:numId w:val="35"/>
        </w:numPr>
        <w:suppressAutoHyphens/>
      </w:pPr>
      <w:r w:rsidRPr="00FE6751">
        <w:rPr>
          <w:b/>
        </w:rPr>
        <w:t>'floatwmo'</w:t>
      </w:r>
      <w:r w:rsidRPr="00FE6751">
        <w:t xml:space="preserve">: this parameter name is used to provide a float WMO number. The associated </w:t>
      </w:r>
      <w:r w:rsidRPr="00FE6751">
        <w:rPr>
          <w:i/>
        </w:rPr>
        <w:t>'parameterValue'</w:t>
      </w:r>
      <w:r w:rsidRPr="00FE6751">
        <w:t xml:space="preserve"> is the float WMO number.</w:t>
      </w:r>
    </w:p>
    <w:p w:rsidR="002F08BF" w:rsidRPr="00FE6751" w:rsidRDefault="002F08BF" w:rsidP="002F08BF">
      <w:pPr>
        <w:pStyle w:val="Corpsdetexte"/>
        <w:rPr>
          <w:b/>
        </w:rPr>
      </w:pPr>
      <w:r w:rsidRPr="00FE6751">
        <w:rPr>
          <w:b/>
        </w:rPr>
        <w:t>The 'processmode' parameter is mandatory.</w:t>
      </w:r>
    </w:p>
    <w:p w:rsidR="002F08BF" w:rsidRPr="00FE6751" w:rsidRDefault="002F08BF" w:rsidP="002F08BF">
      <w:pPr>
        <w:pStyle w:val="Corpsdetexte"/>
        <w:rPr>
          <w:b/>
        </w:rPr>
      </w:pPr>
      <w:r w:rsidRPr="00FE6751">
        <w:rPr>
          <w:b/>
        </w:rPr>
        <w:t>When 'processmode' is associated to 'all' or 'profile', the parameter 'argosfile' is mandatory.</w:t>
      </w:r>
    </w:p>
    <w:p w:rsidR="002F08BF" w:rsidRPr="00FE6751" w:rsidRDefault="002F08BF" w:rsidP="002F08BF">
      <w:pPr>
        <w:pStyle w:val="Corpsdetexte"/>
        <w:rPr>
          <w:b/>
        </w:rPr>
      </w:pPr>
      <w:r w:rsidRPr="00FE6751">
        <w:rPr>
          <w:b/>
        </w:rPr>
        <w:t>When 'processmode' is associated to 'redecode', the parameter 'floatwmo' is mandatory.</w:t>
      </w:r>
    </w:p>
    <w:p w:rsidR="002F08BF" w:rsidRPr="00FE6751" w:rsidRDefault="002F08BF" w:rsidP="00715A45">
      <w:pPr>
        <w:pStyle w:val="Titre3"/>
      </w:pPr>
      <w:bookmarkStart w:id="647" w:name="_Toc460855072"/>
      <w:bookmarkStart w:id="648" w:name="_Toc43456010"/>
      <w:r w:rsidRPr="00FE6751">
        <w:t>For Iridium floats</w:t>
      </w:r>
      <w:bookmarkEnd w:id="647"/>
      <w:bookmarkEnd w:id="648"/>
    </w:p>
    <w:p w:rsidR="002F08BF" w:rsidRPr="00FE6751" w:rsidRDefault="002F08BF" w:rsidP="002F08BF">
      <w:pPr>
        <w:pStyle w:val="Corpsdetexte"/>
        <w:widowControl w:val="0"/>
        <w:numPr>
          <w:ilvl w:val="0"/>
          <w:numId w:val="36"/>
        </w:numPr>
        <w:suppressAutoHyphens/>
      </w:pPr>
      <w:r w:rsidRPr="00FE6751">
        <w:rPr>
          <w:b/>
        </w:rPr>
        <w:t>'rsynclog'</w:t>
      </w:r>
      <w:r w:rsidRPr="00FE6751">
        <w:t xml:space="preserve">: this parameter name is used to select a log generated by the rsync tool used to identify the new incoming Iridium files. This </w:t>
      </w:r>
      <w:r w:rsidRPr="00FE6751">
        <w:rPr>
          <w:i/>
        </w:rPr>
        <w:t>'parameterName'</w:t>
      </w:r>
      <w:r w:rsidRPr="00FE6751">
        <w:t xml:space="preserve"> can be associated to one of the 2 following </w:t>
      </w:r>
      <w:r w:rsidRPr="00FE6751">
        <w:rPr>
          <w:i/>
        </w:rPr>
        <w:t>'parameterValue'</w:t>
      </w:r>
      <w:r w:rsidRPr="00FE6751">
        <w:t>:</w:t>
      </w:r>
    </w:p>
    <w:p w:rsidR="002F08BF" w:rsidRPr="00FE6751" w:rsidRDefault="002F08BF" w:rsidP="002F08BF">
      <w:pPr>
        <w:pStyle w:val="Corpsdetexte"/>
        <w:widowControl w:val="0"/>
        <w:numPr>
          <w:ilvl w:val="1"/>
          <w:numId w:val="36"/>
        </w:numPr>
        <w:suppressAutoHyphens/>
      </w:pPr>
      <w:r w:rsidRPr="00FE6751">
        <w:rPr>
          <w:b/>
        </w:rPr>
        <w:t>'all'</w:t>
      </w:r>
      <w:r w:rsidRPr="00FE6751">
        <w:t xml:space="preserve">: in this mode, all the log files stored in the </w:t>
      </w:r>
      <w:r w:rsidRPr="00FE6751">
        <w:rPr>
          <w:rStyle w:val="CodeCar"/>
          <w:rFonts w:eastAsiaTheme="minorEastAsia"/>
        </w:rPr>
        <w:t>DIR_INPUT_RSYNC_LOG</w:t>
      </w:r>
      <w:r w:rsidRPr="00FE6751">
        <w:t xml:space="preserve"> directory are considered.</w:t>
      </w:r>
    </w:p>
    <w:p w:rsidR="002F08BF" w:rsidRPr="00FE6751" w:rsidRDefault="002F08BF" w:rsidP="002F08BF">
      <w:pPr>
        <w:pStyle w:val="Corpsdetexte"/>
        <w:widowControl w:val="0"/>
        <w:numPr>
          <w:ilvl w:val="1"/>
          <w:numId w:val="36"/>
        </w:numPr>
        <w:suppressAutoHyphens/>
      </w:pPr>
      <w:r w:rsidRPr="00FE6751">
        <w:t xml:space="preserve">The name (without any path) of one rsync log file stored in the </w:t>
      </w:r>
      <w:r w:rsidRPr="00FE6751">
        <w:rPr>
          <w:rStyle w:val="CodeCar"/>
          <w:rFonts w:eastAsiaTheme="minorEastAsia"/>
        </w:rPr>
        <w:t>DIR_INPUT_RSYNC_LOG</w:t>
      </w:r>
      <w:r w:rsidRPr="00FE6751">
        <w:t xml:space="preserve"> directory.</w:t>
      </w:r>
    </w:p>
    <w:p w:rsidR="002F08BF" w:rsidRPr="00FE6751" w:rsidRDefault="002F08BF" w:rsidP="002F08BF">
      <w:pPr>
        <w:pStyle w:val="Corpsdetexte"/>
        <w:widowControl w:val="0"/>
        <w:numPr>
          <w:ilvl w:val="0"/>
          <w:numId w:val="36"/>
        </w:numPr>
        <w:suppressAutoHyphens/>
      </w:pPr>
      <w:r w:rsidRPr="00FE6751">
        <w:rPr>
          <w:b/>
        </w:rPr>
        <w:t>'floatwmo'</w:t>
      </w:r>
      <w:r w:rsidRPr="00FE6751">
        <w:t xml:space="preserve">: this parameter name is used to provide a float WMO number. The associated </w:t>
      </w:r>
      <w:r w:rsidRPr="00FE6751">
        <w:rPr>
          <w:i/>
        </w:rPr>
        <w:t>'parameterValue'</w:t>
      </w:r>
      <w:r w:rsidRPr="00FE6751">
        <w:t xml:space="preserve"> is the float WMO number.</w:t>
      </w:r>
    </w:p>
    <w:p w:rsidR="002F08BF" w:rsidRPr="00FE6751" w:rsidRDefault="002F08BF" w:rsidP="002F08BF">
      <w:pPr>
        <w:pStyle w:val="Corpsdetexte"/>
        <w:rPr>
          <w:b/>
        </w:rPr>
      </w:pPr>
      <w:r w:rsidRPr="00FE6751">
        <w:rPr>
          <w:b/>
        </w:rPr>
        <w:t>The 'rsynclog' and 'floatwmo' parameters are mandatory.</w:t>
      </w:r>
    </w:p>
    <w:p w:rsidR="002F08BF" w:rsidRPr="00FE6751" w:rsidRDefault="002F08BF" w:rsidP="002F08BF">
      <w:pPr>
        <w:pStyle w:val="Corpsdetexte"/>
      </w:pPr>
    </w:p>
    <w:p w:rsidR="00620DE3" w:rsidRPr="00FE6751" w:rsidRDefault="002F08BF" w:rsidP="002F08BF">
      <w:pPr>
        <w:pStyle w:val="Corpsdetexte"/>
      </w:pPr>
      <w:r w:rsidRPr="00FE6751">
        <w:t>Note that when an Iridium float is decode</w:t>
      </w:r>
      <w:r w:rsidR="00620DE3" w:rsidRPr="00FE6751">
        <w:t>d:</w:t>
      </w:r>
    </w:p>
    <w:p w:rsidR="002F08BF" w:rsidRPr="00FE6751" w:rsidRDefault="00620DE3" w:rsidP="00D036B0">
      <w:pPr>
        <w:pStyle w:val="Corpsdetexte"/>
        <w:numPr>
          <w:ilvl w:val="0"/>
          <w:numId w:val="59"/>
        </w:numPr>
      </w:pPr>
      <w:r w:rsidRPr="00FE6751">
        <w:t>T</w:t>
      </w:r>
      <w:r w:rsidR="002F08BF" w:rsidRPr="00FE6751">
        <w:t xml:space="preserve">he list of rsync log files checked is stored in the </w:t>
      </w:r>
      <w:r w:rsidR="002F08BF" w:rsidRPr="00FE6751">
        <w:rPr>
          <w:rStyle w:val="CodeCar"/>
          <w:rFonts w:eastAsiaTheme="minorEastAsia"/>
        </w:rPr>
        <w:t>IRIDIUM_DATA_DIRECTORY</w:t>
      </w:r>
      <w:r w:rsidR="002F08BF" w:rsidRPr="00FE6751">
        <w:t>/</w:t>
      </w:r>
      <w:r w:rsidR="002F08BF" w:rsidRPr="00FE6751">
        <w:rPr>
          <w:i/>
        </w:rPr>
        <w:t>IMEI_WMO/</w:t>
      </w:r>
      <w:r w:rsidR="006F61CB" w:rsidRPr="00FE6751">
        <w:rPr>
          <w:i/>
        </w:rPr>
        <w:t>history_of_processed_data</w:t>
      </w:r>
      <w:r w:rsidR="0026045A" w:rsidRPr="00FE6751">
        <w:rPr>
          <w:i/>
        </w:rPr>
        <w:t>/processed_rsync_log_wmo.txt</w:t>
      </w:r>
      <w:r w:rsidR="0026045A" w:rsidRPr="00FE6751" w:rsidDel="006F61CB">
        <w:rPr>
          <w:i/>
        </w:rPr>
        <w:t xml:space="preserve"> </w:t>
      </w:r>
      <w:r w:rsidR="002F08BF" w:rsidRPr="00FE6751">
        <w:t xml:space="preserve"> </w:t>
      </w:r>
      <w:r w:rsidR="0026045A" w:rsidRPr="00FE6751">
        <w:t xml:space="preserve">file </w:t>
      </w:r>
      <w:r w:rsidR="002F08BF" w:rsidRPr="00FE6751">
        <w:t xml:space="preserve">(for </w:t>
      </w:r>
      <w:r w:rsidR="002F08BF" w:rsidRPr="00FE6751">
        <w:rPr>
          <w:rStyle w:val="CodeCar"/>
          <w:rFonts w:eastAsiaTheme="minorEastAsia"/>
        </w:rPr>
        <w:t>FLOAT_TRANSMISSION_TYPE</w:t>
      </w:r>
      <w:r w:rsidR="002F08BF" w:rsidRPr="00FE6751">
        <w:t xml:space="preserve"> #3 </w:t>
      </w:r>
      <w:r w:rsidR="0026045A" w:rsidRPr="00FE6751">
        <w:t xml:space="preserve">or #4 </w:t>
      </w:r>
      <w:r w:rsidR="002F08BF" w:rsidRPr="00FE6751">
        <w:t xml:space="preserve">floats) or </w:t>
      </w:r>
      <w:r w:rsidR="0026045A" w:rsidRPr="00FE6751">
        <w:rPr>
          <w:rStyle w:val="CodeCar"/>
          <w:rFonts w:eastAsiaTheme="minorEastAsia"/>
        </w:rPr>
        <w:t>IRIDIUM_DATA_DIRECTORY</w:t>
      </w:r>
      <w:r w:rsidR="0026045A" w:rsidRPr="00FE6751">
        <w:t>/</w:t>
      </w:r>
      <w:r w:rsidR="0026045A" w:rsidRPr="00FE6751">
        <w:rPr>
          <w:i/>
        </w:rPr>
        <w:t>LoginName_WMO/history_of_processed_data/processed_rsync_log_wmo.txt</w:t>
      </w:r>
      <w:r w:rsidR="0026045A" w:rsidRPr="00FE6751" w:rsidDel="0026045A">
        <w:rPr>
          <w:rStyle w:val="CodeCar"/>
          <w:rFonts w:eastAsiaTheme="minorEastAsia"/>
        </w:rPr>
        <w:t xml:space="preserve"> </w:t>
      </w:r>
      <w:r w:rsidR="0026045A" w:rsidRPr="00FE6751">
        <w:t xml:space="preserve">file </w:t>
      </w:r>
      <w:r w:rsidR="002F08BF" w:rsidRPr="00FE6751">
        <w:t xml:space="preserve">(for </w:t>
      </w:r>
      <w:r w:rsidR="002F08BF" w:rsidRPr="00FE6751">
        <w:rPr>
          <w:rStyle w:val="CodeCar"/>
          <w:rFonts w:eastAsiaTheme="minorEastAsia"/>
        </w:rPr>
        <w:t>FLOAT_TRANSMISSION_TYPE</w:t>
      </w:r>
      <w:r w:rsidR="002F08BF" w:rsidRPr="00FE6751">
        <w:t xml:space="preserve"> #2 floats)</w:t>
      </w:r>
      <w:r w:rsidRPr="00FE6751">
        <w:t>. These rsync log files will not be considered during the next sessions of the decoder,</w:t>
      </w:r>
    </w:p>
    <w:p w:rsidR="00620DE3" w:rsidRPr="00FE6751" w:rsidRDefault="00620DE3" w:rsidP="00620DE3">
      <w:pPr>
        <w:pStyle w:val="Corpsdetexte"/>
        <w:numPr>
          <w:ilvl w:val="0"/>
          <w:numId w:val="59"/>
        </w:numPr>
      </w:pPr>
      <w:r w:rsidRPr="00FE6751">
        <w:t xml:space="preserve">The list of rsync log files used (i.e. that report at least one float mail or SBD file)  is stored in the </w:t>
      </w:r>
      <w:r w:rsidRPr="00FE6751">
        <w:rPr>
          <w:rStyle w:val="CodeCar"/>
          <w:rFonts w:eastAsiaTheme="minorEastAsia"/>
        </w:rPr>
        <w:t>IRIDIUM_DATA_DIRECTORY</w:t>
      </w:r>
      <w:r w:rsidRPr="00FE6751">
        <w:t>/</w:t>
      </w:r>
      <w:r w:rsidRPr="00FE6751">
        <w:rPr>
          <w:i/>
        </w:rPr>
        <w:t>IMEI_WMO/history_of_processed_data/used_rsync_log_wmo.txt</w:t>
      </w:r>
      <w:r w:rsidRPr="00FE6751" w:rsidDel="006F61CB">
        <w:rPr>
          <w:i/>
        </w:rPr>
        <w:t xml:space="preserve"> </w:t>
      </w:r>
      <w:r w:rsidRPr="00FE6751">
        <w:t xml:space="preserve"> file (for </w:t>
      </w:r>
      <w:r w:rsidRPr="00FE6751">
        <w:rPr>
          <w:rStyle w:val="CodeCar"/>
          <w:rFonts w:eastAsiaTheme="minorEastAsia"/>
        </w:rPr>
        <w:t>FLOAT_TRANSMISSION_TYPE</w:t>
      </w:r>
      <w:r w:rsidRPr="00FE6751">
        <w:t xml:space="preserve"> #3 or #4 floats) or </w:t>
      </w:r>
      <w:r w:rsidRPr="00FE6751">
        <w:rPr>
          <w:rStyle w:val="CodeCar"/>
          <w:rFonts w:eastAsiaTheme="minorEastAsia"/>
        </w:rPr>
        <w:t>IRIDIUM_DATA_DIRECTORY</w:t>
      </w:r>
      <w:r w:rsidRPr="00FE6751">
        <w:t>/</w:t>
      </w:r>
      <w:r w:rsidRPr="00FE6751">
        <w:rPr>
          <w:i/>
        </w:rPr>
        <w:t>LoginName_WMO/history_of_processed_data/used_rsync_log_wmo.txt</w:t>
      </w:r>
      <w:r w:rsidRPr="00FE6751" w:rsidDel="0026045A">
        <w:rPr>
          <w:rStyle w:val="CodeCar"/>
          <w:rFonts w:eastAsiaTheme="minorEastAsia"/>
        </w:rPr>
        <w:t xml:space="preserve"> </w:t>
      </w:r>
      <w:r w:rsidRPr="00FE6751">
        <w:t xml:space="preserve">file (for </w:t>
      </w:r>
      <w:r w:rsidRPr="00FE6751">
        <w:rPr>
          <w:rStyle w:val="CodeCar"/>
          <w:rFonts w:eastAsiaTheme="minorEastAsia"/>
        </w:rPr>
        <w:t>FLOAT_TRANSMISSION_TYPE</w:t>
      </w:r>
      <w:r w:rsidRPr="00FE6751">
        <w:t xml:space="preserve"> #2 floats). These rsync log files are stored for debugging purposes only,</w:t>
      </w:r>
    </w:p>
    <w:p w:rsidR="00620DE3" w:rsidRPr="00FE6751" w:rsidRDefault="00620DE3" w:rsidP="00620DE3">
      <w:pPr>
        <w:pStyle w:val="Corpsdetexte"/>
        <w:numPr>
          <w:ilvl w:val="0"/>
          <w:numId w:val="59"/>
        </w:numPr>
      </w:pPr>
      <w:r w:rsidRPr="00FE6751">
        <w:t xml:space="preserve">The list of decoded buffers is stored in the </w:t>
      </w:r>
      <w:r w:rsidRPr="00FE6751">
        <w:rPr>
          <w:rStyle w:val="CodeCar"/>
          <w:rFonts w:eastAsiaTheme="minorEastAsia"/>
        </w:rPr>
        <w:t>IRIDIUM_DATA_DIRECTORY</w:t>
      </w:r>
      <w:r w:rsidRPr="00FE6751">
        <w:t>/</w:t>
      </w:r>
      <w:r w:rsidRPr="00FE6751">
        <w:rPr>
          <w:i/>
        </w:rPr>
        <w:t>IMEI_WMO/history_of_processed_data/</w:t>
      </w:r>
      <w:r w:rsidR="00F34629" w:rsidRPr="00FE6751">
        <w:rPr>
          <w:i/>
        </w:rPr>
        <w:t>wmo_buffers</w:t>
      </w:r>
      <w:r w:rsidRPr="00FE6751">
        <w:rPr>
          <w:i/>
        </w:rPr>
        <w:t>.txt</w:t>
      </w:r>
      <w:r w:rsidRPr="00FE6751" w:rsidDel="006F61CB">
        <w:rPr>
          <w:i/>
        </w:rPr>
        <w:t xml:space="preserve"> </w:t>
      </w:r>
      <w:r w:rsidRPr="00FE6751">
        <w:t xml:space="preserve"> file (for </w:t>
      </w:r>
      <w:r w:rsidRPr="00FE6751">
        <w:rPr>
          <w:rStyle w:val="CodeCar"/>
          <w:rFonts w:eastAsiaTheme="minorEastAsia"/>
        </w:rPr>
        <w:t>FLOAT_TRANSMISSION_TYPE</w:t>
      </w:r>
      <w:r w:rsidRPr="00FE6751">
        <w:t xml:space="preserve"> #3 or #4 floats) or </w:t>
      </w:r>
      <w:r w:rsidRPr="00FE6751">
        <w:rPr>
          <w:rStyle w:val="CodeCar"/>
          <w:rFonts w:eastAsiaTheme="minorEastAsia"/>
        </w:rPr>
        <w:t>IRIDIUM_DATA_DIRECTORY</w:t>
      </w:r>
      <w:r w:rsidRPr="00FE6751">
        <w:t>/</w:t>
      </w:r>
      <w:r w:rsidRPr="00FE6751">
        <w:rPr>
          <w:i/>
        </w:rPr>
        <w:t>LoginName_WMO/history_of_processed_data/wmo</w:t>
      </w:r>
      <w:r w:rsidR="00F34629" w:rsidRPr="00FE6751">
        <w:rPr>
          <w:i/>
        </w:rPr>
        <w:t>_buffers</w:t>
      </w:r>
      <w:r w:rsidRPr="00FE6751">
        <w:rPr>
          <w:i/>
        </w:rPr>
        <w:t>.txt</w:t>
      </w:r>
      <w:r w:rsidRPr="00FE6751" w:rsidDel="0026045A">
        <w:rPr>
          <w:rStyle w:val="CodeCar"/>
          <w:rFonts w:eastAsiaTheme="minorEastAsia"/>
        </w:rPr>
        <w:t xml:space="preserve"> </w:t>
      </w:r>
      <w:r w:rsidRPr="00FE6751">
        <w:t xml:space="preserve">file (for </w:t>
      </w:r>
      <w:r w:rsidRPr="00FE6751">
        <w:rPr>
          <w:rStyle w:val="CodeCar"/>
          <w:rFonts w:eastAsiaTheme="minorEastAsia"/>
        </w:rPr>
        <w:t>FLOAT_TRANSMISSION_TYPE</w:t>
      </w:r>
      <w:r w:rsidRPr="00FE6751">
        <w:t xml:space="preserve"> #2 floats). These buffers will be used during the next sessions of the decoder,</w:t>
      </w:r>
    </w:p>
    <w:p w:rsidR="002F08BF" w:rsidRPr="00FE6751" w:rsidRDefault="002F08BF" w:rsidP="002F08BF">
      <w:pPr>
        <w:pStyle w:val="Corpsdetexte"/>
      </w:pPr>
      <w:r w:rsidRPr="00FE6751">
        <w:t>Consequently:</w:t>
      </w:r>
    </w:p>
    <w:p w:rsidR="002F08BF" w:rsidRPr="00FE6751" w:rsidRDefault="002F08BF" w:rsidP="002F08BF">
      <w:pPr>
        <w:pStyle w:val="Corpsdetexte"/>
        <w:widowControl w:val="0"/>
        <w:numPr>
          <w:ilvl w:val="0"/>
          <w:numId w:val="37"/>
        </w:numPr>
        <w:suppressAutoHyphens/>
      </w:pPr>
      <w:r w:rsidRPr="00FE6751">
        <w:t xml:space="preserve">When you need to reprocess a float, you should clean its </w:t>
      </w:r>
      <w:r w:rsidRPr="00FE6751">
        <w:rPr>
          <w:rStyle w:val="CodeCar"/>
          <w:rFonts w:eastAsiaTheme="minorEastAsia"/>
        </w:rPr>
        <w:lastRenderedPageBreak/>
        <w:t>IRIDIUM_DATA_DIRECTORY</w:t>
      </w:r>
      <w:r w:rsidRPr="00FE6751">
        <w:t>/</w:t>
      </w:r>
      <w:r w:rsidRPr="00FE6751">
        <w:rPr>
          <w:i/>
        </w:rPr>
        <w:t>IMEI_WMO</w:t>
      </w:r>
      <w:r w:rsidRPr="00FE6751">
        <w:t xml:space="preserve"> or </w:t>
      </w:r>
      <w:r w:rsidRPr="00FE6751">
        <w:rPr>
          <w:rStyle w:val="CodeCar"/>
          <w:rFonts w:eastAsiaTheme="minorEastAsia"/>
        </w:rPr>
        <w:t>IRIDIUM_DATA_DIRECTORY</w:t>
      </w:r>
      <w:r w:rsidRPr="00FE6751">
        <w:t>/</w:t>
      </w:r>
      <w:r w:rsidRPr="00FE6751">
        <w:rPr>
          <w:i/>
        </w:rPr>
        <w:t>LoginName_WMO</w:t>
      </w:r>
      <w:r w:rsidRPr="00FE6751">
        <w:t xml:space="preserve"> directory.</w:t>
      </w:r>
    </w:p>
    <w:p w:rsidR="002F08BF" w:rsidRPr="00FE6751" w:rsidRDefault="002F08BF" w:rsidP="00715A45">
      <w:pPr>
        <w:pStyle w:val="Titre3"/>
      </w:pPr>
      <w:bookmarkStart w:id="649" w:name="_Toc460855073"/>
      <w:bookmarkStart w:id="650" w:name="_Toc43456011"/>
      <w:r w:rsidRPr="00FE6751">
        <w:t>Additional parameters of the decoder</w:t>
      </w:r>
      <w:bookmarkEnd w:id="649"/>
      <w:bookmarkEnd w:id="650"/>
    </w:p>
    <w:p w:rsidR="002F08BF" w:rsidRPr="00FE6751" w:rsidRDefault="002F08BF" w:rsidP="002F08BF">
      <w:pPr>
        <w:pStyle w:val="Corpsdetexte"/>
      </w:pPr>
      <w:r w:rsidRPr="00FE6751">
        <w:t xml:space="preserve">Each configuration value of the </w:t>
      </w:r>
      <w:r w:rsidRPr="00FE6751">
        <w:rPr>
          <w:i/>
        </w:rPr>
        <w:t>_argo_decoder_conf.json</w:t>
      </w:r>
      <w:r w:rsidRPr="00FE6751">
        <w:t xml:space="preserve"> configuration file can be modified through an input parameter. The input </w:t>
      </w:r>
      <w:r w:rsidRPr="00FE6751">
        <w:rPr>
          <w:i/>
        </w:rPr>
        <w:t>'parameterName'</w:t>
      </w:r>
      <w:r w:rsidRPr="00FE6751">
        <w:t xml:space="preserve"> should be the name of the configuration variable and the input </w:t>
      </w:r>
      <w:r w:rsidRPr="00FE6751">
        <w:rPr>
          <w:i/>
        </w:rPr>
        <w:t>'parameterValue'</w:t>
      </w:r>
      <w:r w:rsidRPr="00FE6751">
        <w:t xml:space="preserve"> should be the new associated configuration value.</w:t>
      </w:r>
    </w:p>
    <w:p w:rsidR="002F08BF" w:rsidRPr="00FE6751" w:rsidRDefault="002F08BF" w:rsidP="002F08BF">
      <w:pPr>
        <w:pStyle w:val="Corpsdetexte"/>
      </w:pPr>
      <w:r w:rsidRPr="00FE6751">
        <w:t>Two optional parameters can also be used by the decoder:</w:t>
      </w:r>
    </w:p>
    <w:p w:rsidR="002F08BF" w:rsidRPr="00FE6751" w:rsidRDefault="002F08BF" w:rsidP="002F08BF">
      <w:pPr>
        <w:pStyle w:val="Corpsdetexte"/>
        <w:widowControl w:val="0"/>
        <w:numPr>
          <w:ilvl w:val="0"/>
          <w:numId w:val="38"/>
        </w:numPr>
        <w:suppressAutoHyphens/>
      </w:pPr>
      <w:r w:rsidRPr="00FE6751">
        <w:rPr>
          <w:b/>
        </w:rPr>
        <w:t>'configfile'</w:t>
      </w:r>
      <w:r w:rsidRPr="00FE6751">
        <w:t xml:space="preserve">: this parameter name is used to provide the name of the configuration file to use. The associated </w:t>
      </w:r>
      <w:r w:rsidRPr="00FE6751">
        <w:rPr>
          <w:i/>
        </w:rPr>
        <w:t>'parameterValue'</w:t>
      </w:r>
      <w:r w:rsidRPr="00FE6751">
        <w:t xml:space="preserve"> is the absolute file path name of the .json configuration file you want to use. You can provide more than one configuration file in the parameters of the decoder; in this case it chooses the first that matches the float WMO number (provided by the </w:t>
      </w:r>
      <w:r w:rsidRPr="00FE6751">
        <w:rPr>
          <w:b/>
        </w:rPr>
        <w:t>'floatwmo'</w:t>
      </w:r>
      <w:r w:rsidRPr="00FE6751">
        <w:t xml:space="preserve"> parameter).</w:t>
      </w:r>
    </w:p>
    <w:p w:rsidR="002F08BF" w:rsidRPr="00FE6751" w:rsidRDefault="002F08BF" w:rsidP="002F08BF">
      <w:pPr>
        <w:pStyle w:val="Corpsdetexte"/>
        <w:widowControl w:val="0"/>
        <w:numPr>
          <w:ilvl w:val="0"/>
          <w:numId w:val="38"/>
        </w:numPr>
        <w:suppressAutoHyphens/>
      </w:pPr>
      <w:r w:rsidRPr="00FE6751">
        <w:rPr>
          <w:b/>
        </w:rPr>
        <w:t>'xmlreport'</w:t>
      </w:r>
      <w:r w:rsidRPr="00FE6751">
        <w:t xml:space="preserve">: this parameter name is used to provide the name of the XML report file. The associated </w:t>
      </w:r>
      <w:r w:rsidRPr="00FE6751">
        <w:rPr>
          <w:i/>
        </w:rPr>
        <w:t>'parameterValue'</w:t>
      </w:r>
      <w:r w:rsidRPr="00FE6751">
        <w:t xml:space="preserve"> is the file name of the concerned file that will be stored in the directory </w:t>
      </w:r>
      <w:r w:rsidRPr="00FE6751">
        <w:rPr>
          <w:rStyle w:val="CodeCar"/>
          <w:rFonts w:eastAsiaTheme="minorEastAsia"/>
        </w:rPr>
        <w:t>DIR_OUTPUT_XML_FILE</w:t>
      </w:r>
      <w:r w:rsidRPr="00FE6751">
        <w:t xml:space="preserve">. To be consistent with the Coriolis infrastructure and naming conventions, this name is expected to have the pattern </w:t>
      </w:r>
      <w:r w:rsidRPr="00FE6751">
        <w:rPr>
          <w:i/>
        </w:rPr>
        <w:t>co041404_yyyymmddTHHMMSSZ[_PID].xml</w:t>
      </w:r>
      <w:r w:rsidRPr="00FE6751">
        <w:t>.</w:t>
      </w:r>
    </w:p>
    <w:p w:rsidR="002F08BF" w:rsidRPr="00FE6751" w:rsidRDefault="002F08BF" w:rsidP="002F08BF">
      <w:pPr>
        <w:pStyle w:val="Corpsdetexte"/>
        <w:ind w:left="709"/>
      </w:pPr>
      <w:r w:rsidRPr="00FE6751">
        <w:t>If you don't use this parameter, the log file (</w:t>
      </w:r>
      <w:r w:rsidRPr="00FE6751">
        <w:rPr>
          <w:i/>
        </w:rPr>
        <w:t>decode_argo_2_nc_rt_yyyymmddTHHMMSSZ.log</w:t>
      </w:r>
      <w:r w:rsidRPr="00FE6751">
        <w:t>) and the XML report file (</w:t>
      </w:r>
      <w:r w:rsidRPr="00FE6751">
        <w:rPr>
          <w:i/>
        </w:rPr>
        <w:t>co041404_yyyymmddTHHMMSSZ.xml</w:t>
      </w:r>
      <w:r w:rsidRPr="00FE6751">
        <w:t>) will have the same time stamp which corresponds to the start of the decoder (not precisely known by the script that starts the decoding session). This parameter has been added to be sure to get the right XML report for the post-processing operations.</w:t>
      </w:r>
    </w:p>
    <w:p w:rsidR="002F08BF" w:rsidRPr="00FE6751" w:rsidRDefault="002F08BF" w:rsidP="00715A45">
      <w:pPr>
        <w:pStyle w:val="Titre2"/>
      </w:pPr>
      <w:bookmarkStart w:id="651" w:name="_Toc460855074"/>
      <w:bookmarkStart w:id="652" w:name="_Toc43456012"/>
      <w:r w:rsidRPr="00FE6751">
        <w:t>Decoder input and output files</w:t>
      </w:r>
      <w:bookmarkEnd w:id="651"/>
      <w:bookmarkEnd w:id="652"/>
    </w:p>
    <w:p w:rsidR="002F08BF" w:rsidRPr="00FE6751" w:rsidRDefault="002F08BF" w:rsidP="002F08BF">
      <w:pPr>
        <w:pStyle w:val="Corpsdetexte"/>
      </w:pPr>
      <w:r w:rsidRPr="00FE6751">
        <w:t>The files associated to the decoder are:</w:t>
      </w:r>
    </w:p>
    <w:p w:rsidR="002F08BF" w:rsidRPr="00FE6751" w:rsidRDefault="002F08BF" w:rsidP="002F08BF">
      <w:pPr>
        <w:pStyle w:val="Corpsdetexte"/>
        <w:widowControl w:val="0"/>
        <w:numPr>
          <w:ilvl w:val="0"/>
          <w:numId w:val="32"/>
        </w:numPr>
        <w:suppressAutoHyphens/>
      </w:pPr>
      <w:r w:rsidRPr="00FE6751">
        <w:t>Input files:</w:t>
      </w:r>
    </w:p>
    <w:p w:rsidR="002F08BF" w:rsidRPr="00FE6751" w:rsidRDefault="002F08BF" w:rsidP="002F08BF">
      <w:pPr>
        <w:pStyle w:val="Corpsdetexte"/>
        <w:widowControl w:val="0"/>
        <w:numPr>
          <w:ilvl w:val="1"/>
          <w:numId w:val="32"/>
        </w:numPr>
        <w:suppressAutoHyphens/>
      </w:pPr>
      <w:r w:rsidRPr="00FE6751">
        <w:t>Decoder configuration file (</w:t>
      </w:r>
      <w:r w:rsidRPr="00FE6751">
        <w:rPr>
          <w:i/>
        </w:rPr>
        <w:t>_argo_decoder_conf.json</w:t>
      </w:r>
      <w:r w:rsidRPr="00FE6751">
        <w:t>),</w:t>
      </w:r>
    </w:p>
    <w:p w:rsidR="002F08BF" w:rsidRPr="00FE6751" w:rsidRDefault="002F08BF" w:rsidP="002F08BF">
      <w:pPr>
        <w:pStyle w:val="Corpsdetexte"/>
        <w:widowControl w:val="0"/>
        <w:numPr>
          <w:ilvl w:val="1"/>
          <w:numId w:val="32"/>
        </w:numPr>
        <w:suppressAutoHyphens/>
      </w:pPr>
      <w:r w:rsidRPr="00FE6751">
        <w:t>Float decoder configuration file (</w:t>
      </w:r>
      <w:r w:rsidRPr="00FE6751">
        <w:rPr>
          <w:i/>
        </w:rPr>
        <w:t>wmo_emitterId_info.json</w:t>
      </w:r>
      <w:r w:rsidRPr="00FE6751">
        <w:t>),</w:t>
      </w:r>
    </w:p>
    <w:p w:rsidR="002F08BF" w:rsidRPr="00FE6751" w:rsidRDefault="002F08BF" w:rsidP="002F08BF">
      <w:pPr>
        <w:pStyle w:val="Corpsdetexte"/>
        <w:widowControl w:val="0"/>
        <w:numPr>
          <w:ilvl w:val="1"/>
          <w:numId w:val="32"/>
        </w:numPr>
        <w:suppressAutoHyphens/>
      </w:pPr>
      <w:r w:rsidRPr="00FE6751">
        <w:t>Float meta-data file (</w:t>
      </w:r>
      <w:r w:rsidRPr="00FE6751">
        <w:rPr>
          <w:i/>
        </w:rPr>
        <w:t>wmo_meta.json</w:t>
      </w:r>
      <w:r w:rsidRPr="00FE6751">
        <w:t>),</w:t>
      </w:r>
    </w:p>
    <w:p w:rsidR="002F08BF" w:rsidRPr="00FE6751" w:rsidRDefault="002F08BF" w:rsidP="002F08BF">
      <w:pPr>
        <w:pStyle w:val="Corpsdetexte"/>
        <w:widowControl w:val="0"/>
        <w:numPr>
          <w:ilvl w:val="1"/>
          <w:numId w:val="32"/>
        </w:numPr>
        <w:suppressAutoHyphens/>
      </w:pPr>
      <w:r w:rsidRPr="00FE6751">
        <w:t>Float transmitted data:</w:t>
      </w:r>
    </w:p>
    <w:p w:rsidR="002F08BF" w:rsidRPr="00FE6751" w:rsidRDefault="002F08BF" w:rsidP="002F08BF">
      <w:pPr>
        <w:pStyle w:val="Corpsdetexte"/>
        <w:widowControl w:val="0"/>
        <w:numPr>
          <w:ilvl w:val="2"/>
          <w:numId w:val="32"/>
        </w:numPr>
        <w:suppressAutoHyphens/>
      </w:pPr>
      <w:r w:rsidRPr="00FE6751">
        <w:t xml:space="preserve">Argos data: </w:t>
      </w:r>
    </w:p>
    <w:p w:rsidR="002F08BF" w:rsidRPr="00FE6751" w:rsidRDefault="002F08BF" w:rsidP="002F08BF">
      <w:pPr>
        <w:pStyle w:val="Corpsdetexte"/>
        <w:widowControl w:val="0"/>
        <w:numPr>
          <w:ilvl w:val="3"/>
          <w:numId w:val="32"/>
        </w:numPr>
        <w:suppressAutoHyphens/>
      </w:pPr>
      <w:r w:rsidRPr="00FE6751">
        <w:t xml:space="preserve">If </w:t>
      </w:r>
      <w:r w:rsidRPr="00FE6751">
        <w:rPr>
          <w:b/>
        </w:rPr>
        <w:t>'processmode'</w:t>
      </w:r>
      <w:r w:rsidRPr="00FE6751">
        <w:t xml:space="preserve"> = </w:t>
      </w:r>
      <w:r w:rsidRPr="00FE6751">
        <w:rPr>
          <w:b/>
        </w:rPr>
        <w:t>'all'</w:t>
      </w:r>
      <w:r w:rsidRPr="00FE6751">
        <w:t xml:space="preserve">: </w:t>
      </w:r>
    </w:p>
    <w:p w:rsidR="002F08BF" w:rsidRPr="00FE6751" w:rsidRDefault="002F08BF" w:rsidP="002F08BF">
      <w:pPr>
        <w:pStyle w:val="Corpsdetexte"/>
        <w:widowControl w:val="0"/>
        <w:numPr>
          <w:ilvl w:val="4"/>
          <w:numId w:val="32"/>
        </w:numPr>
        <w:suppressAutoHyphens/>
      </w:pPr>
      <w:r w:rsidRPr="00FE6751">
        <w:t xml:space="preserve">‘identified’ cycle files (stored in </w:t>
      </w:r>
      <w:r w:rsidRPr="00FE6751">
        <w:rPr>
          <w:rStyle w:val="CodeCar"/>
          <w:rFonts w:eastAsiaTheme="minorEastAsia"/>
        </w:rPr>
        <w:t>DIR_INPUT_HEX_ARGOS_FILE_FORMAT_1</w:t>
      </w:r>
      <w:r w:rsidRPr="00FE6751">
        <w:t>/</w:t>
      </w:r>
      <w:r w:rsidRPr="00FE6751">
        <w:rPr>
          <w:i/>
        </w:rPr>
        <w:t>Argos_Id</w:t>
      </w:r>
      <w:r w:rsidRPr="00FE6751">
        <w:t>),</w:t>
      </w:r>
    </w:p>
    <w:p w:rsidR="002F08BF" w:rsidRPr="00FE6751" w:rsidRDefault="002F08BF" w:rsidP="002F08BF">
      <w:pPr>
        <w:pStyle w:val="Corpsdetexte"/>
        <w:widowControl w:val="0"/>
        <w:numPr>
          <w:ilvl w:val="4"/>
          <w:numId w:val="32"/>
        </w:numPr>
        <w:suppressAutoHyphens/>
      </w:pPr>
      <w:r w:rsidRPr="00FE6751">
        <w:t xml:space="preserve">New incoming HEX Argos data (sent through the </w:t>
      </w:r>
      <w:r w:rsidRPr="00FE6751">
        <w:rPr>
          <w:b/>
        </w:rPr>
        <w:t>'argosfile'</w:t>
      </w:r>
      <w:r w:rsidRPr="00FE6751">
        <w:t xml:space="preserve"> parameter).</w:t>
      </w:r>
    </w:p>
    <w:p w:rsidR="002F08BF" w:rsidRPr="00FE6751" w:rsidRDefault="002F08BF" w:rsidP="002F08BF">
      <w:pPr>
        <w:pStyle w:val="Corpsdetexte"/>
        <w:widowControl w:val="0"/>
        <w:numPr>
          <w:ilvl w:val="3"/>
          <w:numId w:val="32"/>
        </w:numPr>
        <w:suppressAutoHyphens/>
      </w:pPr>
      <w:r w:rsidRPr="00FE6751">
        <w:t xml:space="preserve">If </w:t>
      </w:r>
      <w:r w:rsidRPr="00FE6751">
        <w:rPr>
          <w:b/>
        </w:rPr>
        <w:t>'processmode'</w:t>
      </w:r>
      <w:r w:rsidRPr="00FE6751">
        <w:t xml:space="preserve"> = </w:t>
      </w:r>
      <w:r w:rsidRPr="00FE6751">
        <w:rPr>
          <w:b/>
        </w:rPr>
        <w:t>'profile'</w:t>
      </w:r>
      <w:r w:rsidRPr="00FE6751">
        <w:t>:</w:t>
      </w:r>
    </w:p>
    <w:p w:rsidR="002F08BF" w:rsidRPr="00FE6751" w:rsidRDefault="002F08BF" w:rsidP="002F08BF">
      <w:pPr>
        <w:pStyle w:val="Corpsdetexte"/>
        <w:widowControl w:val="0"/>
        <w:numPr>
          <w:ilvl w:val="4"/>
          <w:numId w:val="32"/>
        </w:numPr>
        <w:suppressAutoHyphens/>
      </w:pPr>
      <w:r w:rsidRPr="00FE6751">
        <w:t xml:space="preserve">New incoming HEX Argos data (sent through the </w:t>
      </w:r>
      <w:r w:rsidRPr="00FE6751">
        <w:rPr>
          <w:b/>
        </w:rPr>
        <w:t>'argosfile'</w:t>
      </w:r>
      <w:r w:rsidRPr="00FE6751">
        <w:t xml:space="preserve"> parameter).</w:t>
      </w:r>
    </w:p>
    <w:p w:rsidR="002F08BF" w:rsidRPr="00FE6751" w:rsidRDefault="002F08BF" w:rsidP="002F08BF">
      <w:pPr>
        <w:pStyle w:val="Corpsdetexte"/>
        <w:widowControl w:val="0"/>
        <w:numPr>
          <w:ilvl w:val="3"/>
          <w:numId w:val="32"/>
        </w:numPr>
        <w:suppressAutoHyphens/>
      </w:pPr>
      <w:r w:rsidRPr="00FE6751">
        <w:t xml:space="preserve">If </w:t>
      </w:r>
      <w:r w:rsidRPr="00FE6751">
        <w:rPr>
          <w:b/>
        </w:rPr>
        <w:t>'processmode'</w:t>
      </w:r>
      <w:r w:rsidRPr="00FE6751">
        <w:t xml:space="preserve"> = </w:t>
      </w:r>
      <w:r w:rsidRPr="00FE6751">
        <w:rPr>
          <w:b/>
        </w:rPr>
        <w:t>'redecode'</w:t>
      </w:r>
      <w:r w:rsidRPr="00FE6751">
        <w:t>:</w:t>
      </w:r>
    </w:p>
    <w:p w:rsidR="002F08BF" w:rsidRPr="00FE6751" w:rsidRDefault="002F08BF" w:rsidP="002F08BF">
      <w:pPr>
        <w:pStyle w:val="Corpsdetexte"/>
        <w:widowControl w:val="0"/>
        <w:numPr>
          <w:ilvl w:val="4"/>
          <w:numId w:val="32"/>
        </w:numPr>
        <w:suppressAutoHyphens/>
      </w:pPr>
      <w:r w:rsidRPr="00FE6751">
        <w:t xml:space="preserve">‘identified’ cycle files (stored in </w:t>
      </w:r>
      <w:r w:rsidRPr="00FE6751">
        <w:rPr>
          <w:rStyle w:val="CodeCar"/>
          <w:rFonts w:eastAsiaTheme="minorEastAsia"/>
        </w:rPr>
        <w:lastRenderedPageBreak/>
        <w:t>DIR_INPUT_HEX_ARGOS_FILE_FORMAT_1</w:t>
      </w:r>
      <w:r w:rsidRPr="00FE6751">
        <w:t>/</w:t>
      </w:r>
      <w:r w:rsidRPr="00FE6751">
        <w:rPr>
          <w:i/>
        </w:rPr>
        <w:t>Argos_Id</w:t>
      </w:r>
      <w:r w:rsidRPr="00FE6751">
        <w:t>).</w:t>
      </w:r>
    </w:p>
    <w:p w:rsidR="002F08BF" w:rsidRPr="00FE6751" w:rsidRDefault="002F08BF" w:rsidP="002F08BF">
      <w:pPr>
        <w:pStyle w:val="Corpsdetexte"/>
        <w:widowControl w:val="0"/>
        <w:numPr>
          <w:ilvl w:val="2"/>
          <w:numId w:val="32"/>
        </w:numPr>
        <w:suppressAutoHyphens/>
      </w:pPr>
      <w:r w:rsidRPr="00FE6751">
        <w:t xml:space="preserve">Iridium data: Iridium files listed in the rsync log files set (sent through the </w:t>
      </w:r>
      <w:r w:rsidRPr="00FE6751">
        <w:rPr>
          <w:b/>
        </w:rPr>
        <w:t xml:space="preserve">'rsynclog' </w:t>
      </w:r>
      <w:r w:rsidRPr="00FE6751">
        <w:t>parameter) excluding already processed files.</w:t>
      </w:r>
    </w:p>
    <w:p w:rsidR="002F08BF" w:rsidRPr="00FE6751" w:rsidRDefault="002F08BF" w:rsidP="002F08BF">
      <w:pPr>
        <w:pStyle w:val="Corpsdetexte"/>
        <w:widowControl w:val="0"/>
        <w:numPr>
          <w:ilvl w:val="0"/>
          <w:numId w:val="32"/>
        </w:numPr>
        <w:suppressAutoHyphens/>
      </w:pPr>
      <w:r w:rsidRPr="00FE6751">
        <w:t>Output files:</w:t>
      </w:r>
    </w:p>
    <w:p w:rsidR="002F08BF" w:rsidRPr="00FE6751" w:rsidRDefault="002F08BF" w:rsidP="002F08BF">
      <w:pPr>
        <w:pStyle w:val="Corpsdetexte"/>
        <w:widowControl w:val="0"/>
        <w:numPr>
          <w:ilvl w:val="1"/>
          <w:numId w:val="32"/>
        </w:numPr>
        <w:suppressAutoHyphens/>
      </w:pPr>
      <w:r w:rsidRPr="00FE6751">
        <w:t xml:space="preserve">Log file of the session (stored in </w:t>
      </w:r>
      <w:r w:rsidRPr="00FE6751">
        <w:rPr>
          <w:rStyle w:val="CodeCar"/>
          <w:rFonts w:eastAsiaTheme="minorEastAsia"/>
        </w:rPr>
        <w:t>DIR_OUTPUT_LOG_FILE</w:t>
      </w:r>
      <w:r w:rsidRPr="00FE6751">
        <w:t>),</w:t>
      </w:r>
    </w:p>
    <w:p w:rsidR="002F08BF" w:rsidRPr="00FE6751" w:rsidRDefault="002F08BF" w:rsidP="002F08BF">
      <w:pPr>
        <w:pStyle w:val="Corpsdetexte"/>
        <w:widowControl w:val="0"/>
        <w:numPr>
          <w:ilvl w:val="1"/>
          <w:numId w:val="32"/>
        </w:numPr>
        <w:suppressAutoHyphens/>
      </w:pPr>
      <w:r w:rsidRPr="00FE6751">
        <w:t xml:space="preserve">Argo NetCDF files of the decoded data (stored in </w:t>
      </w:r>
      <w:r w:rsidRPr="00FE6751">
        <w:rPr>
          <w:rStyle w:val="CodeCar"/>
          <w:rFonts w:eastAsiaTheme="minorEastAsia"/>
        </w:rPr>
        <w:t>DIR_OUTPUT_NETCDF_FILE</w:t>
      </w:r>
      <w:r w:rsidRPr="00FE6751">
        <w:t xml:space="preserve">). They are updated according to </w:t>
      </w:r>
      <w:r w:rsidRPr="00FE6751">
        <w:rPr>
          <w:rStyle w:val="CodeCar"/>
          <w:rFonts w:eastAsiaTheme="minorEastAsia"/>
        </w:rPr>
        <w:t>GENERATE_NC_*</w:t>
      </w:r>
      <w:r w:rsidRPr="00FE6751">
        <w:t xml:space="preserve"> flag configuration values and </w:t>
      </w:r>
      <w:r w:rsidRPr="00FE6751">
        <w:rPr>
          <w:b/>
        </w:rPr>
        <w:t xml:space="preserve">'processmode' </w:t>
      </w:r>
      <w:r w:rsidRPr="00FE6751">
        <w:t>input parameter (for Argos floats only),</w:t>
      </w:r>
    </w:p>
    <w:p w:rsidR="002F08BF" w:rsidRPr="00FE6751" w:rsidRDefault="002F08BF" w:rsidP="002F08BF">
      <w:pPr>
        <w:pStyle w:val="Corpsdetexte"/>
        <w:widowControl w:val="0"/>
        <w:numPr>
          <w:ilvl w:val="1"/>
          <w:numId w:val="32"/>
        </w:numPr>
        <w:suppressAutoHyphens/>
      </w:pPr>
      <w:r w:rsidRPr="00FE6751">
        <w:t xml:space="preserve">XML report of the session (stored in </w:t>
      </w:r>
      <w:r w:rsidRPr="00FE6751">
        <w:rPr>
          <w:rStyle w:val="CodeCar"/>
          <w:rFonts w:eastAsiaTheme="minorEastAsia"/>
        </w:rPr>
        <w:t>DIR_OUTPUT_XML_FILE</w:t>
      </w:r>
      <w:r w:rsidRPr="00FE6751">
        <w:t>). It summarizes what has been done and report the ‘INFO’, ‘WARNING’ and ‘ERROR’ information listed in the log file. This report is used at Coriolis to monitor the decoding step and to initiate the post-processing steps.</w:t>
      </w:r>
    </w:p>
    <w:p w:rsidR="002F08BF" w:rsidRPr="00FE6751" w:rsidRDefault="002F08BF" w:rsidP="00715A45">
      <w:pPr>
        <w:pStyle w:val="Titre2"/>
      </w:pPr>
      <w:bookmarkStart w:id="653" w:name="_Toc460855075"/>
      <w:bookmarkStart w:id="654" w:name="_Toc43456013"/>
      <w:r w:rsidRPr="00FE6751">
        <w:t>Deployment of the DAC decoder in the Coriolis infrastructure</w:t>
      </w:r>
      <w:bookmarkEnd w:id="653"/>
      <w:bookmarkEnd w:id="654"/>
    </w:p>
    <w:p w:rsidR="002F08BF" w:rsidRPr="00FE6751" w:rsidRDefault="002F08BF" w:rsidP="002F08BF">
      <w:pPr>
        <w:pStyle w:val="Corpsdetexte"/>
      </w:pPr>
      <w:r w:rsidRPr="00FE6751">
        <w:t>The scripts used at Coriolis to deploy the DAC decoder can be sent on demand.</w:t>
      </w:r>
    </w:p>
    <w:p w:rsidR="002F08BF" w:rsidRPr="00FE6751" w:rsidRDefault="002F08BF" w:rsidP="002F08BF">
      <w:pPr>
        <w:pStyle w:val="Corpsdetexte"/>
      </w:pPr>
      <w:r w:rsidRPr="00FE6751">
        <w:t>The main philosophy of the processing is the following.</w:t>
      </w:r>
    </w:p>
    <w:p w:rsidR="002F08BF" w:rsidRPr="00FE6751" w:rsidRDefault="002F08BF" w:rsidP="00715A45">
      <w:pPr>
        <w:pStyle w:val="Titre3"/>
      </w:pPr>
      <w:bookmarkStart w:id="655" w:name="_Toc460855076"/>
      <w:bookmarkStart w:id="656" w:name="_Toc43456014"/>
      <w:r w:rsidRPr="00FE6751">
        <w:t>Argos floats processing</w:t>
      </w:r>
      <w:bookmarkEnd w:id="655"/>
      <w:bookmarkEnd w:id="656"/>
    </w:p>
    <w:p w:rsidR="002F08BF" w:rsidRPr="00FE6751" w:rsidRDefault="002F08BF" w:rsidP="002F08BF">
      <w:pPr>
        <w:pStyle w:val="Corpsdetexte"/>
      </w:pPr>
      <w:r w:rsidRPr="00FE6751">
        <w:t>The CLS service has been asked to send Argos data through e-mail to Coriolis once per hour (at HH:00).</w:t>
      </w:r>
    </w:p>
    <w:p w:rsidR="002F08BF" w:rsidRPr="00FE6751" w:rsidRDefault="002F08BF" w:rsidP="002F08BF">
      <w:pPr>
        <w:pStyle w:val="Corpsdetexte"/>
      </w:pPr>
      <w:r w:rsidRPr="00FE6751">
        <w:t>Each time an Argos e-mail is received from CLS, a process</w:t>
      </w:r>
    </w:p>
    <w:p w:rsidR="002F08BF" w:rsidRPr="00FE6751" w:rsidRDefault="002F08BF" w:rsidP="002F08BF">
      <w:pPr>
        <w:pStyle w:val="Corpsdetexte"/>
        <w:widowControl w:val="0"/>
        <w:numPr>
          <w:ilvl w:val="0"/>
          <w:numId w:val="39"/>
        </w:numPr>
        <w:suppressAutoHyphens/>
      </w:pPr>
      <w:r w:rsidRPr="00FE6751">
        <w:t>Catches it,</w:t>
      </w:r>
    </w:p>
    <w:p w:rsidR="002F08BF" w:rsidRPr="00FE6751" w:rsidRDefault="002F08BF" w:rsidP="002F08BF">
      <w:pPr>
        <w:pStyle w:val="Corpsdetexte"/>
        <w:widowControl w:val="0"/>
        <w:numPr>
          <w:ilvl w:val="0"/>
          <w:numId w:val="39"/>
        </w:numPr>
        <w:suppressAutoHyphens/>
      </w:pPr>
      <w:r w:rsidRPr="00FE6751">
        <w:t xml:space="preserve">Duplicates it in the </w:t>
      </w:r>
      <w:r w:rsidRPr="00FE6751">
        <w:rPr>
          <w:i/>
        </w:rPr>
        <w:t>archive</w:t>
      </w:r>
      <w:r w:rsidRPr="00FE6751">
        <w:t xml:space="preserve"> directory,</w:t>
      </w:r>
    </w:p>
    <w:p w:rsidR="002F08BF" w:rsidRPr="00FE6751" w:rsidRDefault="002F08BF" w:rsidP="002F08BF">
      <w:pPr>
        <w:pStyle w:val="Corpsdetexte"/>
        <w:widowControl w:val="0"/>
        <w:numPr>
          <w:ilvl w:val="0"/>
          <w:numId w:val="39"/>
        </w:numPr>
        <w:suppressAutoHyphens/>
      </w:pPr>
      <w:r w:rsidRPr="00FE6751">
        <w:t xml:space="preserve">Moves it in the </w:t>
      </w:r>
      <w:r w:rsidRPr="00FE6751">
        <w:rPr>
          <w:i/>
        </w:rPr>
        <w:t>spool_message</w:t>
      </w:r>
      <w:r w:rsidRPr="00FE6751">
        <w:t xml:space="preserve"> directory.</w:t>
      </w:r>
    </w:p>
    <w:p w:rsidR="002F08BF" w:rsidRPr="00FE6751" w:rsidRDefault="002F08BF" w:rsidP="002F08BF">
      <w:pPr>
        <w:pStyle w:val="Corpsdetexte"/>
      </w:pPr>
      <w:r w:rsidRPr="00FE6751">
        <w:t>Each hour (at HH:15), a process is launched:</w:t>
      </w:r>
    </w:p>
    <w:p w:rsidR="002F08BF" w:rsidRPr="00FE6751" w:rsidRDefault="002F08BF" w:rsidP="002F08BF">
      <w:pPr>
        <w:pStyle w:val="Corpsdetexte"/>
        <w:widowControl w:val="0"/>
        <w:numPr>
          <w:ilvl w:val="0"/>
          <w:numId w:val="40"/>
        </w:numPr>
        <w:suppressAutoHyphens/>
      </w:pPr>
      <w:r w:rsidRPr="00FE6751">
        <w:t xml:space="preserve">It processes the files of the </w:t>
      </w:r>
      <w:r w:rsidRPr="00FE6751">
        <w:rPr>
          <w:i/>
        </w:rPr>
        <w:t>spool_message</w:t>
      </w:r>
      <w:r w:rsidRPr="00FE6751">
        <w:t xml:space="preserve"> directory:</w:t>
      </w:r>
    </w:p>
    <w:p w:rsidR="002F08BF" w:rsidRPr="00FE6751" w:rsidRDefault="002F08BF" w:rsidP="002F08BF">
      <w:pPr>
        <w:pStyle w:val="Corpsdetexte"/>
        <w:widowControl w:val="0"/>
        <w:numPr>
          <w:ilvl w:val="1"/>
          <w:numId w:val="40"/>
        </w:numPr>
        <w:suppressAutoHyphens/>
      </w:pPr>
      <w:r w:rsidRPr="00FE6751">
        <w:t>It split the HEX data of the files according to the Argos Id and create a specific file for this Argos Id Hex data,</w:t>
      </w:r>
    </w:p>
    <w:p w:rsidR="002F08BF" w:rsidRPr="00FE6751" w:rsidRDefault="002F08BF" w:rsidP="002F08BF">
      <w:pPr>
        <w:pStyle w:val="Corpsdetexte"/>
        <w:widowControl w:val="0"/>
        <w:numPr>
          <w:ilvl w:val="1"/>
          <w:numId w:val="40"/>
        </w:numPr>
        <w:suppressAutoHyphens/>
      </w:pPr>
      <w:r w:rsidRPr="00FE6751">
        <w:t xml:space="preserve">These files are stored in the </w:t>
      </w:r>
      <w:r w:rsidRPr="00FE6751">
        <w:rPr>
          <w:i/>
        </w:rPr>
        <w:t>spool_cycle</w:t>
      </w:r>
      <w:r w:rsidRPr="00FE6751">
        <w:t xml:space="preserve"> directory,</w:t>
      </w:r>
    </w:p>
    <w:p w:rsidR="002F08BF" w:rsidRPr="00FE6751" w:rsidRDefault="002F08BF" w:rsidP="002F08BF">
      <w:pPr>
        <w:pStyle w:val="Corpsdetexte"/>
        <w:widowControl w:val="0"/>
        <w:numPr>
          <w:ilvl w:val="1"/>
          <w:numId w:val="40"/>
        </w:numPr>
        <w:suppressAutoHyphens/>
      </w:pPr>
      <w:r w:rsidRPr="00FE6751">
        <w:t>When the transmission stops for more than 18 hours, a new file is created,</w:t>
      </w:r>
    </w:p>
    <w:p w:rsidR="002F08BF" w:rsidRPr="00FE6751" w:rsidRDefault="002F08BF" w:rsidP="002F08BF">
      <w:pPr>
        <w:pStyle w:val="Corpsdetexte"/>
        <w:widowControl w:val="0"/>
        <w:numPr>
          <w:ilvl w:val="1"/>
          <w:numId w:val="40"/>
        </w:numPr>
        <w:suppressAutoHyphens/>
      </w:pPr>
      <w:r w:rsidRPr="00FE6751">
        <w:t xml:space="preserve">The </w:t>
      </w:r>
      <w:r w:rsidRPr="00FE6751">
        <w:rPr>
          <w:i/>
        </w:rPr>
        <w:t>spool_cycle</w:t>
      </w:r>
      <w:r w:rsidRPr="00FE6751">
        <w:t xml:space="preserve"> directory finally contains files:</w:t>
      </w:r>
    </w:p>
    <w:p w:rsidR="002F08BF" w:rsidRPr="00FE6751" w:rsidRDefault="002F08BF" w:rsidP="002F08BF">
      <w:pPr>
        <w:pStyle w:val="Corpsdetexte"/>
        <w:widowControl w:val="0"/>
        <w:numPr>
          <w:ilvl w:val="2"/>
          <w:numId w:val="40"/>
        </w:numPr>
        <w:suppressAutoHyphens/>
      </w:pPr>
      <w:r w:rsidRPr="00FE6751">
        <w:t>With the HEX data of a unique Argos Id,</w:t>
      </w:r>
    </w:p>
    <w:p w:rsidR="002F08BF" w:rsidRPr="00FE6751" w:rsidRDefault="002F08BF" w:rsidP="002F08BF">
      <w:pPr>
        <w:pStyle w:val="Corpsdetexte"/>
        <w:widowControl w:val="0"/>
        <w:numPr>
          <w:ilvl w:val="2"/>
          <w:numId w:val="40"/>
        </w:numPr>
        <w:suppressAutoHyphens/>
      </w:pPr>
      <w:r w:rsidRPr="00FE6751">
        <w:t>With gaps in the transmission less than 18 hours.</w:t>
      </w:r>
    </w:p>
    <w:p w:rsidR="002F08BF" w:rsidRPr="00FE6751" w:rsidRDefault="002F08BF" w:rsidP="002F08BF">
      <w:pPr>
        <w:pStyle w:val="Corpsdetexte"/>
        <w:widowControl w:val="0"/>
        <w:numPr>
          <w:ilvl w:val="0"/>
          <w:numId w:val="40"/>
        </w:numPr>
        <w:suppressAutoHyphens/>
      </w:pPr>
      <w:r w:rsidRPr="00FE6751">
        <w:t xml:space="preserve">It processes the files of the </w:t>
      </w:r>
      <w:r w:rsidRPr="00FE6751">
        <w:rPr>
          <w:i/>
        </w:rPr>
        <w:t>spool_cycle</w:t>
      </w:r>
      <w:r w:rsidRPr="00FE6751">
        <w:t xml:space="preserve"> directory:</w:t>
      </w:r>
    </w:p>
    <w:p w:rsidR="002F08BF" w:rsidRPr="00FE6751" w:rsidRDefault="002F08BF" w:rsidP="002F08BF">
      <w:pPr>
        <w:pStyle w:val="Corpsdetexte"/>
        <w:widowControl w:val="0"/>
        <w:numPr>
          <w:ilvl w:val="1"/>
          <w:numId w:val="40"/>
        </w:numPr>
        <w:suppressAutoHyphens/>
      </w:pPr>
      <w:r w:rsidRPr="00FE6751">
        <w:t xml:space="preserve">It looks for files where the last HEX data have been received for more than 24 hours (assuming that, in this case, the surface transmission ended). These files are process with the </w:t>
      </w:r>
      <w:r w:rsidRPr="00FE6751">
        <w:rPr>
          <w:b/>
        </w:rPr>
        <w:t>'processmode'</w:t>
      </w:r>
      <w:r w:rsidRPr="00FE6751">
        <w:t xml:space="preserve"> = </w:t>
      </w:r>
      <w:r w:rsidRPr="00FE6751">
        <w:rPr>
          <w:b/>
        </w:rPr>
        <w:t>'all'</w:t>
      </w:r>
      <w:r w:rsidRPr="00FE6751">
        <w:t xml:space="preserve"> and then processed and archived by the decoder,</w:t>
      </w:r>
    </w:p>
    <w:p w:rsidR="002F08BF" w:rsidRPr="00FE6751" w:rsidRDefault="002F08BF" w:rsidP="002F08BF">
      <w:pPr>
        <w:pStyle w:val="Corpsdetexte"/>
        <w:widowControl w:val="0"/>
        <w:numPr>
          <w:ilvl w:val="1"/>
          <w:numId w:val="40"/>
        </w:numPr>
        <w:suppressAutoHyphens/>
      </w:pPr>
      <w:r w:rsidRPr="00FE6751">
        <w:t xml:space="preserve">It processes the remaining files with the </w:t>
      </w:r>
      <w:r w:rsidRPr="00FE6751">
        <w:rPr>
          <w:b/>
        </w:rPr>
        <w:t>'processmode'</w:t>
      </w:r>
      <w:r w:rsidRPr="00FE6751">
        <w:t xml:space="preserve"> = </w:t>
      </w:r>
      <w:r w:rsidRPr="00FE6751">
        <w:rPr>
          <w:b/>
        </w:rPr>
        <w:t>'profile'</w:t>
      </w:r>
      <w:r w:rsidRPr="00FE6751">
        <w:t>.</w:t>
      </w:r>
    </w:p>
    <w:p w:rsidR="002F08BF" w:rsidRPr="00FE6751" w:rsidRDefault="002F08BF" w:rsidP="00715A45">
      <w:pPr>
        <w:pStyle w:val="Titre3"/>
      </w:pPr>
      <w:bookmarkStart w:id="657" w:name="_Toc460855077"/>
      <w:bookmarkStart w:id="658" w:name="_Toc43456015"/>
      <w:r w:rsidRPr="00FE6751">
        <w:lastRenderedPageBreak/>
        <w:t>Iridium floats processing</w:t>
      </w:r>
      <w:bookmarkEnd w:id="657"/>
      <w:bookmarkEnd w:id="658"/>
    </w:p>
    <w:p w:rsidR="002F08BF" w:rsidRPr="00FE6751" w:rsidRDefault="002F08BF" w:rsidP="002F08BF">
      <w:pPr>
        <w:pStyle w:val="Corpsdetexte"/>
      </w:pPr>
      <w:r w:rsidRPr="00FE6751">
        <w:t>Each time an e-mail is received from Iridium, a first process:</w:t>
      </w:r>
    </w:p>
    <w:p w:rsidR="002F08BF" w:rsidRPr="00FE6751" w:rsidRDefault="002F08BF" w:rsidP="002F08BF">
      <w:pPr>
        <w:pStyle w:val="Corpsdetexte"/>
        <w:widowControl w:val="0"/>
        <w:numPr>
          <w:ilvl w:val="0"/>
          <w:numId w:val="41"/>
        </w:numPr>
        <w:suppressAutoHyphens/>
      </w:pPr>
      <w:r w:rsidRPr="00FE6751">
        <w:t>Catches it,</w:t>
      </w:r>
    </w:p>
    <w:p w:rsidR="002F08BF" w:rsidRPr="00FE6751" w:rsidRDefault="002F08BF" w:rsidP="002F08BF">
      <w:pPr>
        <w:pStyle w:val="Corpsdetexte"/>
        <w:widowControl w:val="0"/>
        <w:numPr>
          <w:ilvl w:val="0"/>
          <w:numId w:val="41"/>
        </w:numPr>
        <w:suppressAutoHyphens/>
      </w:pPr>
      <w:r w:rsidRPr="00FE6751">
        <w:t xml:space="preserve">Duplicates it in the </w:t>
      </w:r>
      <w:r w:rsidRPr="00FE6751">
        <w:rPr>
          <w:i/>
        </w:rPr>
        <w:t>archive</w:t>
      </w:r>
      <w:r w:rsidRPr="00FE6751">
        <w:t xml:space="preserve"> directory,</w:t>
      </w:r>
    </w:p>
    <w:p w:rsidR="002F08BF" w:rsidRPr="00FE6751" w:rsidRDefault="002F08BF" w:rsidP="002F08BF">
      <w:pPr>
        <w:pStyle w:val="Corpsdetexte"/>
        <w:widowControl w:val="0"/>
        <w:numPr>
          <w:ilvl w:val="0"/>
          <w:numId w:val="41"/>
        </w:numPr>
        <w:suppressAutoHyphens/>
      </w:pPr>
      <w:r w:rsidRPr="00FE6751">
        <w:t xml:space="preserve">Moves it in the </w:t>
      </w:r>
      <w:r w:rsidRPr="00FE6751">
        <w:rPr>
          <w:i/>
        </w:rPr>
        <w:t>spool_message</w:t>
      </w:r>
      <w:r w:rsidRPr="00FE6751">
        <w:t xml:space="preserve"> directory.</w:t>
      </w:r>
    </w:p>
    <w:p w:rsidR="002F08BF" w:rsidRPr="00FE6751" w:rsidRDefault="002F08BF" w:rsidP="002F08BF">
      <w:pPr>
        <w:pStyle w:val="Corpsdetexte"/>
      </w:pPr>
      <w:r w:rsidRPr="00FE6751">
        <w:t>Four times per day, a process is launched:</w:t>
      </w:r>
    </w:p>
    <w:p w:rsidR="002F08BF" w:rsidRPr="00FE6751" w:rsidRDefault="002F08BF" w:rsidP="002F08BF">
      <w:pPr>
        <w:pStyle w:val="Corpsdetexte"/>
        <w:widowControl w:val="0"/>
        <w:numPr>
          <w:ilvl w:val="0"/>
          <w:numId w:val="42"/>
        </w:numPr>
        <w:suppressAutoHyphens/>
      </w:pPr>
      <w:r w:rsidRPr="00FE6751">
        <w:t xml:space="preserve">It launches a </w:t>
      </w:r>
      <w:r w:rsidRPr="00FE6751">
        <w:rPr>
          <w:b/>
          <w:i/>
        </w:rPr>
        <w:t>rsync</w:t>
      </w:r>
      <w:r w:rsidRPr="00FE6751">
        <w:t xml:space="preserve"> command on the </w:t>
      </w:r>
      <w:r w:rsidRPr="00FE6751">
        <w:rPr>
          <w:i/>
        </w:rPr>
        <w:t>spool_message</w:t>
      </w:r>
      <w:r w:rsidRPr="00FE6751">
        <w:t xml:space="preserve"> directory (for Iridium SBD floats) or on the repository of the RUDICS server (for Iridium RUDICS floats),</w:t>
      </w:r>
    </w:p>
    <w:p w:rsidR="002F08BF" w:rsidRPr="00FE6751" w:rsidRDefault="002F08BF" w:rsidP="00116B68">
      <w:pPr>
        <w:pStyle w:val="Corpsdetexte"/>
        <w:widowControl w:val="0"/>
        <w:numPr>
          <w:ilvl w:val="0"/>
          <w:numId w:val="42"/>
        </w:numPr>
        <w:suppressAutoHyphens/>
      </w:pPr>
      <w:r w:rsidRPr="00FE6751">
        <w:t xml:space="preserve">It launches one instance of the decoder for each managed float with the </w:t>
      </w:r>
      <w:r w:rsidRPr="00FE6751">
        <w:rPr>
          <w:b/>
        </w:rPr>
        <w:t>'rsynclog'</w:t>
      </w:r>
      <w:r w:rsidRPr="00FE6751">
        <w:t xml:space="preserve"> = </w:t>
      </w:r>
      <w:r w:rsidRPr="00FE6751">
        <w:rPr>
          <w:b/>
        </w:rPr>
        <w:t>'all'</w:t>
      </w:r>
      <w:r w:rsidRPr="00FE6751">
        <w:t xml:space="preserve"> and </w:t>
      </w:r>
      <w:r w:rsidRPr="00FE6751">
        <w:rPr>
          <w:b/>
        </w:rPr>
        <w:t>'floatwmo'</w:t>
      </w:r>
      <w:r w:rsidRPr="00FE6751">
        <w:t xml:space="preserve"> = concerned float WMO number.</w:t>
      </w:r>
    </w:p>
    <w:p w:rsidR="00CC5610" w:rsidRPr="00FE6751" w:rsidRDefault="00CC5610" w:rsidP="000557AF">
      <w:pPr>
        <w:pStyle w:val="Corpsdetexte"/>
        <w:widowControl w:val="0"/>
        <w:suppressAutoHyphens/>
      </w:pPr>
    </w:p>
    <w:p w:rsidR="002F08BF" w:rsidRPr="00FE6751" w:rsidRDefault="002F08BF" w:rsidP="00715A45">
      <w:pPr>
        <w:pStyle w:val="Titre1"/>
      </w:pPr>
      <w:bookmarkStart w:id="659" w:name="_Toc460855078"/>
      <w:bookmarkStart w:id="660" w:name="_Toc43456016"/>
      <w:r w:rsidRPr="00FE6751">
        <w:lastRenderedPageBreak/>
        <w:t xml:space="preserve">ANNEX </w:t>
      </w:r>
      <w:bookmarkStart w:id="661" w:name="AXA"/>
      <w:r w:rsidRPr="00FE6751">
        <w:t>A</w:t>
      </w:r>
      <w:bookmarkEnd w:id="661"/>
      <w:r w:rsidRPr="00FE6751">
        <w:t>: detailed description of the decoder package</w:t>
      </w:r>
      <w:bookmarkEnd w:id="659"/>
      <w:bookmarkEnd w:id="660"/>
    </w:p>
    <w:p w:rsidR="002F08BF" w:rsidRPr="00FE6751" w:rsidRDefault="002F08BF" w:rsidP="002F08BF">
      <w:pPr>
        <w:pStyle w:val="Corpsdetexte"/>
      </w:pPr>
      <w:r w:rsidRPr="00FE6751">
        <w:t>The tree diagram of the decoder package is illustrated in the following figure.</w:t>
      </w:r>
    </w:p>
    <w:p w:rsidR="002F08BF" w:rsidRPr="00FE6751" w:rsidRDefault="00B702B6" w:rsidP="002F08BF">
      <w:pPr>
        <w:pStyle w:val="Corpsdetexte"/>
        <w:jc w:val="center"/>
      </w:pPr>
      <w:r>
        <w:rPr>
          <w:noProof/>
          <w:lang w:val="fr-FR"/>
        </w:rPr>
        <w:drawing>
          <wp:inline distT="0" distB="0" distL="0" distR="0">
            <wp:extent cx="3540641" cy="7657170"/>
            <wp:effectExtent l="0" t="0" r="3175" b="127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PNG"/>
                    <pic:cNvPicPr/>
                  </pic:nvPicPr>
                  <pic:blipFill>
                    <a:blip r:embed="rId16">
                      <a:extLst>
                        <a:ext uri="{28A0092B-C50C-407E-A947-70E740481C1C}">
                          <a14:useLocalDpi xmlns:a14="http://schemas.microsoft.com/office/drawing/2010/main" val="0"/>
                        </a:ext>
                      </a:extLst>
                    </a:blip>
                    <a:stretch>
                      <a:fillRect/>
                    </a:stretch>
                  </pic:blipFill>
                  <pic:spPr>
                    <a:xfrm>
                      <a:off x="0" y="0"/>
                      <a:ext cx="3558815" cy="7696473"/>
                    </a:xfrm>
                    <a:prstGeom prst="rect">
                      <a:avLst/>
                    </a:prstGeom>
                  </pic:spPr>
                </pic:pic>
              </a:graphicData>
            </a:graphic>
          </wp:inline>
        </w:drawing>
      </w:r>
    </w:p>
    <w:p w:rsidR="002F08BF" w:rsidRPr="00FE6751" w:rsidRDefault="002F08BF" w:rsidP="002F08BF">
      <w:pPr>
        <w:pStyle w:val="Corpsdetexte"/>
      </w:pPr>
    </w:p>
    <w:p w:rsidR="002F08BF" w:rsidRPr="00FE6751" w:rsidRDefault="002F08BF" w:rsidP="002F08BF">
      <w:pPr>
        <w:pStyle w:val="Corpsdetexte"/>
      </w:pPr>
      <w:r w:rsidRPr="00FE6751">
        <w:t>Three main directories are provided:</w:t>
      </w:r>
      <w:r w:rsidRPr="00FE6751">
        <w:rPr>
          <w:i/>
        </w:rPr>
        <w:t xml:space="preserve"> decArgo_soft</w:t>
      </w:r>
      <w:r w:rsidRPr="00FE6751">
        <w:t xml:space="preserve">, </w:t>
      </w:r>
      <w:r w:rsidRPr="00FE6751">
        <w:rPr>
          <w:i/>
        </w:rPr>
        <w:t>decArgo_doc</w:t>
      </w:r>
      <w:r w:rsidRPr="00FE6751">
        <w:t xml:space="preserve"> and </w:t>
      </w:r>
      <w:r w:rsidRPr="00FE6751">
        <w:rPr>
          <w:i/>
        </w:rPr>
        <w:t>decArgo_config_floats</w:t>
      </w:r>
      <w:r w:rsidRPr="00FE6751">
        <w:t>.</w:t>
      </w:r>
    </w:p>
    <w:p w:rsidR="002F08BF" w:rsidRPr="00FE6751" w:rsidRDefault="002F08BF" w:rsidP="00715A45">
      <w:pPr>
        <w:pStyle w:val="Titre2"/>
      </w:pPr>
      <w:r w:rsidRPr="00FE6751">
        <w:br w:type="page"/>
      </w:r>
      <w:bookmarkStart w:id="662" w:name="_Toc460855079"/>
      <w:bookmarkStart w:id="663" w:name="_Toc43456017"/>
      <w:r w:rsidRPr="00FE6751">
        <w:lastRenderedPageBreak/>
        <w:t>The decArgo_soft directory</w:t>
      </w:r>
      <w:bookmarkEnd w:id="662"/>
      <w:bookmarkEnd w:id="663"/>
    </w:p>
    <w:p w:rsidR="002F08BF" w:rsidRPr="00FE6751" w:rsidRDefault="002F08BF" w:rsidP="002F08BF">
      <w:pPr>
        <w:pStyle w:val="Corpsdetexte"/>
      </w:pPr>
      <w:r w:rsidRPr="00FE6751">
        <w:t xml:space="preserve">The </w:t>
      </w:r>
      <w:r w:rsidRPr="00FE6751">
        <w:rPr>
          <w:i/>
        </w:rPr>
        <w:t>decArgo_soft</w:t>
      </w:r>
      <w:r w:rsidRPr="00FE6751">
        <w:t xml:space="preserve"> directory contains the decoder software and configuration.</w:t>
      </w:r>
    </w:p>
    <w:p w:rsidR="002F08BF" w:rsidRPr="00FE6751" w:rsidRDefault="002F08BF" w:rsidP="00715A45">
      <w:pPr>
        <w:pStyle w:val="Titre3"/>
      </w:pPr>
      <w:bookmarkStart w:id="664" w:name="_Toc460855080"/>
      <w:bookmarkStart w:id="665" w:name="_Toc43456018"/>
      <w:r w:rsidRPr="00FE6751">
        <w:t>The decArgo_soft/soft directory</w:t>
      </w:r>
      <w:bookmarkEnd w:id="664"/>
      <w:bookmarkEnd w:id="665"/>
    </w:p>
    <w:p w:rsidR="002F08BF" w:rsidRPr="001369CF" w:rsidRDefault="002F08BF" w:rsidP="002F08BF">
      <w:pPr>
        <w:pStyle w:val="Corpsdetexte"/>
      </w:pPr>
      <w:r w:rsidRPr="001369CF">
        <w:t>In this directory you can find:</w:t>
      </w:r>
    </w:p>
    <w:p w:rsidR="002F08BF" w:rsidRPr="001369CF" w:rsidRDefault="002F08BF" w:rsidP="002F08BF">
      <w:pPr>
        <w:pStyle w:val="Corpsdetexte"/>
        <w:widowControl w:val="0"/>
        <w:numPr>
          <w:ilvl w:val="0"/>
          <w:numId w:val="22"/>
        </w:numPr>
        <w:suppressAutoHyphens/>
      </w:pPr>
      <w:r w:rsidRPr="001369CF">
        <w:t xml:space="preserve">The decoder programs: </w:t>
      </w:r>
      <w:r w:rsidRPr="001369CF">
        <w:rPr>
          <w:b/>
          <w:i/>
        </w:rPr>
        <w:t>decode_provor_2_csv</w:t>
      </w:r>
      <w:r w:rsidRPr="001369CF">
        <w:t xml:space="preserve">, </w:t>
      </w:r>
      <w:r w:rsidRPr="001369CF">
        <w:rPr>
          <w:b/>
          <w:i/>
        </w:rPr>
        <w:t>decode_provor_2_nc</w:t>
      </w:r>
      <w:r w:rsidRPr="001369CF">
        <w:t xml:space="preserve">, </w:t>
      </w:r>
      <w:r w:rsidRPr="001369CF">
        <w:rPr>
          <w:b/>
          <w:i/>
        </w:rPr>
        <w:t>decode_apex_2_csv</w:t>
      </w:r>
      <w:r w:rsidRPr="001369CF">
        <w:t xml:space="preserve">, </w:t>
      </w:r>
      <w:r w:rsidRPr="001369CF">
        <w:rPr>
          <w:b/>
          <w:i/>
        </w:rPr>
        <w:t>decode_apex_2_nc</w:t>
      </w:r>
      <w:r w:rsidRPr="001369CF">
        <w:t xml:space="preserve">, </w:t>
      </w:r>
      <w:r w:rsidRPr="001369CF">
        <w:rPr>
          <w:b/>
          <w:i/>
        </w:rPr>
        <w:t xml:space="preserve">decode_nova_2_csv, decode_nova_2_nc, </w:t>
      </w:r>
      <w:r w:rsidR="005D0EE6" w:rsidRPr="001369CF">
        <w:rPr>
          <w:b/>
          <w:i/>
          <w:rPrChange w:id="666" w:author="RANNOU Jean-Philippe" w:date="2020-06-19T10:35:00Z">
            <w:rPr>
              <w:b/>
              <w:i/>
              <w:highlight w:val="green"/>
            </w:rPr>
          </w:rPrChange>
        </w:rPr>
        <w:t>decode_nemo_2_csv, decode_nemo_2_nc,</w:t>
      </w:r>
      <w:r w:rsidR="005D0EE6" w:rsidRPr="001369CF">
        <w:rPr>
          <w:b/>
          <w:i/>
        </w:rPr>
        <w:t xml:space="preserve"> </w:t>
      </w:r>
      <w:r w:rsidRPr="001369CF">
        <w:rPr>
          <w:b/>
          <w:i/>
        </w:rPr>
        <w:t>decode_argo_2_nc_rt</w:t>
      </w:r>
      <w:r w:rsidRPr="001369CF">
        <w:t xml:space="preserve"> and </w:t>
      </w:r>
      <w:r w:rsidRPr="001369CF">
        <w:rPr>
          <w:b/>
          <w:i/>
        </w:rPr>
        <w:t>decode_provor_2_nc_dm</w:t>
      </w:r>
      <w:r w:rsidRPr="001369CF">
        <w:t>,</w:t>
      </w:r>
    </w:p>
    <w:p w:rsidR="002F08BF" w:rsidRPr="00FE6751" w:rsidRDefault="002F08BF" w:rsidP="002F08BF">
      <w:pPr>
        <w:pStyle w:val="Corpsdetexte"/>
        <w:widowControl w:val="0"/>
        <w:numPr>
          <w:ilvl w:val="0"/>
          <w:numId w:val="22"/>
        </w:numPr>
        <w:suppressAutoHyphens/>
      </w:pPr>
      <w:r w:rsidRPr="00FE6751">
        <w:t xml:space="preserve">The decoder configuration files: </w:t>
      </w:r>
      <w:r w:rsidRPr="00FE6751">
        <w:rPr>
          <w:i/>
        </w:rPr>
        <w:t>_argo_decoder</w:t>
      </w:r>
      <w:r w:rsidR="004B1BEF" w:rsidRPr="00FE6751">
        <w:rPr>
          <w:i/>
        </w:rPr>
        <w:t>_</w:t>
      </w:r>
      <w:r w:rsidRPr="00FE6751">
        <w:rPr>
          <w:i/>
        </w:rPr>
        <w:t>conf</w:t>
      </w:r>
      <w:r w:rsidR="004B1BEF" w:rsidRPr="00FE6751">
        <w:rPr>
          <w:i/>
        </w:rPr>
        <w:t>.txt</w:t>
      </w:r>
      <w:r w:rsidRPr="00FE6751">
        <w:t xml:space="preserve"> and </w:t>
      </w:r>
      <w:r w:rsidRPr="00FE6751">
        <w:rPr>
          <w:i/>
        </w:rPr>
        <w:t>_argo_decoder_conf.json</w:t>
      </w:r>
      <w:r w:rsidRPr="00FE6751">
        <w:t>,</w:t>
      </w:r>
    </w:p>
    <w:p w:rsidR="002F08BF" w:rsidRPr="00FE6751" w:rsidRDefault="002F08BF" w:rsidP="002F08BF">
      <w:pPr>
        <w:pStyle w:val="Corpsdetexte"/>
        <w:widowControl w:val="0"/>
        <w:numPr>
          <w:ilvl w:val="0"/>
          <w:numId w:val="22"/>
        </w:numPr>
        <w:suppressAutoHyphens/>
      </w:pPr>
      <w:r w:rsidRPr="00FE6751">
        <w:t xml:space="preserve">The software sub-directories: </w:t>
      </w:r>
      <w:r w:rsidRPr="00FE6751">
        <w:rPr>
          <w:i/>
        </w:rPr>
        <w:t>sub</w:t>
      </w:r>
      <w:r w:rsidRPr="00FE6751">
        <w:t xml:space="preserve"> for the implemented functions and </w:t>
      </w:r>
      <w:r w:rsidRPr="00FE6751">
        <w:rPr>
          <w:i/>
        </w:rPr>
        <w:t>sub_foreign</w:t>
      </w:r>
      <w:r w:rsidRPr="00FE6751">
        <w:t xml:space="preserve"> for the part of code coming from other people than the Coriolis development team,</w:t>
      </w:r>
    </w:p>
    <w:p w:rsidR="002F08BF" w:rsidRPr="00FE6751" w:rsidRDefault="002F08BF" w:rsidP="002F08BF">
      <w:pPr>
        <w:pStyle w:val="Corpsdetexte"/>
        <w:widowControl w:val="0"/>
        <w:numPr>
          <w:ilvl w:val="0"/>
          <w:numId w:val="22"/>
        </w:numPr>
        <w:suppressAutoHyphens/>
      </w:pPr>
      <w:r w:rsidRPr="00FE6751">
        <w:t xml:space="preserve">The tools directories: </w:t>
      </w:r>
      <w:r w:rsidRPr="00FE6751">
        <w:rPr>
          <w:i/>
        </w:rPr>
        <w:t>util</w:t>
      </w:r>
      <w:r w:rsidRPr="00FE6751">
        <w:t xml:space="preserve"> for the user tools and </w:t>
      </w:r>
      <w:r w:rsidRPr="00FE6751">
        <w:rPr>
          <w:i/>
        </w:rPr>
        <w:t>util2</w:t>
      </w:r>
      <w:r w:rsidRPr="00FE6751">
        <w:t xml:space="preserve"> for the specialized operator tools.</w:t>
      </w:r>
    </w:p>
    <w:p w:rsidR="002F08BF" w:rsidRPr="00FE6751" w:rsidRDefault="002F08BF" w:rsidP="00715A45">
      <w:pPr>
        <w:pStyle w:val="Titre3"/>
      </w:pPr>
      <w:bookmarkStart w:id="667" w:name="_Toc460855081"/>
      <w:bookmarkStart w:id="668" w:name="_Toc43456019"/>
      <w:r w:rsidRPr="00FE6751">
        <w:t>The decArgo_soft/config directory</w:t>
      </w:r>
      <w:bookmarkEnd w:id="667"/>
      <w:bookmarkEnd w:id="668"/>
    </w:p>
    <w:p w:rsidR="002F08BF" w:rsidRPr="00FE6751" w:rsidRDefault="002F08BF" w:rsidP="002F08BF">
      <w:pPr>
        <w:pStyle w:val="Corpsdetexte"/>
      </w:pPr>
      <w:r w:rsidRPr="00FE6751">
        <w:t>In this directory you can find:</w:t>
      </w:r>
    </w:p>
    <w:p w:rsidR="002F08BF" w:rsidRPr="00FE6751" w:rsidRDefault="002F08BF" w:rsidP="002F08BF">
      <w:pPr>
        <w:pStyle w:val="Corpsdetexte"/>
        <w:widowControl w:val="0"/>
        <w:numPr>
          <w:ilvl w:val="0"/>
          <w:numId w:val="22"/>
        </w:numPr>
        <w:suppressAutoHyphens/>
      </w:pPr>
      <w:r w:rsidRPr="00FE6751">
        <w:t xml:space="preserve">The </w:t>
      </w:r>
      <w:r w:rsidRPr="00FE6751">
        <w:rPr>
          <w:i/>
        </w:rPr>
        <w:t>configParamNames</w:t>
      </w:r>
      <w:r w:rsidRPr="00FE6751">
        <w:t xml:space="preserve"> and </w:t>
      </w:r>
      <w:r w:rsidRPr="00FE6751">
        <w:rPr>
          <w:i/>
        </w:rPr>
        <w:t>techParamNames</w:t>
      </w:r>
      <w:r w:rsidRPr="00FE6751">
        <w:t xml:space="preserve"> sub-directories used to store configuration and technical labels information (see Annex </w:t>
      </w:r>
      <w:r w:rsidRPr="004E186F">
        <w:fldChar w:fldCharType="begin"/>
      </w:r>
      <w:r w:rsidRPr="00FE6751">
        <w:instrText xml:space="preserve"> REF AXG \h </w:instrText>
      </w:r>
      <w:r w:rsidRPr="004E186F">
        <w:fldChar w:fldCharType="separate"/>
      </w:r>
      <w:r w:rsidR="000579E4" w:rsidRPr="00FE6751">
        <w:t>G</w:t>
      </w:r>
      <w:r w:rsidRPr="004E186F">
        <w:fldChar w:fldCharType="end"/>
      </w:r>
      <w:r w:rsidRPr="00FE6751">
        <w:t>),</w:t>
      </w:r>
    </w:p>
    <w:p w:rsidR="002F08BF" w:rsidRPr="00FE6751" w:rsidRDefault="002F08BF" w:rsidP="002F08BF">
      <w:pPr>
        <w:pStyle w:val="Corpsdetexte"/>
        <w:widowControl w:val="0"/>
        <w:numPr>
          <w:ilvl w:val="0"/>
          <w:numId w:val="22"/>
        </w:numPr>
        <w:suppressAutoHyphens/>
      </w:pPr>
      <w:r w:rsidRPr="00FE6751">
        <w:t xml:space="preserve">The </w:t>
      </w:r>
      <w:r w:rsidRPr="00FE6751">
        <w:rPr>
          <w:i/>
        </w:rPr>
        <w:t>configuration_sample_files</w:t>
      </w:r>
      <w:r w:rsidRPr="00FE6751">
        <w:t xml:space="preserve"> sub-directory which provides examples of configuration files.</w:t>
      </w:r>
    </w:p>
    <w:p w:rsidR="002F08BF" w:rsidRPr="00FE6751" w:rsidRDefault="002F08BF" w:rsidP="00715A45">
      <w:pPr>
        <w:pStyle w:val="Titre2"/>
      </w:pPr>
      <w:bookmarkStart w:id="669" w:name="_Ref460577154"/>
      <w:bookmarkStart w:id="670" w:name="_Toc460855082"/>
      <w:bookmarkStart w:id="671" w:name="_Toc43456020"/>
      <w:r w:rsidRPr="00FE6751">
        <w:t>The decArgo_doc directory</w:t>
      </w:r>
      <w:bookmarkEnd w:id="669"/>
      <w:bookmarkEnd w:id="670"/>
      <w:bookmarkEnd w:id="671"/>
    </w:p>
    <w:p w:rsidR="002F08BF" w:rsidRPr="00FE6751" w:rsidRDefault="002F08BF" w:rsidP="002F08BF">
      <w:pPr>
        <w:pStyle w:val="Corpsdetexte"/>
      </w:pPr>
      <w:r w:rsidRPr="00FE6751">
        <w:t xml:space="preserve">The </w:t>
      </w:r>
      <w:r w:rsidRPr="00FE6751">
        <w:rPr>
          <w:i/>
        </w:rPr>
        <w:t>decArgo_doc</w:t>
      </w:r>
      <w:r w:rsidRPr="00FE6751">
        <w:t xml:space="preserve"> directory contains:</w:t>
      </w:r>
    </w:p>
    <w:p w:rsidR="002F08BF" w:rsidRPr="00FE6751" w:rsidRDefault="002F08BF" w:rsidP="002F08BF">
      <w:pPr>
        <w:pStyle w:val="Corpsdetexte"/>
        <w:widowControl w:val="0"/>
        <w:numPr>
          <w:ilvl w:val="0"/>
          <w:numId w:val="57"/>
        </w:numPr>
        <w:suppressAutoHyphens/>
      </w:pPr>
      <w:r w:rsidRPr="00FE6751">
        <w:t xml:space="preserve">The </w:t>
      </w:r>
      <w:r w:rsidRPr="00FE6751">
        <w:rPr>
          <w:i/>
        </w:rPr>
        <w:t>decoder_user_manual</w:t>
      </w:r>
      <w:r w:rsidRPr="00FE6751">
        <w:t xml:space="preserve"> sub-directory to store this User Manual and the </w:t>
      </w:r>
      <w:r w:rsidRPr="00FE6751">
        <w:rPr>
          <w:i/>
        </w:rPr>
        <w:t>_CoriolisArgoFloatVersions_YYYYMMDD.xlsx</w:t>
      </w:r>
      <w:r w:rsidRPr="00FE6751">
        <w:t xml:space="preserve"> file,</w:t>
      </w:r>
    </w:p>
    <w:p w:rsidR="002F08BF" w:rsidRPr="001369CF" w:rsidRDefault="002F08BF" w:rsidP="002F08BF">
      <w:pPr>
        <w:pStyle w:val="Corpsdetexte"/>
        <w:widowControl w:val="0"/>
        <w:numPr>
          <w:ilvl w:val="0"/>
          <w:numId w:val="57"/>
        </w:numPr>
        <w:suppressAutoHyphens/>
      </w:pPr>
      <w:r w:rsidRPr="00FE6751">
        <w:t xml:space="preserve">The </w:t>
      </w:r>
      <w:r w:rsidRPr="00FE6751">
        <w:rPr>
          <w:i/>
        </w:rPr>
        <w:t>decoder_versions</w:t>
      </w:r>
      <w:r w:rsidRPr="00FE6751">
        <w:t xml:space="preserve"> sub-directory to store information on the different versions of the </w:t>
      </w:r>
      <w:r w:rsidRPr="001369CF">
        <w:t>decoder code,</w:t>
      </w:r>
    </w:p>
    <w:p w:rsidR="00B702B6" w:rsidRPr="001369CF" w:rsidRDefault="002F08BF" w:rsidP="002F08BF">
      <w:pPr>
        <w:pStyle w:val="Corpsdetexte"/>
        <w:widowControl w:val="0"/>
        <w:numPr>
          <w:ilvl w:val="0"/>
          <w:numId w:val="57"/>
        </w:numPr>
        <w:suppressAutoHyphens/>
      </w:pPr>
      <w:r w:rsidRPr="001369CF">
        <w:t xml:space="preserve">The </w:t>
      </w:r>
      <w:r w:rsidRPr="001369CF">
        <w:rPr>
          <w:i/>
        </w:rPr>
        <w:t>float_user_manuals</w:t>
      </w:r>
      <w:r w:rsidRPr="001369CF">
        <w:t xml:space="preserve"> sub-directory to store User Manuals of the managed float versions</w:t>
      </w:r>
      <w:r w:rsidR="00B702B6" w:rsidRPr="001369CF">
        <w:t>,</w:t>
      </w:r>
    </w:p>
    <w:p w:rsidR="002F08BF" w:rsidRPr="001369CF" w:rsidRDefault="00B702B6" w:rsidP="00B702B6">
      <w:pPr>
        <w:pStyle w:val="Corpsdetexte"/>
        <w:widowControl w:val="0"/>
        <w:numPr>
          <w:ilvl w:val="0"/>
          <w:numId w:val="57"/>
        </w:numPr>
        <w:suppressAutoHyphens/>
        <w:rPr>
          <w:rPrChange w:id="672" w:author="RANNOU Jean-Philippe" w:date="2020-06-19T10:35:00Z">
            <w:rPr>
              <w:highlight w:val="green"/>
            </w:rPr>
          </w:rPrChange>
        </w:rPr>
      </w:pPr>
      <w:r w:rsidRPr="001369CF">
        <w:rPr>
          <w:rPrChange w:id="673" w:author="RANNOU Jean-Philippe" w:date="2020-06-19T10:35:00Z">
            <w:rPr>
              <w:highlight w:val="green"/>
            </w:rPr>
          </w:rPrChange>
        </w:rPr>
        <w:t xml:space="preserve">The </w:t>
      </w:r>
      <w:r w:rsidRPr="001369CF">
        <w:rPr>
          <w:i/>
          <w:rPrChange w:id="674" w:author="RANNOU Jean-Philippe" w:date="2020-06-19T10:35:00Z">
            <w:rPr>
              <w:i/>
              <w:highlight w:val="green"/>
            </w:rPr>
          </w:rPrChange>
        </w:rPr>
        <w:t>Coriolis_aux_format</w:t>
      </w:r>
      <w:r w:rsidRPr="001369CF">
        <w:rPr>
          <w:rPrChange w:id="675" w:author="RANNOU Jean-Philippe" w:date="2020-06-19T10:35:00Z">
            <w:rPr>
              <w:highlight w:val="green"/>
            </w:rPr>
          </w:rPrChange>
        </w:rPr>
        <w:t xml:space="preserve">, </w:t>
      </w:r>
      <w:r w:rsidRPr="001369CF">
        <w:rPr>
          <w:i/>
          <w:rPrChange w:id="676" w:author="RANNOU Jean-Philippe" w:date="2020-06-19T10:35:00Z">
            <w:rPr>
              <w:i/>
              <w:highlight w:val="green"/>
            </w:rPr>
          </w:rPrChange>
        </w:rPr>
        <w:t>implementation_of_RTQC_at_coriolis</w:t>
      </w:r>
      <w:r w:rsidRPr="001369CF">
        <w:rPr>
          <w:rPrChange w:id="677" w:author="RANNOU Jean-Philippe" w:date="2020-06-19T10:35:00Z">
            <w:rPr>
              <w:highlight w:val="green"/>
            </w:rPr>
          </w:rPrChange>
        </w:rPr>
        <w:t xml:space="preserve"> and </w:t>
      </w:r>
      <w:r w:rsidRPr="001369CF">
        <w:rPr>
          <w:i/>
          <w:rPrChange w:id="678" w:author="RANNOU Jean-Philippe" w:date="2020-06-19T10:35:00Z">
            <w:rPr>
              <w:i/>
              <w:highlight w:val="green"/>
            </w:rPr>
          </w:rPrChange>
        </w:rPr>
        <w:t>near_surface_&amp;_in_air_data_processing_at_coriolis</w:t>
      </w:r>
      <w:r w:rsidRPr="001369CF">
        <w:rPr>
          <w:rPrChange w:id="679" w:author="RANNOU Jean-Philippe" w:date="2020-06-19T10:35:00Z">
            <w:rPr>
              <w:highlight w:val="green"/>
            </w:rPr>
          </w:rPrChange>
        </w:rPr>
        <w:t xml:space="preserve"> </w:t>
      </w:r>
      <w:r w:rsidR="0031447A" w:rsidRPr="001369CF">
        <w:rPr>
          <w:rPrChange w:id="680" w:author="RANNOU Jean-Philippe" w:date="2020-06-19T10:35:00Z">
            <w:rPr>
              <w:highlight w:val="green"/>
            </w:rPr>
          </w:rPrChange>
        </w:rPr>
        <w:t>sub-directories to store information to explain how the decoder manages these particular topics.</w:t>
      </w:r>
    </w:p>
    <w:p w:rsidR="002F08BF" w:rsidRPr="00FE6751" w:rsidRDefault="002F08BF" w:rsidP="00715A45">
      <w:pPr>
        <w:pStyle w:val="Titre2"/>
      </w:pPr>
      <w:bookmarkStart w:id="681" w:name="_Toc460855083"/>
      <w:bookmarkStart w:id="682" w:name="_Toc43456021"/>
      <w:r w:rsidRPr="00FE6751">
        <w:t>The decArgo_config_floats directory</w:t>
      </w:r>
      <w:bookmarkEnd w:id="681"/>
      <w:bookmarkEnd w:id="682"/>
    </w:p>
    <w:p w:rsidR="002F08BF" w:rsidRPr="00FE6751" w:rsidRDefault="002F08BF" w:rsidP="002F08BF">
      <w:pPr>
        <w:pStyle w:val="Corpsdetexte"/>
      </w:pPr>
      <w:r w:rsidRPr="00FE6751">
        <w:t xml:space="preserve">The </w:t>
      </w:r>
      <w:r w:rsidRPr="00FE6751">
        <w:rPr>
          <w:i/>
        </w:rPr>
        <w:t xml:space="preserve">decArgo_config_floats </w:t>
      </w:r>
      <w:r w:rsidRPr="00FE6751">
        <w:t>directory contains:</w:t>
      </w:r>
    </w:p>
    <w:p w:rsidR="002F08BF" w:rsidRPr="00FE6751" w:rsidRDefault="002F08BF" w:rsidP="002F08BF">
      <w:pPr>
        <w:pStyle w:val="Corpsdetexte"/>
        <w:widowControl w:val="0"/>
        <w:numPr>
          <w:ilvl w:val="0"/>
          <w:numId w:val="57"/>
        </w:numPr>
        <w:suppressAutoHyphens/>
      </w:pPr>
      <w:r w:rsidRPr="00FE6751">
        <w:t xml:space="preserve">The </w:t>
      </w:r>
      <w:r w:rsidRPr="00FE6751">
        <w:rPr>
          <w:i/>
        </w:rPr>
        <w:t>argoFloatInfo</w:t>
      </w:r>
      <w:r w:rsidRPr="00FE6751">
        <w:t xml:space="preserve"> sub-directory to store an example of float decoder configuration information file (for the PI decoder),</w:t>
      </w:r>
    </w:p>
    <w:p w:rsidR="002F08BF" w:rsidRPr="00FE6751" w:rsidRDefault="002F08BF" w:rsidP="002F08BF">
      <w:pPr>
        <w:pStyle w:val="Corpsdetexte"/>
        <w:widowControl w:val="0"/>
        <w:numPr>
          <w:ilvl w:val="0"/>
          <w:numId w:val="57"/>
        </w:numPr>
        <w:suppressAutoHyphens/>
      </w:pPr>
      <w:r w:rsidRPr="00FE6751">
        <w:t xml:space="preserve">The </w:t>
      </w:r>
      <w:r w:rsidRPr="00FE6751">
        <w:rPr>
          <w:i/>
        </w:rPr>
        <w:t>json_float_info</w:t>
      </w:r>
      <w:r w:rsidRPr="00FE6751">
        <w:t xml:space="preserve"> sub-directory to store examples of float decoder configuration information files (for the DAC decoder),</w:t>
      </w:r>
    </w:p>
    <w:p w:rsidR="002F08BF" w:rsidRPr="00FE6751" w:rsidRDefault="002F08BF" w:rsidP="002F08BF">
      <w:pPr>
        <w:pStyle w:val="Corpsdetexte"/>
        <w:widowControl w:val="0"/>
        <w:numPr>
          <w:ilvl w:val="0"/>
          <w:numId w:val="57"/>
        </w:numPr>
        <w:suppressAutoHyphens/>
      </w:pPr>
      <w:r w:rsidRPr="00FE6751">
        <w:t xml:space="preserve">The </w:t>
      </w:r>
      <w:r w:rsidRPr="00FE6751">
        <w:rPr>
          <w:i/>
        </w:rPr>
        <w:t>json_float_meta_*</w:t>
      </w:r>
      <w:r w:rsidRPr="00FE6751">
        <w:t xml:space="preserve"> sub-directories to store examples of float meta-data files.</w:t>
      </w:r>
    </w:p>
    <w:p w:rsidR="002F08BF" w:rsidRPr="00FE6751" w:rsidRDefault="002F08BF" w:rsidP="002F08BF">
      <w:pPr>
        <w:pStyle w:val="Corpsdetexte"/>
      </w:pPr>
      <w:r w:rsidRPr="00FE6751">
        <w:rPr>
          <w:b/>
        </w:rPr>
        <w:t>Note that, in these sample files, the IMEI float numbers have been replaced by ‘xxxxxxxxxxxxxxx’.</w:t>
      </w:r>
    </w:p>
    <w:p w:rsidR="002F08BF" w:rsidRPr="001369CF" w:rsidRDefault="002F08BF" w:rsidP="00715A45">
      <w:pPr>
        <w:pStyle w:val="Titre1"/>
      </w:pPr>
      <w:bookmarkStart w:id="683" w:name="_Toc460855084"/>
      <w:bookmarkStart w:id="684" w:name="_Toc43456022"/>
      <w:r w:rsidRPr="001369CF">
        <w:lastRenderedPageBreak/>
        <w:t xml:space="preserve">ANNEX </w:t>
      </w:r>
      <w:bookmarkStart w:id="685" w:name="AXB"/>
      <w:r w:rsidRPr="001369CF">
        <w:t>B</w:t>
      </w:r>
      <w:bookmarkEnd w:id="685"/>
      <w:r w:rsidRPr="001369CF">
        <w:t>: specificities of Iridium data decoder</w:t>
      </w:r>
      <w:bookmarkEnd w:id="683"/>
      <w:bookmarkEnd w:id="684"/>
    </w:p>
    <w:p w:rsidR="002F08BF" w:rsidRPr="001369CF" w:rsidRDefault="002F08BF" w:rsidP="002F08BF">
      <w:pPr>
        <w:pStyle w:val="Corpsdetexte"/>
      </w:pPr>
      <w:r w:rsidRPr="001369CF">
        <w:t>This Annex aims at describing the management of the Iridium files during a session of the decoder</w:t>
      </w:r>
      <w:r w:rsidR="009B295B" w:rsidRPr="001369CF">
        <w:t xml:space="preserve"> </w:t>
      </w:r>
      <w:r w:rsidR="009B295B" w:rsidRPr="001369CF">
        <w:rPr>
          <w:b/>
          <w:rPrChange w:id="686" w:author="RANNOU Jean-Philippe" w:date="2020-06-19T10:36:00Z">
            <w:rPr>
              <w:b/>
              <w:highlight w:val="green"/>
            </w:rPr>
          </w:rPrChange>
        </w:rPr>
        <w:t>on NKE float data</w:t>
      </w:r>
      <w:r w:rsidRPr="001369CF">
        <w:rPr>
          <w:rPrChange w:id="687" w:author="RANNOU Jean-Philippe" w:date="2020-06-19T10:36:00Z">
            <w:rPr>
              <w:highlight w:val="green"/>
            </w:rPr>
          </w:rPrChange>
        </w:rPr>
        <w:t>.</w:t>
      </w:r>
    </w:p>
    <w:p w:rsidR="002F08BF" w:rsidRPr="001369CF" w:rsidRDefault="002F08BF" w:rsidP="001A45DF">
      <w:pPr>
        <w:pStyle w:val="Titre2"/>
      </w:pPr>
      <w:bookmarkStart w:id="688" w:name="_Toc460855085"/>
      <w:bookmarkStart w:id="689" w:name="_Toc43456023"/>
      <w:r w:rsidRPr="001369CF">
        <w:t>Management of Iridium mail files received from FLOAT_TRANSMISSION_TYPE #3 or #4 floats</w:t>
      </w:r>
      <w:bookmarkEnd w:id="688"/>
      <w:bookmarkEnd w:id="689"/>
    </w:p>
    <w:p w:rsidR="00010CFE" w:rsidRPr="001369CF" w:rsidRDefault="00010CFE" w:rsidP="00D036B0">
      <w:pPr>
        <w:rPr>
          <w:rPrChange w:id="690" w:author="RANNOU Jean-Philippe" w:date="2020-06-19T10:36:00Z">
            <w:rPr>
              <w:highlight w:val="green"/>
            </w:rPr>
          </w:rPrChange>
        </w:rPr>
      </w:pPr>
      <w:r w:rsidRPr="001369CF">
        <w:rPr>
          <w:rPrChange w:id="691" w:author="RANNOU Jean-Philippe" w:date="2020-06-19T10:36:00Z">
            <w:rPr>
              <w:highlight w:val="green"/>
            </w:rPr>
          </w:rPrChange>
        </w:rPr>
        <w:t>T</w:t>
      </w:r>
      <w:r w:rsidR="009B4163" w:rsidRPr="001369CF">
        <w:rPr>
          <w:rPrChange w:id="692" w:author="RANNOU Jean-Philippe" w:date="2020-06-19T10:36:00Z">
            <w:rPr>
              <w:highlight w:val="green"/>
            </w:rPr>
          </w:rPrChange>
        </w:rPr>
        <w:t>o be decoded, t</w:t>
      </w:r>
      <w:r w:rsidRPr="001369CF">
        <w:rPr>
          <w:rPrChange w:id="693" w:author="RANNOU Jean-Philippe" w:date="2020-06-19T10:36:00Z">
            <w:rPr>
              <w:highlight w:val="green"/>
            </w:rPr>
          </w:rPrChange>
        </w:rPr>
        <w:t xml:space="preserve">he set of all received Iridium mail files should be split in sets of files that correspond to one received </w:t>
      </w:r>
      <w:r w:rsidR="009B4163" w:rsidRPr="001369CF">
        <w:rPr>
          <w:rPrChange w:id="694" w:author="RANNOU Jean-Philippe" w:date="2020-06-19T10:36:00Z">
            <w:rPr>
              <w:highlight w:val="green"/>
            </w:rPr>
          </w:rPrChange>
        </w:rPr>
        <w:t>cycle. We call “buffer (of data)” the SBD attachment files of each such set of mail files.</w:t>
      </w:r>
    </w:p>
    <w:p w:rsidR="009B4163" w:rsidRPr="001369CF" w:rsidRDefault="001455CD" w:rsidP="00D036B0">
      <w:pPr>
        <w:rPr>
          <w:rPrChange w:id="695" w:author="RANNOU Jean-Philippe" w:date="2020-06-19T10:36:00Z">
            <w:rPr>
              <w:highlight w:val="green"/>
            </w:rPr>
          </w:rPrChange>
        </w:rPr>
      </w:pPr>
      <w:r w:rsidRPr="001369CF">
        <w:rPr>
          <w:rPrChange w:id="696" w:author="RANNOU Jean-Philippe" w:date="2020-06-19T10:36:00Z">
            <w:rPr>
              <w:highlight w:val="green"/>
            </w:rPr>
          </w:rPrChange>
        </w:rPr>
        <w:t xml:space="preserve">The management of these buffers depends on </w:t>
      </w:r>
      <w:r w:rsidR="001F56DC" w:rsidRPr="001369CF">
        <w:rPr>
          <w:rPrChange w:id="697" w:author="RANNOU Jean-Philippe" w:date="2020-06-19T10:36:00Z">
            <w:rPr>
              <w:highlight w:val="green"/>
            </w:rPr>
          </w:rPrChange>
        </w:rPr>
        <w:t xml:space="preserve">the </w:t>
      </w:r>
      <w:r w:rsidRPr="001369CF">
        <w:rPr>
          <w:rPrChange w:id="698" w:author="RANNOU Jean-Philippe" w:date="2020-06-19T10:36:00Z">
            <w:rPr>
              <w:highlight w:val="green"/>
            </w:rPr>
          </w:rPrChange>
        </w:rPr>
        <w:t>float ability to store non-</w:t>
      </w:r>
      <w:r w:rsidR="00D92BF6" w:rsidRPr="001369CF">
        <w:rPr>
          <w:rPrChange w:id="699" w:author="RANNOU Jean-Philippe" w:date="2020-06-19T10:36:00Z">
            <w:rPr>
              <w:highlight w:val="green"/>
            </w:rPr>
          </w:rPrChange>
        </w:rPr>
        <w:t>transmitted</w:t>
      </w:r>
      <w:r w:rsidRPr="001369CF">
        <w:rPr>
          <w:rPrChange w:id="700" w:author="RANNOU Jean-Philippe" w:date="2020-06-19T10:36:00Z">
            <w:rPr>
              <w:highlight w:val="green"/>
            </w:rPr>
          </w:rPrChange>
        </w:rPr>
        <w:t xml:space="preserve"> data in</w:t>
      </w:r>
      <w:r w:rsidR="00D92BF6" w:rsidRPr="001369CF">
        <w:rPr>
          <w:rPrChange w:id="701" w:author="RANNOU Jean-Philippe" w:date="2020-06-19T10:36:00Z">
            <w:rPr>
              <w:highlight w:val="green"/>
            </w:rPr>
          </w:rPrChange>
        </w:rPr>
        <w:t>to</w:t>
      </w:r>
      <w:r w:rsidRPr="001369CF">
        <w:rPr>
          <w:rPrChange w:id="702" w:author="RANNOU Jean-Philippe" w:date="2020-06-19T10:36:00Z">
            <w:rPr>
              <w:highlight w:val="green"/>
            </w:rPr>
          </w:rPrChange>
        </w:rPr>
        <w:t xml:space="preserve"> an internal memory card (Ice floats) or not (non Ice floats).</w:t>
      </w:r>
    </w:p>
    <w:p w:rsidR="00010CFE" w:rsidRPr="001369CF" w:rsidRDefault="001455CD" w:rsidP="00D036B0">
      <w:pPr>
        <w:pStyle w:val="Titre3"/>
        <w:rPr>
          <w:rPrChange w:id="703" w:author="RANNOU Jean-Philippe" w:date="2020-06-19T10:36:00Z">
            <w:rPr>
              <w:highlight w:val="green"/>
            </w:rPr>
          </w:rPrChange>
        </w:rPr>
      </w:pPr>
      <w:bookmarkStart w:id="704" w:name="_Toc43456024"/>
      <w:r w:rsidRPr="001369CF">
        <w:rPr>
          <w:rPrChange w:id="705" w:author="RANNOU Jean-Philippe" w:date="2020-06-19T10:36:00Z">
            <w:rPr>
              <w:highlight w:val="green"/>
            </w:rPr>
          </w:rPrChange>
        </w:rPr>
        <w:t>For non Ice floats</w:t>
      </w:r>
      <w:bookmarkEnd w:id="704"/>
    </w:p>
    <w:p w:rsidR="0064433B" w:rsidRPr="001369CF" w:rsidRDefault="00526943" w:rsidP="0064433B">
      <w:pPr>
        <w:rPr>
          <w:rPrChange w:id="706" w:author="RANNOU Jean-Philippe" w:date="2020-06-19T10:36:00Z">
            <w:rPr>
              <w:highlight w:val="green"/>
            </w:rPr>
          </w:rPrChange>
        </w:rPr>
      </w:pPr>
      <w:r w:rsidRPr="001369CF">
        <w:rPr>
          <w:rPrChange w:id="707" w:author="RANNOU Jean-Philippe" w:date="2020-06-19T10:36:00Z">
            <w:rPr>
              <w:highlight w:val="green"/>
            </w:rPr>
          </w:rPrChange>
        </w:rPr>
        <w:t>Non Ice floats have no</w:t>
      </w:r>
      <w:r w:rsidR="0064433B" w:rsidRPr="001369CF">
        <w:rPr>
          <w:rPrChange w:id="708" w:author="RANNOU Jean-Philippe" w:date="2020-06-19T10:36:00Z">
            <w:rPr>
              <w:highlight w:val="green"/>
            </w:rPr>
          </w:rPrChange>
        </w:rPr>
        <w:t xml:space="preserve"> storage capabilities; the data to be transmitted should be sent during the transmission </w:t>
      </w:r>
      <w:r w:rsidRPr="001369CF">
        <w:rPr>
          <w:rPrChange w:id="709" w:author="RANNOU Jean-Philippe" w:date="2020-06-19T10:36:00Z">
            <w:rPr>
              <w:highlight w:val="green"/>
            </w:rPr>
          </w:rPrChange>
        </w:rPr>
        <w:t xml:space="preserve">session that </w:t>
      </w:r>
      <w:r w:rsidR="00D8159A" w:rsidRPr="001369CF">
        <w:rPr>
          <w:rPrChange w:id="710" w:author="RANNOU Jean-Philippe" w:date="2020-06-19T10:36:00Z">
            <w:rPr>
              <w:highlight w:val="green"/>
            </w:rPr>
          </w:rPrChange>
        </w:rPr>
        <w:t>follows</w:t>
      </w:r>
      <w:r w:rsidRPr="001369CF">
        <w:rPr>
          <w:rPrChange w:id="711" w:author="RANNOU Jean-Philippe" w:date="2020-06-19T10:36:00Z">
            <w:rPr>
              <w:highlight w:val="green"/>
            </w:rPr>
          </w:rPrChange>
        </w:rPr>
        <w:t xml:space="preserve"> each cycle</w:t>
      </w:r>
      <w:r w:rsidR="00D8159A" w:rsidRPr="001369CF">
        <w:rPr>
          <w:rPrChange w:id="712" w:author="RANNOU Jean-Philippe" w:date="2020-06-19T10:36:00Z">
            <w:rPr>
              <w:highlight w:val="green"/>
            </w:rPr>
          </w:rPrChange>
        </w:rPr>
        <w:t xml:space="preserve"> surfacing</w:t>
      </w:r>
      <w:r w:rsidRPr="001369CF">
        <w:rPr>
          <w:rPrChange w:id="713" w:author="RANNOU Jean-Philippe" w:date="2020-06-19T10:36:00Z">
            <w:rPr>
              <w:highlight w:val="green"/>
            </w:rPr>
          </w:rPrChange>
        </w:rPr>
        <w:t>.</w:t>
      </w:r>
    </w:p>
    <w:p w:rsidR="0064433B" w:rsidRPr="001369CF" w:rsidRDefault="00526943" w:rsidP="000557AF">
      <w:pPr>
        <w:rPr>
          <w:rPrChange w:id="714" w:author="RANNOU Jean-Philippe" w:date="2020-06-19T10:36:00Z">
            <w:rPr>
              <w:highlight w:val="green"/>
            </w:rPr>
          </w:rPrChange>
        </w:rPr>
      </w:pPr>
      <w:r w:rsidRPr="001369CF">
        <w:rPr>
          <w:rPrChange w:id="715" w:author="RANNOU Jean-Philippe" w:date="2020-06-19T10:36:00Z">
            <w:rPr>
              <w:highlight w:val="green"/>
            </w:rPr>
          </w:rPrChange>
        </w:rPr>
        <w:t>In that case, the</w:t>
      </w:r>
      <w:r w:rsidR="0064433B" w:rsidRPr="001369CF">
        <w:rPr>
          <w:rPrChange w:id="716" w:author="RANNOU Jean-Philippe" w:date="2020-06-19T10:36:00Z">
            <w:rPr>
              <w:highlight w:val="green"/>
            </w:rPr>
          </w:rPrChange>
        </w:rPr>
        <w:t xml:space="preserve"> buffers are virtually </w:t>
      </w:r>
      <w:r w:rsidR="00D8159A" w:rsidRPr="001369CF">
        <w:rPr>
          <w:rPrChange w:id="717" w:author="RANNOU Jean-Philippe" w:date="2020-06-19T10:36:00Z">
            <w:rPr>
              <w:highlight w:val="green"/>
            </w:rPr>
          </w:rPrChange>
        </w:rPr>
        <w:t>managed</w:t>
      </w:r>
      <w:r w:rsidR="0064433B" w:rsidRPr="001369CF">
        <w:rPr>
          <w:rPrChange w:id="718" w:author="RANNOU Jean-Philippe" w:date="2020-06-19T10:36:00Z">
            <w:rPr>
              <w:highlight w:val="green"/>
            </w:rPr>
          </w:rPrChange>
        </w:rPr>
        <w:t xml:space="preserve"> through two lists of files: </w:t>
      </w:r>
      <w:r w:rsidR="0064433B" w:rsidRPr="001369CF">
        <w:rPr>
          <w:i/>
          <w:rPrChange w:id="719" w:author="RANNOU Jean-Philippe" w:date="2020-06-19T10:36:00Z">
            <w:rPr>
              <w:i/>
              <w:highlight w:val="green"/>
            </w:rPr>
          </w:rPrChange>
        </w:rPr>
        <w:t>‘spool’</w:t>
      </w:r>
      <w:r w:rsidR="0064433B" w:rsidRPr="001369CF">
        <w:rPr>
          <w:rPrChange w:id="720" w:author="RANNOU Jean-Philippe" w:date="2020-06-19T10:36:00Z">
            <w:rPr>
              <w:highlight w:val="green"/>
            </w:rPr>
          </w:rPrChange>
        </w:rPr>
        <w:t xml:space="preserve"> and </w:t>
      </w:r>
      <w:r w:rsidR="0064433B" w:rsidRPr="001369CF">
        <w:rPr>
          <w:i/>
          <w:rPrChange w:id="721" w:author="RANNOU Jean-Philippe" w:date="2020-06-19T10:36:00Z">
            <w:rPr>
              <w:i/>
              <w:highlight w:val="green"/>
            </w:rPr>
          </w:rPrChange>
        </w:rPr>
        <w:t>‘buffer’</w:t>
      </w:r>
      <w:r w:rsidR="0064433B" w:rsidRPr="001369CF">
        <w:rPr>
          <w:rPrChange w:id="722" w:author="RANNOU Jean-Philippe" w:date="2020-06-19T10:36:00Z">
            <w:rPr>
              <w:highlight w:val="green"/>
            </w:rPr>
          </w:rPrChange>
        </w:rPr>
        <w:t>.</w:t>
      </w:r>
    </w:p>
    <w:p w:rsidR="00AA0F58" w:rsidRPr="001369CF" w:rsidRDefault="00AA0F58" w:rsidP="00AA0F58">
      <w:pPr>
        <w:pStyle w:val="Corpsdetexte"/>
        <w:rPr>
          <w:rPrChange w:id="723" w:author="RANNOU Jean-Philippe" w:date="2020-06-19T10:36:00Z">
            <w:rPr>
              <w:highlight w:val="green"/>
            </w:rPr>
          </w:rPrChange>
        </w:rPr>
      </w:pPr>
      <w:r w:rsidRPr="001369CF">
        <w:rPr>
          <w:rPrChange w:id="724" w:author="RANNOU Jean-Philippe" w:date="2020-06-19T10:36:00Z">
            <w:rPr>
              <w:highlight w:val="green"/>
            </w:rPr>
          </w:rPrChange>
        </w:rPr>
        <w:t>Just before decoding, all the received Iridium mail files are in the ‘</w:t>
      </w:r>
      <w:r w:rsidR="001F56DC" w:rsidRPr="001369CF">
        <w:rPr>
          <w:rStyle w:val="CodeCar"/>
          <w:rFonts w:eastAsiaTheme="minorEastAsia"/>
          <w:rPrChange w:id="725" w:author="RANNOU Jean-Philippe" w:date="2020-06-19T10:36:00Z">
            <w:rPr>
              <w:rStyle w:val="CodeCar"/>
              <w:rFonts w:eastAsiaTheme="minorEastAsia"/>
              <w:highlight w:val="green"/>
            </w:rPr>
          </w:rPrChange>
        </w:rPr>
        <w:t>IRIDIUM_DATA_DIRECTORY</w:t>
      </w:r>
      <w:r w:rsidR="001F56DC" w:rsidRPr="001369CF">
        <w:rPr>
          <w:rPrChange w:id="726" w:author="RANNOU Jean-Philippe" w:date="2020-06-19T10:36:00Z">
            <w:rPr>
              <w:highlight w:val="green"/>
            </w:rPr>
          </w:rPrChange>
        </w:rPr>
        <w:t>/</w:t>
      </w:r>
      <w:r w:rsidR="001F56DC" w:rsidRPr="001369CF">
        <w:rPr>
          <w:i/>
          <w:rPrChange w:id="727" w:author="RANNOU Jean-Philippe" w:date="2020-06-19T10:36:00Z">
            <w:rPr>
              <w:i/>
              <w:highlight w:val="green"/>
            </w:rPr>
          </w:rPrChange>
        </w:rPr>
        <w:t>IMEI_WMO</w:t>
      </w:r>
      <w:r w:rsidR="001F56DC" w:rsidRPr="001369CF">
        <w:rPr>
          <w:rPrChange w:id="728" w:author="RANNOU Jean-Philippe" w:date="2020-06-19T10:36:00Z">
            <w:rPr>
              <w:highlight w:val="green"/>
            </w:rPr>
          </w:rPrChange>
        </w:rPr>
        <w:t>/</w:t>
      </w:r>
      <w:r w:rsidRPr="001369CF">
        <w:rPr>
          <w:i/>
          <w:rPrChange w:id="729" w:author="RANNOU Jean-Philippe" w:date="2020-06-19T10:36:00Z">
            <w:rPr>
              <w:i/>
              <w:highlight w:val="green"/>
            </w:rPr>
          </w:rPrChange>
        </w:rPr>
        <w:t>archive’</w:t>
      </w:r>
      <w:r w:rsidRPr="001369CF">
        <w:rPr>
          <w:rPrChange w:id="730" w:author="RANNOU Jean-Philippe" w:date="2020-06-19T10:36:00Z">
            <w:rPr>
              <w:highlight w:val="green"/>
            </w:rPr>
          </w:rPrChange>
        </w:rPr>
        <w:t xml:space="preserve"> directory. This has been done:</w:t>
      </w:r>
    </w:p>
    <w:p w:rsidR="00AA0F58" w:rsidRPr="001369CF" w:rsidRDefault="00AA0F58" w:rsidP="00AA0F58">
      <w:pPr>
        <w:pStyle w:val="Corpsdetexte"/>
        <w:widowControl w:val="0"/>
        <w:numPr>
          <w:ilvl w:val="0"/>
          <w:numId w:val="47"/>
        </w:numPr>
        <w:suppressAutoHyphens/>
        <w:rPr>
          <w:rPrChange w:id="731" w:author="RANNOU Jean-Philippe" w:date="2020-06-19T10:36:00Z">
            <w:rPr>
              <w:highlight w:val="green"/>
            </w:rPr>
          </w:rPrChange>
        </w:rPr>
      </w:pPr>
      <w:r w:rsidRPr="001369CF">
        <w:rPr>
          <w:rPrChange w:id="732" w:author="RANNOU Jean-Philippe" w:date="2020-06-19T10:36:00Z">
            <w:rPr>
              <w:highlight w:val="green"/>
            </w:rPr>
          </w:rPrChange>
        </w:rPr>
        <w:t xml:space="preserve">By the operator (with the tool </w:t>
      </w:r>
      <w:r w:rsidRPr="001369CF">
        <w:rPr>
          <w:b/>
          <w:i/>
          <w:rPrChange w:id="733" w:author="RANNOU Jean-Philippe" w:date="2020-06-19T10:36:00Z">
            <w:rPr>
              <w:b/>
              <w:i/>
              <w:highlight w:val="green"/>
            </w:rPr>
          </w:rPrChange>
        </w:rPr>
        <w:t>copy_iridium_mail_files</w:t>
      </w:r>
      <w:r w:rsidRPr="001369CF">
        <w:rPr>
          <w:rPrChange w:id="734" w:author="RANNOU Jean-Philippe" w:date="2020-06-19T10:36:00Z">
            <w:rPr>
              <w:highlight w:val="green"/>
            </w:rPr>
          </w:rPrChange>
        </w:rPr>
        <w:t xml:space="preserve">, see </w:t>
      </w:r>
      <w:r w:rsidRPr="001369CF">
        <w:rPr>
          <w:rPrChange w:id="735" w:author="RANNOU Jean-Philippe" w:date="2020-06-19T10:36:00Z">
            <w:rPr>
              <w:highlight w:val="green"/>
            </w:rPr>
          </w:rPrChange>
        </w:rPr>
        <w:fldChar w:fldCharType="begin"/>
      </w:r>
      <w:r w:rsidRPr="001369CF">
        <w:rPr>
          <w:rPrChange w:id="736" w:author="RANNOU Jean-Philippe" w:date="2020-06-19T10:36:00Z">
            <w:rPr>
              <w:highlight w:val="green"/>
            </w:rPr>
          </w:rPrChange>
        </w:rPr>
        <w:instrText xml:space="preserve"> REF _Ref459295204 \r \h </w:instrText>
      </w:r>
      <w:r w:rsidR="009B295B" w:rsidRPr="001369CF">
        <w:rPr>
          <w:rPrChange w:id="737" w:author="RANNOU Jean-Philippe" w:date="2020-06-19T10:36:00Z">
            <w:rPr>
              <w:highlight w:val="green"/>
            </w:rPr>
          </w:rPrChange>
        </w:rPr>
        <w:instrText xml:space="preserve"> \* MERGEFORMAT </w:instrText>
      </w:r>
      <w:r w:rsidRPr="001369CF">
        <w:rPr>
          <w:rPrChange w:id="738" w:author="RANNOU Jean-Philippe" w:date="2020-06-19T10:36:00Z">
            <w:rPr/>
          </w:rPrChange>
        </w:rPr>
      </w:r>
      <w:r w:rsidRPr="001369CF">
        <w:rPr>
          <w:rPrChange w:id="739" w:author="RANNOU Jean-Philippe" w:date="2020-06-19T10:36:00Z">
            <w:rPr>
              <w:highlight w:val="green"/>
            </w:rPr>
          </w:rPrChange>
        </w:rPr>
        <w:fldChar w:fldCharType="separate"/>
      </w:r>
      <w:r w:rsidRPr="001369CF">
        <w:rPr>
          <w:rPrChange w:id="740" w:author="RANNOU Jean-Philippe" w:date="2020-06-19T10:36:00Z">
            <w:rPr>
              <w:highlight w:val="green"/>
            </w:rPr>
          </w:rPrChange>
        </w:rPr>
        <w:t>6.1.2.2</w:t>
      </w:r>
      <w:r w:rsidRPr="001369CF">
        <w:rPr>
          <w:rPrChange w:id="741" w:author="RANNOU Jean-Philippe" w:date="2020-06-19T10:36:00Z">
            <w:rPr>
              <w:highlight w:val="green"/>
            </w:rPr>
          </w:rPrChange>
        </w:rPr>
        <w:fldChar w:fldCharType="end"/>
      </w:r>
      <w:r w:rsidRPr="001369CF">
        <w:rPr>
          <w:rPrChange w:id="742" w:author="RANNOU Jean-Philippe" w:date="2020-06-19T10:36:00Z">
            <w:rPr>
              <w:highlight w:val="green"/>
            </w:rPr>
          </w:rPrChange>
        </w:rPr>
        <w:t>) before using the PI decoder,</w:t>
      </w:r>
    </w:p>
    <w:p w:rsidR="00AA0F58" w:rsidRPr="001369CF" w:rsidRDefault="00AA0F58" w:rsidP="00AA0F58">
      <w:pPr>
        <w:pStyle w:val="Corpsdetexte"/>
        <w:widowControl w:val="0"/>
        <w:numPr>
          <w:ilvl w:val="0"/>
          <w:numId w:val="47"/>
        </w:numPr>
        <w:suppressAutoHyphens/>
        <w:rPr>
          <w:rPrChange w:id="743" w:author="RANNOU Jean-Philippe" w:date="2020-06-19T10:36:00Z">
            <w:rPr>
              <w:highlight w:val="green"/>
            </w:rPr>
          </w:rPrChange>
        </w:rPr>
      </w:pPr>
      <w:r w:rsidRPr="001369CF">
        <w:rPr>
          <w:rPrChange w:id="744" w:author="RANNOU Jean-Philippe" w:date="2020-06-19T10:36:00Z">
            <w:rPr>
              <w:highlight w:val="green"/>
            </w:rPr>
          </w:rPrChange>
        </w:rPr>
        <w:t>By the DAC decoder (after analysis of the rsync log files to identify new incoming Iridium mail files).</w:t>
      </w:r>
    </w:p>
    <w:p w:rsidR="00880D5A" w:rsidRPr="001369CF" w:rsidRDefault="00880D5A" w:rsidP="00AA0F58">
      <w:pPr>
        <w:pStyle w:val="Corpsdetexte"/>
        <w:rPr>
          <w:rPrChange w:id="745" w:author="RANNOU Jean-Philippe" w:date="2020-06-19T10:36:00Z">
            <w:rPr>
              <w:highlight w:val="green"/>
            </w:rPr>
          </w:rPrChange>
        </w:rPr>
      </w:pPr>
    </w:p>
    <w:p w:rsidR="00AA0F58" w:rsidRPr="001369CF" w:rsidRDefault="00AA0F58" w:rsidP="00AA0F58">
      <w:pPr>
        <w:pStyle w:val="Corpsdetexte"/>
        <w:rPr>
          <w:rPrChange w:id="746" w:author="RANNOU Jean-Philippe" w:date="2020-06-19T10:36:00Z">
            <w:rPr>
              <w:highlight w:val="green"/>
            </w:rPr>
          </w:rPrChange>
        </w:rPr>
      </w:pPr>
      <w:r w:rsidRPr="001369CF">
        <w:rPr>
          <w:rPrChange w:id="747" w:author="RANNOU Jean-Philippe" w:date="2020-06-19T10:36:00Z">
            <w:rPr>
              <w:highlight w:val="green"/>
            </w:rPr>
          </w:rPrChange>
        </w:rPr>
        <w:t>At the beginning of the decoding session, the Iridium mail files dated in the interval [</w:t>
      </w:r>
      <w:r w:rsidRPr="001369CF">
        <w:rPr>
          <w:i/>
          <w:rPrChange w:id="748" w:author="RANNOU Jean-Philippe" w:date="2020-06-19T10:36:00Z">
            <w:rPr>
              <w:i/>
              <w:highlight w:val="green"/>
            </w:rPr>
          </w:rPrChange>
        </w:rPr>
        <w:t>float_launch_date</w:t>
      </w:r>
      <w:r w:rsidRPr="001369CF">
        <w:rPr>
          <w:rPrChange w:id="749" w:author="RANNOU Jean-Philippe" w:date="2020-06-19T10:36:00Z">
            <w:rPr>
              <w:highlight w:val="green"/>
            </w:rPr>
          </w:rPrChange>
        </w:rPr>
        <w:t xml:space="preserve">, </w:t>
      </w:r>
      <w:r w:rsidRPr="001369CF">
        <w:rPr>
          <w:i/>
          <w:rPrChange w:id="750" w:author="RANNOU Jean-Philippe" w:date="2020-06-19T10:36:00Z">
            <w:rPr>
              <w:i/>
              <w:highlight w:val="green"/>
            </w:rPr>
          </w:rPrChange>
        </w:rPr>
        <w:t>end_decoding_date</w:t>
      </w:r>
      <w:r w:rsidRPr="001369CF">
        <w:rPr>
          <w:rPrChange w:id="751" w:author="RANNOU Jean-Philippe" w:date="2020-06-19T10:36:00Z">
            <w:rPr>
              <w:highlight w:val="green"/>
            </w:rPr>
          </w:rPrChange>
        </w:rPr>
        <w:t xml:space="preserve">] (see </w:t>
      </w:r>
      <w:r w:rsidRPr="001369CF">
        <w:rPr>
          <w:rPrChange w:id="752" w:author="RANNOU Jean-Philippe" w:date="2020-06-19T10:36:00Z">
            <w:rPr>
              <w:highlight w:val="green"/>
            </w:rPr>
          </w:rPrChange>
        </w:rPr>
        <w:fldChar w:fldCharType="begin"/>
      </w:r>
      <w:r w:rsidRPr="001369CF">
        <w:rPr>
          <w:rPrChange w:id="753" w:author="RANNOU Jean-Philippe" w:date="2020-06-19T10:36:00Z">
            <w:rPr>
              <w:highlight w:val="green"/>
            </w:rPr>
          </w:rPrChange>
        </w:rPr>
        <w:instrText xml:space="preserve"> REF _Ref459295628 \r \h </w:instrText>
      </w:r>
      <w:r w:rsidR="009B295B" w:rsidRPr="001369CF">
        <w:rPr>
          <w:rPrChange w:id="754" w:author="RANNOU Jean-Philippe" w:date="2020-06-19T10:36:00Z">
            <w:rPr>
              <w:highlight w:val="green"/>
            </w:rPr>
          </w:rPrChange>
        </w:rPr>
        <w:instrText xml:space="preserve"> \* MERGEFORMAT </w:instrText>
      </w:r>
      <w:r w:rsidRPr="001369CF">
        <w:rPr>
          <w:rPrChange w:id="755" w:author="RANNOU Jean-Philippe" w:date="2020-06-19T10:36:00Z">
            <w:rPr/>
          </w:rPrChange>
        </w:rPr>
      </w:r>
      <w:r w:rsidRPr="001369CF">
        <w:rPr>
          <w:rPrChange w:id="756" w:author="RANNOU Jean-Philippe" w:date="2020-06-19T10:36:00Z">
            <w:rPr>
              <w:highlight w:val="green"/>
            </w:rPr>
          </w:rPrChange>
        </w:rPr>
        <w:fldChar w:fldCharType="separate"/>
      </w:r>
      <w:r w:rsidRPr="001369CF">
        <w:rPr>
          <w:rPrChange w:id="757" w:author="RANNOU Jean-Philippe" w:date="2020-06-19T10:36:00Z">
            <w:rPr>
              <w:highlight w:val="green"/>
            </w:rPr>
          </w:rPrChange>
        </w:rPr>
        <w:t>5.1.1</w:t>
      </w:r>
      <w:r w:rsidRPr="001369CF">
        <w:rPr>
          <w:rPrChange w:id="758" w:author="RANNOU Jean-Philippe" w:date="2020-06-19T10:36:00Z">
            <w:rPr>
              <w:highlight w:val="green"/>
            </w:rPr>
          </w:rPrChange>
        </w:rPr>
        <w:fldChar w:fldCharType="end"/>
      </w:r>
      <w:r w:rsidRPr="001369CF">
        <w:rPr>
          <w:rPrChange w:id="759" w:author="RANNOU Jean-Philippe" w:date="2020-06-19T10:36:00Z">
            <w:rPr>
              <w:highlight w:val="green"/>
            </w:rPr>
          </w:rPrChange>
        </w:rPr>
        <w:t xml:space="preserve"> or </w:t>
      </w:r>
      <w:r w:rsidRPr="001369CF">
        <w:rPr>
          <w:rPrChange w:id="760" w:author="RANNOU Jean-Philippe" w:date="2020-06-19T10:36:00Z">
            <w:rPr>
              <w:highlight w:val="green"/>
            </w:rPr>
          </w:rPrChange>
        </w:rPr>
        <w:fldChar w:fldCharType="begin"/>
      </w:r>
      <w:r w:rsidRPr="001369CF">
        <w:rPr>
          <w:rPrChange w:id="761" w:author="RANNOU Jean-Philippe" w:date="2020-06-19T10:36:00Z">
            <w:rPr>
              <w:highlight w:val="green"/>
            </w:rPr>
          </w:rPrChange>
        </w:rPr>
        <w:instrText xml:space="preserve"> REF _Ref459295643 \r \h </w:instrText>
      </w:r>
      <w:r w:rsidR="009B295B" w:rsidRPr="001369CF">
        <w:rPr>
          <w:rPrChange w:id="762" w:author="RANNOU Jean-Philippe" w:date="2020-06-19T10:36:00Z">
            <w:rPr>
              <w:highlight w:val="green"/>
            </w:rPr>
          </w:rPrChange>
        </w:rPr>
        <w:instrText xml:space="preserve"> \* MERGEFORMAT </w:instrText>
      </w:r>
      <w:r w:rsidRPr="001369CF">
        <w:rPr>
          <w:rPrChange w:id="763" w:author="RANNOU Jean-Philippe" w:date="2020-06-19T10:36:00Z">
            <w:rPr/>
          </w:rPrChange>
        </w:rPr>
      </w:r>
      <w:r w:rsidRPr="001369CF">
        <w:rPr>
          <w:rPrChange w:id="764" w:author="RANNOU Jean-Philippe" w:date="2020-06-19T10:36:00Z">
            <w:rPr>
              <w:highlight w:val="green"/>
            </w:rPr>
          </w:rPrChange>
        </w:rPr>
        <w:fldChar w:fldCharType="separate"/>
      </w:r>
      <w:r w:rsidRPr="001369CF">
        <w:rPr>
          <w:rPrChange w:id="765" w:author="RANNOU Jean-Philippe" w:date="2020-06-19T10:36:00Z">
            <w:rPr>
              <w:highlight w:val="green"/>
            </w:rPr>
          </w:rPrChange>
        </w:rPr>
        <w:t>5.2.1</w:t>
      </w:r>
      <w:r w:rsidRPr="001369CF">
        <w:rPr>
          <w:rPrChange w:id="766" w:author="RANNOU Jean-Philippe" w:date="2020-06-19T10:36:00Z">
            <w:rPr>
              <w:highlight w:val="green"/>
            </w:rPr>
          </w:rPrChange>
        </w:rPr>
        <w:fldChar w:fldCharType="end"/>
      </w:r>
      <w:r w:rsidRPr="001369CF">
        <w:rPr>
          <w:rPrChange w:id="767" w:author="RANNOU Jean-Philippe" w:date="2020-06-19T10:36:00Z">
            <w:rPr>
              <w:highlight w:val="green"/>
            </w:rPr>
          </w:rPrChange>
        </w:rPr>
        <w:t xml:space="preserve">) are </w:t>
      </w:r>
      <w:r w:rsidR="0044568A" w:rsidRPr="001369CF">
        <w:rPr>
          <w:rPrChange w:id="768" w:author="RANNOU Jean-Philippe" w:date="2020-06-19T10:36:00Z">
            <w:rPr>
              <w:highlight w:val="green"/>
            </w:rPr>
          </w:rPrChange>
        </w:rPr>
        <w:t>loaded in the</w:t>
      </w:r>
      <w:r w:rsidRPr="001369CF">
        <w:rPr>
          <w:rPrChange w:id="769" w:author="RANNOU Jean-Philippe" w:date="2020-06-19T10:36:00Z">
            <w:rPr>
              <w:highlight w:val="green"/>
            </w:rPr>
          </w:rPrChange>
        </w:rPr>
        <w:t xml:space="preserve"> ‘</w:t>
      </w:r>
      <w:r w:rsidRPr="001369CF">
        <w:rPr>
          <w:i/>
          <w:rPrChange w:id="770" w:author="RANNOU Jean-Philippe" w:date="2020-06-19T10:36:00Z">
            <w:rPr>
              <w:i/>
              <w:highlight w:val="green"/>
            </w:rPr>
          </w:rPrChange>
        </w:rPr>
        <w:t>spool’</w:t>
      </w:r>
      <w:r w:rsidRPr="001369CF">
        <w:rPr>
          <w:rPrChange w:id="771" w:author="RANNOU Jean-Philippe" w:date="2020-06-19T10:36:00Z">
            <w:rPr>
              <w:highlight w:val="green"/>
            </w:rPr>
          </w:rPrChange>
        </w:rPr>
        <w:t xml:space="preserve"> </w:t>
      </w:r>
      <w:r w:rsidR="0044568A" w:rsidRPr="001369CF">
        <w:rPr>
          <w:rPrChange w:id="772" w:author="RANNOU Jean-Philippe" w:date="2020-06-19T10:36:00Z">
            <w:rPr>
              <w:highlight w:val="green"/>
            </w:rPr>
          </w:rPrChange>
        </w:rPr>
        <w:t>list</w:t>
      </w:r>
      <w:r w:rsidRPr="001369CF">
        <w:rPr>
          <w:rPrChange w:id="773" w:author="RANNOU Jean-Philippe" w:date="2020-06-19T10:36:00Z">
            <w:rPr>
              <w:highlight w:val="green"/>
            </w:rPr>
          </w:rPrChange>
        </w:rPr>
        <w:t xml:space="preserve"> (the date used is the date of the Iridium session, also stored in the Iridium mail file name, see </w:t>
      </w:r>
      <w:r w:rsidRPr="001369CF">
        <w:rPr>
          <w:rPrChange w:id="774" w:author="RANNOU Jean-Philippe" w:date="2020-06-19T10:36:00Z">
            <w:rPr>
              <w:highlight w:val="green"/>
            </w:rPr>
          </w:rPrChange>
        </w:rPr>
        <w:fldChar w:fldCharType="begin"/>
      </w:r>
      <w:r w:rsidRPr="001369CF">
        <w:rPr>
          <w:rPrChange w:id="775" w:author="RANNOU Jean-Philippe" w:date="2020-06-19T10:36:00Z">
            <w:rPr>
              <w:highlight w:val="green"/>
            </w:rPr>
          </w:rPrChange>
        </w:rPr>
        <w:instrText xml:space="preserve"> REF _Ref459295885 \r \h </w:instrText>
      </w:r>
      <w:r w:rsidR="009B295B" w:rsidRPr="001369CF">
        <w:rPr>
          <w:rPrChange w:id="776" w:author="RANNOU Jean-Philippe" w:date="2020-06-19T10:36:00Z">
            <w:rPr>
              <w:highlight w:val="green"/>
            </w:rPr>
          </w:rPrChange>
        </w:rPr>
        <w:instrText xml:space="preserve"> \* MERGEFORMAT </w:instrText>
      </w:r>
      <w:r w:rsidRPr="001369CF">
        <w:rPr>
          <w:rPrChange w:id="777" w:author="RANNOU Jean-Philippe" w:date="2020-06-19T10:36:00Z">
            <w:rPr/>
          </w:rPrChange>
        </w:rPr>
      </w:r>
      <w:r w:rsidRPr="001369CF">
        <w:rPr>
          <w:rPrChange w:id="778" w:author="RANNOU Jean-Philippe" w:date="2020-06-19T10:36:00Z">
            <w:rPr>
              <w:highlight w:val="green"/>
            </w:rPr>
          </w:rPrChange>
        </w:rPr>
        <w:fldChar w:fldCharType="separate"/>
      </w:r>
      <w:r w:rsidRPr="001369CF">
        <w:rPr>
          <w:rPrChange w:id="779" w:author="RANNOU Jean-Philippe" w:date="2020-06-19T10:36:00Z">
            <w:rPr>
              <w:highlight w:val="green"/>
            </w:rPr>
          </w:rPrChange>
        </w:rPr>
        <w:t>6.1.2.1</w:t>
      </w:r>
      <w:r w:rsidRPr="001369CF">
        <w:rPr>
          <w:rPrChange w:id="780" w:author="RANNOU Jean-Philippe" w:date="2020-06-19T10:36:00Z">
            <w:rPr>
              <w:highlight w:val="green"/>
            </w:rPr>
          </w:rPrChange>
        </w:rPr>
        <w:fldChar w:fldCharType="end"/>
      </w:r>
      <w:r w:rsidRPr="001369CF">
        <w:rPr>
          <w:rPrChange w:id="781" w:author="RANNOU Jean-Philippe" w:date="2020-06-19T10:36:00Z">
            <w:rPr>
              <w:highlight w:val="green"/>
            </w:rPr>
          </w:rPrChange>
        </w:rPr>
        <w:t>).</w:t>
      </w:r>
    </w:p>
    <w:p w:rsidR="00880D5A" w:rsidRPr="001369CF" w:rsidRDefault="00880D5A" w:rsidP="001F56DC">
      <w:pPr>
        <w:pStyle w:val="Corpsdetexte"/>
        <w:rPr>
          <w:rPrChange w:id="782" w:author="RANNOU Jean-Philippe" w:date="2020-06-19T10:36:00Z">
            <w:rPr>
              <w:highlight w:val="green"/>
            </w:rPr>
          </w:rPrChange>
        </w:rPr>
      </w:pPr>
    </w:p>
    <w:p w:rsidR="001F56DC" w:rsidRPr="001369CF" w:rsidRDefault="001F56DC" w:rsidP="001F56DC">
      <w:pPr>
        <w:pStyle w:val="Corpsdetexte"/>
        <w:rPr>
          <w:rPrChange w:id="783" w:author="RANNOU Jean-Philippe" w:date="2020-06-19T10:36:00Z">
            <w:rPr>
              <w:highlight w:val="green"/>
            </w:rPr>
          </w:rPrChange>
        </w:rPr>
      </w:pPr>
      <w:r w:rsidRPr="001369CF">
        <w:rPr>
          <w:rPrChange w:id="784" w:author="RANNOU Jean-Philippe" w:date="2020-06-19T10:36:00Z">
            <w:rPr>
              <w:highlight w:val="green"/>
            </w:rPr>
          </w:rPrChange>
        </w:rPr>
        <w:t>During the decoding session, each file of the ‘</w:t>
      </w:r>
      <w:r w:rsidRPr="001369CF">
        <w:rPr>
          <w:i/>
          <w:rPrChange w:id="785" w:author="RANNOU Jean-Philippe" w:date="2020-06-19T10:36:00Z">
            <w:rPr>
              <w:i/>
              <w:highlight w:val="green"/>
            </w:rPr>
          </w:rPrChange>
        </w:rPr>
        <w:t>spool’</w:t>
      </w:r>
      <w:r w:rsidRPr="001369CF">
        <w:rPr>
          <w:rPrChange w:id="786" w:author="RANNOU Jean-Philippe" w:date="2020-06-19T10:36:00Z">
            <w:rPr>
              <w:highlight w:val="green"/>
            </w:rPr>
          </w:rPrChange>
        </w:rPr>
        <w:t xml:space="preserve"> list is processed in chronological order. The processing steps are the following:</w:t>
      </w:r>
    </w:p>
    <w:p w:rsidR="001F56DC" w:rsidRPr="001369CF" w:rsidRDefault="001F56DC" w:rsidP="001F56DC">
      <w:pPr>
        <w:pStyle w:val="Corpsdetexte"/>
        <w:widowControl w:val="0"/>
        <w:numPr>
          <w:ilvl w:val="0"/>
          <w:numId w:val="48"/>
        </w:numPr>
        <w:suppressAutoHyphens/>
        <w:rPr>
          <w:rPrChange w:id="787" w:author="RANNOU Jean-Philippe" w:date="2020-06-19T10:36:00Z">
            <w:rPr>
              <w:highlight w:val="green"/>
            </w:rPr>
          </w:rPrChange>
        </w:rPr>
      </w:pPr>
      <w:r w:rsidRPr="001369CF">
        <w:rPr>
          <w:rPrChange w:id="788" w:author="RANNOU Jean-Philippe" w:date="2020-06-19T10:36:00Z">
            <w:rPr>
              <w:highlight w:val="green"/>
            </w:rPr>
          </w:rPrChange>
        </w:rPr>
        <w:t>Move the mail file to the ‘</w:t>
      </w:r>
      <w:r w:rsidRPr="001369CF">
        <w:rPr>
          <w:i/>
          <w:rPrChange w:id="789" w:author="RANNOU Jean-Philippe" w:date="2020-06-19T10:36:00Z">
            <w:rPr>
              <w:i/>
              <w:highlight w:val="green"/>
            </w:rPr>
          </w:rPrChange>
        </w:rPr>
        <w:t>buffer’</w:t>
      </w:r>
      <w:r w:rsidRPr="001369CF">
        <w:rPr>
          <w:rPrChange w:id="790" w:author="RANNOU Jean-Philippe" w:date="2020-06-19T10:36:00Z">
            <w:rPr>
              <w:highlight w:val="green"/>
            </w:rPr>
          </w:rPrChange>
        </w:rPr>
        <w:t xml:space="preserve"> list.</w:t>
      </w:r>
    </w:p>
    <w:p w:rsidR="00481559" w:rsidRPr="001369CF" w:rsidRDefault="00481559" w:rsidP="001F56DC">
      <w:pPr>
        <w:pStyle w:val="Corpsdetexte"/>
        <w:widowControl w:val="0"/>
        <w:numPr>
          <w:ilvl w:val="0"/>
          <w:numId w:val="48"/>
        </w:numPr>
        <w:suppressAutoHyphens/>
        <w:rPr>
          <w:rPrChange w:id="791" w:author="RANNOU Jean-Philippe" w:date="2020-06-19T10:36:00Z">
            <w:rPr>
              <w:highlight w:val="green"/>
            </w:rPr>
          </w:rPrChange>
        </w:rPr>
      </w:pPr>
      <w:r w:rsidRPr="001369CF">
        <w:rPr>
          <w:rPrChange w:id="792" w:author="RANNOU Jean-Philippe" w:date="2020-06-19T10:36:00Z">
            <w:rPr>
              <w:highlight w:val="green"/>
            </w:rPr>
          </w:rPrChange>
        </w:rPr>
        <w:t>Process the mail file, that is:</w:t>
      </w:r>
    </w:p>
    <w:p w:rsidR="00481559" w:rsidRPr="001369CF" w:rsidRDefault="001F56DC" w:rsidP="000557AF">
      <w:pPr>
        <w:pStyle w:val="Corpsdetexte"/>
        <w:widowControl w:val="0"/>
        <w:numPr>
          <w:ilvl w:val="1"/>
          <w:numId w:val="48"/>
        </w:numPr>
        <w:suppressAutoHyphens/>
        <w:rPr>
          <w:rPrChange w:id="793" w:author="RANNOU Jean-Philippe" w:date="2020-06-19T10:36:00Z">
            <w:rPr>
              <w:highlight w:val="green"/>
            </w:rPr>
          </w:rPrChange>
        </w:rPr>
      </w:pPr>
      <w:r w:rsidRPr="001369CF">
        <w:rPr>
          <w:rPrChange w:id="794" w:author="RANNOU Jean-Philippe" w:date="2020-06-19T10:36:00Z">
            <w:rPr>
              <w:highlight w:val="green"/>
            </w:rPr>
          </w:rPrChange>
        </w:rPr>
        <w:t>Store the Iridium session information (provided in the mail)</w:t>
      </w:r>
      <w:r w:rsidR="00481559" w:rsidRPr="001369CF">
        <w:rPr>
          <w:rPrChange w:id="795" w:author="RANNOU Jean-Philippe" w:date="2020-06-19T10:36:00Z">
            <w:rPr>
              <w:highlight w:val="green"/>
            </w:rPr>
          </w:rPrChange>
        </w:rPr>
        <w:t>,</w:t>
      </w:r>
    </w:p>
    <w:p w:rsidR="001F56DC" w:rsidRPr="001369CF" w:rsidRDefault="00481559" w:rsidP="000557AF">
      <w:pPr>
        <w:pStyle w:val="Corpsdetexte"/>
        <w:widowControl w:val="0"/>
        <w:numPr>
          <w:ilvl w:val="1"/>
          <w:numId w:val="48"/>
        </w:numPr>
        <w:suppressAutoHyphens/>
        <w:rPr>
          <w:rPrChange w:id="796" w:author="RANNOU Jean-Philippe" w:date="2020-06-19T10:36:00Z">
            <w:rPr>
              <w:highlight w:val="green"/>
            </w:rPr>
          </w:rPrChange>
        </w:rPr>
      </w:pPr>
      <w:r w:rsidRPr="001369CF">
        <w:rPr>
          <w:rPrChange w:id="797" w:author="RANNOU Jean-Philippe" w:date="2020-06-19T10:36:00Z">
            <w:rPr>
              <w:highlight w:val="green"/>
            </w:rPr>
          </w:rPrChange>
        </w:rPr>
        <w:t>E</w:t>
      </w:r>
      <w:r w:rsidR="001F56DC" w:rsidRPr="001369CF">
        <w:rPr>
          <w:rPrChange w:id="798" w:author="RANNOU Jean-Philippe" w:date="2020-06-19T10:36:00Z">
            <w:rPr>
              <w:highlight w:val="green"/>
            </w:rPr>
          </w:rPrChange>
        </w:rPr>
        <w:t>xtract the mail file attachment (the SBD file), if any.</w:t>
      </w:r>
    </w:p>
    <w:p w:rsidR="001F56DC" w:rsidRPr="001369CF" w:rsidRDefault="001F56DC" w:rsidP="001F56DC">
      <w:pPr>
        <w:pStyle w:val="Corpsdetexte"/>
        <w:widowControl w:val="0"/>
        <w:numPr>
          <w:ilvl w:val="0"/>
          <w:numId w:val="48"/>
        </w:numPr>
        <w:suppressAutoHyphens/>
        <w:rPr>
          <w:rPrChange w:id="799" w:author="RANNOU Jean-Philippe" w:date="2020-06-19T10:36:00Z">
            <w:rPr>
              <w:highlight w:val="green"/>
            </w:rPr>
          </w:rPrChange>
        </w:rPr>
      </w:pPr>
      <w:r w:rsidRPr="001369CF">
        <w:rPr>
          <w:rPrChange w:id="800" w:author="RANNOU Jean-Philippe" w:date="2020-06-19T10:36:00Z">
            <w:rPr>
              <w:highlight w:val="green"/>
            </w:rPr>
          </w:rPrChange>
        </w:rPr>
        <w:t xml:space="preserve">Process a ‘light’ decoding of all the SBD files </w:t>
      </w:r>
      <w:r w:rsidR="00880D5A" w:rsidRPr="001369CF">
        <w:rPr>
          <w:rPrChange w:id="801" w:author="RANNOU Jean-Philippe" w:date="2020-06-19T10:36:00Z">
            <w:rPr>
              <w:highlight w:val="green"/>
            </w:rPr>
          </w:rPrChange>
        </w:rPr>
        <w:t>of</w:t>
      </w:r>
      <w:r w:rsidRPr="001369CF">
        <w:rPr>
          <w:rPrChange w:id="802" w:author="RANNOU Jean-Philippe" w:date="2020-06-19T10:36:00Z">
            <w:rPr>
              <w:highlight w:val="green"/>
            </w:rPr>
          </w:rPrChange>
        </w:rPr>
        <w:t xml:space="preserve"> the ‘</w:t>
      </w:r>
      <w:r w:rsidRPr="001369CF">
        <w:rPr>
          <w:i/>
          <w:rPrChange w:id="803" w:author="RANNOU Jean-Philippe" w:date="2020-06-19T10:36:00Z">
            <w:rPr>
              <w:i/>
              <w:highlight w:val="green"/>
            </w:rPr>
          </w:rPrChange>
        </w:rPr>
        <w:t>buffer’</w:t>
      </w:r>
      <w:r w:rsidRPr="001369CF">
        <w:rPr>
          <w:rPrChange w:id="804" w:author="RANNOU Jean-Philippe" w:date="2020-06-19T10:36:00Z">
            <w:rPr>
              <w:highlight w:val="green"/>
            </w:rPr>
          </w:rPrChange>
        </w:rPr>
        <w:t xml:space="preserve"> list.</w:t>
      </w:r>
    </w:p>
    <w:p w:rsidR="001F56DC" w:rsidRPr="001369CF" w:rsidRDefault="001F56DC" w:rsidP="001F56DC">
      <w:pPr>
        <w:pStyle w:val="Corpsdetexte"/>
        <w:ind w:left="709"/>
        <w:rPr>
          <w:rPrChange w:id="805" w:author="RANNOU Jean-Philippe" w:date="2020-06-19T10:36:00Z">
            <w:rPr>
              <w:highlight w:val="green"/>
            </w:rPr>
          </w:rPrChange>
        </w:rPr>
      </w:pPr>
      <w:r w:rsidRPr="001369CF">
        <w:rPr>
          <w:rPrChange w:id="806" w:author="RANNOU Jean-Philippe" w:date="2020-06-19T10:36:00Z">
            <w:rPr>
              <w:highlight w:val="green"/>
            </w:rPr>
          </w:rPrChange>
        </w:rPr>
        <w:t>This ‘light’ decoding consists of:</w:t>
      </w:r>
    </w:p>
    <w:p w:rsidR="001F56DC" w:rsidRPr="001369CF" w:rsidRDefault="001F56DC" w:rsidP="001F56DC">
      <w:pPr>
        <w:pStyle w:val="Corpsdetexte"/>
        <w:widowControl w:val="0"/>
        <w:numPr>
          <w:ilvl w:val="1"/>
          <w:numId w:val="48"/>
        </w:numPr>
        <w:suppressAutoHyphens/>
        <w:rPr>
          <w:rPrChange w:id="807" w:author="RANNOU Jean-Philippe" w:date="2020-06-19T10:36:00Z">
            <w:rPr>
              <w:highlight w:val="green"/>
            </w:rPr>
          </w:rPrChange>
        </w:rPr>
      </w:pPr>
      <w:r w:rsidRPr="001369CF">
        <w:rPr>
          <w:rPrChange w:id="808" w:author="RANNOU Jean-Philippe" w:date="2020-06-19T10:36:00Z">
            <w:rPr>
              <w:highlight w:val="green"/>
            </w:rPr>
          </w:rPrChange>
        </w:rPr>
        <w:t>Retrieving from technical information the expected number of messages of each type to be received,</w:t>
      </w:r>
    </w:p>
    <w:p w:rsidR="001F56DC" w:rsidRPr="001369CF" w:rsidRDefault="001F56DC" w:rsidP="001F56DC">
      <w:pPr>
        <w:pStyle w:val="Corpsdetexte"/>
        <w:widowControl w:val="0"/>
        <w:numPr>
          <w:ilvl w:val="1"/>
          <w:numId w:val="48"/>
        </w:numPr>
        <w:suppressAutoHyphens/>
        <w:rPr>
          <w:rPrChange w:id="809" w:author="RANNOU Jean-Philippe" w:date="2020-06-19T10:36:00Z">
            <w:rPr>
              <w:highlight w:val="green"/>
            </w:rPr>
          </w:rPrChange>
        </w:rPr>
      </w:pPr>
      <w:r w:rsidRPr="001369CF">
        <w:rPr>
          <w:rPrChange w:id="810" w:author="RANNOU Jean-Philippe" w:date="2020-06-19T10:36:00Z">
            <w:rPr>
              <w:highlight w:val="green"/>
            </w:rPr>
          </w:rPrChange>
        </w:rPr>
        <w:t>Counting the number of received messages of each type.</w:t>
      </w:r>
    </w:p>
    <w:p w:rsidR="001F56DC" w:rsidRPr="001369CF" w:rsidRDefault="001F56DC" w:rsidP="001F56DC">
      <w:pPr>
        <w:pStyle w:val="Corpsdetexte"/>
        <w:widowControl w:val="0"/>
        <w:numPr>
          <w:ilvl w:val="0"/>
          <w:numId w:val="48"/>
        </w:numPr>
        <w:suppressAutoHyphens/>
        <w:rPr>
          <w:rPrChange w:id="811" w:author="RANNOU Jean-Philippe" w:date="2020-06-19T10:36:00Z">
            <w:rPr>
              <w:highlight w:val="green"/>
            </w:rPr>
          </w:rPrChange>
        </w:rPr>
      </w:pPr>
      <w:r w:rsidRPr="001369CF">
        <w:rPr>
          <w:rPrChange w:id="812" w:author="RANNOU Jean-Philippe" w:date="2020-06-19T10:36:00Z">
            <w:rPr>
              <w:highlight w:val="green"/>
            </w:rPr>
          </w:rPrChange>
        </w:rPr>
        <w:t xml:space="preserve">Check if all expected messages have been received (i.e. if the transmission of the cycle data is </w:t>
      </w:r>
      <w:r w:rsidRPr="001369CF">
        <w:rPr>
          <w:rPrChange w:id="813" w:author="RANNOU Jean-Philippe" w:date="2020-06-19T10:36:00Z">
            <w:rPr>
              <w:highlight w:val="green"/>
            </w:rPr>
          </w:rPrChange>
        </w:rPr>
        <w:lastRenderedPageBreak/>
        <w:t>completed).</w:t>
      </w:r>
    </w:p>
    <w:p w:rsidR="001F56DC" w:rsidRPr="001369CF" w:rsidRDefault="001F56DC" w:rsidP="001F56DC">
      <w:pPr>
        <w:pStyle w:val="Corpsdetexte"/>
        <w:widowControl w:val="0"/>
        <w:numPr>
          <w:ilvl w:val="0"/>
          <w:numId w:val="49"/>
        </w:numPr>
        <w:suppressAutoHyphens/>
        <w:rPr>
          <w:rPrChange w:id="814" w:author="RANNOU Jean-Philippe" w:date="2020-06-19T10:36:00Z">
            <w:rPr>
              <w:highlight w:val="green"/>
            </w:rPr>
          </w:rPrChange>
        </w:rPr>
      </w:pPr>
      <w:r w:rsidRPr="001369CF">
        <w:rPr>
          <w:rPrChange w:id="815" w:author="RANNOU Jean-Philippe" w:date="2020-06-19T10:36:00Z">
            <w:rPr>
              <w:highlight w:val="green"/>
            </w:rPr>
          </w:rPrChange>
        </w:rPr>
        <w:t>If not: apply steps #1 to #4 to the next mail file of the ‘</w:t>
      </w:r>
      <w:r w:rsidRPr="001369CF">
        <w:rPr>
          <w:i/>
          <w:rPrChange w:id="816" w:author="RANNOU Jean-Philippe" w:date="2020-06-19T10:36:00Z">
            <w:rPr>
              <w:i/>
              <w:highlight w:val="green"/>
            </w:rPr>
          </w:rPrChange>
        </w:rPr>
        <w:t>spool’</w:t>
      </w:r>
      <w:r w:rsidRPr="001369CF">
        <w:rPr>
          <w:rPrChange w:id="817" w:author="RANNOU Jean-Philippe" w:date="2020-06-19T10:36:00Z">
            <w:rPr>
              <w:highlight w:val="green"/>
            </w:rPr>
          </w:rPrChange>
        </w:rPr>
        <w:t xml:space="preserve"> list.</w:t>
      </w:r>
    </w:p>
    <w:p w:rsidR="001F56DC" w:rsidRPr="001369CF" w:rsidRDefault="001F56DC" w:rsidP="001F56DC">
      <w:pPr>
        <w:pStyle w:val="Corpsdetexte"/>
        <w:widowControl w:val="0"/>
        <w:numPr>
          <w:ilvl w:val="0"/>
          <w:numId w:val="49"/>
        </w:numPr>
        <w:suppressAutoHyphens/>
        <w:rPr>
          <w:rPrChange w:id="818" w:author="RANNOU Jean-Philippe" w:date="2020-06-19T10:36:00Z">
            <w:rPr>
              <w:highlight w:val="green"/>
            </w:rPr>
          </w:rPrChange>
        </w:rPr>
      </w:pPr>
      <w:r w:rsidRPr="001369CF">
        <w:rPr>
          <w:rPrChange w:id="819" w:author="RANNOU Jean-Philippe" w:date="2020-06-19T10:36:00Z">
            <w:rPr>
              <w:highlight w:val="green"/>
            </w:rPr>
          </w:rPrChange>
        </w:rPr>
        <w:t>If yes, the buffer is complete</w:t>
      </w:r>
      <w:r w:rsidR="00880D5A" w:rsidRPr="001369CF">
        <w:rPr>
          <w:rPrChange w:id="820" w:author="RANNOU Jean-Philippe" w:date="2020-06-19T10:36:00Z">
            <w:rPr>
              <w:highlight w:val="green"/>
            </w:rPr>
          </w:rPrChange>
        </w:rPr>
        <w:t>;</w:t>
      </w:r>
      <w:r w:rsidRPr="001369CF">
        <w:rPr>
          <w:rPrChange w:id="821" w:author="RANNOU Jean-Philippe" w:date="2020-06-19T10:36:00Z">
            <w:rPr>
              <w:highlight w:val="green"/>
            </w:rPr>
          </w:rPrChange>
        </w:rPr>
        <w:t xml:space="preserve"> we can then continue to step #5 below.</w:t>
      </w:r>
    </w:p>
    <w:p w:rsidR="001F56DC" w:rsidRPr="001369CF" w:rsidRDefault="001F56DC" w:rsidP="001F56DC">
      <w:pPr>
        <w:pStyle w:val="Corpsdetexte"/>
        <w:widowControl w:val="0"/>
        <w:numPr>
          <w:ilvl w:val="0"/>
          <w:numId w:val="48"/>
        </w:numPr>
        <w:suppressAutoHyphens/>
        <w:rPr>
          <w:rPrChange w:id="822" w:author="RANNOU Jean-Philippe" w:date="2020-06-19T10:36:00Z">
            <w:rPr>
              <w:highlight w:val="green"/>
            </w:rPr>
          </w:rPrChange>
        </w:rPr>
      </w:pPr>
      <w:r w:rsidRPr="001369CF">
        <w:rPr>
          <w:rPrChange w:id="823" w:author="RANNOU Jean-Philippe" w:date="2020-06-19T10:36:00Z">
            <w:rPr>
              <w:highlight w:val="green"/>
            </w:rPr>
          </w:rPrChange>
        </w:rPr>
        <w:t xml:space="preserve">Process a ‘full’ decoding of all the SBD files </w:t>
      </w:r>
      <w:r w:rsidR="00880D5A" w:rsidRPr="001369CF">
        <w:rPr>
          <w:rPrChange w:id="824" w:author="RANNOU Jean-Philippe" w:date="2020-06-19T10:36:00Z">
            <w:rPr>
              <w:highlight w:val="green"/>
            </w:rPr>
          </w:rPrChange>
        </w:rPr>
        <w:t>of</w:t>
      </w:r>
      <w:r w:rsidRPr="001369CF">
        <w:rPr>
          <w:rPrChange w:id="825" w:author="RANNOU Jean-Philippe" w:date="2020-06-19T10:36:00Z">
            <w:rPr>
              <w:highlight w:val="green"/>
            </w:rPr>
          </w:rPrChange>
        </w:rPr>
        <w:t xml:space="preserve"> the ‘</w:t>
      </w:r>
      <w:r w:rsidRPr="001369CF">
        <w:rPr>
          <w:i/>
          <w:rPrChange w:id="826" w:author="RANNOU Jean-Philippe" w:date="2020-06-19T10:36:00Z">
            <w:rPr>
              <w:i/>
              <w:highlight w:val="green"/>
            </w:rPr>
          </w:rPrChange>
        </w:rPr>
        <w:t>buffer’</w:t>
      </w:r>
      <w:r w:rsidRPr="001369CF">
        <w:rPr>
          <w:rPrChange w:id="827" w:author="RANNOU Jean-Philippe" w:date="2020-06-19T10:36:00Z">
            <w:rPr>
              <w:highlight w:val="green"/>
            </w:rPr>
          </w:rPrChange>
        </w:rPr>
        <w:t xml:space="preserve"> </w:t>
      </w:r>
      <w:r w:rsidR="00FD6AE1" w:rsidRPr="001369CF">
        <w:rPr>
          <w:rPrChange w:id="828" w:author="RANNOU Jean-Philippe" w:date="2020-06-19T10:36:00Z">
            <w:rPr>
              <w:highlight w:val="green"/>
            </w:rPr>
          </w:rPrChange>
        </w:rPr>
        <w:t>list</w:t>
      </w:r>
      <w:r w:rsidRPr="001369CF">
        <w:rPr>
          <w:rPrChange w:id="829" w:author="RANNOU Jean-Philippe" w:date="2020-06-19T10:36:00Z">
            <w:rPr>
              <w:highlight w:val="green"/>
            </w:rPr>
          </w:rPrChange>
        </w:rPr>
        <w:t>.</w:t>
      </w:r>
    </w:p>
    <w:p w:rsidR="001F56DC" w:rsidRPr="001369CF" w:rsidRDefault="00FD6AE1" w:rsidP="001F56DC">
      <w:pPr>
        <w:pStyle w:val="Corpsdetexte"/>
        <w:widowControl w:val="0"/>
        <w:numPr>
          <w:ilvl w:val="0"/>
          <w:numId w:val="48"/>
        </w:numPr>
        <w:suppressAutoHyphens/>
        <w:rPr>
          <w:rPrChange w:id="830" w:author="RANNOU Jean-Philippe" w:date="2020-06-19T10:36:00Z">
            <w:rPr>
              <w:highlight w:val="green"/>
            </w:rPr>
          </w:rPrChange>
        </w:rPr>
      </w:pPr>
      <w:r w:rsidRPr="001369CF">
        <w:rPr>
          <w:rPrChange w:id="831" w:author="RANNOU Jean-Philippe" w:date="2020-06-19T10:36:00Z">
            <w:rPr>
              <w:highlight w:val="green"/>
            </w:rPr>
          </w:rPrChange>
        </w:rPr>
        <w:t>Remove</w:t>
      </w:r>
      <w:r w:rsidR="001F56DC" w:rsidRPr="001369CF">
        <w:rPr>
          <w:rPrChange w:id="832" w:author="RANNOU Jean-Philippe" w:date="2020-06-19T10:36:00Z">
            <w:rPr>
              <w:highlight w:val="green"/>
            </w:rPr>
          </w:rPrChange>
        </w:rPr>
        <w:t xml:space="preserve"> the decoded mail files from the ‘</w:t>
      </w:r>
      <w:r w:rsidR="001F56DC" w:rsidRPr="001369CF">
        <w:rPr>
          <w:i/>
          <w:rPrChange w:id="833" w:author="RANNOU Jean-Philippe" w:date="2020-06-19T10:36:00Z">
            <w:rPr>
              <w:i/>
              <w:highlight w:val="green"/>
            </w:rPr>
          </w:rPrChange>
        </w:rPr>
        <w:t>buffer’</w:t>
      </w:r>
      <w:r w:rsidR="001F56DC" w:rsidRPr="001369CF">
        <w:rPr>
          <w:rPrChange w:id="834" w:author="RANNOU Jean-Philippe" w:date="2020-06-19T10:36:00Z">
            <w:rPr>
              <w:highlight w:val="green"/>
            </w:rPr>
          </w:rPrChange>
        </w:rPr>
        <w:t xml:space="preserve"> </w:t>
      </w:r>
      <w:r w:rsidRPr="001369CF">
        <w:rPr>
          <w:rPrChange w:id="835" w:author="RANNOU Jean-Philippe" w:date="2020-06-19T10:36:00Z">
            <w:rPr>
              <w:highlight w:val="green"/>
            </w:rPr>
          </w:rPrChange>
        </w:rPr>
        <w:t>list</w:t>
      </w:r>
      <w:r w:rsidR="001F56DC" w:rsidRPr="001369CF">
        <w:rPr>
          <w:rPrChange w:id="836" w:author="RANNOU Jean-Philippe" w:date="2020-06-19T10:36:00Z">
            <w:rPr>
              <w:highlight w:val="green"/>
            </w:rPr>
          </w:rPrChange>
        </w:rPr>
        <w:t xml:space="preserve"> and delete the decoded SBD files.</w:t>
      </w:r>
    </w:p>
    <w:p w:rsidR="001F56DC" w:rsidRPr="001369CF" w:rsidRDefault="001F56DC" w:rsidP="001F56DC">
      <w:pPr>
        <w:pStyle w:val="Corpsdetexte"/>
        <w:rPr>
          <w:rPrChange w:id="837" w:author="RANNOU Jean-Philippe" w:date="2020-06-19T10:36:00Z">
            <w:rPr>
              <w:highlight w:val="green"/>
            </w:rPr>
          </w:rPrChange>
        </w:rPr>
      </w:pPr>
    </w:p>
    <w:p w:rsidR="00880D5A" w:rsidRPr="001369CF" w:rsidRDefault="00880D5A" w:rsidP="00880D5A">
      <w:pPr>
        <w:pStyle w:val="Corpsdetexte"/>
        <w:rPr>
          <w:rPrChange w:id="838" w:author="RANNOU Jean-Philippe" w:date="2020-06-19T10:36:00Z">
            <w:rPr>
              <w:highlight w:val="green"/>
            </w:rPr>
          </w:rPrChange>
        </w:rPr>
      </w:pPr>
      <w:r w:rsidRPr="001369CF">
        <w:rPr>
          <w:rPrChange w:id="839" w:author="RANNOU Jean-Philippe" w:date="2020-06-19T10:36:00Z">
            <w:rPr>
              <w:highlight w:val="green"/>
            </w:rPr>
          </w:rPrChange>
        </w:rPr>
        <w:t>This theoretical algorithm works if all the expected data have been received, i.e. if all the buffers are completed. Unfortunately, this is not always the case.</w:t>
      </w:r>
    </w:p>
    <w:p w:rsidR="00880D5A" w:rsidRPr="001369CF" w:rsidRDefault="00880D5A" w:rsidP="00880D5A">
      <w:pPr>
        <w:pStyle w:val="Corpsdetexte"/>
        <w:rPr>
          <w:rPrChange w:id="840" w:author="RANNOU Jean-Philippe" w:date="2020-06-19T10:36:00Z">
            <w:rPr>
              <w:highlight w:val="green"/>
            </w:rPr>
          </w:rPrChange>
        </w:rPr>
      </w:pPr>
      <w:r w:rsidRPr="001369CF">
        <w:rPr>
          <w:rPrChange w:id="841" w:author="RANNOU Jean-Philippe" w:date="2020-06-19T10:36:00Z">
            <w:rPr>
              <w:highlight w:val="green"/>
            </w:rPr>
          </w:rPrChange>
        </w:rPr>
        <w:t>For a non Ice float, not completed buffer can be due to:</w:t>
      </w:r>
    </w:p>
    <w:p w:rsidR="00880D5A" w:rsidRPr="001369CF" w:rsidRDefault="00880D5A" w:rsidP="00880D5A">
      <w:pPr>
        <w:pStyle w:val="Corpsdetexte"/>
        <w:numPr>
          <w:ilvl w:val="0"/>
          <w:numId w:val="61"/>
        </w:numPr>
        <w:rPr>
          <w:rPrChange w:id="842" w:author="RANNOU Jean-Philippe" w:date="2020-06-19T10:36:00Z">
            <w:rPr>
              <w:highlight w:val="green"/>
            </w:rPr>
          </w:rPrChange>
        </w:rPr>
      </w:pPr>
      <w:r w:rsidRPr="001369CF">
        <w:rPr>
          <w:rPrChange w:id="843" w:author="RANNOU Jean-Philippe" w:date="2020-06-19T10:36:00Z">
            <w:rPr>
              <w:highlight w:val="green"/>
            </w:rPr>
          </w:rPrChange>
        </w:rPr>
        <w:t>A message that has been lost (because of a float failure), or</w:t>
      </w:r>
    </w:p>
    <w:p w:rsidR="00880D5A" w:rsidRPr="001369CF" w:rsidRDefault="00880D5A" w:rsidP="000557AF">
      <w:pPr>
        <w:pStyle w:val="Corpsdetexte"/>
        <w:numPr>
          <w:ilvl w:val="0"/>
          <w:numId w:val="61"/>
        </w:numPr>
        <w:rPr>
          <w:rPrChange w:id="844" w:author="RANNOU Jean-Philippe" w:date="2020-06-19T10:36:00Z">
            <w:rPr>
              <w:highlight w:val="green"/>
            </w:rPr>
          </w:rPrChange>
        </w:rPr>
      </w:pPr>
      <w:r w:rsidRPr="001369CF">
        <w:rPr>
          <w:rPrChange w:id="845" w:author="RANNOU Jean-Philippe" w:date="2020-06-19T10:36:00Z">
            <w:rPr>
              <w:highlight w:val="green"/>
            </w:rPr>
          </w:rPrChange>
        </w:rPr>
        <w:t>A transmission that is still pending at the time of the decoding session.</w:t>
      </w:r>
    </w:p>
    <w:p w:rsidR="001F56DC" w:rsidRPr="001369CF" w:rsidRDefault="001F56DC" w:rsidP="001F56DC">
      <w:pPr>
        <w:pStyle w:val="Corpsdetexte"/>
        <w:rPr>
          <w:rPrChange w:id="846" w:author="RANNOU Jean-Philippe" w:date="2020-06-19T10:36:00Z">
            <w:rPr>
              <w:highlight w:val="green"/>
            </w:rPr>
          </w:rPrChange>
        </w:rPr>
      </w:pPr>
      <w:r w:rsidRPr="001369CF">
        <w:rPr>
          <w:rPrChange w:id="847" w:author="RANNOU Jean-Philippe" w:date="2020-06-19T10:36:00Z">
            <w:rPr>
              <w:highlight w:val="green"/>
            </w:rPr>
          </w:rPrChange>
        </w:rPr>
        <w:t>Consequently, we introduced a timeout on the ‘buffer duration’ (time difference between earliest and latest SBD files).</w:t>
      </w:r>
    </w:p>
    <w:p w:rsidR="002F08BF" w:rsidRPr="001369CF" w:rsidRDefault="002F08BF" w:rsidP="002F08BF">
      <w:pPr>
        <w:pStyle w:val="Corpsdetexte"/>
        <w:rPr>
          <w:rPrChange w:id="848" w:author="RANNOU Jean-Philippe" w:date="2020-06-19T10:36:00Z">
            <w:rPr>
              <w:highlight w:val="green"/>
            </w:rPr>
          </w:rPrChange>
        </w:rPr>
      </w:pPr>
      <w:r w:rsidRPr="001369CF">
        <w:rPr>
          <w:rPrChange w:id="849" w:author="RANNOU Jean-Philippe" w:date="2020-06-19T10:36:00Z">
            <w:rPr>
              <w:highlight w:val="green"/>
            </w:rPr>
          </w:rPrChange>
        </w:rPr>
        <w:t>When we move a new mail file to the ‘</w:t>
      </w:r>
      <w:r w:rsidRPr="001369CF">
        <w:rPr>
          <w:i/>
          <w:rPrChange w:id="850" w:author="RANNOU Jean-Philippe" w:date="2020-06-19T10:36:00Z">
            <w:rPr>
              <w:i/>
              <w:highlight w:val="green"/>
            </w:rPr>
          </w:rPrChange>
        </w:rPr>
        <w:t>buffer’</w:t>
      </w:r>
      <w:r w:rsidRPr="001369CF">
        <w:rPr>
          <w:rPrChange w:id="851" w:author="RANNOU Jean-Philippe" w:date="2020-06-19T10:36:00Z">
            <w:rPr>
              <w:highlight w:val="green"/>
            </w:rPr>
          </w:rPrChange>
        </w:rPr>
        <w:t xml:space="preserve"> </w:t>
      </w:r>
      <w:r w:rsidR="00880D5A" w:rsidRPr="001369CF">
        <w:rPr>
          <w:rPrChange w:id="852" w:author="RANNOU Jean-Philippe" w:date="2020-06-19T10:36:00Z">
            <w:rPr>
              <w:highlight w:val="green"/>
            </w:rPr>
          </w:rPrChange>
        </w:rPr>
        <w:t xml:space="preserve">list </w:t>
      </w:r>
      <w:r w:rsidRPr="001369CF">
        <w:rPr>
          <w:rPrChange w:id="853" w:author="RANNOU Jean-Philippe" w:date="2020-06-19T10:36:00Z">
            <w:rPr>
              <w:highlight w:val="green"/>
            </w:rPr>
          </w:rPrChange>
        </w:rPr>
        <w:t>(step #1) the SBD files dated in the interval [</w:t>
      </w:r>
      <w:r w:rsidRPr="001369CF">
        <w:rPr>
          <w:i/>
          <w:rPrChange w:id="854" w:author="RANNOU Jean-Philippe" w:date="2020-06-19T10:36:00Z">
            <w:rPr>
              <w:i/>
              <w:highlight w:val="green"/>
            </w:rPr>
          </w:rPrChange>
        </w:rPr>
        <w:t>earliest_SBD_file</w:t>
      </w:r>
      <w:r w:rsidRPr="001369CF">
        <w:rPr>
          <w:rPrChange w:id="855" w:author="RANNOU Jean-Philippe" w:date="2020-06-19T10:36:00Z">
            <w:rPr>
              <w:highlight w:val="green"/>
            </w:rPr>
          </w:rPrChange>
        </w:rPr>
        <w:t xml:space="preserve">, </w:t>
      </w:r>
      <w:r w:rsidRPr="001369CF">
        <w:rPr>
          <w:i/>
          <w:rPrChange w:id="856" w:author="RANNOU Jean-Philippe" w:date="2020-06-19T10:36:00Z">
            <w:rPr>
              <w:i/>
              <w:highlight w:val="green"/>
            </w:rPr>
          </w:rPrChange>
        </w:rPr>
        <w:t>earliest_SBD_file</w:t>
      </w:r>
      <w:r w:rsidRPr="001369CF">
        <w:rPr>
          <w:rPrChange w:id="857" w:author="RANNOU Jean-Philippe" w:date="2020-06-19T10:36:00Z">
            <w:rPr>
              <w:highlight w:val="green"/>
            </w:rPr>
          </w:rPrChange>
        </w:rPr>
        <w:t>+</w:t>
      </w:r>
      <w:r w:rsidRPr="001369CF">
        <w:rPr>
          <w:rStyle w:val="CodeCar"/>
          <w:rFonts w:eastAsiaTheme="minorEastAsia"/>
          <w:rPrChange w:id="858" w:author="RANNOU Jean-Philippe" w:date="2020-06-19T10:36:00Z">
            <w:rPr>
              <w:rStyle w:val="CodeCar"/>
              <w:rFonts w:eastAsiaTheme="minorEastAsia"/>
              <w:highlight w:val="green"/>
            </w:rPr>
          </w:rPrChange>
        </w:rPr>
        <w:t>g_decArgo_minSubSurfaceCycleDuration</w:t>
      </w:r>
      <w:r w:rsidRPr="001369CF">
        <w:rPr>
          <w:rPrChange w:id="859" w:author="RANNOU Jean-Philippe" w:date="2020-06-19T10:36:00Z">
            <w:rPr>
              <w:highlight w:val="green"/>
            </w:rPr>
          </w:rPrChange>
        </w:rPr>
        <w:t>[ (</w:t>
      </w:r>
      <w:r w:rsidRPr="001369CF">
        <w:rPr>
          <w:rStyle w:val="CodeCar"/>
          <w:rFonts w:eastAsiaTheme="minorEastAsia"/>
          <w:rPrChange w:id="860" w:author="RANNOU Jean-Philippe" w:date="2020-06-19T10:36:00Z">
            <w:rPr>
              <w:rStyle w:val="CodeCar"/>
              <w:rFonts w:eastAsiaTheme="minorEastAsia"/>
              <w:highlight w:val="green"/>
            </w:rPr>
          </w:rPrChange>
        </w:rPr>
        <w:t>g_decArgo_minSubSurfaceCycleDuration</w:t>
      </w:r>
      <w:r w:rsidRPr="001369CF">
        <w:rPr>
          <w:rPrChange w:id="861" w:author="RANNOU Jean-Philippe" w:date="2020-06-19T10:36:00Z">
            <w:rPr>
              <w:highlight w:val="green"/>
            </w:rPr>
          </w:rPrChange>
        </w:rPr>
        <w:t xml:space="preserve">  = 5 hours) are processed together </w:t>
      </w:r>
      <w:r w:rsidR="00F80BB8" w:rsidRPr="001369CF">
        <w:rPr>
          <w:rPrChange w:id="862" w:author="RANNOU Jean-Philippe" w:date="2020-06-19T10:36:00Z">
            <w:rPr>
              <w:highlight w:val="green"/>
            </w:rPr>
          </w:rPrChange>
        </w:rPr>
        <w:t xml:space="preserve">(steps #5 and #6 of the algorithm) </w:t>
      </w:r>
      <w:r w:rsidRPr="001369CF">
        <w:rPr>
          <w:rPrChange w:id="863" w:author="RANNOU Jean-Philippe" w:date="2020-06-19T10:36:00Z">
            <w:rPr>
              <w:highlight w:val="green"/>
            </w:rPr>
          </w:rPrChange>
        </w:rPr>
        <w:t>even if the resulting data set is not complete</w:t>
      </w:r>
      <w:r w:rsidR="00F80BB8" w:rsidRPr="001369CF">
        <w:rPr>
          <w:rPrChange w:id="864" w:author="RANNOU Jean-Philippe" w:date="2020-06-19T10:36:00Z">
            <w:rPr>
              <w:highlight w:val="green"/>
            </w:rPr>
          </w:rPrChange>
        </w:rPr>
        <w:t>.</w:t>
      </w:r>
    </w:p>
    <w:p w:rsidR="0044568A" w:rsidRPr="001369CF" w:rsidRDefault="0044568A" w:rsidP="002F08BF">
      <w:pPr>
        <w:pStyle w:val="Corpsdetexte"/>
        <w:rPr>
          <w:rPrChange w:id="865" w:author="RANNOU Jean-Philippe" w:date="2020-06-19T10:36:00Z">
            <w:rPr>
              <w:highlight w:val="green"/>
            </w:rPr>
          </w:rPrChange>
        </w:rPr>
      </w:pPr>
    </w:p>
    <w:p w:rsidR="00443838" w:rsidRPr="001369CF" w:rsidRDefault="00443838" w:rsidP="002F08BF">
      <w:pPr>
        <w:pStyle w:val="Corpsdetexte"/>
        <w:rPr>
          <w:rPrChange w:id="866" w:author="RANNOU Jean-Philippe" w:date="2020-06-19T10:36:00Z">
            <w:rPr>
              <w:highlight w:val="green"/>
            </w:rPr>
          </w:rPrChange>
        </w:rPr>
      </w:pPr>
      <w:r w:rsidRPr="001369CF">
        <w:rPr>
          <w:rPrChange w:id="867" w:author="RANNOU Jean-Philippe" w:date="2020-06-19T10:36:00Z">
            <w:rPr>
              <w:highlight w:val="green"/>
            </w:rPr>
          </w:rPrChange>
        </w:rPr>
        <w:t xml:space="preserve">Note that, when the float has ended its mission (recovered or lost float), if the last received buffer is not complete, it will never be processed with the algorithm exposed above. </w:t>
      </w:r>
      <w:r w:rsidR="00F40090" w:rsidRPr="001369CF">
        <w:rPr>
          <w:rPrChange w:id="868" w:author="RANNOU Jean-Philippe" w:date="2020-06-19T10:36:00Z">
            <w:rPr>
              <w:highlight w:val="green"/>
            </w:rPr>
          </w:rPrChange>
        </w:rPr>
        <w:t>To cope with this issue, the user should be informed that, at the end of a decoder session:</w:t>
      </w:r>
    </w:p>
    <w:p w:rsidR="00F40090" w:rsidRPr="001369CF" w:rsidRDefault="00F40090" w:rsidP="000557AF">
      <w:pPr>
        <w:pStyle w:val="Corpsdetexte"/>
        <w:numPr>
          <w:ilvl w:val="0"/>
          <w:numId w:val="60"/>
        </w:numPr>
        <w:rPr>
          <w:rPrChange w:id="869" w:author="RANNOU Jean-Philippe" w:date="2020-06-19T10:36:00Z">
            <w:rPr>
              <w:highlight w:val="green"/>
            </w:rPr>
          </w:rPrChange>
        </w:rPr>
      </w:pPr>
      <w:r w:rsidRPr="001369CF">
        <w:rPr>
          <w:rPrChange w:id="870" w:author="RANNOU Jean-Philippe" w:date="2020-06-19T10:36:00Z">
            <w:rPr>
              <w:highlight w:val="green"/>
            </w:rPr>
          </w:rPrChange>
        </w:rPr>
        <w:t>The remaining unprocessed buffers are always processed by the PI decoder,</w:t>
      </w:r>
    </w:p>
    <w:p w:rsidR="00F40090" w:rsidRPr="001369CF" w:rsidRDefault="00F40090" w:rsidP="000557AF">
      <w:pPr>
        <w:pStyle w:val="Corpsdetexte"/>
        <w:numPr>
          <w:ilvl w:val="0"/>
          <w:numId w:val="60"/>
        </w:numPr>
        <w:rPr>
          <w:rPrChange w:id="871" w:author="RANNOU Jean-Philippe" w:date="2020-06-19T10:36:00Z">
            <w:rPr>
              <w:highlight w:val="green"/>
            </w:rPr>
          </w:rPrChange>
        </w:rPr>
      </w:pPr>
      <w:r w:rsidRPr="001369CF">
        <w:rPr>
          <w:rPrChange w:id="872" w:author="RANNOU Jean-Philippe" w:date="2020-06-19T10:36:00Z">
            <w:rPr>
              <w:highlight w:val="green"/>
            </w:rPr>
          </w:rPrChange>
        </w:rPr>
        <w:t xml:space="preserve">The remaining unprocessed buffers can be processed by the DAC decoder with the </w:t>
      </w:r>
      <w:r w:rsidR="00936382" w:rsidRPr="001369CF">
        <w:rPr>
          <w:rFonts w:ascii="Courier New" w:hAnsi="Courier New" w:cs="Courier New"/>
          <w:sz w:val="20"/>
          <w:szCs w:val="20"/>
          <w:rPrChange w:id="873" w:author="RANNOU Jean-Philippe" w:date="2020-06-19T10:36:00Z">
            <w:rPr>
              <w:rFonts w:ascii="Courier New" w:hAnsi="Courier New" w:cs="Courier New"/>
              <w:sz w:val="20"/>
              <w:szCs w:val="20"/>
              <w:highlight w:val="green"/>
            </w:rPr>
          </w:rPrChange>
        </w:rPr>
        <w:t>PROCESS_REMAINING_BUFFERS</w:t>
      </w:r>
      <w:r w:rsidR="00936382" w:rsidRPr="001369CF">
        <w:rPr>
          <w:rPrChange w:id="874" w:author="RANNOU Jean-Philippe" w:date="2020-06-19T10:36:00Z">
            <w:rPr>
              <w:highlight w:val="green"/>
            </w:rPr>
          </w:rPrChange>
        </w:rPr>
        <w:t xml:space="preserve"> configuration variable.</w:t>
      </w:r>
    </w:p>
    <w:p w:rsidR="0044568A" w:rsidRPr="001369CF" w:rsidRDefault="0044568A" w:rsidP="0044568A">
      <w:pPr>
        <w:pStyle w:val="Titre3"/>
        <w:rPr>
          <w:rPrChange w:id="875" w:author="RANNOU Jean-Philippe" w:date="2020-06-19T10:36:00Z">
            <w:rPr>
              <w:highlight w:val="green"/>
            </w:rPr>
          </w:rPrChange>
        </w:rPr>
      </w:pPr>
      <w:bookmarkStart w:id="876" w:name="_Toc32334949"/>
      <w:bookmarkStart w:id="877" w:name="_Toc32335244"/>
      <w:bookmarkStart w:id="878" w:name="_Toc32591970"/>
      <w:bookmarkStart w:id="879" w:name="_Toc32334950"/>
      <w:bookmarkStart w:id="880" w:name="_Toc32335245"/>
      <w:bookmarkStart w:id="881" w:name="_Toc32591971"/>
      <w:bookmarkStart w:id="882" w:name="_Toc43456025"/>
      <w:bookmarkEnd w:id="876"/>
      <w:bookmarkEnd w:id="877"/>
      <w:bookmarkEnd w:id="878"/>
      <w:bookmarkEnd w:id="879"/>
      <w:bookmarkEnd w:id="880"/>
      <w:bookmarkEnd w:id="881"/>
      <w:r w:rsidRPr="001369CF">
        <w:rPr>
          <w:rPrChange w:id="883" w:author="RANNOU Jean-Philippe" w:date="2020-06-19T10:36:00Z">
            <w:rPr>
              <w:highlight w:val="green"/>
            </w:rPr>
          </w:rPrChange>
        </w:rPr>
        <w:t>For Ice floats</w:t>
      </w:r>
      <w:bookmarkEnd w:id="882"/>
    </w:p>
    <w:p w:rsidR="0044568A" w:rsidRPr="001369CF" w:rsidRDefault="0044568A" w:rsidP="000557AF">
      <w:pPr>
        <w:rPr>
          <w:rPrChange w:id="884" w:author="RANNOU Jean-Philippe" w:date="2020-06-19T10:36:00Z">
            <w:rPr>
              <w:highlight w:val="green"/>
            </w:rPr>
          </w:rPrChange>
        </w:rPr>
      </w:pPr>
      <w:r w:rsidRPr="001369CF">
        <w:rPr>
          <w:rPrChange w:id="885" w:author="RANNOU Jean-Philippe" w:date="2020-06-19T10:36:00Z">
            <w:rPr>
              <w:highlight w:val="green"/>
            </w:rPr>
          </w:rPrChange>
        </w:rPr>
        <w:t xml:space="preserve">Ice floats are </w:t>
      </w:r>
      <w:r w:rsidR="00D8159A" w:rsidRPr="001369CF">
        <w:rPr>
          <w:rPrChange w:id="886" w:author="RANNOU Jean-Philippe" w:date="2020-06-19T10:36:00Z">
            <w:rPr>
              <w:highlight w:val="green"/>
            </w:rPr>
          </w:rPrChange>
        </w:rPr>
        <w:t>equipped</w:t>
      </w:r>
      <w:r w:rsidRPr="001369CF">
        <w:rPr>
          <w:rPrChange w:id="887" w:author="RANNOU Jean-Philippe" w:date="2020-06-19T10:36:00Z">
            <w:rPr>
              <w:highlight w:val="green"/>
            </w:rPr>
          </w:rPrChange>
        </w:rPr>
        <w:t xml:space="preserve"> with a memory card. When a message cannot be transmitted</w:t>
      </w:r>
      <w:r w:rsidR="00526943" w:rsidRPr="001369CF">
        <w:rPr>
          <w:rPrChange w:id="888" w:author="RANNOU Jean-Philippe" w:date="2020-06-19T10:36:00Z">
            <w:rPr>
              <w:highlight w:val="green"/>
            </w:rPr>
          </w:rPrChange>
        </w:rPr>
        <w:t xml:space="preserve"> (in case of a failure of the transmission system or in case the float cannot reach the surface because of Ice coverage)</w:t>
      </w:r>
      <w:r w:rsidRPr="001369CF">
        <w:rPr>
          <w:rPrChange w:id="889" w:author="RANNOU Jean-Philippe" w:date="2020-06-19T10:36:00Z">
            <w:rPr>
              <w:highlight w:val="green"/>
            </w:rPr>
          </w:rPrChange>
        </w:rPr>
        <w:t>, it is stored on the memory card to be transmitted later</w:t>
      </w:r>
      <w:r w:rsidR="0084607E" w:rsidRPr="001369CF">
        <w:rPr>
          <w:rPrChange w:id="890" w:author="RANNOU Jean-Philippe" w:date="2020-06-19T10:36:00Z">
            <w:rPr>
              <w:highlight w:val="green"/>
            </w:rPr>
          </w:rPrChange>
        </w:rPr>
        <w:t xml:space="preserve"> in delayed mode</w:t>
      </w:r>
      <w:r w:rsidRPr="001369CF">
        <w:rPr>
          <w:rPrChange w:id="891" w:author="RANNOU Jean-Philippe" w:date="2020-06-19T10:36:00Z">
            <w:rPr>
              <w:highlight w:val="green"/>
            </w:rPr>
          </w:rPrChange>
        </w:rPr>
        <w:t xml:space="preserve"> (during </w:t>
      </w:r>
      <w:r w:rsidR="0084607E" w:rsidRPr="001369CF">
        <w:rPr>
          <w:rPrChange w:id="892" w:author="RANNOU Jean-Philippe" w:date="2020-06-19T10:36:00Z">
            <w:rPr>
              <w:highlight w:val="green"/>
            </w:rPr>
          </w:rPrChange>
        </w:rPr>
        <w:t>one or more</w:t>
      </w:r>
      <w:r w:rsidRPr="001369CF">
        <w:rPr>
          <w:rPrChange w:id="893" w:author="RANNOU Jean-Philippe" w:date="2020-06-19T10:36:00Z">
            <w:rPr>
              <w:highlight w:val="green"/>
            </w:rPr>
          </w:rPrChange>
        </w:rPr>
        <w:t xml:space="preserve"> </w:t>
      </w:r>
      <w:r w:rsidR="0084607E" w:rsidRPr="001369CF">
        <w:rPr>
          <w:rPrChange w:id="894" w:author="RANNOU Jean-Philippe" w:date="2020-06-19T10:36:00Z">
            <w:rPr>
              <w:highlight w:val="green"/>
            </w:rPr>
          </w:rPrChange>
        </w:rPr>
        <w:t>following</w:t>
      </w:r>
      <w:r w:rsidRPr="001369CF">
        <w:rPr>
          <w:rPrChange w:id="895" w:author="RANNOU Jean-Philippe" w:date="2020-06-19T10:36:00Z">
            <w:rPr>
              <w:highlight w:val="green"/>
            </w:rPr>
          </w:rPrChange>
        </w:rPr>
        <w:t xml:space="preserve"> transmission session</w:t>
      </w:r>
      <w:r w:rsidR="0084607E" w:rsidRPr="001369CF">
        <w:rPr>
          <w:rPrChange w:id="896" w:author="RANNOU Jean-Philippe" w:date="2020-06-19T10:36:00Z">
            <w:rPr>
              <w:highlight w:val="green"/>
            </w:rPr>
          </w:rPrChange>
        </w:rPr>
        <w:t>(s)</w:t>
      </w:r>
      <w:r w:rsidRPr="001369CF">
        <w:rPr>
          <w:rPrChange w:id="897" w:author="RANNOU Jean-Philippe" w:date="2020-06-19T10:36:00Z">
            <w:rPr>
              <w:highlight w:val="green"/>
            </w:rPr>
          </w:rPrChange>
        </w:rPr>
        <w:t xml:space="preserve">). </w:t>
      </w:r>
      <w:r w:rsidR="001A05C2" w:rsidRPr="001369CF">
        <w:rPr>
          <w:rPrChange w:id="898" w:author="RANNOU Jean-Philippe" w:date="2020-06-19T10:36:00Z">
            <w:rPr>
              <w:highlight w:val="green"/>
            </w:rPr>
          </w:rPrChange>
        </w:rPr>
        <w:t xml:space="preserve">Many transmission sessions can then be needed to transmit the data </w:t>
      </w:r>
      <w:r w:rsidRPr="001369CF">
        <w:rPr>
          <w:rPrChange w:id="899" w:author="RANNOU Jean-Philippe" w:date="2020-06-19T10:36:00Z">
            <w:rPr>
              <w:highlight w:val="green"/>
            </w:rPr>
          </w:rPrChange>
        </w:rPr>
        <w:t>of a given cycle</w:t>
      </w:r>
      <w:r w:rsidR="001A05C2" w:rsidRPr="001369CF">
        <w:rPr>
          <w:rPrChange w:id="900" w:author="RANNOU Jean-Philippe" w:date="2020-06-19T10:36:00Z">
            <w:rPr>
              <w:highlight w:val="green"/>
            </w:rPr>
          </w:rPrChange>
        </w:rPr>
        <w:t>.</w:t>
      </w:r>
    </w:p>
    <w:p w:rsidR="00526943" w:rsidRPr="001369CF" w:rsidRDefault="00526943" w:rsidP="00526943">
      <w:pPr>
        <w:rPr>
          <w:rPrChange w:id="901" w:author="RANNOU Jean-Philippe" w:date="2020-06-19T10:36:00Z">
            <w:rPr>
              <w:highlight w:val="green"/>
            </w:rPr>
          </w:rPrChange>
        </w:rPr>
      </w:pPr>
      <w:r w:rsidRPr="001369CF">
        <w:rPr>
          <w:rPrChange w:id="902" w:author="RANNOU Jean-Philippe" w:date="2020-06-19T10:36:00Z">
            <w:rPr>
              <w:highlight w:val="green"/>
            </w:rPr>
          </w:rPrChange>
        </w:rPr>
        <w:t>In that case, the buffers are virtually</w:t>
      </w:r>
      <w:r w:rsidR="000D29D1" w:rsidRPr="001369CF">
        <w:rPr>
          <w:rPrChange w:id="903" w:author="RANNOU Jean-Philippe" w:date="2020-06-19T10:36:00Z">
            <w:rPr>
              <w:highlight w:val="green"/>
            </w:rPr>
          </w:rPrChange>
        </w:rPr>
        <w:t xml:space="preserve"> man</w:t>
      </w:r>
      <w:r w:rsidRPr="001369CF">
        <w:rPr>
          <w:rPrChange w:id="904" w:author="RANNOU Jean-Philippe" w:date="2020-06-19T10:36:00Z">
            <w:rPr>
              <w:highlight w:val="green"/>
            </w:rPr>
          </w:rPrChange>
        </w:rPr>
        <w:t xml:space="preserve">aged through lists of files: </w:t>
      </w:r>
      <w:r w:rsidR="000D29D1" w:rsidRPr="001369CF">
        <w:rPr>
          <w:rPrChange w:id="905" w:author="RANNOU Jean-Philippe" w:date="2020-06-19T10:36:00Z">
            <w:rPr>
              <w:highlight w:val="green"/>
            </w:rPr>
          </w:rPrChange>
        </w:rPr>
        <w:t>a</w:t>
      </w:r>
      <w:r w:rsidRPr="001369CF">
        <w:rPr>
          <w:i/>
          <w:rPrChange w:id="906" w:author="RANNOU Jean-Philippe" w:date="2020-06-19T10:36:00Z">
            <w:rPr>
              <w:i/>
              <w:highlight w:val="green"/>
            </w:rPr>
          </w:rPrChange>
        </w:rPr>
        <w:t>‘spool’</w:t>
      </w:r>
      <w:r w:rsidRPr="001369CF">
        <w:rPr>
          <w:rPrChange w:id="907" w:author="RANNOU Jean-Philippe" w:date="2020-06-19T10:36:00Z">
            <w:rPr>
              <w:highlight w:val="green"/>
            </w:rPr>
          </w:rPrChange>
        </w:rPr>
        <w:t xml:space="preserve"> </w:t>
      </w:r>
      <w:r w:rsidR="000D29D1" w:rsidRPr="001369CF">
        <w:rPr>
          <w:rPrChange w:id="908" w:author="RANNOU Jean-Philippe" w:date="2020-06-19T10:36:00Z">
            <w:rPr>
              <w:highlight w:val="green"/>
            </w:rPr>
          </w:rPrChange>
        </w:rPr>
        <w:t xml:space="preserve">list </w:t>
      </w:r>
      <w:r w:rsidRPr="001369CF">
        <w:rPr>
          <w:rPrChange w:id="909" w:author="RANNOU Jean-Philippe" w:date="2020-06-19T10:36:00Z">
            <w:rPr>
              <w:highlight w:val="green"/>
            </w:rPr>
          </w:rPrChange>
        </w:rPr>
        <w:t xml:space="preserve">and </w:t>
      </w:r>
      <w:r w:rsidR="000D29D1" w:rsidRPr="001369CF">
        <w:rPr>
          <w:rPrChange w:id="910" w:author="RANNOU Jean-Philippe" w:date="2020-06-19T10:36:00Z">
            <w:rPr>
              <w:highlight w:val="green"/>
            </w:rPr>
          </w:rPrChange>
        </w:rPr>
        <w:t xml:space="preserve">one </w:t>
      </w:r>
      <w:r w:rsidRPr="001369CF">
        <w:rPr>
          <w:i/>
          <w:rPrChange w:id="911" w:author="RANNOU Jean-Philippe" w:date="2020-06-19T10:36:00Z">
            <w:rPr>
              <w:i/>
              <w:highlight w:val="green"/>
            </w:rPr>
          </w:rPrChange>
        </w:rPr>
        <w:t>‘buffer#i’</w:t>
      </w:r>
      <w:r w:rsidR="000D29D1" w:rsidRPr="001369CF">
        <w:rPr>
          <w:rPrChange w:id="912" w:author="RANNOU Jean-Philippe" w:date="2020-06-19T10:36:00Z">
            <w:rPr>
              <w:highlight w:val="green"/>
            </w:rPr>
          </w:rPrChange>
        </w:rPr>
        <w:t xml:space="preserve"> list for each cycle #i under transmission.</w:t>
      </w:r>
    </w:p>
    <w:p w:rsidR="0064433B" w:rsidRPr="001369CF" w:rsidRDefault="0064433B" w:rsidP="0064433B">
      <w:pPr>
        <w:pStyle w:val="Corpsdetexte"/>
        <w:rPr>
          <w:rPrChange w:id="913" w:author="RANNOU Jean-Philippe" w:date="2020-06-19T10:36:00Z">
            <w:rPr>
              <w:highlight w:val="green"/>
            </w:rPr>
          </w:rPrChange>
        </w:rPr>
      </w:pPr>
      <w:r w:rsidRPr="001369CF">
        <w:rPr>
          <w:rPrChange w:id="914" w:author="RANNOU Jean-Philippe" w:date="2020-06-19T10:36:00Z">
            <w:rPr>
              <w:highlight w:val="green"/>
            </w:rPr>
          </w:rPrChange>
        </w:rPr>
        <w:t>Just before decoding, all the received Iridium mail files are in the ‘</w:t>
      </w:r>
      <w:r w:rsidRPr="001369CF">
        <w:rPr>
          <w:rStyle w:val="CodeCar"/>
          <w:rFonts w:eastAsiaTheme="minorEastAsia"/>
          <w:rPrChange w:id="915" w:author="RANNOU Jean-Philippe" w:date="2020-06-19T10:36:00Z">
            <w:rPr>
              <w:rStyle w:val="CodeCar"/>
              <w:rFonts w:eastAsiaTheme="minorEastAsia"/>
              <w:highlight w:val="green"/>
            </w:rPr>
          </w:rPrChange>
        </w:rPr>
        <w:t>IRIDIUM_DATA_DIRECTORY</w:t>
      </w:r>
      <w:r w:rsidRPr="001369CF">
        <w:rPr>
          <w:rPrChange w:id="916" w:author="RANNOU Jean-Philippe" w:date="2020-06-19T10:36:00Z">
            <w:rPr>
              <w:highlight w:val="green"/>
            </w:rPr>
          </w:rPrChange>
        </w:rPr>
        <w:t>/</w:t>
      </w:r>
      <w:r w:rsidRPr="001369CF">
        <w:rPr>
          <w:i/>
          <w:rPrChange w:id="917" w:author="RANNOU Jean-Philippe" w:date="2020-06-19T10:36:00Z">
            <w:rPr>
              <w:i/>
              <w:highlight w:val="green"/>
            </w:rPr>
          </w:rPrChange>
        </w:rPr>
        <w:t>IMEI_WMO</w:t>
      </w:r>
      <w:r w:rsidRPr="001369CF">
        <w:rPr>
          <w:rPrChange w:id="918" w:author="RANNOU Jean-Philippe" w:date="2020-06-19T10:36:00Z">
            <w:rPr>
              <w:highlight w:val="green"/>
            </w:rPr>
          </w:rPrChange>
        </w:rPr>
        <w:t>/</w:t>
      </w:r>
      <w:r w:rsidRPr="001369CF">
        <w:rPr>
          <w:i/>
          <w:rPrChange w:id="919" w:author="RANNOU Jean-Philippe" w:date="2020-06-19T10:36:00Z">
            <w:rPr>
              <w:i/>
              <w:highlight w:val="green"/>
            </w:rPr>
          </w:rPrChange>
        </w:rPr>
        <w:t>archive’</w:t>
      </w:r>
      <w:r w:rsidRPr="001369CF">
        <w:rPr>
          <w:rPrChange w:id="920" w:author="RANNOU Jean-Philippe" w:date="2020-06-19T10:36:00Z">
            <w:rPr>
              <w:highlight w:val="green"/>
            </w:rPr>
          </w:rPrChange>
        </w:rPr>
        <w:t xml:space="preserve"> directory. This has been done:</w:t>
      </w:r>
    </w:p>
    <w:p w:rsidR="0064433B" w:rsidRPr="001369CF" w:rsidRDefault="0064433B" w:rsidP="0064433B">
      <w:pPr>
        <w:pStyle w:val="Corpsdetexte"/>
        <w:widowControl w:val="0"/>
        <w:numPr>
          <w:ilvl w:val="0"/>
          <w:numId w:val="47"/>
        </w:numPr>
        <w:suppressAutoHyphens/>
        <w:rPr>
          <w:rPrChange w:id="921" w:author="RANNOU Jean-Philippe" w:date="2020-06-19T10:36:00Z">
            <w:rPr>
              <w:highlight w:val="green"/>
            </w:rPr>
          </w:rPrChange>
        </w:rPr>
      </w:pPr>
      <w:r w:rsidRPr="001369CF">
        <w:rPr>
          <w:rPrChange w:id="922" w:author="RANNOU Jean-Philippe" w:date="2020-06-19T10:36:00Z">
            <w:rPr>
              <w:highlight w:val="green"/>
            </w:rPr>
          </w:rPrChange>
        </w:rPr>
        <w:t xml:space="preserve">By the operator (with the tool </w:t>
      </w:r>
      <w:r w:rsidRPr="001369CF">
        <w:rPr>
          <w:b/>
          <w:i/>
          <w:rPrChange w:id="923" w:author="RANNOU Jean-Philippe" w:date="2020-06-19T10:36:00Z">
            <w:rPr>
              <w:b/>
              <w:i/>
              <w:highlight w:val="green"/>
            </w:rPr>
          </w:rPrChange>
        </w:rPr>
        <w:t>copy_iridium_mail_files</w:t>
      </w:r>
      <w:r w:rsidRPr="001369CF">
        <w:rPr>
          <w:rPrChange w:id="924" w:author="RANNOU Jean-Philippe" w:date="2020-06-19T10:36:00Z">
            <w:rPr>
              <w:highlight w:val="green"/>
            </w:rPr>
          </w:rPrChange>
        </w:rPr>
        <w:t xml:space="preserve">, see </w:t>
      </w:r>
      <w:r w:rsidRPr="001369CF">
        <w:rPr>
          <w:rPrChange w:id="925" w:author="RANNOU Jean-Philippe" w:date="2020-06-19T10:36:00Z">
            <w:rPr>
              <w:highlight w:val="green"/>
            </w:rPr>
          </w:rPrChange>
        </w:rPr>
        <w:fldChar w:fldCharType="begin"/>
      </w:r>
      <w:r w:rsidRPr="001369CF">
        <w:rPr>
          <w:rPrChange w:id="926" w:author="RANNOU Jean-Philippe" w:date="2020-06-19T10:36:00Z">
            <w:rPr>
              <w:highlight w:val="green"/>
            </w:rPr>
          </w:rPrChange>
        </w:rPr>
        <w:instrText xml:space="preserve"> REF _Ref459295204 \r \h </w:instrText>
      </w:r>
      <w:r w:rsidR="009B295B" w:rsidRPr="001369CF">
        <w:rPr>
          <w:rPrChange w:id="927" w:author="RANNOU Jean-Philippe" w:date="2020-06-19T10:36:00Z">
            <w:rPr>
              <w:highlight w:val="green"/>
            </w:rPr>
          </w:rPrChange>
        </w:rPr>
        <w:instrText xml:space="preserve"> \* MERGEFORMAT </w:instrText>
      </w:r>
      <w:r w:rsidRPr="001369CF">
        <w:rPr>
          <w:rPrChange w:id="928" w:author="RANNOU Jean-Philippe" w:date="2020-06-19T10:36:00Z">
            <w:rPr/>
          </w:rPrChange>
        </w:rPr>
      </w:r>
      <w:r w:rsidRPr="001369CF">
        <w:rPr>
          <w:rPrChange w:id="929" w:author="RANNOU Jean-Philippe" w:date="2020-06-19T10:36:00Z">
            <w:rPr>
              <w:highlight w:val="green"/>
            </w:rPr>
          </w:rPrChange>
        </w:rPr>
        <w:fldChar w:fldCharType="separate"/>
      </w:r>
      <w:r w:rsidRPr="001369CF">
        <w:rPr>
          <w:rPrChange w:id="930" w:author="RANNOU Jean-Philippe" w:date="2020-06-19T10:36:00Z">
            <w:rPr>
              <w:highlight w:val="green"/>
            </w:rPr>
          </w:rPrChange>
        </w:rPr>
        <w:t>6.1.2.2</w:t>
      </w:r>
      <w:r w:rsidRPr="001369CF">
        <w:rPr>
          <w:rPrChange w:id="931" w:author="RANNOU Jean-Philippe" w:date="2020-06-19T10:36:00Z">
            <w:rPr>
              <w:highlight w:val="green"/>
            </w:rPr>
          </w:rPrChange>
        </w:rPr>
        <w:fldChar w:fldCharType="end"/>
      </w:r>
      <w:r w:rsidRPr="001369CF">
        <w:rPr>
          <w:rPrChange w:id="932" w:author="RANNOU Jean-Philippe" w:date="2020-06-19T10:36:00Z">
            <w:rPr>
              <w:highlight w:val="green"/>
            </w:rPr>
          </w:rPrChange>
        </w:rPr>
        <w:t>) before using the PI decoder,</w:t>
      </w:r>
    </w:p>
    <w:p w:rsidR="0064433B" w:rsidRPr="001369CF" w:rsidRDefault="0064433B" w:rsidP="0064433B">
      <w:pPr>
        <w:pStyle w:val="Corpsdetexte"/>
        <w:widowControl w:val="0"/>
        <w:numPr>
          <w:ilvl w:val="0"/>
          <w:numId w:val="47"/>
        </w:numPr>
        <w:suppressAutoHyphens/>
        <w:rPr>
          <w:rPrChange w:id="933" w:author="RANNOU Jean-Philippe" w:date="2020-06-19T10:36:00Z">
            <w:rPr>
              <w:highlight w:val="green"/>
            </w:rPr>
          </w:rPrChange>
        </w:rPr>
      </w:pPr>
      <w:r w:rsidRPr="001369CF">
        <w:rPr>
          <w:rPrChange w:id="934" w:author="RANNOU Jean-Philippe" w:date="2020-06-19T10:36:00Z">
            <w:rPr>
              <w:highlight w:val="green"/>
            </w:rPr>
          </w:rPrChange>
        </w:rPr>
        <w:t>By the DAC decoder (after analysis of the rsync log files to identify new incoming Iridium mail files).</w:t>
      </w:r>
    </w:p>
    <w:p w:rsidR="0064433B" w:rsidRPr="001369CF" w:rsidRDefault="0064433B" w:rsidP="0064433B">
      <w:pPr>
        <w:pStyle w:val="Corpsdetexte"/>
        <w:rPr>
          <w:rPrChange w:id="935" w:author="RANNOU Jean-Philippe" w:date="2020-06-19T10:36:00Z">
            <w:rPr>
              <w:highlight w:val="green"/>
            </w:rPr>
          </w:rPrChange>
        </w:rPr>
      </w:pPr>
    </w:p>
    <w:p w:rsidR="0064433B" w:rsidRPr="001369CF" w:rsidRDefault="0064433B" w:rsidP="0064433B">
      <w:pPr>
        <w:pStyle w:val="Corpsdetexte"/>
        <w:rPr>
          <w:rPrChange w:id="936" w:author="RANNOU Jean-Philippe" w:date="2020-06-19T10:36:00Z">
            <w:rPr>
              <w:highlight w:val="green"/>
            </w:rPr>
          </w:rPrChange>
        </w:rPr>
      </w:pPr>
      <w:r w:rsidRPr="001369CF">
        <w:rPr>
          <w:rPrChange w:id="937" w:author="RANNOU Jean-Philippe" w:date="2020-06-19T10:36:00Z">
            <w:rPr>
              <w:highlight w:val="green"/>
            </w:rPr>
          </w:rPrChange>
        </w:rPr>
        <w:lastRenderedPageBreak/>
        <w:t>At the beginning of the decoding session, the Iridium mail files dated in the interval [</w:t>
      </w:r>
      <w:r w:rsidRPr="001369CF">
        <w:rPr>
          <w:i/>
          <w:rPrChange w:id="938" w:author="RANNOU Jean-Philippe" w:date="2020-06-19T10:36:00Z">
            <w:rPr>
              <w:i/>
              <w:highlight w:val="green"/>
            </w:rPr>
          </w:rPrChange>
        </w:rPr>
        <w:t>float_launch_date</w:t>
      </w:r>
      <w:r w:rsidRPr="001369CF">
        <w:rPr>
          <w:rPrChange w:id="939" w:author="RANNOU Jean-Philippe" w:date="2020-06-19T10:36:00Z">
            <w:rPr>
              <w:highlight w:val="green"/>
            </w:rPr>
          </w:rPrChange>
        </w:rPr>
        <w:t xml:space="preserve">, </w:t>
      </w:r>
      <w:r w:rsidRPr="001369CF">
        <w:rPr>
          <w:i/>
          <w:rPrChange w:id="940" w:author="RANNOU Jean-Philippe" w:date="2020-06-19T10:36:00Z">
            <w:rPr>
              <w:i/>
              <w:highlight w:val="green"/>
            </w:rPr>
          </w:rPrChange>
        </w:rPr>
        <w:t>end_decoding_date</w:t>
      </w:r>
      <w:r w:rsidRPr="001369CF">
        <w:rPr>
          <w:rPrChange w:id="941" w:author="RANNOU Jean-Philippe" w:date="2020-06-19T10:36:00Z">
            <w:rPr>
              <w:highlight w:val="green"/>
            </w:rPr>
          </w:rPrChange>
        </w:rPr>
        <w:t xml:space="preserve">] (see </w:t>
      </w:r>
      <w:r w:rsidRPr="001369CF">
        <w:rPr>
          <w:rPrChange w:id="942" w:author="RANNOU Jean-Philippe" w:date="2020-06-19T10:36:00Z">
            <w:rPr>
              <w:highlight w:val="green"/>
            </w:rPr>
          </w:rPrChange>
        </w:rPr>
        <w:fldChar w:fldCharType="begin"/>
      </w:r>
      <w:r w:rsidRPr="001369CF">
        <w:rPr>
          <w:rPrChange w:id="943" w:author="RANNOU Jean-Philippe" w:date="2020-06-19T10:36:00Z">
            <w:rPr>
              <w:highlight w:val="green"/>
            </w:rPr>
          </w:rPrChange>
        </w:rPr>
        <w:instrText xml:space="preserve"> REF _Ref459295628 \r \h </w:instrText>
      </w:r>
      <w:r w:rsidR="009B295B" w:rsidRPr="001369CF">
        <w:rPr>
          <w:rPrChange w:id="944" w:author="RANNOU Jean-Philippe" w:date="2020-06-19T10:36:00Z">
            <w:rPr>
              <w:highlight w:val="green"/>
            </w:rPr>
          </w:rPrChange>
        </w:rPr>
        <w:instrText xml:space="preserve"> \* MERGEFORMAT </w:instrText>
      </w:r>
      <w:r w:rsidRPr="001369CF">
        <w:rPr>
          <w:rPrChange w:id="945" w:author="RANNOU Jean-Philippe" w:date="2020-06-19T10:36:00Z">
            <w:rPr/>
          </w:rPrChange>
        </w:rPr>
      </w:r>
      <w:r w:rsidRPr="001369CF">
        <w:rPr>
          <w:rPrChange w:id="946" w:author="RANNOU Jean-Philippe" w:date="2020-06-19T10:36:00Z">
            <w:rPr>
              <w:highlight w:val="green"/>
            </w:rPr>
          </w:rPrChange>
        </w:rPr>
        <w:fldChar w:fldCharType="separate"/>
      </w:r>
      <w:r w:rsidRPr="001369CF">
        <w:rPr>
          <w:rPrChange w:id="947" w:author="RANNOU Jean-Philippe" w:date="2020-06-19T10:36:00Z">
            <w:rPr>
              <w:highlight w:val="green"/>
            </w:rPr>
          </w:rPrChange>
        </w:rPr>
        <w:t>5.1.1</w:t>
      </w:r>
      <w:r w:rsidRPr="001369CF">
        <w:rPr>
          <w:rPrChange w:id="948" w:author="RANNOU Jean-Philippe" w:date="2020-06-19T10:36:00Z">
            <w:rPr>
              <w:highlight w:val="green"/>
            </w:rPr>
          </w:rPrChange>
        </w:rPr>
        <w:fldChar w:fldCharType="end"/>
      </w:r>
      <w:r w:rsidRPr="001369CF">
        <w:rPr>
          <w:rPrChange w:id="949" w:author="RANNOU Jean-Philippe" w:date="2020-06-19T10:36:00Z">
            <w:rPr>
              <w:highlight w:val="green"/>
            </w:rPr>
          </w:rPrChange>
        </w:rPr>
        <w:t xml:space="preserve"> or </w:t>
      </w:r>
      <w:r w:rsidRPr="001369CF">
        <w:rPr>
          <w:rPrChange w:id="950" w:author="RANNOU Jean-Philippe" w:date="2020-06-19T10:36:00Z">
            <w:rPr>
              <w:highlight w:val="green"/>
            </w:rPr>
          </w:rPrChange>
        </w:rPr>
        <w:fldChar w:fldCharType="begin"/>
      </w:r>
      <w:r w:rsidRPr="001369CF">
        <w:rPr>
          <w:rPrChange w:id="951" w:author="RANNOU Jean-Philippe" w:date="2020-06-19T10:36:00Z">
            <w:rPr>
              <w:highlight w:val="green"/>
            </w:rPr>
          </w:rPrChange>
        </w:rPr>
        <w:instrText xml:space="preserve"> REF _Ref459295643 \r \h </w:instrText>
      </w:r>
      <w:r w:rsidR="009B295B" w:rsidRPr="001369CF">
        <w:rPr>
          <w:rPrChange w:id="952" w:author="RANNOU Jean-Philippe" w:date="2020-06-19T10:36:00Z">
            <w:rPr>
              <w:highlight w:val="green"/>
            </w:rPr>
          </w:rPrChange>
        </w:rPr>
        <w:instrText xml:space="preserve"> \* MERGEFORMAT </w:instrText>
      </w:r>
      <w:r w:rsidRPr="001369CF">
        <w:rPr>
          <w:rPrChange w:id="953" w:author="RANNOU Jean-Philippe" w:date="2020-06-19T10:36:00Z">
            <w:rPr/>
          </w:rPrChange>
        </w:rPr>
      </w:r>
      <w:r w:rsidRPr="001369CF">
        <w:rPr>
          <w:rPrChange w:id="954" w:author="RANNOU Jean-Philippe" w:date="2020-06-19T10:36:00Z">
            <w:rPr>
              <w:highlight w:val="green"/>
            </w:rPr>
          </w:rPrChange>
        </w:rPr>
        <w:fldChar w:fldCharType="separate"/>
      </w:r>
      <w:r w:rsidRPr="001369CF">
        <w:rPr>
          <w:rPrChange w:id="955" w:author="RANNOU Jean-Philippe" w:date="2020-06-19T10:36:00Z">
            <w:rPr>
              <w:highlight w:val="green"/>
            </w:rPr>
          </w:rPrChange>
        </w:rPr>
        <w:t>5.2.1</w:t>
      </w:r>
      <w:r w:rsidRPr="001369CF">
        <w:rPr>
          <w:rPrChange w:id="956" w:author="RANNOU Jean-Philippe" w:date="2020-06-19T10:36:00Z">
            <w:rPr>
              <w:highlight w:val="green"/>
            </w:rPr>
          </w:rPrChange>
        </w:rPr>
        <w:fldChar w:fldCharType="end"/>
      </w:r>
      <w:r w:rsidRPr="001369CF">
        <w:rPr>
          <w:rPrChange w:id="957" w:author="RANNOU Jean-Philippe" w:date="2020-06-19T10:36:00Z">
            <w:rPr>
              <w:highlight w:val="green"/>
            </w:rPr>
          </w:rPrChange>
        </w:rPr>
        <w:t>) are loaded in the ‘</w:t>
      </w:r>
      <w:r w:rsidRPr="001369CF">
        <w:rPr>
          <w:i/>
          <w:rPrChange w:id="958" w:author="RANNOU Jean-Philippe" w:date="2020-06-19T10:36:00Z">
            <w:rPr>
              <w:i/>
              <w:highlight w:val="green"/>
            </w:rPr>
          </w:rPrChange>
        </w:rPr>
        <w:t>spool’</w:t>
      </w:r>
      <w:r w:rsidRPr="001369CF">
        <w:rPr>
          <w:rPrChange w:id="959" w:author="RANNOU Jean-Philippe" w:date="2020-06-19T10:36:00Z">
            <w:rPr>
              <w:highlight w:val="green"/>
            </w:rPr>
          </w:rPrChange>
        </w:rPr>
        <w:t xml:space="preserve"> list (the date used is the date of the Iridium session, also stored in the Iridium mail file name, see </w:t>
      </w:r>
      <w:r w:rsidRPr="001369CF">
        <w:rPr>
          <w:rPrChange w:id="960" w:author="RANNOU Jean-Philippe" w:date="2020-06-19T10:36:00Z">
            <w:rPr>
              <w:highlight w:val="green"/>
            </w:rPr>
          </w:rPrChange>
        </w:rPr>
        <w:fldChar w:fldCharType="begin"/>
      </w:r>
      <w:r w:rsidRPr="001369CF">
        <w:rPr>
          <w:rPrChange w:id="961" w:author="RANNOU Jean-Philippe" w:date="2020-06-19T10:36:00Z">
            <w:rPr>
              <w:highlight w:val="green"/>
            </w:rPr>
          </w:rPrChange>
        </w:rPr>
        <w:instrText xml:space="preserve"> REF _Ref459295885 \r \h </w:instrText>
      </w:r>
      <w:r w:rsidR="009B295B" w:rsidRPr="001369CF">
        <w:rPr>
          <w:rPrChange w:id="962" w:author="RANNOU Jean-Philippe" w:date="2020-06-19T10:36:00Z">
            <w:rPr>
              <w:highlight w:val="green"/>
            </w:rPr>
          </w:rPrChange>
        </w:rPr>
        <w:instrText xml:space="preserve"> \* MERGEFORMAT </w:instrText>
      </w:r>
      <w:r w:rsidRPr="001369CF">
        <w:rPr>
          <w:rPrChange w:id="963" w:author="RANNOU Jean-Philippe" w:date="2020-06-19T10:36:00Z">
            <w:rPr/>
          </w:rPrChange>
        </w:rPr>
      </w:r>
      <w:r w:rsidRPr="001369CF">
        <w:rPr>
          <w:rPrChange w:id="964" w:author="RANNOU Jean-Philippe" w:date="2020-06-19T10:36:00Z">
            <w:rPr>
              <w:highlight w:val="green"/>
            </w:rPr>
          </w:rPrChange>
        </w:rPr>
        <w:fldChar w:fldCharType="separate"/>
      </w:r>
      <w:r w:rsidRPr="001369CF">
        <w:rPr>
          <w:rPrChange w:id="965" w:author="RANNOU Jean-Philippe" w:date="2020-06-19T10:36:00Z">
            <w:rPr>
              <w:highlight w:val="green"/>
            </w:rPr>
          </w:rPrChange>
        </w:rPr>
        <w:t>6.1.2.1</w:t>
      </w:r>
      <w:r w:rsidRPr="001369CF">
        <w:rPr>
          <w:rPrChange w:id="966" w:author="RANNOU Jean-Philippe" w:date="2020-06-19T10:36:00Z">
            <w:rPr>
              <w:highlight w:val="green"/>
            </w:rPr>
          </w:rPrChange>
        </w:rPr>
        <w:fldChar w:fldCharType="end"/>
      </w:r>
      <w:r w:rsidRPr="001369CF">
        <w:rPr>
          <w:rPrChange w:id="967" w:author="RANNOU Jean-Philippe" w:date="2020-06-19T10:36:00Z">
            <w:rPr>
              <w:highlight w:val="green"/>
            </w:rPr>
          </w:rPrChange>
        </w:rPr>
        <w:t>).</w:t>
      </w:r>
    </w:p>
    <w:p w:rsidR="0064433B" w:rsidRPr="001369CF" w:rsidRDefault="0064433B" w:rsidP="0064433B">
      <w:pPr>
        <w:pStyle w:val="Corpsdetexte"/>
        <w:rPr>
          <w:rPrChange w:id="968" w:author="RANNOU Jean-Philippe" w:date="2020-06-19T10:36:00Z">
            <w:rPr>
              <w:highlight w:val="green"/>
            </w:rPr>
          </w:rPrChange>
        </w:rPr>
      </w:pPr>
    </w:p>
    <w:p w:rsidR="0064433B" w:rsidRPr="001369CF" w:rsidRDefault="0064433B" w:rsidP="0064433B">
      <w:pPr>
        <w:pStyle w:val="Corpsdetexte"/>
        <w:rPr>
          <w:rPrChange w:id="969" w:author="RANNOU Jean-Philippe" w:date="2020-06-19T10:36:00Z">
            <w:rPr>
              <w:highlight w:val="green"/>
            </w:rPr>
          </w:rPrChange>
        </w:rPr>
      </w:pPr>
      <w:r w:rsidRPr="001369CF">
        <w:rPr>
          <w:rPrChange w:id="970" w:author="RANNOU Jean-Philippe" w:date="2020-06-19T10:36:00Z">
            <w:rPr>
              <w:highlight w:val="green"/>
            </w:rPr>
          </w:rPrChange>
        </w:rPr>
        <w:t xml:space="preserve">The processing steps </w:t>
      </w:r>
      <w:r w:rsidR="00526943" w:rsidRPr="001369CF">
        <w:rPr>
          <w:rPrChange w:id="971" w:author="RANNOU Jean-Philippe" w:date="2020-06-19T10:36:00Z">
            <w:rPr>
              <w:highlight w:val="green"/>
            </w:rPr>
          </w:rPrChange>
        </w:rPr>
        <w:t xml:space="preserve">of a decoding session </w:t>
      </w:r>
      <w:r w:rsidRPr="001369CF">
        <w:rPr>
          <w:rPrChange w:id="972" w:author="RANNOU Jean-Philippe" w:date="2020-06-19T10:36:00Z">
            <w:rPr>
              <w:highlight w:val="green"/>
            </w:rPr>
          </w:rPrChange>
        </w:rPr>
        <w:t>are the following:</w:t>
      </w:r>
    </w:p>
    <w:p w:rsidR="000D29D1" w:rsidRPr="001369CF" w:rsidRDefault="000D29D1" w:rsidP="000D29D1">
      <w:pPr>
        <w:pStyle w:val="Corpsdetexte"/>
        <w:widowControl w:val="0"/>
        <w:numPr>
          <w:ilvl w:val="0"/>
          <w:numId w:val="63"/>
        </w:numPr>
        <w:suppressAutoHyphens/>
        <w:rPr>
          <w:rPrChange w:id="973" w:author="RANNOU Jean-Philippe" w:date="2020-06-19T10:36:00Z">
            <w:rPr>
              <w:highlight w:val="green"/>
            </w:rPr>
          </w:rPrChange>
        </w:rPr>
      </w:pPr>
      <w:r w:rsidRPr="001369CF">
        <w:rPr>
          <w:rPrChange w:id="974" w:author="RANNOU Jean-Philippe" w:date="2020-06-19T10:36:00Z">
            <w:rPr>
              <w:highlight w:val="green"/>
            </w:rPr>
          </w:rPrChange>
        </w:rPr>
        <w:t xml:space="preserve">All the mail files of the </w:t>
      </w:r>
      <w:r w:rsidRPr="001369CF">
        <w:rPr>
          <w:i/>
          <w:rPrChange w:id="975" w:author="RANNOU Jean-Philippe" w:date="2020-06-19T10:36:00Z">
            <w:rPr>
              <w:i/>
              <w:highlight w:val="green"/>
            </w:rPr>
          </w:rPrChange>
        </w:rPr>
        <w:t>‘spool’</w:t>
      </w:r>
      <w:r w:rsidRPr="001369CF">
        <w:rPr>
          <w:rPrChange w:id="976" w:author="RANNOU Jean-Philippe" w:date="2020-06-19T10:36:00Z">
            <w:rPr>
              <w:highlight w:val="green"/>
            </w:rPr>
          </w:rPrChange>
        </w:rPr>
        <w:t xml:space="preserve"> list are processed, that is:</w:t>
      </w:r>
    </w:p>
    <w:p w:rsidR="000D29D1" w:rsidRPr="001369CF" w:rsidRDefault="000D29D1" w:rsidP="000D29D1">
      <w:pPr>
        <w:pStyle w:val="Corpsdetexte"/>
        <w:widowControl w:val="0"/>
        <w:numPr>
          <w:ilvl w:val="1"/>
          <w:numId w:val="63"/>
        </w:numPr>
        <w:suppressAutoHyphens/>
        <w:rPr>
          <w:rPrChange w:id="977" w:author="RANNOU Jean-Philippe" w:date="2020-06-19T10:36:00Z">
            <w:rPr>
              <w:highlight w:val="green"/>
            </w:rPr>
          </w:rPrChange>
        </w:rPr>
      </w:pPr>
      <w:r w:rsidRPr="001369CF">
        <w:rPr>
          <w:rPrChange w:id="978" w:author="RANNOU Jean-Philippe" w:date="2020-06-19T10:36:00Z">
            <w:rPr>
              <w:highlight w:val="green"/>
            </w:rPr>
          </w:rPrChange>
        </w:rPr>
        <w:t>Store the Iridium session information (provided in the mail),</w:t>
      </w:r>
    </w:p>
    <w:p w:rsidR="000D29D1" w:rsidRPr="001369CF" w:rsidRDefault="000D29D1" w:rsidP="000D29D1">
      <w:pPr>
        <w:pStyle w:val="Corpsdetexte"/>
        <w:widowControl w:val="0"/>
        <w:numPr>
          <w:ilvl w:val="1"/>
          <w:numId w:val="63"/>
        </w:numPr>
        <w:suppressAutoHyphens/>
        <w:rPr>
          <w:rPrChange w:id="979" w:author="RANNOU Jean-Philippe" w:date="2020-06-19T10:36:00Z">
            <w:rPr>
              <w:highlight w:val="green"/>
            </w:rPr>
          </w:rPrChange>
        </w:rPr>
      </w:pPr>
      <w:r w:rsidRPr="001369CF">
        <w:rPr>
          <w:rPrChange w:id="980" w:author="RANNOU Jean-Philippe" w:date="2020-06-19T10:36:00Z">
            <w:rPr>
              <w:highlight w:val="green"/>
            </w:rPr>
          </w:rPrChange>
        </w:rPr>
        <w:t>Extract the mail file attachment (the SBD file), if any,</w:t>
      </w:r>
    </w:p>
    <w:p w:rsidR="000D29D1" w:rsidRPr="001369CF" w:rsidRDefault="000D29D1" w:rsidP="000D29D1">
      <w:pPr>
        <w:pStyle w:val="Corpsdetexte"/>
        <w:widowControl w:val="0"/>
        <w:numPr>
          <w:ilvl w:val="1"/>
          <w:numId w:val="63"/>
        </w:numPr>
        <w:suppressAutoHyphens/>
        <w:rPr>
          <w:rPrChange w:id="981" w:author="RANNOU Jean-Philippe" w:date="2020-06-19T10:36:00Z">
            <w:rPr>
              <w:highlight w:val="green"/>
            </w:rPr>
          </w:rPrChange>
        </w:rPr>
      </w:pPr>
      <w:r w:rsidRPr="001369CF">
        <w:rPr>
          <w:rPrChange w:id="982" w:author="RANNOU Jean-Philippe" w:date="2020-06-19T10:36:00Z">
            <w:rPr>
              <w:highlight w:val="green"/>
            </w:rPr>
          </w:rPrChange>
        </w:rPr>
        <w:t>Decode the SBD file data.</w:t>
      </w:r>
    </w:p>
    <w:p w:rsidR="000D29D1" w:rsidRPr="001369CF" w:rsidRDefault="000D29D1" w:rsidP="000557AF">
      <w:pPr>
        <w:pStyle w:val="Corpsdetexte"/>
        <w:widowControl w:val="0"/>
        <w:numPr>
          <w:ilvl w:val="0"/>
          <w:numId w:val="63"/>
        </w:numPr>
        <w:suppressAutoHyphens/>
        <w:rPr>
          <w:rPrChange w:id="983" w:author="RANNOU Jean-Philippe" w:date="2020-06-19T10:36:00Z">
            <w:rPr>
              <w:highlight w:val="green"/>
            </w:rPr>
          </w:rPrChange>
        </w:rPr>
      </w:pPr>
      <w:r w:rsidRPr="001369CF">
        <w:rPr>
          <w:rPrChange w:id="984" w:author="RANNOU Jean-Philippe" w:date="2020-06-19T10:36:00Z">
            <w:rPr>
              <w:highlight w:val="green"/>
            </w:rPr>
          </w:rPrChange>
        </w:rPr>
        <w:t>Create the decoding buffers, that is, for each transmission session:</w:t>
      </w:r>
    </w:p>
    <w:p w:rsidR="000D29D1" w:rsidRPr="001369CF" w:rsidRDefault="000D29D1" w:rsidP="009B295B">
      <w:pPr>
        <w:pStyle w:val="Corpsdetexte"/>
        <w:widowControl w:val="0"/>
        <w:numPr>
          <w:ilvl w:val="1"/>
          <w:numId w:val="63"/>
        </w:numPr>
        <w:suppressAutoHyphens/>
        <w:rPr>
          <w:rPrChange w:id="985" w:author="RANNOU Jean-Philippe" w:date="2020-06-19T10:36:00Z">
            <w:rPr>
              <w:highlight w:val="green"/>
            </w:rPr>
          </w:rPrChange>
        </w:rPr>
      </w:pPr>
      <w:r w:rsidRPr="001369CF">
        <w:rPr>
          <w:rPrChange w:id="986" w:author="RANNOU Jean-Philippe" w:date="2020-06-19T10:36:00Z">
            <w:rPr>
              <w:highlight w:val="green"/>
            </w:rPr>
          </w:rPrChange>
        </w:rPr>
        <w:t xml:space="preserve">Create a new </w:t>
      </w:r>
      <w:r w:rsidRPr="001369CF">
        <w:rPr>
          <w:i/>
          <w:rPrChange w:id="987" w:author="RANNOU Jean-Philippe" w:date="2020-06-19T10:36:00Z">
            <w:rPr>
              <w:i/>
              <w:highlight w:val="green"/>
            </w:rPr>
          </w:rPrChange>
        </w:rPr>
        <w:t>‘buffer#i’</w:t>
      </w:r>
      <w:r w:rsidRPr="001369CF">
        <w:rPr>
          <w:rPrChange w:id="988" w:author="RANNOU Jean-Philippe" w:date="2020-06-19T10:36:00Z">
            <w:rPr>
              <w:highlight w:val="green"/>
            </w:rPr>
          </w:rPrChange>
        </w:rPr>
        <w:t xml:space="preserve"> list for each new cycle data,</w:t>
      </w:r>
    </w:p>
    <w:p w:rsidR="000D29D1" w:rsidRPr="001369CF" w:rsidRDefault="000D29D1" w:rsidP="009B295B">
      <w:pPr>
        <w:pStyle w:val="Corpsdetexte"/>
        <w:widowControl w:val="0"/>
        <w:numPr>
          <w:ilvl w:val="1"/>
          <w:numId w:val="63"/>
        </w:numPr>
        <w:suppressAutoHyphens/>
        <w:rPr>
          <w:rPrChange w:id="989" w:author="RANNOU Jean-Philippe" w:date="2020-06-19T10:36:00Z">
            <w:rPr>
              <w:highlight w:val="green"/>
            </w:rPr>
          </w:rPrChange>
        </w:rPr>
      </w:pPr>
      <w:r w:rsidRPr="001369CF">
        <w:rPr>
          <w:rPrChange w:id="990" w:author="RANNOU Jean-Philippe" w:date="2020-06-19T10:36:00Z">
            <w:rPr>
              <w:highlight w:val="green"/>
            </w:rPr>
          </w:rPrChange>
        </w:rPr>
        <w:t>Store already seen cycle data</w:t>
      </w:r>
      <w:r w:rsidR="008508C9" w:rsidRPr="001369CF">
        <w:rPr>
          <w:rPrChange w:id="991" w:author="RANNOU Jean-Philippe" w:date="2020-06-19T10:36:00Z">
            <w:rPr>
              <w:highlight w:val="green"/>
            </w:rPr>
          </w:rPrChange>
        </w:rPr>
        <w:t xml:space="preserve"> in</w:t>
      </w:r>
      <w:r w:rsidRPr="001369CF">
        <w:rPr>
          <w:rPrChange w:id="992" w:author="RANNOU Jean-Philippe" w:date="2020-06-19T10:36:00Z">
            <w:rPr>
              <w:highlight w:val="green"/>
            </w:rPr>
          </w:rPrChange>
        </w:rPr>
        <w:t xml:space="preserve"> their associated </w:t>
      </w:r>
      <w:r w:rsidR="00D8159A" w:rsidRPr="001369CF">
        <w:rPr>
          <w:rPrChange w:id="993" w:author="RANNOU Jean-Philippe" w:date="2020-06-19T10:36:00Z">
            <w:rPr>
              <w:highlight w:val="green"/>
            </w:rPr>
          </w:rPrChange>
        </w:rPr>
        <w:t xml:space="preserve">existing </w:t>
      </w:r>
      <w:r w:rsidRPr="001369CF">
        <w:rPr>
          <w:i/>
          <w:rPrChange w:id="994" w:author="RANNOU Jean-Philippe" w:date="2020-06-19T10:36:00Z">
            <w:rPr>
              <w:i/>
              <w:highlight w:val="green"/>
            </w:rPr>
          </w:rPrChange>
        </w:rPr>
        <w:t>‘buffer#i’</w:t>
      </w:r>
      <w:r w:rsidRPr="001369CF">
        <w:rPr>
          <w:rPrChange w:id="995" w:author="RANNOU Jean-Philippe" w:date="2020-06-19T10:36:00Z">
            <w:rPr>
              <w:highlight w:val="green"/>
            </w:rPr>
          </w:rPrChange>
        </w:rPr>
        <w:t xml:space="preserve"> list,</w:t>
      </w:r>
    </w:p>
    <w:p w:rsidR="000D29D1" w:rsidRPr="001369CF" w:rsidRDefault="005F0C73" w:rsidP="009B295B">
      <w:pPr>
        <w:pStyle w:val="Corpsdetexte"/>
        <w:widowControl w:val="0"/>
        <w:numPr>
          <w:ilvl w:val="1"/>
          <w:numId w:val="63"/>
        </w:numPr>
        <w:suppressAutoHyphens/>
        <w:rPr>
          <w:rPrChange w:id="996" w:author="RANNOU Jean-Philippe" w:date="2020-06-19T10:36:00Z">
            <w:rPr>
              <w:highlight w:val="green"/>
            </w:rPr>
          </w:rPrChange>
        </w:rPr>
      </w:pPr>
      <w:r w:rsidRPr="001369CF">
        <w:rPr>
          <w:rPrChange w:id="997" w:author="RANNOU Jean-Philippe" w:date="2020-06-19T10:36:00Z">
            <w:rPr>
              <w:highlight w:val="green"/>
            </w:rPr>
          </w:rPrChange>
        </w:rPr>
        <w:t xml:space="preserve">For each </w:t>
      </w:r>
      <w:r w:rsidRPr="001369CF">
        <w:rPr>
          <w:i/>
          <w:rPrChange w:id="998" w:author="RANNOU Jean-Philippe" w:date="2020-06-19T10:36:00Z">
            <w:rPr>
              <w:i/>
              <w:highlight w:val="green"/>
            </w:rPr>
          </w:rPrChange>
        </w:rPr>
        <w:t>‘buffer#i’</w:t>
      </w:r>
      <w:r w:rsidRPr="001369CF">
        <w:rPr>
          <w:rPrChange w:id="999" w:author="RANNOU Jean-Philippe" w:date="2020-06-19T10:36:00Z">
            <w:rPr>
              <w:highlight w:val="green"/>
            </w:rPr>
          </w:rPrChange>
        </w:rPr>
        <w:t xml:space="preserve"> list, check if its content is completed. If yes, set the </w:t>
      </w:r>
      <w:r w:rsidRPr="001369CF">
        <w:rPr>
          <w:i/>
          <w:rPrChange w:id="1000" w:author="RANNOU Jean-Philippe" w:date="2020-06-19T10:36:00Z">
            <w:rPr>
              <w:i/>
              <w:highlight w:val="green"/>
            </w:rPr>
          </w:rPrChange>
        </w:rPr>
        <w:t>‘buffer#i’</w:t>
      </w:r>
      <w:r w:rsidRPr="001369CF">
        <w:rPr>
          <w:rPrChange w:id="1001" w:author="RANNOU Jean-Philippe" w:date="2020-06-19T10:36:00Z">
            <w:rPr>
              <w:highlight w:val="green"/>
            </w:rPr>
          </w:rPrChange>
        </w:rPr>
        <w:t xml:space="preserve"> as ‘completed’.</w:t>
      </w:r>
    </w:p>
    <w:p w:rsidR="000D29D1" w:rsidRPr="001369CF" w:rsidRDefault="000D29D1" w:rsidP="000557AF">
      <w:pPr>
        <w:pStyle w:val="Corpsdetexte"/>
        <w:widowControl w:val="0"/>
        <w:numPr>
          <w:ilvl w:val="0"/>
          <w:numId w:val="63"/>
        </w:numPr>
        <w:suppressAutoHyphens/>
        <w:rPr>
          <w:rPrChange w:id="1002" w:author="RANNOU Jean-Philippe" w:date="2020-06-19T10:36:00Z">
            <w:rPr>
              <w:highlight w:val="green"/>
            </w:rPr>
          </w:rPrChange>
        </w:rPr>
      </w:pPr>
      <w:r w:rsidRPr="001369CF">
        <w:rPr>
          <w:rPrChange w:id="1003" w:author="RANNOU Jean-Philippe" w:date="2020-06-19T10:36:00Z">
            <w:rPr>
              <w:highlight w:val="green"/>
            </w:rPr>
          </w:rPrChange>
        </w:rPr>
        <w:t xml:space="preserve">Process the SBD decoded </w:t>
      </w:r>
      <w:r w:rsidR="005F0C73" w:rsidRPr="001369CF">
        <w:rPr>
          <w:rPrChange w:id="1004" w:author="RANNOU Jean-Philippe" w:date="2020-06-19T10:36:00Z">
            <w:rPr>
              <w:highlight w:val="green"/>
            </w:rPr>
          </w:rPrChange>
        </w:rPr>
        <w:t xml:space="preserve">data of the </w:t>
      </w:r>
      <w:r w:rsidR="008508C9" w:rsidRPr="001369CF">
        <w:rPr>
          <w:rPrChange w:id="1005" w:author="RANNOU Jean-Philippe" w:date="2020-06-19T10:36:00Z">
            <w:rPr>
              <w:highlight w:val="green"/>
            </w:rPr>
          </w:rPrChange>
        </w:rPr>
        <w:t>‘</w:t>
      </w:r>
      <w:r w:rsidR="005F0C73" w:rsidRPr="001369CF">
        <w:rPr>
          <w:rPrChange w:id="1006" w:author="RANNOU Jean-Philippe" w:date="2020-06-19T10:36:00Z">
            <w:rPr>
              <w:highlight w:val="green"/>
            </w:rPr>
          </w:rPrChange>
        </w:rPr>
        <w:t>completed</w:t>
      </w:r>
      <w:r w:rsidR="008508C9" w:rsidRPr="001369CF">
        <w:rPr>
          <w:rPrChange w:id="1007" w:author="RANNOU Jean-Philippe" w:date="2020-06-19T10:36:00Z">
            <w:rPr>
              <w:highlight w:val="green"/>
            </w:rPr>
          </w:rPrChange>
        </w:rPr>
        <w:t>’</w:t>
      </w:r>
      <w:r w:rsidR="005F0C73" w:rsidRPr="001369CF">
        <w:rPr>
          <w:rPrChange w:id="1008" w:author="RANNOU Jean-Philippe" w:date="2020-06-19T10:36:00Z">
            <w:rPr>
              <w:highlight w:val="green"/>
            </w:rPr>
          </w:rPrChange>
        </w:rPr>
        <w:t xml:space="preserve"> </w:t>
      </w:r>
      <w:r w:rsidR="005F0C73" w:rsidRPr="001369CF">
        <w:rPr>
          <w:i/>
          <w:rPrChange w:id="1009" w:author="RANNOU Jean-Philippe" w:date="2020-06-19T10:36:00Z">
            <w:rPr>
              <w:i/>
              <w:highlight w:val="green"/>
            </w:rPr>
          </w:rPrChange>
        </w:rPr>
        <w:t>‘buffer#i’</w:t>
      </w:r>
      <w:r w:rsidR="005F0C73" w:rsidRPr="001369CF">
        <w:rPr>
          <w:rPrChange w:id="1010" w:author="RANNOU Jean-Philippe" w:date="2020-06-19T10:36:00Z">
            <w:rPr>
              <w:highlight w:val="green"/>
            </w:rPr>
          </w:rPrChange>
        </w:rPr>
        <w:t xml:space="preserve"> lists</w:t>
      </w:r>
      <w:r w:rsidRPr="001369CF">
        <w:rPr>
          <w:rPrChange w:id="1011" w:author="RANNOU Jean-Philippe" w:date="2020-06-19T10:36:00Z">
            <w:rPr>
              <w:highlight w:val="green"/>
            </w:rPr>
          </w:rPrChange>
        </w:rPr>
        <w:t>.</w:t>
      </w:r>
    </w:p>
    <w:p w:rsidR="00526943" w:rsidRPr="001369CF" w:rsidRDefault="00526943" w:rsidP="009B295B">
      <w:pPr>
        <w:pStyle w:val="Corpsdetexte"/>
        <w:rPr>
          <w:rPrChange w:id="1012" w:author="RANNOU Jean-Philippe" w:date="2020-06-19T10:36:00Z">
            <w:rPr>
              <w:highlight w:val="green"/>
            </w:rPr>
          </w:rPrChange>
        </w:rPr>
      </w:pPr>
    </w:p>
    <w:p w:rsidR="008508C9" w:rsidRPr="001369CF" w:rsidRDefault="008508C9" w:rsidP="008508C9">
      <w:pPr>
        <w:pStyle w:val="Corpsdetexte"/>
        <w:rPr>
          <w:rPrChange w:id="1013" w:author="RANNOU Jean-Philippe" w:date="2020-06-19T10:36:00Z">
            <w:rPr>
              <w:highlight w:val="green"/>
            </w:rPr>
          </w:rPrChange>
        </w:rPr>
      </w:pPr>
      <w:r w:rsidRPr="001369CF">
        <w:rPr>
          <w:rPrChange w:id="1014" w:author="RANNOU Jean-Philippe" w:date="2020-06-19T10:36:00Z">
            <w:rPr>
              <w:highlight w:val="green"/>
            </w:rPr>
          </w:rPrChange>
        </w:rPr>
        <w:t>This theoretical algorithm works if all the expected data have been received, i.e. if all the buffers are completed. Unfortunately, this is not always the case.</w:t>
      </w:r>
    </w:p>
    <w:p w:rsidR="008508C9" w:rsidRPr="001369CF" w:rsidRDefault="008508C9" w:rsidP="008508C9">
      <w:pPr>
        <w:pStyle w:val="Corpsdetexte"/>
        <w:rPr>
          <w:rPrChange w:id="1015" w:author="RANNOU Jean-Philippe" w:date="2020-06-19T10:36:00Z">
            <w:rPr>
              <w:highlight w:val="green"/>
            </w:rPr>
          </w:rPrChange>
        </w:rPr>
      </w:pPr>
      <w:r w:rsidRPr="001369CF">
        <w:rPr>
          <w:rPrChange w:id="1016" w:author="RANNOU Jean-Philippe" w:date="2020-06-19T10:36:00Z">
            <w:rPr>
              <w:highlight w:val="green"/>
            </w:rPr>
          </w:rPrChange>
        </w:rPr>
        <w:t>For an Ice float, not completed buffer can be due to:</w:t>
      </w:r>
    </w:p>
    <w:p w:rsidR="008508C9" w:rsidRPr="001369CF" w:rsidRDefault="008508C9" w:rsidP="008508C9">
      <w:pPr>
        <w:pStyle w:val="Corpsdetexte"/>
        <w:numPr>
          <w:ilvl w:val="0"/>
          <w:numId w:val="61"/>
        </w:numPr>
        <w:rPr>
          <w:rPrChange w:id="1017" w:author="RANNOU Jean-Philippe" w:date="2020-06-19T10:36:00Z">
            <w:rPr>
              <w:highlight w:val="green"/>
            </w:rPr>
          </w:rPrChange>
        </w:rPr>
      </w:pPr>
      <w:r w:rsidRPr="001369CF">
        <w:rPr>
          <w:rPrChange w:id="1018" w:author="RANNOU Jean-Philippe" w:date="2020-06-19T10:36:00Z">
            <w:rPr>
              <w:highlight w:val="green"/>
            </w:rPr>
          </w:rPrChange>
        </w:rPr>
        <w:t>A message that has been lost (because of a float failure or if the memory card is full), or</w:t>
      </w:r>
    </w:p>
    <w:p w:rsidR="008508C9" w:rsidRPr="001369CF" w:rsidRDefault="008508C9" w:rsidP="008508C9">
      <w:pPr>
        <w:pStyle w:val="Corpsdetexte"/>
        <w:numPr>
          <w:ilvl w:val="0"/>
          <w:numId w:val="61"/>
        </w:numPr>
        <w:rPr>
          <w:rPrChange w:id="1019" w:author="RANNOU Jean-Philippe" w:date="2020-06-19T10:36:00Z">
            <w:rPr>
              <w:highlight w:val="green"/>
            </w:rPr>
          </w:rPrChange>
        </w:rPr>
      </w:pPr>
      <w:r w:rsidRPr="001369CF">
        <w:rPr>
          <w:rPrChange w:id="1020" w:author="RANNOU Jean-Philippe" w:date="2020-06-19T10:36:00Z">
            <w:rPr>
              <w:highlight w:val="green"/>
            </w:rPr>
          </w:rPrChange>
        </w:rPr>
        <w:t>A transmission that is still pending at the time of the decoding session.</w:t>
      </w:r>
    </w:p>
    <w:p w:rsidR="008508C9" w:rsidRPr="001369CF" w:rsidRDefault="008508C9" w:rsidP="008508C9">
      <w:pPr>
        <w:pStyle w:val="Corpsdetexte"/>
        <w:rPr>
          <w:rPrChange w:id="1021" w:author="RANNOU Jean-Philippe" w:date="2020-06-19T10:36:00Z">
            <w:rPr>
              <w:highlight w:val="green"/>
            </w:rPr>
          </w:rPrChange>
        </w:rPr>
      </w:pPr>
      <w:r w:rsidRPr="001369CF">
        <w:rPr>
          <w:rPrChange w:id="1022" w:author="RANNOU Jean-Philippe" w:date="2020-06-19T10:36:00Z">
            <w:rPr>
              <w:highlight w:val="green"/>
            </w:rPr>
          </w:rPrChange>
        </w:rPr>
        <w:t xml:space="preserve">Consequently, we introduced a timeout on the </w:t>
      </w:r>
      <w:r w:rsidR="00F267FF" w:rsidRPr="001369CF">
        <w:rPr>
          <w:rPrChange w:id="1023" w:author="RANNOU Jean-Philippe" w:date="2020-06-19T10:36:00Z">
            <w:rPr>
              <w:highlight w:val="green"/>
            </w:rPr>
          </w:rPrChange>
        </w:rPr>
        <w:t>maximum number</w:t>
      </w:r>
      <w:r w:rsidRPr="001369CF">
        <w:rPr>
          <w:rPrChange w:id="1024" w:author="RANNOU Jean-Philippe" w:date="2020-06-19T10:36:00Z">
            <w:rPr>
              <w:highlight w:val="green"/>
            </w:rPr>
          </w:rPrChange>
        </w:rPr>
        <w:t xml:space="preserve"> of transmission session</w:t>
      </w:r>
      <w:r w:rsidR="00F267FF" w:rsidRPr="001369CF">
        <w:rPr>
          <w:rPrChange w:id="1025" w:author="RANNOU Jean-Philippe" w:date="2020-06-19T10:36:00Z">
            <w:rPr>
              <w:highlight w:val="green"/>
            </w:rPr>
          </w:rPrChange>
        </w:rPr>
        <w:t>s</w:t>
      </w:r>
      <w:r w:rsidRPr="001369CF">
        <w:rPr>
          <w:rPrChange w:id="1026" w:author="RANNOU Jean-Philippe" w:date="2020-06-19T10:36:00Z">
            <w:rPr>
              <w:highlight w:val="green"/>
            </w:rPr>
          </w:rPrChange>
        </w:rPr>
        <w:t xml:space="preserve"> allowed for cycle data to be transmitted</w:t>
      </w:r>
      <w:r w:rsidR="00F267FF" w:rsidRPr="001369CF">
        <w:rPr>
          <w:rPrChange w:id="1027" w:author="RANNOU Jean-Philippe" w:date="2020-06-19T10:36:00Z">
            <w:rPr>
              <w:highlight w:val="green"/>
            </w:rPr>
          </w:rPrChange>
        </w:rPr>
        <w:t xml:space="preserve"> (presently set to 3)</w:t>
      </w:r>
      <w:r w:rsidRPr="001369CF">
        <w:rPr>
          <w:rPrChange w:id="1028" w:author="RANNOU Jean-Philippe" w:date="2020-06-19T10:36:00Z">
            <w:rPr>
              <w:highlight w:val="green"/>
            </w:rPr>
          </w:rPrChange>
        </w:rPr>
        <w:t>.</w:t>
      </w:r>
    </w:p>
    <w:p w:rsidR="008508C9" w:rsidRPr="001369CF" w:rsidRDefault="008508C9" w:rsidP="008508C9">
      <w:pPr>
        <w:pStyle w:val="Corpsdetexte"/>
        <w:rPr>
          <w:rPrChange w:id="1029" w:author="RANNOU Jean-Philippe" w:date="2020-06-19T10:36:00Z">
            <w:rPr>
              <w:highlight w:val="green"/>
            </w:rPr>
          </w:rPrChange>
        </w:rPr>
      </w:pPr>
    </w:p>
    <w:p w:rsidR="008508C9" w:rsidRPr="001369CF" w:rsidRDefault="008508C9" w:rsidP="008508C9">
      <w:pPr>
        <w:pStyle w:val="Corpsdetexte"/>
        <w:rPr>
          <w:rPrChange w:id="1030" w:author="RANNOU Jean-Philippe" w:date="2020-06-19T10:36:00Z">
            <w:rPr>
              <w:highlight w:val="green"/>
            </w:rPr>
          </w:rPrChange>
        </w:rPr>
      </w:pPr>
      <w:r w:rsidRPr="001369CF">
        <w:rPr>
          <w:rPrChange w:id="1031" w:author="RANNOU Jean-Philippe" w:date="2020-06-19T10:36:00Z">
            <w:rPr>
              <w:highlight w:val="green"/>
            </w:rPr>
          </w:rPrChange>
        </w:rPr>
        <w:t>Note that, when the float has ended its mission (recovered or lost float), if the last received buffer is not complete, it will never be processed with the algorithm exposed above. To cope with this issue, the user should be informed that, at the end of a decoder session:</w:t>
      </w:r>
    </w:p>
    <w:p w:rsidR="008508C9" w:rsidRPr="001369CF" w:rsidRDefault="008508C9" w:rsidP="008508C9">
      <w:pPr>
        <w:pStyle w:val="Corpsdetexte"/>
        <w:numPr>
          <w:ilvl w:val="0"/>
          <w:numId w:val="60"/>
        </w:numPr>
        <w:rPr>
          <w:rPrChange w:id="1032" w:author="RANNOU Jean-Philippe" w:date="2020-06-19T10:36:00Z">
            <w:rPr>
              <w:highlight w:val="green"/>
            </w:rPr>
          </w:rPrChange>
        </w:rPr>
      </w:pPr>
      <w:r w:rsidRPr="001369CF">
        <w:rPr>
          <w:rPrChange w:id="1033" w:author="RANNOU Jean-Philippe" w:date="2020-06-19T10:36:00Z">
            <w:rPr>
              <w:highlight w:val="green"/>
            </w:rPr>
          </w:rPrChange>
        </w:rPr>
        <w:t>The remaining unprocessed buffers are always processed by the PI decoder,</w:t>
      </w:r>
    </w:p>
    <w:p w:rsidR="008508C9" w:rsidRPr="001369CF" w:rsidRDefault="008508C9" w:rsidP="008508C9">
      <w:pPr>
        <w:pStyle w:val="Corpsdetexte"/>
        <w:numPr>
          <w:ilvl w:val="0"/>
          <w:numId w:val="60"/>
        </w:numPr>
        <w:rPr>
          <w:rPrChange w:id="1034" w:author="RANNOU Jean-Philippe" w:date="2020-06-19T10:36:00Z">
            <w:rPr>
              <w:highlight w:val="green"/>
            </w:rPr>
          </w:rPrChange>
        </w:rPr>
      </w:pPr>
      <w:r w:rsidRPr="001369CF">
        <w:rPr>
          <w:rPrChange w:id="1035" w:author="RANNOU Jean-Philippe" w:date="2020-06-19T10:36:00Z">
            <w:rPr>
              <w:highlight w:val="green"/>
            </w:rPr>
          </w:rPrChange>
        </w:rPr>
        <w:t xml:space="preserve">The remaining unprocessed buffers can be processed by the DAC decoder with the </w:t>
      </w:r>
      <w:r w:rsidRPr="001369CF">
        <w:rPr>
          <w:rFonts w:ascii="Courier New" w:hAnsi="Courier New" w:cs="Courier New"/>
          <w:sz w:val="20"/>
          <w:szCs w:val="20"/>
          <w:rPrChange w:id="1036" w:author="RANNOU Jean-Philippe" w:date="2020-06-19T10:36:00Z">
            <w:rPr>
              <w:rFonts w:ascii="Courier New" w:hAnsi="Courier New" w:cs="Courier New"/>
              <w:sz w:val="20"/>
              <w:szCs w:val="20"/>
              <w:highlight w:val="green"/>
            </w:rPr>
          </w:rPrChange>
        </w:rPr>
        <w:t>PROCESS_REMAINING_BUFFERS</w:t>
      </w:r>
      <w:r w:rsidRPr="001369CF">
        <w:rPr>
          <w:rPrChange w:id="1037" w:author="RANNOU Jean-Philippe" w:date="2020-06-19T10:36:00Z">
            <w:rPr>
              <w:highlight w:val="green"/>
            </w:rPr>
          </w:rPrChange>
        </w:rPr>
        <w:t xml:space="preserve"> configuration variable.</w:t>
      </w:r>
    </w:p>
    <w:p w:rsidR="00A81C68" w:rsidRPr="001369CF" w:rsidRDefault="00A81C68" w:rsidP="000557AF">
      <w:pPr>
        <w:pStyle w:val="Corpsdetexte"/>
        <w:rPr>
          <w:rPrChange w:id="1038" w:author="RANNOU Jean-Philippe" w:date="2020-06-19T10:36:00Z">
            <w:rPr>
              <w:highlight w:val="green"/>
            </w:rPr>
          </w:rPrChange>
        </w:rPr>
      </w:pPr>
    </w:p>
    <w:p w:rsidR="00A81C68" w:rsidRPr="001369CF" w:rsidRDefault="00A81C68" w:rsidP="000557AF">
      <w:pPr>
        <w:pStyle w:val="Corpsdetexte"/>
      </w:pPr>
      <w:r w:rsidRPr="001369CF">
        <w:rPr>
          <w:rPrChange w:id="1039" w:author="RANNOU Jean-Philippe" w:date="2020-06-19T10:36:00Z">
            <w:rPr>
              <w:highlight w:val="green"/>
            </w:rPr>
          </w:rPrChange>
        </w:rPr>
        <w:t xml:space="preserve">Note also that, when using the </w:t>
      </w:r>
      <w:r w:rsidRPr="001369CF">
        <w:rPr>
          <w:b/>
          <w:i/>
          <w:rPrChange w:id="1040" w:author="RANNOU Jean-Philippe" w:date="2020-06-19T10:36:00Z">
            <w:rPr>
              <w:b/>
              <w:i/>
              <w:highlight w:val="green"/>
            </w:rPr>
          </w:rPrChange>
        </w:rPr>
        <w:t>decode_provor_2_csv</w:t>
      </w:r>
      <w:r w:rsidRPr="001369CF">
        <w:rPr>
          <w:rPrChange w:id="1041" w:author="RANNOU Jean-Philippe" w:date="2020-06-19T10:36:00Z">
            <w:rPr>
              <w:highlight w:val="green"/>
            </w:rPr>
          </w:rPrChange>
        </w:rPr>
        <w:t xml:space="preserve"> program, a CSV file </w:t>
      </w:r>
      <w:r w:rsidR="00D92BF6" w:rsidRPr="001369CF">
        <w:rPr>
          <w:rPrChange w:id="1042" w:author="RANNOU Jean-Philippe" w:date="2020-06-19T10:36:00Z">
            <w:rPr>
              <w:highlight w:val="green"/>
            </w:rPr>
          </w:rPrChange>
        </w:rPr>
        <w:t>desc</w:t>
      </w:r>
      <w:r w:rsidRPr="001369CF">
        <w:rPr>
          <w:rPrChange w:id="1043" w:author="RANNOU Jean-Philippe" w:date="2020-06-19T10:36:00Z">
            <w:rPr>
              <w:highlight w:val="green"/>
            </w:rPr>
          </w:rPrChange>
        </w:rPr>
        <w:t xml:space="preserve">ribing each buffer contents is generated in the </w:t>
      </w:r>
      <w:r w:rsidRPr="001369CF">
        <w:rPr>
          <w:rStyle w:val="CodeCar"/>
          <w:rFonts w:eastAsiaTheme="minorEastAsia"/>
          <w:rPrChange w:id="1044" w:author="RANNOU Jean-Philippe" w:date="2020-06-19T10:36:00Z">
            <w:rPr>
              <w:rStyle w:val="CodeCar"/>
              <w:rFonts w:eastAsiaTheme="minorEastAsia"/>
              <w:highlight w:val="green"/>
            </w:rPr>
          </w:rPrChange>
        </w:rPr>
        <w:t>DIR_OUTPUT_CSV_FILE</w:t>
      </w:r>
      <w:r w:rsidRPr="001369CF">
        <w:rPr>
          <w:rPrChange w:id="1045" w:author="RANNOU Jean-Philippe" w:date="2020-06-19T10:36:00Z">
            <w:rPr>
              <w:highlight w:val="green"/>
            </w:rPr>
          </w:rPrChange>
        </w:rPr>
        <w:t xml:space="preserve"> directory.</w:t>
      </w:r>
    </w:p>
    <w:p w:rsidR="00A81C68" w:rsidRPr="001369CF" w:rsidRDefault="00A81C68" w:rsidP="000557AF">
      <w:pPr>
        <w:pStyle w:val="Corpsdetexte"/>
      </w:pPr>
    </w:p>
    <w:p w:rsidR="00CC5610" w:rsidRPr="001369CF" w:rsidRDefault="00CC5610">
      <w:pPr>
        <w:spacing w:after="200" w:line="276" w:lineRule="auto"/>
      </w:pPr>
      <w:r w:rsidRPr="001369CF">
        <w:br w:type="page"/>
      </w:r>
    </w:p>
    <w:p w:rsidR="002F08BF" w:rsidRPr="001369CF" w:rsidRDefault="002F08BF" w:rsidP="00715A45">
      <w:pPr>
        <w:pStyle w:val="Titre2"/>
      </w:pPr>
      <w:bookmarkStart w:id="1046" w:name="_Toc31890896"/>
      <w:bookmarkStart w:id="1047" w:name="_Toc32334952"/>
      <w:bookmarkStart w:id="1048" w:name="_Toc32335247"/>
      <w:bookmarkStart w:id="1049" w:name="_Toc32591973"/>
      <w:bookmarkStart w:id="1050" w:name="_Toc464635354"/>
      <w:bookmarkStart w:id="1051" w:name="_Toc460855086"/>
      <w:bookmarkStart w:id="1052" w:name="_Toc43456026"/>
      <w:bookmarkEnd w:id="1046"/>
      <w:bookmarkEnd w:id="1047"/>
      <w:bookmarkEnd w:id="1048"/>
      <w:bookmarkEnd w:id="1049"/>
      <w:bookmarkEnd w:id="1050"/>
      <w:r w:rsidRPr="001369CF">
        <w:lastRenderedPageBreak/>
        <w:t>Management of Iridium files received from FLOAT_TRANSMISSION_TYPE #2 floats</w:t>
      </w:r>
      <w:bookmarkEnd w:id="1051"/>
      <w:bookmarkEnd w:id="1052"/>
    </w:p>
    <w:p w:rsidR="002F08BF" w:rsidRPr="001369CF" w:rsidRDefault="002F08BF" w:rsidP="002F08BF">
      <w:pPr>
        <w:pStyle w:val="Corpsdetexte"/>
      </w:pPr>
      <w:r w:rsidRPr="001369CF">
        <w:t xml:space="preserve">The Iridium RUDICS data transmitted by </w:t>
      </w:r>
      <w:r w:rsidRPr="001369CF">
        <w:rPr>
          <w:rStyle w:val="CodeCar"/>
          <w:rFonts w:eastAsiaTheme="minorEastAsia"/>
        </w:rPr>
        <w:t>FLOAT_TRANSMISSION_TYPE</w:t>
      </w:r>
      <w:r w:rsidRPr="001369CF">
        <w:t xml:space="preserve"> #2 floats are received as </w:t>
      </w:r>
      <w:r w:rsidR="00991EF0" w:rsidRPr="001369CF">
        <w:rPr>
          <w:rPrChange w:id="1053" w:author="RANNOU Jean-Philippe" w:date="2020-06-19T10:36:00Z">
            <w:rPr>
              <w:highlight w:val="green"/>
            </w:rPr>
          </w:rPrChange>
        </w:rPr>
        <w:t>binary or ASCII</w:t>
      </w:r>
      <w:r w:rsidR="00991EF0" w:rsidRPr="001369CF">
        <w:t xml:space="preserve"> </w:t>
      </w:r>
      <w:r w:rsidRPr="001369CF">
        <w:t>files.</w:t>
      </w:r>
    </w:p>
    <w:p w:rsidR="002F08BF" w:rsidRPr="00FE6751" w:rsidRDefault="002F08BF" w:rsidP="002F08BF">
      <w:pPr>
        <w:pStyle w:val="Corpsdetexte"/>
      </w:pPr>
      <w:r w:rsidRPr="001369CF">
        <w:t xml:space="preserve">The management of these files is thus similar to the one previously exposed (except that we manage </w:t>
      </w:r>
      <w:r w:rsidR="00991EF0" w:rsidRPr="001369CF">
        <w:rPr>
          <w:rPrChange w:id="1054" w:author="RANNOU Jean-Philippe" w:date="2020-06-19T10:36:00Z">
            <w:rPr>
              <w:highlight w:val="green"/>
            </w:rPr>
          </w:rPrChange>
        </w:rPr>
        <w:t>binary or ASCII</w:t>
      </w:r>
      <w:r w:rsidR="00991EF0" w:rsidRPr="001369CF">
        <w:t xml:space="preserve"> </w:t>
      </w:r>
      <w:r w:rsidRPr="001369CF">
        <w:t>files instead of Iridium mail files).</w:t>
      </w:r>
    </w:p>
    <w:p w:rsidR="002F08BF" w:rsidRPr="00FE6751" w:rsidRDefault="002F08BF" w:rsidP="00715A45">
      <w:pPr>
        <w:pStyle w:val="Titre1"/>
      </w:pPr>
      <w:bookmarkStart w:id="1055" w:name="_Toc32334954"/>
      <w:bookmarkStart w:id="1056" w:name="_Toc32335249"/>
      <w:bookmarkStart w:id="1057" w:name="_Toc32591975"/>
      <w:bookmarkStart w:id="1058" w:name="_Toc32334955"/>
      <w:bookmarkStart w:id="1059" w:name="_Toc32335250"/>
      <w:bookmarkStart w:id="1060" w:name="_Toc32591976"/>
      <w:bookmarkStart w:id="1061" w:name="_Toc464635356"/>
      <w:bookmarkStart w:id="1062" w:name="_Toc464635357"/>
      <w:bookmarkStart w:id="1063" w:name="_Toc464635358"/>
      <w:bookmarkStart w:id="1064" w:name="_Toc464635359"/>
      <w:bookmarkStart w:id="1065" w:name="_Toc460855088"/>
      <w:bookmarkStart w:id="1066" w:name="_Toc43456027"/>
      <w:bookmarkEnd w:id="1055"/>
      <w:bookmarkEnd w:id="1056"/>
      <w:bookmarkEnd w:id="1057"/>
      <w:bookmarkEnd w:id="1058"/>
      <w:bookmarkEnd w:id="1059"/>
      <w:bookmarkEnd w:id="1060"/>
      <w:bookmarkEnd w:id="1061"/>
      <w:bookmarkEnd w:id="1062"/>
      <w:bookmarkEnd w:id="1063"/>
      <w:bookmarkEnd w:id="1064"/>
      <w:r w:rsidRPr="00FE6751">
        <w:lastRenderedPageBreak/>
        <w:t xml:space="preserve">ANNEX </w:t>
      </w:r>
      <w:bookmarkStart w:id="1067" w:name="AXC"/>
      <w:r w:rsidRPr="00FE6751">
        <w:t>C</w:t>
      </w:r>
      <w:bookmarkEnd w:id="1067"/>
      <w:r w:rsidRPr="00FE6751">
        <w:t>: decode_provor_2_nc_dm, the Delayed Mode DAC decoder</w:t>
      </w:r>
      <w:bookmarkEnd w:id="1065"/>
      <w:bookmarkEnd w:id="1066"/>
    </w:p>
    <w:p w:rsidR="002F08BF" w:rsidRPr="00FE6751" w:rsidRDefault="002F08BF" w:rsidP="002F08BF">
      <w:pPr>
        <w:pStyle w:val="Corpsdetexte"/>
      </w:pPr>
      <w:r w:rsidRPr="00FE6751">
        <w:t>This decoding mode only concerns NKE BIO floats (</w:t>
      </w:r>
      <w:r w:rsidRPr="00FE6751">
        <w:rPr>
          <w:rStyle w:val="CodeCar"/>
          <w:rFonts w:eastAsiaTheme="minorEastAsia"/>
        </w:rPr>
        <w:t>FLOAT_TRANSMISSION_TYPE</w:t>
      </w:r>
      <w:r w:rsidRPr="00FE6751">
        <w:t xml:space="preserve"> #2 or #4 floats).</w:t>
      </w:r>
    </w:p>
    <w:p w:rsidR="002F08BF" w:rsidRPr="00FE6751" w:rsidRDefault="002F08BF" w:rsidP="002F08BF">
      <w:pPr>
        <w:pStyle w:val="Corpsdetexte"/>
      </w:pPr>
      <w:r w:rsidRPr="00FE6751">
        <w:t xml:space="preserve">Sometimes, these floats don't transmit all expected messages (or transmit erroneous information), in that case, the real time buffer cannot be processed at the correct time (it is finally processed after a timeout, see Annex </w:t>
      </w:r>
      <w:r w:rsidRPr="004E186F">
        <w:fldChar w:fldCharType="begin"/>
      </w:r>
      <w:r w:rsidRPr="00FE6751">
        <w:instrText xml:space="preserve"> REF AXB \h </w:instrText>
      </w:r>
      <w:r w:rsidRPr="004E186F">
        <w:fldChar w:fldCharType="separate"/>
      </w:r>
      <w:r w:rsidR="000579E4" w:rsidRPr="00FE6751">
        <w:t>B</w:t>
      </w:r>
      <w:r w:rsidRPr="004E186F">
        <w:fldChar w:fldCharType="end"/>
      </w:r>
      <w:r w:rsidRPr="00FE6751">
        <w:t>) and the result can be erroneous (particularly when the float is transmitting more than one sub-cycles, i.e. the data collected during more than one ascent).</w:t>
      </w:r>
    </w:p>
    <w:p w:rsidR="002F08BF" w:rsidRPr="00FE6751" w:rsidRDefault="002F08BF" w:rsidP="002F08BF">
      <w:pPr>
        <w:pStyle w:val="Corpsdetexte"/>
      </w:pPr>
      <w:r w:rsidRPr="00FE6751">
        <w:t>We haven't succeeded in solving this case in real time, thus we decided to create a Delayed Mode decoding mode.</w:t>
      </w:r>
    </w:p>
    <w:p w:rsidR="002F08BF" w:rsidRPr="00FE6751" w:rsidRDefault="002F08BF" w:rsidP="002F08BF">
      <w:pPr>
        <w:pStyle w:val="Corpsdetexte"/>
      </w:pPr>
      <w:r w:rsidRPr="00FE6751">
        <w:t xml:space="preserve">This DM decoding mode is used by the </w:t>
      </w:r>
      <w:r w:rsidRPr="00FE6751">
        <w:rPr>
          <w:b/>
          <w:i/>
        </w:rPr>
        <w:t>decode_provor_2_nc_dm</w:t>
      </w:r>
      <w:r w:rsidRPr="00FE6751">
        <w:t xml:space="preserve"> DAC decoder.</w:t>
      </w:r>
    </w:p>
    <w:p w:rsidR="002F08BF" w:rsidRPr="00FE6751" w:rsidRDefault="002F08BF" w:rsidP="002F08BF">
      <w:pPr>
        <w:pStyle w:val="Corpsdetexte"/>
      </w:pPr>
      <w:r w:rsidRPr="00FE6751">
        <w:t>Once a float died (or has been retrieved), the set of received float data packets can be definitely grouped in buffers by the operator.</w:t>
      </w:r>
    </w:p>
    <w:p w:rsidR="002F08BF" w:rsidRPr="00FE6751" w:rsidRDefault="002F08BF" w:rsidP="002F08BF">
      <w:pPr>
        <w:pStyle w:val="Corpsdetexte"/>
      </w:pPr>
      <w:r w:rsidRPr="00FE6751">
        <w:t xml:space="preserve">The tool </w:t>
      </w:r>
      <w:r w:rsidRPr="00FE6751">
        <w:rPr>
          <w:b/>
          <w:i/>
        </w:rPr>
        <w:t>split_remocean_sbd_mail_files</w:t>
      </w:r>
      <w:r w:rsidRPr="00FE6751">
        <w:t xml:space="preserve"> (for </w:t>
      </w:r>
      <w:r w:rsidRPr="00FE6751">
        <w:rPr>
          <w:rStyle w:val="CodeCar"/>
          <w:rFonts w:eastAsiaTheme="minorEastAsia"/>
        </w:rPr>
        <w:t>FLOAT_TRANSMISSION_TYPE</w:t>
      </w:r>
      <w:r w:rsidRPr="00FE6751">
        <w:t xml:space="preserve"> #4 floats) or </w:t>
      </w:r>
      <w:r w:rsidRPr="00FE6751">
        <w:rPr>
          <w:b/>
          <w:i/>
        </w:rPr>
        <w:t>split_remocean_rudics_sbd_files</w:t>
      </w:r>
      <w:r w:rsidRPr="00FE6751">
        <w:t xml:space="preserve"> (for </w:t>
      </w:r>
      <w:r w:rsidRPr="00FE6751">
        <w:rPr>
          <w:rStyle w:val="CodeCar"/>
          <w:rFonts w:eastAsiaTheme="minorEastAsia"/>
        </w:rPr>
        <w:t>FLOAT_TRANSMISSION_TYPE</w:t>
      </w:r>
      <w:r w:rsidRPr="00FE6751">
        <w:t xml:space="preserve"> #4 floats) can be used to split the received SBD files in mono-packet files (one file per float packet) and to create a csv file containing the first version of the buffers. The operator can then check this proposal and modify it as needed to create the data sets to be decoded together.</w:t>
      </w:r>
    </w:p>
    <w:p w:rsidR="002F08BF" w:rsidRPr="00FE6751" w:rsidRDefault="002F08BF" w:rsidP="002F08BF">
      <w:pPr>
        <w:pStyle w:val="Corpsdetexte"/>
      </w:pPr>
      <w:r w:rsidRPr="00FE6751">
        <w:t xml:space="preserve">For each float to be decoded in DM mode, we thus create a file to define each buffer contents (each SBD mono-packet file is assigned to a buffer number, or to -1 if the file should be ignored). This ‘buffers definition’ file should be stored in the </w:t>
      </w:r>
      <w:r w:rsidRPr="00FE6751">
        <w:rPr>
          <w:rStyle w:val="CodeCar"/>
          <w:rFonts w:eastAsiaTheme="minorEastAsia"/>
        </w:rPr>
        <w:t>DIR_INPUT_DM_BUFFER_LIST</w:t>
      </w:r>
      <w:r w:rsidRPr="00FE6751">
        <w:t xml:space="preserve"> directory.</w:t>
      </w:r>
    </w:p>
    <w:p w:rsidR="002F08BF" w:rsidRPr="00FE6751" w:rsidRDefault="002F08BF" w:rsidP="002F08BF">
      <w:pPr>
        <w:pStyle w:val="Corpsdetexte"/>
      </w:pPr>
      <w:r w:rsidRPr="00FE6751">
        <w:t xml:space="preserve">When the decoder detects that a float should be processed in DM (set in the </w:t>
      </w:r>
      <w:r w:rsidRPr="00FE6751">
        <w:rPr>
          <w:rStyle w:val="CodeCar"/>
          <w:rFonts w:eastAsiaTheme="minorEastAsia"/>
        </w:rPr>
        <w:t>DM_FLAG</w:t>
      </w:r>
      <w:r w:rsidRPr="00FE6751">
        <w:t xml:space="preserve"> float decoder configuration information, see </w:t>
      </w:r>
      <w:r w:rsidRPr="004E186F">
        <w:fldChar w:fldCharType="begin"/>
      </w:r>
      <w:r w:rsidRPr="00FE6751">
        <w:instrText xml:space="preserve"> REF _Ref459302673 \r \h </w:instrText>
      </w:r>
      <w:r w:rsidRPr="004E186F">
        <w:fldChar w:fldCharType="separate"/>
      </w:r>
      <w:r w:rsidR="000579E4" w:rsidRPr="00FE6751">
        <w:t>5.2.1</w:t>
      </w:r>
      <w:r w:rsidRPr="004E186F">
        <w:fldChar w:fldCharType="end"/>
      </w:r>
      <w:r w:rsidRPr="00FE6751">
        <w:t>):</w:t>
      </w:r>
    </w:p>
    <w:p w:rsidR="002F08BF" w:rsidRPr="00FE6751" w:rsidRDefault="002F08BF" w:rsidP="002F08BF">
      <w:pPr>
        <w:pStyle w:val="Corpsdetexte"/>
        <w:widowControl w:val="0"/>
        <w:numPr>
          <w:ilvl w:val="0"/>
          <w:numId w:val="51"/>
        </w:numPr>
        <w:suppressAutoHyphens/>
      </w:pPr>
      <w:r w:rsidRPr="00FE6751">
        <w:t xml:space="preserve">It first checks if the </w:t>
      </w:r>
      <w:r w:rsidRPr="00FE6751">
        <w:rPr>
          <w:rStyle w:val="CodeCar"/>
          <w:rFonts w:eastAsiaTheme="minorEastAsia"/>
        </w:rPr>
        <w:t>IRIDIUM_DATA_DIRECTORY</w:t>
      </w:r>
      <w:r w:rsidRPr="00FE6751">
        <w:t>/</w:t>
      </w:r>
      <w:r w:rsidRPr="00FE6751">
        <w:rPr>
          <w:i/>
        </w:rPr>
        <w:t>IMEI_WMO/archive_dm</w:t>
      </w:r>
      <w:r w:rsidRPr="00FE6751">
        <w:t xml:space="preserve"> or </w:t>
      </w:r>
      <w:r w:rsidRPr="00FE6751">
        <w:rPr>
          <w:rStyle w:val="CodeCar"/>
          <w:rFonts w:eastAsiaTheme="minorEastAsia"/>
        </w:rPr>
        <w:t>IRIDIUM_DATA_DIRECTORY</w:t>
      </w:r>
      <w:r w:rsidRPr="00FE6751">
        <w:t>/</w:t>
      </w:r>
      <w:r w:rsidRPr="00FE6751">
        <w:rPr>
          <w:i/>
        </w:rPr>
        <w:t>LoginName_WMO/archive_dm</w:t>
      </w:r>
      <w:r w:rsidRPr="00FE6751">
        <w:t xml:space="preserve"> directory is empty.</w:t>
      </w:r>
    </w:p>
    <w:p w:rsidR="002F08BF" w:rsidRPr="00FE6751" w:rsidRDefault="002F08BF" w:rsidP="002F08BF">
      <w:pPr>
        <w:pStyle w:val="Corpsdetexte"/>
        <w:ind w:left="709"/>
      </w:pPr>
      <w:r w:rsidRPr="00FE6751">
        <w:t xml:space="preserve">If so (first decoding of the float in DM), it splits the files of the </w:t>
      </w:r>
      <w:r w:rsidRPr="00FE6751">
        <w:rPr>
          <w:rStyle w:val="CodeCar"/>
          <w:rFonts w:eastAsiaTheme="minorEastAsia"/>
        </w:rPr>
        <w:t>IRIDIUM_DATA_DIRECTORY</w:t>
      </w:r>
      <w:r w:rsidRPr="00FE6751">
        <w:t>/</w:t>
      </w:r>
      <w:r w:rsidRPr="00FE6751">
        <w:rPr>
          <w:i/>
        </w:rPr>
        <w:t>IMEI_WMO</w:t>
      </w:r>
      <w:r w:rsidRPr="00FE6751">
        <w:t>/</w:t>
      </w:r>
      <w:r w:rsidRPr="00FE6751">
        <w:rPr>
          <w:i/>
        </w:rPr>
        <w:t>archive</w:t>
      </w:r>
      <w:r w:rsidRPr="00FE6751">
        <w:t xml:space="preserve"> or </w:t>
      </w:r>
      <w:r w:rsidRPr="00FE6751">
        <w:rPr>
          <w:rStyle w:val="CodeCar"/>
          <w:rFonts w:eastAsiaTheme="minorEastAsia"/>
        </w:rPr>
        <w:t>IRIDIUM_DATA_DIRECTORY</w:t>
      </w:r>
      <w:r w:rsidRPr="00FE6751">
        <w:t>/</w:t>
      </w:r>
      <w:r w:rsidRPr="00FE6751">
        <w:rPr>
          <w:i/>
        </w:rPr>
        <w:t>LoginName_WMO</w:t>
      </w:r>
      <w:r w:rsidRPr="00FE6751">
        <w:t>/</w:t>
      </w:r>
      <w:r w:rsidRPr="00FE6751">
        <w:rPr>
          <w:i/>
        </w:rPr>
        <w:t>archive</w:t>
      </w:r>
      <w:r w:rsidRPr="00FE6751">
        <w:t xml:space="preserve"> directory in mono-packet files and store these files in the </w:t>
      </w:r>
      <w:r w:rsidRPr="00FE6751">
        <w:rPr>
          <w:rStyle w:val="CodeCar"/>
          <w:rFonts w:eastAsiaTheme="minorEastAsia"/>
        </w:rPr>
        <w:t>IRIDIUM_DATA_DIRECTORY</w:t>
      </w:r>
      <w:r w:rsidRPr="00FE6751">
        <w:t>/</w:t>
      </w:r>
      <w:r w:rsidRPr="00FE6751">
        <w:rPr>
          <w:i/>
        </w:rPr>
        <w:t>IMEI_WMO</w:t>
      </w:r>
      <w:r w:rsidRPr="00FE6751">
        <w:t>/</w:t>
      </w:r>
      <w:r w:rsidRPr="00FE6751">
        <w:rPr>
          <w:i/>
        </w:rPr>
        <w:t>archive_dm</w:t>
      </w:r>
      <w:r w:rsidRPr="00FE6751">
        <w:t xml:space="preserve"> or </w:t>
      </w:r>
      <w:r w:rsidRPr="00FE6751">
        <w:rPr>
          <w:rStyle w:val="CodeCar"/>
          <w:rFonts w:eastAsiaTheme="minorEastAsia"/>
        </w:rPr>
        <w:t>IRIDIUM_DATA_DIRECTORY</w:t>
      </w:r>
      <w:r w:rsidRPr="00FE6751">
        <w:t>/</w:t>
      </w:r>
      <w:r w:rsidRPr="00FE6751">
        <w:rPr>
          <w:i/>
        </w:rPr>
        <w:t>LoginName_WMO</w:t>
      </w:r>
      <w:r w:rsidRPr="00FE6751">
        <w:t>/</w:t>
      </w:r>
      <w:r w:rsidRPr="00FE6751">
        <w:rPr>
          <w:i/>
        </w:rPr>
        <w:t>archive_dm</w:t>
      </w:r>
      <w:r w:rsidRPr="00FE6751">
        <w:t xml:space="preserve"> directory.</w:t>
      </w:r>
    </w:p>
    <w:p w:rsidR="002F08BF" w:rsidRPr="00FE6751" w:rsidRDefault="002F08BF" w:rsidP="002F08BF">
      <w:pPr>
        <w:pStyle w:val="Corpsdetexte"/>
        <w:widowControl w:val="0"/>
        <w:numPr>
          <w:ilvl w:val="0"/>
          <w:numId w:val="51"/>
        </w:numPr>
        <w:suppressAutoHyphens/>
      </w:pPr>
      <w:r w:rsidRPr="00FE6751">
        <w:t>It then decodes the float according to the ‘buffers definition’ contents.</w:t>
      </w:r>
    </w:p>
    <w:p w:rsidR="002F08BF" w:rsidRPr="00FE6751" w:rsidRDefault="002F08BF" w:rsidP="002F08BF">
      <w:pPr>
        <w:pStyle w:val="Corpsdetexte"/>
      </w:pPr>
      <w:r w:rsidRPr="00FE6751">
        <w:t xml:space="preserve">In this mode, the files stay in the </w:t>
      </w:r>
      <w:r w:rsidRPr="00FE6751">
        <w:rPr>
          <w:rStyle w:val="CodeCar"/>
          <w:rFonts w:eastAsiaTheme="minorEastAsia"/>
        </w:rPr>
        <w:t>IRIDIUM_DATA_DIRECTORY</w:t>
      </w:r>
      <w:r w:rsidRPr="00FE6751">
        <w:t>/</w:t>
      </w:r>
      <w:r w:rsidRPr="00FE6751">
        <w:rPr>
          <w:i/>
        </w:rPr>
        <w:t>IMEI_WMO</w:t>
      </w:r>
      <w:r w:rsidRPr="00FE6751">
        <w:t>/</w:t>
      </w:r>
      <w:r w:rsidRPr="00FE6751">
        <w:rPr>
          <w:i/>
        </w:rPr>
        <w:t>archive_dm</w:t>
      </w:r>
      <w:r w:rsidRPr="00FE6751">
        <w:t xml:space="preserve"> or </w:t>
      </w:r>
      <w:r w:rsidRPr="00FE6751">
        <w:rPr>
          <w:rStyle w:val="CodeCar"/>
          <w:rFonts w:eastAsiaTheme="minorEastAsia"/>
        </w:rPr>
        <w:t>IRIDIUM_DATA_DIRECTORY</w:t>
      </w:r>
      <w:r w:rsidRPr="00FE6751">
        <w:t>/</w:t>
      </w:r>
      <w:r w:rsidRPr="00FE6751">
        <w:rPr>
          <w:i/>
        </w:rPr>
        <w:t>LoginName_WMO/</w:t>
      </w:r>
      <w:r w:rsidRPr="00FE6751">
        <w:rPr>
          <w:rStyle w:val="CodeCar"/>
          <w:rFonts w:eastAsiaTheme="minorEastAsia"/>
          <w:i/>
        </w:rPr>
        <w:t>archive_dm</w:t>
      </w:r>
      <w:r w:rsidRPr="00FE6751">
        <w:t xml:space="preserve"> directory and</w:t>
      </w:r>
      <w:r w:rsidR="00C80CCE" w:rsidRPr="00FE6751">
        <w:t>,</w:t>
      </w:r>
      <w:r w:rsidRPr="00FE6751">
        <w:t xml:space="preserve"> as the buffers are already defined</w:t>
      </w:r>
      <w:r w:rsidR="00C80CCE" w:rsidRPr="00FE6751">
        <w:t>,</w:t>
      </w:r>
      <w:r w:rsidRPr="00FE6751">
        <w:t xml:space="preserve"> the decoding of the float is more efficient.</w:t>
      </w:r>
    </w:p>
    <w:p w:rsidR="002F08BF" w:rsidRPr="00FE6751" w:rsidRDefault="002F08BF" w:rsidP="00715A45">
      <w:pPr>
        <w:pStyle w:val="Titre1"/>
      </w:pPr>
      <w:bookmarkStart w:id="1068" w:name="_Toc460855089"/>
      <w:bookmarkStart w:id="1069" w:name="_Toc43456028"/>
      <w:r w:rsidRPr="00FE6751">
        <w:lastRenderedPageBreak/>
        <w:t>ANNEX D: conditional generation of NetCDF files</w:t>
      </w:r>
      <w:bookmarkEnd w:id="1068"/>
      <w:bookmarkEnd w:id="1069"/>
    </w:p>
    <w:p w:rsidR="002F08BF" w:rsidRPr="00FE6751" w:rsidRDefault="002F08BF" w:rsidP="002F08BF">
      <w:pPr>
        <w:pStyle w:val="Corpsdetexte"/>
      </w:pPr>
      <w:r w:rsidRPr="00FE6751">
        <w:t xml:space="preserve">The NetCDF files of trajectory data (TRAJ), of profile data (MONO-PROF or MULTI-PROF), of technical data (TECH) and of meta-data (META) are generated according to the configuration flags </w:t>
      </w:r>
      <w:r w:rsidRPr="00FE6751">
        <w:rPr>
          <w:rStyle w:val="CodeCar"/>
          <w:rFonts w:eastAsiaTheme="minorEastAsia"/>
        </w:rPr>
        <w:t>GENERATE_NC_TRAJ</w:t>
      </w:r>
      <w:r w:rsidRPr="00FE6751">
        <w:t xml:space="preserve">, </w:t>
      </w:r>
      <w:r w:rsidRPr="00FE6751">
        <w:rPr>
          <w:rStyle w:val="CodeCar"/>
          <w:rFonts w:eastAsiaTheme="minorEastAsia"/>
        </w:rPr>
        <w:t>GENERATE_NC_MONO_PROF</w:t>
      </w:r>
      <w:r w:rsidRPr="00FE6751">
        <w:t xml:space="preserve">, </w:t>
      </w:r>
      <w:r w:rsidRPr="00FE6751">
        <w:rPr>
          <w:rStyle w:val="CodeCar"/>
          <w:rFonts w:eastAsiaTheme="minorEastAsia"/>
        </w:rPr>
        <w:t>GENERATE_NC_MULTI_PROF</w:t>
      </w:r>
      <w:r w:rsidRPr="00FE6751">
        <w:t xml:space="preserve">, </w:t>
      </w:r>
      <w:r w:rsidRPr="00FE6751">
        <w:rPr>
          <w:rStyle w:val="CodeCar"/>
          <w:rFonts w:eastAsiaTheme="minorEastAsia"/>
        </w:rPr>
        <w:t>GENERATE_NC_TECH</w:t>
      </w:r>
      <w:r w:rsidRPr="00FE6751">
        <w:t xml:space="preserve"> and </w:t>
      </w:r>
      <w:r w:rsidRPr="00FE6751">
        <w:rPr>
          <w:rStyle w:val="CodeCar"/>
          <w:rFonts w:eastAsiaTheme="minorEastAsia"/>
        </w:rPr>
        <w:t>GENERATE_NC_META</w:t>
      </w:r>
      <w:r w:rsidRPr="00FE6751">
        <w:t xml:space="preserve"> values respectively.</w:t>
      </w:r>
    </w:p>
    <w:p w:rsidR="002F08BF" w:rsidRPr="00FE6751" w:rsidRDefault="002F08BF" w:rsidP="002F08BF">
      <w:pPr>
        <w:pStyle w:val="Corpsdetexte"/>
      </w:pPr>
      <w:r w:rsidRPr="00FE6751">
        <w:t>When a flag is set to 0, the corresponding file is not generated.</w:t>
      </w:r>
    </w:p>
    <w:p w:rsidR="002F08BF" w:rsidRPr="00FE6751" w:rsidRDefault="002F08BF" w:rsidP="002F08BF">
      <w:pPr>
        <w:pStyle w:val="Corpsdetexte"/>
      </w:pPr>
      <w:r w:rsidRPr="00FE6751">
        <w:t>When a flag is set to 1, the corresponding file is generated (created or updated).</w:t>
      </w:r>
    </w:p>
    <w:p w:rsidR="002F08BF" w:rsidRPr="00FE6751" w:rsidRDefault="002F08BF" w:rsidP="002F08BF">
      <w:pPr>
        <w:pStyle w:val="Corpsdetexte"/>
      </w:pPr>
      <w:r w:rsidRPr="00FE6751">
        <w:t>When a flag is set to 2, the corresponding file can be generated or not, depending on the rules detailed below for each float transmission type.</w:t>
      </w:r>
    </w:p>
    <w:p w:rsidR="002F08BF" w:rsidRPr="00FE6751" w:rsidRDefault="002F08BF" w:rsidP="00715A45">
      <w:pPr>
        <w:pStyle w:val="Titre2"/>
      </w:pPr>
      <w:bookmarkStart w:id="1070" w:name="_Toc460855090"/>
      <w:bookmarkStart w:id="1071" w:name="_Toc43456029"/>
      <w:r w:rsidRPr="00FE6751">
        <w:t>For Argos floats</w:t>
      </w:r>
      <w:bookmarkEnd w:id="1070"/>
      <w:bookmarkEnd w:id="1071"/>
    </w:p>
    <w:p w:rsidR="002F08BF" w:rsidRPr="00FE6751" w:rsidRDefault="002F08BF" w:rsidP="002F08BF">
      <w:pPr>
        <w:pStyle w:val="Corpsdetexte"/>
      </w:pPr>
      <w:r w:rsidRPr="00FE6751">
        <w:t xml:space="preserve">If the DAC decoder is used with the parameter </w:t>
      </w:r>
      <w:r w:rsidRPr="00FE6751">
        <w:rPr>
          <w:b/>
        </w:rPr>
        <w:t>'processmode'</w:t>
      </w:r>
      <w:r w:rsidRPr="00FE6751">
        <w:t xml:space="preserve"> set to </w:t>
      </w:r>
      <w:r w:rsidRPr="00FE6751">
        <w:rPr>
          <w:b/>
        </w:rPr>
        <w:t>'profile'</w:t>
      </w:r>
      <w:r w:rsidRPr="00FE6751">
        <w:t>:</w:t>
      </w:r>
    </w:p>
    <w:p w:rsidR="002F08BF" w:rsidRPr="00FE6751" w:rsidRDefault="002F08BF" w:rsidP="002F08BF">
      <w:pPr>
        <w:pStyle w:val="Corpsdetexte"/>
        <w:widowControl w:val="0"/>
        <w:numPr>
          <w:ilvl w:val="0"/>
          <w:numId w:val="43"/>
        </w:numPr>
        <w:suppressAutoHyphens/>
      </w:pPr>
      <w:r w:rsidRPr="00FE6751">
        <w:t xml:space="preserve">The </w:t>
      </w:r>
      <w:r w:rsidRPr="00FE6751">
        <w:rPr>
          <w:rStyle w:val="CodeCar"/>
          <w:rFonts w:eastAsiaTheme="minorEastAsia"/>
        </w:rPr>
        <w:t>GENERATE_NC_TRAJ</w:t>
      </w:r>
      <w:r w:rsidRPr="00FE6751">
        <w:t xml:space="preserve">, </w:t>
      </w:r>
      <w:r w:rsidRPr="00FE6751">
        <w:rPr>
          <w:rStyle w:val="CodeCar"/>
          <w:rFonts w:eastAsiaTheme="minorEastAsia"/>
        </w:rPr>
        <w:t>GENERATE_NC_MULTI_PROF</w:t>
      </w:r>
      <w:r w:rsidRPr="00FE6751">
        <w:t xml:space="preserve">, </w:t>
      </w:r>
      <w:r w:rsidRPr="00FE6751">
        <w:rPr>
          <w:rStyle w:val="CodeCar"/>
          <w:rFonts w:eastAsiaTheme="minorEastAsia"/>
        </w:rPr>
        <w:t>GENERATE_NC_TECH</w:t>
      </w:r>
      <w:r w:rsidRPr="00FE6751">
        <w:t xml:space="preserve"> and </w:t>
      </w:r>
      <w:r w:rsidRPr="00FE6751">
        <w:rPr>
          <w:rStyle w:val="CodeCar"/>
          <w:rFonts w:eastAsiaTheme="minorEastAsia"/>
        </w:rPr>
        <w:t>GENERATE_NC_TRAJ</w:t>
      </w:r>
      <w:r w:rsidRPr="00FE6751">
        <w:t xml:space="preserve"> flags are set to 0 (i.e</w:t>
      </w:r>
      <w:r w:rsidR="000B7052">
        <w:t>.</w:t>
      </w:r>
      <w:r w:rsidRPr="00FE6751">
        <w:t xml:space="preserve"> the corresponding files are not generated);</w:t>
      </w:r>
    </w:p>
    <w:p w:rsidR="002F08BF" w:rsidRPr="00FE6751" w:rsidRDefault="002F08BF" w:rsidP="002F08BF">
      <w:pPr>
        <w:pStyle w:val="Corpsdetexte"/>
        <w:widowControl w:val="0"/>
        <w:numPr>
          <w:ilvl w:val="0"/>
          <w:numId w:val="43"/>
        </w:numPr>
        <w:suppressAutoHyphens/>
      </w:pPr>
      <w:r w:rsidRPr="00FE6751">
        <w:t xml:space="preserve">The </w:t>
      </w:r>
      <w:r w:rsidRPr="00FE6751">
        <w:rPr>
          <w:rStyle w:val="CodeCar"/>
          <w:rFonts w:eastAsiaTheme="minorEastAsia"/>
        </w:rPr>
        <w:t>GENERATE_NC_MONO_PROF</w:t>
      </w:r>
      <w:r w:rsidRPr="00FE6751">
        <w:t xml:space="preserve"> flag is set to 2.</w:t>
      </w:r>
    </w:p>
    <w:p w:rsidR="002F08BF" w:rsidRPr="00FE6751" w:rsidRDefault="002F08BF" w:rsidP="002F08BF">
      <w:pPr>
        <w:pStyle w:val="Corpsdetexte"/>
      </w:pPr>
      <w:r w:rsidRPr="00FE6751">
        <w:t>When a generation flag is set to 2, the generation rules are the following.</w:t>
      </w:r>
    </w:p>
    <w:p w:rsidR="002F08BF" w:rsidRPr="00FE6751" w:rsidRDefault="002F08BF" w:rsidP="00715A45">
      <w:pPr>
        <w:pStyle w:val="Titre3"/>
      </w:pPr>
      <w:bookmarkStart w:id="1072" w:name="_Toc460855091"/>
      <w:bookmarkStart w:id="1073" w:name="_Toc43456030"/>
      <w:r w:rsidRPr="00FE6751">
        <w:t>META file</w:t>
      </w:r>
      <w:bookmarkEnd w:id="1072"/>
      <w:bookmarkEnd w:id="1073"/>
    </w:p>
    <w:p w:rsidR="002F08BF" w:rsidRPr="00FE6751" w:rsidRDefault="002F08BF" w:rsidP="002F08BF">
      <w:pPr>
        <w:pStyle w:val="Corpsdetexte"/>
      </w:pPr>
      <w:r w:rsidRPr="00FE6751">
        <w:t>The meta-data file is created if it doesn't exist. It is never updated.</w:t>
      </w:r>
    </w:p>
    <w:p w:rsidR="002F08BF" w:rsidRPr="00FE6751" w:rsidRDefault="002F08BF" w:rsidP="00715A45">
      <w:pPr>
        <w:pStyle w:val="Titre3"/>
      </w:pPr>
      <w:bookmarkStart w:id="1074" w:name="_Toc460855092"/>
      <w:bookmarkStart w:id="1075" w:name="_Toc43456031"/>
      <w:r w:rsidRPr="00FE6751">
        <w:t>TRAJ, MULTI-PROF and TECH files</w:t>
      </w:r>
      <w:bookmarkEnd w:id="1074"/>
      <w:bookmarkEnd w:id="1075"/>
    </w:p>
    <w:p w:rsidR="002F08BF" w:rsidRPr="00FE6751" w:rsidRDefault="002F08BF" w:rsidP="002F08BF">
      <w:pPr>
        <w:pStyle w:val="Corpsdetexte"/>
      </w:pPr>
      <w:r w:rsidRPr="00FE6751">
        <w:t>The trajectory, multi-profile and technical files are created if they don't exist. They are updated, except when the two following assumptions are true:</w:t>
      </w:r>
    </w:p>
    <w:p w:rsidR="002F08BF" w:rsidRPr="00FE6751" w:rsidRDefault="002F08BF" w:rsidP="002F08BF">
      <w:pPr>
        <w:pStyle w:val="Corpsdetexte"/>
        <w:widowControl w:val="0"/>
        <w:numPr>
          <w:ilvl w:val="0"/>
          <w:numId w:val="44"/>
        </w:numPr>
        <w:suppressAutoHyphens/>
      </w:pPr>
      <w:r w:rsidRPr="00FE6751">
        <w:t>The set of cycle numbers of the Argos HEX data files is identical to the one stored in the CYCLE_NUMBER array of the concerned NetCDF file,</w:t>
      </w:r>
    </w:p>
    <w:p w:rsidR="002F08BF" w:rsidRPr="00FE6751" w:rsidRDefault="002F08BF" w:rsidP="002F08BF">
      <w:pPr>
        <w:pStyle w:val="Corpsdetexte"/>
        <w:widowControl w:val="0"/>
        <w:numPr>
          <w:ilvl w:val="0"/>
          <w:numId w:val="44"/>
        </w:numPr>
        <w:suppressAutoHyphens/>
      </w:pPr>
      <w:r w:rsidRPr="00FE6751">
        <w:t>All the Argos HEX data file system dates are before the DATE_UPDATE date of the NetCDF file.</w:t>
      </w:r>
    </w:p>
    <w:p w:rsidR="002F08BF" w:rsidRPr="00FE6751" w:rsidRDefault="002F08BF" w:rsidP="00715A45">
      <w:pPr>
        <w:pStyle w:val="Titre3"/>
      </w:pPr>
      <w:bookmarkStart w:id="1076" w:name="_Toc460855093"/>
      <w:bookmarkStart w:id="1077" w:name="_Toc43456032"/>
      <w:r w:rsidRPr="00FE6751">
        <w:t>MONO-PROF file</w:t>
      </w:r>
      <w:bookmarkEnd w:id="1076"/>
      <w:bookmarkEnd w:id="1077"/>
    </w:p>
    <w:p w:rsidR="002F08BF" w:rsidRPr="00FE6751" w:rsidRDefault="002F08BF" w:rsidP="002F08BF">
      <w:pPr>
        <w:pStyle w:val="Corpsdetexte"/>
      </w:pPr>
      <w:r w:rsidRPr="00FE6751">
        <w:t>The rules for generating the mono-profile file are the following:</w:t>
      </w:r>
    </w:p>
    <w:p w:rsidR="002F08BF" w:rsidRPr="00FE6751" w:rsidRDefault="002F08BF" w:rsidP="002F08BF">
      <w:pPr>
        <w:pStyle w:val="Corpsdetexte"/>
        <w:widowControl w:val="0"/>
        <w:numPr>
          <w:ilvl w:val="0"/>
          <w:numId w:val="45"/>
        </w:numPr>
        <w:suppressAutoHyphens/>
      </w:pPr>
      <w:r w:rsidRPr="00FE6751">
        <w:t xml:space="preserve">If the DAC decoder is used with a parameter </w:t>
      </w:r>
      <w:r w:rsidRPr="00FE6751">
        <w:rPr>
          <w:b/>
        </w:rPr>
        <w:t>'processmode'</w:t>
      </w:r>
      <w:r w:rsidRPr="00FE6751">
        <w:t xml:space="preserve"> set to </w:t>
      </w:r>
      <w:r w:rsidRPr="00FE6751">
        <w:rPr>
          <w:b/>
        </w:rPr>
        <w:t>'profile'</w:t>
      </w:r>
      <w:r w:rsidRPr="00FE6751">
        <w:t>:</w:t>
      </w:r>
    </w:p>
    <w:p w:rsidR="002F08BF" w:rsidRPr="00FE6751" w:rsidRDefault="002F08BF" w:rsidP="002F08BF">
      <w:pPr>
        <w:pStyle w:val="Corpsdetexte"/>
        <w:widowControl w:val="0"/>
        <w:numPr>
          <w:ilvl w:val="1"/>
          <w:numId w:val="45"/>
        </w:numPr>
        <w:suppressAutoHyphens/>
      </w:pPr>
      <w:r w:rsidRPr="00FE6751">
        <w:t>The file is created when the profile has been completed (number of levels equal to the expected one (provided in the technical data)),</w:t>
      </w:r>
    </w:p>
    <w:p w:rsidR="002F08BF" w:rsidRPr="00FE6751" w:rsidRDefault="002F08BF" w:rsidP="002F08BF">
      <w:pPr>
        <w:pStyle w:val="Corpsdetexte"/>
        <w:widowControl w:val="0"/>
        <w:numPr>
          <w:ilvl w:val="1"/>
          <w:numId w:val="45"/>
        </w:numPr>
        <w:suppressAutoHyphens/>
      </w:pPr>
      <w:r w:rsidRPr="00FE6751">
        <w:t>The file is never updated.</w:t>
      </w:r>
    </w:p>
    <w:p w:rsidR="002F08BF" w:rsidRPr="00FE6751" w:rsidRDefault="002F08BF" w:rsidP="002F08BF">
      <w:pPr>
        <w:pStyle w:val="Corpsdetexte"/>
        <w:widowControl w:val="0"/>
        <w:numPr>
          <w:ilvl w:val="0"/>
          <w:numId w:val="45"/>
        </w:numPr>
        <w:suppressAutoHyphens/>
      </w:pPr>
      <w:r w:rsidRPr="00FE6751">
        <w:t>In all other cases:</w:t>
      </w:r>
    </w:p>
    <w:p w:rsidR="002F08BF" w:rsidRPr="00FE6751" w:rsidRDefault="002F08BF" w:rsidP="002F08BF">
      <w:pPr>
        <w:pStyle w:val="Corpsdetexte"/>
        <w:widowControl w:val="0"/>
        <w:numPr>
          <w:ilvl w:val="1"/>
          <w:numId w:val="45"/>
        </w:numPr>
        <w:suppressAutoHyphens/>
      </w:pPr>
      <w:r w:rsidRPr="00FE6751">
        <w:t>The file is created if it doesn't exist. If the profile is not complete, a WARNING is written in the log file (giving the number of missing levels),</w:t>
      </w:r>
    </w:p>
    <w:p w:rsidR="002F08BF" w:rsidRPr="00FE6751" w:rsidRDefault="002F08BF" w:rsidP="002F08BF">
      <w:pPr>
        <w:pStyle w:val="Corpsdetexte"/>
        <w:widowControl w:val="0"/>
        <w:numPr>
          <w:ilvl w:val="1"/>
          <w:numId w:val="45"/>
        </w:numPr>
        <w:suppressAutoHyphens/>
      </w:pPr>
      <w:r w:rsidRPr="00FE6751">
        <w:t>The file can be updated:</w:t>
      </w:r>
    </w:p>
    <w:p w:rsidR="002F08BF" w:rsidRPr="00FE6751" w:rsidRDefault="002F08BF" w:rsidP="002F08BF">
      <w:pPr>
        <w:pStyle w:val="Corpsdetexte"/>
        <w:widowControl w:val="0"/>
        <w:numPr>
          <w:ilvl w:val="2"/>
          <w:numId w:val="45"/>
        </w:numPr>
        <w:suppressAutoHyphens/>
      </w:pPr>
      <w:r w:rsidRPr="00FE6751">
        <w:t xml:space="preserve">When the system date of the associated Argos HEX data file is later or equal </w:t>
      </w:r>
      <w:r w:rsidRPr="00FE6751">
        <w:lastRenderedPageBreak/>
        <w:t>to the DATE_UPDATE date of the NetCDF file (i.e. some additional HEX data have been received since the last update of the NetCDF file. The redundancy done with these new data can improve the profile contents),</w:t>
      </w:r>
    </w:p>
    <w:p w:rsidR="002F08BF" w:rsidRPr="00FE6751" w:rsidRDefault="002F08BF" w:rsidP="002F08BF">
      <w:pPr>
        <w:pStyle w:val="Corpsdetexte"/>
        <w:widowControl w:val="0"/>
        <w:numPr>
          <w:ilvl w:val="1"/>
          <w:numId w:val="45"/>
        </w:numPr>
        <w:suppressAutoHyphens/>
      </w:pPr>
      <w:r w:rsidRPr="00FE6751">
        <w:t>When the profile of the NetCDF file was not located but can be now located (from interpolation with the following cycles).</w:t>
      </w:r>
    </w:p>
    <w:p w:rsidR="002F08BF" w:rsidRPr="00FE6751" w:rsidRDefault="002F08BF" w:rsidP="00715A45">
      <w:pPr>
        <w:pStyle w:val="Titre2"/>
      </w:pPr>
      <w:bookmarkStart w:id="1078" w:name="_Toc460855094"/>
      <w:bookmarkStart w:id="1079" w:name="_Toc43456033"/>
      <w:r w:rsidRPr="00FE6751">
        <w:t>For Iridium floats</w:t>
      </w:r>
      <w:bookmarkEnd w:id="1078"/>
      <w:bookmarkEnd w:id="1079"/>
    </w:p>
    <w:p w:rsidR="002F08BF" w:rsidRPr="00FE6751" w:rsidRDefault="002F08BF" w:rsidP="002F08BF">
      <w:pPr>
        <w:pStyle w:val="Corpsdetexte"/>
      </w:pPr>
      <w:r w:rsidRPr="00FE6751">
        <w:t>When a generation flag is set to 2, the generation rules are the following.</w:t>
      </w:r>
    </w:p>
    <w:p w:rsidR="002F08BF" w:rsidRPr="00FE6751" w:rsidRDefault="002F08BF" w:rsidP="00715A45">
      <w:pPr>
        <w:pStyle w:val="Titre3"/>
      </w:pPr>
      <w:bookmarkStart w:id="1080" w:name="_Toc460855095"/>
      <w:bookmarkStart w:id="1081" w:name="_Toc43456034"/>
      <w:r w:rsidRPr="00FE6751">
        <w:t>META file</w:t>
      </w:r>
      <w:bookmarkEnd w:id="1080"/>
      <w:bookmarkEnd w:id="1081"/>
    </w:p>
    <w:p w:rsidR="002F08BF" w:rsidRPr="00FE6751" w:rsidRDefault="002F08BF" w:rsidP="002F08BF">
      <w:pPr>
        <w:pStyle w:val="Corpsdetexte"/>
      </w:pPr>
      <w:r w:rsidRPr="00FE6751">
        <w:t>The meta-data file is created and then updated, each time a decoding buffer contents is processed.</w:t>
      </w:r>
    </w:p>
    <w:p w:rsidR="002F08BF" w:rsidRPr="00FE6751" w:rsidRDefault="002F08BF" w:rsidP="00715A45">
      <w:pPr>
        <w:pStyle w:val="Titre3"/>
      </w:pPr>
      <w:bookmarkStart w:id="1082" w:name="_Toc460855096"/>
      <w:bookmarkStart w:id="1083" w:name="_Toc43456035"/>
      <w:r w:rsidRPr="00FE6751">
        <w:t>TRAJ, MULTI-PROF an TECH files</w:t>
      </w:r>
      <w:bookmarkEnd w:id="1082"/>
      <w:bookmarkEnd w:id="1083"/>
    </w:p>
    <w:p w:rsidR="002F08BF" w:rsidRPr="00FE6751" w:rsidRDefault="002F08BF" w:rsidP="002F08BF">
      <w:pPr>
        <w:pStyle w:val="Corpsdetexte"/>
      </w:pPr>
      <w:r w:rsidRPr="00FE6751">
        <w:t>The trajectory, multi-profile and technical files are created and then updated, each time a decoding buffer contents is processed.</w:t>
      </w:r>
    </w:p>
    <w:p w:rsidR="002F08BF" w:rsidRPr="00FE6751" w:rsidRDefault="002F08BF" w:rsidP="00715A45">
      <w:pPr>
        <w:pStyle w:val="Titre3"/>
      </w:pPr>
      <w:bookmarkStart w:id="1084" w:name="_Toc460855097"/>
      <w:bookmarkStart w:id="1085" w:name="_Toc43456036"/>
      <w:r w:rsidRPr="00FE6751">
        <w:t>MONO-PROF file</w:t>
      </w:r>
      <w:bookmarkEnd w:id="1084"/>
      <w:bookmarkEnd w:id="1085"/>
    </w:p>
    <w:p w:rsidR="002F08BF" w:rsidRPr="00FE6751" w:rsidRDefault="002F08BF" w:rsidP="002F08BF">
      <w:pPr>
        <w:pStyle w:val="Corpsdetexte"/>
      </w:pPr>
      <w:r w:rsidRPr="00FE6751">
        <w:t>The mono-profile file is:</w:t>
      </w:r>
    </w:p>
    <w:p w:rsidR="002F08BF" w:rsidRPr="00FE6751" w:rsidRDefault="002F08BF" w:rsidP="002F08BF">
      <w:pPr>
        <w:pStyle w:val="Corpsdetexte"/>
        <w:widowControl w:val="0"/>
        <w:numPr>
          <w:ilvl w:val="0"/>
          <w:numId w:val="46"/>
        </w:numPr>
        <w:suppressAutoHyphens/>
      </w:pPr>
      <w:r w:rsidRPr="00FE6751">
        <w:t>Created when a first decoding buffer contents is processed,</w:t>
      </w:r>
    </w:p>
    <w:p w:rsidR="002F08BF" w:rsidRPr="00FE6751" w:rsidRDefault="002F08BF" w:rsidP="002F08BF">
      <w:pPr>
        <w:pStyle w:val="Corpsdetexte"/>
        <w:widowControl w:val="0"/>
        <w:numPr>
          <w:ilvl w:val="0"/>
          <w:numId w:val="46"/>
        </w:numPr>
        <w:suppressAutoHyphens/>
      </w:pPr>
      <w:r w:rsidRPr="00FE6751">
        <w:t>Updated when the two following assumptions are true:</w:t>
      </w:r>
    </w:p>
    <w:p w:rsidR="002F08BF" w:rsidRPr="00FE6751" w:rsidRDefault="002F08BF" w:rsidP="002F08BF">
      <w:pPr>
        <w:pStyle w:val="Corpsdetexte"/>
        <w:widowControl w:val="0"/>
        <w:numPr>
          <w:ilvl w:val="1"/>
          <w:numId w:val="46"/>
        </w:numPr>
        <w:suppressAutoHyphens/>
      </w:pPr>
      <w:r w:rsidRPr="00FE6751">
        <w:t>A decoding buffer contents is processed,</w:t>
      </w:r>
    </w:p>
    <w:p w:rsidR="002F08BF" w:rsidRPr="00FE6751" w:rsidRDefault="002F08BF" w:rsidP="002F08BF">
      <w:pPr>
        <w:pStyle w:val="Corpsdetexte"/>
        <w:widowControl w:val="0"/>
        <w:numPr>
          <w:ilvl w:val="1"/>
          <w:numId w:val="46"/>
        </w:numPr>
        <w:suppressAutoHyphens/>
      </w:pPr>
      <w:r w:rsidRPr="00FE6751">
        <w:t>The profile location is interpolated from a GPS location of the last cycle decoded during the session.</w:t>
      </w:r>
    </w:p>
    <w:p w:rsidR="002F08BF" w:rsidRPr="00FE6751" w:rsidRDefault="002F08BF" w:rsidP="002F08BF">
      <w:pPr>
        <w:pStyle w:val="Corpsdetexte"/>
      </w:pPr>
      <w:r w:rsidRPr="00FE6751">
        <w:t>With the DAC DM decoder (</w:t>
      </w:r>
      <w:r w:rsidRPr="00FE6751">
        <w:rPr>
          <w:b/>
          <w:i/>
        </w:rPr>
        <w:t>decode_provor_2_nc_dm</w:t>
      </w:r>
      <w:r w:rsidRPr="00FE6751">
        <w:t>) the mono-profile file is created when a first decoding buffer contents is processed, it is never updated.</w:t>
      </w:r>
    </w:p>
    <w:p w:rsidR="002F08BF" w:rsidRPr="00FE6751" w:rsidRDefault="002F08BF" w:rsidP="00715A45">
      <w:pPr>
        <w:pStyle w:val="Titre1"/>
      </w:pPr>
      <w:bookmarkStart w:id="1086" w:name="_Toc460855098"/>
      <w:bookmarkStart w:id="1087" w:name="_Toc43456037"/>
      <w:r w:rsidRPr="00FE6751">
        <w:lastRenderedPageBreak/>
        <w:t xml:space="preserve">ANNEX </w:t>
      </w:r>
      <w:bookmarkStart w:id="1088" w:name="AXE"/>
      <w:r w:rsidRPr="00FE6751">
        <w:t>E</w:t>
      </w:r>
      <w:bookmarkEnd w:id="1088"/>
      <w:r w:rsidRPr="00FE6751">
        <w:t>: miscellaneous information</w:t>
      </w:r>
      <w:bookmarkEnd w:id="1086"/>
      <w:bookmarkEnd w:id="1087"/>
    </w:p>
    <w:p w:rsidR="002F08BF" w:rsidRPr="00FE6751" w:rsidRDefault="002F08BF" w:rsidP="002F08BF">
      <w:pPr>
        <w:pStyle w:val="Corpsdetexte"/>
      </w:pPr>
      <w:r w:rsidRPr="00FE6751">
        <w:t xml:space="preserve">Note that, to correctly use the </w:t>
      </w:r>
      <w:r w:rsidRPr="00FE6751">
        <w:rPr>
          <w:i/>
        </w:rPr>
        <w:t>loadjson.m</w:t>
      </w:r>
      <w:r w:rsidRPr="00FE6751">
        <w:t xml:space="preserve"> Matlab function on a Linux platform you should set:</w:t>
      </w:r>
    </w:p>
    <w:p w:rsidR="002F08BF" w:rsidRPr="00FE6751" w:rsidRDefault="002F08BF" w:rsidP="002F08BF">
      <w:pPr>
        <w:pStyle w:val="Code0"/>
        <w:rPr>
          <w:sz w:val="24"/>
          <w:szCs w:val="24"/>
        </w:rPr>
      </w:pPr>
      <w:r w:rsidRPr="00FE6751">
        <w:rPr>
          <w:sz w:val="24"/>
          <w:szCs w:val="24"/>
        </w:rPr>
        <w:t>setenv LANG C</w:t>
      </w:r>
    </w:p>
    <w:p w:rsidR="002F08BF" w:rsidRPr="00FE6751" w:rsidRDefault="002F08BF" w:rsidP="002F08BF">
      <w:pPr>
        <w:pStyle w:val="Corpsdetexte"/>
      </w:pPr>
      <w:r w:rsidRPr="00FE6751">
        <w:t>in the Linux user configuration.</w:t>
      </w:r>
    </w:p>
    <w:p w:rsidR="002F08BF" w:rsidRPr="00FE6751" w:rsidRDefault="002F08BF" w:rsidP="0058643D">
      <w:pPr>
        <w:pStyle w:val="Titre1"/>
        <w:pageBreakBefore w:val="0"/>
        <w:ind w:left="431" w:hanging="431"/>
      </w:pPr>
      <w:bookmarkStart w:id="1089" w:name="_Toc460855099"/>
      <w:bookmarkStart w:id="1090" w:name="_Toc43456038"/>
      <w:r w:rsidRPr="00FE6751">
        <w:t xml:space="preserve">ANNEX </w:t>
      </w:r>
      <w:bookmarkStart w:id="1091" w:name="AXF"/>
      <w:r w:rsidRPr="00FE6751">
        <w:t>F</w:t>
      </w:r>
      <w:bookmarkEnd w:id="1091"/>
      <w:r w:rsidRPr="00FE6751">
        <w:t>: NITRATE processing</w:t>
      </w:r>
      <w:bookmarkEnd w:id="1089"/>
      <w:bookmarkEnd w:id="1090"/>
    </w:p>
    <w:p w:rsidR="002F08BF" w:rsidRPr="00FE6751" w:rsidRDefault="002F08BF" w:rsidP="002F08BF">
      <w:pPr>
        <w:pStyle w:val="Corpsdetexte"/>
      </w:pPr>
      <w:r w:rsidRPr="00FE6751">
        <w:t>Some BIO floats sample and transmit NITRATE measurements.</w:t>
      </w:r>
    </w:p>
    <w:p w:rsidR="002F08BF" w:rsidRPr="00FE6751" w:rsidRDefault="002F08BF" w:rsidP="002F08BF">
      <w:pPr>
        <w:pStyle w:val="Corpsdetexte"/>
      </w:pPr>
      <w:r w:rsidRPr="00FE6751">
        <w:t xml:space="preserve">In the decoder, NITRATE data is computed from NITRATE sensor raw outputs using the </w:t>
      </w:r>
      <w:r w:rsidRPr="00FE6751">
        <w:rPr>
          <w:i/>
        </w:rPr>
        <w:t>fitlm</w:t>
      </w:r>
      <w:r w:rsidRPr="00FE6751">
        <w:t xml:space="preserve"> Matlab function (from the Matlab Statistics Toolbox).</w:t>
      </w:r>
    </w:p>
    <w:p w:rsidR="002F08BF" w:rsidRPr="00FE6751" w:rsidRDefault="002F08BF" w:rsidP="002F08BF">
      <w:pPr>
        <w:pStyle w:val="Corpsdetexte"/>
      </w:pPr>
      <w:r w:rsidRPr="00FE6751">
        <w:t>If this toolbox is not available in your Matlab distribution, you should use the transmitted NITRATE.</w:t>
      </w:r>
    </w:p>
    <w:p w:rsidR="002F08BF" w:rsidRPr="00FE6751" w:rsidRDefault="002F08BF" w:rsidP="002F08BF">
      <w:pPr>
        <w:pStyle w:val="Corpsdetexte"/>
      </w:pPr>
      <w:r w:rsidRPr="00FE6751">
        <w:t xml:space="preserve">This can be done by setting the </w:t>
      </w:r>
      <w:r w:rsidRPr="00FE6751">
        <w:rPr>
          <w:rStyle w:val="CodeCar"/>
          <w:rFonts w:eastAsiaTheme="minorEastAsia"/>
        </w:rPr>
        <w:t>FITLM_MATLAB_FUNCTION_NOT_AVAILABLE</w:t>
      </w:r>
      <w:r w:rsidRPr="00FE6751">
        <w:t xml:space="preserve"> flag to 1 in the Matlab code.</w:t>
      </w:r>
    </w:p>
    <w:p w:rsidR="002F08BF" w:rsidRPr="00FE6751" w:rsidRDefault="002F08BF" w:rsidP="00715A45">
      <w:pPr>
        <w:pStyle w:val="Titre1"/>
      </w:pPr>
      <w:bookmarkStart w:id="1092" w:name="_Toc31890910"/>
      <w:bookmarkStart w:id="1093" w:name="_Toc32334968"/>
      <w:bookmarkStart w:id="1094" w:name="_Toc32335263"/>
      <w:bookmarkStart w:id="1095" w:name="_Toc32591989"/>
      <w:bookmarkStart w:id="1096" w:name="_Toc460855100"/>
      <w:bookmarkStart w:id="1097" w:name="_Toc43456039"/>
      <w:bookmarkEnd w:id="1092"/>
      <w:bookmarkEnd w:id="1093"/>
      <w:bookmarkEnd w:id="1094"/>
      <w:bookmarkEnd w:id="1095"/>
      <w:r w:rsidRPr="00FE6751">
        <w:lastRenderedPageBreak/>
        <w:t xml:space="preserve">ANNEX </w:t>
      </w:r>
      <w:bookmarkStart w:id="1098" w:name="AXG"/>
      <w:r w:rsidRPr="00FE6751">
        <w:t>G</w:t>
      </w:r>
      <w:bookmarkEnd w:id="1098"/>
      <w:r w:rsidRPr="00FE6751">
        <w:t>: Configuration and Technical label management</w:t>
      </w:r>
      <w:bookmarkEnd w:id="1096"/>
      <w:bookmarkEnd w:id="1097"/>
    </w:p>
    <w:p w:rsidR="002F08BF" w:rsidRPr="00FE6751" w:rsidRDefault="002F08BF" w:rsidP="00715A45">
      <w:pPr>
        <w:pStyle w:val="Titre2"/>
      </w:pPr>
      <w:bookmarkStart w:id="1099" w:name="_Toc460855101"/>
      <w:bookmarkStart w:id="1100" w:name="_Toc43456040"/>
      <w:r w:rsidRPr="00FE6751">
        <w:t>Configuration label management</w:t>
      </w:r>
      <w:bookmarkEnd w:id="1099"/>
      <w:bookmarkEnd w:id="1100"/>
    </w:p>
    <w:p w:rsidR="002F08BF" w:rsidRPr="00FE6751" w:rsidRDefault="002F08BF" w:rsidP="002F08BF">
      <w:pPr>
        <w:pStyle w:val="Corpsdetexte"/>
      </w:pPr>
      <w:r w:rsidRPr="00FE6751">
        <w:t>The configuration labels used in the LAUNCH_CONFIG_PARAMETER_NAME and CONFIG_PARAMETER_NAME variables of the NetCDF META file should be allowed by the Argo project. The approved lists of labels can be found on the Argo data management web page (http://www.argodatamgt.org/Documentation).</w:t>
      </w:r>
    </w:p>
    <w:p w:rsidR="002F08BF" w:rsidRPr="00FE6751" w:rsidRDefault="002F08BF" w:rsidP="002F08BF">
      <w:pPr>
        <w:pStyle w:val="Corpsdetexte"/>
      </w:pPr>
      <w:r w:rsidRPr="00FE6751">
        <w:t xml:space="preserve">The CONF labels used by the decoder are stored in the </w:t>
      </w:r>
      <w:r w:rsidRPr="00FE6751">
        <w:rPr>
          <w:rStyle w:val="CodeCar"/>
          <w:rFonts w:eastAsiaTheme="minorEastAsia"/>
        </w:rPr>
        <w:t>DIR_INPUT_JSON_CONF_LABEL_FILE</w:t>
      </w:r>
      <w:r w:rsidRPr="00FE6751">
        <w:t xml:space="preserve"> directory.</w:t>
      </w:r>
    </w:p>
    <w:p w:rsidR="002F08BF" w:rsidRPr="00FE6751" w:rsidRDefault="002F08BF" w:rsidP="002F08BF">
      <w:pPr>
        <w:pStyle w:val="Corpsdetexte"/>
      </w:pPr>
      <w:r w:rsidRPr="00FE6751">
        <w:t xml:space="preserve">There is one file (named </w:t>
      </w:r>
      <w:r w:rsidRPr="00FE6751">
        <w:rPr>
          <w:i/>
        </w:rPr>
        <w:t>_config_param_name_decId.json</w:t>
      </w:r>
      <w:r w:rsidRPr="00FE6751">
        <w:t>) per decoder Id.</w:t>
      </w:r>
    </w:p>
    <w:p w:rsidR="002F08BF" w:rsidRPr="00FE6751" w:rsidRDefault="002F08BF" w:rsidP="002F08BF">
      <w:pPr>
        <w:pStyle w:val="Corpsdetexte"/>
      </w:pPr>
      <w:r w:rsidRPr="00FE6751">
        <w:t>For each configuration parameter entry:</w:t>
      </w:r>
    </w:p>
    <w:p w:rsidR="002F08BF" w:rsidRPr="00FE6751" w:rsidRDefault="002F08BF" w:rsidP="002F08BF">
      <w:pPr>
        <w:pStyle w:val="Corpsdetexte"/>
        <w:widowControl w:val="0"/>
        <w:numPr>
          <w:ilvl w:val="0"/>
          <w:numId w:val="56"/>
        </w:numPr>
        <w:suppressAutoHyphens/>
      </w:pPr>
      <w:r w:rsidRPr="00FE6751">
        <w:t>CONF_PARAM_DEC_ID is the reference of the parameter in the decoder. It should not be modified,</w:t>
      </w:r>
    </w:p>
    <w:p w:rsidR="002F08BF" w:rsidRPr="00FE6751" w:rsidRDefault="002F08BF" w:rsidP="002F08BF">
      <w:pPr>
        <w:pStyle w:val="Corpsdetexte"/>
        <w:widowControl w:val="0"/>
        <w:numPr>
          <w:ilvl w:val="0"/>
          <w:numId w:val="56"/>
        </w:numPr>
        <w:suppressAutoHyphens/>
      </w:pPr>
      <w:r w:rsidRPr="00FE6751">
        <w:t>CONF_PARAM_NAME is the allowed Argo label of the parameter.</w:t>
      </w:r>
    </w:p>
    <w:p w:rsidR="002F08BF" w:rsidRPr="00FE6751" w:rsidRDefault="002F08BF" w:rsidP="00715A45">
      <w:pPr>
        <w:pStyle w:val="Titre2"/>
      </w:pPr>
      <w:bookmarkStart w:id="1101" w:name="_Toc460855102"/>
      <w:bookmarkStart w:id="1102" w:name="_Toc43456041"/>
      <w:r w:rsidRPr="00FE6751">
        <w:t>Technical label management</w:t>
      </w:r>
      <w:bookmarkEnd w:id="1101"/>
      <w:bookmarkEnd w:id="1102"/>
    </w:p>
    <w:p w:rsidR="002F08BF" w:rsidRPr="00FE6751" w:rsidRDefault="002F08BF" w:rsidP="002F08BF">
      <w:pPr>
        <w:pStyle w:val="Corpsdetexte"/>
      </w:pPr>
      <w:r w:rsidRPr="00FE6751">
        <w:t>The technical labels used in the TECHNICAL_PARAMETER_NAME variable of the NetCDF TECH file should be allowed by the Argo project. The approved list of labels can be found on the Argo data management web page (</w:t>
      </w:r>
      <w:hyperlink r:id="rId17" w:history="1">
        <w:r w:rsidRPr="00FE6751">
          <w:rPr>
            <w:rStyle w:val="Lienhypertexte"/>
          </w:rPr>
          <w:t>http://www.argodatamgt.org/Documentation</w:t>
        </w:r>
      </w:hyperlink>
      <w:r w:rsidRPr="00FE6751">
        <w:t>).</w:t>
      </w:r>
    </w:p>
    <w:p w:rsidR="002F08BF" w:rsidRPr="00FE6751" w:rsidRDefault="002F08BF" w:rsidP="002F08BF">
      <w:pPr>
        <w:pStyle w:val="Corpsdetexte"/>
      </w:pPr>
      <w:r w:rsidRPr="00FE6751">
        <w:t xml:space="preserve">The TECH labels used by the decoder are stored in the </w:t>
      </w:r>
      <w:r w:rsidRPr="00FE6751">
        <w:rPr>
          <w:rStyle w:val="CodeCar"/>
          <w:rFonts w:eastAsiaTheme="minorEastAsia"/>
        </w:rPr>
        <w:t>DIR_INPUT_JSON_TECH_LABEL_FILE</w:t>
      </w:r>
      <w:r w:rsidRPr="00FE6751">
        <w:t xml:space="preserve"> directory.</w:t>
      </w:r>
    </w:p>
    <w:p w:rsidR="002F08BF" w:rsidRPr="00FE6751" w:rsidRDefault="002F08BF" w:rsidP="002F08BF">
      <w:pPr>
        <w:pStyle w:val="Corpsdetexte"/>
      </w:pPr>
      <w:r w:rsidRPr="00FE6751">
        <w:t xml:space="preserve">There is one file (named </w:t>
      </w:r>
      <w:r w:rsidRPr="00FE6751">
        <w:rPr>
          <w:i/>
        </w:rPr>
        <w:t>_tech_param_name_decId.json</w:t>
      </w:r>
      <w:r w:rsidRPr="00FE6751">
        <w:t>) per decoder Id.</w:t>
      </w:r>
    </w:p>
    <w:p w:rsidR="002F08BF" w:rsidRPr="00FE6751" w:rsidRDefault="002F08BF" w:rsidP="002F08BF">
      <w:pPr>
        <w:pStyle w:val="Corpsdetexte"/>
      </w:pPr>
      <w:r w:rsidRPr="00FE6751">
        <w:t>For each technical parameter entry:</w:t>
      </w:r>
    </w:p>
    <w:p w:rsidR="002F08BF" w:rsidRPr="00FE6751" w:rsidRDefault="002F08BF" w:rsidP="002F08BF">
      <w:pPr>
        <w:pStyle w:val="Corpsdetexte"/>
        <w:widowControl w:val="0"/>
        <w:numPr>
          <w:ilvl w:val="0"/>
          <w:numId w:val="56"/>
        </w:numPr>
        <w:suppressAutoHyphens/>
      </w:pPr>
      <w:r w:rsidRPr="00FE6751">
        <w:t>TECH_PARAM_DEC_ID is the reference of the parameter in the decoder. It should not be modified,</w:t>
      </w:r>
    </w:p>
    <w:p w:rsidR="002F08BF" w:rsidRPr="00FE6751" w:rsidRDefault="002F08BF" w:rsidP="002F08BF">
      <w:pPr>
        <w:pStyle w:val="Corpsdetexte"/>
        <w:widowControl w:val="0"/>
        <w:numPr>
          <w:ilvl w:val="0"/>
          <w:numId w:val="56"/>
        </w:numPr>
        <w:suppressAutoHyphens/>
      </w:pPr>
      <w:r w:rsidRPr="00FE6751">
        <w:t>TECH_PARAM_NAME is the allowed Argo label of the parameter.</w:t>
      </w:r>
    </w:p>
    <w:p w:rsidR="002F08BF" w:rsidRPr="00FE6751" w:rsidRDefault="002F08BF" w:rsidP="002F08BF">
      <w:pPr>
        <w:pStyle w:val="Corpsdetexte"/>
      </w:pPr>
    </w:p>
    <w:p w:rsidR="002F08BF" w:rsidRPr="00FE6751" w:rsidRDefault="002F08BF" w:rsidP="002F08BF">
      <w:pPr>
        <w:pStyle w:val="Corpsdetexte"/>
      </w:pPr>
    </w:p>
    <w:p w:rsidR="002F08BF" w:rsidRPr="00FE6751" w:rsidRDefault="002F08BF" w:rsidP="00715A45">
      <w:pPr>
        <w:pStyle w:val="Titre1"/>
      </w:pPr>
      <w:bookmarkStart w:id="1103" w:name="_Toc460855103"/>
      <w:bookmarkStart w:id="1104" w:name="_Toc43456042"/>
      <w:r w:rsidRPr="00FE6751">
        <w:lastRenderedPageBreak/>
        <w:t>ANNEX H: additional tools</w:t>
      </w:r>
      <w:bookmarkEnd w:id="1103"/>
      <w:bookmarkEnd w:id="1104"/>
    </w:p>
    <w:p w:rsidR="002F08BF" w:rsidRPr="001369CF" w:rsidRDefault="002F08BF" w:rsidP="002F08BF">
      <w:pPr>
        <w:pStyle w:val="Corpsdetexte"/>
      </w:pPr>
      <w:r w:rsidRPr="001369CF">
        <w:t xml:space="preserve">A huge (&gt; </w:t>
      </w:r>
      <w:r w:rsidR="00AA716E" w:rsidRPr="001369CF">
        <w:rPr>
          <w:rPrChange w:id="1105" w:author="RANNOU Jean-Philippe" w:date="2020-06-19T10:36:00Z">
            <w:rPr>
              <w:highlight w:val="green"/>
            </w:rPr>
          </w:rPrChange>
        </w:rPr>
        <w:t>200</w:t>
      </w:r>
      <w:r w:rsidRPr="001369CF">
        <w:t>) set of tools is provided with the decoder. Only few of them will be mentioned in this Annex.</w:t>
      </w:r>
    </w:p>
    <w:p w:rsidR="002F08BF" w:rsidRPr="001369CF" w:rsidRDefault="002F08BF" w:rsidP="002F08BF">
      <w:pPr>
        <w:pStyle w:val="Corpsdetexte"/>
      </w:pPr>
      <w:r w:rsidRPr="001369CF">
        <w:t>Additional information (configuration, usage, results, …) on all the tools can be sent on demand.</w:t>
      </w:r>
    </w:p>
    <w:p w:rsidR="002F08BF" w:rsidRPr="001369CF" w:rsidRDefault="002F08BF" w:rsidP="00715A45">
      <w:pPr>
        <w:pStyle w:val="Titre2"/>
      </w:pPr>
      <w:bookmarkStart w:id="1106" w:name="_Toc460855104"/>
      <w:bookmarkStart w:id="1107" w:name="_Toc43456043"/>
      <w:r w:rsidRPr="001369CF">
        <w:t>Tools configuration</w:t>
      </w:r>
      <w:bookmarkEnd w:id="1106"/>
      <w:bookmarkEnd w:id="1107"/>
    </w:p>
    <w:p w:rsidR="002F08BF" w:rsidRPr="001369CF" w:rsidRDefault="002F08BF" w:rsidP="002F08BF">
      <w:pPr>
        <w:pStyle w:val="Corpsdetexte"/>
      </w:pPr>
      <w:r w:rsidRPr="001369CF">
        <w:t>To configure the access to bathymetric atlases used by the drawing tools, you have:</w:t>
      </w:r>
    </w:p>
    <w:p w:rsidR="002F08BF" w:rsidRPr="001369CF" w:rsidRDefault="002F08BF" w:rsidP="002F08BF">
      <w:pPr>
        <w:pStyle w:val="Corpsdetexte"/>
        <w:widowControl w:val="0"/>
        <w:numPr>
          <w:ilvl w:val="0"/>
          <w:numId w:val="52"/>
        </w:numPr>
        <w:suppressAutoHyphens/>
      </w:pPr>
      <w:r w:rsidRPr="001369CF">
        <w:t xml:space="preserve">To update the line #31 of the </w:t>
      </w:r>
      <w:r w:rsidRPr="001369CF">
        <w:rPr>
          <w:i/>
        </w:rPr>
        <w:t>m_etopo2.m</w:t>
      </w:r>
      <w:r w:rsidRPr="001369CF">
        <w:t xml:space="preserve"> file (of the M_MAP Matlab package) with the ETOPO2 file directory,</w:t>
      </w:r>
    </w:p>
    <w:p w:rsidR="002F08BF" w:rsidRPr="001369CF" w:rsidRDefault="002F08BF" w:rsidP="002F08BF">
      <w:pPr>
        <w:pStyle w:val="Corpsdetexte"/>
        <w:widowControl w:val="0"/>
        <w:numPr>
          <w:ilvl w:val="0"/>
          <w:numId w:val="52"/>
        </w:numPr>
        <w:suppressAutoHyphens/>
      </w:pPr>
      <w:r w:rsidRPr="001369CF">
        <w:t xml:space="preserve">To update the line #77 of the </w:t>
      </w:r>
      <w:r w:rsidRPr="001369CF">
        <w:rPr>
          <w:i/>
        </w:rPr>
        <w:t>get_srtm_data.m</w:t>
      </w:r>
      <w:r w:rsidRPr="001369CF">
        <w:t xml:space="preserve"> file with the SRTM30+ data directory (</w:t>
      </w:r>
      <w:r w:rsidRPr="001369CF">
        <w:rPr>
          <w:i/>
        </w:rPr>
        <w:t>SRTM30+\data</w:t>
      </w:r>
      <w:r w:rsidRPr="001369CF">
        <w:t>).</w:t>
      </w:r>
    </w:p>
    <w:p w:rsidR="002F08BF" w:rsidRPr="001369CF" w:rsidRDefault="002F08BF" w:rsidP="002F08BF">
      <w:pPr>
        <w:pStyle w:val="Corpsdetexte"/>
      </w:pPr>
      <w:r w:rsidRPr="001369CF">
        <w:t>To configure a given tool you generally have to edit it:</w:t>
      </w:r>
    </w:p>
    <w:p w:rsidR="002F08BF" w:rsidRPr="001369CF" w:rsidRDefault="002F08BF" w:rsidP="002F08BF">
      <w:pPr>
        <w:pStyle w:val="Corpsdetexte"/>
        <w:widowControl w:val="0"/>
        <w:numPr>
          <w:ilvl w:val="0"/>
          <w:numId w:val="53"/>
        </w:numPr>
        <w:suppressAutoHyphens/>
      </w:pPr>
      <w:r w:rsidRPr="001369CF">
        <w:t>In the few first lines some items should be updated,</w:t>
      </w:r>
    </w:p>
    <w:p w:rsidR="002F08BF" w:rsidRPr="001369CF" w:rsidRDefault="002F08BF" w:rsidP="002F08BF">
      <w:pPr>
        <w:pStyle w:val="Corpsdetexte"/>
        <w:widowControl w:val="0"/>
        <w:numPr>
          <w:ilvl w:val="0"/>
          <w:numId w:val="53"/>
        </w:numPr>
        <w:suppressAutoHyphens/>
      </w:pPr>
      <w:r w:rsidRPr="001369CF">
        <w:t>Some tools use some information of the decoder configuration file (</w:t>
      </w:r>
      <w:r w:rsidRPr="001369CF">
        <w:rPr>
          <w:i/>
        </w:rPr>
        <w:t>_argo_decoder</w:t>
      </w:r>
      <w:r w:rsidR="004B1BEF" w:rsidRPr="001369CF">
        <w:rPr>
          <w:i/>
        </w:rPr>
        <w:t>_</w:t>
      </w:r>
      <w:r w:rsidRPr="001369CF">
        <w:rPr>
          <w:i/>
        </w:rPr>
        <w:t>conf</w:t>
      </w:r>
      <w:r w:rsidR="004B1BEF" w:rsidRPr="001369CF">
        <w:rPr>
          <w:i/>
        </w:rPr>
        <w:t>.txt</w:t>
      </w:r>
      <w:r w:rsidRPr="001369CF">
        <w:t xml:space="preserve">), through the function </w:t>
      </w:r>
      <w:r w:rsidRPr="001369CF">
        <w:rPr>
          <w:b/>
          <w:i/>
        </w:rPr>
        <w:t>get_config_dec_argo</w:t>
      </w:r>
      <w:r w:rsidRPr="001369CF">
        <w:t>.</w:t>
      </w:r>
    </w:p>
    <w:p w:rsidR="002F08BF" w:rsidRPr="001369CF" w:rsidRDefault="002F08BF" w:rsidP="00715A45">
      <w:pPr>
        <w:pStyle w:val="Titre2"/>
      </w:pPr>
      <w:bookmarkStart w:id="1108" w:name="_Toc460855105"/>
      <w:bookmarkStart w:id="1109" w:name="_Toc43456044"/>
      <w:r w:rsidRPr="001369CF">
        <w:t>A selection of useful tools</w:t>
      </w:r>
      <w:bookmarkEnd w:id="1108"/>
      <w:bookmarkEnd w:id="1109"/>
    </w:p>
    <w:p w:rsidR="002F08BF" w:rsidRPr="001369CF" w:rsidRDefault="002F08BF" w:rsidP="00715A45">
      <w:pPr>
        <w:pStyle w:val="Titre3"/>
      </w:pPr>
      <w:bookmarkStart w:id="1110" w:name="_Toc460855106"/>
      <w:bookmarkStart w:id="1111" w:name="_Toc43456045"/>
      <w:r w:rsidRPr="001369CF">
        <w:t>Visualization tools</w:t>
      </w:r>
      <w:bookmarkEnd w:id="1110"/>
      <w:bookmarkEnd w:id="1111"/>
    </w:p>
    <w:p w:rsidR="002F08BF" w:rsidRPr="001369CF" w:rsidRDefault="002F08BF" w:rsidP="002F08BF">
      <w:pPr>
        <w:pStyle w:val="Corpsdetexte"/>
      </w:pPr>
      <w:r w:rsidRPr="001369CF">
        <w:t>The visualization tools are:</w:t>
      </w:r>
    </w:p>
    <w:p w:rsidR="002F08BF" w:rsidRPr="001369CF" w:rsidRDefault="002F08BF" w:rsidP="002F08BF">
      <w:pPr>
        <w:pStyle w:val="Corpsdetexte"/>
        <w:widowControl w:val="0"/>
        <w:numPr>
          <w:ilvl w:val="0"/>
          <w:numId w:val="54"/>
        </w:numPr>
        <w:suppressAutoHyphens/>
      </w:pPr>
      <w:r w:rsidRPr="001369CF">
        <w:rPr>
          <w:b/>
          <w:i/>
        </w:rPr>
        <w:t>nc_trace_disp</w:t>
      </w:r>
      <w:r w:rsidRPr="001369CF">
        <w:t xml:space="preserve"> to plot the float displacements,</w:t>
      </w:r>
    </w:p>
    <w:p w:rsidR="002F08BF" w:rsidRPr="001369CF" w:rsidRDefault="002F08BF" w:rsidP="002F08BF">
      <w:pPr>
        <w:pStyle w:val="Corpsdetexte"/>
        <w:widowControl w:val="0"/>
        <w:numPr>
          <w:ilvl w:val="0"/>
          <w:numId w:val="54"/>
        </w:numPr>
        <w:suppressAutoHyphens/>
      </w:pPr>
      <w:r w:rsidRPr="001369CF">
        <w:rPr>
          <w:b/>
          <w:i/>
        </w:rPr>
        <w:t>nc_trace_param</w:t>
      </w:r>
      <w:r w:rsidRPr="001369CF">
        <w:t xml:space="preserve"> to plot the profile data,</w:t>
      </w:r>
    </w:p>
    <w:p w:rsidR="00AA716E" w:rsidRPr="001369CF" w:rsidRDefault="00AA716E" w:rsidP="00AA716E">
      <w:pPr>
        <w:pStyle w:val="Corpsdetexte"/>
        <w:widowControl w:val="0"/>
        <w:numPr>
          <w:ilvl w:val="0"/>
          <w:numId w:val="54"/>
        </w:numPr>
        <w:suppressAutoHyphens/>
        <w:rPr>
          <w:rPrChange w:id="1112" w:author="RANNOU Jean-Philippe" w:date="2020-06-19T10:36:00Z">
            <w:rPr>
              <w:highlight w:val="green"/>
            </w:rPr>
          </w:rPrChange>
        </w:rPr>
      </w:pPr>
      <w:r w:rsidRPr="001369CF">
        <w:rPr>
          <w:b/>
          <w:i/>
          <w:rPrChange w:id="1113" w:author="RANNOU Jean-Philippe" w:date="2020-06-19T10:36:00Z">
            <w:rPr>
              <w:b/>
              <w:i/>
              <w:highlight w:val="green"/>
            </w:rPr>
          </w:rPrChange>
        </w:rPr>
        <w:t>nc_trace_times_bis</w:t>
      </w:r>
      <w:r w:rsidRPr="001369CF">
        <w:rPr>
          <w:rPrChange w:id="1114" w:author="RANNOU Jean-Philippe" w:date="2020-06-19T10:36:00Z">
            <w:rPr>
              <w:highlight w:val="green"/>
            </w:rPr>
          </w:rPrChange>
        </w:rPr>
        <w:t xml:space="preserve"> to plot the cycle timings and profile depths of the entire float mission,</w:t>
      </w:r>
    </w:p>
    <w:p w:rsidR="00AA716E" w:rsidRPr="001369CF" w:rsidRDefault="00AA716E" w:rsidP="00AA716E">
      <w:pPr>
        <w:pStyle w:val="Corpsdetexte"/>
        <w:widowControl w:val="0"/>
        <w:numPr>
          <w:ilvl w:val="0"/>
          <w:numId w:val="54"/>
        </w:numPr>
        <w:suppressAutoHyphens/>
        <w:rPr>
          <w:rPrChange w:id="1115" w:author="RANNOU Jean-Philippe" w:date="2020-06-19T10:36:00Z">
            <w:rPr>
              <w:highlight w:val="green"/>
            </w:rPr>
          </w:rPrChange>
        </w:rPr>
      </w:pPr>
      <w:r w:rsidRPr="001369CF">
        <w:rPr>
          <w:b/>
          <w:i/>
          <w:rPrChange w:id="1116" w:author="RANNOU Jean-Philippe" w:date="2020-06-19T10:36:00Z">
            <w:rPr>
              <w:b/>
              <w:i/>
              <w:highlight w:val="green"/>
            </w:rPr>
          </w:rPrChange>
        </w:rPr>
        <w:t>nc_trace_</w:t>
      </w:r>
      <w:r w:rsidR="00946DC5" w:rsidRPr="001369CF">
        <w:rPr>
          <w:b/>
          <w:i/>
          <w:rPrChange w:id="1117" w:author="RANNOU Jean-Philippe" w:date="2020-06-19T10:36:00Z">
            <w:rPr>
              <w:b/>
              <w:i/>
              <w:highlight w:val="green"/>
            </w:rPr>
          </w:rPrChange>
        </w:rPr>
        <w:t>cycle_</w:t>
      </w:r>
      <w:r w:rsidRPr="001369CF">
        <w:rPr>
          <w:b/>
          <w:i/>
          <w:rPrChange w:id="1118" w:author="RANNOU Jean-Philippe" w:date="2020-06-19T10:36:00Z">
            <w:rPr>
              <w:b/>
              <w:i/>
              <w:highlight w:val="green"/>
            </w:rPr>
          </w:rPrChange>
        </w:rPr>
        <w:t>times</w:t>
      </w:r>
      <w:r w:rsidRPr="001369CF">
        <w:rPr>
          <w:rPrChange w:id="1119" w:author="RANNOU Jean-Philippe" w:date="2020-06-19T10:36:00Z">
            <w:rPr>
              <w:highlight w:val="green"/>
            </w:rPr>
          </w:rPrChange>
        </w:rPr>
        <w:t xml:space="preserve"> to plot </w:t>
      </w:r>
      <w:r w:rsidR="00946DC5" w:rsidRPr="001369CF">
        <w:rPr>
          <w:rPrChange w:id="1120" w:author="RANNOU Jean-Philippe" w:date="2020-06-19T10:36:00Z">
            <w:rPr>
              <w:highlight w:val="green"/>
            </w:rPr>
          </w:rPrChange>
        </w:rPr>
        <w:t>a “pressure v</w:t>
      </w:r>
      <w:r w:rsidR="00CD110A" w:rsidRPr="001369CF">
        <w:rPr>
          <w:rPrChange w:id="1121" w:author="RANNOU Jean-Philippe" w:date="2020-06-19T10:36:00Z">
            <w:rPr>
              <w:highlight w:val="green"/>
            </w:rPr>
          </w:rPrChange>
        </w:rPr>
        <w:t>er</w:t>
      </w:r>
      <w:r w:rsidR="00946DC5" w:rsidRPr="001369CF">
        <w:rPr>
          <w:rPrChange w:id="1122" w:author="RANNOU Jean-Philippe" w:date="2020-06-19T10:36:00Z">
            <w:rPr>
              <w:highlight w:val="green"/>
            </w:rPr>
          </w:rPrChange>
        </w:rPr>
        <w:t>s</w:t>
      </w:r>
      <w:r w:rsidR="00CD110A" w:rsidRPr="001369CF">
        <w:rPr>
          <w:rPrChange w:id="1123" w:author="RANNOU Jean-Philippe" w:date="2020-06-19T10:36:00Z">
            <w:rPr>
              <w:highlight w:val="green"/>
            </w:rPr>
          </w:rPrChange>
        </w:rPr>
        <w:t>us</w:t>
      </w:r>
      <w:r w:rsidR="00946DC5" w:rsidRPr="001369CF">
        <w:rPr>
          <w:rPrChange w:id="1124" w:author="RANNOU Jean-Philippe" w:date="2020-06-19T10:36:00Z">
            <w:rPr>
              <w:highlight w:val="green"/>
            </w:rPr>
          </w:rPrChange>
        </w:rPr>
        <w:t xml:space="preserve"> time” representation of each</w:t>
      </w:r>
      <w:r w:rsidRPr="001369CF">
        <w:rPr>
          <w:rPrChange w:id="1125" w:author="RANNOU Jean-Philippe" w:date="2020-06-19T10:36:00Z">
            <w:rPr>
              <w:highlight w:val="green"/>
            </w:rPr>
          </w:rPrChange>
        </w:rPr>
        <w:t xml:space="preserve"> cycle.</w:t>
      </w:r>
    </w:p>
    <w:p w:rsidR="002F08BF" w:rsidRPr="001369CF" w:rsidRDefault="002F08BF" w:rsidP="002F08BF">
      <w:pPr>
        <w:pStyle w:val="Corpsdetexte"/>
      </w:pPr>
      <w:r w:rsidRPr="001369CF">
        <w:t>Configure, start a tool and make the drawing window active. Then press the 'h' key of the keyboard. The help of the tool will appear in the Matlab command window.</w:t>
      </w:r>
    </w:p>
    <w:p w:rsidR="002F08BF" w:rsidRPr="001369CF" w:rsidRDefault="002F08BF" w:rsidP="00715A45">
      <w:pPr>
        <w:pStyle w:val="Titre3"/>
      </w:pPr>
      <w:bookmarkStart w:id="1126" w:name="_Toc460855107"/>
      <w:bookmarkStart w:id="1127" w:name="_Toc43456046"/>
      <w:r w:rsidRPr="001369CF">
        <w:t>NetCDF to CSV conversion tools</w:t>
      </w:r>
      <w:bookmarkEnd w:id="1126"/>
      <w:bookmarkEnd w:id="1127"/>
    </w:p>
    <w:p w:rsidR="002F08BF" w:rsidRPr="001369CF" w:rsidRDefault="002F08BF" w:rsidP="002F08BF">
      <w:pPr>
        <w:pStyle w:val="Corpsdetexte"/>
      </w:pPr>
      <w:r w:rsidRPr="001369CF">
        <w:t>The NetCDF to CSV conversion tools are:</w:t>
      </w:r>
    </w:p>
    <w:p w:rsidR="002F08BF" w:rsidRPr="001369CF" w:rsidRDefault="002F08BF" w:rsidP="002F08BF">
      <w:pPr>
        <w:pStyle w:val="Corpsdetexte"/>
        <w:widowControl w:val="0"/>
        <w:numPr>
          <w:ilvl w:val="0"/>
          <w:numId w:val="58"/>
        </w:numPr>
        <w:suppressAutoHyphens/>
      </w:pPr>
      <w:r w:rsidRPr="001369CF">
        <w:rPr>
          <w:b/>
          <w:i/>
        </w:rPr>
        <w:t>nc_meta_2_csv</w:t>
      </w:r>
      <w:r w:rsidRPr="001369CF">
        <w:t>: for NetCDF META file conversion,</w:t>
      </w:r>
    </w:p>
    <w:p w:rsidR="002F08BF" w:rsidRPr="001369CF" w:rsidRDefault="002F08BF" w:rsidP="002F08BF">
      <w:pPr>
        <w:pStyle w:val="Corpsdetexte"/>
        <w:widowControl w:val="0"/>
        <w:numPr>
          <w:ilvl w:val="0"/>
          <w:numId w:val="58"/>
        </w:numPr>
        <w:suppressAutoHyphens/>
      </w:pPr>
      <w:r w:rsidRPr="001369CF">
        <w:rPr>
          <w:b/>
          <w:i/>
        </w:rPr>
        <w:t>nc_prof_2_csv</w:t>
      </w:r>
      <w:r w:rsidRPr="001369CF">
        <w:t>: for NetCDF MULTI-PROFILE and MONO-PROFILE files conversion,</w:t>
      </w:r>
    </w:p>
    <w:p w:rsidR="002F08BF" w:rsidRPr="001369CF" w:rsidRDefault="002F08BF" w:rsidP="002F08BF">
      <w:pPr>
        <w:pStyle w:val="Corpsdetexte"/>
        <w:widowControl w:val="0"/>
        <w:numPr>
          <w:ilvl w:val="0"/>
          <w:numId w:val="58"/>
        </w:numPr>
        <w:suppressAutoHyphens/>
      </w:pPr>
      <w:r w:rsidRPr="001369CF">
        <w:rPr>
          <w:b/>
          <w:i/>
        </w:rPr>
        <w:t>nc_prof_adj_2_csv</w:t>
      </w:r>
      <w:r w:rsidRPr="001369CF">
        <w:t>: for NetCDF MULTI-PROFILE and MONO-PROFILE files conversion (including adjusted values),</w:t>
      </w:r>
    </w:p>
    <w:p w:rsidR="002F08BF" w:rsidRPr="001369CF" w:rsidRDefault="002F08BF" w:rsidP="002F08BF">
      <w:pPr>
        <w:pStyle w:val="Corpsdetexte"/>
        <w:widowControl w:val="0"/>
        <w:numPr>
          <w:ilvl w:val="0"/>
          <w:numId w:val="58"/>
        </w:numPr>
        <w:suppressAutoHyphens/>
      </w:pPr>
      <w:r w:rsidRPr="001369CF">
        <w:rPr>
          <w:b/>
          <w:i/>
        </w:rPr>
        <w:t>nc_tech_2_csv</w:t>
      </w:r>
      <w:r w:rsidRPr="001369CF">
        <w:t>: for NetCDF TECH file conversion,</w:t>
      </w:r>
    </w:p>
    <w:p w:rsidR="002F08BF" w:rsidRPr="001369CF" w:rsidRDefault="002F08BF" w:rsidP="002F08BF">
      <w:pPr>
        <w:pStyle w:val="Corpsdetexte"/>
        <w:widowControl w:val="0"/>
        <w:numPr>
          <w:ilvl w:val="0"/>
          <w:numId w:val="58"/>
        </w:numPr>
        <w:suppressAutoHyphens/>
      </w:pPr>
      <w:r w:rsidRPr="001369CF">
        <w:rPr>
          <w:b/>
          <w:i/>
        </w:rPr>
        <w:t>nc_traj_2_csv</w:t>
      </w:r>
      <w:r w:rsidRPr="001369CF">
        <w:t>: for NetCDF TRAJ file conversion,</w:t>
      </w:r>
    </w:p>
    <w:p w:rsidR="002F08BF" w:rsidRPr="001369CF" w:rsidRDefault="002F08BF" w:rsidP="002F08BF">
      <w:pPr>
        <w:pStyle w:val="Corpsdetexte"/>
        <w:widowControl w:val="0"/>
        <w:numPr>
          <w:ilvl w:val="0"/>
          <w:numId w:val="58"/>
        </w:numPr>
        <w:suppressAutoHyphens/>
      </w:pPr>
      <w:r w:rsidRPr="001369CF">
        <w:rPr>
          <w:b/>
          <w:i/>
        </w:rPr>
        <w:t>nc_traj_adj_2_csv</w:t>
      </w:r>
      <w:r w:rsidRPr="001369CF">
        <w:t>: for NetCDF TRAJ file conversion (including adjusted values).</w:t>
      </w:r>
    </w:p>
    <w:p w:rsidR="002F08BF" w:rsidRPr="001369CF" w:rsidRDefault="002F08BF" w:rsidP="002F08BF">
      <w:pPr>
        <w:pStyle w:val="Corpsdetexte"/>
      </w:pPr>
      <w:r w:rsidRPr="001369CF">
        <w:t>These tools can be used to convert (part of) Argo NetCDF V3.1 file contents to CSV files (easy to study using Excel filters for example).</w:t>
      </w:r>
    </w:p>
    <w:p w:rsidR="002F08BF" w:rsidRPr="001369CF" w:rsidRDefault="002F08BF" w:rsidP="00715A45">
      <w:pPr>
        <w:pStyle w:val="Titre3"/>
      </w:pPr>
      <w:bookmarkStart w:id="1128" w:name="_Toc460855108"/>
      <w:bookmarkStart w:id="1129" w:name="_Toc43456047"/>
      <w:r w:rsidRPr="001369CF">
        <w:lastRenderedPageBreak/>
        <w:t>Argos cycle file management tools</w:t>
      </w:r>
      <w:bookmarkEnd w:id="1128"/>
      <w:bookmarkEnd w:id="1129"/>
    </w:p>
    <w:p w:rsidR="002F08BF" w:rsidRPr="001369CF" w:rsidRDefault="002F08BF" w:rsidP="002F08BF">
      <w:pPr>
        <w:pStyle w:val="Corpsdetexte"/>
      </w:pPr>
      <w:r w:rsidRPr="001369CF">
        <w:t xml:space="preserve">The Argos cycle files (stored in </w:t>
      </w:r>
      <w:r w:rsidRPr="001369CF">
        <w:rPr>
          <w:rStyle w:val="CodeCar"/>
          <w:rFonts w:eastAsiaTheme="minorEastAsia"/>
        </w:rPr>
        <w:t>DIR_INPUT_HEX_ARGOS_FILE_FORMAT_1</w:t>
      </w:r>
      <w:r w:rsidRPr="001369CF">
        <w:t>/</w:t>
      </w:r>
      <w:r w:rsidRPr="001369CF">
        <w:rPr>
          <w:i/>
        </w:rPr>
        <w:t>ArgosId</w:t>
      </w:r>
      <w:r w:rsidRPr="001369CF">
        <w:t>) may need to be modified. A set of tools has been implemented for that:</w:t>
      </w:r>
    </w:p>
    <w:p w:rsidR="002F08BF" w:rsidRPr="001369CF" w:rsidRDefault="002F08BF" w:rsidP="002F08BF">
      <w:pPr>
        <w:pStyle w:val="Corpsdetexte"/>
        <w:widowControl w:val="0"/>
        <w:numPr>
          <w:ilvl w:val="0"/>
          <w:numId w:val="55"/>
        </w:numPr>
        <w:suppressAutoHyphens/>
      </w:pPr>
      <w:r w:rsidRPr="001369CF">
        <w:rPr>
          <w:b/>
          <w:i/>
        </w:rPr>
        <w:t>check_argos_cycle_files</w:t>
      </w:r>
      <w:r w:rsidRPr="001369CF">
        <w:t>: to check the set of cycle files of a float,</w:t>
      </w:r>
    </w:p>
    <w:p w:rsidR="002F08BF" w:rsidRPr="001369CF" w:rsidRDefault="002F08BF" w:rsidP="002F08BF">
      <w:pPr>
        <w:pStyle w:val="Corpsdetexte"/>
        <w:widowControl w:val="0"/>
        <w:numPr>
          <w:ilvl w:val="0"/>
          <w:numId w:val="55"/>
        </w:numPr>
        <w:suppressAutoHyphens/>
      </w:pPr>
      <w:r w:rsidRPr="001369CF">
        <w:rPr>
          <w:b/>
          <w:i/>
        </w:rPr>
        <w:t>set_cycle_number_of_argos_cycle_file</w:t>
      </w:r>
      <w:r w:rsidRPr="001369CF">
        <w:t>: to set the cycle number of a cycle file,</w:t>
      </w:r>
    </w:p>
    <w:p w:rsidR="002F08BF" w:rsidRPr="001369CF" w:rsidRDefault="002F08BF" w:rsidP="002F08BF">
      <w:pPr>
        <w:pStyle w:val="Corpsdetexte"/>
        <w:widowControl w:val="0"/>
        <w:numPr>
          <w:ilvl w:val="0"/>
          <w:numId w:val="55"/>
        </w:numPr>
        <w:suppressAutoHyphens/>
      </w:pPr>
      <w:r w:rsidRPr="001369CF">
        <w:rPr>
          <w:b/>
          <w:i/>
        </w:rPr>
        <w:t>freeze_argos_cycle_files</w:t>
      </w:r>
      <w:r w:rsidRPr="001369CF">
        <w:t>: to exclude a cycle file from the decoding process,</w:t>
      </w:r>
    </w:p>
    <w:p w:rsidR="002F08BF" w:rsidRPr="001369CF" w:rsidRDefault="002F08BF" w:rsidP="002F08BF">
      <w:pPr>
        <w:pStyle w:val="Corpsdetexte"/>
        <w:widowControl w:val="0"/>
        <w:numPr>
          <w:ilvl w:val="0"/>
          <w:numId w:val="55"/>
        </w:numPr>
        <w:suppressAutoHyphens/>
      </w:pPr>
      <w:r w:rsidRPr="001369CF">
        <w:rPr>
          <w:b/>
          <w:i/>
        </w:rPr>
        <w:t>concat_argos_cycle_files</w:t>
      </w:r>
      <w:r w:rsidRPr="001369CF">
        <w:t>: to concatenate cycle files data,</w:t>
      </w:r>
    </w:p>
    <w:p w:rsidR="002F08BF" w:rsidRPr="001369CF" w:rsidRDefault="002F08BF" w:rsidP="002F08BF">
      <w:pPr>
        <w:pStyle w:val="Corpsdetexte"/>
        <w:widowControl w:val="0"/>
        <w:numPr>
          <w:ilvl w:val="0"/>
          <w:numId w:val="55"/>
        </w:numPr>
        <w:suppressAutoHyphens/>
      </w:pPr>
      <w:r w:rsidRPr="001369CF">
        <w:rPr>
          <w:b/>
          <w:i/>
        </w:rPr>
        <w:t>shift_cycle_number_of_argos_cycle_files</w:t>
      </w:r>
      <w:r w:rsidRPr="001369CF">
        <w:t>: to shift cycle number of cycle files.</w:t>
      </w:r>
    </w:p>
    <w:p w:rsidR="002F08BF" w:rsidRPr="001369CF" w:rsidRDefault="002F08BF" w:rsidP="00CD110A">
      <w:pPr>
        <w:pStyle w:val="Titre3"/>
      </w:pPr>
      <w:bookmarkStart w:id="1130" w:name="_Toc32334978"/>
      <w:bookmarkStart w:id="1131" w:name="_Toc32335273"/>
      <w:bookmarkStart w:id="1132" w:name="_Toc32591999"/>
      <w:bookmarkStart w:id="1133" w:name="_Toc32334979"/>
      <w:bookmarkStart w:id="1134" w:name="_Toc32335274"/>
      <w:bookmarkStart w:id="1135" w:name="_Toc32592000"/>
      <w:bookmarkStart w:id="1136" w:name="_Toc460855110"/>
      <w:bookmarkStart w:id="1137" w:name="_Toc43456048"/>
      <w:bookmarkEnd w:id="1130"/>
      <w:bookmarkEnd w:id="1131"/>
      <w:bookmarkEnd w:id="1132"/>
      <w:bookmarkEnd w:id="1133"/>
      <w:bookmarkEnd w:id="1134"/>
      <w:bookmarkEnd w:id="1135"/>
      <w:r w:rsidRPr="001369CF">
        <w:t>copy_iridium_mail_files</w:t>
      </w:r>
      <w:r w:rsidR="00C255B6" w:rsidRPr="001369CF">
        <w:t xml:space="preserve">, </w:t>
      </w:r>
      <w:r w:rsidRPr="001369CF">
        <w:t>copy_remocean_sbd_files</w:t>
      </w:r>
      <w:bookmarkEnd w:id="1136"/>
      <w:r w:rsidR="00CD110A" w:rsidRPr="001369CF">
        <w:t>,</w:t>
      </w:r>
      <w:r w:rsidR="00C255B6" w:rsidRPr="001369CF">
        <w:t xml:space="preserve"> </w:t>
      </w:r>
      <w:r w:rsidR="00C255B6" w:rsidRPr="001369CF">
        <w:rPr>
          <w:rPrChange w:id="1138" w:author="RANNOU Jean-Philippe" w:date="2020-06-19T10:36:00Z">
            <w:rPr>
              <w:highlight w:val="green"/>
            </w:rPr>
          </w:rPrChange>
        </w:rPr>
        <w:t>copy_cts5_files</w:t>
      </w:r>
      <w:r w:rsidR="00CD110A" w:rsidRPr="001369CF">
        <w:rPr>
          <w:rPrChange w:id="1139" w:author="RANNOU Jean-Philippe" w:date="2020-06-19T10:36:00Z">
            <w:rPr>
              <w:highlight w:val="green"/>
            </w:rPr>
          </w:rPrChange>
        </w:rPr>
        <w:t>, copy_apx_iridium_rudics_files, copy_apx_apf11_iridium_rudics_files or copy_nemo_files</w:t>
      </w:r>
      <w:bookmarkEnd w:id="1137"/>
    </w:p>
    <w:p w:rsidR="002F08BF" w:rsidRPr="001369CF" w:rsidRDefault="002F08BF" w:rsidP="002F08BF">
      <w:pPr>
        <w:pStyle w:val="Corpsdetexte"/>
      </w:pPr>
      <w:r w:rsidRPr="001369CF">
        <w:t>Tools used to make a copy of Iridium mail files or Iridium RUDICS files from their repository to the directory associated to each float.</w:t>
      </w:r>
    </w:p>
    <w:p w:rsidR="002F08BF" w:rsidRPr="001369CF" w:rsidRDefault="002F08BF" w:rsidP="00715A45">
      <w:pPr>
        <w:pStyle w:val="Titre3"/>
      </w:pPr>
      <w:bookmarkStart w:id="1140" w:name="_Toc460855111"/>
      <w:bookmarkStart w:id="1141" w:name="_Toc43456049"/>
      <w:r w:rsidRPr="001369CF">
        <w:t>nc_add_rtqc_flags_prof_and_traj</w:t>
      </w:r>
      <w:bookmarkEnd w:id="1140"/>
      <w:bookmarkEnd w:id="1141"/>
    </w:p>
    <w:p w:rsidR="002F08BF" w:rsidRPr="001369CF" w:rsidRDefault="002F08BF" w:rsidP="002F08BF">
      <w:pPr>
        <w:pStyle w:val="Corpsdetexte"/>
      </w:pPr>
      <w:r w:rsidRPr="001369CF">
        <w:t xml:space="preserve">The RTQC flags can be added by the decoder just after the decoding (if </w:t>
      </w:r>
      <w:r w:rsidRPr="001369CF">
        <w:rPr>
          <w:rStyle w:val="CodeCar"/>
          <w:rFonts w:eastAsiaTheme="minorEastAsia"/>
        </w:rPr>
        <w:t>APPLY_RTQC = 1</w:t>
      </w:r>
      <w:r w:rsidRPr="001369CF">
        <w:t>).</w:t>
      </w:r>
    </w:p>
    <w:p w:rsidR="002F08BF" w:rsidRPr="001369CF" w:rsidRDefault="002F08BF" w:rsidP="002F08BF">
      <w:pPr>
        <w:pStyle w:val="Corpsdetexte"/>
      </w:pPr>
      <w:r w:rsidRPr="001369CF">
        <w:t xml:space="preserve">You can also apply RTQC tests to existing V3.1 NetCDF Argo files using this tool (the tests to be performed should be set to 1 in the </w:t>
      </w:r>
      <w:r w:rsidRPr="001369CF">
        <w:rPr>
          <w:rStyle w:val="CodeCar"/>
          <w:rFonts w:eastAsiaTheme="minorEastAsia"/>
        </w:rPr>
        <w:t>testToPerformList</w:t>
      </w:r>
      <w:r w:rsidRPr="001369CF">
        <w:t xml:space="preserve"> cell array).</w:t>
      </w:r>
    </w:p>
    <w:p w:rsidR="002F08BF" w:rsidRPr="001369CF" w:rsidRDefault="002F08BF" w:rsidP="00715A45">
      <w:pPr>
        <w:pStyle w:val="Titre3"/>
      </w:pPr>
      <w:bookmarkStart w:id="1142" w:name="_Toc460855112"/>
      <w:bookmarkStart w:id="1143" w:name="_Toc43456050"/>
      <w:r w:rsidRPr="001369CF">
        <w:t>nc_check_file_format</w:t>
      </w:r>
      <w:bookmarkEnd w:id="1142"/>
      <w:bookmarkEnd w:id="1143"/>
    </w:p>
    <w:p w:rsidR="002F08BF" w:rsidRPr="00FE6751" w:rsidRDefault="002F08BF" w:rsidP="002F08BF">
      <w:pPr>
        <w:pStyle w:val="Corpsdetexte"/>
      </w:pPr>
      <w:r w:rsidRPr="001369CF">
        <w:t xml:space="preserve">This tool is used to check that the NetCDF decoded files are compliant to the Argo V3.1 format with the GDAC Argo checker (the last version of the checker should be first downloaded at </w:t>
      </w:r>
      <w:r w:rsidR="001455CD" w:rsidRPr="001C2C87">
        <w:fldChar w:fldCharType="begin"/>
      </w:r>
      <w:r w:rsidR="001455CD" w:rsidRPr="001369CF">
        <w:instrText xml:space="preserve"> HYPERLINK "http://usgodae.org/pub/outgoing/argo/etc/FileChecker/" </w:instrText>
      </w:r>
      <w:r w:rsidR="001455CD" w:rsidRPr="001369CF">
        <w:rPr>
          <w:rPrChange w:id="1144" w:author="RANNOU Jean-Philippe" w:date="2020-06-19T10:36:00Z">
            <w:rPr>
              <w:rStyle w:val="Lienhypertexte"/>
            </w:rPr>
          </w:rPrChange>
        </w:rPr>
        <w:fldChar w:fldCharType="separate"/>
      </w:r>
      <w:r w:rsidRPr="001369CF">
        <w:rPr>
          <w:rStyle w:val="Lienhypertexte"/>
        </w:rPr>
        <w:t>http://usgodae.org/pub/outgoing/argo/etc/FileChecker/</w:t>
      </w:r>
      <w:r w:rsidR="001455CD" w:rsidRPr="001369CF">
        <w:rPr>
          <w:rStyle w:val="Lienhypertexte"/>
          <w:rPrChange w:id="1145" w:author="RANNOU Jean-Philippe" w:date="2020-06-19T10:36:00Z">
            <w:rPr>
              <w:rStyle w:val="Lienhypertexte"/>
            </w:rPr>
          </w:rPrChange>
        </w:rPr>
        <w:fldChar w:fldCharType="end"/>
      </w:r>
      <w:r w:rsidRPr="001369CF">
        <w:t xml:space="preserve"> and installed).</w:t>
      </w:r>
      <w:bookmarkEnd w:id="479"/>
    </w:p>
    <w:p w:rsidR="0058643D" w:rsidRPr="00FE6751" w:rsidRDefault="0058643D" w:rsidP="002F08BF">
      <w:pPr>
        <w:pStyle w:val="Corpsdetexte"/>
      </w:pPr>
    </w:p>
    <w:sectPr w:rsidR="0058643D" w:rsidRPr="00FE6751" w:rsidSect="00C96BAE">
      <w:headerReference w:type="default" r:id="rId18"/>
      <w:headerReference w:type="first" r:id="rId19"/>
      <w:pgSz w:w="11907" w:h="16840" w:code="9"/>
      <w:pgMar w:top="1417" w:right="1417" w:bottom="1417" w:left="1417" w:header="709" w:footer="397"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263AB" w:rsidRDefault="00D263AB" w:rsidP="009F0AAC">
      <w:r>
        <w:separator/>
      </w:r>
    </w:p>
  </w:endnote>
  <w:endnote w:type="continuationSeparator" w:id="0">
    <w:p w:rsidR="00D263AB" w:rsidRDefault="00D263AB" w:rsidP="009F0A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Liberation Serif">
    <w:altName w:val="Liberation Serif"/>
    <w:panose1 w:val="00000000000000000000"/>
    <w:charset w:val="00"/>
    <w:family w:val="roman"/>
    <w:notTrueType/>
    <w:pitch w:val="default"/>
    <w:sig w:usb0="00000003" w:usb1="00000000" w:usb2="00000000" w:usb3="00000000" w:csb0="00000001" w:csb1="00000000"/>
  </w:font>
  <w:font w:name="DejaVu Sans">
    <w:altName w:val="MS Mincho"/>
    <w:charset w:val="00"/>
    <w:family w:val="swiss"/>
    <w:pitch w:val="variable"/>
    <w:sig w:usb0="E7002EFF" w:usb1="D200FDFF" w:usb2="0A246029" w:usb3="00000000" w:csb0="000001FF" w:csb1="00000000"/>
  </w:font>
  <w:font w:name="Lohit Devanagari">
    <w:altName w:val="MS Mincho"/>
    <w:charset w:val="80"/>
    <w:family w:val="auto"/>
    <w:pitch w:val="variable"/>
  </w:font>
  <w:font w:name="StarSymbol">
    <w:altName w:val="Times New Roman"/>
    <w:charset w:val="00"/>
    <w:family w:val="auto"/>
    <w:pitch w:val="default"/>
  </w:font>
  <w:font w:name="Albany">
    <w:altName w:val="Arial"/>
    <w:charset w:val="00"/>
    <w:family w:val="swiss"/>
    <w:pitch w:val="variable"/>
  </w:font>
  <w:font w:name="HG Mincho Light J">
    <w:altName w:val="Times New Roman"/>
    <w:charset w:val="00"/>
    <w:family w:val="auto"/>
    <w:pitch w:val="variable"/>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02B6" w:rsidRDefault="00B702B6" w:rsidP="009111E5">
    <w:pPr>
      <w:pStyle w:val="Pieddepage"/>
      <w:pBdr>
        <w:top w:val="single" w:sz="4" w:space="1" w:color="00007E"/>
        <w:right w:val="none" w:sz="0" w:space="0" w:color="auto"/>
      </w:pBdr>
      <w:rPr>
        <w:lang w:val="en-GB"/>
      </w:rPr>
    </w:pPr>
    <w:r>
      <w:rPr>
        <w:lang w:val="en-GB"/>
      </w:rPr>
      <w:t>Coriolis Argo floats data processing chain</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263AB" w:rsidRDefault="00D263AB" w:rsidP="009F0AAC">
      <w:r>
        <w:separator/>
      </w:r>
    </w:p>
  </w:footnote>
  <w:footnote w:type="continuationSeparator" w:id="0">
    <w:p w:rsidR="00D263AB" w:rsidRDefault="00D263AB" w:rsidP="009F0AA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02B6" w:rsidRDefault="00B702B6" w:rsidP="009F0AAC">
    <w:pPr>
      <w:pStyle w:val="En-tte"/>
      <w:rPr>
        <w:rStyle w:val="Numrodepage"/>
        <w:sz w:val="16"/>
      </w:rPr>
    </w:pPr>
    <w:r>
      <w:rPr>
        <w:rStyle w:val="Numrodepage"/>
        <w:sz w:val="16"/>
      </w:rPr>
      <w:fldChar w:fldCharType="begin"/>
    </w:r>
    <w:r>
      <w:rPr>
        <w:rStyle w:val="Numrodepage"/>
        <w:sz w:val="16"/>
      </w:rPr>
      <w:instrText xml:space="preserve"> PAGE </w:instrText>
    </w:r>
    <w:r>
      <w:rPr>
        <w:rStyle w:val="Numrodepage"/>
        <w:sz w:val="16"/>
      </w:rPr>
      <w:fldChar w:fldCharType="separate"/>
    </w:r>
    <w:r>
      <w:rPr>
        <w:rStyle w:val="Numrodepage"/>
        <w:noProof/>
        <w:sz w:val="16"/>
      </w:rPr>
      <w:t>2</w:t>
    </w:r>
    <w:r>
      <w:rPr>
        <w:rStyle w:val="Numrodepage"/>
        <w:sz w:val="16"/>
      </w:rPr>
      <w:fldChar w:fldCharType="end"/>
    </w:r>
  </w:p>
  <w:p w:rsidR="00B702B6" w:rsidRDefault="00B702B6" w:rsidP="009F0AAC">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02B6" w:rsidRDefault="00B702B6" w:rsidP="00DD7079">
    <w:pPr>
      <w:pStyle w:val="En-tte"/>
      <w:pBdr>
        <w:top w:val="none" w:sz="0" w:space="0" w:color="auto"/>
        <w:right w:val="none" w:sz="0" w:space="0" w:color="auto"/>
      </w:pBdr>
      <w:ind w:firstLine="709"/>
      <w:jc w:val="left"/>
      <w:rPr>
        <w:sz w:val="16"/>
      </w:rPr>
    </w:pPr>
    <w:r>
      <w:rPr>
        <w:noProof/>
        <w:lang w:val="fr-FR"/>
      </w:rPr>
      <mc:AlternateContent>
        <mc:Choice Requires="wps">
          <w:drawing>
            <wp:anchor distT="0" distB="0" distL="114300" distR="114300" simplePos="0" relativeHeight="251658240" behindDoc="0" locked="0" layoutInCell="1" allowOverlap="1" wp14:anchorId="5843E3E1" wp14:editId="3F8A1C5C">
              <wp:simplePos x="0" y="0"/>
              <wp:positionH relativeFrom="column">
                <wp:posOffset>1143000</wp:posOffset>
              </wp:positionH>
              <wp:positionV relativeFrom="paragraph">
                <wp:posOffset>5946140</wp:posOffset>
              </wp:positionV>
              <wp:extent cx="635" cy="4750435"/>
              <wp:effectExtent l="0" t="0" r="37465" b="12065"/>
              <wp:wrapNone/>
              <wp:docPr id="2"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4750435"/>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6EF5B99" id="Line 4"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0pt,468.2pt" to="90.05pt,84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">
              <v:stroke startarrowwidth="narrow" startarrowlength="short" endarrowwidth="narrow" endarrowlength="short"/>
            </v:line>
          </w:pict>
        </mc:Fallback>
      </mc:AlternateContent>
    </w:r>
    <w:r>
      <w:rPr>
        <w:noProof/>
        <w:lang w:val="fr-FR"/>
      </w:rPr>
      <mc:AlternateContent>
        <mc:Choice Requires="wps">
          <w:drawing>
            <wp:anchor distT="4294967295" distB="4294967295" distL="114300" distR="114300" simplePos="0" relativeHeight="251657216" behindDoc="0" locked="0" layoutInCell="1" allowOverlap="1" wp14:anchorId="306EC54C" wp14:editId="2493C037">
              <wp:simplePos x="0" y="0"/>
              <wp:positionH relativeFrom="column">
                <wp:posOffset>1257300</wp:posOffset>
              </wp:positionH>
              <wp:positionV relativeFrom="paragraph">
                <wp:posOffset>4345939</wp:posOffset>
              </wp:positionV>
              <wp:extent cx="5257800" cy="0"/>
              <wp:effectExtent l="0" t="0" r="19050" b="19050"/>
              <wp:wrapNone/>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257800" cy="0"/>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C2CBCFC" id="Line 3" o:spid="_x0000_s1026" style="position:absolute;flip:y;z-index:25165721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99pt,342.2pt" to="513pt,34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">
              <v:stroke startarrowwidth="narrow" startarrowlength="short" endarrowwidth="narrow" endarrowlength="short"/>
            </v:line>
          </w:pict>
        </mc:Fallback>
      </mc:AlternateContent>
    </w:r>
    <w:r>
      <w:rPr>
        <w:sz w:val="16"/>
      </w:rPr>
      <w:t xml:space="preserve">        </w:t>
    </w:r>
    <w:r>
      <w:rPr>
        <w:noProof/>
        <w:sz w:val="16"/>
        <w:lang w:val="fr-FR"/>
      </w:rPr>
      <w:drawing>
        <wp:inline distT="0" distB="0" distL="0" distR="0" wp14:anchorId="5341BC05" wp14:editId="1BD6F4F1">
          <wp:extent cx="523875" cy="5981700"/>
          <wp:effectExtent l="0" t="0" r="9525" b="0"/>
          <wp:docPr id="5" name="Image 5" descr="argod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rgodm"/>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23875" cy="598170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02B6" w:rsidRDefault="00B702B6" w:rsidP="00C96BAE">
    <w:pPr>
      <w:pStyle w:val="En-tte"/>
      <w:spacing w:after="0"/>
      <w:rPr>
        <w:rStyle w:val="Numrodepage"/>
        <w:sz w:val="16"/>
      </w:rPr>
    </w:pPr>
    <w:r>
      <w:rPr>
        <w:rStyle w:val="Numrodepage"/>
        <w:sz w:val="16"/>
      </w:rPr>
      <w:fldChar w:fldCharType="begin"/>
    </w:r>
    <w:r>
      <w:rPr>
        <w:rStyle w:val="Numrodepage"/>
        <w:sz w:val="16"/>
      </w:rPr>
      <w:instrText xml:space="preserve"> PAGE </w:instrText>
    </w:r>
    <w:r>
      <w:rPr>
        <w:rStyle w:val="Numrodepage"/>
        <w:sz w:val="16"/>
      </w:rPr>
      <w:fldChar w:fldCharType="separate"/>
    </w:r>
    <w:r w:rsidR="001C2C87">
      <w:rPr>
        <w:rStyle w:val="Numrodepage"/>
        <w:noProof/>
        <w:sz w:val="16"/>
      </w:rPr>
      <w:t>3</w:t>
    </w:r>
    <w:r>
      <w:rPr>
        <w:rStyle w:val="Numrodepage"/>
        <w:sz w:val="16"/>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02B6" w:rsidRPr="00EF65F5" w:rsidRDefault="00B702B6" w:rsidP="00107C03">
    <w:pPr>
      <w:pStyle w:val="En-tte"/>
      <w:spacing w:after="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8664111E"/>
    <w:lvl w:ilvl="0">
      <w:start w:val="1"/>
      <w:numFmt w:val="decimal"/>
      <w:pStyle w:val="Listenumros5"/>
      <w:lvlText w:val="%1."/>
      <w:lvlJc w:val="left"/>
      <w:pPr>
        <w:tabs>
          <w:tab w:val="num" w:pos="1492"/>
        </w:tabs>
        <w:ind w:left="1492" w:hanging="360"/>
      </w:pPr>
    </w:lvl>
  </w:abstractNum>
  <w:abstractNum w:abstractNumId="1" w15:restartNumberingAfterBreak="0">
    <w:nsid w:val="FFFFFF7D"/>
    <w:multiLevelType w:val="singleLevel"/>
    <w:tmpl w:val="0A52585E"/>
    <w:lvl w:ilvl="0">
      <w:start w:val="1"/>
      <w:numFmt w:val="decimal"/>
      <w:pStyle w:val="Listenumros4"/>
      <w:lvlText w:val="%1."/>
      <w:lvlJc w:val="left"/>
      <w:pPr>
        <w:tabs>
          <w:tab w:val="num" w:pos="1209"/>
        </w:tabs>
        <w:ind w:left="1209" w:hanging="360"/>
      </w:pPr>
    </w:lvl>
  </w:abstractNum>
  <w:abstractNum w:abstractNumId="2" w15:restartNumberingAfterBreak="0">
    <w:nsid w:val="FFFFFF7E"/>
    <w:multiLevelType w:val="singleLevel"/>
    <w:tmpl w:val="71762A74"/>
    <w:lvl w:ilvl="0">
      <w:start w:val="1"/>
      <w:numFmt w:val="decimal"/>
      <w:pStyle w:val="Listenumros3"/>
      <w:lvlText w:val="%1."/>
      <w:lvlJc w:val="left"/>
      <w:pPr>
        <w:tabs>
          <w:tab w:val="num" w:pos="926"/>
        </w:tabs>
        <w:ind w:left="926" w:hanging="360"/>
      </w:pPr>
    </w:lvl>
  </w:abstractNum>
  <w:abstractNum w:abstractNumId="3" w15:restartNumberingAfterBreak="0">
    <w:nsid w:val="FFFFFF7F"/>
    <w:multiLevelType w:val="singleLevel"/>
    <w:tmpl w:val="38022024"/>
    <w:lvl w:ilvl="0">
      <w:start w:val="1"/>
      <w:numFmt w:val="decimal"/>
      <w:pStyle w:val="Listenumros2"/>
      <w:lvlText w:val="%1."/>
      <w:lvlJc w:val="left"/>
      <w:pPr>
        <w:tabs>
          <w:tab w:val="num" w:pos="643"/>
        </w:tabs>
        <w:ind w:left="643" w:hanging="360"/>
      </w:pPr>
    </w:lvl>
  </w:abstractNum>
  <w:abstractNum w:abstractNumId="4" w15:restartNumberingAfterBreak="0">
    <w:nsid w:val="FFFFFF80"/>
    <w:multiLevelType w:val="singleLevel"/>
    <w:tmpl w:val="35D6B5EE"/>
    <w:lvl w:ilvl="0">
      <w:start w:val="1"/>
      <w:numFmt w:val="bullet"/>
      <w:pStyle w:val="Listepuces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B5AFE30"/>
    <w:lvl w:ilvl="0">
      <w:start w:val="1"/>
      <w:numFmt w:val="bullet"/>
      <w:pStyle w:val="Listepuces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6A066F6"/>
    <w:lvl w:ilvl="0">
      <w:start w:val="1"/>
      <w:numFmt w:val="bullet"/>
      <w:pStyle w:val="Listepuces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4807572"/>
    <w:lvl w:ilvl="0">
      <w:start w:val="1"/>
      <w:numFmt w:val="bullet"/>
      <w:pStyle w:val="Listepuces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71A9B60"/>
    <w:lvl w:ilvl="0">
      <w:start w:val="1"/>
      <w:numFmt w:val="decimal"/>
      <w:pStyle w:val="Listenumros"/>
      <w:lvlText w:val="%1."/>
      <w:lvlJc w:val="left"/>
      <w:pPr>
        <w:tabs>
          <w:tab w:val="num" w:pos="360"/>
        </w:tabs>
        <w:ind w:left="360" w:hanging="360"/>
      </w:pPr>
    </w:lvl>
  </w:abstractNum>
  <w:abstractNum w:abstractNumId="9" w15:restartNumberingAfterBreak="0">
    <w:nsid w:val="00000002"/>
    <w:multiLevelType w:val="singleLevel"/>
    <w:tmpl w:val="00000002"/>
    <w:name w:val="WW8Num2"/>
    <w:lvl w:ilvl="0">
      <w:start w:val="1"/>
      <w:numFmt w:val="bullet"/>
      <w:lvlText w:val=""/>
      <w:lvlJc w:val="left"/>
      <w:pPr>
        <w:tabs>
          <w:tab w:val="num" w:pos="720"/>
        </w:tabs>
        <w:ind w:left="720" w:hanging="360"/>
      </w:pPr>
      <w:rPr>
        <w:rFonts w:ascii="Symbol" w:hAnsi="Symbol"/>
      </w:rPr>
    </w:lvl>
  </w:abstractNum>
  <w:abstractNum w:abstractNumId="10" w15:restartNumberingAfterBreak="0">
    <w:nsid w:val="00000003"/>
    <w:multiLevelType w:val="singleLevel"/>
    <w:tmpl w:val="00000003"/>
    <w:name w:val="WW8Num3"/>
    <w:lvl w:ilvl="0">
      <w:start w:val="1"/>
      <w:numFmt w:val="bullet"/>
      <w:lvlText w:val=""/>
      <w:lvlJc w:val="left"/>
      <w:pPr>
        <w:tabs>
          <w:tab w:val="num" w:pos="720"/>
        </w:tabs>
        <w:ind w:left="720" w:hanging="360"/>
      </w:pPr>
      <w:rPr>
        <w:rFonts w:ascii="Symbol" w:hAnsi="Symbol"/>
      </w:rPr>
    </w:lvl>
  </w:abstractNum>
  <w:abstractNum w:abstractNumId="11" w15:restartNumberingAfterBreak="0">
    <w:nsid w:val="00DC25B9"/>
    <w:multiLevelType w:val="hybridMultilevel"/>
    <w:tmpl w:val="CC66FE28"/>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0139055C"/>
    <w:multiLevelType w:val="hybridMultilevel"/>
    <w:tmpl w:val="B11C16D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02D96888"/>
    <w:multiLevelType w:val="multilevel"/>
    <w:tmpl w:val="9CF013D4"/>
    <w:lvl w:ilvl="0">
      <w:start w:val="1"/>
      <w:numFmt w:val="decimal"/>
      <w:lvlText w:val="%1."/>
      <w:lvlJc w:val="left"/>
      <w:pPr>
        <w:tabs>
          <w:tab w:val="num" w:pos="360"/>
        </w:tabs>
        <w:ind w:left="360" w:hanging="360"/>
      </w:pPr>
    </w:lvl>
    <w:lvl w:ilvl="1">
      <w:start w:val="1"/>
      <w:numFmt w:val="decimal"/>
      <w:pStyle w:val="StyleTitre2Gauche0cmSuspendu102cmDroite015"/>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4" w15:restartNumberingAfterBreak="0">
    <w:nsid w:val="041E218E"/>
    <w:multiLevelType w:val="hybridMultilevel"/>
    <w:tmpl w:val="F3D85AE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08D170CB"/>
    <w:multiLevelType w:val="hybridMultilevel"/>
    <w:tmpl w:val="B748BFB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08FE31D8"/>
    <w:multiLevelType w:val="hybridMultilevel"/>
    <w:tmpl w:val="ACB8AA7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0D0410D9"/>
    <w:multiLevelType w:val="hybridMultilevel"/>
    <w:tmpl w:val="02BE9AA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0F55642E"/>
    <w:multiLevelType w:val="hybridMultilevel"/>
    <w:tmpl w:val="FD96309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0FC520C5"/>
    <w:multiLevelType w:val="hybridMultilevel"/>
    <w:tmpl w:val="BAF26CE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118C5EC4"/>
    <w:multiLevelType w:val="hybridMultilevel"/>
    <w:tmpl w:val="ADFE5ED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16D50EEB"/>
    <w:multiLevelType w:val="hybridMultilevel"/>
    <w:tmpl w:val="E258E3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1AEB6CA7"/>
    <w:multiLevelType w:val="hybridMultilevel"/>
    <w:tmpl w:val="1B3AEA8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15:restartNumberingAfterBreak="0">
    <w:nsid w:val="1CFD4A5B"/>
    <w:multiLevelType w:val="hybridMultilevel"/>
    <w:tmpl w:val="A73C59A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1D242A07"/>
    <w:multiLevelType w:val="hybridMultilevel"/>
    <w:tmpl w:val="CC66FE28"/>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15:restartNumberingAfterBreak="0">
    <w:nsid w:val="1EE038D3"/>
    <w:multiLevelType w:val="multilevel"/>
    <w:tmpl w:val="C2E8B360"/>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rPr>
        <w:lang w:val="fr-FR"/>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6" w15:restartNumberingAfterBreak="0">
    <w:nsid w:val="203D08BE"/>
    <w:multiLevelType w:val="hybridMultilevel"/>
    <w:tmpl w:val="46D4942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2379221E"/>
    <w:multiLevelType w:val="hybridMultilevel"/>
    <w:tmpl w:val="43F8FBB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245B7880"/>
    <w:multiLevelType w:val="hybridMultilevel"/>
    <w:tmpl w:val="1AD84E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35291F0E"/>
    <w:multiLevelType w:val="multilevel"/>
    <w:tmpl w:val="95C678A2"/>
    <w:lvl w:ilvl="0">
      <w:start w:val="1"/>
      <w:numFmt w:val="decimal"/>
      <w:lvlText w:val="%1."/>
      <w:lvlJc w:val="left"/>
      <w:pPr>
        <w:tabs>
          <w:tab w:val="num" w:pos="806"/>
        </w:tabs>
        <w:ind w:left="446" w:hanging="360"/>
      </w:pPr>
    </w:lvl>
    <w:lvl w:ilvl="1">
      <w:start w:val="1"/>
      <w:numFmt w:val="decimal"/>
      <w:pStyle w:val="StyleTitre2Gauche015cm"/>
      <w:lvlText w:val="%1.%2."/>
      <w:lvlJc w:val="left"/>
      <w:pPr>
        <w:tabs>
          <w:tab w:val="num" w:pos="1526"/>
        </w:tabs>
        <w:ind w:left="878" w:hanging="432"/>
      </w:pPr>
    </w:lvl>
    <w:lvl w:ilvl="2">
      <w:start w:val="1"/>
      <w:numFmt w:val="decimal"/>
      <w:lvlText w:val="%1.%2.%3."/>
      <w:lvlJc w:val="left"/>
      <w:pPr>
        <w:tabs>
          <w:tab w:val="num" w:pos="2606"/>
        </w:tabs>
        <w:ind w:left="1310" w:hanging="504"/>
      </w:pPr>
    </w:lvl>
    <w:lvl w:ilvl="3">
      <w:start w:val="1"/>
      <w:numFmt w:val="decimal"/>
      <w:lvlText w:val="%1.%2.%3.%4."/>
      <w:lvlJc w:val="left"/>
      <w:pPr>
        <w:tabs>
          <w:tab w:val="num" w:pos="3326"/>
        </w:tabs>
        <w:ind w:left="1814" w:hanging="648"/>
      </w:pPr>
    </w:lvl>
    <w:lvl w:ilvl="4">
      <w:start w:val="1"/>
      <w:numFmt w:val="decimal"/>
      <w:lvlText w:val="%1.%2.%3.%4.%5."/>
      <w:lvlJc w:val="left"/>
      <w:pPr>
        <w:tabs>
          <w:tab w:val="num" w:pos="4046"/>
        </w:tabs>
        <w:ind w:left="2318" w:hanging="792"/>
      </w:pPr>
    </w:lvl>
    <w:lvl w:ilvl="5">
      <w:start w:val="1"/>
      <w:numFmt w:val="decimal"/>
      <w:lvlText w:val="%1.%2.%3.%4.%5.%6."/>
      <w:lvlJc w:val="left"/>
      <w:pPr>
        <w:tabs>
          <w:tab w:val="num" w:pos="5126"/>
        </w:tabs>
        <w:ind w:left="2822" w:hanging="936"/>
      </w:pPr>
    </w:lvl>
    <w:lvl w:ilvl="6">
      <w:start w:val="1"/>
      <w:numFmt w:val="decimal"/>
      <w:lvlText w:val="%1.%2.%3.%4.%5.%6.%7."/>
      <w:lvlJc w:val="left"/>
      <w:pPr>
        <w:tabs>
          <w:tab w:val="num" w:pos="5846"/>
        </w:tabs>
        <w:ind w:left="3326" w:hanging="1080"/>
      </w:pPr>
    </w:lvl>
    <w:lvl w:ilvl="7">
      <w:start w:val="1"/>
      <w:numFmt w:val="decimal"/>
      <w:lvlText w:val="%1.%2.%3.%4.%5.%6.%7.%8."/>
      <w:lvlJc w:val="left"/>
      <w:pPr>
        <w:tabs>
          <w:tab w:val="num" w:pos="6566"/>
        </w:tabs>
        <w:ind w:left="3830" w:hanging="1224"/>
      </w:pPr>
    </w:lvl>
    <w:lvl w:ilvl="8">
      <w:start w:val="1"/>
      <w:numFmt w:val="decimal"/>
      <w:lvlText w:val="%1.%2.%3.%4.%5.%6.%7.%8.%9."/>
      <w:lvlJc w:val="left"/>
      <w:pPr>
        <w:tabs>
          <w:tab w:val="num" w:pos="7646"/>
        </w:tabs>
        <w:ind w:left="4406" w:hanging="1440"/>
      </w:pPr>
    </w:lvl>
  </w:abstractNum>
  <w:abstractNum w:abstractNumId="30" w15:restartNumberingAfterBreak="0">
    <w:nsid w:val="35BD5C29"/>
    <w:multiLevelType w:val="hybridMultilevel"/>
    <w:tmpl w:val="CA56D7F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36E7691F"/>
    <w:multiLevelType w:val="hybridMultilevel"/>
    <w:tmpl w:val="1B7012E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2" w15:restartNumberingAfterBreak="0">
    <w:nsid w:val="37491820"/>
    <w:multiLevelType w:val="multilevel"/>
    <w:tmpl w:val="04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33" w15:restartNumberingAfterBreak="0">
    <w:nsid w:val="3A714C08"/>
    <w:multiLevelType w:val="hybridMultilevel"/>
    <w:tmpl w:val="424CAA2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15:restartNumberingAfterBreak="0">
    <w:nsid w:val="40927098"/>
    <w:multiLevelType w:val="hybridMultilevel"/>
    <w:tmpl w:val="A64655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15:restartNumberingAfterBreak="0">
    <w:nsid w:val="4234044F"/>
    <w:multiLevelType w:val="hybridMultilevel"/>
    <w:tmpl w:val="184EEE1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15:restartNumberingAfterBreak="0">
    <w:nsid w:val="438A46A0"/>
    <w:multiLevelType w:val="hybridMultilevel"/>
    <w:tmpl w:val="319CB9A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15:restartNumberingAfterBreak="0">
    <w:nsid w:val="44E82B04"/>
    <w:multiLevelType w:val="hybridMultilevel"/>
    <w:tmpl w:val="6B12EED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 w15:restartNumberingAfterBreak="0">
    <w:nsid w:val="45691C0D"/>
    <w:multiLevelType w:val="hybridMultilevel"/>
    <w:tmpl w:val="89E23AD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9" w15:restartNumberingAfterBreak="0">
    <w:nsid w:val="4B2051C6"/>
    <w:multiLevelType w:val="singleLevel"/>
    <w:tmpl w:val="F14A2B00"/>
    <w:lvl w:ilvl="0">
      <w:start w:val="1"/>
      <w:numFmt w:val="bullet"/>
      <w:pStyle w:val="Enumration3"/>
      <w:lvlText w:val=""/>
      <w:lvlJc w:val="left"/>
      <w:pPr>
        <w:tabs>
          <w:tab w:val="num" w:pos="927"/>
        </w:tabs>
        <w:ind w:left="907" w:hanging="340"/>
      </w:pPr>
      <w:rPr>
        <w:rFonts w:ascii="Wingdings" w:hAnsi="Wingdings" w:hint="default"/>
      </w:rPr>
    </w:lvl>
  </w:abstractNum>
  <w:abstractNum w:abstractNumId="40" w15:restartNumberingAfterBreak="0">
    <w:nsid w:val="4B390E34"/>
    <w:multiLevelType w:val="hybridMultilevel"/>
    <w:tmpl w:val="237224D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1" w15:restartNumberingAfterBreak="0">
    <w:nsid w:val="4BBC35F8"/>
    <w:multiLevelType w:val="hybridMultilevel"/>
    <w:tmpl w:val="4706420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2" w15:restartNumberingAfterBreak="0">
    <w:nsid w:val="4FE95E8B"/>
    <w:multiLevelType w:val="hybridMultilevel"/>
    <w:tmpl w:val="8032834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3" w15:restartNumberingAfterBreak="0">
    <w:nsid w:val="51F56B9F"/>
    <w:multiLevelType w:val="hybridMultilevel"/>
    <w:tmpl w:val="1D1E4CE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4" w15:restartNumberingAfterBreak="0">
    <w:nsid w:val="52623A40"/>
    <w:multiLevelType w:val="singleLevel"/>
    <w:tmpl w:val="291A3184"/>
    <w:lvl w:ilvl="0">
      <w:start w:val="1"/>
      <w:numFmt w:val="bullet"/>
      <w:pStyle w:val="Listepuces"/>
      <w:lvlText w:val=""/>
      <w:lvlJc w:val="left"/>
      <w:pPr>
        <w:tabs>
          <w:tab w:val="num" w:pos="814"/>
        </w:tabs>
        <w:ind w:left="737" w:hanging="283"/>
      </w:pPr>
      <w:rPr>
        <w:rFonts w:ascii="Symbol" w:hAnsi="Symbol" w:hint="default"/>
      </w:rPr>
    </w:lvl>
  </w:abstractNum>
  <w:abstractNum w:abstractNumId="45" w15:restartNumberingAfterBreak="0">
    <w:nsid w:val="56153662"/>
    <w:multiLevelType w:val="multilevel"/>
    <w:tmpl w:val="874AC3D0"/>
    <w:lvl w:ilvl="0">
      <w:start w:val="1"/>
      <w:numFmt w:val="decimal"/>
      <w:pStyle w:val="StyleTitre1Gauche015cm"/>
      <w:lvlText w:val="%1."/>
      <w:lvlJc w:val="left"/>
      <w:pPr>
        <w:tabs>
          <w:tab w:val="num" w:pos="805"/>
        </w:tabs>
        <w:ind w:left="445" w:hanging="360"/>
      </w:pPr>
    </w:lvl>
    <w:lvl w:ilvl="1">
      <w:start w:val="1"/>
      <w:numFmt w:val="decimal"/>
      <w:pStyle w:val="StyleTitre2Gauche015cmDroite015cm"/>
      <w:lvlText w:val="%1.%2."/>
      <w:lvlJc w:val="left"/>
      <w:pPr>
        <w:tabs>
          <w:tab w:val="num" w:pos="1525"/>
        </w:tabs>
        <w:ind w:left="877" w:hanging="432"/>
      </w:pPr>
    </w:lvl>
    <w:lvl w:ilvl="2">
      <w:start w:val="1"/>
      <w:numFmt w:val="decimal"/>
      <w:pStyle w:val="StyleTitre3Gauche015cm"/>
      <w:lvlText w:val="%1.%2.%3."/>
      <w:lvlJc w:val="left"/>
      <w:pPr>
        <w:tabs>
          <w:tab w:val="num" w:pos="2605"/>
        </w:tabs>
        <w:ind w:left="1309" w:hanging="504"/>
      </w:pPr>
    </w:lvl>
    <w:lvl w:ilvl="3">
      <w:start w:val="1"/>
      <w:numFmt w:val="decimal"/>
      <w:lvlText w:val="%1.%2.%3.%4."/>
      <w:lvlJc w:val="left"/>
      <w:pPr>
        <w:tabs>
          <w:tab w:val="num" w:pos="3325"/>
        </w:tabs>
        <w:ind w:left="1813" w:hanging="648"/>
      </w:pPr>
    </w:lvl>
    <w:lvl w:ilvl="4">
      <w:start w:val="1"/>
      <w:numFmt w:val="decimal"/>
      <w:lvlText w:val="%1.%2.%3.%4.%5."/>
      <w:lvlJc w:val="left"/>
      <w:pPr>
        <w:tabs>
          <w:tab w:val="num" w:pos="4045"/>
        </w:tabs>
        <w:ind w:left="2317" w:hanging="792"/>
      </w:pPr>
    </w:lvl>
    <w:lvl w:ilvl="5">
      <w:start w:val="1"/>
      <w:numFmt w:val="decimal"/>
      <w:lvlText w:val="%1.%2.%3.%4.%5.%6."/>
      <w:lvlJc w:val="left"/>
      <w:pPr>
        <w:tabs>
          <w:tab w:val="num" w:pos="5125"/>
        </w:tabs>
        <w:ind w:left="2821" w:hanging="936"/>
      </w:pPr>
    </w:lvl>
    <w:lvl w:ilvl="6">
      <w:start w:val="1"/>
      <w:numFmt w:val="decimal"/>
      <w:lvlText w:val="%1.%2.%3.%4.%5.%6.%7."/>
      <w:lvlJc w:val="left"/>
      <w:pPr>
        <w:tabs>
          <w:tab w:val="num" w:pos="5845"/>
        </w:tabs>
        <w:ind w:left="3325" w:hanging="1080"/>
      </w:pPr>
    </w:lvl>
    <w:lvl w:ilvl="7">
      <w:start w:val="1"/>
      <w:numFmt w:val="decimal"/>
      <w:lvlText w:val="%1.%2.%3.%4.%5.%6.%7.%8."/>
      <w:lvlJc w:val="left"/>
      <w:pPr>
        <w:tabs>
          <w:tab w:val="num" w:pos="6565"/>
        </w:tabs>
        <w:ind w:left="3829" w:hanging="1224"/>
      </w:pPr>
    </w:lvl>
    <w:lvl w:ilvl="8">
      <w:start w:val="1"/>
      <w:numFmt w:val="decimal"/>
      <w:lvlText w:val="%1.%2.%3.%4.%5.%6.%7.%8.%9."/>
      <w:lvlJc w:val="left"/>
      <w:pPr>
        <w:tabs>
          <w:tab w:val="num" w:pos="7645"/>
        </w:tabs>
        <w:ind w:left="4405" w:hanging="1440"/>
      </w:pPr>
    </w:lvl>
  </w:abstractNum>
  <w:abstractNum w:abstractNumId="46" w15:restartNumberingAfterBreak="0">
    <w:nsid w:val="563A282A"/>
    <w:multiLevelType w:val="hybridMultilevel"/>
    <w:tmpl w:val="290AE87E"/>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47" w15:restartNumberingAfterBreak="0">
    <w:nsid w:val="565B3419"/>
    <w:multiLevelType w:val="hybridMultilevel"/>
    <w:tmpl w:val="C798C33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8" w15:restartNumberingAfterBreak="0">
    <w:nsid w:val="56A53A93"/>
    <w:multiLevelType w:val="hybridMultilevel"/>
    <w:tmpl w:val="D5362E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9" w15:restartNumberingAfterBreak="0">
    <w:nsid w:val="5C3A5CBF"/>
    <w:multiLevelType w:val="hybridMultilevel"/>
    <w:tmpl w:val="BFD25BC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0" w15:restartNumberingAfterBreak="0">
    <w:nsid w:val="5C8A6996"/>
    <w:multiLevelType w:val="hybridMultilevel"/>
    <w:tmpl w:val="F2847CC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1" w15:restartNumberingAfterBreak="0">
    <w:nsid w:val="5CF452D4"/>
    <w:multiLevelType w:val="hybridMultilevel"/>
    <w:tmpl w:val="B974060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2" w15:restartNumberingAfterBreak="0">
    <w:nsid w:val="639F0FD7"/>
    <w:multiLevelType w:val="hybridMultilevel"/>
    <w:tmpl w:val="C608A05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3" w15:restartNumberingAfterBreak="0">
    <w:nsid w:val="679C172B"/>
    <w:multiLevelType w:val="hybridMultilevel"/>
    <w:tmpl w:val="1472A3C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4" w15:restartNumberingAfterBreak="0">
    <w:nsid w:val="68E27A64"/>
    <w:multiLevelType w:val="hybridMultilevel"/>
    <w:tmpl w:val="8B42F96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5" w15:restartNumberingAfterBreak="0">
    <w:nsid w:val="6A784E61"/>
    <w:multiLevelType w:val="hybridMultilevel"/>
    <w:tmpl w:val="3D74EBF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6" w15:restartNumberingAfterBreak="0">
    <w:nsid w:val="6B211373"/>
    <w:multiLevelType w:val="hybridMultilevel"/>
    <w:tmpl w:val="CD62CE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7" w15:restartNumberingAfterBreak="0">
    <w:nsid w:val="6B492F72"/>
    <w:multiLevelType w:val="hybridMultilevel"/>
    <w:tmpl w:val="B1B60E5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8" w15:restartNumberingAfterBreak="0">
    <w:nsid w:val="6C9E2FDD"/>
    <w:multiLevelType w:val="hybridMultilevel"/>
    <w:tmpl w:val="E6A4C2D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9" w15:restartNumberingAfterBreak="0">
    <w:nsid w:val="6C9E2FF1"/>
    <w:multiLevelType w:val="multilevel"/>
    <w:tmpl w:val="E6700324"/>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pStyle w:val="StyleTitre3Droite015cm"/>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60" w15:restartNumberingAfterBreak="0">
    <w:nsid w:val="6F5971A6"/>
    <w:multiLevelType w:val="hybridMultilevel"/>
    <w:tmpl w:val="8752B9C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1" w15:restartNumberingAfterBreak="0">
    <w:nsid w:val="71785EB6"/>
    <w:multiLevelType w:val="hybridMultilevel"/>
    <w:tmpl w:val="6EBC8BC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2" w15:restartNumberingAfterBreak="0">
    <w:nsid w:val="77746233"/>
    <w:multiLevelType w:val="hybridMultilevel"/>
    <w:tmpl w:val="E5E65C1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3" w15:restartNumberingAfterBreak="0">
    <w:nsid w:val="7A1B3855"/>
    <w:multiLevelType w:val="hybridMultilevel"/>
    <w:tmpl w:val="ABEE359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4" w15:restartNumberingAfterBreak="0">
    <w:nsid w:val="7C0634FD"/>
    <w:multiLevelType w:val="hybridMultilevel"/>
    <w:tmpl w:val="1060AE36"/>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44"/>
  </w:num>
  <w:num w:numId="2">
    <w:abstractNumId w:val="39"/>
  </w:num>
  <w:num w:numId="3">
    <w:abstractNumId w:val="7"/>
  </w:num>
  <w:num w:numId="4">
    <w:abstractNumId w:val="8"/>
  </w:num>
  <w:num w:numId="5">
    <w:abstractNumId w:val="3"/>
  </w:num>
  <w:num w:numId="6">
    <w:abstractNumId w:val="2"/>
  </w:num>
  <w:num w:numId="7">
    <w:abstractNumId w:val="1"/>
  </w:num>
  <w:num w:numId="8">
    <w:abstractNumId w:val="0"/>
  </w:num>
  <w:num w:numId="9">
    <w:abstractNumId w:val="6"/>
  </w:num>
  <w:num w:numId="10">
    <w:abstractNumId w:val="5"/>
  </w:num>
  <w:num w:numId="11">
    <w:abstractNumId w:val="4"/>
  </w:num>
  <w:num w:numId="12">
    <w:abstractNumId w:val="32"/>
  </w:num>
  <w:num w:numId="13">
    <w:abstractNumId w:val="36"/>
  </w:num>
  <w:num w:numId="14">
    <w:abstractNumId w:val="58"/>
  </w:num>
  <w:num w:numId="15">
    <w:abstractNumId w:val="56"/>
  </w:num>
  <w:num w:numId="16">
    <w:abstractNumId w:val="27"/>
  </w:num>
  <w:num w:numId="17">
    <w:abstractNumId w:val="29"/>
  </w:num>
  <w:num w:numId="18">
    <w:abstractNumId w:val="45"/>
  </w:num>
  <w:num w:numId="19">
    <w:abstractNumId w:val="59"/>
  </w:num>
  <w:num w:numId="20">
    <w:abstractNumId w:val="13"/>
  </w:num>
  <w:num w:numId="21">
    <w:abstractNumId w:val="25"/>
  </w:num>
  <w:num w:numId="22">
    <w:abstractNumId w:val="54"/>
  </w:num>
  <w:num w:numId="23">
    <w:abstractNumId w:val="41"/>
  </w:num>
  <w:num w:numId="24">
    <w:abstractNumId w:val="17"/>
  </w:num>
  <w:num w:numId="25">
    <w:abstractNumId w:val="43"/>
  </w:num>
  <w:num w:numId="26">
    <w:abstractNumId w:val="38"/>
  </w:num>
  <w:num w:numId="27">
    <w:abstractNumId w:val="49"/>
  </w:num>
  <w:num w:numId="28">
    <w:abstractNumId w:val="51"/>
  </w:num>
  <w:num w:numId="29">
    <w:abstractNumId w:val="37"/>
  </w:num>
  <w:num w:numId="30">
    <w:abstractNumId w:val="50"/>
  </w:num>
  <w:num w:numId="31">
    <w:abstractNumId w:val="14"/>
  </w:num>
  <w:num w:numId="32">
    <w:abstractNumId w:val="26"/>
  </w:num>
  <w:num w:numId="33">
    <w:abstractNumId w:val="63"/>
  </w:num>
  <w:num w:numId="34">
    <w:abstractNumId w:val="40"/>
  </w:num>
  <w:num w:numId="35">
    <w:abstractNumId w:val="33"/>
  </w:num>
  <w:num w:numId="36">
    <w:abstractNumId w:val="19"/>
  </w:num>
  <w:num w:numId="37">
    <w:abstractNumId w:val="61"/>
  </w:num>
  <w:num w:numId="38">
    <w:abstractNumId w:val="48"/>
  </w:num>
  <w:num w:numId="39">
    <w:abstractNumId w:val="31"/>
  </w:num>
  <w:num w:numId="40">
    <w:abstractNumId w:val="64"/>
  </w:num>
  <w:num w:numId="41">
    <w:abstractNumId w:val="22"/>
  </w:num>
  <w:num w:numId="42">
    <w:abstractNumId w:val="23"/>
  </w:num>
  <w:num w:numId="43">
    <w:abstractNumId w:val="21"/>
  </w:num>
  <w:num w:numId="44">
    <w:abstractNumId w:val="42"/>
  </w:num>
  <w:num w:numId="45">
    <w:abstractNumId w:val="60"/>
  </w:num>
  <w:num w:numId="46">
    <w:abstractNumId w:val="12"/>
  </w:num>
  <w:num w:numId="47">
    <w:abstractNumId w:val="15"/>
  </w:num>
  <w:num w:numId="48">
    <w:abstractNumId w:val="11"/>
  </w:num>
  <w:num w:numId="49">
    <w:abstractNumId w:val="46"/>
  </w:num>
  <w:num w:numId="50">
    <w:abstractNumId w:val="34"/>
  </w:num>
  <w:num w:numId="51">
    <w:abstractNumId w:val="62"/>
  </w:num>
  <w:num w:numId="52">
    <w:abstractNumId w:val="30"/>
  </w:num>
  <w:num w:numId="53">
    <w:abstractNumId w:val="16"/>
  </w:num>
  <w:num w:numId="54">
    <w:abstractNumId w:val="57"/>
  </w:num>
  <w:num w:numId="55">
    <w:abstractNumId w:val="47"/>
  </w:num>
  <w:num w:numId="56">
    <w:abstractNumId w:val="28"/>
  </w:num>
  <w:num w:numId="57">
    <w:abstractNumId w:val="18"/>
  </w:num>
  <w:num w:numId="58">
    <w:abstractNumId w:val="53"/>
  </w:num>
  <w:num w:numId="59">
    <w:abstractNumId w:val="20"/>
  </w:num>
  <w:num w:numId="60">
    <w:abstractNumId w:val="35"/>
  </w:num>
  <w:num w:numId="61">
    <w:abstractNumId w:val="55"/>
  </w:num>
  <w:num w:numId="62">
    <w:abstractNumId w:val="52"/>
  </w:num>
  <w:num w:numId="63">
    <w:abstractNumId w:val="24"/>
  </w:num>
  <w:numIdMacAtCleanup w:val="58"/>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ANNOU Jean-Philippe">
    <w15:presenceInfo w15:providerId="AD" w15:userId="S-1-5-21-3699563672-186465670-2874244790-1600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activeWritingStyle w:appName="MSWord" w:lang="en-GB" w:vendorID="64" w:dllVersion="131078" w:nlCheck="1" w:checkStyle="0"/>
  <w:activeWritingStyle w:appName="MSWord" w:lang="fr-FR" w:vendorID="64" w:dllVersion="131078" w:nlCheck="1" w:checkStyle="0"/>
  <w:activeWritingStyle w:appName="MSWord" w:lang="de-DE" w:vendorID="64" w:dllVersion="131078" w:nlCheck="1" w:checkStyle="1"/>
  <w:activeWritingStyle w:appName="MSWord" w:lang="en-US" w:vendorID="64" w:dllVersion="131078" w:nlCheck="1" w:checkStyle="0"/>
  <w:activeWritingStyle w:appName="MSWord" w:lang="en-GB" w:vendorID="64" w:dllVersion="131077" w:nlCheck="1" w:checkStyle="1"/>
  <w:activeWritingStyle w:appName="MSWord" w:lang="es-ES" w:vendorID="64" w:dllVersion="131078" w:nlCheck="1" w:checkStyle="1"/>
  <w:activeWritingStyle w:appName="MSWord" w:lang="en-AU" w:vendorID="64" w:dllVersion="131078" w:nlCheck="1" w:checkStyle="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09"/>
  <w:hyphenationZone w:val="425"/>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67D0"/>
    <w:rsid w:val="00002D78"/>
    <w:rsid w:val="00003171"/>
    <w:rsid w:val="000038BA"/>
    <w:rsid w:val="00003B87"/>
    <w:rsid w:val="00005150"/>
    <w:rsid w:val="00007CD1"/>
    <w:rsid w:val="00010CFE"/>
    <w:rsid w:val="0001298A"/>
    <w:rsid w:val="0001344D"/>
    <w:rsid w:val="00013876"/>
    <w:rsid w:val="00014C22"/>
    <w:rsid w:val="00015D02"/>
    <w:rsid w:val="000175CE"/>
    <w:rsid w:val="0002023F"/>
    <w:rsid w:val="00026175"/>
    <w:rsid w:val="00026E00"/>
    <w:rsid w:val="000304B1"/>
    <w:rsid w:val="00031396"/>
    <w:rsid w:val="00033F77"/>
    <w:rsid w:val="00035232"/>
    <w:rsid w:val="00036190"/>
    <w:rsid w:val="000416FB"/>
    <w:rsid w:val="00041E38"/>
    <w:rsid w:val="00043854"/>
    <w:rsid w:val="0004545B"/>
    <w:rsid w:val="00052930"/>
    <w:rsid w:val="00052FD0"/>
    <w:rsid w:val="000541BD"/>
    <w:rsid w:val="00054BB8"/>
    <w:rsid w:val="000551F6"/>
    <w:rsid w:val="000557AF"/>
    <w:rsid w:val="00057338"/>
    <w:rsid w:val="000579E4"/>
    <w:rsid w:val="00061385"/>
    <w:rsid w:val="000631AA"/>
    <w:rsid w:val="00064F5B"/>
    <w:rsid w:val="000675E9"/>
    <w:rsid w:val="00077CAF"/>
    <w:rsid w:val="000805C3"/>
    <w:rsid w:val="000821E2"/>
    <w:rsid w:val="0008223A"/>
    <w:rsid w:val="00082CF0"/>
    <w:rsid w:val="000834D2"/>
    <w:rsid w:val="00083A91"/>
    <w:rsid w:val="000875D9"/>
    <w:rsid w:val="000966C6"/>
    <w:rsid w:val="00096875"/>
    <w:rsid w:val="00096D06"/>
    <w:rsid w:val="000974AC"/>
    <w:rsid w:val="000974B9"/>
    <w:rsid w:val="00097635"/>
    <w:rsid w:val="000A376B"/>
    <w:rsid w:val="000A3AA4"/>
    <w:rsid w:val="000A63A5"/>
    <w:rsid w:val="000B04A6"/>
    <w:rsid w:val="000B2362"/>
    <w:rsid w:val="000B330F"/>
    <w:rsid w:val="000B5269"/>
    <w:rsid w:val="000B7052"/>
    <w:rsid w:val="000C0D55"/>
    <w:rsid w:val="000C1274"/>
    <w:rsid w:val="000C3DA7"/>
    <w:rsid w:val="000D0DA7"/>
    <w:rsid w:val="000D2686"/>
    <w:rsid w:val="000D29D1"/>
    <w:rsid w:val="000D35BB"/>
    <w:rsid w:val="000D42F8"/>
    <w:rsid w:val="000D55BD"/>
    <w:rsid w:val="000D5A1F"/>
    <w:rsid w:val="000D5ABE"/>
    <w:rsid w:val="000D5F1F"/>
    <w:rsid w:val="000E11BF"/>
    <w:rsid w:val="000E12E2"/>
    <w:rsid w:val="000E1D74"/>
    <w:rsid w:val="000E2996"/>
    <w:rsid w:val="000E2EF9"/>
    <w:rsid w:val="000E2FD4"/>
    <w:rsid w:val="000E461F"/>
    <w:rsid w:val="000E6FA6"/>
    <w:rsid w:val="000F0B45"/>
    <w:rsid w:val="000F367E"/>
    <w:rsid w:val="000F603C"/>
    <w:rsid w:val="00101B7D"/>
    <w:rsid w:val="00101D44"/>
    <w:rsid w:val="00107341"/>
    <w:rsid w:val="00107C03"/>
    <w:rsid w:val="00110121"/>
    <w:rsid w:val="00110348"/>
    <w:rsid w:val="001119E7"/>
    <w:rsid w:val="00116B68"/>
    <w:rsid w:val="00125479"/>
    <w:rsid w:val="00127F9D"/>
    <w:rsid w:val="00130E22"/>
    <w:rsid w:val="00131E5B"/>
    <w:rsid w:val="00134CE3"/>
    <w:rsid w:val="00135767"/>
    <w:rsid w:val="00135DB8"/>
    <w:rsid w:val="001366B2"/>
    <w:rsid w:val="00136716"/>
    <w:rsid w:val="001369CF"/>
    <w:rsid w:val="00136E98"/>
    <w:rsid w:val="001378F0"/>
    <w:rsid w:val="00137B6B"/>
    <w:rsid w:val="00140031"/>
    <w:rsid w:val="00142CB8"/>
    <w:rsid w:val="001455CD"/>
    <w:rsid w:val="00146E3F"/>
    <w:rsid w:val="00147A4C"/>
    <w:rsid w:val="0015034A"/>
    <w:rsid w:val="00150416"/>
    <w:rsid w:val="00153BB3"/>
    <w:rsid w:val="00155CC8"/>
    <w:rsid w:val="00155E34"/>
    <w:rsid w:val="00156E32"/>
    <w:rsid w:val="00156F98"/>
    <w:rsid w:val="0016084D"/>
    <w:rsid w:val="0016253C"/>
    <w:rsid w:val="00167DF5"/>
    <w:rsid w:val="001701B3"/>
    <w:rsid w:val="0017119C"/>
    <w:rsid w:val="0017261F"/>
    <w:rsid w:val="0017270A"/>
    <w:rsid w:val="00173245"/>
    <w:rsid w:val="0017339D"/>
    <w:rsid w:val="00174E45"/>
    <w:rsid w:val="001779A1"/>
    <w:rsid w:val="00180C14"/>
    <w:rsid w:val="001823A2"/>
    <w:rsid w:val="0018341C"/>
    <w:rsid w:val="00184DCB"/>
    <w:rsid w:val="00195CBA"/>
    <w:rsid w:val="0019689F"/>
    <w:rsid w:val="001A05C2"/>
    <w:rsid w:val="001A2F29"/>
    <w:rsid w:val="001A369F"/>
    <w:rsid w:val="001A388A"/>
    <w:rsid w:val="001A45DF"/>
    <w:rsid w:val="001A4B33"/>
    <w:rsid w:val="001A7464"/>
    <w:rsid w:val="001A7B00"/>
    <w:rsid w:val="001B1F61"/>
    <w:rsid w:val="001B6DA0"/>
    <w:rsid w:val="001B7890"/>
    <w:rsid w:val="001C0007"/>
    <w:rsid w:val="001C1ABB"/>
    <w:rsid w:val="001C2C87"/>
    <w:rsid w:val="001C2CC6"/>
    <w:rsid w:val="001C4113"/>
    <w:rsid w:val="001C4CC3"/>
    <w:rsid w:val="001C4CCD"/>
    <w:rsid w:val="001C6183"/>
    <w:rsid w:val="001D06F6"/>
    <w:rsid w:val="001D0FDF"/>
    <w:rsid w:val="001D572E"/>
    <w:rsid w:val="001D609A"/>
    <w:rsid w:val="001E0B90"/>
    <w:rsid w:val="001E2A3B"/>
    <w:rsid w:val="001E2B20"/>
    <w:rsid w:val="001E2D05"/>
    <w:rsid w:val="001E46BB"/>
    <w:rsid w:val="001F20A2"/>
    <w:rsid w:val="001F22BF"/>
    <w:rsid w:val="001F3914"/>
    <w:rsid w:val="001F53AF"/>
    <w:rsid w:val="001F56DC"/>
    <w:rsid w:val="001F75E9"/>
    <w:rsid w:val="00200A1B"/>
    <w:rsid w:val="00200D36"/>
    <w:rsid w:val="002028C1"/>
    <w:rsid w:val="0020379C"/>
    <w:rsid w:val="00203A70"/>
    <w:rsid w:val="00203E8B"/>
    <w:rsid w:val="00206BFF"/>
    <w:rsid w:val="00211506"/>
    <w:rsid w:val="002117AE"/>
    <w:rsid w:val="00212C12"/>
    <w:rsid w:val="00216AE5"/>
    <w:rsid w:val="00221778"/>
    <w:rsid w:val="00222A33"/>
    <w:rsid w:val="00223819"/>
    <w:rsid w:val="00223E8A"/>
    <w:rsid w:val="00226794"/>
    <w:rsid w:val="00227512"/>
    <w:rsid w:val="00230610"/>
    <w:rsid w:val="00230F8E"/>
    <w:rsid w:val="002327CB"/>
    <w:rsid w:val="0023403A"/>
    <w:rsid w:val="00237819"/>
    <w:rsid w:val="00241B01"/>
    <w:rsid w:val="00242A07"/>
    <w:rsid w:val="00242E3E"/>
    <w:rsid w:val="002432E0"/>
    <w:rsid w:val="002503E7"/>
    <w:rsid w:val="002536DE"/>
    <w:rsid w:val="002544A5"/>
    <w:rsid w:val="00256717"/>
    <w:rsid w:val="00257F97"/>
    <w:rsid w:val="0026045A"/>
    <w:rsid w:val="00264A7C"/>
    <w:rsid w:val="00264FF3"/>
    <w:rsid w:val="00267C6D"/>
    <w:rsid w:val="002725B3"/>
    <w:rsid w:val="00272B37"/>
    <w:rsid w:val="0027384E"/>
    <w:rsid w:val="0027417C"/>
    <w:rsid w:val="00274B9E"/>
    <w:rsid w:val="002756C6"/>
    <w:rsid w:val="00277F38"/>
    <w:rsid w:val="00280B2B"/>
    <w:rsid w:val="00282DB4"/>
    <w:rsid w:val="00283728"/>
    <w:rsid w:val="0028626D"/>
    <w:rsid w:val="002862B8"/>
    <w:rsid w:val="002870C7"/>
    <w:rsid w:val="002872C7"/>
    <w:rsid w:val="002907ED"/>
    <w:rsid w:val="00292418"/>
    <w:rsid w:val="0029574C"/>
    <w:rsid w:val="00295B11"/>
    <w:rsid w:val="002972B2"/>
    <w:rsid w:val="002A13CB"/>
    <w:rsid w:val="002A3D56"/>
    <w:rsid w:val="002B3C78"/>
    <w:rsid w:val="002C3B90"/>
    <w:rsid w:val="002C4236"/>
    <w:rsid w:val="002C4C40"/>
    <w:rsid w:val="002C54F2"/>
    <w:rsid w:val="002C682D"/>
    <w:rsid w:val="002C6CE9"/>
    <w:rsid w:val="002D1685"/>
    <w:rsid w:val="002D1BC8"/>
    <w:rsid w:val="002D686D"/>
    <w:rsid w:val="002D7918"/>
    <w:rsid w:val="002E091A"/>
    <w:rsid w:val="002E1B08"/>
    <w:rsid w:val="002E32D7"/>
    <w:rsid w:val="002E3921"/>
    <w:rsid w:val="002E43C2"/>
    <w:rsid w:val="002E6658"/>
    <w:rsid w:val="002E761F"/>
    <w:rsid w:val="002F08BF"/>
    <w:rsid w:val="002F2443"/>
    <w:rsid w:val="002F2C0B"/>
    <w:rsid w:val="002F3759"/>
    <w:rsid w:val="002F59F5"/>
    <w:rsid w:val="002F60D8"/>
    <w:rsid w:val="002F750D"/>
    <w:rsid w:val="00301457"/>
    <w:rsid w:val="00302D16"/>
    <w:rsid w:val="00302D4E"/>
    <w:rsid w:val="00305D54"/>
    <w:rsid w:val="0030744C"/>
    <w:rsid w:val="0031038A"/>
    <w:rsid w:val="0031447A"/>
    <w:rsid w:val="00315BBC"/>
    <w:rsid w:val="003177EC"/>
    <w:rsid w:val="003205C5"/>
    <w:rsid w:val="003205E3"/>
    <w:rsid w:val="00321CE8"/>
    <w:rsid w:val="003220E8"/>
    <w:rsid w:val="0032266F"/>
    <w:rsid w:val="00322FF9"/>
    <w:rsid w:val="00324213"/>
    <w:rsid w:val="00324278"/>
    <w:rsid w:val="00326EEE"/>
    <w:rsid w:val="00331EAE"/>
    <w:rsid w:val="00331F94"/>
    <w:rsid w:val="0033325A"/>
    <w:rsid w:val="003370DE"/>
    <w:rsid w:val="00341166"/>
    <w:rsid w:val="0034252E"/>
    <w:rsid w:val="00343654"/>
    <w:rsid w:val="00343F86"/>
    <w:rsid w:val="003453B1"/>
    <w:rsid w:val="00346E46"/>
    <w:rsid w:val="00347115"/>
    <w:rsid w:val="00350326"/>
    <w:rsid w:val="003507C0"/>
    <w:rsid w:val="003518E9"/>
    <w:rsid w:val="003526DD"/>
    <w:rsid w:val="00352FC4"/>
    <w:rsid w:val="00356719"/>
    <w:rsid w:val="00356CF7"/>
    <w:rsid w:val="00360EFF"/>
    <w:rsid w:val="003621BD"/>
    <w:rsid w:val="00362CBD"/>
    <w:rsid w:val="00363076"/>
    <w:rsid w:val="00365DBF"/>
    <w:rsid w:val="00365E3F"/>
    <w:rsid w:val="00367787"/>
    <w:rsid w:val="00367ED2"/>
    <w:rsid w:val="003702FC"/>
    <w:rsid w:val="00373812"/>
    <w:rsid w:val="00375A2D"/>
    <w:rsid w:val="003771A5"/>
    <w:rsid w:val="003839B3"/>
    <w:rsid w:val="003848F7"/>
    <w:rsid w:val="003907E0"/>
    <w:rsid w:val="003915D5"/>
    <w:rsid w:val="00391C3A"/>
    <w:rsid w:val="00392C51"/>
    <w:rsid w:val="0039343B"/>
    <w:rsid w:val="003942C6"/>
    <w:rsid w:val="00396793"/>
    <w:rsid w:val="00396910"/>
    <w:rsid w:val="003979D1"/>
    <w:rsid w:val="003A0DF4"/>
    <w:rsid w:val="003A300A"/>
    <w:rsid w:val="003A46EF"/>
    <w:rsid w:val="003A51E5"/>
    <w:rsid w:val="003B212D"/>
    <w:rsid w:val="003B30EF"/>
    <w:rsid w:val="003B3DE3"/>
    <w:rsid w:val="003B4EFA"/>
    <w:rsid w:val="003B6AFB"/>
    <w:rsid w:val="003B7AF1"/>
    <w:rsid w:val="003C0AD9"/>
    <w:rsid w:val="003C3050"/>
    <w:rsid w:val="003D01CC"/>
    <w:rsid w:val="003D0A4D"/>
    <w:rsid w:val="003D143E"/>
    <w:rsid w:val="003D379A"/>
    <w:rsid w:val="003D3B29"/>
    <w:rsid w:val="003D4AF3"/>
    <w:rsid w:val="003D72D7"/>
    <w:rsid w:val="003D79DD"/>
    <w:rsid w:val="003D7C9A"/>
    <w:rsid w:val="003D7FD8"/>
    <w:rsid w:val="003E05F1"/>
    <w:rsid w:val="003E32D4"/>
    <w:rsid w:val="003F0871"/>
    <w:rsid w:val="003F321D"/>
    <w:rsid w:val="003F6669"/>
    <w:rsid w:val="004002FC"/>
    <w:rsid w:val="00400A06"/>
    <w:rsid w:val="004021B3"/>
    <w:rsid w:val="0040280C"/>
    <w:rsid w:val="004035DD"/>
    <w:rsid w:val="004049FE"/>
    <w:rsid w:val="00406947"/>
    <w:rsid w:val="00406BCE"/>
    <w:rsid w:val="00410C7C"/>
    <w:rsid w:val="00411043"/>
    <w:rsid w:val="00411F6D"/>
    <w:rsid w:val="004123AB"/>
    <w:rsid w:val="00412EB1"/>
    <w:rsid w:val="00414BD2"/>
    <w:rsid w:val="00414FAA"/>
    <w:rsid w:val="004173C3"/>
    <w:rsid w:val="00417427"/>
    <w:rsid w:val="00417E5E"/>
    <w:rsid w:val="00417F18"/>
    <w:rsid w:val="0042114E"/>
    <w:rsid w:val="00424CAF"/>
    <w:rsid w:val="0042673F"/>
    <w:rsid w:val="00427511"/>
    <w:rsid w:val="00430AD1"/>
    <w:rsid w:val="0043474A"/>
    <w:rsid w:val="004354E7"/>
    <w:rsid w:val="00437706"/>
    <w:rsid w:val="0044237A"/>
    <w:rsid w:val="004427F4"/>
    <w:rsid w:val="00443838"/>
    <w:rsid w:val="00444EEC"/>
    <w:rsid w:val="0044568A"/>
    <w:rsid w:val="00446081"/>
    <w:rsid w:val="00446EC3"/>
    <w:rsid w:val="00450787"/>
    <w:rsid w:val="00451341"/>
    <w:rsid w:val="00452E66"/>
    <w:rsid w:val="00454CA6"/>
    <w:rsid w:val="00455837"/>
    <w:rsid w:val="004600F6"/>
    <w:rsid w:val="004614EF"/>
    <w:rsid w:val="00463060"/>
    <w:rsid w:val="00463239"/>
    <w:rsid w:val="00464261"/>
    <w:rsid w:val="004667C9"/>
    <w:rsid w:val="0046747C"/>
    <w:rsid w:val="00470E43"/>
    <w:rsid w:val="0047171C"/>
    <w:rsid w:val="00471806"/>
    <w:rsid w:val="00473594"/>
    <w:rsid w:val="00474100"/>
    <w:rsid w:val="00474A51"/>
    <w:rsid w:val="00474FC0"/>
    <w:rsid w:val="00481559"/>
    <w:rsid w:val="004833E5"/>
    <w:rsid w:val="00483C4D"/>
    <w:rsid w:val="0048560F"/>
    <w:rsid w:val="00486934"/>
    <w:rsid w:val="00486FED"/>
    <w:rsid w:val="0048709E"/>
    <w:rsid w:val="00487438"/>
    <w:rsid w:val="004904DA"/>
    <w:rsid w:val="00495189"/>
    <w:rsid w:val="00497542"/>
    <w:rsid w:val="004A0C0F"/>
    <w:rsid w:val="004A18D2"/>
    <w:rsid w:val="004A2610"/>
    <w:rsid w:val="004A46B9"/>
    <w:rsid w:val="004A5A32"/>
    <w:rsid w:val="004A7065"/>
    <w:rsid w:val="004B0305"/>
    <w:rsid w:val="004B1BEF"/>
    <w:rsid w:val="004B5A1B"/>
    <w:rsid w:val="004C2EA9"/>
    <w:rsid w:val="004C3B5D"/>
    <w:rsid w:val="004C5CD9"/>
    <w:rsid w:val="004C6351"/>
    <w:rsid w:val="004C678B"/>
    <w:rsid w:val="004C7AAB"/>
    <w:rsid w:val="004D2547"/>
    <w:rsid w:val="004D311C"/>
    <w:rsid w:val="004D4B4D"/>
    <w:rsid w:val="004D4FA1"/>
    <w:rsid w:val="004D5BE5"/>
    <w:rsid w:val="004D7815"/>
    <w:rsid w:val="004E186F"/>
    <w:rsid w:val="004E27F4"/>
    <w:rsid w:val="004E384B"/>
    <w:rsid w:val="004E5B81"/>
    <w:rsid w:val="004E6DDB"/>
    <w:rsid w:val="004F24DA"/>
    <w:rsid w:val="004F3DAB"/>
    <w:rsid w:val="004F4D2A"/>
    <w:rsid w:val="004F5436"/>
    <w:rsid w:val="004F7076"/>
    <w:rsid w:val="00500D9A"/>
    <w:rsid w:val="00501A61"/>
    <w:rsid w:val="005053EA"/>
    <w:rsid w:val="00505FA8"/>
    <w:rsid w:val="00506485"/>
    <w:rsid w:val="00506933"/>
    <w:rsid w:val="00507E21"/>
    <w:rsid w:val="005110D0"/>
    <w:rsid w:val="00511801"/>
    <w:rsid w:val="00516306"/>
    <w:rsid w:val="00520707"/>
    <w:rsid w:val="00523D0C"/>
    <w:rsid w:val="00525473"/>
    <w:rsid w:val="00525C4E"/>
    <w:rsid w:val="00525FD9"/>
    <w:rsid w:val="00526943"/>
    <w:rsid w:val="00530A6F"/>
    <w:rsid w:val="0053172F"/>
    <w:rsid w:val="0053394E"/>
    <w:rsid w:val="0053583E"/>
    <w:rsid w:val="005418D3"/>
    <w:rsid w:val="00542FBE"/>
    <w:rsid w:val="00544D0F"/>
    <w:rsid w:val="005462D3"/>
    <w:rsid w:val="00546703"/>
    <w:rsid w:val="00546FB1"/>
    <w:rsid w:val="005478AB"/>
    <w:rsid w:val="005479A6"/>
    <w:rsid w:val="00547D99"/>
    <w:rsid w:val="00550B5C"/>
    <w:rsid w:val="00550BD7"/>
    <w:rsid w:val="00553217"/>
    <w:rsid w:val="0055338F"/>
    <w:rsid w:val="00555B2F"/>
    <w:rsid w:val="0055625A"/>
    <w:rsid w:val="005563DD"/>
    <w:rsid w:val="00557447"/>
    <w:rsid w:val="005605EC"/>
    <w:rsid w:val="0056102C"/>
    <w:rsid w:val="005637C2"/>
    <w:rsid w:val="00563A3A"/>
    <w:rsid w:val="005709BF"/>
    <w:rsid w:val="00570C07"/>
    <w:rsid w:val="00570C35"/>
    <w:rsid w:val="005746A2"/>
    <w:rsid w:val="00576AA3"/>
    <w:rsid w:val="00577EC9"/>
    <w:rsid w:val="005813B1"/>
    <w:rsid w:val="00581EBA"/>
    <w:rsid w:val="00582948"/>
    <w:rsid w:val="00584181"/>
    <w:rsid w:val="005844ED"/>
    <w:rsid w:val="0058643D"/>
    <w:rsid w:val="00586E10"/>
    <w:rsid w:val="0059016B"/>
    <w:rsid w:val="00591B64"/>
    <w:rsid w:val="00592BFC"/>
    <w:rsid w:val="00593371"/>
    <w:rsid w:val="00595885"/>
    <w:rsid w:val="005A093E"/>
    <w:rsid w:val="005A1F96"/>
    <w:rsid w:val="005A408C"/>
    <w:rsid w:val="005A593D"/>
    <w:rsid w:val="005A5C01"/>
    <w:rsid w:val="005A69E5"/>
    <w:rsid w:val="005A7272"/>
    <w:rsid w:val="005B0A22"/>
    <w:rsid w:val="005B2DD6"/>
    <w:rsid w:val="005B3E10"/>
    <w:rsid w:val="005B6549"/>
    <w:rsid w:val="005B6AFF"/>
    <w:rsid w:val="005C03A1"/>
    <w:rsid w:val="005C2D3D"/>
    <w:rsid w:val="005C33A3"/>
    <w:rsid w:val="005C63DE"/>
    <w:rsid w:val="005D09F8"/>
    <w:rsid w:val="005D0A05"/>
    <w:rsid w:val="005D0EE6"/>
    <w:rsid w:val="005D2178"/>
    <w:rsid w:val="005D262B"/>
    <w:rsid w:val="005D2BBC"/>
    <w:rsid w:val="005D5D65"/>
    <w:rsid w:val="005D6CEF"/>
    <w:rsid w:val="005D6F62"/>
    <w:rsid w:val="005D70BF"/>
    <w:rsid w:val="005E1E7D"/>
    <w:rsid w:val="005E28E4"/>
    <w:rsid w:val="005E3015"/>
    <w:rsid w:val="005E3C36"/>
    <w:rsid w:val="005E65FF"/>
    <w:rsid w:val="005E7B7F"/>
    <w:rsid w:val="005F0C73"/>
    <w:rsid w:val="005F0ECE"/>
    <w:rsid w:val="005F3CEA"/>
    <w:rsid w:val="005F74A7"/>
    <w:rsid w:val="0060102B"/>
    <w:rsid w:val="00601464"/>
    <w:rsid w:val="006104AD"/>
    <w:rsid w:val="00610F54"/>
    <w:rsid w:val="00611A3E"/>
    <w:rsid w:val="0061237C"/>
    <w:rsid w:val="00615124"/>
    <w:rsid w:val="006155BC"/>
    <w:rsid w:val="00615985"/>
    <w:rsid w:val="00617615"/>
    <w:rsid w:val="00620DE3"/>
    <w:rsid w:val="0062312D"/>
    <w:rsid w:val="006304B5"/>
    <w:rsid w:val="006318DC"/>
    <w:rsid w:val="00631C62"/>
    <w:rsid w:val="00634107"/>
    <w:rsid w:val="00635928"/>
    <w:rsid w:val="006363E2"/>
    <w:rsid w:val="0064089A"/>
    <w:rsid w:val="006409DC"/>
    <w:rsid w:val="0064152A"/>
    <w:rsid w:val="006416BD"/>
    <w:rsid w:val="00642DB3"/>
    <w:rsid w:val="0064433B"/>
    <w:rsid w:val="00644C37"/>
    <w:rsid w:val="00645FCF"/>
    <w:rsid w:val="0064667C"/>
    <w:rsid w:val="00647A25"/>
    <w:rsid w:val="00654AB3"/>
    <w:rsid w:val="0065758E"/>
    <w:rsid w:val="00657660"/>
    <w:rsid w:val="0066522A"/>
    <w:rsid w:val="006655B3"/>
    <w:rsid w:val="00665FF1"/>
    <w:rsid w:val="00672E72"/>
    <w:rsid w:val="0067328E"/>
    <w:rsid w:val="006753B2"/>
    <w:rsid w:val="00676A77"/>
    <w:rsid w:val="00676E70"/>
    <w:rsid w:val="006771F1"/>
    <w:rsid w:val="00680774"/>
    <w:rsid w:val="00681B81"/>
    <w:rsid w:val="006825E2"/>
    <w:rsid w:val="00684C81"/>
    <w:rsid w:val="0068504D"/>
    <w:rsid w:val="00685BC2"/>
    <w:rsid w:val="0068707D"/>
    <w:rsid w:val="0069080F"/>
    <w:rsid w:val="00691994"/>
    <w:rsid w:val="0069711C"/>
    <w:rsid w:val="006A2DE6"/>
    <w:rsid w:val="006A368D"/>
    <w:rsid w:val="006A437E"/>
    <w:rsid w:val="006A4DCE"/>
    <w:rsid w:val="006A667D"/>
    <w:rsid w:val="006B0350"/>
    <w:rsid w:val="006B12E3"/>
    <w:rsid w:val="006B4160"/>
    <w:rsid w:val="006B419E"/>
    <w:rsid w:val="006B5274"/>
    <w:rsid w:val="006B57FF"/>
    <w:rsid w:val="006C1C5D"/>
    <w:rsid w:val="006C2284"/>
    <w:rsid w:val="006C3014"/>
    <w:rsid w:val="006C38BC"/>
    <w:rsid w:val="006C3D90"/>
    <w:rsid w:val="006C558A"/>
    <w:rsid w:val="006C598C"/>
    <w:rsid w:val="006C7B03"/>
    <w:rsid w:val="006D090A"/>
    <w:rsid w:val="006D5E24"/>
    <w:rsid w:val="006D660E"/>
    <w:rsid w:val="006D6C91"/>
    <w:rsid w:val="006E2CE6"/>
    <w:rsid w:val="006E2DB3"/>
    <w:rsid w:val="006E6608"/>
    <w:rsid w:val="006F05AE"/>
    <w:rsid w:val="006F1D9D"/>
    <w:rsid w:val="006F533D"/>
    <w:rsid w:val="006F61CB"/>
    <w:rsid w:val="006F76A6"/>
    <w:rsid w:val="00701C6E"/>
    <w:rsid w:val="007025D5"/>
    <w:rsid w:val="00702DD2"/>
    <w:rsid w:val="00706948"/>
    <w:rsid w:val="00710DA2"/>
    <w:rsid w:val="00712E8F"/>
    <w:rsid w:val="00715A45"/>
    <w:rsid w:val="00717FCC"/>
    <w:rsid w:val="0072037B"/>
    <w:rsid w:val="00720FB2"/>
    <w:rsid w:val="00721DEC"/>
    <w:rsid w:val="00722122"/>
    <w:rsid w:val="0072266B"/>
    <w:rsid w:val="007241DB"/>
    <w:rsid w:val="00726A34"/>
    <w:rsid w:val="00727C96"/>
    <w:rsid w:val="00733F0D"/>
    <w:rsid w:val="00734783"/>
    <w:rsid w:val="007347BE"/>
    <w:rsid w:val="00734D49"/>
    <w:rsid w:val="007370D2"/>
    <w:rsid w:val="00737212"/>
    <w:rsid w:val="00740B43"/>
    <w:rsid w:val="007413C6"/>
    <w:rsid w:val="007506C6"/>
    <w:rsid w:val="00751210"/>
    <w:rsid w:val="007610A7"/>
    <w:rsid w:val="0076509C"/>
    <w:rsid w:val="0076563F"/>
    <w:rsid w:val="007660FA"/>
    <w:rsid w:val="00766814"/>
    <w:rsid w:val="00766FE5"/>
    <w:rsid w:val="00770971"/>
    <w:rsid w:val="007721E7"/>
    <w:rsid w:val="00780000"/>
    <w:rsid w:val="007805C3"/>
    <w:rsid w:val="00781FEF"/>
    <w:rsid w:val="00783E33"/>
    <w:rsid w:val="00786CD6"/>
    <w:rsid w:val="007918E6"/>
    <w:rsid w:val="0079286A"/>
    <w:rsid w:val="007946D9"/>
    <w:rsid w:val="00794983"/>
    <w:rsid w:val="007949DF"/>
    <w:rsid w:val="00796EEC"/>
    <w:rsid w:val="007A3762"/>
    <w:rsid w:val="007B0D77"/>
    <w:rsid w:val="007B11A8"/>
    <w:rsid w:val="007B2E4C"/>
    <w:rsid w:val="007B5C2A"/>
    <w:rsid w:val="007C07C6"/>
    <w:rsid w:val="007C0E3C"/>
    <w:rsid w:val="007C1CB7"/>
    <w:rsid w:val="007C2B60"/>
    <w:rsid w:val="007C414B"/>
    <w:rsid w:val="007C4C5F"/>
    <w:rsid w:val="007C5138"/>
    <w:rsid w:val="007C52FA"/>
    <w:rsid w:val="007C72C8"/>
    <w:rsid w:val="007C7ABC"/>
    <w:rsid w:val="007C7B31"/>
    <w:rsid w:val="007D1E14"/>
    <w:rsid w:val="007D24DE"/>
    <w:rsid w:val="007D2C1A"/>
    <w:rsid w:val="007D4DD9"/>
    <w:rsid w:val="007D5A7E"/>
    <w:rsid w:val="007D70E8"/>
    <w:rsid w:val="007E01A7"/>
    <w:rsid w:val="007E1166"/>
    <w:rsid w:val="007E2F04"/>
    <w:rsid w:val="007E3C6E"/>
    <w:rsid w:val="007E3FC8"/>
    <w:rsid w:val="007E653B"/>
    <w:rsid w:val="007E79BB"/>
    <w:rsid w:val="007F0B0D"/>
    <w:rsid w:val="007F11E8"/>
    <w:rsid w:val="007F228B"/>
    <w:rsid w:val="007F3796"/>
    <w:rsid w:val="007F4273"/>
    <w:rsid w:val="007F523A"/>
    <w:rsid w:val="007F58EA"/>
    <w:rsid w:val="007F68F3"/>
    <w:rsid w:val="007F6BD2"/>
    <w:rsid w:val="008012B0"/>
    <w:rsid w:val="00806DE1"/>
    <w:rsid w:val="00806F87"/>
    <w:rsid w:val="00807278"/>
    <w:rsid w:val="00814C8B"/>
    <w:rsid w:val="00815F3A"/>
    <w:rsid w:val="00820ED5"/>
    <w:rsid w:val="00821A51"/>
    <w:rsid w:val="00821C40"/>
    <w:rsid w:val="00822039"/>
    <w:rsid w:val="008245B8"/>
    <w:rsid w:val="00824D73"/>
    <w:rsid w:val="0082507E"/>
    <w:rsid w:val="00825172"/>
    <w:rsid w:val="00832308"/>
    <w:rsid w:val="008338A2"/>
    <w:rsid w:val="0083497A"/>
    <w:rsid w:val="00834FCB"/>
    <w:rsid w:val="0083564F"/>
    <w:rsid w:val="00837A6C"/>
    <w:rsid w:val="0084082D"/>
    <w:rsid w:val="00840965"/>
    <w:rsid w:val="0084607E"/>
    <w:rsid w:val="008506EA"/>
    <w:rsid w:val="008508C9"/>
    <w:rsid w:val="00852A9D"/>
    <w:rsid w:val="008535BF"/>
    <w:rsid w:val="00855D5C"/>
    <w:rsid w:val="00857613"/>
    <w:rsid w:val="00860592"/>
    <w:rsid w:val="008618D3"/>
    <w:rsid w:val="00861E7B"/>
    <w:rsid w:val="008644C8"/>
    <w:rsid w:val="00866936"/>
    <w:rsid w:val="00866A0C"/>
    <w:rsid w:val="00867FD6"/>
    <w:rsid w:val="00870ADF"/>
    <w:rsid w:val="00871715"/>
    <w:rsid w:val="00872908"/>
    <w:rsid w:val="00875943"/>
    <w:rsid w:val="008777FF"/>
    <w:rsid w:val="00880D5A"/>
    <w:rsid w:val="00883768"/>
    <w:rsid w:val="0089279C"/>
    <w:rsid w:val="00892E93"/>
    <w:rsid w:val="008976B2"/>
    <w:rsid w:val="00897984"/>
    <w:rsid w:val="00897EE2"/>
    <w:rsid w:val="008A109E"/>
    <w:rsid w:val="008A21E9"/>
    <w:rsid w:val="008A492A"/>
    <w:rsid w:val="008A7A52"/>
    <w:rsid w:val="008A7DFB"/>
    <w:rsid w:val="008B0216"/>
    <w:rsid w:val="008B20CE"/>
    <w:rsid w:val="008B2D53"/>
    <w:rsid w:val="008B53BA"/>
    <w:rsid w:val="008C336B"/>
    <w:rsid w:val="008C3471"/>
    <w:rsid w:val="008D31FA"/>
    <w:rsid w:val="008D469F"/>
    <w:rsid w:val="008E5CD9"/>
    <w:rsid w:val="008E5E48"/>
    <w:rsid w:val="008F3384"/>
    <w:rsid w:val="008F33AF"/>
    <w:rsid w:val="008F6CD9"/>
    <w:rsid w:val="008F7E69"/>
    <w:rsid w:val="009028FC"/>
    <w:rsid w:val="0090349F"/>
    <w:rsid w:val="00903AC0"/>
    <w:rsid w:val="00903E0C"/>
    <w:rsid w:val="009045E4"/>
    <w:rsid w:val="00904F6A"/>
    <w:rsid w:val="009100E6"/>
    <w:rsid w:val="009111E5"/>
    <w:rsid w:val="00914371"/>
    <w:rsid w:val="00914EB8"/>
    <w:rsid w:val="009173CE"/>
    <w:rsid w:val="0091798A"/>
    <w:rsid w:val="00917F04"/>
    <w:rsid w:val="00920705"/>
    <w:rsid w:val="00921261"/>
    <w:rsid w:val="00925E19"/>
    <w:rsid w:val="00934F0B"/>
    <w:rsid w:val="00936382"/>
    <w:rsid w:val="00936B01"/>
    <w:rsid w:val="009402FA"/>
    <w:rsid w:val="00940E4C"/>
    <w:rsid w:val="009426E8"/>
    <w:rsid w:val="009429B6"/>
    <w:rsid w:val="0094336F"/>
    <w:rsid w:val="0094362A"/>
    <w:rsid w:val="00944DA9"/>
    <w:rsid w:val="0094554F"/>
    <w:rsid w:val="00946DC5"/>
    <w:rsid w:val="009472B3"/>
    <w:rsid w:val="009504BB"/>
    <w:rsid w:val="009518A2"/>
    <w:rsid w:val="0095254C"/>
    <w:rsid w:val="00953353"/>
    <w:rsid w:val="0095339B"/>
    <w:rsid w:val="009549C4"/>
    <w:rsid w:val="00955C92"/>
    <w:rsid w:val="00956577"/>
    <w:rsid w:val="00960F8A"/>
    <w:rsid w:val="00963105"/>
    <w:rsid w:val="00963E72"/>
    <w:rsid w:val="00966208"/>
    <w:rsid w:val="009717A2"/>
    <w:rsid w:val="0097497B"/>
    <w:rsid w:val="00976F08"/>
    <w:rsid w:val="00980D95"/>
    <w:rsid w:val="00982894"/>
    <w:rsid w:val="009850A3"/>
    <w:rsid w:val="00985E56"/>
    <w:rsid w:val="00986A07"/>
    <w:rsid w:val="009906B3"/>
    <w:rsid w:val="00991EF0"/>
    <w:rsid w:val="009936CB"/>
    <w:rsid w:val="009943C9"/>
    <w:rsid w:val="00995A76"/>
    <w:rsid w:val="00997107"/>
    <w:rsid w:val="00997735"/>
    <w:rsid w:val="009A111F"/>
    <w:rsid w:val="009A4F6E"/>
    <w:rsid w:val="009A5C51"/>
    <w:rsid w:val="009B01AD"/>
    <w:rsid w:val="009B295B"/>
    <w:rsid w:val="009B2CD0"/>
    <w:rsid w:val="009B4163"/>
    <w:rsid w:val="009B6CFC"/>
    <w:rsid w:val="009C24C9"/>
    <w:rsid w:val="009D1AD4"/>
    <w:rsid w:val="009D4423"/>
    <w:rsid w:val="009D478B"/>
    <w:rsid w:val="009D54CB"/>
    <w:rsid w:val="009D5C9C"/>
    <w:rsid w:val="009D66B6"/>
    <w:rsid w:val="009E5DF1"/>
    <w:rsid w:val="009E662B"/>
    <w:rsid w:val="009E70F4"/>
    <w:rsid w:val="009F07B0"/>
    <w:rsid w:val="009F0A73"/>
    <w:rsid w:val="009F0AAC"/>
    <w:rsid w:val="009F127F"/>
    <w:rsid w:val="009F1E5C"/>
    <w:rsid w:val="009F23BD"/>
    <w:rsid w:val="009F40AF"/>
    <w:rsid w:val="009F4EF0"/>
    <w:rsid w:val="009F53DA"/>
    <w:rsid w:val="009F5561"/>
    <w:rsid w:val="00A0391D"/>
    <w:rsid w:val="00A04388"/>
    <w:rsid w:val="00A04C8C"/>
    <w:rsid w:val="00A05E17"/>
    <w:rsid w:val="00A06832"/>
    <w:rsid w:val="00A06BE7"/>
    <w:rsid w:val="00A06CA7"/>
    <w:rsid w:val="00A1034C"/>
    <w:rsid w:val="00A12416"/>
    <w:rsid w:val="00A14A4D"/>
    <w:rsid w:val="00A14B48"/>
    <w:rsid w:val="00A158ED"/>
    <w:rsid w:val="00A1730B"/>
    <w:rsid w:val="00A21F0A"/>
    <w:rsid w:val="00A269CD"/>
    <w:rsid w:val="00A2713A"/>
    <w:rsid w:val="00A30358"/>
    <w:rsid w:val="00A353F4"/>
    <w:rsid w:val="00A359A8"/>
    <w:rsid w:val="00A36A92"/>
    <w:rsid w:val="00A37EC5"/>
    <w:rsid w:val="00A4034C"/>
    <w:rsid w:val="00A41FFD"/>
    <w:rsid w:val="00A436BD"/>
    <w:rsid w:val="00A43BB1"/>
    <w:rsid w:val="00A43CBE"/>
    <w:rsid w:val="00A45014"/>
    <w:rsid w:val="00A51390"/>
    <w:rsid w:val="00A5167F"/>
    <w:rsid w:val="00A51E03"/>
    <w:rsid w:val="00A54BC5"/>
    <w:rsid w:val="00A55083"/>
    <w:rsid w:val="00A55735"/>
    <w:rsid w:val="00A55AFD"/>
    <w:rsid w:val="00A62E6A"/>
    <w:rsid w:val="00A63767"/>
    <w:rsid w:val="00A666D4"/>
    <w:rsid w:val="00A70938"/>
    <w:rsid w:val="00A711C7"/>
    <w:rsid w:val="00A722B7"/>
    <w:rsid w:val="00A72770"/>
    <w:rsid w:val="00A74133"/>
    <w:rsid w:val="00A74CB7"/>
    <w:rsid w:val="00A74CC2"/>
    <w:rsid w:val="00A77CBB"/>
    <w:rsid w:val="00A80788"/>
    <w:rsid w:val="00A81C68"/>
    <w:rsid w:val="00A82F26"/>
    <w:rsid w:val="00A84492"/>
    <w:rsid w:val="00A85A9F"/>
    <w:rsid w:val="00A862D0"/>
    <w:rsid w:val="00A86FF3"/>
    <w:rsid w:val="00A87575"/>
    <w:rsid w:val="00A91DBC"/>
    <w:rsid w:val="00A951BF"/>
    <w:rsid w:val="00A95591"/>
    <w:rsid w:val="00A97F22"/>
    <w:rsid w:val="00AA0F58"/>
    <w:rsid w:val="00AA1523"/>
    <w:rsid w:val="00AA379C"/>
    <w:rsid w:val="00AA527C"/>
    <w:rsid w:val="00AA68E1"/>
    <w:rsid w:val="00AA716E"/>
    <w:rsid w:val="00AB3539"/>
    <w:rsid w:val="00AB3795"/>
    <w:rsid w:val="00AB48FC"/>
    <w:rsid w:val="00AB4AD2"/>
    <w:rsid w:val="00AB4D5E"/>
    <w:rsid w:val="00AB5506"/>
    <w:rsid w:val="00AB6CE5"/>
    <w:rsid w:val="00AC33C7"/>
    <w:rsid w:val="00AC3DE1"/>
    <w:rsid w:val="00AC415D"/>
    <w:rsid w:val="00AD17FD"/>
    <w:rsid w:val="00AD1865"/>
    <w:rsid w:val="00AD2889"/>
    <w:rsid w:val="00AD4029"/>
    <w:rsid w:val="00AE007C"/>
    <w:rsid w:val="00AE2E6C"/>
    <w:rsid w:val="00AE3BA7"/>
    <w:rsid w:val="00AE3BE5"/>
    <w:rsid w:val="00AE4780"/>
    <w:rsid w:val="00AE6489"/>
    <w:rsid w:val="00AF2B5B"/>
    <w:rsid w:val="00B004A3"/>
    <w:rsid w:val="00B04150"/>
    <w:rsid w:val="00B05762"/>
    <w:rsid w:val="00B05925"/>
    <w:rsid w:val="00B05966"/>
    <w:rsid w:val="00B06262"/>
    <w:rsid w:val="00B13049"/>
    <w:rsid w:val="00B136B4"/>
    <w:rsid w:val="00B200F2"/>
    <w:rsid w:val="00B20F19"/>
    <w:rsid w:val="00B211D4"/>
    <w:rsid w:val="00B21BFB"/>
    <w:rsid w:val="00B23A69"/>
    <w:rsid w:val="00B23EE1"/>
    <w:rsid w:val="00B254F2"/>
    <w:rsid w:val="00B27661"/>
    <w:rsid w:val="00B301A7"/>
    <w:rsid w:val="00B30805"/>
    <w:rsid w:val="00B30F99"/>
    <w:rsid w:val="00B31467"/>
    <w:rsid w:val="00B40164"/>
    <w:rsid w:val="00B41FEE"/>
    <w:rsid w:val="00B42727"/>
    <w:rsid w:val="00B44327"/>
    <w:rsid w:val="00B45010"/>
    <w:rsid w:val="00B470B7"/>
    <w:rsid w:val="00B60818"/>
    <w:rsid w:val="00B60E92"/>
    <w:rsid w:val="00B617F9"/>
    <w:rsid w:val="00B63A9F"/>
    <w:rsid w:val="00B642D7"/>
    <w:rsid w:val="00B6588A"/>
    <w:rsid w:val="00B65B67"/>
    <w:rsid w:val="00B67686"/>
    <w:rsid w:val="00B702B6"/>
    <w:rsid w:val="00B732E9"/>
    <w:rsid w:val="00B76F42"/>
    <w:rsid w:val="00B805B4"/>
    <w:rsid w:val="00B80C13"/>
    <w:rsid w:val="00B81AEA"/>
    <w:rsid w:val="00B84542"/>
    <w:rsid w:val="00B8506F"/>
    <w:rsid w:val="00B85436"/>
    <w:rsid w:val="00B90FB8"/>
    <w:rsid w:val="00B9579A"/>
    <w:rsid w:val="00BA069E"/>
    <w:rsid w:val="00BA264A"/>
    <w:rsid w:val="00BA6459"/>
    <w:rsid w:val="00BA6A91"/>
    <w:rsid w:val="00BA7240"/>
    <w:rsid w:val="00BA72CF"/>
    <w:rsid w:val="00BA7B86"/>
    <w:rsid w:val="00BB1C5F"/>
    <w:rsid w:val="00BB1D9B"/>
    <w:rsid w:val="00BB48A0"/>
    <w:rsid w:val="00BB5745"/>
    <w:rsid w:val="00BB5DF3"/>
    <w:rsid w:val="00BB7939"/>
    <w:rsid w:val="00BC25BC"/>
    <w:rsid w:val="00BC341E"/>
    <w:rsid w:val="00BC4059"/>
    <w:rsid w:val="00BC52E1"/>
    <w:rsid w:val="00BC6806"/>
    <w:rsid w:val="00BD03AC"/>
    <w:rsid w:val="00BD15B8"/>
    <w:rsid w:val="00BD1D02"/>
    <w:rsid w:val="00BD2F3D"/>
    <w:rsid w:val="00BD3E04"/>
    <w:rsid w:val="00BD5203"/>
    <w:rsid w:val="00BD70E6"/>
    <w:rsid w:val="00BE1A78"/>
    <w:rsid w:val="00BE2378"/>
    <w:rsid w:val="00BE42F3"/>
    <w:rsid w:val="00BE4B22"/>
    <w:rsid w:val="00BE61DC"/>
    <w:rsid w:val="00BE7193"/>
    <w:rsid w:val="00BF4B31"/>
    <w:rsid w:val="00BF4DB0"/>
    <w:rsid w:val="00BF57B9"/>
    <w:rsid w:val="00BF624D"/>
    <w:rsid w:val="00BF6CC9"/>
    <w:rsid w:val="00C005D6"/>
    <w:rsid w:val="00C024C2"/>
    <w:rsid w:val="00C02AA3"/>
    <w:rsid w:val="00C044A0"/>
    <w:rsid w:val="00C04CC3"/>
    <w:rsid w:val="00C04FE0"/>
    <w:rsid w:val="00C0540E"/>
    <w:rsid w:val="00C05E4C"/>
    <w:rsid w:val="00C06790"/>
    <w:rsid w:val="00C067D0"/>
    <w:rsid w:val="00C07CD1"/>
    <w:rsid w:val="00C11080"/>
    <w:rsid w:val="00C14D16"/>
    <w:rsid w:val="00C15EB1"/>
    <w:rsid w:val="00C1664C"/>
    <w:rsid w:val="00C230C9"/>
    <w:rsid w:val="00C255B6"/>
    <w:rsid w:val="00C272E4"/>
    <w:rsid w:val="00C301DB"/>
    <w:rsid w:val="00C30357"/>
    <w:rsid w:val="00C3084A"/>
    <w:rsid w:val="00C30F25"/>
    <w:rsid w:val="00C31C04"/>
    <w:rsid w:val="00C31D5F"/>
    <w:rsid w:val="00C3407D"/>
    <w:rsid w:val="00C3410D"/>
    <w:rsid w:val="00C35709"/>
    <w:rsid w:val="00C40087"/>
    <w:rsid w:val="00C4031F"/>
    <w:rsid w:val="00C41A0E"/>
    <w:rsid w:val="00C439F0"/>
    <w:rsid w:val="00C462CC"/>
    <w:rsid w:val="00C52E51"/>
    <w:rsid w:val="00C54531"/>
    <w:rsid w:val="00C624EC"/>
    <w:rsid w:val="00C636BA"/>
    <w:rsid w:val="00C648A0"/>
    <w:rsid w:val="00C66371"/>
    <w:rsid w:val="00C67190"/>
    <w:rsid w:val="00C676CA"/>
    <w:rsid w:val="00C67A9D"/>
    <w:rsid w:val="00C70445"/>
    <w:rsid w:val="00C754B0"/>
    <w:rsid w:val="00C75A16"/>
    <w:rsid w:val="00C76264"/>
    <w:rsid w:val="00C769AB"/>
    <w:rsid w:val="00C8087C"/>
    <w:rsid w:val="00C80CCE"/>
    <w:rsid w:val="00C82627"/>
    <w:rsid w:val="00C82B23"/>
    <w:rsid w:val="00C83EAB"/>
    <w:rsid w:val="00C8479B"/>
    <w:rsid w:val="00C851AA"/>
    <w:rsid w:val="00C8657B"/>
    <w:rsid w:val="00C914F9"/>
    <w:rsid w:val="00C92632"/>
    <w:rsid w:val="00C94A7A"/>
    <w:rsid w:val="00C96BAE"/>
    <w:rsid w:val="00C97753"/>
    <w:rsid w:val="00CA12B5"/>
    <w:rsid w:val="00CA1AB4"/>
    <w:rsid w:val="00CA1E87"/>
    <w:rsid w:val="00CA33A5"/>
    <w:rsid w:val="00CA3877"/>
    <w:rsid w:val="00CA3AC0"/>
    <w:rsid w:val="00CA4076"/>
    <w:rsid w:val="00CA5040"/>
    <w:rsid w:val="00CA79B8"/>
    <w:rsid w:val="00CA7D8B"/>
    <w:rsid w:val="00CB3946"/>
    <w:rsid w:val="00CB6716"/>
    <w:rsid w:val="00CB673E"/>
    <w:rsid w:val="00CB740B"/>
    <w:rsid w:val="00CC272E"/>
    <w:rsid w:val="00CC4F42"/>
    <w:rsid w:val="00CC5610"/>
    <w:rsid w:val="00CC7D41"/>
    <w:rsid w:val="00CD110A"/>
    <w:rsid w:val="00CD1971"/>
    <w:rsid w:val="00CD1F20"/>
    <w:rsid w:val="00CD2966"/>
    <w:rsid w:val="00CD3106"/>
    <w:rsid w:val="00CD342E"/>
    <w:rsid w:val="00CD3C6E"/>
    <w:rsid w:val="00CD412F"/>
    <w:rsid w:val="00CD6AD1"/>
    <w:rsid w:val="00CD7707"/>
    <w:rsid w:val="00CE49C6"/>
    <w:rsid w:val="00CE6B9F"/>
    <w:rsid w:val="00CF4498"/>
    <w:rsid w:val="00CF464B"/>
    <w:rsid w:val="00D012ED"/>
    <w:rsid w:val="00D036B0"/>
    <w:rsid w:val="00D03BA7"/>
    <w:rsid w:val="00D046EF"/>
    <w:rsid w:val="00D04F1F"/>
    <w:rsid w:val="00D07BE7"/>
    <w:rsid w:val="00D1133E"/>
    <w:rsid w:val="00D121AC"/>
    <w:rsid w:val="00D128C5"/>
    <w:rsid w:val="00D141A6"/>
    <w:rsid w:val="00D24488"/>
    <w:rsid w:val="00D263AB"/>
    <w:rsid w:val="00D2738F"/>
    <w:rsid w:val="00D27BF8"/>
    <w:rsid w:val="00D27DC4"/>
    <w:rsid w:val="00D330D7"/>
    <w:rsid w:val="00D33997"/>
    <w:rsid w:val="00D3665D"/>
    <w:rsid w:val="00D36BC6"/>
    <w:rsid w:val="00D408E8"/>
    <w:rsid w:val="00D41B60"/>
    <w:rsid w:val="00D4448F"/>
    <w:rsid w:val="00D44B9B"/>
    <w:rsid w:val="00D46531"/>
    <w:rsid w:val="00D51A31"/>
    <w:rsid w:val="00D53BD4"/>
    <w:rsid w:val="00D54DAF"/>
    <w:rsid w:val="00D558AB"/>
    <w:rsid w:val="00D57DC2"/>
    <w:rsid w:val="00D63A39"/>
    <w:rsid w:val="00D65BD2"/>
    <w:rsid w:val="00D66103"/>
    <w:rsid w:val="00D70BDB"/>
    <w:rsid w:val="00D750DB"/>
    <w:rsid w:val="00D755B9"/>
    <w:rsid w:val="00D76F82"/>
    <w:rsid w:val="00D81371"/>
    <w:rsid w:val="00D8159A"/>
    <w:rsid w:val="00D822FB"/>
    <w:rsid w:val="00D844BA"/>
    <w:rsid w:val="00D84D5D"/>
    <w:rsid w:val="00D853F4"/>
    <w:rsid w:val="00D91308"/>
    <w:rsid w:val="00D920FD"/>
    <w:rsid w:val="00D92BF6"/>
    <w:rsid w:val="00D930FB"/>
    <w:rsid w:val="00D94907"/>
    <w:rsid w:val="00D95C8B"/>
    <w:rsid w:val="00D96373"/>
    <w:rsid w:val="00DA170A"/>
    <w:rsid w:val="00DA5499"/>
    <w:rsid w:val="00DB00A8"/>
    <w:rsid w:val="00DB0C02"/>
    <w:rsid w:val="00DB18EA"/>
    <w:rsid w:val="00DB2BC4"/>
    <w:rsid w:val="00DB79C1"/>
    <w:rsid w:val="00DB7BD4"/>
    <w:rsid w:val="00DB7C29"/>
    <w:rsid w:val="00DC0E5F"/>
    <w:rsid w:val="00DC10D9"/>
    <w:rsid w:val="00DC2A54"/>
    <w:rsid w:val="00DC3A34"/>
    <w:rsid w:val="00DD1BC8"/>
    <w:rsid w:val="00DD2506"/>
    <w:rsid w:val="00DD2778"/>
    <w:rsid w:val="00DD5216"/>
    <w:rsid w:val="00DD60FD"/>
    <w:rsid w:val="00DD7079"/>
    <w:rsid w:val="00DE1B48"/>
    <w:rsid w:val="00DE39C0"/>
    <w:rsid w:val="00DE42C5"/>
    <w:rsid w:val="00DF0598"/>
    <w:rsid w:val="00DF3C42"/>
    <w:rsid w:val="00DF42DC"/>
    <w:rsid w:val="00DF5310"/>
    <w:rsid w:val="00DF57CF"/>
    <w:rsid w:val="00DF6848"/>
    <w:rsid w:val="00E000EC"/>
    <w:rsid w:val="00E06D8D"/>
    <w:rsid w:val="00E1054E"/>
    <w:rsid w:val="00E11ABE"/>
    <w:rsid w:val="00E13250"/>
    <w:rsid w:val="00E13EA1"/>
    <w:rsid w:val="00E14FEA"/>
    <w:rsid w:val="00E20262"/>
    <w:rsid w:val="00E22F2A"/>
    <w:rsid w:val="00E25B7A"/>
    <w:rsid w:val="00E268C2"/>
    <w:rsid w:val="00E26CC2"/>
    <w:rsid w:val="00E31E07"/>
    <w:rsid w:val="00E3272F"/>
    <w:rsid w:val="00E32AFD"/>
    <w:rsid w:val="00E34261"/>
    <w:rsid w:val="00E348CB"/>
    <w:rsid w:val="00E36DB9"/>
    <w:rsid w:val="00E373B5"/>
    <w:rsid w:val="00E42AEF"/>
    <w:rsid w:val="00E42CBF"/>
    <w:rsid w:val="00E44DD2"/>
    <w:rsid w:val="00E45987"/>
    <w:rsid w:val="00E465DE"/>
    <w:rsid w:val="00E46B8E"/>
    <w:rsid w:val="00E50707"/>
    <w:rsid w:val="00E5080F"/>
    <w:rsid w:val="00E5091C"/>
    <w:rsid w:val="00E51476"/>
    <w:rsid w:val="00E53F18"/>
    <w:rsid w:val="00E55C01"/>
    <w:rsid w:val="00E56274"/>
    <w:rsid w:val="00E57FB0"/>
    <w:rsid w:val="00E61C59"/>
    <w:rsid w:val="00E61DF5"/>
    <w:rsid w:val="00E63A50"/>
    <w:rsid w:val="00E652D0"/>
    <w:rsid w:val="00E6598D"/>
    <w:rsid w:val="00E701EA"/>
    <w:rsid w:val="00E7339E"/>
    <w:rsid w:val="00E74F19"/>
    <w:rsid w:val="00E763C9"/>
    <w:rsid w:val="00E801F3"/>
    <w:rsid w:val="00E80E70"/>
    <w:rsid w:val="00E8241A"/>
    <w:rsid w:val="00E82CC7"/>
    <w:rsid w:val="00E836ED"/>
    <w:rsid w:val="00E83F00"/>
    <w:rsid w:val="00E86F6E"/>
    <w:rsid w:val="00E873A1"/>
    <w:rsid w:val="00E87720"/>
    <w:rsid w:val="00E90591"/>
    <w:rsid w:val="00E92F06"/>
    <w:rsid w:val="00E9595D"/>
    <w:rsid w:val="00E964BD"/>
    <w:rsid w:val="00EA1C66"/>
    <w:rsid w:val="00EA4708"/>
    <w:rsid w:val="00EB6430"/>
    <w:rsid w:val="00EB6B93"/>
    <w:rsid w:val="00EB75BC"/>
    <w:rsid w:val="00EB7E4F"/>
    <w:rsid w:val="00EB7FA0"/>
    <w:rsid w:val="00EC02C0"/>
    <w:rsid w:val="00EC2F1A"/>
    <w:rsid w:val="00EC4821"/>
    <w:rsid w:val="00EC61ED"/>
    <w:rsid w:val="00ED0621"/>
    <w:rsid w:val="00ED305A"/>
    <w:rsid w:val="00EE1BB0"/>
    <w:rsid w:val="00EE430B"/>
    <w:rsid w:val="00EE51CF"/>
    <w:rsid w:val="00EE5595"/>
    <w:rsid w:val="00EE5977"/>
    <w:rsid w:val="00EE5F06"/>
    <w:rsid w:val="00EE73E8"/>
    <w:rsid w:val="00EF0321"/>
    <w:rsid w:val="00EF0DC4"/>
    <w:rsid w:val="00EF2043"/>
    <w:rsid w:val="00EF2866"/>
    <w:rsid w:val="00EF51D5"/>
    <w:rsid w:val="00EF64A3"/>
    <w:rsid w:val="00EF65F5"/>
    <w:rsid w:val="00F016E1"/>
    <w:rsid w:val="00F036AF"/>
    <w:rsid w:val="00F055D1"/>
    <w:rsid w:val="00F07598"/>
    <w:rsid w:val="00F12EB5"/>
    <w:rsid w:val="00F142E6"/>
    <w:rsid w:val="00F15738"/>
    <w:rsid w:val="00F23D39"/>
    <w:rsid w:val="00F24E7E"/>
    <w:rsid w:val="00F25395"/>
    <w:rsid w:val="00F266B1"/>
    <w:rsid w:val="00F267FF"/>
    <w:rsid w:val="00F30114"/>
    <w:rsid w:val="00F3014B"/>
    <w:rsid w:val="00F30EFC"/>
    <w:rsid w:val="00F3363D"/>
    <w:rsid w:val="00F34629"/>
    <w:rsid w:val="00F34FC9"/>
    <w:rsid w:val="00F40090"/>
    <w:rsid w:val="00F41F92"/>
    <w:rsid w:val="00F444A0"/>
    <w:rsid w:val="00F50031"/>
    <w:rsid w:val="00F509A5"/>
    <w:rsid w:val="00F51F1A"/>
    <w:rsid w:val="00F52A3F"/>
    <w:rsid w:val="00F52A82"/>
    <w:rsid w:val="00F534D4"/>
    <w:rsid w:val="00F54B21"/>
    <w:rsid w:val="00F573D9"/>
    <w:rsid w:val="00F579DE"/>
    <w:rsid w:val="00F57F7E"/>
    <w:rsid w:val="00F61FB4"/>
    <w:rsid w:val="00F64708"/>
    <w:rsid w:val="00F64DA2"/>
    <w:rsid w:val="00F66CEC"/>
    <w:rsid w:val="00F67BDD"/>
    <w:rsid w:val="00F7037F"/>
    <w:rsid w:val="00F717FC"/>
    <w:rsid w:val="00F723D7"/>
    <w:rsid w:val="00F74214"/>
    <w:rsid w:val="00F74711"/>
    <w:rsid w:val="00F775D3"/>
    <w:rsid w:val="00F80BB8"/>
    <w:rsid w:val="00F83B9A"/>
    <w:rsid w:val="00F844D7"/>
    <w:rsid w:val="00F85B6D"/>
    <w:rsid w:val="00F86C2B"/>
    <w:rsid w:val="00F91655"/>
    <w:rsid w:val="00F91D8A"/>
    <w:rsid w:val="00F93CFA"/>
    <w:rsid w:val="00F94617"/>
    <w:rsid w:val="00F94A92"/>
    <w:rsid w:val="00FA0BA4"/>
    <w:rsid w:val="00FA2350"/>
    <w:rsid w:val="00FA6C2C"/>
    <w:rsid w:val="00FA70D4"/>
    <w:rsid w:val="00FB3FD8"/>
    <w:rsid w:val="00FB506A"/>
    <w:rsid w:val="00FB6238"/>
    <w:rsid w:val="00FB6CC4"/>
    <w:rsid w:val="00FC0DCD"/>
    <w:rsid w:val="00FC35C5"/>
    <w:rsid w:val="00FC4A62"/>
    <w:rsid w:val="00FC6656"/>
    <w:rsid w:val="00FC69B6"/>
    <w:rsid w:val="00FD003B"/>
    <w:rsid w:val="00FD0108"/>
    <w:rsid w:val="00FD0876"/>
    <w:rsid w:val="00FD0D6D"/>
    <w:rsid w:val="00FD3CF2"/>
    <w:rsid w:val="00FD5185"/>
    <w:rsid w:val="00FD6AE1"/>
    <w:rsid w:val="00FE06A0"/>
    <w:rsid w:val="00FE0E93"/>
    <w:rsid w:val="00FE1447"/>
    <w:rsid w:val="00FE157A"/>
    <w:rsid w:val="00FE6751"/>
    <w:rsid w:val="00FE7672"/>
    <w:rsid w:val="00FF0173"/>
    <w:rsid w:val="00FF0B0F"/>
    <w:rsid w:val="00FF273F"/>
    <w:rsid w:val="00FF66DA"/>
    <w:rsid w:val="00FF785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ECC70A4C-0CBD-4693-ADF0-6AC549F0AE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0AAC"/>
    <w:pPr>
      <w:spacing w:after="240" w:line="240" w:lineRule="auto"/>
    </w:pPr>
    <w:rPr>
      <w:rFonts w:ascii="Times New Roman" w:hAnsi="Times New Roman"/>
      <w:lang w:val="en-US"/>
    </w:rPr>
  </w:style>
  <w:style w:type="paragraph" w:styleId="Titre1">
    <w:name w:val="heading 1"/>
    <w:basedOn w:val="Normal"/>
    <w:next w:val="Normal"/>
    <w:link w:val="Titre1Car"/>
    <w:uiPriority w:val="9"/>
    <w:qFormat/>
    <w:rsid w:val="00B23A69"/>
    <w:pPr>
      <w:keepNext/>
      <w:keepLines/>
      <w:pageBreakBefore/>
      <w:numPr>
        <w:numId w:val="12"/>
      </w:numPr>
      <w:spacing w:before="480" w:after="120"/>
      <w:outlineLvl w:val="0"/>
    </w:pPr>
    <w:rPr>
      <w:rFonts w:ascii="Arial" w:eastAsiaTheme="majorEastAsia" w:hAnsi="Arial" w:cstheme="majorBidi"/>
      <w:b/>
      <w:bCs/>
      <w:color w:val="1F497D" w:themeColor="text2"/>
      <w:sz w:val="28"/>
      <w:szCs w:val="28"/>
    </w:rPr>
  </w:style>
  <w:style w:type="paragraph" w:styleId="Titre2">
    <w:name w:val="heading 2"/>
    <w:basedOn w:val="Normal"/>
    <w:next w:val="Normal"/>
    <w:link w:val="Titre2Car"/>
    <w:uiPriority w:val="9"/>
    <w:unhideWhenUsed/>
    <w:qFormat/>
    <w:rsid w:val="00010CFE"/>
    <w:pPr>
      <w:keepNext/>
      <w:keepLines/>
      <w:numPr>
        <w:ilvl w:val="1"/>
        <w:numId w:val="12"/>
      </w:numPr>
      <w:spacing w:before="480" w:after="120"/>
      <w:ind w:left="578" w:hanging="578"/>
      <w:outlineLvl w:val="1"/>
    </w:pPr>
    <w:rPr>
      <w:rFonts w:ascii="Arial" w:eastAsiaTheme="majorEastAsia" w:hAnsi="Arial" w:cstheme="majorBidi"/>
      <w:b/>
      <w:bCs/>
      <w:color w:val="1F497D" w:themeColor="text2"/>
      <w:sz w:val="26"/>
      <w:szCs w:val="26"/>
    </w:rPr>
  </w:style>
  <w:style w:type="paragraph" w:styleId="Titre3">
    <w:name w:val="heading 3"/>
    <w:basedOn w:val="Normal"/>
    <w:next w:val="Normal"/>
    <w:link w:val="Titre3Car"/>
    <w:uiPriority w:val="9"/>
    <w:unhideWhenUsed/>
    <w:qFormat/>
    <w:rsid w:val="00010CFE"/>
    <w:pPr>
      <w:keepNext/>
      <w:keepLines/>
      <w:numPr>
        <w:ilvl w:val="2"/>
        <w:numId w:val="12"/>
      </w:numPr>
      <w:spacing w:before="480" w:after="120"/>
      <w:outlineLvl w:val="2"/>
    </w:pPr>
    <w:rPr>
      <w:rFonts w:asciiTheme="majorHAnsi" w:eastAsiaTheme="majorEastAsia" w:hAnsiTheme="majorHAnsi" w:cstheme="majorBidi"/>
      <w:b/>
      <w:bCs/>
      <w:color w:val="1F497D" w:themeColor="text2"/>
    </w:rPr>
  </w:style>
  <w:style w:type="paragraph" w:styleId="Titre4">
    <w:name w:val="heading 4"/>
    <w:basedOn w:val="Normal"/>
    <w:next w:val="Normal"/>
    <w:link w:val="Titre4Car"/>
    <w:uiPriority w:val="9"/>
    <w:unhideWhenUsed/>
    <w:qFormat/>
    <w:rsid w:val="00740B43"/>
    <w:pPr>
      <w:keepNext/>
      <w:keepLines/>
      <w:numPr>
        <w:ilvl w:val="3"/>
        <w:numId w:val="12"/>
      </w:numPr>
      <w:spacing w:before="200" w:after="0"/>
      <w:outlineLvl w:val="3"/>
    </w:pPr>
    <w:rPr>
      <w:rFonts w:asciiTheme="majorHAnsi" w:eastAsiaTheme="majorEastAsia" w:hAnsiTheme="majorHAnsi" w:cstheme="majorBidi"/>
      <w:b/>
      <w:bCs/>
      <w:iCs/>
      <w:color w:val="1F497D" w:themeColor="text2"/>
    </w:rPr>
  </w:style>
  <w:style w:type="paragraph" w:styleId="Titre5">
    <w:name w:val="heading 5"/>
    <w:basedOn w:val="Normal"/>
    <w:next w:val="Normal"/>
    <w:link w:val="Titre5Car"/>
    <w:uiPriority w:val="9"/>
    <w:unhideWhenUsed/>
    <w:qFormat/>
    <w:rsid w:val="000D55BD"/>
    <w:pPr>
      <w:keepNext/>
      <w:keepLines/>
      <w:numPr>
        <w:ilvl w:val="4"/>
        <w:numId w:val="12"/>
      </w:numPr>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unhideWhenUsed/>
    <w:qFormat/>
    <w:rsid w:val="000D55BD"/>
    <w:pPr>
      <w:keepNext/>
      <w:keepLines/>
      <w:numPr>
        <w:ilvl w:val="5"/>
        <w:numId w:val="12"/>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unhideWhenUsed/>
    <w:qFormat/>
    <w:rsid w:val="000D55BD"/>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unhideWhenUsed/>
    <w:qFormat/>
    <w:rsid w:val="000D55BD"/>
    <w:pPr>
      <w:keepNext/>
      <w:keepLines/>
      <w:numPr>
        <w:ilvl w:val="7"/>
        <w:numId w:val="12"/>
      </w:numPr>
      <w:spacing w:before="200" w:after="0"/>
      <w:outlineLvl w:val="7"/>
    </w:pPr>
    <w:rPr>
      <w:rFonts w:asciiTheme="majorHAnsi" w:eastAsiaTheme="majorEastAsia" w:hAnsiTheme="majorHAnsi" w:cstheme="majorBidi"/>
      <w:color w:val="4F81BD" w:themeColor="accent1"/>
      <w:sz w:val="20"/>
      <w:szCs w:val="20"/>
    </w:rPr>
  </w:style>
  <w:style w:type="paragraph" w:styleId="Titre9">
    <w:name w:val="heading 9"/>
    <w:basedOn w:val="Normal"/>
    <w:next w:val="Normal"/>
    <w:link w:val="Titre9Car"/>
    <w:uiPriority w:val="9"/>
    <w:unhideWhenUsed/>
    <w:qFormat/>
    <w:rsid w:val="000D55BD"/>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Retraitnormal">
    <w:name w:val="Normal Indent"/>
    <w:basedOn w:val="Normal"/>
    <w:rsid w:val="00305D54"/>
    <w:pPr>
      <w:spacing w:before="120"/>
      <w:ind w:left="454"/>
      <w:jc w:val="both"/>
    </w:pPr>
  </w:style>
  <w:style w:type="paragraph" w:styleId="En-tte">
    <w:name w:val="header"/>
    <w:basedOn w:val="Normal"/>
    <w:link w:val="En-tteCar"/>
    <w:rsid w:val="00305D54"/>
    <w:pPr>
      <w:pBdr>
        <w:top w:val="single" w:sz="6" w:space="3" w:color="auto"/>
        <w:right w:val="single" w:sz="18" w:space="3" w:color="auto"/>
      </w:pBdr>
      <w:tabs>
        <w:tab w:val="center" w:pos="4536"/>
        <w:tab w:val="right" w:pos="9072"/>
      </w:tabs>
      <w:jc w:val="right"/>
    </w:pPr>
    <w:rPr>
      <w:sz w:val="18"/>
    </w:rPr>
  </w:style>
  <w:style w:type="paragraph" w:styleId="Pieddepage">
    <w:name w:val="footer"/>
    <w:basedOn w:val="Normal"/>
    <w:link w:val="PieddepageCar"/>
    <w:rsid w:val="00305D54"/>
    <w:pPr>
      <w:pBdr>
        <w:top w:val="single" w:sz="6" w:space="2" w:color="auto"/>
        <w:right w:val="single" w:sz="18" w:space="2" w:color="auto"/>
      </w:pBdr>
      <w:tabs>
        <w:tab w:val="center" w:pos="4536"/>
        <w:tab w:val="right" w:pos="7655"/>
      </w:tabs>
    </w:pPr>
    <w:rPr>
      <w:sz w:val="20"/>
    </w:rPr>
  </w:style>
  <w:style w:type="character" w:styleId="Numrodepage">
    <w:name w:val="page number"/>
    <w:rsid w:val="00305D54"/>
    <w:rPr>
      <w:rFonts w:ascii="Times New Roman" w:hAnsi="Times New Roman"/>
    </w:rPr>
  </w:style>
  <w:style w:type="paragraph" w:styleId="TM1">
    <w:name w:val="toc 1"/>
    <w:basedOn w:val="Normal"/>
    <w:next w:val="Normal"/>
    <w:uiPriority w:val="39"/>
    <w:rsid w:val="00305D54"/>
    <w:pPr>
      <w:spacing w:before="360" w:after="360"/>
    </w:pPr>
    <w:rPr>
      <w:b/>
      <w:bCs/>
      <w:caps/>
      <w:szCs w:val="26"/>
      <w:u w:val="single"/>
    </w:rPr>
  </w:style>
  <w:style w:type="paragraph" w:styleId="TM4">
    <w:name w:val="toc 4"/>
    <w:basedOn w:val="Normal"/>
    <w:next w:val="Normal"/>
    <w:uiPriority w:val="39"/>
    <w:rsid w:val="00305D54"/>
    <w:rPr>
      <w:szCs w:val="26"/>
    </w:rPr>
  </w:style>
  <w:style w:type="paragraph" w:styleId="TM2">
    <w:name w:val="toc 2"/>
    <w:basedOn w:val="Normal"/>
    <w:next w:val="Normal"/>
    <w:uiPriority w:val="39"/>
    <w:rsid w:val="00305D54"/>
    <w:rPr>
      <w:b/>
      <w:bCs/>
      <w:smallCaps/>
      <w:szCs w:val="26"/>
    </w:rPr>
  </w:style>
  <w:style w:type="paragraph" w:styleId="TM3">
    <w:name w:val="toc 3"/>
    <w:basedOn w:val="Normal"/>
    <w:next w:val="Normal"/>
    <w:uiPriority w:val="39"/>
    <w:rsid w:val="00305D54"/>
    <w:rPr>
      <w:smallCaps/>
      <w:szCs w:val="26"/>
    </w:rPr>
  </w:style>
  <w:style w:type="paragraph" w:styleId="TM5">
    <w:name w:val="toc 5"/>
    <w:basedOn w:val="Normal"/>
    <w:next w:val="Normal"/>
    <w:uiPriority w:val="39"/>
    <w:rsid w:val="00305D54"/>
    <w:rPr>
      <w:szCs w:val="26"/>
    </w:rPr>
  </w:style>
  <w:style w:type="paragraph" w:styleId="TM6">
    <w:name w:val="toc 6"/>
    <w:basedOn w:val="Normal"/>
    <w:next w:val="Normal"/>
    <w:uiPriority w:val="39"/>
    <w:rsid w:val="00305D54"/>
    <w:rPr>
      <w:szCs w:val="26"/>
    </w:rPr>
  </w:style>
  <w:style w:type="paragraph" w:styleId="TM7">
    <w:name w:val="toc 7"/>
    <w:basedOn w:val="Normal"/>
    <w:next w:val="Normal"/>
    <w:uiPriority w:val="39"/>
    <w:rsid w:val="00305D54"/>
    <w:rPr>
      <w:szCs w:val="26"/>
    </w:rPr>
  </w:style>
  <w:style w:type="paragraph" w:styleId="TM8">
    <w:name w:val="toc 8"/>
    <w:basedOn w:val="Normal"/>
    <w:next w:val="Normal"/>
    <w:uiPriority w:val="39"/>
    <w:rsid w:val="00305D54"/>
    <w:rPr>
      <w:szCs w:val="26"/>
    </w:rPr>
  </w:style>
  <w:style w:type="paragraph" w:styleId="TM9">
    <w:name w:val="toc 9"/>
    <w:basedOn w:val="Normal"/>
    <w:next w:val="Normal"/>
    <w:uiPriority w:val="39"/>
    <w:rsid w:val="00305D54"/>
    <w:rPr>
      <w:szCs w:val="26"/>
    </w:rPr>
  </w:style>
  <w:style w:type="paragraph" w:customStyle="1" w:styleId="titrearticle">
    <w:name w:val="titre article"/>
    <w:basedOn w:val="Normal"/>
    <w:rsid w:val="00305D54"/>
    <w:pPr>
      <w:spacing w:line="480" w:lineRule="atLeast"/>
    </w:pPr>
    <w:rPr>
      <w:rFonts w:ascii="Arial" w:hAnsi="Arial"/>
      <w:sz w:val="28"/>
    </w:rPr>
  </w:style>
  <w:style w:type="paragraph" w:customStyle="1" w:styleId="Titresansnumro">
    <w:name w:val="Titre sans numéro"/>
    <w:basedOn w:val="Titre1"/>
    <w:rsid w:val="00305D54"/>
    <w:pPr>
      <w:outlineLvl w:val="9"/>
    </w:pPr>
  </w:style>
  <w:style w:type="paragraph" w:styleId="Listepuces">
    <w:name w:val="List Bullet"/>
    <w:basedOn w:val="Retraitnormal"/>
    <w:rsid w:val="00305D54"/>
    <w:pPr>
      <w:numPr>
        <w:numId w:val="1"/>
      </w:numPr>
    </w:pPr>
  </w:style>
  <w:style w:type="paragraph" w:styleId="Explorateurdedocuments">
    <w:name w:val="Document Map"/>
    <w:basedOn w:val="Normal"/>
    <w:link w:val="ExplorateurdedocumentsCar"/>
    <w:rsid w:val="00305D54"/>
    <w:pPr>
      <w:shd w:val="clear" w:color="auto" w:fill="000080"/>
    </w:pPr>
    <w:rPr>
      <w:rFonts w:ascii="Tahoma" w:hAnsi="Tahoma"/>
    </w:rPr>
  </w:style>
  <w:style w:type="paragraph" w:customStyle="1" w:styleId="Figure">
    <w:name w:val="Figure"/>
    <w:basedOn w:val="Corpsdetexte"/>
    <w:rsid w:val="00305D54"/>
    <w:pPr>
      <w:spacing w:before="240"/>
      <w:ind w:left="454"/>
      <w:jc w:val="both"/>
    </w:pPr>
    <w:rPr>
      <w:i/>
      <w:u w:val="single"/>
    </w:rPr>
  </w:style>
  <w:style w:type="paragraph" w:styleId="Corpsdetexte">
    <w:name w:val="Body Text"/>
    <w:basedOn w:val="Normal"/>
    <w:link w:val="CorpsdetexteCar"/>
    <w:rsid w:val="00305D54"/>
    <w:pPr>
      <w:spacing w:after="120"/>
    </w:pPr>
  </w:style>
  <w:style w:type="paragraph" w:customStyle="1" w:styleId="Enumration2">
    <w:name w:val="Enumération2"/>
    <w:basedOn w:val="Normal"/>
    <w:rsid w:val="00305D54"/>
    <w:pPr>
      <w:tabs>
        <w:tab w:val="right" w:leader="dot" w:pos="7088"/>
      </w:tabs>
      <w:spacing w:before="120"/>
      <w:ind w:left="681" w:hanging="227"/>
      <w:jc w:val="both"/>
    </w:pPr>
    <w:rPr>
      <w:sz w:val="20"/>
    </w:rPr>
  </w:style>
  <w:style w:type="paragraph" w:customStyle="1" w:styleId="titredocument">
    <w:name w:val="titre document"/>
    <w:basedOn w:val="Normal"/>
    <w:rsid w:val="00305D54"/>
    <w:pPr>
      <w:spacing w:line="720" w:lineRule="atLeast"/>
    </w:pPr>
    <w:rPr>
      <w:rFonts w:ascii="Arial" w:hAnsi="Arial"/>
      <w:sz w:val="56"/>
    </w:rPr>
  </w:style>
  <w:style w:type="paragraph" w:customStyle="1" w:styleId="Enumrationtotal">
    <w:name w:val="Enumérationtotal"/>
    <w:basedOn w:val="Normal"/>
    <w:next w:val="Titre2"/>
    <w:rsid w:val="00305D54"/>
    <w:pPr>
      <w:tabs>
        <w:tab w:val="right" w:leader="dot" w:pos="7088"/>
      </w:tabs>
      <w:spacing w:before="120"/>
      <w:ind w:left="2552"/>
      <w:jc w:val="both"/>
    </w:pPr>
    <w:rPr>
      <w:sz w:val="20"/>
    </w:rPr>
  </w:style>
  <w:style w:type="paragraph" w:customStyle="1" w:styleId="Enumrationtrait">
    <w:name w:val="Enumérationtrait"/>
    <w:basedOn w:val="Normal"/>
    <w:rsid w:val="00305D54"/>
    <w:pPr>
      <w:tabs>
        <w:tab w:val="right" w:pos="7088"/>
      </w:tabs>
      <w:ind w:left="1361" w:hanging="227"/>
      <w:jc w:val="both"/>
    </w:pPr>
    <w:rPr>
      <w:sz w:val="20"/>
    </w:rPr>
  </w:style>
  <w:style w:type="paragraph" w:customStyle="1" w:styleId="Enumration3">
    <w:name w:val="Enumération3"/>
    <w:basedOn w:val="Normal"/>
    <w:rsid w:val="00305D54"/>
    <w:pPr>
      <w:numPr>
        <w:numId w:val="2"/>
      </w:numPr>
      <w:tabs>
        <w:tab w:val="right" w:leader="dot" w:pos="7938"/>
      </w:tabs>
      <w:spacing w:before="120"/>
      <w:jc w:val="both"/>
    </w:pPr>
    <w:rPr>
      <w:sz w:val="20"/>
    </w:rPr>
  </w:style>
  <w:style w:type="paragraph" w:styleId="Lgende">
    <w:name w:val="caption"/>
    <w:basedOn w:val="Normal"/>
    <w:next w:val="Normal"/>
    <w:uiPriority w:val="35"/>
    <w:unhideWhenUsed/>
    <w:qFormat/>
    <w:rsid w:val="00326EEE"/>
    <w:rPr>
      <w:rFonts w:ascii="Arial" w:hAnsi="Arial"/>
      <w:b/>
      <w:bCs/>
      <w:color w:val="1F497D" w:themeColor="text2"/>
      <w:sz w:val="20"/>
      <w:szCs w:val="18"/>
    </w:rPr>
  </w:style>
  <w:style w:type="paragraph" w:customStyle="1" w:styleId="1Corps12">
    <w:name w:val="1 Corps  12"/>
    <w:rsid w:val="00305D54"/>
    <w:pPr>
      <w:tabs>
        <w:tab w:val="left" w:pos="1417"/>
        <w:tab w:val="left" w:pos="3401"/>
      </w:tabs>
      <w:spacing w:before="240" w:after="120" w:line="280" w:lineRule="exact"/>
      <w:ind w:left="850"/>
      <w:jc w:val="both"/>
    </w:pPr>
    <w:rPr>
      <w:rFonts w:ascii="Times" w:hAnsi="Times"/>
    </w:rPr>
  </w:style>
  <w:style w:type="paragraph" w:customStyle="1" w:styleId="Reference">
    <w:name w:val="Reference"/>
    <w:rsid w:val="00305D54"/>
    <w:pPr>
      <w:spacing w:before="240" w:after="120" w:line="280" w:lineRule="exact"/>
      <w:ind w:left="2551" w:hanging="1984"/>
    </w:pPr>
    <w:rPr>
      <w:rFonts w:ascii="Times" w:hAnsi="Times"/>
      <w:color w:val="000000"/>
      <w:sz w:val="24"/>
    </w:rPr>
  </w:style>
  <w:style w:type="paragraph" w:customStyle="1" w:styleId="Corps12">
    <w:name w:val="Corps 12"/>
    <w:rsid w:val="00305D54"/>
    <w:pPr>
      <w:widowControl w:val="0"/>
      <w:tabs>
        <w:tab w:val="left" w:pos="1417"/>
        <w:tab w:val="left" w:pos="2551"/>
        <w:tab w:val="left" w:pos="3685"/>
        <w:tab w:val="left" w:pos="4818"/>
        <w:tab w:val="left" w:pos="5952"/>
      </w:tabs>
      <w:spacing w:before="360" w:after="180" w:line="280" w:lineRule="exact"/>
      <w:ind w:left="566"/>
      <w:jc w:val="both"/>
    </w:pPr>
    <w:rPr>
      <w:rFonts w:ascii="Times" w:hAnsi="Times"/>
      <w:sz w:val="24"/>
    </w:rPr>
  </w:style>
  <w:style w:type="paragraph" w:customStyle="1" w:styleId="1corps120">
    <w:name w:val="1corps12"/>
    <w:basedOn w:val="Normal"/>
    <w:rsid w:val="00305D54"/>
    <w:pPr>
      <w:tabs>
        <w:tab w:val="left" w:pos="1418"/>
        <w:tab w:val="left" w:pos="3402"/>
      </w:tabs>
      <w:spacing w:before="120" w:after="120"/>
      <w:ind w:left="567"/>
      <w:jc w:val="both"/>
    </w:pPr>
  </w:style>
  <w:style w:type="paragraph" w:customStyle="1" w:styleId="Corps120">
    <w:name w:val="Corps12"/>
    <w:basedOn w:val="Corpsdetexte"/>
    <w:rsid w:val="00305D54"/>
    <w:pPr>
      <w:ind w:left="397"/>
      <w:jc w:val="both"/>
    </w:pPr>
  </w:style>
  <w:style w:type="paragraph" w:customStyle="1" w:styleId="Corps12gras">
    <w:name w:val="Corps 12 gras"/>
    <w:rsid w:val="00305D54"/>
    <w:pPr>
      <w:widowControl w:val="0"/>
      <w:tabs>
        <w:tab w:val="left" w:pos="1417"/>
        <w:tab w:val="left" w:pos="2551"/>
        <w:tab w:val="left" w:pos="3685"/>
        <w:tab w:val="left" w:pos="4818"/>
        <w:tab w:val="left" w:pos="5952"/>
      </w:tabs>
      <w:spacing w:before="360" w:after="180" w:line="280" w:lineRule="exact"/>
      <w:ind w:firstLine="566"/>
      <w:jc w:val="both"/>
    </w:pPr>
    <w:rPr>
      <w:rFonts w:ascii="Times" w:hAnsi="Times"/>
      <w:b/>
      <w:color w:val="C0C0C0"/>
      <w:sz w:val="24"/>
    </w:rPr>
  </w:style>
  <w:style w:type="paragraph" w:customStyle="1" w:styleId="1Step12">
    <w:name w:val="1 Step 12"/>
    <w:rsid w:val="00305D54"/>
    <w:pPr>
      <w:widowControl w:val="0"/>
      <w:tabs>
        <w:tab w:val="left" w:pos="850"/>
      </w:tabs>
      <w:spacing w:before="120" w:after="120" w:line="280" w:lineRule="exact"/>
      <w:ind w:left="850" w:hanging="284"/>
      <w:jc w:val="both"/>
    </w:pPr>
    <w:rPr>
      <w:rFonts w:ascii="Times" w:hAnsi="Times"/>
      <w:color w:val="C0C0C0"/>
      <w:sz w:val="24"/>
    </w:rPr>
  </w:style>
  <w:style w:type="paragraph" w:customStyle="1" w:styleId="1StepFirst12">
    <w:name w:val="1 Step First 12"/>
    <w:rsid w:val="00305D54"/>
    <w:pPr>
      <w:widowControl w:val="0"/>
      <w:tabs>
        <w:tab w:val="left" w:pos="850"/>
      </w:tabs>
      <w:spacing w:before="120" w:after="120" w:line="280" w:lineRule="exact"/>
      <w:ind w:left="850" w:hanging="284"/>
      <w:jc w:val="both"/>
    </w:pPr>
    <w:rPr>
      <w:rFonts w:ascii="Times" w:hAnsi="Times"/>
      <w:color w:val="C0C0C0"/>
      <w:sz w:val="24"/>
    </w:rPr>
  </w:style>
  <w:style w:type="paragraph" w:customStyle="1" w:styleId="TableTitle">
    <w:name w:val="TableTitle"/>
    <w:rsid w:val="00305D54"/>
    <w:pPr>
      <w:widowControl w:val="0"/>
      <w:spacing w:line="280" w:lineRule="atLeast"/>
      <w:jc w:val="center"/>
    </w:pPr>
    <w:rPr>
      <w:rFonts w:ascii="Times" w:hAnsi="Times"/>
      <w:b/>
      <w:color w:val="C0C0C0"/>
      <w:sz w:val="24"/>
    </w:rPr>
  </w:style>
  <w:style w:type="paragraph" w:customStyle="1" w:styleId="CellHeading">
    <w:name w:val="CellHeading"/>
    <w:rsid w:val="00305D54"/>
    <w:pPr>
      <w:widowControl w:val="0"/>
      <w:spacing w:line="280" w:lineRule="atLeast"/>
      <w:jc w:val="center"/>
    </w:pPr>
    <w:rPr>
      <w:rFonts w:ascii="Times" w:hAnsi="Times"/>
      <w:color w:val="C0C0C0"/>
      <w:sz w:val="24"/>
    </w:rPr>
  </w:style>
  <w:style w:type="paragraph" w:customStyle="1" w:styleId="CellBody">
    <w:name w:val="CellBody"/>
    <w:rsid w:val="00305D54"/>
    <w:pPr>
      <w:widowControl w:val="0"/>
      <w:spacing w:line="280" w:lineRule="atLeast"/>
    </w:pPr>
    <w:rPr>
      <w:rFonts w:ascii="Times" w:hAnsi="Times"/>
      <w:color w:val="C0C0C0"/>
      <w:sz w:val="24"/>
    </w:rPr>
  </w:style>
  <w:style w:type="paragraph" w:customStyle="1" w:styleId="2Corps12">
    <w:name w:val="2 Corps 12"/>
    <w:rsid w:val="00305D54"/>
    <w:pPr>
      <w:widowControl w:val="0"/>
      <w:tabs>
        <w:tab w:val="left" w:pos="1417"/>
        <w:tab w:val="left" w:pos="3401"/>
      </w:tabs>
      <w:spacing w:before="240" w:after="120" w:line="280" w:lineRule="exact"/>
      <w:ind w:left="851"/>
      <w:jc w:val="both"/>
    </w:pPr>
    <w:rPr>
      <w:rFonts w:ascii="Times" w:hAnsi="Times"/>
      <w:color w:val="C0C0C0"/>
      <w:sz w:val="24"/>
    </w:rPr>
  </w:style>
  <w:style w:type="paragraph" w:customStyle="1" w:styleId="1Corps121">
    <w:name w:val="1Corps 12"/>
    <w:rsid w:val="00305D54"/>
    <w:pPr>
      <w:widowControl w:val="0"/>
      <w:tabs>
        <w:tab w:val="left" w:pos="1417"/>
        <w:tab w:val="left" w:pos="2551"/>
        <w:tab w:val="left" w:pos="3685"/>
        <w:tab w:val="left" w:pos="4818"/>
        <w:tab w:val="left" w:pos="5952"/>
      </w:tabs>
      <w:spacing w:before="360" w:after="180" w:line="280" w:lineRule="exact"/>
      <w:ind w:left="283"/>
      <w:jc w:val="both"/>
    </w:pPr>
    <w:rPr>
      <w:rFonts w:ascii="Times" w:hAnsi="Times"/>
      <w:color w:val="C0C0C0"/>
      <w:sz w:val="24"/>
    </w:rPr>
  </w:style>
  <w:style w:type="paragraph" w:customStyle="1" w:styleId="NormalGras">
    <w:name w:val="NormalGras"/>
    <w:basedOn w:val="Normal"/>
    <w:next w:val="Normal"/>
    <w:rsid w:val="00305D54"/>
    <w:pPr>
      <w:widowControl w:val="0"/>
      <w:suppressAutoHyphens/>
      <w:spacing w:before="120" w:after="120"/>
      <w:jc w:val="both"/>
    </w:pPr>
    <w:rPr>
      <w:b/>
    </w:rPr>
  </w:style>
  <w:style w:type="paragraph" w:customStyle="1" w:styleId="NormalRetire05">
    <w:name w:val="NormalRetire05"/>
    <w:basedOn w:val="Normal"/>
    <w:rsid w:val="00305D54"/>
    <w:pPr>
      <w:ind w:left="284"/>
    </w:pPr>
  </w:style>
  <w:style w:type="paragraph" w:styleId="Textebrut">
    <w:name w:val="Plain Text"/>
    <w:basedOn w:val="Normal"/>
    <w:link w:val="TextebrutCar"/>
    <w:rsid w:val="00305D54"/>
    <w:rPr>
      <w:rFonts w:ascii="Courier New" w:hAnsi="Courier New"/>
      <w:sz w:val="20"/>
    </w:rPr>
  </w:style>
  <w:style w:type="paragraph" w:styleId="Corpsdetexte2">
    <w:name w:val="Body Text 2"/>
    <w:basedOn w:val="Normal"/>
    <w:link w:val="Corpsdetexte2Car"/>
    <w:rsid w:val="00305D54"/>
    <w:rPr>
      <w:rFonts w:ascii="Tahoma" w:hAnsi="Tahoma"/>
      <w:sz w:val="18"/>
    </w:rPr>
  </w:style>
  <w:style w:type="paragraph" w:styleId="Corpsdetexte3">
    <w:name w:val="Body Text 3"/>
    <w:basedOn w:val="Normal"/>
    <w:link w:val="Corpsdetexte3Car"/>
    <w:rsid w:val="00305D54"/>
  </w:style>
  <w:style w:type="paragraph" w:customStyle="1" w:styleId="Preformatted">
    <w:name w:val="Preformatted"/>
    <w:basedOn w:val="Normal"/>
    <w:rsid w:val="00305D54"/>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sz w:val="20"/>
    </w:rPr>
  </w:style>
  <w:style w:type="character" w:customStyle="1" w:styleId="CODE">
    <w:name w:val="CODE"/>
    <w:rsid w:val="00305D54"/>
    <w:rPr>
      <w:rFonts w:ascii="Courier New" w:hAnsi="Courier New"/>
      <w:sz w:val="20"/>
    </w:rPr>
  </w:style>
  <w:style w:type="character" w:styleId="Lienhypertexte">
    <w:name w:val="Hyperlink"/>
    <w:uiPriority w:val="99"/>
    <w:rsid w:val="00305D54"/>
    <w:rPr>
      <w:color w:val="0000FF"/>
      <w:u w:val="single"/>
    </w:rPr>
  </w:style>
  <w:style w:type="paragraph" w:customStyle="1" w:styleId="RestartList">
    <w:name w:val="RestartList"/>
    <w:next w:val="Normal"/>
    <w:rsid w:val="00305D54"/>
    <w:pPr>
      <w:spacing w:line="14" w:lineRule="exact"/>
    </w:pPr>
    <w:rPr>
      <w:noProof/>
    </w:rPr>
  </w:style>
  <w:style w:type="character" w:styleId="Lienhypertextesuivivisit">
    <w:name w:val="FollowedHyperlink"/>
    <w:rsid w:val="00305D54"/>
    <w:rPr>
      <w:color w:val="800080"/>
      <w:u w:val="single"/>
    </w:rPr>
  </w:style>
  <w:style w:type="paragraph" w:styleId="Adressedestinataire">
    <w:name w:val="envelope address"/>
    <w:basedOn w:val="Normal"/>
    <w:rsid w:val="00305D54"/>
    <w:pPr>
      <w:framePr w:w="7938" w:h="1985" w:hRule="exact" w:hSpace="141" w:wrap="auto" w:hAnchor="page" w:xAlign="center" w:yAlign="bottom"/>
      <w:ind w:left="2835"/>
    </w:pPr>
    <w:rPr>
      <w:rFonts w:ascii="Arial" w:hAnsi="Arial" w:cs="Arial"/>
      <w:szCs w:val="24"/>
    </w:rPr>
  </w:style>
  <w:style w:type="paragraph" w:styleId="Adresseexpditeur">
    <w:name w:val="envelope return"/>
    <w:basedOn w:val="Normal"/>
    <w:rsid w:val="00305D54"/>
    <w:rPr>
      <w:rFonts w:ascii="Arial" w:hAnsi="Arial" w:cs="Arial"/>
      <w:sz w:val="20"/>
    </w:rPr>
  </w:style>
  <w:style w:type="paragraph" w:styleId="AdresseHTML">
    <w:name w:val="HTML Address"/>
    <w:basedOn w:val="Normal"/>
    <w:link w:val="AdresseHTMLCar"/>
    <w:rsid w:val="00305D54"/>
    <w:rPr>
      <w:i/>
      <w:iCs/>
    </w:rPr>
  </w:style>
  <w:style w:type="paragraph" w:styleId="Commentaire">
    <w:name w:val="annotation text"/>
    <w:basedOn w:val="Normal"/>
    <w:link w:val="CommentaireCar"/>
    <w:semiHidden/>
    <w:rsid w:val="00305D54"/>
    <w:rPr>
      <w:sz w:val="20"/>
    </w:rPr>
  </w:style>
  <w:style w:type="paragraph" w:styleId="Date">
    <w:name w:val="Date"/>
    <w:basedOn w:val="Normal"/>
    <w:next w:val="Normal"/>
    <w:link w:val="DateCar"/>
    <w:rsid w:val="00305D54"/>
  </w:style>
  <w:style w:type="paragraph" w:styleId="En-ttedemessage">
    <w:name w:val="Message Header"/>
    <w:basedOn w:val="Normal"/>
    <w:link w:val="En-ttedemessageCar"/>
    <w:rsid w:val="00305D54"/>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Cs w:val="24"/>
    </w:rPr>
  </w:style>
  <w:style w:type="paragraph" w:styleId="Formuledepolitesse">
    <w:name w:val="Closing"/>
    <w:basedOn w:val="Normal"/>
    <w:link w:val="FormuledepolitesseCar"/>
    <w:rsid w:val="00305D54"/>
    <w:pPr>
      <w:ind w:left="4252"/>
    </w:pPr>
  </w:style>
  <w:style w:type="paragraph" w:styleId="Index1">
    <w:name w:val="index 1"/>
    <w:basedOn w:val="Normal"/>
    <w:next w:val="Normal"/>
    <w:autoRedefine/>
    <w:rsid w:val="00305D54"/>
    <w:pPr>
      <w:ind w:left="240" w:hanging="240"/>
    </w:pPr>
  </w:style>
  <w:style w:type="paragraph" w:styleId="Index2">
    <w:name w:val="index 2"/>
    <w:basedOn w:val="Normal"/>
    <w:next w:val="Normal"/>
    <w:autoRedefine/>
    <w:rsid w:val="00305D54"/>
    <w:pPr>
      <w:ind w:left="480" w:hanging="240"/>
    </w:pPr>
  </w:style>
  <w:style w:type="paragraph" w:styleId="Index3">
    <w:name w:val="index 3"/>
    <w:basedOn w:val="Normal"/>
    <w:next w:val="Normal"/>
    <w:autoRedefine/>
    <w:rsid w:val="00305D54"/>
    <w:pPr>
      <w:ind w:left="720" w:hanging="240"/>
    </w:pPr>
  </w:style>
  <w:style w:type="paragraph" w:styleId="Index4">
    <w:name w:val="index 4"/>
    <w:basedOn w:val="Normal"/>
    <w:next w:val="Normal"/>
    <w:autoRedefine/>
    <w:rsid w:val="00305D54"/>
    <w:pPr>
      <w:ind w:left="960" w:hanging="240"/>
    </w:pPr>
  </w:style>
  <w:style w:type="paragraph" w:styleId="Index5">
    <w:name w:val="index 5"/>
    <w:basedOn w:val="Normal"/>
    <w:next w:val="Normal"/>
    <w:autoRedefine/>
    <w:rsid w:val="00305D54"/>
    <w:pPr>
      <w:ind w:left="1200" w:hanging="240"/>
    </w:pPr>
  </w:style>
  <w:style w:type="paragraph" w:styleId="Index6">
    <w:name w:val="index 6"/>
    <w:basedOn w:val="Normal"/>
    <w:next w:val="Normal"/>
    <w:autoRedefine/>
    <w:rsid w:val="00305D54"/>
    <w:pPr>
      <w:ind w:left="1440" w:hanging="240"/>
    </w:pPr>
  </w:style>
  <w:style w:type="paragraph" w:styleId="Index7">
    <w:name w:val="index 7"/>
    <w:basedOn w:val="Normal"/>
    <w:next w:val="Normal"/>
    <w:autoRedefine/>
    <w:rsid w:val="00305D54"/>
    <w:pPr>
      <w:ind w:left="1680" w:hanging="240"/>
    </w:pPr>
  </w:style>
  <w:style w:type="paragraph" w:styleId="Index8">
    <w:name w:val="index 8"/>
    <w:basedOn w:val="Normal"/>
    <w:next w:val="Normal"/>
    <w:autoRedefine/>
    <w:rsid w:val="00305D54"/>
    <w:pPr>
      <w:ind w:left="1920" w:hanging="240"/>
    </w:pPr>
  </w:style>
  <w:style w:type="paragraph" w:styleId="Index9">
    <w:name w:val="index 9"/>
    <w:basedOn w:val="Normal"/>
    <w:next w:val="Normal"/>
    <w:autoRedefine/>
    <w:rsid w:val="00305D54"/>
    <w:pPr>
      <w:ind w:left="2160" w:hanging="240"/>
    </w:pPr>
  </w:style>
  <w:style w:type="paragraph" w:styleId="Liste">
    <w:name w:val="List"/>
    <w:basedOn w:val="Normal"/>
    <w:rsid w:val="00305D54"/>
    <w:pPr>
      <w:ind w:left="283" w:hanging="283"/>
    </w:pPr>
  </w:style>
  <w:style w:type="paragraph" w:styleId="Liste2">
    <w:name w:val="List 2"/>
    <w:basedOn w:val="Normal"/>
    <w:rsid w:val="00305D54"/>
    <w:pPr>
      <w:ind w:left="566" w:hanging="283"/>
    </w:pPr>
  </w:style>
  <w:style w:type="paragraph" w:styleId="Liste3">
    <w:name w:val="List 3"/>
    <w:basedOn w:val="Normal"/>
    <w:rsid w:val="00305D54"/>
    <w:pPr>
      <w:ind w:left="849" w:hanging="283"/>
    </w:pPr>
  </w:style>
  <w:style w:type="paragraph" w:styleId="Liste4">
    <w:name w:val="List 4"/>
    <w:basedOn w:val="Normal"/>
    <w:rsid w:val="00305D54"/>
    <w:pPr>
      <w:ind w:left="1132" w:hanging="283"/>
    </w:pPr>
  </w:style>
  <w:style w:type="paragraph" w:styleId="Liste5">
    <w:name w:val="List 5"/>
    <w:basedOn w:val="Normal"/>
    <w:rsid w:val="00305D54"/>
    <w:pPr>
      <w:ind w:left="1415" w:hanging="283"/>
    </w:pPr>
  </w:style>
  <w:style w:type="paragraph" w:styleId="Listenumros">
    <w:name w:val="List Number"/>
    <w:basedOn w:val="Normal"/>
    <w:rsid w:val="00305D54"/>
    <w:pPr>
      <w:numPr>
        <w:numId w:val="4"/>
      </w:numPr>
    </w:pPr>
  </w:style>
  <w:style w:type="paragraph" w:styleId="Listenumros2">
    <w:name w:val="List Number 2"/>
    <w:basedOn w:val="Normal"/>
    <w:rsid w:val="00305D54"/>
    <w:pPr>
      <w:numPr>
        <w:numId w:val="5"/>
      </w:numPr>
    </w:pPr>
  </w:style>
  <w:style w:type="paragraph" w:styleId="Listenumros3">
    <w:name w:val="List Number 3"/>
    <w:basedOn w:val="Normal"/>
    <w:rsid w:val="00305D54"/>
    <w:pPr>
      <w:numPr>
        <w:numId w:val="6"/>
      </w:numPr>
    </w:pPr>
  </w:style>
  <w:style w:type="paragraph" w:styleId="Listenumros4">
    <w:name w:val="List Number 4"/>
    <w:basedOn w:val="Normal"/>
    <w:rsid w:val="00305D54"/>
    <w:pPr>
      <w:numPr>
        <w:numId w:val="7"/>
      </w:numPr>
    </w:pPr>
  </w:style>
  <w:style w:type="paragraph" w:styleId="Listenumros5">
    <w:name w:val="List Number 5"/>
    <w:basedOn w:val="Normal"/>
    <w:rsid w:val="00305D54"/>
    <w:pPr>
      <w:numPr>
        <w:numId w:val="8"/>
      </w:numPr>
    </w:pPr>
  </w:style>
  <w:style w:type="paragraph" w:styleId="Listepuces2">
    <w:name w:val="List Bullet 2"/>
    <w:basedOn w:val="Normal"/>
    <w:autoRedefine/>
    <w:rsid w:val="00305D54"/>
    <w:pPr>
      <w:numPr>
        <w:numId w:val="3"/>
      </w:numPr>
    </w:pPr>
  </w:style>
  <w:style w:type="paragraph" w:styleId="Listepuces3">
    <w:name w:val="List Bullet 3"/>
    <w:basedOn w:val="Normal"/>
    <w:autoRedefine/>
    <w:rsid w:val="00305D54"/>
    <w:pPr>
      <w:numPr>
        <w:numId w:val="9"/>
      </w:numPr>
    </w:pPr>
  </w:style>
  <w:style w:type="paragraph" w:styleId="Listepuces4">
    <w:name w:val="List Bullet 4"/>
    <w:basedOn w:val="Normal"/>
    <w:autoRedefine/>
    <w:rsid w:val="00305D54"/>
    <w:pPr>
      <w:numPr>
        <w:numId w:val="10"/>
      </w:numPr>
    </w:pPr>
  </w:style>
  <w:style w:type="paragraph" w:styleId="Listepuces5">
    <w:name w:val="List Bullet 5"/>
    <w:basedOn w:val="Normal"/>
    <w:autoRedefine/>
    <w:rsid w:val="00305D54"/>
    <w:pPr>
      <w:numPr>
        <w:numId w:val="11"/>
      </w:numPr>
    </w:pPr>
  </w:style>
  <w:style w:type="paragraph" w:styleId="Listecontinue">
    <w:name w:val="List Continue"/>
    <w:basedOn w:val="Normal"/>
    <w:rsid w:val="00305D54"/>
    <w:pPr>
      <w:spacing w:after="120"/>
      <w:ind w:left="283"/>
    </w:pPr>
  </w:style>
  <w:style w:type="paragraph" w:styleId="Listecontinue2">
    <w:name w:val="List Continue 2"/>
    <w:basedOn w:val="Normal"/>
    <w:rsid w:val="00305D54"/>
    <w:pPr>
      <w:spacing w:after="120"/>
      <w:ind w:left="566"/>
    </w:pPr>
  </w:style>
  <w:style w:type="paragraph" w:styleId="Listecontinue3">
    <w:name w:val="List Continue 3"/>
    <w:basedOn w:val="Normal"/>
    <w:rsid w:val="00305D54"/>
    <w:pPr>
      <w:spacing w:after="120"/>
      <w:ind w:left="849"/>
    </w:pPr>
  </w:style>
  <w:style w:type="paragraph" w:styleId="Listecontinue4">
    <w:name w:val="List Continue 4"/>
    <w:basedOn w:val="Normal"/>
    <w:rsid w:val="00305D54"/>
    <w:pPr>
      <w:spacing w:after="120"/>
      <w:ind w:left="1132"/>
    </w:pPr>
  </w:style>
  <w:style w:type="paragraph" w:styleId="Listecontinue5">
    <w:name w:val="List Continue 5"/>
    <w:basedOn w:val="Normal"/>
    <w:rsid w:val="00305D54"/>
    <w:pPr>
      <w:spacing w:after="120"/>
      <w:ind w:left="1415"/>
    </w:pPr>
  </w:style>
  <w:style w:type="paragraph" w:styleId="NormalWeb">
    <w:name w:val="Normal (Web)"/>
    <w:basedOn w:val="Normal"/>
    <w:rsid w:val="00305D54"/>
    <w:rPr>
      <w:szCs w:val="24"/>
    </w:rPr>
  </w:style>
  <w:style w:type="paragraph" w:styleId="Normalcentr">
    <w:name w:val="Block Text"/>
    <w:basedOn w:val="Normal"/>
    <w:rsid w:val="00305D54"/>
    <w:pPr>
      <w:spacing w:after="120"/>
      <w:ind w:left="1440" w:right="1440"/>
    </w:pPr>
  </w:style>
  <w:style w:type="paragraph" w:styleId="Notedebasdepage">
    <w:name w:val="footnote text"/>
    <w:basedOn w:val="Normal"/>
    <w:link w:val="NotedebasdepageCar"/>
    <w:semiHidden/>
    <w:rsid w:val="00305D54"/>
    <w:rPr>
      <w:sz w:val="20"/>
    </w:rPr>
  </w:style>
  <w:style w:type="paragraph" w:styleId="Notedefin">
    <w:name w:val="endnote text"/>
    <w:basedOn w:val="Normal"/>
    <w:link w:val="NotedefinCar"/>
    <w:rsid w:val="00305D54"/>
    <w:rPr>
      <w:sz w:val="20"/>
    </w:rPr>
  </w:style>
  <w:style w:type="paragraph" w:styleId="PrformatHTML">
    <w:name w:val="HTML Preformatted"/>
    <w:basedOn w:val="Normal"/>
    <w:link w:val="PrformatHTMLCar"/>
    <w:rsid w:val="00305D54"/>
    <w:rPr>
      <w:rFonts w:ascii="Courier New" w:hAnsi="Courier New" w:cs="Courier New"/>
      <w:sz w:val="20"/>
    </w:rPr>
  </w:style>
  <w:style w:type="paragraph" w:styleId="Retrait1religne">
    <w:name w:val="Body Text First Indent"/>
    <w:basedOn w:val="Corpsdetexte"/>
    <w:link w:val="Retrait1religneCar"/>
    <w:rsid w:val="00305D54"/>
    <w:pPr>
      <w:ind w:firstLine="210"/>
    </w:pPr>
  </w:style>
  <w:style w:type="paragraph" w:styleId="Retraitcorpsdetexte">
    <w:name w:val="Body Text Indent"/>
    <w:basedOn w:val="Normal"/>
    <w:link w:val="RetraitcorpsdetexteCar"/>
    <w:rsid w:val="00305D54"/>
    <w:pPr>
      <w:spacing w:after="120"/>
      <w:ind w:left="283"/>
    </w:pPr>
  </w:style>
  <w:style w:type="paragraph" w:styleId="Retraitcorpsdetexte2">
    <w:name w:val="Body Text Indent 2"/>
    <w:basedOn w:val="Normal"/>
    <w:link w:val="Retraitcorpsdetexte2Car"/>
    <w:rsid w:val="00305D54"/>
    <w:pPr>
      <w:spacing w:after="120" w:line="480" w:lineRule="auto"/>
      <w:ind w:left="283"/>
    </w:pPr>
  </w:style>
  <w:style w:type="paragraph" w:styleId="Retraitcorpsdetexte3">
    <w:name w:val="Body Text Indent 3"/>
    <w:basedOn w:val="Normal"/>
    <w:link w:val="Retraitcorpsdetexte3Car"/>
    <w:rsid w:val="00305D54"/>
    <w:pPr>
      <w:spacing w:after="120"/>
      <w:ind w:left="283"/>
    </w:pPr>
    <w:rPr>
      <w:sz w:val="16"/>
      <w:szCs w:val="16"/>
    </w:rPr>
  </w:style>
  <w:style w:type="paragraph" w:styleId="Retraitcorpset1relig">
    <w:name w:val="Body Text First Indent 2"/>
    <w:basedOn w:val="Retraitcorpsdetexte"/>
    <w:link w:val="Retraitcorpset1religCar"/>
    <w:rsid w:val="00305D54"/>
    <w:pPr>
      <w:ind w:firstLine="210"/>
    </w:pPr>
  </w:style>
  <w:style w:type="paragraph" w:styleId="Salutations">
    <w:name w:val="Salutation"/>
    <w:basedOn w:val="Normal"/>
    <w:next w:val="Normal"/>
    <w:link w:val="SalutationsCar"/>
    <w:rsid w:val="00305D54"/>
  </w:style>
  <w:style w:type="paragraph" w:styleId="Signature">
    <w:name w:val="Signature"/>
    <w:basedOn w:val="Normal"/>
    <w:link w:val="SignatureCar"/>
    <w:rsid w:val="00305D54"/>
    <w:pPr>
      <w:ind w:left="4252"/>
    </w:pPr>
  </w:style>
  <w:style w:type="paragraph" w:styleId="Signaturelectronique">
    <w:name w:val="E-mail Signature"/>
    <w:basedOn w:val="Normal"/>
    <w:link w:val="SignaturelectroniqueCar"/>
    <w:rsid w:val="00305D54"/>
  </w:style>
  <w:style w:type="paragraph" w:styleId="Sous-titre">
    <w:name w:val="Subtitle"/>
    <w:basedOn w:val="Normal"/>
    <w:next w:val="Normal"/>
    <w:link w:val="Sous-titreCar"/>
    <w:uiPriority w:val="11"/>
    <w:qFormat/>
    <w:rsid w:val="002C4236"/>
    <w:pPr>
      <w:numPr>
        <w:ilvl w:val="1"/>
      </w:numPr>
      <w:spacing w:before="480" w:after="120"/>
    </w:pPr>
    <w:rPr>
      <w:rFonts w:ascii="Arial" w:eastAsiaTheme="majorEastAsia" w:hAnsi="Arial" w:cstheme="majorBidi"/>
      <w:b/>
      <w:iCs/>
      <w:color w:val="1F497D" w:themeColor="text2"/>
      <w:spacing w:val="15"/>
      <w:szCs w:val="24"/>
    </w:rPr>
  </w:style>
  <w:style w:type="paragraph" w:styleId="Tabledesillustrations">
    <w:name w:val="table of figures"/>
    <w:basedOn w:val="Normal"/>
    <w:next w:val="Normal"/>
    <w:rsid w:val="00305D54"/>
    <w:pPr>
      <w:ind w:left="480" w:hanging="480"/>
    </w:pPr>
  </w:style>
  <w:style w:type="paragraph" w:styleId="Tabledesrfrencesjuridiques">
    <w:name w:val="table of authorities"/>
    <w:basedOn w:val="Normal"/>
    <w:next w:val="Normal"/>
    <w:rsid w:val="00305D54"/>
    <w:pPr>
      <w:ind w:left="240" w:hanging="240"/>
    </w:pPr>
  </w:style>
  <w:style w:type="paragraph" w:styleId="Textedemacro">
    <w:name w:val="macro"/>
    <w:link w:val="TextedemacroCar"/>
    <w:rsid w:val="00305D54"/>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Titre">
    <w:name w:val="Title"/>
    <w:basedOn w:val="Normal"/>
    <w:next w:val="Normal"/>
    <w:link w:val="TitreCar"/>
    <w:uiPriority w:val="10"/>
    <w:qFormat/>
    <w:rsid w:val="00EF65F5"/>
    <w:pPr>
      <w:pageBreakBefore/>
      <w:pBdr>
        <w:bottom w:val="single" w:sz="8" w:space="4" w:color="4F81BD" w:themeColor="accent1"/>
      </w:pBdr>
      <w:spacing w:after="300"/>
      <w:contextualSpacing/>
      <w:outlineLvl w:val="0"/>
    </w:pPr>
    <w:rPr>
      <w:rFonts w:asciiTheme="majorHAnsi" w:eastAsiaTheme="majorEastAsia" w:hAnsiTheme="majorHAnsi" w:cstheme="majorBidi"/>
      <w:color w:val="17365D" w:themeColor="text2" w:themeShade="BF"/>
      <w:spacing w:val="5"/>
      <w:kern w:val="28"/>
      <w:sz w:val="52"/>
      <w:szCs w:val="52"/>
    </w:rPr>
  </w:style>
  <w:style w:type="paragraph" w:styleId="Titredenote">
    <w:name w:val="Note Heading"/>
    <w:basedOn w:val="Normal"/>
    <w:next w:val="Normal"/>
    <w:link w:val="TitredenoteCar"/>
    <w:rsid w:val="00305D54"/>
  </w:style>
  <w:style w:type="paragraph" w:styleId="Titreindex">
    <w:name w:val="index heading"/>
    <w:basedOn w:val="Normal"/>
    <w:next w:val="Index1"/>
    <w:rsid w:val="00305D54"/>
    <w:rPr>
      <w:rFonts w:ascii="Arial" w:hAnsi="Arial" w:cs="Arial"/>
      <w:b/>
      <w:bCs/>
    </w:rPr>
  </w:style>
  <w:style w:type="paragraph" w:styleId="TitreTR">
    <w:name w:val="toa heading"/>
    <w:basedOn w:val="Normal"/>
    <w:next w:val="Normal"/>
    <w:rsid w:val="00305D54"/>
    <w:pPr>
      <w:spacing w:before="120"/>
    </w:pPr>
    <w:rPr>
      <w:rFonts w:ascii="Arial" w:hAnsi="Arial" w:cs="Arial"/>
      <w:b/>
      <w:bCs/>
      <w:szCs w:val="24"/>
    </w:rPr>
  </w:style>
  <w:style w:type="character" w:styleId="Appelnotedebasdep">
    <w:name w:val="footnote reference"/>
    <w:semiHidden/>
    <w:rsid w:val="00305D54"/>
    <w:rPr>
      <w:vertAlign w:val="superscript"/>
    </w:rPr>
  </w:style>
  <w:style w:type="character" w:customStyle="1" w:styleId="tx1">
    <w:name w:val="tx1"/>
    <w:rsid w:val="00305D54"/>
    <w:rPr>
      <w:b/>
      <w:bCs/>
    </w:rPr>
  </w:style>
  <w:style w:type="paragraph" w:styleId="Textedebulles">
    <w:name w:val="Balloon Text"/>
    <w:basedOn w:val="Normal"/>
    <w:link w:val="TextedebullesCar"/>
    <w:uiPriority w:val="99"/>
    <w:semiHidden/>
    <w:rsid w:val="00305D54"/>
    <w:rPr>
      <w:rFonts w:ascii="Tahoma" w:hAnsi="Tahoma" w:cs="Tahoma"/>
      <w:sz w:val="16"/>
      <w:szCs w:val="16"/>
    </w:rPr>
  </w:style>
  <w:style w:type="paragraph" w:customStyle="1" w:styleId="Retraitnormal1">
    <w:name w:val="Retrait normal1"/>
    <w:basedOn w:val="Normal"/>
    <w:rsid w:val="00305D54"/>
    <w:pPr>
      <w:suppressAutoHyphens/>
      <w:spacing w:before="120"/>
      <w:ind w:left="454"/>
      <w:jc w:val="both"/>
    </w:pPr>
    <w:rPr>
      <w:lang w:eastAsia="ar-SA"/>
    </w:rPr>
  </w:style>
  <w:style w:type="character" w:styleId="Marquedecommentaire">
    <w:name w:val="annotation reference"/>
    <w:semiHidden/>
    <w:rsid w:val="001A7464"/>
    <w:rPr>
      <w:sz w:val="16"/>
      <w:szCs w:val="16"/>
    </w:rPr>
  </w:style>
  <w:style w:type="paragraph" w:styleId="Objetducommentaire">
    <w:name w:val="annotation subject"/>
    <w:basedOn w:val="Commentaire"/>
    <w:next w:val="Commentaire"/>
    <w:link w:val="ObjetducommentaireCar"/>
    <w:uiPriority w:val="99"/>
    <w:semiHidden/>
    <w:rsid w:val="001A7464"/>
    <w:rPr>
      <w:b/>
      <w:bCs/>
    </w:rPr>
  </w:style>
  <w:style w:type="table" w:styleId="Grilledetableau8">
    <w:name w:val="Table Grid 8"/>
    <w:basedOn w:val="TableauNormal"/>
    <w:rsid w:val="00557447"/>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Rvision">
    <w:name w:val="Revision"/>
    <w:hidden/>
    <w:uiPriority w:val="99"/>
    <w:rsid w:val="001D572E"/>
    <w:rPr>
      <w:rFonts w:ascii="Times" w:hAnsi="Times"/>
      <w:sz w:val="24"/>
    </w:rPr>
  </w:style>
  <w:style w:type="character" w:customStyle="1" w:styleId="Titre1Car">
    <w:name w:val="Titre 1 Car"/>
    <w:basedOn w:val="Policepardfaut"/>
    <w:link w:val="Titre1"/>
    <w:uiPriority w:val="9"/>
    <w:rsid w:val="00B23A69"/>
    <w:rPr>
      <w:rFonts w:ascii="Arial" w:eastAsiaTheme="majorEastAsia" w:hAnsi="Arial" w:cstheme="majorBidi"/>
      <w:b/>
      <w:bCs/>
      <w:color w:val="1F497D" w:themeColor="text2"/>
      <w:sz w:val="28"/>
      <w:szCs w:val="28"/>
      <w:lang w:val="pt-BR"/>
    </w:rPr>
  </w:style>
  <w:style w:type="character" w:customStyle="1" w:styleId="Titre2Car">
    <w:name w:val="Titre 2 Car"/>
    <w:basedOn w:val="Policepardfaut"/>
    <w:link w:val="Titre2"/>
    <w:uiPriority w:val="9"/>
    <w:rsid w:val="00010CFE"/>
    <w:rPr>
      <w:rFonts w:ascii="Arial" w:eastAsiaTheme="majorEastAsia" w:hAnsi="Arial" w:cstheme="majorBidi"/>
      <w:b/>
      <w:bCs/>
      <w:color w:val="1F497D" w:themeColor="text2"/>
      <w:sz w:val="26"/>
      <w:szCs w:val="26"/>
      <w:lang w:val="pt-BR"/>
    </w:rPr>
  </w:style>
  <w:style w:type="character" w:customStyle="1" w:styleId="Titre3Car">
    <w:name w:val="Titre 3 Car"/>
    <w:basedOn w:val="Policepardfaut"/>
    <w:link w:val="Titre3"/>
    <w:uiPriority w:val="9"/>
    <w:rsid w:val="00010CFE"/>
    <w:rPr>
      <w:rFonts w:asciiTheme="majorHAnsi" w:eastAsiaTheme="majorEastAsia" w:hAnsiTheme="majorHAnsi" w:cstheme="majorBidi"/>
      <w:b/>
      <w:bCs/>
      <w:color w:val="1F497D" w:themeColor="text2"/>
      <w:lang w:val="pt-BR"/>
    </w:rPr>
  </w:style>
  <w:style w:type="character" w:customStyle="1" w:styleId="Titre4Car">
    <w:name w:val="Titre 4 Car"/>
    <w:basedOn w:val="Policepardfaut"/>
    <w:link w:val="Titre4"/>
    <w:uiPriority w:val="9"/>
    <w:rsid w:val="00740B43"/>
    <w:rPr>
      <w:rFonts w:asciiTheme="majorHAnsi" w:eastAsiaTheme="majorEastAsia" w:hAnsiTheme="majorHAnsi" w:cstheme="majorBidi"/>
      <w:b/>
      <w:bCs/>
      <w:iCs/>
      <w:color w:val="1F497D" w:themeColor="text2"/>
      <w:lang w:val="pt-BR"/>
    </w:rPr>
  </w:style>
  <w:style w:type="character" w:customStyle="1" w:styleId="Titre5Car">
    <w:name w:val="Titre 5 Car"/>
    <w:basedOn w:val="Policepardfaut"/>
    <w:link w:val="Titre5"/>
    <w:uiPriority w:val="9"/>
    <w:rsid w:val="000D55BD"/>
    <w:rPr>
      <w:rFonts w:asciiTheme="majorHAnsi" w:eastAsiaTheme="majorEastAsia" w:hAnsiTheme="majorHAnsi" w:cstheme="majorBidi"/>
      <w:color w:val="243F60" w:themeColor="accent1" w:themeShade="7F"/>
      <w:lang w:val="pt-BR"/>
    </w:rPr>
  </w:style>
  <w:style w:type="character" w:customStyle="1" w:styleId="Titre6Car">
    <w:name w:val="Titre 6 Car"/>
    <w:basedOn w:val="Policepardfaut"/>
    <w:link w:val="Titre6"/>
    <w:uiPriority w:val="9"/>
    <w:rsid w:val="000D55BD"/>
    <w:rPr>
      <w:rFonts w:asciiTheme="majorHAnsi" w:eastAsiaTheme="majorEastAsia" w:hAnsiTheme="majorHAnsi" w:cstheme="majorBidi"/>
      <w:i/>
      <w:iCs/>
      <w:color w:val="243F60" w:themeColor="accent1" w:themeShade="7F"/>
      <w:lang w:val="pt-BR"/>
    </w:rPr>
  </w:style>
  <w:style w:type="character" w:customStyle="1" w:styleId="Titre7Car">
    <w:name w:val="Titre 7 Car"/>
    <w:basedOn w:val="Policepardfaut"/>
    <w:link w:val="Titre7"/>
    <w:uiPriority w:val="9"/>
    <w:rsid w:val="000D55BD"/>
    <w:rPr>
      <w:rFonts w:asciiTheme="majorHAnsi" w:eastAsiaTheme="majorEastAsia" w:hAnsiTheme="majorHAnsi" w:cstheme="majorBidi"/>
      <w:i/>
      <w:iCs/>
      <w:color w:val="404040" w:themeColor="text1" w:themeTint="BF"/>
      <w:lang w:val="pt-BR"/>
    </w:rPr>
  </w:style>
  <w:style w:type="character" w:customStyle="1" w:styleId="Titre8Car">
    <w:name w:val="Titre 8 Car"/>
    <w:basedOn w:val="Policepardfaut"/>
    <w:link w:val="Titre8"/>
    <w:uiPriority w:val="9"/>
    <w:rsid w:val="000D55BD"/>
    <w:rPr>
      <w:rFonts w:asciiTheme="majorHAnsi" w:eastAsiaTheme="majorEastAsia" w:hAnsiTheme="majorHAnsi" w:cstheme="majorBidi"/>
      <w:color w:val="4F81BD" w:themeColor="accent1"/>
      <w:sz w:val="20"/>
      <w:szCs w:val="20"/>
      <w:lang w:val="pt-BR"/>
    </w:rPr>
  </w:style>
  <w:style w:type="character" w:customStyle="1" w:styleId="Titre9Car">
    <w:name w:val="Titre 9 Car"/>
    <w:basedOn w:val="Policepardfaut"/>
    <w:link w:val="Titre9"/>
    <w:uiPriority w:val="9"/>
    <w:rsid w:val="000D55BD"/>
    <w:rPr>
      <w:rFonts w:asciiTheme="majorHAnsi" w:eastAsiaTheme="majorEastAsia" w:hAnsiTheme="majorHAnsi" w:cstheme="majorBidi"/>
      <w:i/>
      <w:iCs/>
      <w:color w:val="404040" w:themeColor="text1" w:themeTint="BF"/>
      <w:sz w:val="20"/>
      <w:szCs w:val="20"/>
      <w:lang w:val="pt-BR"/>
    </w:rPr>
  </w:style>
  <w:style w:type="character" w:customStyle="1" w:styleId="TitreCar">
    <w:name w:val="Titre Car"/>
    <w:basedOn w:val="Policepardfaut"/>
    <w:link w:val="Titre"/>
    <w:uiPriority w:val="10"/>
    <w:rsid w:val="00EF65F5"/>
    <w:rPr>
      <w:rFonts w:asciiTheme="majorHAnsi" w:eastAsiaTheme="majorEastAsia" w:hAnsiTheme="majorHAnsi" w:cstheme="majorBidi"/>
      <w:color w:val="17365D" w:themeColor="text2" w:themeShade="BF"/>
      <w:spacing w:val="5"/>
      <w:kern w:val="28"/>
      <w:sz w:val="52"/>
      <w:szCs w:val="52"/>
      <w:lang w:val="pt-BR"/>
    </w:rPr>
  </w:style>
  <w:style w:type="character" w:customStyle="1" w:styleId="Sous-titreCar">
    <w:name w:val="Sous-titre Car"/>
    <w:basedOn w:val="Policepardfaut"/>
    <w:link w:val="Sous-titre"/>
    <w:uiPriority w:val="11"/>
    <w:rsid w:val="002C4236"/>
    <w:rPr>
      <w:rFonts w:ascii="Arial" w:eastAsiaTheme="majorEastAsia" w:hAnsi="Arial" w:cstheme="majorBidi"/>
      <w:b/>
      <w:iCs/>
      <w:color w:val="1F497D" w:themeColor="text2"/>
      <w:spacing w:val="15"/>
      <w:szCs w:val="24"/>
      <w:lang w:val="pt-BR"/>
    </w:rPr>
  </w:style>
  <w:style w:type="character" w:styleId="lev">
    <w:name w:val="Strong"/>
    <w:basedOn w:val="Policepardfaut"/>
    <w:uiPriority w:val="22"/>
    <w:qFormat/>
    <w:rsid w:val="000D55BD"/>
    <w:rPr>
      <w:b/>
      <w:bCs/>
    </w:rPr>
  </w:style>
  <w:style w:type="character" w:styleId="Accentuation">
    <w:name w:val="Emphasis"/>
    <w:basedOn w:val="Policepardfaut"/>
    <w:uiPriority w:val="20"/>
    <w:qFormat/>
    <w:rsid w:val="000D55BD"/>
    <w:rPr>
      <w:i/>
      <w:iCs/>
    </w:rPr>
  </w:style>
  <w:style w:type="paragraph" w:styleId="Sansinterligne">
    <w:name w:val="No Spacing"/>
    <w:uiPriority w:val="1"/>
    <w:qFormat/>
    <w:rsid w:val="00A21F0A"/>
    <w:pPr>
      <w:spacing w:after="0" w:line="240" w:lineRule="auto"/>
    </w:pPr>
    <w:rPr>
      <w:rFonts w:ascii="Times New Roman" w:hAnsi="Times New Roman"/>
    </w:rPr>
  </w:style>
  <w:style w:type="paragraph" w:styleId="Paragraphedeliste">
    <w:name w:val="List Paragraph"/>
    <w:basedOn w:val="Normal"/>
    <w:uiPriority w:val="34"/>
    <w:qFormat/>
    <w:rsid w:val="000D55BD"/>
    <w:pPr>
      <w:ind w:left="720"/>
      <w:contextualSpacing/>
    </w:pPr>
  </w:style>
  <w:style w:type="paragraph" w:styleId="Citation">
    <w:name w:val="Quote"/>
    <w:basedOn w:val="Normal"/>
    <w:next w:val="Normal"/>
    <w:link w:val="CitationCar"/>
    <w:uiPriority w:val="29"/>
    <w:qFormat/>
    <w:rsid w:val="000D55BD"/>
    <w:rPr>
      <w:i/>
      <w:iCs/>
      <w:color w:val="000000" w:themeColor="text1"/>
    </w:rPr>
  </w:style>
  <w:style w:type="character" w:customStyle="1" w:styleId="CitationCar">
    <w:name w:val="Citation Car"/>
    <w:basedOn w:val="Policepardfaut"/>
    <w:link w:val="Citation"/>
    <w:uiPriority w:val="29"/>
    <w:rsid w:val="000D55BD"/>
    <w:rPr>
      <w:i/>
      <w:iCs/>
      <w:color w:val="000000" w:themeColor="text1"/>
    </w:rPr>
  </w:style>
  <w:style w:type="paragraph" w:styleId="Citationintense">
    <w:name w:val="Intense Quote"/>
    <w:basedOn w:val="Normal"/>
    <w:next w:val="Normal"/>
    <w:link w:val="CitationintenseCar"/>
    <w:uiPriority w:val="30"/>
    <w:qFormat/>
    <w:rsid w:val="000D55BD"/>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0D55BD"/>
    <w:rPr>
      <w:b/>
      <w:bCs/>
      <w:i/>
      <w:iCs/>
      <w:color w:val="4F81BD" w:themeColor="accent1"/>
    </w:rPr>
  </w:style>
  <w:style w:type="character" w:styleId="Emphaseple">
    <w:name w:val="Subtle Emphasis"/>
    <w:basedOn w:val="Policepardfaut"/>
    <w:uiPriority w:val="19"/>
    <w:qFormat/>
    <w:rsid w:val="000D55BD"/>
    <w:rPr>
      <w:i/>
      <w:iCs/>
      <w:color w:val="808080" w:themeColor="text1" w:themeTint="7F"/>
    </w:rPr>
  </w:style>
  <w:style w:type="character" w:styleId="Emphaseintense">
    <w:name w:val="Intense Emphasis"/>
    <w:basedOn w:val="Policepardfaut"/>
    <w:uiPriority w:val="21"/>
    <w:qFormat/>
    <w:rsid w:val="000D55BD"/>
    <w:rPr>
      <w:b/>
      <w:bCs/>
      <w:i/>
      <w:iCs/>
      <w:color w:val="4F81BD" w:themeColor="accent1"/>
    </w:rPr>
  </w:style>
  <w:style w:type="character" w:styleId="Rfrenceple">
    <w:name w:val="Subtle Reference"/>
    <w:basedOn w:val="Policepardfaut"/>
    <w:uiPriority w:val="31"/>
    <w:qFormat/>
    <w:rsid w:val="000D55BD"/>
    <w:rPr>
      <w:smallCaps/>
      <w:color w:val="C0504D" w:themeColor="accent2"/>
      <w:u w:val="single"/>
    </w:rPr>
  </w:style>
  <w:style w:type="character" w:styleId="Rfrenceintense">
    <w:name w:val="Intense Reference"/>
    <w:basedOn w:val="Policepardfaut"/>
    <w:uiPriority w:val="32"/>
    <w:qFormat/>
    <w:rsid w:val="000D55BD"/>
    <w:rPr>
      <w:b/>
      <w:bCs/>
      <w:smallCaps/>
      <w:color w:val="C0504D" w:themeColor="accent2"/>
      <w:spacing w:val="5"/>
      <w:u w:val="single"/>
    </w:rPr>
  </w:style>
  <w:style w:type="character" w:styleId="Titredulivre">
    <w:name w:val="Book Title"/>
    <w:basedOn w:val="Policepardfaut"/>
    <w:uiPriority w:val="33"/>
    <w:qFormat/>
    <w:rsid w:val="000D55BD"/>
    <w:rPr>
      <w:b/>
      <w:bCs/>
      <w:smallCaps/>
      <w:spacing w:val="5"/>
    </w:rPr>
  </w:style>
  <w:style w:type="paragraph" w:styleId="En-ttedetabledesmatires">
    <w:name w:val="TOC Heading"/>
    <w:basedOn w:val="Titre1"/>
    <w:next w:val="Normal"/>
    <w:uiPriority w:val="39"/>
    <w:semiHidden/>
    <w:unhideWhenUsed/>
    <w:qFormat/>
    <w:rsid w:val="000D55BD"/>
    <w:pPr>
      <w:outlineLvl w:val="9"/>
    </w:pPr>
  </w:style>
  <w:style w:type="table" w:styleId="Grilledutableau">
    <w:name w:val="Table Grid"/>
    <w:basedOn w:val="TableauNormal"/>
    <w:uiPriority w:val="59"/>
    <w:rsid w:val="003839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er">
    <w:name w:val="table header"/>
    <w:basedOn w:val="Normal"/>
    <w:link w:val="tableheaderCar"/>
    <w:qFormat/>
    <w:rsid w:val="00E20262"/>
    <w:pPr>
      <w:spacing w:after="0"/>
    </w:pPr>
    <w:rPr>
      <w:rFonts w:ascii="Arial" w:hAnsi="Arial"/>
      <w:b/>
      <w:color w:val="FFFFFF" w:themeColor="background1"/>
      <w:sz w:val="20"/>
      <w:lang w:val="en-GB"/>
    </w:rPr>
  </w:style>
  <w:style w:type="table" w:customStyle="1" w:styleId="argo">
    <w:name w:val="argo"/>
    <w:basedOn w:val="TableauNormal"/>
    <w:uiPriority w:val="99"/>
    <w:rsid w:val="00155E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tcPr>
  </w:style>
  <w:style w:type="character" w:customStyle="1" w:styleId="tableheaderCar">
    <w:name w:val="table header Car"/>
    <w:basedOn w:val="Policepardfaut"/>
    <w:link w:val="tableheader"/>
    <w:rsid w:val="00E20262"/>
    <w:rPr>
      <w:rFonts w:ascii="Arial" w:hAnsi="Arial"/>
      <w:b/>
      <w:color w:val="FFFFFF" w:themeColor="background1"/>
      <w:sz w:val="20"/>
      <w:lang w:val="en-GB"/>
    </w:rPr>
  </w:style>
  <w:style w:type="paragraph" w:customStyle="1" w:styleId="Default">
    <w:name w:val="Default"/>
    <w:link w:val="DefaultCar"/>
    <w:rsid w:val="00E22F2A"/>
    <w:pPr>
      <w:widowControl w:val="0"/>
      <w:autoSpaceDE w:val="0"/>
      <w:autoSpaceDN w:val="0"/>
      <w:adjustRightInd w:val="0"/>
      <w:spacing w:after="0" w:line="240" w:lineRule="auto"/>
    </w:pPr>
    <w:rPr>
      <w:rFonts w:ascii="Arial" w:eastAsia="Times New Roman" w:hAnsi="Arial" w:cs="Arial"/>
      <w:color w:val="000000"/>
      <w:sz w:val="24"/>
      <w:szCs w:val="24"/>
      <w:lang w:val="en-AU" w:eastAsia="en-AU"/>
    </w:rPr>
  </w:style>
  <w:style w:type="paragraph" w:customStyle="1" w:styleId="CM39">
    <w:name w:val="CM39"/>
    <w:basedOn w:val="Default"/>
    <w:next w:val="Default"/>
    <w:uiPriority w:val="99"/>
    <w:rsid w:val="00E22F2A"/>
    <w:pPr>
      <w:spacing w:after="120"/>
    </w:pPr>
    <w:rPr>
      <w:color w:val="auto"/>
    </w:rPr>
  </w:style>
  <w:style w:type="paragraph" w:customStyle="1" w:styleId="CM1">
    <w:name w:val="CM1"/>
    <w:basedOn w:val="Default"/>
    <w:next w:val="Default"/>
    <w:uiPriority w:val="99"/>
    <w:rsid w:val="00E22F2A"/>
    <w:pPr>
      <w:spacing w:line="326" w:lineRule="atLeast"/>
    </w:pPr>
    <w:rPr>
      <w:color w:val="auto"/>
    </w:rPr>
  </w:style>
  <w:style w:type="paragraph" w:customStyle="1" w:styleId="CM2">
    <w:name w:val="CM2"/>
    <w:basedOn w:val="Default"/>
    <w:next w:val="Default"/>
    <w:uiPriority w:val="99"/>
    <w:rsid w:val="00E22F2A"/>
    <w:rPr>
      <w:color w:val="auto"/>
    </w:rPr>
  </w:style>
  <w:style w:type="paragraph" w:customStyle="1" w:styleId="CM40">
    <w:name w:val="CM40"/>
    <w:basedOn w:val="Default"/>
    <w:next w:val="Default"/>
    <w:uiPriority w:val="99"/>
    <w:rsid w:val="00E22F2A"/>
    <w:pPr>
      <w:spacing w:after="378"/>
    </w:pPr>
    <w:rPr>
      <w:color w:val="auto"/>
    </w:rPr>
  </w:style>
  <w:style w:type="paragraph" w:customStyle="1" w:styleId="CM41">
    <w:name w:val="CM41"/>
    <w:basedOn w:val="Default"/>
    <w:next w:val="Default"/>
    <w:uiPriority w:val="99"/>
    <w:rsid w:val="00E22F2A"/>
    <w:pPr>
      <w:spacing w:after="167"/>
    </w:pPr>
    <w:rPr>
      <w:color w:val="auto"/>
    </w:rPr>
  </w:style>
  <w:style w:type="paragraph" w:customStyle="1" w:styleId="CM42">
    <w:name w:val="CM42"/>
    <w:basedOn w:val="Default"/>
    <w:next w:val="Default"/>
    <w:uiPriority w:val="99"/>
    <w:rsid w:val="00E22F2A"/>
    <w:pPr>
      <w:spacing w:after="407"/>
    </w:pPr>
    <w:rPr>
      <w:color w:val="auto"/>
    </w:rPr>
  </w:style>
  <w:style w:type="paragraph" w:customStyle="1" w:styleId="CM43">
    <w:name w:val="CM43"/>
    <w:basedOn w:val="Default"/>
    <w:next w:val="Default"/>
    <w:uiPriority w:val="99"/>
    <w:rsid w:val="00E22F2A"/>
    <w:pPr>
      <w:spacing w:after="105"/>
    </w:pPr>
    <w:rPr>
      <w:color w:val="auto"/>
    </w:rPr>
  </w:style>
  <w:style w:type="paragraph" w:customStyle="1" w:styleId="CM45">
    <w:name w:val="CM45"/>
    <w:basedOn w:val="Default"/>
    <w:next w:val="Default"/>
    <w:uiPriority w:val="99"/>
    <w:rsid w:val="00E22F2A"/>
    <w:pPr>
      <w:spacing w:after="4363"/>
    </w:pPr>
    <w:rPr>
      <w:color w:val="auto"/>
    </w:rPr>
  </w:style>
  <w:style w:type="paragraph" w:customStyle="1" w:styleId="CM3">
    <w:name w:val="CM3"/>
    <w:basedOn w:val="Default"/>
    <w:next w:val="Default"/>
    <w:uiPriority w:val="99"/>
    <w:rsid w:val="00E22F2A"/>
    <w:rPr>
      <w:color w:val="auto"/>
    </w:rPr>
  </w:style>
  <w:style w:type="paragraph" w:customStyle="1" w:styleId="CM46">
    <w:name w:val="CM46"/>
    <w:basedOn w:val="Default"/>
    <w:next w:val="Default"/>
    <w:uiPriority w:val="99"/>
    <w:rsid w:val="00E22F2A"/>
    <w:pPr>
      <w:spacing w:after="55"/>
    </w:pPr>
    <w:rPr>
      <w:color w:val="auto"/>
    </w:rPr>
  </w:style>
  <w:style w:type="paragraph" w:customStyle="1" w:styleId="CM54">
    <w:name w:val="CM54"/>
    <w:basedOn w:val="Default"/>
    <w:next w:val="Default"/>
    <w:uiPriority w:val="99"/>
    <w:rsid w:val="00E22F2A"/>
    <w:pPr>
      <w:spacing w:after="315"/>
    </w:pPr>
    <w:rPr>
      <w:color w:val="auto"/>
    </w:rPr>
  </w:style>
  <w:style w:type="paragraph" w:customStyle="1" w:styleId="CM4">
    <w:name w:val="CM4"/>
    <w:basedOn w:val="Default"/>
    <w:next w:val="Default"/>
    <w:uiPriority w:val="99"/>
    <w:rsid w:val="00E22F2A"/>
    <w:rPr>
      <w:color w:val="auto"/>
    </w:rPr>
  </w:style>
  <w:style w:type="paragraph" w:customStyle="1" w:styleId="CM44">
    <w:name w:val="CM44"/>
    <w:basedOn w:val="Default"/>
    <w:next w:val="Default"/>
    <w:uiPriority w:val="99"/>
    <w:rsid w:val="00E22F2A"/>
    <w:pPr>
      <w:spacing w:after="235"/>
    </w:pPr>
    <w:rPr>
      <w:color w:val="auto"/>
    </w:rPr>
  </w:style>
  <w:style w:type="paragraph" w:customStyle="1" w:styleId="CM5">
    <w:name w:val="CM5"/>
    <w:basedOn w:val="Default"/>
    <w:next w:val="Default"/>
    <w:uiPriority w:val="99"/>
    <w:rsid w:val="00E22F2A"/>
    <w:pPr>
      <w:spacing w:line="276" w:lineRule="atLeast"/>
    </w:pPr>
    <w:rPr>
      <w:color w:val="auto"/>
    </w:rPr>
  </w:style>
  <w:style w:type="paragraph" w:customStyle="1" w:styleId="CM48">
    <w:name w:val="CM48"/>
    <w:basedOn w:val="Default"/>
    <w:next w:val="Default"/>
    <w:uiPriority w:val="99"/>
    <w:rsid w:val="00E22F2A"/>
    <w:pPr>
      <w:spacing w:after="748"/>
    </w:pPr>
    <w:rPr>
      <w:color w:val="auto"/>
    </w:rPr>
  </w:style>
  <w:style w:type="paragraph" w:customStyle="1" w:styleId="CM6">
    <w:name w:val="CM6"/>
    <w:basedOn w:val="Default"/>
    <w:next w:val="Default"/>
    <w:uiPriority w:val="99"/>
    <w:rsid w:val="00E22F2A"/>
    <w:pPr>
      <w:spacing w:line="276" w:lineRule="atLeast"/>
    </w:pPr>
    <w:rPr>
      <w:color w:val="auto"/>
    </w:rPr>
  </w:style>
  <w:style w:type="paragraph" w:customStyle="1" w:styleId="CM7">
    <w:name w:val="CM7"/>
    <w:basedOn w:val="Default"/>
    <w:next w:val="Default"/>
    <w:uiPriority w:val="99"/>
    <w:rsid w:val="00E22F2A"/>
    <w:pPr>
      <w:spacing w:line="276" w:lineRule="atLeast"/>
    </w:pPr>
    <w:rPr>
      <w:color w:val="auto"/>
    </w:rPr>
  </w:style>
  <w:style w:type="paragraph" w:customStyle="1" w:styleId="CM8">
    <w:name w:val="CM8"/>
    <w:basedOn w:val="Default"/>
    <w:next w:val="Default"/>
    <w:uiPriority w:val="99"/>
    <w:rsid w:val="00E22F2A"/>
    <w:pPr>
      <w:spacing w:line="278" w:lineRule="atLeast"/>
    </w:pPr>
    <w:rPr>
      <w:color w:val="auto"/>
    </w:rPr>
  </w:style>
  <w:style w:type="paragraph" w:customStyle="1" w:styleId="CM9">
    <w:name w:val="CM9"/>
    <w:basedOn w:val="Default"/>
    <w:next w:val="Default"/>
    <w:uiPriority w:val="99"/>
    <w:rsid w:val="00E22F2A"/>
    <w:pPr>
      <w:spacing w:line="276" w:lineRule="atLeast"/>
    </w:pPr>
    <w:rPr>
      <w:color w:val="auto"/>
    </w:rPr>
  </w:style>
  <w:style w:type="paragraph" w:customStyle="1" w:styleId="CM10">
    <w:name w:val="CM10"/>
    <w:basedOn w:val="Default"/>
    <w:next w:val="Default"/>
    <w:uiPriority w:val="99"/>
    <w:rsid w:val="00E22F2A"/>
    <w:pPr>
      <w:spacing w:line="276" w:lineRule="atLeast"/>
    </w:pPr>
    <w:rPr>
      <w:color w:val="auto"/>
    </w:rPr>
  </w:style>
  <w:style w:type="paragraph" w:customStyle="1" w:styleId="CM11">
    <w:name w:val="CM11"/>
    <w:basedOn w:val="Default"/>
    <w:next w:val="Default"/>
    <w:uiPriority w:val="99"/>
    <w:rsid w:val="00E22F2A"/>
    <w:pPr>
      <w:spacing w:line="271" w:lineRule="atLeast"/>
    </w:pPr>
    <w:rPr>
      <w:color w:val="auto"/>
    </w:rPr>
  </w:style>
  <w:style w:type="paragraph" w:customStyle="1" w:styleId="CM12">
    <w:name w:val="CM12"/>
    <w:basedOn w:val="Default"/>
    <w:next w:val="Default"/>
    <w:uiPriority w:val="99"/>
    <w:rsid w:val="00E22F2A"/>
    <w:pPr>
      <w:spacing w:line="276" w:lineRule="atLeast"/>
    </w:pPr>
    <w:rPr>
      <w:color w:val="auto"/>
    </w:rPr>
  </w:style>
  <w:style w:type="paragraph" w:customStyle="1" w:styleId="CM50">
    <w:name w:val="CM50"/>
    <w:basedOn w:val="Default"/>
    <w:next w:val="Default"/>
    <w:uiPriority w:val="99"/>
    <w:rsid w:val="00E22F2A"/>
    <w:pPr>
      <w:spacing w:after="503"/>
    </w:pPr>
    <w:rPr>
      <w:color w:val="auto"/>
    </w:rPr>
  </w:style>
  <w:style w:type="paragraph" w:customStyle="1" w:styleId="CM13">
    <w:name w:val="CM13"/>
    <w:basedOn w:val="Default"/>
    <w:next w:val="Default"/>
    <w:uiPriority w:val="99"/>
    <w:rsid w:val="00E22F2A"/>
    <w:rPr>
      <w:color w:val="auto"/>
    </w:rPr>
  </w:style>
  <w:style w:type="paragraph" w:customStyle="1" w:styleId="CM14">
    <w:name w:val="CM14"/>
    <w:basedOn w:val="Default"/>
    <w:next w:val="Default"/>
    <w:uiPriority w:val="99"/>
    <w:rsid w:val="00E22F2A"/>
    <w:pPr>
      <w:spacing w:line="276" w:lineRule="atLeast"/>
    </w:pPr>
    <w:rPr>
      <w:color w:val="auto"/>
    </w:rPr>
  </w:style>
  <w:style w:type="paragraph" w:customStyle="1" w:styleId="CM15">
    <w:name w:val="CM15"/>
    <w:basedOn w:val="Default"/>
    <w:next w:val="Default"/>
    <w:uiPriority w:val="99"/>
    <w:rsid w:val="00E22F2A"/>
    <w:pPr>
      <w:spacing w:line="406" w:lineRule="atLeast"/>
    </w:pPr>
    <w:rPr>
      <w:color w:val="auto"/>
    </w:rPr>
  </w:style>
  <w:style w:type="paragraph" w:customStyle="1" w:styleId="CM16">
    <w:name w:val="CM16"/>
    <w:basedOn w:val="Default"/>
    <w:next w:val="Default"/>
    <w:uiPriority w:val="99"/>
    <w:rsid w:val="00E22F2A"/>
    <w:pPr>
      <w:spacing w:line="340" w:lineRule="atLeast"/>
    </w:pPr>
    <w:rPr>
      <w:color w:val="auto"/>
    </w:rPr>
  </w:style>
  <w:style w:type="paragraph" w:customStyle="1" w:styleId="CM52">
    <w:name w:val="CM52"/>
    <w:basedOn w:val="Default"/>
    <w:next w:val="Default"/>
    <w:uiPriority w:val="99"/>
    <w:rsid w:val="00E22F2A"/>
    <w:pPr>
      <w:spacing w:after="653"/>
    </w:pPr>
    <w:rPr>
      <w:color w:val="auto"/>
    </w:rPr>
  </w:style>
  <w:style w:type="paragraph" w:customStyle="1" w:styleId="CM17">
    <w:name w:val="CM17"/>
    <w:basedOn w:val="Default"/>
    <w:next w:val="Default"/>
    <w:uiPriority w:val="99"/>
    <w:rsid w:val="00E22F2A"/>
    <w:pPr>
      <w:spacing w:line="396" w:lineRule="atLeast"/>
    </w:pPr>
    <w:rPr>
      <w:color w:val="auto"/>
    </w:rPr>
  </w:style>
  <w:style w:type="paragraph" w:customStyle="1" w:styleId="CM18">
    <w:name w:val="CM18"/>
    <w:basedOn w:val="Default"/>
    <w:next w:val="Default"/>
    <w:uiPriority w:val="99"/>
    <w:rsid w:val="00E22F2A"/>
    <w:pPr>
      <w:spacing w:line="396" w:lineRule="atLeast"/>
    </w:pPr>
    <w:rPr>
      <w:color w:val="auto"/>
    </w:rPr>
  </w:style>
  <w:style w:type="paragraph" w:customStyle="1" w:styleId="CM19">
    <w:name w:val="CM19"/>
    <w:basedOn w:val="Default"/>
    <w:next w:val="Default"/>
    <w:uiPriority w:val="99"/>
    <w:rsid w:val="00E22F2A"/>
    <w:pPr>
      <w:spacing w:line="193" w:lineRule="atLeast"/>
    </w:pPr>
    <w:rPr>
      <w:color w:val="auto"/>
    </w:rPr>
  </w:style>
  <w:style w:type="paragraph" w:customStyle="1" w:styleId="CM55">
    <w:name w:val="CM55"/>
    <w:basedOn w:val="Default"/>
    <w:next w:val="Default"/>
    <w:uiPriority w:val="99"/>
    <w:rsid w:val="00E22F2A"/>
    <w:pPr>
      <w:spacing w:after="548"/>
    </w:pPr>
    <w:rPr>
      <w:color w:val="auto"/>
    </w:rPr>
  </w:style>
  <w:style w:type="paragraph" w:customStyle="1" w:styleId="CM20">
    <w:name w:val="CM20"/>
    <w:basedOn w:val="Default"/>
    <w:next w:val="Default"/>
    <w:uiPriority w:val="99"/>
    <w:rsid w:val="00E22F2A"/>
    <w:pPr>
      <w:spacing w:line="396" w:lineRule="atLeast"/>
    </w:pPr>
    <w:rPr>
      <w:color w:val="auto"/>
    </w:rPr>
  </w:style>
  <w:style w:type="paragraph" w:customStyle="1" w:styleId="CM22">
    <w:name w:val="CM22"/>
    <w:basedOn w:val="Default"/>
    <w:next w:val="Default"/>
    <w:uiPriority w:val="99"/>
    <w:rsid w:val="00E22F2A"/>
    <w:pPr>
      <w:spacing w:line="186" w:lineRule="atLeast"/>
    </w:pPr>
    <w:rPr>
      <w:color w:val="auto"/>
    </w:rPr>
  </w:style>
  <w:style w:type="paragraph" w:customStyle="1" w:styleId="CM57">
    <w:name w:val="CM57"/>
    <w:basedOn w:val="Default"/>
    <w:next w:val="Default"/>
    <w:uiPriority w:val="99"/>
    <w:rsid w:val="00E22F2A"/>
    <w:pPr>
      <w:spacing w:after="188"/>
    </w:pPr>
    <w:rPr>
      <w:color w:val="auto"/>
    </w:rPr>
  </w:style>
  <w:style w:type="paragraph" w:customStyle="1" w:styleId="CM23">
    <w:name w:val="CM23"/>
    <w:basedOn w:val="Default"/>
    <w:next w:val="Default"/>
    <w:uiPriority w:val="99"/>
    <w:rsid w:val="00E22F2A"/>
    <w:rPr>
      <w:color w:val="auto"/>
    </w:rPr>
  </w:style>
  <w:style w:type="paragraph" w:customStyle="1" w:styleId="CM24">
    <w:name w:val="CM24"/>
    <w:basedOn w:val="Default"/>
    <w:next w:val="Default"/>
    <w:uiPriority w:val="99"/>
    <w:rsid w:val="00E22F2A"/>
    <w:pPr>
      <w:spacing w:line="406" w:lineRule="atLeast"/>
    </w:pPr>
    <w:rPr>
      <w:color w:val="auto"/>
    </w:rPr>
  </w:style>
  <w:style w:type="paragraph" w:customStyle="1" w:styleId="CM25">
    <w:name w:val="CM25"/>
    <w:basedOn w:val="Default"/>
    <w:next w:val="Default"/>
    <w:uiPriority w:val="99"/>
    <w:rsid w:val="00E22F2A"/>
    <w:pPr>
      <w:spacing w:line="271" w:lineRule="atLeast"/>
    </w:pPr>
    <w:rPr>
      <w:color w:val="auto"/>
    </w:rPr>
  </w:style>
  <w:style w:type="paragraph" w:customStyle="1" w:styleId="CM26">
    <w:name w:val="CM26"/>
    <w:basedOn w:val="Default"/>
    <w:next w:val="Default"/>
    <w:uiPriority w:val="99"/>
    <w:rsid w:val="00E22F2A"/>
    <w:pPr>
      <w:spacing w:line="231" w:lineRule="atLeast"/>
    </w:pPr>
    <w:rPr>
      <w:color w:val="auto"/>
    </w:rPr>
  </w:style>
  <w:style w:type="paragraph" w:customStyle="1" w:styleId="CM58">
    <w:name w:val="CM58"/>
    <w:basedOn w:val="Default"/>
    <w:next w:val="Default"/>
    <w:uiPriority w:val="99"/>
    <w:rsid w:val="00E22F2A"/>
    <w:pPr>
      <w:spacing w:after="840"/>
    </w:pPr>
    <w:rPr>
      <w:color w:val="auto"/>
    </w:rPr>
  </w:style>
  <w:style w:type="paragraph" w:customStyle="1" w:styleId="CM28">
    <w:name w:val="CM28"/>
    <w:basedOn w:val="Default"/>
    <w:next w:val="Default"/>
    <w:uiPriority w:val="99"/>
    <w:rsid w:val="00E22F2A"/>
    <w:pPr>
      <w:spacing w:line="196" w:lineRule="atLeast"/>
    </w:pPr>
    <w:rPr>
      <w:color w:val="auto"/>
    </w:rPr>
  </w:style>
  <w:style w:type="paragraph" w:customStyle="1" w:styleId="CM31">
    <w:name w:val="CM31"/>
    <w:basedOn w:val="Default"/>
    <w:next w:val="Default"/>
    <w:uiPriority w:val="99"/>
    <w:rsid w:val="00E22F2A"/>
    <w:pPr>
      <w:spacing w:line="396" w:lineRule="atLeast"/>
    </w:pPr>
    <w:rPr>
      <w:color w:val="auto"/>
    </w:rPr>
  </w:style>
  <w:style w:type="paragraph" w:customStyle="1" w:styleId="CM32">
    <w:name w:val="CM32"/>
    <w:basedOn w:val="Default"/>
    <w:next w:val="Default"/>
    <w:uiPriority w:val="99"/>
    <w:rsid w:val="00E22F2A"/>
    <w:pPr>
      <w:spacing w:line="276" w:lineRule="atLeast"/>
    </w:pPr>
    <w:rPr>
      <w:color w:val="auto"/>
    </w:rPr>
  </w:style>
  <w:style w:type="paragraph" w:customStyle="1" w:styleId="CM33">
    <w:name w:val="CM33"/>
    <w:basedOn w:val="Default"/>
    <w:next w:val="Default"/>
    <w:uiPriority w:val="99"/>
    <w:rsid w:val="00E22F2A"/>
    <w:pPr>
      <w:spacing w:line="391" w:lineRule="atLeast"/>
    </w:pPr>
    <w:rPr>
      <w:color w:val="auto"/>
    </w:rPr>
  </w:style>
  <w:style w:type="paragraph" w:customStyle="1" w:styleId="CM34">
    <w:name w:val="CM34"/>
    <w:basedOn w:val="Default"/>
    <w:next w:val="Default"/>
    <w:uiPriority w:val="99"/>
    <w:rsid w:val="00E22F2A"/>
    <w:pPr>
      <w:spacing w:line="391" w:lineRule="atLeast"/>
    </w:pPr>
    <w:rPr>
      <w:color w:val="auto"/>
    </w:rPr>
  </w:style>
  <w:style w:type="paragraph" w:customStyle="1" w:styleId="CM36">
    <w:name w:val="CM36"/>
    <w:basedOn w:val="Default"/>
    <w:next w:val="Default"/>
    <w:uiPriority w:val="99"/>
    <w:rsid w:val="00E22F2A"/>
    <w:pPr>
      <w:spacing w:line="253" w:lineRule="atLeast"/>
    </w:pPr>
    <w:rPr>
      <w:color w:val="auto"/>
    </w:rPr>
  </w:style>
  <w:style w:type="character" w:customStyle="1" w:styleId="TextedebullesCar">
    <w:name w:val="Texte de bulles Car"/>
    <w:basedOn w:val="Policepardfaut"/>
    <w:link w:val="Textedebulles"/>
    <w:uiPriority w:val="99"/>
    <w:semiHidden/>
    <w:rsid w:val="00E22F2A"/>
    <w:rPr>
      <w:rFonts w:ascii="Tahoma" w:hAnsi="Tahoma" w:cs="Tahoma"/>
      <w:sz w:val="16"/>
      <w:szCs w:val="16"/>
    </w:rPr>
  </w:style>
  <w:style w:type="character" w:customStyle="1" w:styleId="CommentaireCar">
    <w:name w:val="Commentaire Car"/>
    <w:basedOn w:val="Policepardfaut"/>
    <w:link w:val="Commentaire"/>
    <w:semiHidden/>
    <w:rsid w:val="00E22F2A"/>
    <w:rPr>
      <w:rFonts w:ascii="Times New Roman" w:hAnsi="Times New Roman"/>
      <w:sz w:val="20"/>
    </w:rPr>
  </w:style>
  <w:style w:type="character" w:customStyle="1" w:styleId="ObjetducommentaireCar">
    <w:name w:val="Objet du commentaire Car"/>
    <w:basedOn w:val="CommentaireCar"/>
    <w:link w:val="Objetducommentaire"/>
    <w:uiPriority w:val="99"/>
    <w:semiHidden/>
    <w:rsid w:val="00E22F2A"/>
    <w:rPr>
      <w:rFonts w:ascii="Times New Roman" w:hAnsi="Times New Roman"/>
      <w:b/>
      <w:bCs/>
      <w:sz w:val="20"/>
    </w:rPr>
  </w:style>
  <w:style w:type="paragraph" w:customStyle="1" w:styleId="tablecontent">
    <w:name w:val="table content"/>
    <w:basedOn w:val="Default"/>
    <w:link w:val="tablecontentCar"/>
    <w:qFormat/>
    <w:rsid w:val="005B6AFF"/>
    <w:rPr>
      <w:rFonts w:ascii="Tahoma" w:hAnsi="Tahoma" w:cs="Tahoma"/>
      <w:sz w:val="16"/>
      <w:szCs w:val="16"/>
    </w:rPr>
  </w:style>
  <w:style w:type="character" w:customStyle="1" w:styleId="DefaultCar">
    <w:name w:val="Default Car"/>
    <w:basedOn w:val="Policepardfaut"/>
    <w:link w:val="Default"/>
    <w:rsid w:val="00E22F2A"/>
    <w:rPr>
      <w:rFonts w:ascii="Arial" w:eastAsia="Times New Roman" w:hAnsi="Arial" w:cs="Arial"/>
      <w:color w:val="000000"/>
      <w:sz w:val="24"/>
      <w:szCs w:val="24"/>
      <w:lang w:val="en-AU" w:eastAsia="en-AU"/>
    </w:rPr>
  </w:style>
  <w:style w:type="character" w:customStyle="1" w:styleId="tablecontentCar">
    <w:name w:val="table content Car"/>
    <w:basedOn w:val="DefaultCar"/>
    <w:link w:val="tablecontent"/>
    <w:rsid w:val="005B6AFF"/>
    <w:rPr>
      <w:rFonts w:ascii="Tahoma" w:eastAsia="Times New Roman" w:hAnsi="Tahoma" w:cs="Tahoma"/>
      <w:color w:val="000000"/>
      <w:sz w:val="16"/>
      <w:szCs w:val="16"/>
      <w:lang w:val="en-AU" w:eastAsia="en-AU"/>
    </w:rPr>
  </w:style>
  <w:style w:type="paragraph" w:customStyle="1" w:styleId="Paragraphedeliste1">
    <w:name w:val="Paragraphe de liste1"/>
    <w:basedOn w:val="Normal"/>
    <w:uiPriority w:val="34"/>
    <w:qFormat/>
    <w:rsid w:val="009045E4"/>
    <w:pPr>
      <w:ind w:left="720"/>
      <w:contextualSpacing/>
    </w:pPr>
    <w:rPr>
      <w:rFonts w:eastAsia="MS Mincho" w:cs="Times New Roman"/>
    </w:rPr>
  </w:style>
  <w:style w:type="character" w:customStyle="1" w:styleId="En-tteCar">
    <w:name w:val="En-tête Car"/>
    <w:basedOn w:val="Policepardfaut"/>
    <w:link w:val="En-tte"/>
    <w:rsid w:val="00C754B0"/>
    <w:rPr>
      <w:rFonts w:ascii="Times New Roman" w:hAnsi="Times New Roman"/>
      <w:sz w:val="18"/>
      <w:lang w:val="pt-BR"/>
    </w:rPr>
  </w:style>
  <w:style w:type="character" w:customStyle="1" w:styleId="PieddepageCar">
    <w:name w:val="Pied de page Car"/>
    <w:basedOn w:val="Policepardfaut"/>
    <w:link w:val="Pieddepage"/>
    <w:rsid w:val="00C754B0"/>
    <w:rPr>
      <w:rFonts w:ascii="Times New Roman" w:hAnsi="Times New Roman"/>
      <w:sz w:val="20"/>
      <w:lang w:val="pt-BR"/>
    </w:rPr>
  </w:style>
  <w:style w:type="character" w:customStyle="1" w:styleId="ExplorateurdedocumentsCar">
    <w:name w:val="Explorateur de documents Car"/>
    <w:basedOn w:val="Policepardfaut"/>
    <w:link w:val="Explorateurdedocuments"/>
    <w:rsid w:val="00C754B0"/>
    <w:rPr>
      <w:rFonts w:ascii="Tahoma" w:hAnsi="Tahoma"/>
      <w:shd w:val="clear" w:color="auto" w:fill="000080"/>
      <w:lang w:val="pt-BR"/>
    </w:rPr>
  </w:style>
  <w:style w:type="character" w:customStyle="1" w:styleId="CorpsdetexteCar">
    <w:name w:val="Corps de texte Car"/>
    <w:basedOn w:val="Policepardfaut"/>
    <w:link w:val="Corpsdetexte"/>
    <w:rsid w:val="00C754B0"/>
    <w:rPr>
      <w:rFonts w:ascii="Times New Roman" w:hAnsi="Times New Roman"/>
      <w:lang w:val="pt-BR"/>
    </w:rPr>
  </w:style>
  <w:style w:type="character" w:customStyle="1" w:styleId="TextebrutCar">
    <w:name w:val="Texte brut Car"/>
    <w:basedOn w:val="Policepardfaut"/>
    <w:link w:val="Textebrut"/>
    <w:rsid w:val="00C754B0"/>
    <w:rPr>
      <w:rFonts w:ascii="Courier New" w:hAnsi="Courier New"/>
      <w:sz w:val="20"/>
      <w:lang w:val="pt-BR"/>
    </w:rPr>
  </w:style>
  <w:style w:type="character" w:customStyle="1" w:styleId="Corpsdetexte2Car">
    <w:name w:val="Corps de texte 2 Car"/>
    <w:basedOn w:val="Policepardfaut"/>
    <w:link w:val="Corpsdetexte2"/>
    <w:rsid w:val="00C754B0"/>
    <w:rPr>
      <w:rFonts w:ascii="Tahoma" w:hAnsi="Tahoma"/>
      <w:sz w:val="18"/>
      <w:lang w:val="pt-BR"/>
    </w:rPr>
  </w:style>
  <w:style w:type="character" w:customStyle="1" w:styleId="Corpsdetexte3Car">
    <w:name w:val="Corps de texte 3 Car"/>
    <w:basedOn w:val="Policepardfaut"/>
    <w:link w:val="Corpsdetexte3"/>
    <w:rsid w:val="00C754B0"/>
    <w:rPr>
      <w:rFonts w:ascii="Times New Roman" w:hAnsi="Times New Roman"/>
      <w:lang w:val="pt-BR"/>
    </w:rPr>
  </w:style>
  <w:style w:type="character" w:customStyle="1" w:styleId="AdresseHTMLCar">
    <w:name w:val="Adresse HTML Car"/>
    <w:basedOn w:val="Policepardfaut"/>
    <w:link w:val="AdresseHTML"/>
    <w:rsid w:val="00C754B0"/>
    <w:rPr>
      <w:rFonts w:ascii="Times New Roman" w:hAnsi="Times New Roman"/>
      <w:i/>
      <w:iCs/>
      <w:lang w:val="pt-BR"/>
    </w:rPr>
  </w:style>
  <w:style w:type="character" w:customStyle="1" w:styleId="DateCar">
    <w:name w:val="Date Car"/>
    <w:basedOn w:val="Policepardfaut"/>
    <w:link w:val="Date"/>
    <w:rsid w:val="00C754B0"/>
    <w:rPr>
      <w:rFonts w:ascii="Times New Roman" w:hAnsi="Times New Roman"/>
      <w:lang w:val="pt-BR"/>
    </w:rPr>
  </w:style>
  <w:style w:type="character" w:customStyle="1" w:styleId="En-ttedemessageCar">
    <w:name w:val="En-tête de message Car"/>
    <w:basedOn w:val="Policepardfaut"/>
    <w:link w:val="En-ttedemessage"/>
    <w:rsid w:val="00C754B0"/>
    <w:rPr>
      <w:rFonts w:ascii="Arial" w:hAnsi="Arial" w:cs="Arial"/>
      <w:szCs w:val="24"/>
      <w:shd w:val="pct20" w:color="auto" w:fill="auto"/>
      <w:lang w:val="pt-BR"/>
    </w:rPr>
  </w:style>
  <w:style w:type="character" w:customStyle="1" w:styleId="FormuledepolitesseCar">
    <w:name w:val="Formule de politesse Car"/>
    <w:basedOn w:val="Policepardfaut"/>
    <w:link w:val="Formuledepolitesse"/>
    <w:rsid w:val="00C754B0"/>
    <w:rPr>
      <w:rFonts w:ascii="Times New Roman" w:hAnsi="Times New Roman"/>
      <w:lang w:val="pt-BR"/>
    </w:rPr>
  </w:style>
  <w:style w:type="character" w:customStyle="1" w:styleId="NotedebasdepageCar">
    <w:name w:val="Note de bas de page Car"/>
    <w:basedOn w:val="Policepardfaut"/>
    <w:link w:val="Notedebasdepage"/>
    <w:semiHidden/>
    <w:rsid w:val="00C754B0"/>
    <w:rPr>
      <w:rFonts w:ascii="Times New Roman" w:hAnsi="Times New Roman"/>
      <w:sz w:val="20"/>
      <w:lang w:val="pt-BR"/>
    </w:rPr>
  </w:style>
  <w:style w:type="character" w:customStyle="1" w:styleId="NotedefinCar">
    <w:name w:val="Note de fin Car"/>
    <w:basedOn w:val="Policepardfaut"/>
    <w:link w:val="Notedefin"/>
    <w:rsid w:val="00C754B0"/>
    <w:rPr>
      <w:rFonts w:ascii="Times New Roman" w:hAnsi="Times New Roman"/>
      <w:sz w:val="20"/>
      <w:lang w:val="pt-BR"/>
    </w:rPr>
  </w:style>
  <w:style w:type="character" w:customStyle="1" w:styleId="PrformatHTMLCar">
    <w:name w:val="Préformaté HTML Car"/>
    <w:basedOn w:val="Policepardfaut"/>
    <w:link w:val="PrformatHTML"/>
    <w:rsid w:val="00C754B0"/>
    <w:rPr>
      <w:rFonts w:ascii="Courier New" w:hAnsi="Courier New" w:cs="Courier New"/>
      <w:sz w:val="20"/>
      <w:lang w:val="pt-BR"/>
    </w:rPr>
  </w:style>
  <w:style w:type="character" w:customStyle="1" w:styleId="Retrait1religneCar">
    <w:name w:val="Retrait 1re ligne Car"/>
    <w:basedOn w:val="CorpsdetexteCar"/>
    <w:link w:val="Retrait1religne"/>
    <w:rsid w:val="00C754B0"/>
    <w:rPr>
      <w:rFonts w:ascii="Times New Roman" w:hAnsi="Times New Roman"/>
      <w:lang w:val="pt-BR"/>
    </w:rPr>
  </w:style>
  <w:style w:type="character" w:customStyle="1" w:styleId="RetraitcorpsdetexteCar">
    <w:name w:val="Retrait corps de texte Car"/>
    <w:basedOn w:val="Policepardfaut"/>
    <w:link w:val="Retraitcorpsdetexte"/>
    <w:rsid w:val="00C754B0"/>
    <w:rPr>
      <w:rFonts w:ascii="Times New Roman" w:hAnsi="Times New Roman"/>
      <w:lang w:val="pt-BR"/>
    </w:rPr>
  </w:style>
  <w:style w:type="character" w:customStyle="1" w:styleId="Retraitcorpsdetexte2Car">
    <w:name w:val="Retrait corps de texte 2 Car"/>
    <w:basedOn w:val="Policepardfaut"/>
    <w:link w:val="Retraitcorpsdetexte2"/>
    <w:rsid w:val="00C754B0"/>
    <w:rPr>
      <w:rFonts w:ascii="Times New Roman" w:hAnsi="Times New Roman"/>
      <w:lang w:val="pt-BR"/>
    </w:rPr>
  </w:style>
  <w:style w:type="character" w:customStyle="1" w:styleId="Retraitcorpsdetexte3Car">
    <w:name w:val="Retrait corps de texte 3 Car"/>
    <w:basedOn w:val="Policepardfaut"/>
    <w:link w:val="Retraitcorpsdetexte3"/>
    <w:rsid w:val="00C754B0"/>
    <w:rPr>
      <w:rFonts w:ascii="Times New Roman" w:hAnsi="Times New Roman"/>
      <w:sz w:val="16"/>
      <w:szCs w:val="16"/>
      <w:lang w:val="pt-BR"/>
    </w:rPr>
  </w:style>
  <w:style w:type="character" w:customStyle="1" w:styleId="Retraitcorpset1religCar">
    <w:name w:val="Retrait corps et 1re lig. Car"/>
    <w:basedOn w:val="RetraitcorpsdetexteCar"/>
    <w:link w:val="Retraitcorpset1relig"/>
    <w:rsid w:val="00C754B0"/>
    <w:rPr>
      <w:rFonts w:ascii="Times New Roman" w:hAnsi="Times New Roman"/>
      <w:lang w:val="pt-BR"/>
    </w:rPr>
  </w:style>
  <w:style w:type="character" w:customStyle="1" w:styleId="SalutationsCar">
    <w:name w:val="Salutations Car"/>
    <w:basedOn w:val="Policepardfaut"/>
    <w:link w:val="Salutations"/>
    <w:rsid w:val="00C754B0"/>
    <w:rPr>
      <w:rFonts w:ascii="Times New Roman" w:hAnsi="Times New Roman"/>
      <w:lang w:val="pt-BR"/>
    </w:rPr>
  </w:style>
  <w:style w:type="character" w:customStyle="1" w:styleId="SignatureCar">
    <w:name w:val="Signature Car"/>
    <w:basedOn w:val="Policepardfaut"/>
    <w:link w:val="Signature"/>
    <w:rsid w:val="00C754B0"/>
    <w:rPr>
      <w:rFonts w:ascii="Times New Roman" w:hAnsi="Times New Roman"/>
      <w:lang w:val="pt-BR"/>
    </w:rPr>
  </w:style>
  <w:style w:type="character" w:customStyle="1" w:styleId="SignaturelectroniqueCar">
    <w:name w:val="Signature électronique Car"/>
    <w:basedOn w:val="Policepardfaut"/>
    <w:link w:val="Signaturelectronique"/>
    <w:rsid w:val="00C754B0"/>
    <w:rPr>
      <w:rFonts w:ascii="Times New Roman" w:hAnsi="Times New Roman"/>
      <w:lang w:val="pt-BR"/>
    </w:rPr>
  </w:style>
  <w:style w:type="character" w:customStyle="1" w:styleId="TextedemacroCar">
    <w:name w:val="Texte de macro Car"/>
    <w:basedOn w:val="Policepardfaut"/>
    <w:link w:val="Textedemacro"/>
    <w:rsid w:val="00C754B0"/>
    <w:rPr>
      <w:rFonts w:ascii="Courier New" w:hAnsi="Courier New" w:cs="Courier New"/>
    </w:rPr>
  </w:style>
  <w:style w:type="character" w:customStyle="1" w:styleId="TitredenoteCar">
    <w:name w:val="Titre de note Car"/>
    <w:basedOn w:val="Policepardfaut"/>
    <w:link w:val="Titredenote"/>
    <w:rsid w:val="00C754B0"/>
    <w:rPr>
      <w:rFonts w:ascii="Times New Roman" w:hAnsi="Times New Roman"/>
      <w:lang w:val="pt-BR"/>
    </w:rPr>
  </w:style>
  <w:style w:type="paragraph" w:customStyle="1" w:styleId="Standard">
    <w:name w:val="Standard"/>
    <w:rsid w:val="00C754B0"/>
    <w:pPr>
      <w:widowControl w:val="0"/>
      <w:suppressAutoHyphens/>
      <w:autoSpaceDN w:val="0"/>
      <w:spacing w:after="0" w:line="240" w:lineRule="auto"/>
      <w:textAlignment w:val="baseline"/>
    </w:pPr>
    <w:rPr>
      <w:rFonts w:ascii="Liberation Serif" w:eastAsia="DejaVu Sans" w:hAnsi="Liberation Serif" w:cs="Lohit Devanagari"/>
      <w:kern w:val="3"/>
      <w:sz w:val="24"/>
      <w:szCs w:val="24"/>
      <w:lang w:val="en-US" w:eastAsia="zh-CN" w:bidi="hi-IN"/>
    </w:rPr>
  </w:style>
  <w:style w:type="character" w:customStyle="1" w:styleId="FootnoteCharacters">
    <w:name w:val="Footnote Characters"/>
    <w:rsid w:val="002F08BF"/>
  </w:style>
  <w:style w:type="character" w:customStyle="1" w:styleId="Bullets">
    <w:name w:val="Bullets"/>
    <w:rsid w:val="002F08BF"/>
    <w:rPr>
      <w:rFonts w:ascii="StarSymbol" w:eastAsia="StarSymbol" w:hAnsi="StarSymbol" w:cs="StarSymbol"/>
      <w:sz w:val="18"/>
      <w:szCs w:val="18"/>
    </w:rPr>
  </w:style>
  <w:style w:type="character" w:customStyle="1" w:styleId="EndnoteCharacters">
    <w:name w:val="Endnote Characters"/>
    <w:rsid w:val="002F08BF"/>
  </w:style>
  <w:style w:type="character" w:customStyle="1" w:styleId="SourceText">
    <w:name w:val="Source Text"/>
    <w:rsid w:val="002F08BF"/>
    <w:rPr>
      <w:rFonts w:ascii="Courier New" w:eastAsia="Courier New" w:hAnsi="Courier New" w:cs="Courier New"/>
    </w:rPr>
  </w:style>
  <w:style w:type="character" w:styleId="Appeldenotedefin">
    <w:name w:val="endnote reference"/>
    <w:semiHidden/>
    <w:rsid w:val="002F08BF"/>
    <w:rPr>
      <w:vertAlign w:val="superscript"/>
    </w:rPr>
  </w:style>
  <w:style w:type="paragraph" w:customStyle="1" w:styleId="Heading">
    <w:name w:val="Heading"/>
    <w:basedOn w:val="Normal"/>
    <w:next w:val="Corpsdetexte"/>
    <w:rsid w:val="002F08BF"/>
    <w:pPr>
      <w:keepNext/>
      <w:widowControl w:val="0"/>
      <w:suppressAutoHyphens/>
      <w:spacing w:before="240" w:after="283"/>
    </w:pPr>
    <w:rPr>
      <w:rFonts w:ascii="Albany" w:eastAsia="HG Mincho Light J" w:hAnsi="Albany" w:cs="Arial Unicode MS"/>
      <w:sz w:val="28"/>
      <w:szCs w:val="28"/>
    </w:rPr>
  </w:style>
  <w:style w:type="paragraph" w:customStyle="1" w:styleId="TableContents">
    <w:name w:val="Table Contents"/>
    <w:basedOn w:val="Corpsdetexte"/>
    <w:rsid w:val="002F08BF"/>
    <w:pPr>
      <w:widowControl w:val="0"/>
      <w:suppressAutoHyphens/>
      <w:spacing w:after="0"/>
    </w:pPr>
    <w:rPr>
      <w:rFonts w:ascii="Arial" w:eastAsia="Times New Roman" w:hAnsi="Arial" w:cs="Arial"/>
      <w:sz w:val="18"/>
      <w:szCs w:val="18"/>
    </w:rPr>
  </w:style>
  <w:style w:type="paragraph" w:customStyle="1" w:styleId="TableHeading">
    <w:name w:val="Table Heading"/>
    <w:basedOn w:val="TableContents"/>
    <w:rsid w:val="002F08BF"/>
    <w:pPr>
      <w:suppressLineNumbers/>
      <w:jc w:val="center"/>
    </w:pPr>
    <w:rPr>
      <w:b/>
      <w:bCs/>
    </w:rPr>
  </w:style>
  <w:style w:type="paragraph" w:customStyle="1" w:styleId="Index">
    <w:name w:val="Index"/>
    <w:basedOn w:val="Normal"/>
    <w:rsid w:val="002F08BF"/>
    <w:pPr>
      <w:widowControl w:val="0"/>
      <w:suppressLineNumbers/>
      <w:suppressAutoHyphens/>
      <w:spacing w:after="120"/>
    </w:pPr>
    <w:rPr>
      <w:rFonts w:eastAsia="Times New Roman" w:cs="Times New Roman"/>
      <w:sz w:val="24"/>
      <w:szCs w:val="24"/>
    </w:rPr>
  </w:style>
  <w:style w:type="paragraph" w:customStyle="1" w:styleId="Quotations">
    <w:name w:val="Quotations"/>
    <w:basedOn w:val="Normal"/>
    <w:rsid w:val="002F08BF"/>
    <w:pPr>
      <w:widowControl w:val="0"/>
      <w:pBdr>
        <w:top w:val="single" w:sz="1" w:space="7" w:color="C0C0C0"/>
        <w:left w:val="single" w:sz="1" w:space="7" w:color="C0C0C0"/>
        <w:bottom w:val="single" w:sz="1" w:space="7" w:color="C0C0C0"/>
        <w:right w:val="single" w:sz="1" w:space="7" w:color="C0C0C0"/>
      </w:pBdr>
      <w:suppressAutoHyphens/>
      <w:spacing w:before="86" w:after="283"/>
      <w:ind w:left="567" w:right="567"/>
    </w:pPr>
    <w:rPr>
      <w:rFonts w:eastAsia="Times New Roman" w:cs="Times New Roman"/>
      <w:sz w:val="24"/>
      <w:szCs w:val="24"/>
    </w:rPr>
  </w:style>
  <w:style w:type="paragraph" w:customStyle="1" w:styleId="HorizontalLine">
    <w:name w:val="Horizontal Line"/>
    <w:basedOn w:val="Normal"/>
    <w:next w:val="Corpsdetexte"/>
    <w:rsid w:val="002F08BF"/>
    <w:pPr>
      <w:widowControl w:val="0"/>
      <w:pBdr>
        <w:bottom w:val="double" w:sz="1" w:space="0" w:color="808080"/>
      </w:pBdr>
      <w:suppressAutoHyphens/>
      <w:spacing w:after="283"/>
    </w:pPr>
    <w:rPr>
      <w:rFonts w:eastAsia="Times New Roman" w:cs="Times New Roman"/>
      <w:sz w:val="12"/>
      <w:szCs w:val="24"/>
    </w:rPr>
  </w:style>
  <w:style w:type="paragraph" w:customStyle="1" w:styleId="StyleTitre1Gauche015cm">
    <w:name w:val="Style Titre 1 + Gauche :  015 cm"/>
    <w:basedOn w:val="Titre1"/>
    <w:rsid w:val="002F08BF"/>
    <w:pPr>
      <w:keepLines w:val="0"/>
      <w:pageBreakBefore w:val="0"/>
      <w:widowControl w:val="0"/>
      <w:numPr>
        <w:numId w:val="18"/>
      </w:numPr>
      <w:suppressAutoHyphens/>
      <w:spacing w:before="240" w:after="283"/>
      <w:ind w:right="85"/>
    </w:pPr>
    <w:rPr>
      <w:rFonts w:eastAsia="Times New Roman" w:cs="Times New Roman"/>
      <w:color w:val="auto"/>
      <w:sz w:val="32"/>
      <w:szCs w:val="20"/>
    </w:rPr>
  </w:style>
  <w:style w:type="paragraph" w:customStyle="1" w:styleId="StyleTitre2Gauche015cm">
    <w:name w:val="Style Titre 2 + Gauche :  015 cm"/>
    <w:basedOn w:val="Titre2"/>
    <w:rsid w:val="002F08BF"/>
    <w:pPr>
      <w:keepLines w:val="0"/>
      <w:widowControl w:val="0"/>
      <w:numPr>
        <w:numId w:val="17"/>
      </w:numPr>
      <w:suppressAutoHyphens/>
      <w:spacing w:before="120" w:after="200"/>
    </w:pPr>
    <w:rPr>
      <w:rFonts w:ascii="Albany" w:eastAsia="Times New Roman" w:hAnsi="Albany" w:cs="Times New Roman"/>
      <w:iCs/>
      <w:color w:val="auto"/>
      <w:sz w:val="28"/>
      <w:szCs w:val="20"/>
    </w:rPr>
  </w:style>
  <w:style w:type="paragraph" w:customStyle="1" w:styleId="StyleTitre3Gauche015cm">
    <w:name w:val="Style Titre 3 + Gauche :  015 cm"/>
    <w:basedOn w:val="Titre3"/>
    <w:rsid w:val="002F08BF"/>
    <w:pPr>
      <w:keepLines w:val="0"/>
      <w:widowControl w:val="0"/>
      <w:numPr>
        <w:numId w:val="18"/>
      </w:numPr>
      <w:suppressAutoHyphens/>
      <w:spacing w:before="120" w:after="200"/>
    </w:pPr>
    <w:rPr>
      <w:rFonts w:ascii="Albany" w:eastAsia="Times New Roman" w:hAnsi="Albany" w:cs="Times New Roman"/>
      <w:color w:val="auto"/>
      <w:sz w:val="26"/>
      <w:szCs w:val="20"/>
    </w:rPr>
  </w:style>
  <w:style w:type="paragraph" w:customStyle="1" w:styleId="StyleTitre2Gauche015cmDroite015cm">
    <w:name w:val="Style Titre 2 + Gauche :  015 cm Droite :  015 cm"/>
    <w:basedOn w:val="Titre2"/>
    <w:rsid w:val="002F08BF"/>
    <w:pPr>
      <w:keepLines w:val="0"/>
      <w:widowControl w:val="0"/>
      <w:numPr>
        <w:numId w:val="18"/>
      </w:numPr>
      <w:suppressAutoHyphens/>
      <w:spacing w:before="120" w:after="200"/>
      <w:ind w:right="85"/>
    </w:pPr>
    <w:rPr>
      <w:rFonts w:ascii="Albany" w:eastAsia="Times New Roman" w:hAnsi="Albany" w:cs="Times New Roman"/>
      <w:iCs/>
      <w:color w:val="auto"/>
      <w:sz w:val="28"/>
      <w:szCs w:val="20"/>
    </w:rPr>
  </w:style>
  <w:style w:type="paragraph" w:customStyle="1" w:styleId="StyleTitre3Droite015cm">
    <w:name w:val="Style Titre 3 + Droite :  015 cm"/>
    <w:basedOn w:val="Titre3"/>
    <w:rsid w:val="002F08BF"/>
    <w:pPr>
      <w:keepLines w:val="0"/>
      <w:widowControl w:val="0"/>
      <w:numPr>
        <w:numId w:val="19"/>
      </w:numPr>
      <w:suppressAutoHyphens/>
      <w:spacing w:before="120" w:after="200"/>
      <w:ind w:right="85"/>
    </w:pPr>
    <w:rPr>
      <w:rFonts w:ascii="Albany" w:eastAsia="Times New Roman" w:hAnsi="Albany" w:cs="Times New Roman"/>
      <w:color w:val="auto"/>
      <w:sz w:val="26"/>
      <w:szCs w:val="20"/>
    </w:rPr>
  </w:style>
  <w:style w:type="paragraph" w:customStyle="1" w:styleId="StyleTitre2Gauche0cmSuspendu102cmDroite015">
    <w:name w:val="Style Titre 2 + Gauche :  0 cm Suspendu : 102 cm Droite :  015 ..."/>
    <w:basedOn w:val="Titre2"/>
    <w:rsid w:val="002F08BF"/>
    <w:pPr>
      <w:keepLines w:val="0"/>
      <w:widowControl w:val="0"/>
      <w:numPr>
        <w:numId w:val="20"/>
      </w:numPr>
      <w:suppressAutoHyphens/>
      <w:spacing w:before="120" w:after="200"/>
      <w:ind w:right="85"/>
    </w:pPr>
    <w:rPr>
      <w:rFonts w:ascii="Albany" w:eastAsia="Times New Roman" w:hAnsi="Albany" w:cs="Times New Roman"/>
      <w:iCs/>
      <w:color w:val="auto"/>
      <w:sz w:val="28"/>
      <w:szCs w:val="20"/>
    </w:rPr>
  </w:style>
  <w:style w:type="paragraph" w:customStyle="1" w:styleId="StyleTableContentsCourierNew10pt">
    <w:name w:val="Style Table Contents + Courier New 10 pt"/>
    <w:basedOn w:val="TableContents"/>
    <w:rsid w:val="002F08BF"/>
    <w:pPr>
      <w:widowControl/>
      <w:suppressAutoHyphens w:val="0"/>
    </w:pPr>
    <w:rPr>
      <w:rFonts w:ascii="Courier New" w:hAnsi="Courier New"/>
      <w:sz w:val="20"/>
      <w:szCs w:val="20"/>
      <w:lang w:val="fr-FR"/>
    </w:rPr>
  </w:style>
  <w:style w:type="paragraph" w:customStyle="1" w:styleId="Code0">
    <w:name w:val="Code"/>
    <w:basedOn w:val="Corpsdetexte"/>
    <w:link w:val="CodeCar"/>
    <w:qFormat/>
    <w:rsid w:val="002F08BF"/>
    <w:pPr>
      <w:widowControl w:val="0"/>
      <w:suppressAutoHyphens/>
    </w:pPr>
    <w:rPr>
      <w:rFonts w:ascii="Courier New" w:eastAsia="Times New Roman" w:hAnsi="Courier New" w:cs="Courier New"/>
      <w:sz w:val="20"/>
      <w:szCs w:val="20"/>
    </w:rPr>
  </w:style>
  <w:style w:type="character" w:customStyle="1" w:styleId="CodeCar">
    <w:name w:val="Code Car"/>
    <w:link w:val="Code0"/>
    <w:rsid w:val="002F08BF"/>
    <w:rPr>
      <w:rFonts w:ascii="Courier New" w:eastAsia="Times New Roman"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9208968">
      <w:bodyDiv w:val="1"/>
      <w:marLeft w:val="0"/>
      <w:marRight w:val="0"/>
      <w:marTop w:val="0"/>
      <w:marBottom w:val="0"/>
      <w:divBdr>
        <w:top w:val="none" w:sz="0" w:space="0" w:color="auto"/>
        <w:left w:val="none" w:sz="0" w:space="0" w:color="auto"/>
        <w:bottom w:val="none" w:sz="0" w:space="0" w:color="auto"/>
        <w:right w:val="none" w:sz="0" w:space="0" w:color="auto"/>
      </w:divBdr>
    </w:div>
    <w:div w:id="419329715">
      <w:bodyDiv w:val="1"/>
      <w:marLeft w:val="0"/>
      <w:marRight w:val="0"/>
      <w:marTop w:val="0"/>
      <w:marBottom w:val="0"/>
      <w:divBdr>
        <w:top w:val="none" w:sz="0" w:space="0" w:color="auto"/>
        <w:left w:val="none" w:sz="0" w:space="0" w:color="auto"/>
        <w:bottom w:val="none" w:sz="0" w:space="0" w:color="auto"/>
        <w:right w:val="none" w:sz="0" w:space="0" w:color="auto"/>
      </w:divBdr>
    </w:div>
    <w:div w:id="496265799">
      <w:bodyDiv w:val="1"/>
      <w:marLeft w:val="0"/>
      <w:marRight w:val="0"/>
      <w:marTop w:val="0"/>
      <w:marBottom w:val="0"/>
      <w:divBdr>
        <w:top w:val="none" w:sz="0" w:space="0" w:color="auto"/>
        <w:left w:val="none" w:sz="0" w:space="0" w:color="auto"/>
        <w:bottom w:val="none" w:sz="0" w:space="0" w:color="auto"/>
        <w:right w:val="none" w:sz="0" w:space="0" w:color="auto"/>
      </w:divBdr>
    </w:div>
    <w:div w:id="579366998">
      <w:bodyDiv w:val="1"/>
      <w:marLeft w:val="0"/>
      <w:marRight w:val="0"/>
      <w:marTop w:val="0"/>
      <w:marBottom w:val="0"/>
      <w:divBdr>
        <w:top w:val="none" w:sz="0" w:space="0" w:color="auto"/>
        <w:left w:val="none" w:sz="0" w:space="0" w:color="auto"/>
        <w:bottom w:val="none" w:sz="0" w:space="0" w:color="auto"/>
        <w:right w:val="none" w:sz="0" w:space="0" w:color="auto"/>
      </w:divBdr>
    </w:div>
    <w:div w:id="1001590607">
      <w:bodyDiv w:val="1"/>
      <w:marLeft w:val="0"/>
      <w:marRight w:val="0"/>
      <w:marTop w:val="0"/>
      <w:marBottom w:val="0"/>
      <w:divBdr>
        <w:top w:val="none" w:sz="0" w:space="0" w:color="auto"/>
        <w:left w:val="none" w:sz="0" w:space="0" w:color="auto"/>
        <w:bottom w:val="none" w:sz="0" w:space="0" w:color="auto"/>
        <w:right w:val="none" w:sz="0" w:space="0" w:color="auto"/>
      </w:divBdr>
    </w:div>
    <w:div w:id="1310591592">
      <w:bodyDiv w:val="1"/>
      <w:marLeft w:val="0"/>
      <w:marRight w:val="0"/>
      <w:marTop w:val="0"/>
      <w:marBottom w:val="0"/>
      <w:divBdr>
        <w:top w:val="none" w:sz="0" w:space="0" w:color="auto"/>
        <w:left w:val="none" w:sz="0" w:space="0" w:color="auto"/>
        <w:bottom w:val="none" w:sz="0" w:space="0" w:color="auto"/>
        <w:right w:val="none" w:sz="0" w:space="0" w:color="auto"/>
      </w:divBdr>
    </w:div>
    <w:div w:id="1374882900">
      <w:bodyDiv w:val="1"/>
      <w:marLeft w:val="0"/>
      <w:marRight w:val="0"/>
      <w:marTop w:val="0"/>
      <w:marBottom w:val="0"/>
      <w:divBdr>
        <w:top w:val="none" w:sz="0" w:space="0" w:color="auto"/>
        <w:left w:val="none" w:sz="0" w:space="0" w:color="auto"/>
        <w:bottom w:val="none" w:sz="0" w:space="0" w:color="auto"/>
        <w:right w:val="none" w:sz="0" w:space="0" w:color="auto"/>
      </w:divBdr>
    </w:div>
    <w:div w:id="1393501583">
      <w:bodyDiv w:val="1"/>
      <w:marLeft w:val="0"/>
      <w:marRight w:val="0"/>
      <w:marTop w:val="0"/>
      <w:marBottom w:val="0"/>
      <w:divBdr>
        <w:top w:val="none" w:sz="0" w:space="0" w:color="auto"/>
        <w:left w:val="none" w:sz="0" w:space="0" w:color="auto"/>
        <w:bottom w:val="none" w:sz="0" w:space="0" w:color="auto"/>
        <w:right w:val="none" w:sz="0" w:space="0" w:color="auto"/>
      </w:divBdr>
    </w:div>
    <w:div w:id="1621957331">
      <w:bodyDiv w:val="1"/>
      <w:marLeft w:val="0"/>
      <w:marRight w:val="0"/>
      <w:marTop w:val="0"/>
      <w:marBottom w:val="0"/>
      <w:divBdr>
        <w:top w:val="none" w:sz="0" w:space="0" w:color="auto"/>
        <w:left w:val="none" w:sz="0" w:space="0" w:color="auto"/>
        <w:bottom w:val="none" w:sz="0" w:space="0" w:color="auto"/>
        <w:right w:val="none" w:sz="0" w:space="0" w:color="auto"/>
      </w:divBdr>
    </w:div>
    <w:div w:id="1686052897">
      <w:bodyDiv w:val="1"/>
      <w:marLeft w:val="0"/>
      <w:marRight w:val="0"/>
      <w:marTop w:val="0"/>
      <w:marBottom w:val="0"/>
      <w:divBdr>
        <w:top w:val="none" w:sz="0" w:space="0" w:color="auto"/>
        <w:left w:val="none" w:sz="0" w:space="0" w:color="auto"/>
        <w:bottom w:val="none" w:sz="0" w:space="0" w:color="auto"/>
        <w:right w:val="none" w:sz="0" w:space="0" w:color="auto"/>
      </w:divBdr>
    </w:div>
    <w:div w:id="1950383944">
      <w:bodyDiv w:val="1"/>
      <w:marLeft w:val="0"/>
      <w:marRight w:val="0"/>
      <w:marTop w:val="0"/>
      <w:marBottom w:val="0"/>
      <w:divBdr>
        <w:top w:val="none" w:sz="0" w:space="0" w:color="auto"/>
        <w:left w:val="none" w:sz="0" w:space="0" w:color="auto"/>
        <w:bottom w:val="none" w:sz="0" w:space="0" w:color="auto"/>
        <w:right w:val="none" w:sz="0" w:space="0" w:color="auto"/>
      </w:divBdr>
    </w:div>
    <w:div w:id="2048681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x.doi.org/10.17882/45589" TargetMode="External"/><Relationship Id="rId13" Type="http://schemas.openxmlformats.org/officeDocument/2006/relationships/hyperlink" Target="http://dx.doi.org/10.17882/45589" TargetMode="External"/><Relationship Id="rId18" Type="http://schemas.openxmlformats.org/officeDocument/2006/relationships/header" Target="header3.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www.argodatamgt.org/Documentation"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topex.ucsd.edu/WWW_html/srtm30_plus.html" TargetMode="External"/><Relationship Id="rId10" Type="http://schemas.openxmlformats.org/officeDocument/2006/relationships/footer" Target="footer1.xml"/><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Mod&#232;les\ifremer\dsf.do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E9AC39-76A0-405F-93DA-4630F03DFC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dsf.dot</Template>
  <TotalTime>1683</TotalTime>
  <Pages>38</Pages>
  <Words>10594</Words>
  <Characters>58272</Characters>
  <Application>Microsoft Office Word</Application>
  <DocSecurity>0</DocSecurity>
  <Lines>485</Lines>
  <Paragraphs>137</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argo data management</vt:lpstr>
      <vt:lpstr>argo data management</vt:lpstr>
    </vt:vector>
  </TitlesOfParts>
  <Company>CSIRO</Company>
  <LinksUpToDate>false</LinksUpToDate>
  <CharactersWithSpaces>68729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argo data management</dc:title>
  <dc:subject>user's manual</dc:subject>
  <dc:creator>thierry carval</dc:creator>
  <cp:lastModifiedBy>RANNOU Jean-Philippe</cp:lastModifiedBy>
  <cp:revision>106</cp:revision>
  <cp:lastPrinted>2016-09-19T12:51:00Z</cp:lastPrinted>
  <dcterms:created xsi:type="dcterms:W3CDTF">2015-11-03T19:11:00Z</dcterms:created>
  <dcterms:modified xsi:type="dcterms:W3CDTF">2020-06-19T08:45:00Z</dcterms:modified>
</cp:coreProperties>
</file>
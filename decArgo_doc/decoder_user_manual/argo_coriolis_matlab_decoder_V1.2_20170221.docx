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B" w:rsidRPr="0094554F" w:rsidRDefault="00837A6C" w:rsidP="00DD1BC8">
      <w:pPr>
        <w:pStyle w:val="Sansinterligne"/>
        <w:ind w:left="2127"/>
        <w:rPr>
          <w:rFonts w:ascii="Arial" w:hAnsi="Arial" w:cs="Arial"/>
          <w:lang w:val="pt-BR"/>
        </w:rPr>
      </w:pPr>
      <w:r>
        <w:rPr>
          <w:rFonts w:ascii="Arial" w:hAnsi="Arial" w:cs="Arial"/>
          <w:lang w:val="pt-BR"/>
        </w:rPr>
        <w:t>Euro-Argo</w:t>
      </w:r>
      <w:r w:rsidR="007F228B" w:rsidRPr="0094554F">
        <w:rPr>
          <w:rFonts w:ascii="Arial" w:hAnsi="Arial" w:cs="Arial"/>
          <w:lang w:val="pt-BR"/>
        </w:rPr>
        <w:t xml:space="preserve"> data management </w:t>
      </w:r>
    </w:p>
    <w:p w:rsidR="007F228B" w:rsidRPr="0094554F" w:rsidRDefault="00D036B0" w:rsidP="00DD1BC8">
      <w:pPr>
        <w:pStyle w:val="Sansinterligne"/>
        <w:ind w:left="2127"/>
        <w:rPr>
          <w:rFonts w:ascii="Arial" w:hAnsi="Arial" w:cs="Arial"/>
          <w:lang w:val="pt-BR"/>
        </w:rPr>
      </w:pPr>
      <w:hyperlink r:id="rId9" w:history="1">
        <w:r w:rsidR="00837A6C" w:rsidRPr="00DE113A">
          <w:rPr>
            <w:rStyle w:val="Lienhypertexte"/>
            <w:rFonts w:ascii="Arial" w:hAnsi="Arial" w:cs="Arial"/>
            <w:lang w:val="pt-BR"/>
          </w:rPr>
          <w:t>http://dx.doi.org/10.17882/45589</w:t>
        </w:r>
      </w:hyperlink>
      <w:r w:rsidR="00837A6C">
        <w:rPr>
          <w:rFonts w:ascii="Arial" w:hAnsi="Arial" w:cs="Arial"/>
          <w:lang w:val="pt-BR"/>
        </w:rPr>
        <w:t xml:space="preserve"> </w:t>
      </w: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2F08BF" w:rsidP="002F08BF">
      <w:pPr>
        <w:pStyle w:val="Sansinterligne"/>
        <w:ind w:left="2127"/>
        <w:rPr>
          <w:rFonts w:ascii="Arial" w:hAnsi="Arial" w:cs="Arial"/>
          <w:sz w:val="36"/>
          <w:lang w:val="en-GB"/>
        </w:rPr>
      </w:pPr>
      <w:r w:rsidRPr="002F08BF">
        <w:rPr>
          <w:rFonts w:ascii="Arial" w:hAnsi="Arial" w:cs="Arial"/>
          <w:sz w:val="52"/>
          <w:lang w:val="en-GB"/>
        </w:rPr>
        <w:t>Coriolis Argo floats</w:t>
      </w:r>
      <w:r w:rsidR="00470E43">
        <w:rPr>
          <w:rFonts w:ascii="Arial" w:hAnsi="Arial" w:cs="Arial"/>
          <w:sz w:val="52"/>
          <w:lang w:val="en-GB"/>
        </w:rPr>
        <w:br/>
      </w:r>
      <w:r w:rsidRPr="002F08BF">
        <w:rPr>
          <w:rFonts w:ascii="Arial" w:hAnsi="Arial" w:cs="Arial"/>
          <w:sz w:val="52"/>
          <w:lang w:val="en-GB"/>
        </w:rPr>
        <w:t>data processing chain</w:t>
      </w:r>
    </w:p>
    <w:p w:rsidR="007F228B"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t xml:space="preserve">Version </w:t>
      </w:r>
      <w:r w:rsidR="005D0A05" w:rsidRPr="00D036B0">
        <w:rPr>
          <w:rFonts w:ascii="Arial" w:hAnsi="Arial" w:cs="Arial"/>
          <w:sz w:val="36"/>
          <w:highlight w:val="green"/>
          <w:lang w:val="en-GB"/>
        </w:rPr>
        <w:t>1</w:t>
      </w:r>
      <w:r w:rsidR="007F4273" w:rsidRPr="00D036B0">
        <w:rPr>
          <w:rFonts w:ascii="Arial" w:hAnsi="Arial" w:cs="Arial"/>
          <w:sz w:val="36"/>
          <w:highlight w:val="green"/>
          <w:lang w:val="en-GB"/>
        </w:rPr>
        <w:t>.</w:t>
      </w:r>
      <w:del w:id="0" w:author="RANNOU Jean-Philippe" w:date="2017-02-21T11:40:00Z">
        <w:r w:rsidR="00F93CFA" w:rsidRPr="00D036B0" w:rsidDel="00D036B0">
          <w:rPr>
            <w:rFonts w:ascii="Arial" w:hAnsi="Arial" w:cs="Arial"/>
            <w:sz w:val="36"/>
            <w:highlight w:val="green"/>
            <w:lang w:val="en-GB"/>
          </w:rPr>
          <w:delText>1</w:delText>
        </w:r>
      </w:del>
      <w:ins w:id="1" w:author="RANNOU Jean-Philippe" w:date="2017-02-21T11:40:00Z">
        <w:r w:rsidR="00D036B0">
          <w:rPr>
            <w:rFonts w:ascii="Arial" w:hAnsi="Arial" w:cs="Arial"/>
            <w:sz w:val="36"/>
            <w:lang w:val="en-GB"/>
          </w:rPr>
          <w:t>2</w:t>
        </w:r>
      </w:ins>
    </w:p>
    <w:p w:rsidR="00D03BA7"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r>
      <w:del w:id="2" w:author="RANNOU Jean-Philippe" w:date="2017-02-21T11:41:00Z">
        <w:r w:rsidR="00F93CFA" w:rsidRPr="00D036B0" w:rsidDel="00D036B0">
          <w:rPr>
            <w:rFonts w:ascii="Arial" w:hAnsi="Arial" w:cs="Arial"/>
            <w:sz w:val="36"/>
            <w:highlight w:val="green"/>
            <w:lang w:val="en-GB"/>
          </w:rPr>
          <w:delText xml:space="preserve">October </w:delText>
        </w:r>
      </w:del>
      <w:ins w:id="3" w:author="RANNOU Jean-Philippe" w:date="2017-02-21T11:41:00Z">
        <w:r w:rsidR="00D036B0">
          <w:rPr>
            <w:rFonts w:ascii="Arial" w:hAnsi="Arial" w:cs="Arial"/>
            <w:sz w:val="36"/>
            <w:highlight w:val="green"/>
            <w:lang w:val="en-GB"/>
          </w:rPr>
          <w:t>February</w:t>
        </w:r>
        <w:r w:rsidR="00D036B0" w:rsidRPr="00D036B0">
          <w:rPr>
            <w:rFonts w:ascii="Arial" w:hAnsi="Arial" w:cs="Arial"/>
            <w:sz w:val="36"/>
            <w:highlight w:val="green"/>
            <w:lang w:val="en-GB"/>
          </w:rPr>
          <w:t xml:space="preserve"> </w:t>
        </w:r>
      </w:ins>
      <w:del w:id="4" w:author="RANNOU Jean-Philippe" w:date="2017-02-21T11:41:00Z">
        <w:r w:rsidR="00F93CFA" w:rsidRPr="00D036B0" w:rsidDel="00D036B0">
          <w:rPr>
            <w:rFonts w:ascii="Arial" w:hAnsi="Arial" w:cs="Arial"/>
            <w:sz w:val="36"/>
            <w:highlight w:val="green"/>
            <w:lang w:val="en-GB"/>
          </w:rPr>
          <w:delText>18</w:delText>
        </w:r>
        <w:r w:rsidR="00F93CFA" w:rsidRPr="00D036B0" w:rsidDel="00D036B0">
          <w:rPr>
            <w:rFonts w:ascii="Arial" w:hAnsi="Arial" w:cs="Arial"/>
            <w:sz w:val="36"/>
            <w:highlight w:val="green"/>
            <w:vertAlign w:val="superscript"/>
            <w:lang w:val="en-GB"/>
          </w:rPr>
          <w:delText>th</w:delText>
        </w:r>
      </w:del>
      <w:ins w:id="5" w:author="RANNOU Jean-Philippe" w:date="2017-02-21T11:41:00Z">
        <w:r w:rsidR="00D036B0">
          <w:rPr>
            <w:rFonts w:ascii="Arial" w:hAnsi="Arial" w:cs="Arial"/>
            <w:sz w:val="36"/>
            <w:highlight w:val="green"/>
            <w:lang w:val="en-GB"/>
          </w:rPr>
          <w:t>21</w:t>
        </w:r>
        <w:r w:rsidR="00D036B0">
          <w:rPr>
            <w:rFonts w:ascii="Arial" w:hAnsi="Arial" w:cs="Arial"/>
            <w:sz w:val="36"/>
            <w:vertAlign w:val="superscript"/>
            <w:lang w:val="en-GB"/>
          </w:rPr>
          <w:t>st</w:t>
        </w:r>
      </w:ins>
      <w:r w:rsidR="002F08BF" w:rsidRPr="002F08BF">
        <w:rPr>
          <w:rFonts w:ascii="Arial" w:hAnsi="Arial" w:cs="Arial"/>
          <w:sz w:val="36"/>
          <w:lang w:val="en-GB"/>
        </w:rPr>
        <w:t xml:space="preserve">, </w:t>
      </w:r>
      <w:del w:id="6" w:author="RANNOU Jean-Philippe" w:date="2017-02-21T11:41:00Z">
        <w:r w:rsidR="002F08BF" w:rsidRPr="002F08BF" w:rsidDel="00D036B0">
          <w:rPr>
            <w:rFonts w:ascii="Arial" w:hAnsi="Arial" w:cs="Arial"/>
            <w:sz w:val="36"/>
            <w:lang w:val="en-GB"/>
          </w:rPr>
          <w:delText>2016</w:delText>
        </w:r>
      </w:del>
      <w:ins w:id="7" w:author="RANNOU Jean-Philippe" w:date="2017-02-21T11:41:00Z">
        <w:r w:rsidR="00D036B0" w:rsidRPr="002F08BF">
          <w:rPr>
            <w:rFonts w:ascii="Arial" w:hAnsi="Arial" w:cs="Arial"/>
            <w:sz w:val="36"/>
            <w:lang w:val="en-GB"/>
          </w:rPr>
          <w:t>201</w:t>
        </w:r>
        <w:r w:rsidR="00D036B0">
          <w:rPr>
            <w:rFonts w:ascii="Arial" w:hAnsi="Arial" w:cs="Arial"/>
            <w:sz w:val="36"/>
            <w:lang w:val="en-GB"/>
          </w:rPr>
          <w:t>7</w:t>
        </w:r>
      </w:ins>
    </w:p>
    <w:p w:rsidR="00D03BA7" w:rsidRPr="0094554F" w:rsidRDefault="00D03BA7" w:rsidP="00DD1BC8">
      <w:pPr>
        <w:pStyle w:val="Sansinterligne"/>
        <w:rPr>
          <w:rFonts w:ascii="Arial" w:hAnsi="Arial" w:cs="Arial"/>
          <w:sz w:val="36"/>
          <w:lang w:val="en-GB"/>
        </w:rPr>
      </w:pPr>
    </w:p>
    <w:p w:rsidR="00944DA9" w:rsidRPr="0094554F" w:rsidRDefault="00944DA9" w:rsidP="00B84542">
      <w:pPr>
        <w:pStyle w:val="Sansinterligne"/>
        <w:ind w:left="1418" w:firstLine="709"/>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32266F" w:rsidRPr="0094554F" w:rsidRDefault="0032266F" w:rsidP="00DD1BC8">
      <w:pPr>
        <w:pStyle w:val="Sansinterligne"/>
        <w:rPr>
          <w:lang w:val="en-GB"/>
        </w:rPr>
      </w:pPr>
    </w:p>
    <w:p w:rsidR="0032266F" w:rsidRPr="0094554F" w:rsidRDefault="0032266F" w:rsidP="00DD1BC8">
      <w:pPr>
        <w:pStyle w:val="Sansinterligne"/>
        <w:rPr>
          <w:lang w:val="en-GB"/>
        </w:rPr>
      </w:pPr>
    </w:p>
    <w:p w:rsidR="007F228B" w:rsidRPr="0094554F" w:rsidRDefault="00EC4821" w:rsidP="00DD1BC8">
      <w:pPr>
        <w:pStyle w:val="Sansinterligne"/>
        <w:ind w:left="2127"/>
        <w:rPr>
          <w:rFonts w:ascii="Arial" w:hAnsi="Arial" w:cs="Arial"/>
          <w:b/>
          <w:bCs/>
          <w:color w:val="FF6600"/>
          <w:sz w:val="56"/>
          <w:lang w:val="en-GB"/>
        </w:rPr>
        <w:sectPr w:rsidR="007F228B" w:rsidRPr="0094554F">
          <w:headerReference w:type="default" r:id="rId10"/>
          <w:footerReference w:type="default" r:id="rId11"/>
          <w:headerReference w:type="first" r:id="rId12"/>
          <w:pgSz w:w="11907" w:h="16840" w:code="9"/>
          <w:pgMar w:top="-1135" w:right="851" w:bottom="851" w:left="1701" w:header="0" w:footer="397" w:gutter="0"/>
          <w:cols w:space="720"/>
          <w:titlePg/>
        </w:sectPr>
      </w:pPr>
      <w:r w:rsidRPr="0094554F">
        <w:rPr>
          <w:noProof/>
        </w:rPr>
        <w:drawing>
          <wp:inline distT="0" distB="0" distL="0" distR="0" wp14:anchorId="31BA76FB" wp14:editId="59735C24">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EC4821" w:rsidP="009F0AAC">
      <w:pPr>
        <w:rPr>
          <w:lang w:val="en-GB"/>
        </w:rPr>
      </w:pPr>
      <w:r w:rsidRPr="0094554F">
        <w:rPr>
          <w:noProof/>
          <w:lang w:val="fr-FR"/>
        </w:rPr>
        <w:lastRenderedPageBreak/>
        <w:drawing>
          <wp:inline distT="0" distB="0" distL="0" distR="0" wp14:anchorId="39A2AC91" wp14:editId="30C30833">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470E43" w:rsidP="00470E43">
      <w:pPr>
        <w:pStyle w:val="Sansinterligne"/>
        <w:rPr>
          <w:lang w:val="en-US"/>
        </w:rPr>
      </w:pPr>
      <w:r w:rsidRPr="00470E43">
        <w:rPr>
          <w:lang w:val="en-US"/>
        </w:rPr>
        <w:t>Coriolis Argo floats</w:t>
      </w:r>
      <w:r>
        <w:rPr>
          <w:lang w:val="en-US"/>
        </w:rPr>
        <w:t xml:space="preserve"> </w:t>
      </w:r>
      <w:r w:rsidRPr="00470E43">
        <w:rPr>
          <w:lang w:val="en-US"/>
        </w:rPr>
        <w:t>data processing chain</w:t>
      </w:r>
    </w:p>
    <w:p w:rsidR="00806F87" w:rsidRDefault="00D036B0" w:rsidP="009F0AAC">
      <w:hyperlink r:id="rId14" w:history="1">
        <w:r w:rsidR="00837A6C" w:rsidRPr="00DE113A">
          <w:rPr>
            <w:rStyle w:val="Lienhypertexte"/>
            <w:lang w:val="en-US"/>
          </w:rPr>
          <w:t>http://dx.doi.org/10.17882/45589</w:t>
        </w:r>
      </w:hyperlink>
      <w:r w:rsidR="00837A6C">
        <w:rPr>
          <w:lang w:val="en-US"/>
        </w:rPr>
        <w:t xml:space="preserve"> </w:t>
      </w:r>
    </w:p>
    <w:p w:rsidR="007F228B" w:rsidRPr="0094554F" w:rsidRDefault="007F228B" w:rsidP="009F0AAC">
      <w:r w:rsidRPr="0094554F">
        <w:t xml:space="preserve">Authors: </w:t>
      </w:r>
      <w:r w:rsidR="002F08BF">
        <w:t>Jean-Philippe Rannou</w:t>
      </w:r>
    </w:p>
    <w:p w:rsidR="007F228B" w:rsidRPr="0094554F" w:rsidRDefault="007F228B" w:rsidP="009F0AAC"/>
    <w:p w:rsidR="007F228B" w:rsidRPr="0094554F" w:rsidRDefault="007F228B" w:rsidP="00EF65F5">
      <w:pPr>
        <w:pStyle w:val="Titre"/>
        <w:rPr>
          <w:lang w:val="en-GB"/>
        </w:rPr>
      </w:pPr>
      <w:bookmarkStart w:id="8" w:name="_Toc460855042"/>
      <w:bookmarkStart w:id="9" w:name="_Toc475450258"/>
      <w:r w:rsidRPr="0094554F">
        <w:rPr>
          <w:lang w:val="en-GB"/>
        </w:rPr>
        <w:lastRenderedPageBreak/>
        <w:t>Table of contents</w:t>
      </w:r>
      <w:bookmarkEnd w:id="8"/>
      <w:bookmarkEnd w:id="9"/>
    </w:p>
    <w:bookmarkStart w:id="10" w:name="_GoBack"/>
    <w:bookmarkEnd w:id="10"/>
    <w:p w:rsidR="00794983" w:rsidRDefault="00305D54">
      <w:pPr>
        <w:pStyle w:val="TM1"/>
        <w:tabs>
          <w:tab w:val="right" w:leader="dot" w:pos="9063"/>
        </w:tabs>
        <w:rPr>
          <w:ins w:id="11" w:author="RANNOU Jean-Philippe" w:date="2017-02-21T14:22:00Z"/>
          <w:rFonts w:asciiTheme="minorHAnsi" w:hAnsiTheme="minorHAnsi"/>
          <w:b w:val="0"/>
          <w:bCs w:val="0"/>
          <w:caps w:val="0"/>
          <w:noProof/>
          <w:szCs w:val="22"/>
          <w:u w:val="none"/>
          <w:lang w:val="fr-FR"/>
        </w:rPr>
      </w:pPr>
      <w:r w:rsidRPr="0094554F">
        <w:rPr>
          <w:lang w:val="en-GB"/>
        </w:rPr>
        <w:fldChar w:fldCharType="begin"/>
      </w:r>
      <w:r w:rsidR="007F228B" w:rsidRPr="0094554F">
        <w:rPr>
          <w:lang w:val="en-GB"/>
        </w:rPr>
        <w:instrText xml:space="preserve"> TOC \o "1-4" \h \z </w:instrText>
      </w:r>
      <w:r w:rsidRPr="0094554F">
        <w:rPr>
          <w:lang w:val="en-GB"/>
        </w:rPr>
        <w:fldChar w:fldCharType="separate"/>
      </w:r>
      <w:ins w:id="12" w:author="RANNOU Jean-Philippe" w:date="2017-02-21T14:22:00Z">
        <w:r w:rsidR="00794983" w:rsidRPr="0056318D">
          <w:rPr>
            <w:rStyle w:val="Lienhypertexte"/>
            <w:noProof/>
          </w:rPr>
          <w:fldChar w:fldCharType="begin"/>
        </w:r>
        <w:r w:rsidR="00794983" w:rsidRPr="0056318D">
          <w:rPr>
            <w:rStyle w:val="Lienhypertexte"/>
            <w:noProof/>
          </w:rPr>
          <w:instrText xml:space="preserve"> </w:instrText>
        </w:r>
        <w:r w:rsidR="00794983">
          <w:rPr>
            <w:noProof/>
          </w:rPr>
          <w:instrText>HYPERLINK \l "_Toc475450258"</w:instrText>
        </w:r>
        <w:r w:rsidR="00794983" w:rsidRPr="0056318D">
          <w:rPr>
            <w:rStyle w:val="Lienhypertexte"/>
            <w:noProof/>
          </w:rPr>
          <w:instrText xml:space="preserve"> </w:instrText>
        </w:r>
        <w:r w:rsidR="00794983" w:rsidRPr="0056318D">
          <w:rPr>
            <w:rStyle w:val="Lienhypertexte"/>
            <w:noProof/>
          </w:rPr>
        </w:r>
        <w:r w:rsidR="00794983" w:rsidRPr="0056318D">
          <w:rPr>
            <w:rStyle w:val="Lienhypertexte"/>
            <w:noProof/>
          </w:rPr>
          <w:fldChar w:fldCharType="separate"/>
        </w:r>
        <w:r w:rsidR="00794983" w:rsidRPr="0056318D">
          <w:rPr>
            <w:rStyle w:val="Lienhypertexte"/>
            <w:noProof/>
            <w:lang w:val="en-GB"/>
          </w:rPr>
          <w:t>Table of contents</w:t>
        </w:r>
        <w:r w:rsidR="00794983">
          <w:rPr>
            <w:noProof/>
            <w:webHidden/>
          </w:rPr>
          <w:tab/>
        </w:r>
        <w:r w:rsidR="00794983">
          <w:rPr>
            <w:noProof/>
            <w:webHidden/>
          </w:rPr>
          <w:fldChar w:fldCharType="begin"/>
        </w:r>
        <w:r w:rsidR="00794983">
          <w:rPr>
            <w:noProof/>
            <w:webHidden/>
          </w:rPr>
          <w:instrText xml:space="preserve"> PAGEREF _Toc475450258 \h </w:instrText>
        </w:r>
        <w:r w:rsidR="00794983">
          <w:rPr>
            <w:noProof/>
            <w:webHidden/>
          </w:rPr>
        </w:r>
      </w:ins>
      <w:r w:rsidR="00794983">
        <w:rPr>
          <w:noProof/>
          <w:webHidden/>
        </w:rPr>
        <w:fldChar w:fldCharType="separate"/>
      </w:r>
      <w:ins w:id="13" w:author="RANNOU Jean-Philippe" w:date="2017-02-21T14:22:00Z">
        <w:r w:rsidR="00794983">
          <w:rPr>
            <w:noProof/>
            <w:webHidden/>
          </w:rPr>
          <w:t>3</w:t>
        </w:r>
        <w:r w:rsidR="00794983">
          <w:rPr>
            <w:noProof/>
            <w:webHidden/>
          </w:rPr>
          <w:fldChar w:fldCharType="end"/>
        </w:r>
        <w:r w:rsidR="00794983" w:rsidRPr="0056318D">
          <w:rPr>
            <w:rStyle w:val="Lienhypertexte"/>
            <w:noProof/>
          </w:rPr>
          <w:fldChar w:fldCharType="end"/>
        </w:r>
      </w:ins>
    </w:p>
    <w:p w:rsidR="00794983" w:rsidRDefault="00794983">
      <w:pPr>
        <w:pStyle w:val="TM1"/>
        <w:tabs>
          <w:tab w:val="right" w:leader="dot" w:pos="9063"/>
        </w:tabs>
        <w:rPr>
          <w:ins w:id="14" w:author="RANNOU Jean-Philippe" w:date="2017-02-21T14:22:00Z"/>
          <w:rFonts w:asciiTheme="minorHAnsi" w:hAnsiTheme="minorHAnsi"/>
          <w:b w:val="0"/>
          <w:bCs w:val="0"/>
          <w:caps w:val="0"/>
          <w:noProof/>
          <w:szCs w:val="22"/>
          <w:u w:val="none"/>
          <w:lang w:val="fr-FR"/>
        </w:rPr>
      </w:pPr>
      <w:ins w:id="1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"_Toc475450259"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History</w:t>
        </w:r>
        <w:r>
          <w:rPr>
            <w:noProof/>
            <w:webHidden/>
          </w:rPr>
          <w:tab/>
        </w:r>
        <w:r>
          <w:rPr>
            <w:noProof/>
            <w:webHidden/>
          </w:rPr>
          <w:fldChar w:fldCharType="begin"/>
        </w:r>
        <w:r>
          <w:rPr>
            <w:noProof/>
            <w:webHidden/>
          </w:rPr>
          <w:instrText xml:space="preserve"> PAGEREF _Toc475450259 \h </w:instrText>
        </w:r>
        <w:r>
          <w:rPr>
            <w:noProof/>
            <w:webHidden/>
          </w:rPr>
        </w:r>
      </w:ins>
      <w:r>
        <w:rPr>
          <w:noProof/>
          <w:webHidden/>
        </w:rPr>
        <w:fldChar w:fldCharType="separate"/>
      </w:r>
      <w:ins w:id="16" w:author="RANNOU Jean-Philippe" w:date="2017-02-21T14:22:00Z">
        <w:r>
          <w:rPr>
            <w:noProof/>
            <w:webHidden/>
          </w:rPr>
          <w:t>7</w:t>
        </w:r>
        <w:r>
          <w:rPr>
            <w:noProof/>
            <w:webHidden/>
          </w:rPr>
          <w:fldChar w:fldCharType="end"/>
        </w:r>
        <w:r w:rsidRPr="0056318D">
          <w:rPr>
            <w:rStyle w:val="Lienhypertexte"/>
            <w:noProof/>
          </w:rPr>
          <w:fldChar w:fldCharType="end"/>
        </w:r>
      </w:ins>
    </w:p>
    <w:p w:rsidR="00794983" w:rsidRDefault="00794983">
      <w:pPr>
        <w:pStyle w:val="TM1"/>
        <w:tabs>
          <w:tab w:val="right" w:leader="dot" w:pos="9063"/>
        </w:tabs>
        <w:rPr>
          <w:ins w:id="17" w:author="RANNOU Jean-Philippe" w:date="2017-02-21T14:22:00Z"/>
          <w:rFonts w:asciiTheme="minorHAnsi" w:hAnsiTheme="minorHAnsi"/>
          <w:b w:val="0"/>
          <w:bCs w:val="0"/>
          <w:caps w:val="0"/>
          <w:noProof/>
          <w:szCs w:val="22"/>
          <w:u w:val="none"/>
          <w:lang w:val="fr-FR"/>
        </w:rPr>
      </w:pPr>
      <w:ins w:id="1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Reference documents</w:t>
        </w:r>
        <w:r>
          <w:rPr>
            <w:noProof/>
            <w:webHidden/>
          </w:rPr>
          <w:tab/>
        </w:r>
        <w:r>
          <w:rPr>
            <w:noProof/>
            <w:webHidden/>
          </w:rPr>
          <w:fldChar w:fldCharType="begin"/>
        </w:r>
        <w:r>
          <w:rPr>
            <w:noProof/>
            <w:webHidden/>
          </w:rPr>
          <w:instrText xml:space="preserve"> PAGEREF _Toc475450260 \h </w:instrText>
        </w:r>
        <w:r>
          <w:rPr>
            <w:noProof/>
            <w:webHidden/>
          </w:rPr>
        </w:r>
      </w:ins>
      <w:r>
        <w:rPr>
          <w:noProof/>
          <w:webHidden/>
        </w:rPr>
        <w:fldChar w:fldCharType="separate"/>
      </w:r>
      <w:ins w:id="19" w:author="RANNOU Jean-Philippe" w:date="2017-02-21T14:22:00Z">
        <w:r>
          <w:rPr>
            <w:noProof/>
            <w:webHidden/>
          </w:rPr>
          <w:t>7</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20" w:author="RANNOU Jean-Philippe" w:date="2017-02-21T14:22:00Z"/>
          <w:rFonts w:asciiTheme="minorHAnsi" w:hAnsiTheme="minorHAnsi"/>
          <w:b w:val="0"/>
          <w:bCs w:val="0"/>
          <w:caps w:val="0"/>
          <w:noProof/>
          <w:szCs w:val="22"/>
          <w:u w:val="none"/>
          <w:lang w:val="fr-FR"/>
        </w:rPr>
      </w:pPr>
      <w:ins w:id="2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w:t>
        </w:r>
        <w:r>
          <w:rPr>
            <w:rFonts w:asciiTheme="minorHAnsi" w:hAnsiTheme="minorHAnsi"/>
            <w:b w:val="0"/>
            <w:bCs w:val="0"/>
            <w:caps w:val="0"/>
            <w:noProof/>
            <w:szCs w:val="22"/>
            <w:u w:val="none"/>
            <w:lang w:val="fr-FR"/>
          </w:rPr>
          <w:tab/>
        </w:r>
        <w:r w:rsidRPr="0056318D">
          <w:rPr>
            <w:rStyle w:val="Lienhypertexte"/>
            <w:noProof/>
          </w:rPr>
          <w:t>Introduction</w:t>
        </w:r>
        <w:r>
          <w:rPr>
            <w:noProof/>
            <w:webHidden/>
          </w:rPr>
          <w:tab/>
        </w:r>
        <w:r>
          <w:rPr>
            <w:noProof/>
            <w:webHidden/>
          </w:rPr>
          <w:fldChar w:fldCharType="begin"/>
        </w:r>
        <w:r>
          <w:rPr>
            <w:noProof/>
            <w:webHidden/>
          </w:rPr>
          <w:instrText xml:space="preserve"> PAGEREF _Toc475450261 \h </w:instrText>
        </w:r>
        <w:r>
          <w:rPr>
            <w:noProof/>
            <w:webHidden/>
          </w:rPr>
        </w:r>
      </w:ins>
      <w:r>
        <w:rPr>
          <w:noProof/>
          <w:webHidden/>
        </w:rPr>
        <w:fldChar w:fldCharType="separate"/>
      </w:r>
      <w:ins w:id="22" w:author="RANNOU Jean-Philippe" w:date="2017-02-21T14:22:00Z">
        <w:r>
          <w:rPr>
            <w:noProof/>
            <w:webHidden/>
          </w:rPr>
          <w:t>9</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23" w:author="RANNOU Jean-Philippe" w:date="2017-02-21T14:22:00Z"/>
          <w:rFonts w:asciiTheme="minorHAnsi" w:hAnsiTheme="minorHAnsi"/>
          <w:b w:val="0"/>
          <w:bCs w:val="0"/>
          <w:caps w:val="0"/>
          <w:noProof/>
          <w:szCs w:val="22"/>
          <w:u w:val="none"/>
          <w:lang w:val="fr-FR"/>
        </w:rPr>
      </w:pPr>
      <w:ins w:id="2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2</w:t>
        </w:r>
        <w:r>
          <w:rPr>
            <w:rFonts w:asciiTheme="minorHAnsi" w:hAnsiTheme="minorHAnsi"/>
            <w:b w:val="0"/>
            <w:bCs w:val="0"/>
            <w:caps w:val="0"/>
            <w:noProof/>
            <w:szCs w:val="22"/>
            <w:u w:val="none"/>
            <w:lang w:val="fr-FR"/>
          </w:rPr>
          <w:tab/>
        </w:r>
        <w:r w:rsidRPr="0056318D">
          <w:rPr>
            <w:rStyle w:val="Lienhypertexte"/>
            <w:noProof/>
          </w:rPr>
          <w:t>Floats managed by the decoder</w:t>
        </w:r>
        <w:r>
          <w:rPr>
            <w:noProof/>
            <w:webHidden/>
          </w:rPr>
          <w:tab/>
        </w:r>
        <w:r>
          <w:rPr>
            <w:noProof/>
            <w:webHidden/>
          </w:rPr>
          <w:fldChar w:fldCharType="begin"/>
        </w:r>
        <w:r>
          <w:rPr>
            <w:noProof/>
            <w:webHidden/>
          </w:rPr>
          <w:instrText xml:space="preserve"> PAGEREF _Toc475450262 \h </w:instrText>
        </w:r>
        <w:r>
          <w:rPr>
            <w:noProof/>
            <w:webHidden/>
          </w:rPr>
        </w:r>
      </w:ins>
      <w:r>
        <w:rPr>
          <w:noProof/>
          <w:webHidden/>
        </w:rPr>
        <w:fldChar w:fldCharType="separate"/>
      </w:r>
      <w:ins w:id="25" w:author="RANNOU Jean-Philippe" w:date="2017-02-21T14:22:00Z">
        <w:r>
          <w:rPr>
            <w:noProof/>
            <w:webHidden/>
          </w:rPr>
          <w:t>10</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26" w:author="RANNOU Jean-Philippe" w:date="2017-02-21T14:22:00Z"/>
          <w:rFonts w:asciiTheme="minorHAnsi" w:hAnsiTheme="minorHAnsi"/>
          <w:b w:val="0"/>
          <w:bCs w:val="0"/>
          <w:caps w:val="0"/>
          <w:noProof/>
          <w:szCs w:val="22"/>
          <w:u w:val="none"/>
          <w:lang w:val="fr-FR"/>
        </w:rPr>
      </w:pPr>
      <w:ins w:id="2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3</w:t>
        </w:r>
        <w:r>
          <w:rPr>
            <w:rFonts w:asciiTheme="minorHAnsi" w:hAnsiTheme="minorHAnsi"/>
            <w:b w:val="0"/>
            <w:bCs w:val="0"/>
            <w:caps w:val="0"/>
            <w:noProof/>
            <w:szCs w:val="22"/>
            <w:u w:val="none"/>
            <w:lang w:val="fr-FR"/>
          </w:rPr>
          <w:tab/>
        </w:r>
        <w:r w:rsidRPr="0056318D">
          <w:rPr>
            <w:rStyle w:val="Lienhypertexte"/>
            <w:noProof/>
          </w:rPr>
          <w:t>Description of the decoder package</w:t>
        </w:r>
        <w:r>
          <w:rPr>
            <w:noProof/>
            <w:webHidden/>
          </w:rPr>
          <w:tab/>
        </w:r>
        <w:r>
          <w:rPr>
            <w:noProof/>
            <w:webHidden/>
          </w:rPr>
          <w:fldChar w:fldCharType="begin"/>
        </w:r>
        <w:r>
          <w:rPr>
            <w:noProof/>
            <w:webHidden/>
          </w:rPr>
          <w:instrText xml:space="preserve"> PAGEREF _Toc475450263 \h </w:instrText>
        </w:r>
        <w:r>
          <w:rPr>
            <w:noProof/>
            <w:webHidden/>
          </w:rPr>
        </w:r>
      </w:ins>
      <w:r>
        <w:rPr>
          <w:noProof/>
          <w:webHidden/>
        </w:rPr>
        <w:fldChar w:fldCharType="separate"/>
      </w:r>
      <w:ins w:id="28" w:author="RANNOU Jean-Philippe" w:date="2017-02-21T14:22:00Z">
        <w:r>
          <w:rPr>
            <w:noProof/>
            <w:webHidden/>
          </w:rPr>
          <w:t>10</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29" w:author="RANNOU Jean-Philippe" w:date="2017-02-21T14:22:00Z"/>
          <w:rFonts w:asciiTheme="minorHAnsi" w:hAnsiTheme="minorHAnsi"/>
          <w:b w:val="0"/>
          <w:bCs w:val="0"/>
          <w:caps w:val="0"/>
          <w:noProof/>
          <w:szCs w:val="22"/>
          <w:u w:val="none"/>
          <w:lang w:val="fr-FR"/>
        </w:rPr>
      </w:pPr>
      <w:ins w:id="3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w:t>
        </w:r>
        <w:r>
          <w:rPr>
            <w:rFonts w:asciiTheme="minorHAnsi" w:hAnsiTheme="minorHAnsi"/>
            <w:b w:val="0"/>
            <w:bCs w:val="0"/>
            <w:caps w:val="0"/>
            <w:noProof/>
            <w:szCs w:val="22"/>
            <w:u w:val="none"/>
            <w:lang w:val="fr-FR"/>
          </w:rPr>
          <w:tab/>
        </w:r>
        <w:r w:rsidRPr="0056318D">
          <w:rPr>
            <w:rStyle w:val="Lienhypertexte"/>
            <w:noProof/>
          </w:rPr>
          <w:t>Decoder installation and configuration</w:t>
        </w:r>
        <w:r>
          <w:rPr>
            <w:noProof/>
            <w:webHidden/>
          </w:rPr>
          <w:tab/>
        </w:r>
        <w:r>
          <w:rPr>
            <w:noProof/>
            <w:webHidden/>
          </w:rPr>
          <w:fldChar w:fldCharType="begin"/>
        </w:r>
        <w:r>
          <w:rPr>
            <w:noProof/>
            <w:webHidden/>
          </w:rPr>
          <w:instrText xml:space="preserve"> PAGEREF _Toc475450264 \h </w:instrText>
        </w:r>
        <w:r>
          <w:rPr>
            <w:noProof/>
            <w:webHidden/>
          </w:rPr>
        </w:r>
      </w:ins>
      <w:r>
        <w:rPr>
          <w:noProof/>
          <w:webHidden/>
        </w:rPr>
        <w:fldChar w:fldCharType="separate"/>
      </w:r>
      <w:ins w:id="31" w:author="RANNOU Jean-Philippe" w:date="2017-02-21T14:22:00Z">
        <w:r>
          <w:rPr>
            <w:noProof/>
            <w:webHidden/>
          </w:rPr>
          <w:t>11</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32" w:author="RANNOU Jean-Philippe" w:date="2017-02-21T14:22:00Z"/>
          <w:rFonts w:asciiTheme="minorHAnsi" w:hAnsiTheme="minorHAnsi"/>
          <w:b w:val="0"/>
          <w:bCs w:val="0"/>
          <w:smallCaps w:val="0"/>
          <w:noProof/>
          <w:szCs w:val="22"/>
          <w:lang w:val="fr-FR"/>
        </w:rPr>
      </w:pPr>
      <w:ins w:id="3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4.1</w:t>
        </w:r>
        <w:r>
          <w:rPr>
            <w:rFonts w:asciiTheme="minorHAnsi" w:hAnsiTheme="minorHAnsi"/>
            <w:b w:val="0"/>
            <w:bCs w:val="0"/>
            <w:smallCaps w:val="0"/>
            <w:noProof/>
            <w:szCs w:val="22"/>
            <w:lang w:val="fr-FR"/>
          </w:rPr>
          <w:tab/>
        </w:r>
        <w:r w:rsidRPr="0056318D">
          <w:rPr>
            <w:rStyle w:val="Lienhypertexte"/>
            <w:noProof/>
          </w:rPr>
          <w:t>Decoder installation</w:t>
        </w:r>
        <w:r>
          <w:rPr>
            <w:noProof/>
            <w:webHidden/>
          </w:rPr>
          <w:tab/>
        </w:r>
        <w:r>
          <w:rPr>
            <w:noProof/>
            <w:webHidden/>
          </w:rPr>
          <w:fldChar w:fldCharType="begin"/>
        </w:r>
        <w:r>
          <w:rPr>
            <w:noProof/>
            <w:webHidden/>
          </w:rPr>
          <w:instrText xml:space="preserve"> PAGEREF _Toc475450265 \h </w:instrText>
        </w:r>
        <w:r>
          <w:rPr>
            <w:noProof/>
            <w:webHidden/>
          </w:rPr>
        </w:r>
      </w:ins>
      <w:r>
        <w:rPr>
          <w:noProof/>
          <w:webHidden/>
        </w:rPr>
        <w:fldChar w:fldCharType="separate"/>
      </w:r>
      <w:ins w:id="34" w:author="RANNOU Jean-Philippe" w:date="2017-02-21T14:22:00Z">
        <w:r>
          <w:rPr>
            <w:noProof/>
            <w:webHidden/>
          </w:rPr>
          <w:t>11</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35" w:author="RANNOU Jean-Philippe" w:date="2017-02-21T14:22:00Z"/>
          <w:rFonts w:asciiTheme="minorHAnsi" w:hAnsiTheme="minorHAnsi"/>
          <w:smallCaps w:val="0"/>
          <w:noProof/>
          <w:szCs w:val="22"/>
          <w:lang w:val="fr-FR"/>
        </w:rPr>
      </w:pPr>
      <w:ins w:id="3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4.1.1</w:t>
        </w:r>
        <w:r>
          <w:rPr>
            <w:rFonts w:asciiTheme="minorHAnsi" w:hAnsiTheme="minorHAnsi"/>
            <w:smallCaps w:val="0"/>
            <w:noProof/>
            <w:szCs w:val="22"/>
            <w:lang w:val="fr-FR"/>
          </w:rPr>
          <w:tab/>
        </w:r>
        <w:r w:rsidRPr="0056318D">
          <w:rPr>
            <w:rStyle w:val="Lienhypertexte"/>
            <w:noProof/>
          </w:rPr>
          <w:t>Hardware and software requirements</w:t>
        </w:r>
        <w:r>
          <w:rPr>
            <w:noProof/>
            <w:webHidden/>
          </w:rPr>
          <w:tab/>
        </w:r>
        <w:r>
          <w:rPr>
            <w:noProof/>
            <w:webHidden/>
          </w:rPr>
          <w:fldChar w:fldCharType="begin"/>
        </w:r>
        <w:r>
          <w:rPr>
            <w:noProof/>
            <w:webHidden/>
          </w:rPr>
          <w:instrText xml:space="preserve"> PAGEREF _Toc475450266 \h </w:instrText>
        </w:r>
        <w:r>
          <w:rPr>
            <w:noProof/>
            <w:webHidden/>
          </w:rPr>
        </w:r>
      </w:ins>
      <w:r>
        <w:rPr>
          <w:noProof/>
          <w:webHidden/>
        </w:rPr>
        <w:fldChar w:fldCharType="separate"/>
      </w:r>
      <w:ins w:id="37" w:author="RANNOU Jean-Philippe" w:date="2017-02-21T14:22:00Z">
        <w:r>
          <w:rPr>
            <w:noProof/>
            <w:webHidden/>
          </w:rPr>
          <w:t>11</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38" w:author="RANNOU Jean-Philippe" w:date="2017-02-21T14:22:00Z"/>
          <w:rFonts w:asciiTheme="minorHAnsi" w:hAnsiTheme="minorHAnsi"/>
          <w:smallCaps w:val="0"/>
          <w:noProof/>
          <w:szCs w:val="22"/>
          <w:lang w:val="fr-FR"/>
        </w:rPr>
      </w:pPr>
      <w:ins w:id="3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4.1.2</w:t>
        </w:r>
        <w:r>
          <w:rPr>
            <w:rFonts w:asciiTheme="minorHAnsi" w:hAnsiTheme="minorHAnsi"/>
            <w:smallCaps w:val="0"/>
            <w:noProof/>
            <w:szCs w:val="22"/>
            <w:lang w:val="fr-FR"/>
          </w:rPr>
          <w:tab/>
        </w:r>
        <w:r w:rsidRPr="0056318D">
          <w:rPr>
            <w:rStyle w:val="Lienhypertexte"/>
            <w:noProof/>
          </w:rPr>
          <w:t>Installation of the decoder</w:t>
        </w:r>
        <w:r>
          <w:rPr>
            <w:noProof/>
            <w:webHidden/>
          </w:rPr>
          <w:tab/>
        </w:r>
        <w:r>
          <w:rPr>
            <w:noProof/>
            <w:webHidden/>
          </w:rPr>
          <w:fldChar w:fldCharType="begin"/>
        </w:r>
        <w:r>
          <w:rPr>
            <w:noProof/>
            <w:webHidden/>
          </w:rPr>
          <w:instrText xml:space="preserve"> PAGEREF _Toc475450267 \h </w:instrText>
        </w:r>
        <w:r>
          <w:rPr>
            <w:noProof/>
            <w:webHidden/>
          </w:rPr>
        </w:r>
      </w:ins>
      <w:r>
        <w:rPr>
          <w:noProof/>
          <w:webHidden/>
        </w:rPr>
        <w:fldChar w:fldCharType="separate"/>
      </w:r>
      <w:ins w:id="40" w:author="RANNOU Jean-Philippe" w:date="2017-02-21T14:22:00Z">
        <w:r>
          <w:rPr>
            <w:noProof/>
            <w:webHidden/>
          </w:rPr>
          <w:t>11</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41" w:author="RANNOU Jean-Philippe" w:date="2017-02-21T14:22:00Z"/>
          <w:rFonts w:asciiTheme="minorHAnsi" w:hAnsiTheme="minorHAnsi"/>
          <w:b w:val="0"/>
          <w:bCs w:val="0"/>
          <w:smallCaps w:val="0"/>
          <w:noProof/>
          <w:szCs w:val="22"/>
          <w:lang w:val="fr-FR"/>
        </w:rPr>
      </w:pPr>
      <w:ins w:id="4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4.2</w:t>
        </w:r>
        <w:r>
          <w:rPr>
            <w:rFonts w:asciiTheme="minorHAnsi" w:hAnsiTheme="minorHAnsi"/>
            <w:b w:val="0"/>
            <w:bCs w:val="0"/>
            <w:smallCaps w:val="0"/>
            <w:noProof/>
            <w:szCs w:val="22"/>
            <w:lang w:val="fr-FR"/>
          </w:rPr>
          <w:tab/>
        </w:r>
        <w:r w:rsidRPr="0056318D">
          <w:rPr>
            <w:rStyle w:val="Lienhypertexte"/>
            <w:noProof/>
          </w:rPr>
          <w:t>Decoder configuration</w:t>
        </w:r>
        <w:r>
          <w:rPr>
            <w:noProof/>
            <w:webHidden/>
          </w:rPr>
          <w:tab/>
        </w:r>
        <w:r>
          <w:rPr>
            <w:noProof/>
            <w:webHidden/>
          </w:rPr>
          <w:fldChar w:fldCharType="begin"/>
        </w:r>
        <w:r>
          <w:rPr>
            <w:noProof/>
            <w:webHidden/>
          </w:rPr>
          <w:instrText xml:space="preserve"> PAGEREF _Toc475450268 \h </w:instrText>
        </w:r>
        <w:r>
          <w:rPr>
            <w:noProof/>
            <w:webHidden/>
          </w:rPr>
        </w:r>
      </w:ins>
      <w:r>
        <w:rPr>
          <w:noProof/>
          <w:webHidden/>
        </w:rPr>
        <w:fldChar w:fldCharType="separate"/>
      </w:r>
      <w:ins w:id="43" w:author="RANNOU Jean-Philippe" w:date="2017-02-21T14:22:00Z">
        <w:r>
          <w:rPr>
            <w:noProof/>
            <w:webHidden/>
          </w:rPr>
          <w:t>11</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44" w:author="RANNOU Jean-Philippe" w:date="2017-02-21T14:22:00Z"/>
          <w:rFonts w:asciiTheme="minorHAnsi" w:hAnsiTheme="minorHAnsi"/>
          <w:smallCaps w:val="0"/>
          <w:noProof/>
          <w:szCs w:val="22"/>
          <w:lang w:val="fr-FR"/>
        </w:rPr>
      </w:pPr>
      <w:ins w:id="4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"_Toc475450269"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4.2.1</w:t>
        </w:r>
        <w:r>
          <w:rPr>
            <w:rFonts w:asciiTheme="minorHAnsi" w:hAnsiTheme="minorHAnsi"/>
            <w:smallCaps w:val="0"/>
            <w:noProof/>
            <w:szCs w:val="22"/>
            <w:lang w:val="fr-FR"/>
          </w:rPr>
          <w:tab/>
        </w:r>
        <w:r w:rsidRPr="0056318D">
          <w:rPr>
            <w:rStyle w:val="Lienhypertexte"/>
            <w:noProof/>
          </w:rPr>
          <w:t>PI decoder configuration</w:t>
        </w:r>
        <w:r>
          <w:rPr>
            <w:noProof/>
            <w:webHidden/>
          </w:rPr>
          <w:tab/>
        </w:r>
        <w:r>
          <w:rPr>
            <w:noProof/>
            <w:webHidden/>
          </w:rPr>
          <w:fldChar w:fldCharType="begin"/>
        </w:r>
        <w:r>
          <w:rPr>
            <w:noProof/>
            <w:webHidden/>
          </w:rPr>
          <w:instrText xml:space="preserve"> PAGEREF _Toc475450269 \h </w:instrText>
        </w:r>
        <w:r>
          <w:rPr>
            <w:noProof/>
            <w:webHidden/>
          </w:rPr>
        </w:r>
      </w:ins>
      <w:r>
        <w:rPr>
          <w:noProof/>
          <w:webHidden/>
        </w:rPr>
        <w:fldChar w:fldCharType="separate"/>
      </w:r>
      <w:ins w:id="46" w:author="RANNOU Jean-Philippe" w:date="2017-02-21T14:22:00Z">
        <w:r>
          <w:rPr>
            <w:noProof/>
            <w:webHidden/>
          </w:rPr>
          <w:t>12</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47" w:author="RANNOU Jean-Philippe" w:date="2017-02-21T14:22:00Z"/>
          <w:rFonts w:asciiTheme="minorHAnsi" w:hAnsiTheme="minorHAnsi"/>
          <w:smallCaps w:val="0"/>
          <w:noProof/>
          <w:szCs w:val="22"/>
          <w:lang w:val="fr-FR"/>
        </w:rPr>
      </w:pPr>
      <w:ins w:id="4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4.2.2</w:t>
        </w:r>
        <w:r>
          <w:rPr>
            <w:rFonts w:asciiTheme="minorHAnsi" w:hAnsiTheme="minorHAnsi"/>
            <w:smallCaps w:val="0"/>
            <w:noProof/>
            <w:szCs w:val="22"/>
            <w:lang w:val="fr-FR"/>
          </w:rPr>
          <w:tab/>
        </w:r>
        <w:r w:rsidRPr="0056318D">
          <w:rPr>
            <w:rStyle w:val="Lienhypertexte"/>
            <w:noProof/>
          </w:rPr>
          <w:t>DAC decoder configuration</w:t>
        </w:r>
        <w:r>
          <w:rPr>
            <w:noProof/>
            <w:webHidden/>
          </w:rPr>
          <w:tab/>
        </w:r>
        <w:r>
          <w:rPr>
            <w:noProof/>
            <w:webHidden/>
          </w:rPr>
          <w:fldChar w:fldCharType="begin"/>
        </w:r>
        <w:r>
          <w:rPr>
            <w:noProof/>
            <w:webHidden/>
          </w:rPr>
          <w:instrText xml:space="preserve"> PAGEREF _Toc475450270 \h </w:instrText>
        </w:r>
        <w:r>
          <w:rPr>
            <w:noProof/>
            <w:webHidden/>
          </w:rPr>
        </w:r>
      </w:ins>
      <w:r>
        <w:rPr>
          <w:noProof/>
          <w:webHidden/>
        </w:rPr>
        <w:fldChar w:fldCharType="separate"/>
      </w:r>
      <w:ins w:id="49" w:author="RANNOU Jean-Philippe" w:date="2017-02-21T14:22:00Z">
        <w:r>
          <w:rPr>
            <w:noProof/>
            <w:webHidden/>
          </w:rPr>
          <w:t>13</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50" w:author="RANNOU Jean-Philippe" w:date="2017-02-21T14:22:00Z"/>
          <w:rFonts w:asciiTheme="minorHAnsi" w:hAnsiTheme="minorHAnsi"/>
          <w:b w:val="0"/>
          <w:bCs w:val="0"/>
          <w:caps w:val="0"/>
          <w:noProof/>
          <w:szCs w:val="22"/>
          <w:u w:val="none"/>
          <w:lang w:val="fr-FR"/>
        </w:rPr>
      </w:pPr>
      <w:ins w:id="5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w:t>
        </w:r>
        <w:r>
          <w:rPr>
            <w:rFonts w:asciiTheme="minorHAnsi" w:hAnsiTheme="minorHAnsi"/>
            <w:b w:val="0"/>
            <w:bCs w:val="0"/>
            <w:caps w:val="0"/>
            <w:noProof/>
            <w:szCs w:val="22"/>
            <w:u w:val="none"/>
            <w:lang w:val="fr-FR"/>
          </w:rPr>
          <w:tab/>
        </w:r>
        <w:r w:rsidRPr="0056318D">
          <w:rPr>
            <w:rStyle w:val="Lienhypertexte"/>
            <w:noProof/>
          </w:rPr>
          <w:t>Float configuration</w:t>
        </w:r>
        <w:r>
          <w:rPr>
            <w:noProof/>
            <w:webHidden/>
          </w:rPr>
          <w:tab/>
        </w:r>
        <w:r>
          <w:rPr>
            <w:noProof/>
            <w:webHidden/>
          </w:rPr>
          <w:fldChar w:fldCharType="begin"/>
        </w:r>
        <w:r>
          <w:rPr>
            <w:noProof/>
            <w:webHidden/>
          </w:rPr>
          <w:instrText xml:space="preserve"> PAGEREF _Toc475450271 \h </w:instrText>
        </w:r>
        <w:r>
          <w:rPr>
            <w:noProof/>
            <w:webHidden/>
          </w:rPr>
        </w:r>
      </w:ins>
      <w:r>
        <w:rPr>
          <w:noProof/>
          <w:webHidden/>
        </w:rPr>
        <w:fldChar w:fldCharType="separate"/>
      </w:r>
      <w:ins w:id="52" w:author="RANNOU Jean-Philippe" w:date="2017-02-21T14:22:00Z">
        <w:r>
          <w:rPr>
            <w:noProof/>
            <w:webHidden/>
          </w:rPr>
          <w:t>14</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53" w:author="RANNOU Jean-Philippe" w:date="2017-02-21T14:22:00Z"/>
          <w:rFonts w:asciiTheme="minorHAnsi" w:hAnsiTheme="minorHAnsi"/>
          <w:b w:val="0"/>
          <w:bCs w:val="0"/>
          <w:smallCaps w:val="0"/>
          <w:noProof/>
          <w:szCs w:val="22"/>
          <w:lang w:val="fr-FR"/>
        </w:rPr>
      </w:pPr>
      <w:ins w:id="5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5.1</w:t>
        </w:r>
        <w:r>
          <w:rPr>
            <w:rFonts w:asciiTheme="minorHAnsi" w:hAnsiTheme="minorHAnsi"/>
            <w:b w:val="0"/>
            <w:bCs w:val="0"/>
            <w:smallCaps w:val="0"/>
            <w:noProof/>
            <w:szCs w:val="22"/>
            <w:lang w:val="fr-FR"/>
          </w:rPr>
          <w:tab/>
        </w:r>
        <w:r w:rsidRPr="0056318D">
          <w:rPr>
            <w:rStyle w:val="Lienhypertexte"/>
            <w:noProof/>
          </w:rPr>
          <w:t>Float configuration files for PI decoder</w:t>
        </w:r>
        <w:r>
          <w:rPr>
            <w:noProof/>
            <w:webHidden/>
          </w:rPr>
          <w:tab/>
        </w:r>
        <w:r>
          <w:rPr>
            <w:noProof/>
            <w:webHidden/>
          </w:rPr>
          <w:fldChar w:fldCharType="begin"/>
        </w:r>
        <w:r>
          <w:rPr>
            <w:noProof/>
            <w:webHidden/>
          </w:rPr>
          <w:instrText xml:space="preserve"> PAGEREF _Toc475450272 \h </w:instrText>
        </w:r>
        <w:r>
          <w:rPr>
            <w:noProof/>
            <w:webHidden/>
          </w:rPr>
        </w:r>
      </w:ins>
      <w:r>
        <w:rPr>
          <w:noProof/>
          <w:webHidden/>
        </w:rPr>
        <w:fldChar w:fldCharType="separate"/>
      </w:r>
      <w:ins w:id="55" w:author="RANNOU Jean-Philippe" w:date="2017-02-21T14:22:00Z">
        <w:r>
          <w:rPr>
            <w:noProof/>
            <w:webHidden/>
          </w:rPr>
          <w:t>14</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56" w:author="RANNOU Jean-Philippe" w:date="2017-02-21T14:22:00Z"/>
          <w:rFonts w:asciiTheme="minorHAnsi" w:hAnsiTheme="minorHAnsi"/>
          <w:smallCaps w:val="0"/>
          <w:noProof/>
          <w:szCs w:val="22"/>
          <w:lang w:val="fr-FR"/>
        </w:rPr>
      </w:pPr>
      <w:ins w:id="5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5.1.1</w:t>
        </w:r>
        <w:r>
          <w:rPr>
            <w:rFonts w:asciiTheme="minorHAnsi" w:hAnsiTheme="minorHAnsi"/>
            <w:smallCaps w:val="0"/>
            <w:noProof/>
            <w:szCs w:val="22"/>
            <w:lang w:val="fr-FR"/>
          </w:rPr>
          <w:tab/>
        </w:r>
        <w:r w:rsidRPr="0056318D">
          <w:rPr>
            <w:rStyle w:val="Lienhypertexte"/>
            <w:noProof/>
          </w:rPr>
          <w:t>Float decoder configuration information</w:t>
        </w:r>
        <w:r>
          <w:rPr>
            <w:noProof/>
            <w:webHidden/>
          </w:rPr>
          <w:tab/>
        </w:r>
        <w:r>
          <w:rPr>
            <w:noProof/>
            <w:webHidden/>
          </w:rPr>
          <w:fldChar w:fldCharType="begin"/>
        </w:r>
        <w:r>
          <w:rPr>
            <w:noProof/>
            <w:webHidden/>
          </w:rPr>
          <w:instrText xml:space="preserve"> PAGEREF _Toc475450273 \h </w:instrText>
        </w:r>
        <w:r>
          <w:rPr>
            <w:noProof/>
            <w:webHidden/>
          </w:rPr>
        </w:r>
      </w:ins>
      <w:r>
        <w:rPr>
          <w:noProof/>
          <w:webHidden/>
        </w:rPr>
        <w:fldChar w:fldCharType="separate"/>
      </w:r>
      <w:ins w:id="58" w:author="RANNOU Jean-Philippe" w:date="2017-02-21T14:22:00Z">
        <w:r>
          <w:rPr>
            <w:noProof/>
            <w:webHidden/>
          </w:rPr>
          <w:t>14</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59" w:author="RANNOU Jean-Philippe" w:date="2017-02-21T14:22:00Z"/>
          <w:rFonts w:asciiTheme="minorHAnsi" w:hAnsiTheme="minorHAnsi"/>
          <w:smallCaps w:val="0"/>
          <w:noProof/>
          <w:szCs w:val="22"/>
          <w:lang w:val="fr-FR"/>
        </w:rPr>
      </w:pPr>
      <w:ins w:id="6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5.1.2</w:t>
        </w:r>
        <w:r>
          <w:rPr>
            <w:rFonts w:asciiTheme="minorHAnsi" w:hAnsiTheme="minorHAnsi"/>
            <w:smallCaps w:val="0"/>
            <w:noProof/>
            <w:szCs w:val="22"/>
            <w:lang w:val="fr-FR"/>
          </w:rPr>
          <w:tab/>
        </w:r>
        <w:r w:rsidRPr="0056318D">
          <w:rPr>
            <w:rStyle w:val="Lienhypertexte"/>
            <w:noProof/>
          </w:rPr>
          <w:t>Float meta-data file</w:t>
        </w:r>
        <w:r>
          <w:rPr>
            <w:noProof/>
            <w:webHidden/>
          </w:rPr>
          <w:tab/>
        </w:r>
        <w:r>
          <w:rPr>
            <w:noProof/>
            <w:webHidden/>
          </w:rPr>
          <w:fldChar w:fldCharType="begin"/>
        </w:r>
        <w:r>
          <w:rPr>
            <w:noProof/>
            <w:webHidden/>
          </w:rPr>
          <w:instrText xml:space="preserve"> PAGEREF _Toc475450274 \h </w:instrText>
        </w:r>
        <w:r>
          <w:rPr>
            <w:noProof/>
            <w:webHidden/>
          </w:rPr>
        </w:r>
      </w:ins>
      <w:r>
        <w:rPr>
          <w:noProof/>
          <w:webHidden/>
        </w:rPr>
        <w:fldChar w:fldCharType="separate"/>
      </w:r>
      <w:ins w:id="61" w:author="RANNOU Jean-Philippe" w:date="2017-02-21T14:22:00Z">
        <w:r>
          <w:rPr>
            <w:noProof/>
            <w:webHidden/>
          </w:rPr>
          <w:t>14</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62" w:author="RANNOU Jean-Philippe" w:date="2017-02-21T14:22:00Z"/>
          <w:rFonts w:asciiTheme="minorHAnsi" w:hAnsiTheme="minorHAnsi"/>
          <w:noProof/>
          <w:szCs w:val="22"/>
          <w:lang w:val="fr-FR"/>
        </w:rPr>
      </w:pPr>
      <w:ins w:id="6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5.1.2.1</w:t>
        </w:r>
        <w:r>
          <w:rPr>
            <w:rFonts w:asciiTheme="minorHAnsi" w:hAnsiTheme="minorHAnsi"/>
            <w:noProof/>
            <w:szCs w:val="22"/>
            <w:lang w:val="fr-FR"/>
          </w:rPr>
          <w:tab/>
        </w:r>
        <w:r w:rsidRPr="0056318D">
          <w:rPr>
            <w:rStyle w:val="Lienhypertexte"/>
            <w:noProof/>
          </w:rPr>
          <w:t>Float meta-data file generation</w:t>
        </w:r>
        <w:r>
          <w:rPr>
            <w:noProof/>
            <w:webHidden/>
          </w:rPr>
          <w:tab/>
        </w:r>
        <w:r>
          <w:rPr>
            <w:noProof/>
            <w:webHidden/>
          </w:rPr>
          <w:fldChar w:fldCharType="begin"/>
        </w:r>
        <w:r>
          <w:rPr>
            <w:noProof/>
            <w:webHidden/>
          </w:rPr>
          <w:instrText xml:space="preserve"> PAGEREF _Toc475450275 \h </w:instrText>
        </w:r>
        <w:r>
          <w:rPr>
            <w:noProof/>
            <w:webHidden/>
          </w:rPr>
        </w:r>
      </w:ins>
      <w:r>
        <w:rPr>
          <w:noProof/>
          <w:webHidden/>
        </w:rPr>
        <w:fldChar w:fldCharType="separate"/>
      </w:r>
      <w:ins w:id="64" w:author="RANNOU Jean-Philippe" w:date="2017-02-21T14:22:00Z">
        <w:r>
          <w:rPr>
            <w:noProof/>
            <w:webHidden/>
          </w:rPr>
          <w:t>15</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65" w:author="RANNOU Jean-Philippe" w:date="2017-02-21T14:22:00Z"/>
          <w:rFonts w:asciiTheme="minorHAnsi" w:hAnsiTheme="minorHAnsi"/>
          <w:b w:val="0"/>
          <w:bCs w:val="0"/>
          <w:smallCaps w:val="0"/>
          <w:noProof/>
          <w:szCs w:val="22"/>
          <w:lang w:val="fr-FR"/>
        </w:rPr>
      </w:pPr>
      <w:ins w:id="6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5.2</w:t>
        </w:r>
        <w:r>
          <w:rPr>
            <w:rFonts w:asciiTheme="minorHAnsi" w:hAnsiTheme="minorHAnsi"/>
            <w:b w:val="0"/>
            <w:bCs w:val="0"/>
            <w:smallCaps w:val="0"/>
            <w:noProof/>
            <w:szCs w:val="22"/>
            <w:lang w:val="fr-FR"/>
          </w:rPr>
          <w:tab/>
        </w:r>
        <w:r w:rsidRPr="0056318D">
          <w:rPr>
            <w:rStyle w:val="Lienhypertexte"/>
            <w:noProof/>
          </w:rPr>
          <w:t>Float configuration files for DAC decoder</w:t>
        </w:r>
        <w:r>
          <w:rPr>
            <w:noProof/>
            <w:webHidden/>
          </w:rPr>
          <w:tab/>
        </w:r>
        <w:r>
          <w:rPr>
            <w:noProof/>
            <w:webHidden/>
          </w:rPr>
          <w:fldChar w:fldCharType="begin"/>
        </w:r>
        <w:r>
          <w:rPr>
            <w:noProof/>
            <w:webHidden/>
          </w:rPr>
          <w:instrText xml:space="preserve"> PAGEREF _Toc475450276 \h </w:instrText>
        </w:r>
        <w:r>
          <w:rPr>
            <w:noProof/>
            <w:webHidden/>
          </w:rPr>
        </w:r>
      </w:ins>
      <w:r>
        <w:rPr>
          <w:noProof/>
          <w:webHidden/>
        </w:rPr>
        <w:fldChar w:fldCharType="separate"/>
      </w:r>
      <w:ins w:id="67" w:author="RANNOU Jean-Philippe" w:date="2017-02-21T14:22:00Z">
        <w:r>
          <w:rPr>
            <w:noProof/>
            <w:webHidden/>
          </w:rPr>
          <w:t>15</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68" w:author="RANNOU Jean-Philippe" w:date="2017-02-21T14:22:00Z"/>
          <w:rFonts w:asciiTheme="minorHAnsi" w:hAnsiTheme="minorHAnsi"/>
          <w:smallCaps w:val="0"/>
          <w:noProof/>
          <w:szCs w:val="22"/>
          <w:lang w:val="fr-FR"/>
        </w:rPr>
      </w:pPr>
      <w:ins w:id="6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5.2.1</w:t>
        </w:r>
        <w:r>
          <w:rPr>
            <w:rFonts w:asciiTheme="minorHAnsi" w:hAnsiTheme="minorHAnsi"/>
            <w:smallCaps w:val="0"/>
            <w:noProof/>
            <w:szCs w:val="22"/>
            <w:lang w:val="fr-FR"/>
          </w:rPr>
          <w:tab/>
        </w:r>
        <w:r w:rsidRPr="0056318D">
          <w:rPr>
            <w:rStyle w:val="Lienhypertexte"/>
            <w:noProof/>
          </w:rPr>
          <w:t>Float decoder configuration information</w:t>
        </w:r>
        <w:r>
          <w:rPr>
            <w:noProof/>
            <w:webHidden/>
          </w:rPr>
          <w:tab/>
        </w:r>
        <w:r>
          <w:rPr>
            <w:noProof/>
            <w:webHidden/>
          </w:rPr>
          <w:fldChar w:fldCharType="begin"/>
        </w:r>
        <w:r>
          <w:rPr>
            <w:noProof/>
            <w:webHidden/>
          </w:rPr>
          <w:instrText xml:space="preserve"> PAGEREF _Toc475450277 \h </w:instrText>
        </w:r>
        <w:r>
          <w:rPr>
            <w:noProof/>
            <w:webHidden/>
          </w:rPr>
        </w:r>
      </w:ins>
      <w:r>
        <w:rPr>
          <w:noProof/>
          <w:webHidden/>
        </w:rPr>
        <w:fldChar w:fldCharType="separate"/>
      </w:r>
      <w:ins w:id="70" w:author="RANNOU Jean-Philippe" w:date="2017-02-21T14:22:00Z">
        <w:r>
          <w:rPr>
            <w:noProof/>
            <w:webHidden/>
          </w:rPr>
          <w:t>15</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71" w:author="RANNOU Jean-Philippe" w:date="2017-02-21T14:22:00Z"/>
          <w:rFonts w:asciiTheme="minorHAnsi" w:hAnsiTheme="minorHAnsi"/>
          <w:noProof/>
          <w:szCs w:val="22"/>
          <w:lang w:val="fr-FR"/>
        </w:rPr>
      </w:pPr>
      <w:ins w:id="7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5.2.1.1</w:t>
        </w:r>
        <w:r>
          <w:rPr>
            <w:rFonts w:asciiTheme="minorHAnsi" w:hAnsiTheme="minorHAnsi"/>
            <w:noProof/>
            <w:szCs w:val="22"/>
            <w:lang w:val="fr-FR"/>
          </w:rPr>
          <w:tab/>
        </w:r>
        <w:r w:rsidRPr="0056318D">
          <w:rPr>
            <w:rStyle w:val="Lienhypertexte"/>
            <w:noProof/>
          </w:rPr>
          <w:t>Float configuration file generation</w:t>
        </w:r>
        <w:r>
          <w:rPr>
            <w:noProof/>
            <w:webHidden/>
          </w:rPr>
          <w:tab/>
        </w:r>
        <w:r>
          <w:rPr>
            <w:noProof/>
            <w:webHidden/>
          </w:rPr>
          <w:fldChar w:fldCharType="begin"/>
        </w:r>
        <w:r>
          <w:rPr>
            <w:noProof/>
            <w:webHidden/>
          </w:rPr>
          <w:instrText xml:space="preserve"> PAGEREF _Toc475450278 \h </w:instrText>
        </w:r>
        <w:r>
          <w:rPr>
            <w:noProof/>
            <w:webHidden/>
          </w:rPr>
        </w:r>
      </w:ins>
      <w:r>
        <w:rPr>
          <w:noProof/>
          <w:webHidden/>
        </w:rPr>
        <w:fldChar w:fldCharType="separate"/>
      </w:r>
      <w:ins w:id="73" w:author="RANNOU Jean-Philippe" w:date="2017-02-21T14:22:00Z">
        <w:r>
          <w:rPr>
            <w:noProof/>
            <w:webHidden/>
          </w:rPr>
          <w:t>16</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74" w:author="RANNOU Jean-Philippe" w:date="2017-02-21T14:22:00Z"/>
          <w:rFonts w:asciiTheme="minorHAnsi" w:hAnsiTheme="minorHAnsi"/>
          <w:smallCaps w:val="0"/>
          <w:noProof/>
          <w:szCs w:val="22"/>
          <w:lang w:val="fr-FR"/>
        </w:rPr>
      </w:pPr>
      <w:ins w:id="7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"_Toc475450279"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5.2.2</w:t>
        </w:r>
        <w:r>
          <w:rPr>
            <w:rFonts w:asciiTheme="minorHAnsi" w:hAnsiTheme="minorHAnsi"/>
            <w:smallCaps w:val="0"/>
            <w:noProof/>
            <w:szCs w:val="22"/>
            <w:lang w:val="fr-FR"/>
          </w:rPr>
          <w:tab/>
        </w:r>
        <w:r w:rsidRPr="0056318D">
          <w:rPr>
            <w:rStyle w:val="Lienhypertexte"/>
            <w:noProof/>
          </w:rPr>
          <w:t>Float meta-data file</w:t>
        </w:r>
        <w:r>
          <w:rPr>
            <w:noProof/>
            <w:webHidden/>
          </w:rPr>
          <w:tab/>
        </w:r>
        <w:r>
          <w:rPr>
            <w:noProof/>
            <w:webHidden/>
          </w:rPr>
          <w:fldChar w:fldCharType="begin"/>
        </w:r>
        <w:r>
          <w:rPr>
            <w:noProof/>
            <w:webHidden/>
          </w:rPr>
          <w:instrText xml:space="preserve"> PAGEREF _Toc475450279 \h </w:instrText>
        </w:r>
        <w:r>
          <w:rPr>
            <w:noProof/>
            <w:webHidden/>
          </w:rPr>
        </w:r>
      </w:ins>
      <w:r>
        <w:rPr>
          <w:noProof/>
          <w:webHidden/>
        </w:rPr>
        <w:fldChar w:fldCharType="separate"/>
      </w:r>
      <w:ins w:id="76" w:author="RANNOU Jean-Philippe" w:date="2017-02-21T14:22:00Z">
        <w:r>
          <w:rPr>
            <w:noProof/>
            <w:webHidden/>
          </w:rPr>
          <w:t>16</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77" w:author="RANNOU Jean-Philippe" w:date="2017-02-21T14:22:00Z"/>
          <w:rFonts w:asciiTheme="minorHAnsi" w:hAnsiTheme="minorHAnsi"/>
          <w:b w:val="0"/>
          <w:bCs w:val="0"/>
          <w:caps w:val="0"/>
          <w:noProof/>
          <w:szCs w:val="22"/>
          <w:u w:val="none"/>
          <w:lang w:val="fr-FR"/>
        </w:rPr>
      </w:pPr>
      <w:ins w:id="7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w:t>
        </w:r>
        <w:r>
          <w:rPr>
            <w:rFonts w:asciiTheme="minorHAnsi" w:hAnsiTheme="minorHAnsi"/>
            <w:b w:val="0"/>
            <w:bCs w:val="0"/>
            <w:caps w:val="0"/>
            <w:noProof/>
            <w:szCs w:val="22"/>
            <w:u w:val="none"/>
            <w:lang w:val="fr-FR"/>
          </w:rPr>
          <w:tab/>
        </w:r>
        <w:r w:rsidRPr="0056318D">
          <w:rPr>
            <w:rStyle w:val="Lienhypertexte"/>
            <w:noProof/>
          </w:rPr>
          <w:t>Using the PI decoder</w:t>
        </w:r>
        <w:r>
          <w:rPr>
            <w:noProof/>
            <w:webHidden/>
          </w:rPr>
          <w:tab/>
        </w:r>
        <w:r>
          <w:rPr>
            <w:noProof/>
            <w:webHidden/>
          </w:rPr>
          <w:fldChar w:fldCharType="begin"/>
        </w:r>
        <w:r>
          <w:rPr>
            <w:noProof/>
            <w:webHidden/>
          </w:rPr>
          <w:instrText xml:space="preserve"> PAGEREF _Toc475450280 \h </w:instrText>
        </w:r>
        <w:r>
          <w:rPr>
            <w:noProof/>
            <w:webHidden/>
          </w:rPr>
        </w:r>
      </w:ins>
      <w:r>
        <w:rPr>
          <w:noProof/>
          <w:webHidden/>
        </w:rPr>
        <w:fldChar w:fldCharType="separate"/>
      </w:r>
      <w:ins w:id="79"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80" w:author="RANNOU Jean-Philippe" w:date="2017-02-21T14:22:00Z"/>
          <w:rFonts w:asciiTheme="minorHAnsi" w:hAnsiTheme="minorHAnsi"/>
          <w:b w:val="0"/>
          <w:bCs w:val="0"/>
          <w:smallCaps w:val="0"/>
          <w:noProof/>
          <w:szCs w:val="22"/>
          <w:lang w:val="fr-FR"/>
        </w:rPr>
      </w:pPr>
      <w:ins w:id="8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w:t>
        </w:r>
        <w:r>
          <w:rPr>
            <w:rFonts w:asciiTheme="minorHAnsi" w:hAnsiTheme="minorHAnsi"/>
            <w:b w:val="0"/>
            <w:bCs w:val="0"/>
            <w:smallCaps w:val="0"/>
            <w:noProof/>
            <w:szCs w:val="22"/>
            <w:lang w:val="fr-FR"/>
          </w:rPr>
          <w:tab/>
        </w:r>
        <w:r w:rsidRPr="0056318D">
          <w:rPr>
            <w:rStyle w:val="Lienhypertexte"/>
            <w:noProof/>
          </w:rPr>
          <w:t>Pre-processing of float transmitted data</w:t>
        </w:r>
        <w:r>
          <w:rPr>
            <w:noProof/>
            <w:webHidden/>
          </w:rPr>
          <w:tab/>
        </w:r>
        <w:r>
          <w:rPr>
            <w:noProof/>
            <w:webHidden/>
          </w:rPr>
          <w:fldChar w:fldCharType="begin"/>
        </w:r>
        <w:r>
          <w:rPr>
            <w:noProof/>
            <w:webHidden/>
          </w:rPr>
          <w:instrText xml:space="preserve"> PAGEREF _Toc475450281 \h </w:instrText>
        </w:r>
        <w:r>
          <w:rPr>
            <w:noProof/>
            <w:webHidden/>
          </w:rPr>
        </w:r>
      </w:ins>
      <w:r>
        <w:rPr>
          <w:noProof/>
          <w:webHidden/>
        </w:rPr>
        <w:fldChar w:fldCharType="separate"/>
      </w:r>
      <w:ins w:id="82"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83" w:author="RANNOU Jean-Philippe" w:date="2017-02-21T14:22:00Z"/>
          <w:rFonts w:asciiTheme="minorHAnsi" w:hAnsiTheme="minorHAnsi"/>
          <w:smallCaps w:val="0"/>
          <w:noProof/>
          <w:szCs w:val="22"/>
          <w:lang w:val="fr-FR"/>
        </w:rPr>
      </w:pPr>
      <w:ins w:id="84" w:author="RANNOU Jean-Philippe" w:date="2017-02-21T14:22:00Z">
        <w:r w:rsidRPr="0056318D">
          <w:rPr>
            <w:rStyle w:val="Lienhypertexte"/>
            <w:noProof/>
          </w:rPr>
          <w:lastRenderedPageBreak/>
          <w:fldChar w:fldCharType="begin"/>
        </w:r>
        <w:r w:rsidRPr="0056318D">
          <w:rPr>
            <w:rStyle w:val="Lienhypertexte"/>
            <w:noProof/>
          </w:rPr>
          <w:instrText xml:space="preserve"> </w:instrText>
        </w:r>
        <w:r>
          <w:rPr>
            <w:noProof/>
          </w:rPr>
          <w:instrText>HYPERLINK \l "_Toc475450282"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w:t>
        </w:r>
        <w:r>
          <w:rPr>
            <w:rFonts w:asciiTheme="minorHAnsi" w:hAnsiTheme="minorHAnsi"/>
            <w:smallCaps w:val="0"/>
            <w:noProof/>
            <w:szCs w:val="22"/>
            <w:lang w:val="fr-FR"/>
          </w:rPr>
          <w:tab/>
        </w:r>
        <w:r w:rsidRPr="0056318D">
          <w:rPr>
            <w:rStyle w:val="Lienhypertexte"/>
            <w:noProof/>
          </w:rPr>
          <w:t>For Argos floats</w:t>
        </w:r>
        <w:r>
          <w:rPr>
            <w:noProof/>
            <w:webHidden/>
          </w:rPr>
          <w:tab/>
        </w:r>
        <w:r>
          <w:rPr>
            <w:noProof/>
            <w:webHidden/>
          </w:rPr>
          <w:fldChar w:fldCharType="begin"/>
        </w:r>
        <w:r>
          <w:rPr>
            <w:noProof/>
            <w:webHidden/>
          </w:rPr>
          <w:instrText xml:space="preserve"> PAGEREF _Toc475450282 \h </w:instrText>
        </w:r>
        <w:r>
          <w:rPr>
            <w:noProof/>
            <w:webHidden/>
          </w:rPr>
        </w:r>
      </w:ins>
      <w:r>
        <w:rPr>
          <w:noProof/>
          <w:webHidden/>
        </w:rPr>
        <w:fldChar w:fldCharType="separate"/>
      </w:r>
      <w:ins w:id="85"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86" w:author="RANNOU Jean-Philippe" w:date="2017-02-21T14:22:00Z"/>
          <w:rFonts w:asciiTheme="minorHAnsi" w:hAnsiTheme="minorHAnsi"/>
          <w:noProof/>
          <w:szCs w:val="22"/>
          <w:lang w:val="fr-FR"/>
        </w:rPr>
      </w:pPr>
      <w:ins w:id="8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6.1.1.1</w:t>
        </w:r>
        <w:r>
          <w:rPr>
            <w:rFonts w:asciiTheme="minorHAnsi" w:hAnsiTheme="minorHAnsi"/>
            <w:noProof/>
            <w:szCs w:val="22"/>
            <w:lang w:val="fr-FR"/>
          </w:rPr>
          <w:tab/>
        </w:r>
        <w:r w:rsidRPr="0056318D">
          <w:rPr>
            <w:rStyle w:val="Lienhypertexte"/>
            <w:noProof/>
          </w:rPr>
          <w:t>Step #0: copy all received Argos data in a unique directory</w:t>
        </w:r>
        <w:r>
          <w:rPr>
            <w:noProof/>
            <w:webHidden/>
          </w:rPr>
          <w:tab/>
        </w:r>
        <w:r>
          <w:rPr>
            <w:noProof/>
            <w:webHidden/>
          </w:rPr>
          <w:fldChar w:fldCharType="begin"/>
        </w:r>
        <w:r>
          <w:rPr>
            <w:noProof/>
            <w:webHidden/>
          </w:rPr>
          <w:instrText xml:space="preserve"> PAGEREF _Toc475450283 \h </w:instrText>
        </w:r>
        <w:r>
          <w:rPr>
            <w:noProof/>
            <w:webHidden/>
          </w:rPr>
        </w:r>
      </w:ins>
      <w:r>
        <w:rPr>
          <w:noProof/>
          <w:webHidden/>
        </w:rPr>
        <w:fldChar w:fldCharType="separate"/>
      </w:r>
      <w:ins w:id="88"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89" w:author="RANNOU Jean-Philippe" w:date="2017-02-21T14:22:00Z"/>
          <w:rFonts w:asciiTheme="minorHAnsi" w:hAnsiTheme="minorHAnsi"/>
          <w:noProof/>
          <w:szCs w:val="22"/>
          <w:lang w:val="fr-FR"/>
        </w:rPr>
      </w:pPr>
      <w:ins w:id="9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6.1.1.2</w:t>
        </w:r>
        <w:r>
          <w:rPr>
            <w:rFonts w:asciiTheme="minorHAnsi" w:hAnsiTheme="minorHAnsi"/>
            <w:noProof/>
            <w:szCs w:val="22"/>
            <w:lang w:val="fr-FR"/>
          </w:rPr>
          <w:tab/>
        </w:r>
        <w:r w:rsidRPr="0056318D">
          <w:rPr>
            <w:rStyle w:val="Lienhypertexte"/>
            <w:noProof/>
          </w:rPr>
          <w:t>Step #1: split the data</w:t>
        </w:r>
        <w:r>
          <w:rPr>
            <w:noProof/>
            <w:webHidden/>
          </w:rPr>
          <w:tab/>
        </w:r>
        <w:r>
          <w:rPr>
            <w:noProof/>
            <w:webHidden/>
          </w:rPr>
          <w:fldChar w:fldCharType="begin"/>
        </w:r>
        <w:r>
          <w:rPr>
            <w:noProof/>
            <w:webHidden/>
          </w:rPr>
          <w:instrText xml:space="preserve"> PAGEREF _Toc475450284 \h </w:instrText>
        </w:r>
        <w:r>
          <w:rPr>
            <w:noProof/>
            <w:webHidden/>
          </w:rPr>
        </w:r>
      </w:ins>
      <w:r>
        <w:rPr>
          <w:noProof/>
          <w:webHidden/>
        </w:rPr>
        <w:fldChar w:fldCharType="separate"/>
      </w:r>
      <w:ins w:id="91"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92" w:author="RANNOU Jean-Philippe" w:date="2017-02-21T14:22:00Z"/>
          <w:rFonts w:asciiTheme="minorHAnsi" w:hAnsiTheme="minorHAnsi"/>
          <w:noProof/>
          <w:szCs w:val="22"/>
          <w:lang w:val="fr-FR"/>
        </w:rPr>
      </w:pPr>
      <w:ins w:id="9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6.1.1.3</w:t>
        </w:r>
        <w:r>
          <w:rPr>
            <w:rFonts w:asciiTheme="minorHAnsi" w:hAnsiTheme="minorHAnsi"/>
            <w:noProof/>
            <w:szCs w:val="22"/>
            <w:lang w:val="fr-FR"/>
          </w:rPr>
          <w:tab/>
        </w:r>
        <w:r w:rsidRPr="0056318D">
          <w:rPr>
            <w:rStyle w:val="Lienhypertexte"/>
            <w:noProof/>
          </w:rPr>
          <w:t>Step #2: delete duplicated data</w:t>
        </w:r>
        <w:r>
          <w:rPr>
            <w:noProof/>
            <w:webHidden/>
          </w:rPr>
          <w:tab/>
        </w:r>
        <w:r>
          <w:rPr>
            <w:noProof/>
            <w:webHidden/>
          </w:rPr>
          <w:fldChar w:fldCharType="begin"/>
        </w:r>
        <w:r>
          <w:rPr>
            <w:noProof/>
            <w:webHidden/>
          </w:rPr>
          <w:instrText xml:space="preserve"> PAGEREF _Toc475450285 \h </w:instrText>
        </w:r>
        <w:r>
          <w:rPr>
            <w:noProof/>
            <w:webHidden/>
          </w:rPr>
        </w:r>
      </w:ins>
      <w:r>
        <w:rPr>
          <w:noProof/>
          <w:webHidden/>
        </w:rPr>
        <w:fldChar w:fldCharType="separate"/>
      </w:r>
      <w:ins w:id="94"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95" w:author="RANNOU Jean-Philippe" w:date="2017-02-21T14:22:00Z"/>
          <w:rFonts w:asciiTheme="minorHAnsi" w:hAnsiTheme="minorHAnsi"/>
          <w:noProof/>
          <w:szCs w:val="22"/>
          <w:lang w:val="fr-FR"/>
        </w:rPr>
      </w:pPr>
      <w:ins w:id="9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6.1.1.4</w:t>
        </w:r>
        <w:r>
          <w:rPr>
            <w:rFonts w:asciiTheme="minorHAnsi" w:hAnsiTheme="minorHAnsi"/>
            <w:noProof/>
            <w:szCs w:val="22"/>
            <w:lang w:val="fr-FR"/>
          </w:rPr>
          <w:tab/>
        </w:r>
        <w:r w:rsidRPr="0056318D">
          <w:rPr>
            <w:rStyle w:val="Lienhypertexte"/>
            <w:noProof/>
          </w:rPr>
          <w:t>Step #3: create Argos cycle files</w:t>
        </w:r>
        <w:r>
          <w:rPr>
            <w:noProof/>
            <w:webHidden/>
          </w:rPr>
          <w:tab/>
        </w:r>
        <w:r>
          <w:rPr>
            <w:noProof/>
            <w:webHidden/>
          </w:rPr>
          <w:fldChar w:fldCharType="begin"/>
        </w:r>
        <w:r>
          <w:rPr>
            <w:noProof/>
            <w:webHidden/>
          </w:rPr>
          <w:instrText xml:space="preserve"> PAGEREF _Toc475450286 \h </w:instrText>
        </w:r>
        <w:r>
          <w:rPr>
            <w:noProof/>
            <w:webHidden/>
          </w:rPr>
        </w:r>
      </w:ins>
      <w:r>
        <w:rPr>
          <w:noProof/>
          <w:webHidden/>
        </w:rPr>
        <w:fldChar w:fldCharType="separate"/>
      </w:r>
      <w:ins w:id="97"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98" w:author="RANNOU Jean-Philippe" w:date="2017-02-21T14:22:00Z"/>
          <w:rFonts w:asciiTheme="minorHAnsi" w:hAnsiTheme="minorHAnsi"/>
          <w:noProof/>
          <w:szCs w:val="22"/>
          <w:lang w:val="fr-FR"/>
        </w:rPr>
      </w:pPr>
      <w:ins w:id="9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6.1.1.5</w:t>
        </w:r>
        <w:r>
          <w:rPr>
            <w:rFonts w:asciiTheme="minorHAnsi" w:hAnsiTheme="minorHAnsi"/>
            <w:noProof/>
            <w:szCs w:val="22"/>
            <w:lang w:val="fr-FR"/>
          </w:rPr>
          <w:tab/>
        </w:r>
        <w:r w:rsidRPr="0056318D">
          <w:rPr>
            <w:rStyle w:val="Lienhypertexte"/>
            <w:noProof/>
          </w:rPr>
          <w:t>Step #4: correct Argos cycle files</w:t>
        </w:r>
        <w:r>
          <w:rPr>
            <w:noProof/>
            <w:webHidden/>
          </w:rPr>
          <w:tab/>
        </w:r>
        <w:r>
          <w:rPr>
            <w:noProof/>
            <w:webHidden/>
          </w:rPr>
          <w:fldChar w:fldCharType="begin"/>
        </w:r>
        <w:r>
          <w:rPr>
            <w:noProof/>
            <w:webHidden/>
          </w:rPr>
          <w:instrText xml:space="preserve"> PAGEREF _Toc475450287 \h </w:instrText>
        </w:r>
        <w:r>
          <w:rPr>
            <w:noProof/>
            <w:webHidden/>
          </w:rPr>
        </w:r>
      </w:ins>
      <w:r>
        <w:rPr>
          <w:noProof/>
          <w:webHidden/>
        </w:rPr>
        <w:fldChar w:fldCharType="separate"/>
      </w:r>
      <w:ins w:id="100"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01" w:author="RANNOU Jean-Philippe" w:date="2017-02-21T14:22:00Z"/>
          <w:rFonts w:asciiTheme="minorHAnsi" w:hAnsiTheme="minorHAnsi"/>
          <w:noProof/>
          <w:szCs w:val="22"/>
          <w:lang w:val="fr-FR"/>
        </w:rPr>
      </w:pPr>
      <w:ins w:id="10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6.1.1.6</w:t>
        </w:r>
        <w:r>
          <w:rPr>
            <w:rFonts w:asciiTheme="minorHAnsi" w:hAnsiTheme="minorHAnsi"/>
            <w:noProof/>
            <w:szCs w:val="22"/>
            <w:lang w:val="fr-FR"/>
          </w:rPr>
          <w:tab/>
        </w:r>
        <w:r w:rsidRPr="0056318D">
          <w:rPr>
            <w:rStyle w:val="Lienhypertexte"/>
            <w:noProof/>
          </w:rPr>
          <w:t>Step #5: name Argos cycle files</w:t>
        </w:r>
        <w:r>
          <w:rPr>
            <w:noProof/>
            <w:webHidden/>
          </w:rPr>
          <w:tab/>
        </w:r>
        <w:r>
          <w:rPr>
            <w:noProof/>
            <w:webHidden/>
          </w:rPr>
          <w:fldChar w:fldCharType="begin"/>
        </w:r>
        <w:r>
          <w:rPr>
            <w:noProof/>
            <w:webHidden/>
          </w:rPr>
          <w:instrText xml:space="preserve"> PAGEREF _Toc475450288 \h </w:instrText>
        </w:r>
        <w:r>
          <w:rPr>
            <w:noProof/>
            <w:webHidden/>
          </w:rPr>
        </w:r>
      </w:ins>
      <w:r>
        <w:rPr>
          <w:noProof/>
          <w:webHidden/>
        </w:rPr>
        <w:fldChar w:fldCharType="separate"/>
      </w:r>
      <w:ins w:id="103" w:author="RANNOU Jean-Philippe" w:date="2017-02-21T14:22:00Z">
        <w:r>
          <w:rPr>
            <w:noProof/>
            <w:webHidden/>
          </w:rPr>
          <w:t>17</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04" w:author="RANNOU Jean-Philippe" w:date="2017-02-21T14:22:00Z"/>
          <w:rFonts w:asciiTheme="minorHAnsi" w:hAnsiTheme="minorHAnsi"/>
          <w:noProof/>
          <w:szCs w:val="22"/>
          <w:lang w:val="fr-FR"/>
        </w:rPr>
      </w:pPr>
      <w:ins w:id="10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"_Toc475450289"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6.1.1.7</w:t>
        </w:r>
        <w:r>
          <w:rPr>
            <w:rFonts w:asciiTheme="minorHAnsi" w:hAnsiTheme="minorHAnsi"/>
            <w:noProof/>
            <w:szCs w:val="22"/>
            <w:lang w:val="fr-FR"/>
          </w:rPr>
          <w:tab/>
        </w:r>
        <w:r w:rsidRPr="0056318D">
          <w:rPr>
            <w:rStyle w:val="Lienhypertexte"/>
            <w:noProof/>
          </w:rPr>
          <w:t>Step #6: clean ghost data at the end of Argos cycle files</w:t>
        </w:r>
        <w:r>
          <w:rPr>
            <w:noProof/>
            <w:webHidden/>
          </w:rPr>
          <w:tab/>
        </w:r>
        <w:r>
          <w:rPr>
            <w:noProof/>
            <w:webHidden/>
          </w:rPr>
          <w:fldChar w:fldCharType="begin"/>
        </w:r>
        <w:r>
          <w:rPr>
            <w:noProof/>
            <w:webHidden/>
          </w:rPr>
          <w:instrText xml:space="preserve"> PAGEREF _Toc475450289 \h </w:instrText>
        </w:r>
        <w:r>
          <w:rPr>
            <w:noProof/>
            <w:webHidden/>
          </w:rPr>
        </w:r>
      </w:ins>
      <w:r>
        <w:rPr>
          <w:noProof/>
          <w:webHidden/>
        </w:rPr>
        <w:fldChar w:fldCharType="separate"/>
      </w:r>
      <w:ins w:id="106" w:author="RANNOU Jean-Philippe" w:date="2017-02-21T14:22:00Z">
        <w:r>
          <w:rPr>
            <w:noProof/>
            <w:webHidden/>
          </w:rPr>
          <w:t>18</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07" w:author="RANNOU Jean-Philippe" w:date="2017-02-21T14:22:00Z"/>
          <w:rFonts w:asciiTheme="minorHAnsi" w:hAnsiTheme="minorHAnsi"/>
          <w:noProof/>
          <w:szCs w:val="22"/>
          <w:lang w:val="fr-FR"/>
        </w:rPr>
      </w:pPr>
      <w:ins w:id="10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6.1.1.8</w:t>
        </w:r>
        <w:r>
          <w:rPr>
            <w:rFonts w:asciiTheme="minorHAnsi" w:hAnsiTheme="minorHAnsi"/>
            <w:noProof/>
            <w:szCs w:val="22"/>
            <w:lang w:val="fr-FR"/>
          </w:rPr>
          <w:tab/>
        </w:r>
        <w:r w:rsidRPr="0056318D">
          <w:rPr>
            <w:rStyle w:val="Lienhypertexte"/>
            <w:noProof/>
          </w:rPr>
          <w:t>Final step: check the processed output files</w:t>
        </w:r>
        <w:r>
          <w:rPr>
            <w:noProof/>
            <w:webHidden/>
          </w:rPr>
          <w:tab/>
        </w:r>
        <w:r>
          <w:rPr>
            <w:noProof/>
            <w:webHidden/>
          </w:rPr>
          <w:fldChar w:fldCharType="begin"/>
        </w:r>
        <w:r>
          <w:rPr>
            <w:noProof/>
            <w:webHidden/>
          </w:rPr>
          <w:instrText xml:space="preserve"> PAGEREF _Toc475450290 \h </w:instrText>
        </w:r>
        <w:r>
          <w:rPr>
            <w:noProof/>
            <w:webHidden/>
          </w:rPr>
        </w:r>
      </w:ins>
      <w:r>
        <w:rPr>
          <w:noProof/>
          <w:webHidden/>
        </w:rPr>
        <w:fldChar w:fldCharType="separate"/>
      </w:r>
      <w:ins w:id="109" w:author="RANNOU Jean-Philippe" w:date="2017-02-21T14:22:00Z">
        <w:r>
          <w:rPr>
            <w:noProof/>
            <w:webHidden/>
          </w:rPr>
          <w:t>18</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10" w:author="RANNOU Jean-Philippe" w:date="2017-02-21T14:22:00Z"/>
          <w:rFonts w:asciiTheme="minorHAnsi" w:hAnsiTheme="minorHAnsi"/>
          <w:smallCaps w:val="0"/>
          <w:noProof/>
          <w:szCs w:val="22"/>
          <w:lang w:val="fr-FR"/>
        </w:rPr>
      </w:pPr>
      <w:ins w:id="11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6.1.2</w:t>
        </w:r>
        <w:r>
          <w:rPr>
            <w:rFonts w:asciiTheme="minorHAnsi" w:hAnsiTheme="minorHAnsi"/>
            <w:smallCaps w:val="0"/>
            <w:noProof/>
            <w:szCs w:val="22"/>
            <w:lang w:val="fr-FR"/>
          </w:rPr>
          <w:tab/>
        </w:r>
        <w:r w:rsidRPr="0056318D">
          <w:rPr>
            <w:rStyle w:val="Lienhypertexte"/>
            <w:noProof/>
          </w:rPr>
          <w:t>For Iridium SBD floats</w:t>
        </w:r>
        <w:r>
          <w:rPr>
            <w:noProof/>
            <w:webHidden/>
          </w:rPr>
          <w:tab/>
        </w:r>
        <w:r>
          <w:rPr>
            <w:noProof/>
            <w:webHidden/>
          </w:rPr>
          <w:fldChar w:fldCharType="begin"/>
        </w:r>
        <w:r>
          <w:rPr>
            <w:noProof/>
            <w:webHidden/>
          </w:rPr>
          <w:instrText xml:space="preserve"> PAGEREF _Toc475450291 \h </w:instrText>
        </w:r>
        <w:r>
          <w:rPr>
            <w:noProof/>
            <w:webHidden/>
          </w:rPr>
        </w:r>
      </w:ins>
      <w:r>
        <w:rPr>
          <w:noProof/>
          <w:webHidden/>
        </w:rPr>
        <w:fldChar w:fldCharType="separate"/>
      </w:r>
      <w:ins w:id="112" w:author="RANNOU Jean-Philippe" w:date="2017-02-21T14:22:00Z">
        <w:r>
          <w:rPr>
            <w:noProof/>
            <w:webHidden/>
          </w:rPr>
          <w:t>18</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13" w:author="RANNOU Jean-Philippe" w:date="2017-02-21T14:22:00Z"/>
          <w:rFonts w:asciiTheme="minorHAnsi" w:hAnsiTheme="minorHAnsi"/>
          <w:noProof/>
          <w:szCs w:val="22"/>
          <w:lang w:val="fr-FR"/>
        </w:rPr>
      </w:pPr>
      <w:ins w:id="11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6.1.2.1</w:t>
        </w:r>
        <w:r>
          <w:rPr>
            <w:rFonts w:asciiTheme="minorHAnsi" w:hAnsiTheme="minorHAnsi"/>
            <w:noProof/>
            <w:szCs w:val="22"/>
            <w:lang w:val="fr-FR"/>
          </w:rPr>
          <w:tab/>
        </w:r>
        <w:r w:rsidRPr="0056318D">
          <w:rPr>
            <w:rStyle w:val="Lienhypertexte"/>
            <w:noProof/>
          </w:rPr>
          <w:t>Rename the mail files</w:t>
        </w:r>
        <w:r>
          <w:rPr>
            <w:noProof/>
            <w:webHidden/>
          </w:rPr>
          <w:tab/>
        </w:r>
        <w:r>
          <w:rPr>
            <w:noProof/>
            <w:webHidden/>
          </w:rPr>
          <w:fldChar w:fldCharType="begin"/>
        </w:r>
        <w:r>
          <w:rPr>
            <w:noProof/>
            <w:webHidden/>
          </w:rPr>
          <w:instrText xml:space="preserve"> PAGEREF _Toc475450292 \h </w:instrText>
        </w:r>
        <w:r>
          <w:rPr>
            <w:noProof/>
            <w:webHidden/>
          </w:rPr>
        </w:r>
      </w:ins>
      <w:r>
        <w:rPr>
          <w:noProof/>
          <w:webHidden/>
        </w:rPr>
        <w:fldChar w:fldCharType="separate"/>
      </w:r>
      <w:ins w:id="115" w:author="RANNOU Jean-Philippe" w:date="2017-02-21T14:22:00Z">
        <w:r>
          <w:rPr>
            <w:noProof/>
            <w:webHidden/>
          </w:rPr>
          <w:t>18</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16" w:author="RANNOU Jean-Philippe" w:date="2017-02-21T14:22:00Z"/>
          <w:rFonts w:asciiTheme="minorHAnsi" w:hAnsiTheme="minorHAnsi"/>
          <w:noProof/>
          <w:szCs w:val="22"/>
          <w:lang w:val="fr-FR"/>
        </w:rPr>
      </w:pPr>
      <w:ins w:id="11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6.1.2.2</w:t>
        </w:r>
        <w:r>
          <w:rPr>
            <w:rFonts w:asciiTheme="minorHAnsi" w:hAnsiTheme="minorHAnsi"/>
            <w:noProof/>
            <w:szCs w:val="22"/>
            <w:lang w:val="fr-FR"/>
          </w:rPr>
          <w:tab/>
        </w:r>
        <w:r w:rsidRPr="0056318D">
          <w:rPr>
            <w:rStyle w:val="Lienhypertexte"/>
            <w:noProof/>
          </w:rPr>
          <w:t>Duplicate the mail files</w:t>
        </w:r>
        <w:r>
          <w:rPr>
            <w:noProof/>
            <w:webHidden/>
          </w:rPr>
          <w:tab/>
        </w:r>
        <w:r>
          <w:rPr>
            <w:noProof/>
            <w:webHidden/>
          </w:rPr>
          <w:fldChar w:fldCharType="begin"/>
        </w:r>
        <w:r>
          <w:rPr>
            <w:noProof/>
            <w:webHidden/>
          </w:rPr>
          <w:instrText xml:space="preserve"> PAGEREF _Toc475450293 \h </w:instrText>
        </w:r>
        <w:r>
          <w:rPr>
            <w:noProof/>
            <w:webHidden/>
          </w:rPr>
        </w:r>
      </w:ins>
      <w:r>
        <w:rPr>
          <w:noProof/>
          <w:webHidden/>
        </w:rPr>
        <w:fldChar w:fldCharType="separate"/>
      </w:r>
      <w:ins w:id="118" w:author="RANNOU Jean-Philippe" w:date="2017-02-21T14:22:00Z">
        <w:r>
          <w:rPr>
            <w:noProof/>
            <w:webHidden/>
          </w:rPr>
          <w:t>19</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19" w:author="RANNOU Jean-Philippe" w:date="2017-02-21T14:22:00Z"/>
          <w:rFonts w:asciiTheme="minorHAnsi" w:hAnsiTheme="minorHAnsi"/>
          <w:smallCaps w:val="0"/>
          <w:noProof/>
          <w:szCs w:val="22"/>
          <w:lang w:val="fr-FR"/>
        </w:rPr>
      </w:pPr>
      <w:ins w:id="12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6.1.3</w:t>
        </w:r>
        <w:r>
          <w:rPr>
            <w:rFonts w:asciiTheme="minorHAnsi" w:hAnsiTheme="minorHAnsi"/>
            <w:smallCaps w:val="0"/>
            <w:noProof/>
            <w:szCs w:val="22"/>
            <w:lang w:val="fr-FR"/>
          </w:rPr>
          <w:tab/>
        </w:r>
        <w:r w:rsidRPr="0056318D">
          <w:rPr>
            <w:rStyle w:val="Lienhypertexte"/>
            <w:noProof/>
          </w:rPr>
          <w:t>For Iridium RUDICS floats</w:t>
        </w:r>
        <w:r>
          <w:rPr>
            <w:noProof/>
            <w:webHidden/>
          </w:rPr>
          <w:tab/>
        </w:r>
        <w:r>
          <w:rPr>
            <w:noProof/>
            <w:webHidden/>
          </w:rPr>
          <w:fldChar w:fldCharType="begin"/>
        </w:r>
        <w:r>
          <w:rPr>
            <w:noProof/>
            <w:webHidden/>
          </w:rPr>
          <w:instrText xml:space="preserve"> PAGEREF _Toc475450294 \h </w:instrText>
        </w:r>
        <w:r>
          <w:rPr>
            <w:noProof/>
            <w:webHidden/>
          </w:rPr>
        </w:r>
      </w:ins>
      <w:r>
        <w:rPr>
          <w:noProof/>
          <w:webHidden/>
        </w:rPr>
        <w:fldChar w:fldCharType="separate"/>
      </w:r>
      <w:ins w:id="121" w:author="RANNOU Jean-Philippe" w:date="2017-02-21T14:22:00Z">
        <w:r>
          <w:rPr>
            <w:noProof/>
            <w:webHidden/>
          </w:rPr>
          <w:t>19</w:t>
        </w:r>
        <w:r>
          <w:rPr>
            <w:noProof/>
            <w:webHidden/>
          </w:rPr>
          <w:fldChar w:fldCharType="end"/>
        </w:r>
        <w:r w:rsidRPr="0056318D">
          <w:rPr>
            <w:rStyle w:val="Lienhypertexte"/>
            <w:noProof/>
          </w:rPr>
          <w:fldChar w:fldCharType="end"/>
        </w:r>
      </w:ins>
    </w:p>
    <w:p w:rsidR="00794983" w:rsidRDefault="00794983">
      <w:pPr>
        <w:pStyle w:val="TM4"/>
        <w:tabs>
          <w:tab w:val="left" w:pos="825"/>
          <w:tab w:val="right" w:leader="dot" w:pos="9063"/>
        </w:tabs>
        <w:rPr>
          <w:ins w:id="122" w:author="RANNOU Jean-Philippe" w:date="2017-02-21T14:22:00Z"/>
          <w:rFonts w:asciiTheme="minorHAnsi" w:hAnsiTheme="minorHAnsi"/>
          <w:noProof/>
          <w:szCs w:val="22"/>
          <w:lang w:val="fr-FR"/>
        </w:rPr>
      </w:pPr>
      <w:ins w:id="12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6.1.3.1</w:t>
        </w:r>
        <w:r>
          <w:rPr>
            <w:rFonts w:asciiTheme="minorHAnsi" w:hAnsiTheme="minorHAnsi"/>
            <w:noProof/>
            <w:szCs w:val="22"/>
            <w:lang w:val="fr-FR"/>
          </w:rPr>
          <w:tab/>
        </w:r>
        <w:r w:rsidRPr="0056318D">
          <w:rPr>
            <w:rStyle w:val="Lienhypertexte"/>
            <w:noProof/>
          </w:rPr>
          <w:t>Duplicate the Iridium files</w:t>
        </w:r>
        <w:r>
          <w:rPr>
            <w:noProof/>
            <w:webHidden/>
          </w:rPr>
          <w:tab/>
        </w:r>
        <w:r>
          <w:rPr>
            <w:noProof/>
            <w:webHidden/>
          </w:rPr>
          <w:fldChar w:fldCharType="begin"/>
        </w:r>
        <w:r>
          <w:rPr>
            <w:noProof/>
            <w:webHidden/>
          </w:rPr>
          <w:instrText xml:space="preserve"> PAGEREF _Toc475450295 \h </w:instrText>
        </w:r>
        <w:r>
          <w:rPr>
            <w:noProof/>
            <w:webHidden/>
          </w:rPr>
        </w:r>
      </w:ins>
      <w:r>
        <w:rPr>
          <w:noProof/>
          <w:webHidden/>
        </w:rPr>
        <w:fldChar w:fldCharType="separate"/>
      </w:r>
      <w:ins w:id="124" w:author="RANNOU Jean-Philippe" w:date="2017-02-21T14:22:00Z">
        <w:r>
          <w:rPr>
            <w:noProof/>
            <w:webHidden/>
          </w:rPr>
          <w:t>19</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25" w:author="RANNOU Jean-Philippe" w:date="2017-02-21T14:22:00Z"/>
          <w:rFonts w:asciiTheme="minorHAnsi" w:hAnsiTheme="minorHAnsi"/>
          <w:b w:val="0"/>
          <w:bCs w:val="0"/>
          <w:smallCaps w:val="0"/>
          <w:noProof/>
          <w:szCs w:val="22"/>
          <w:lang w:val="fr-FR"/>
        </w:rPr>
      </w:pPr>
      <w:ins w:id="12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6.2</w:t>
        </w:r>
        <w:r>
          <w:rPr>
            <w:rFonts w:asciiTheme="minorHAnsi" w:hAnsiTheme="minorHAnsi"/>
            <w:b w:val="0"/>
            <w:bCs w:val="0"/>
            <w:smallCaps w:val="0"/>
            <w:noProof/>
            <w:szCs w:val="22"/>
            <w:lang w:val="fr-FR"/>
          </w:rPr>
          <w:tab/>
        </w:r>
        <w:r w:rsidRPr="0056318D">
          <w:rPr>
            <w:rStyle w:val="Lienhypertexte"/>
            <w:noProof/>
          </w:rPr>
          <w:t>Decoding of float transmitted data</w:t>
        </w:r>
        <w:r>
          <w:rPr>
            <w:noProof/>
            <w:webHidden/>
          </w:rPr>
          <w:tab/>
        </w:r>
        <w:r>
          <w:rPr>
            <w:noProof/>
            <w:webHidden/>
          </w:rPr>
          <w:fldChar w:fldCharType="begin"/>
        </w:r>
        <w:r>
          <w:rPr>
            <w:noProof/>
            <w:webHidden/>
          </w:rPr>
          <w:instrText xml:space="preserve"> PAGEREF _Toc475450296 \h </w:instrText>
        </w:r>
        <w:r>
          <w:rPr>
            <w:noProof/>
            <w:webHidden/>
          </w:rPr>
        </w:r>
      </w:ins>
      <w:r>
        <w:rPr>
          <w:noProof/>
          <w:webHidden/>
        </w:rPr>
        <w:fldChar w:fldCharType="separate"/>
      </w:r>
      <w:ins w:id="127" w:author="RANNOU Jean-Philippe" w:date="2017-02-21T14:22:00Z">
        <w:r>
          <w:rPr>
            <w:noProof/>
            <w:webHidden/>
          </w:rPr>
          <w:t>20</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28" w:author="RANNOU Jean-Philippe" w:date="2017-02-21T14:22:00Z"/>
          <w:rFonts w:asciiTheme="minorHAnsi" w:hAnsiTheme="minorHAnsi"/>
          <w:b w:val="0"/>
          <w:bCs w:val="0"/>
          <w:smallCaps w:val="0"/>
          <w:noProof/>
          <w:szCs w:val="22"/>
          <w:lang w:val="fr-FR"/>
        </w:rPr>
      </w:pPr>
      <w:ins w:id="12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6.3</w:t>
        </w:r>
        <w:r>
          <w:rPr>
            <w:rFonts w:asciiTheme="minorHAnsi" w:hAnsiTheme="minorHAnsi"/>
            <w:b w:val="0"/>
            <w:bCs w:val="0"/>
            <w:smallCaps w:val="0"/>
            <w:noProof/>
            <w:szCs w:val="22"/>
            <w:lang w:val="fr-FR"/>
          </w:rPr>
          <w:tab/>
        </w:r>
        <w:r w:rsidRPr="0056318D">
          <w:rPr>
            <w:rStyle w:val="Lienhypertexte"/>
            <w:noProof/>
          </w:rPr>
          <w:t>Decoder input and output files</w:t>
        </w:r>
        <w:r>
          <w:rPr>
            <w:noProof/>
            <w:webHidden/>
          </w:rPr>
          <w:tab/>
        </w:r>
        <w:r>
          <w:rPr>
            <w:noProof/>
            <w:webHidden/>
          </w:rPr>
          <w:fldChar w:fldCharType="begin"/>
        </w:r>
        <w:r>
          <w:rPr>
            <w:noProof/>
            <w:webHidden/>
          </w:rPr>
          <w:instrText xml:space="preserve"> PAGEREF _Toc475450297 \h </w:instrText>
        </w:r>
        <w:r>
          <w:rPr>
            <w:noProof/>
            <w:webHidden/>
          </w:rPr>
        </w:r>
      </w:ins>
      <w:r>
        <w:rPr>
          <w:noProof/>
          <w:webHidden/>
        </w:rPr>
        <w:fldChar w:fldCharType="separate"/>
      </w:r>
      <w:ins w:id="130" w:author="RANNOU Jean-Philippe" w:date="2017-02-21T14:22:00Z">
        <w:r>
          <w:rPr>
            <w:noProof/>
            <w:webHidden/>
          </w:rPr>
          <w:t>20</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131" w:author="RANNOU Jean-Philippe" w:date="2017-02-21T14:22:00Z"/>
          <w:rFonts w:asciiTheme="minorHAnsi" w:hAnsiTheme="minorHAnsi"/>
          <w:b w:val="0"/>
          <w:bCs w:val="0"/>
          <w:caps w:val="0"/>
          <w:noProof/>
          <w:szCs w:val="22"/>
          <w:u w:val="none"/>
          <w:lang w:val="fr-FR"/>
        </w:rPr>
      </w:pPr>
      <w:ins w:id="13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w:t>
        </w:r>
        <w:r>
          <w:rPr>
            <w:rFonts w:asciiTheme="minorHAnsi" w:hAnsiTheme="minorHAnsi"/>
            <w:b w:val="0"/>
            <w:bCs w:val="0"/>
            <w:caps w:val="0"/>
            <w:noProof/>
            <w:szCs w:val="22"/>
            <w:u w:val="none"/>
            <w:lang w:val="fr-FR"/>
          </w:rPr>
          <w:tab/>
        </w:r>
        <w:r w:rsidRPr="0056318D">
          <w:rPr>
            <w:rStyle w:val="Lienhypertexte"/>
            <w:noProof/>
          </w:rPr>
          <w:t>Using the DAC decoder</w:t>
        </w:r>
        <w:r>
          <w:rPr>
            <w:noProof/>
            <w:webHidden/>
          </w:rPr>
          <w:tab/>
        </w:r>
        <w:r>
          <w:rPr>
            <w:noProof/>
            <w:webHidden/>
          </w:rPr>
          <w:fldChar w:fldCharType="begin"/>
        </w:r>
        <w:r>
          <w:rPr>
            <w:noProof/>
            <w:webHidden/>
          </w:rPr>
          <w:instrText xml:space="preserve"> PAGEREF _Toc475450298 \h </w:instrText>
        </w:r>
        <w:r>
          <w:rPr>
            <w:noProof/>
            <w:webHidden/>
          </w:rPr>
        </w:r>
      </w:ins>
      <w:r>
        <w:rPr>
          <w:noProof/>
          <w:webHidden/>
        </w:rPr>
        <w:fldChar w:fldCharType="separate"/>
      </w:r>
      <w:ins w:id="133" w:author="RANNOU Jean-Philippe" w:date="2017-02-21T14:22:00Z">
        <w:r>
          <w:rPr>
            <w:noProof/>
            <w:webHidden/>
          </w:rPr>
          <w:t>21</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34" w:author="RANNOU Jean-Philippe" w:date="2017-02-21T14:22:00Z"/>
          <w:rFonts w:asciiTheme="minorHAnsi" w:hAnsiTheme="minorHAnsi"/>
          <w:b w:val="0"/>
          <w:bCs w:val="0"/>
          <w:smallCaps w:val="0"/>
          <w:noProof/>
          <w:szCs w:val="22"/>
          <w:lang w:val="fr-FR"/>
        </w:rPr>
      </w:pPr>
      <w:ins w:id="13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"_Toc475450299"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7.1</w:t>
        </w:r>
        <w:r>
          <w:rPr>
            <w:rFonts w:asciiTheme="minorHAnsi" w:hAnsiTheme="minorHAnsi"/>
            <w:b w:val="0"/>
            <w:bCs w:val="0"/>
            <w:smallCaps w:val="0"/>
            <w:noProof/>
            <w:szCs w:val="22"/>
            <w:lang w:val="fr-FR"/>
          </w:rPr>
          <w:tab/>
        </w:r>
        <w:r w:rsidRPr="0056318D">
          <w:rPr>
            <w:rStyle w:val="Lienhypertexte"/>
            <w:noProof/>
          </w:rPr>
          <w:t>Decoder input parameters</w:t>
        </w:r>
        <w:r>
          <w:rPr>
            <w:noProof/>
            <w:webHidden/>
          </w:rPr>
          <w:tab/>
        </w:r>
        <w:r>
          <w:rPr>
            <w:noProof/>
            <w:webHidden/>
          </w:rPr>
          <w:fldChar w:fldCharType="begin"/>
        </w:r>
        <w:r>
          <w:rPr>
            <w:noProof/>
            <w:webHidden/>
          </w:rPr>
          <w:instrText xml:space="preserve"> PAGEREF _Toc475450299 \h </w:instrText>
        </w:r>
        <w:r>
          <w:rPr>
            <w:noProof/>
            <w:webHidden/>
          </w:rPr>
        </w:r>
      </w:ins>
      <w:r>
        <w:rPr>
          <w:noProof/>
          <w:webHidden/>
        </w:rPr>
        <w:fldChar w:fldCharType="separate"/>
      </w:r>
      <w:ins w:id="136" w:author="RANNOU Jean-Philippe" w:date="2017-02-21T14:22:00Z">
        <w:r>
          <w:rPr>
            <w:noProof/>
            <w:webHidden/>
          </w:rPr>
          <w:t>21</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37" w:author="RANNOU Jean-Philippe" w:date="2017-02-21T14:22:00Z"/>
          <w:rFonts w:asciiTheme="minorHAnsi" w:hAnsiTheme="minorHAnsi"/>
          <w:smallCaps w:val="0"/>
          <w:noProof/>
          <w:szCs w:val="22"/>
          <w:lang w:val="fr-FR"/>
        </w:rPr>
      </w:pPr>
      <w:ins w:id="13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7.1.1</w:t>
        </w:r>
        <w:r>
          <w:rPr>
            <w:rFonts w:asciiTheme="minorHAnsi" w:hAnsiTheme="minorHAnsi"/>
            <w:smallCaps w:val="0"/>
            <w:noProof/>
            <w:szCs w:val="22"/>
            <w:lang w:val="fr-FR"/>
          </w:rPr>
          <w:tab/>
        </w:r>
        <w:r w:rsidRPr="0056318D">
          <w:rPr>
            <w:rStyle w:val="Lienhypertexte"/>
            <w:noProof/>
          </w:rPr>
          <w:t>For Argos floats</w:t>
        </w:r>
        <w:r>
          <w:rPr>
            <w:noProof/>
            <w:webHidden/>
          </w:rPr>
          <w:tab/>
        </w:r>
        <w:r>
          <w:rPr>
            <w:noProof/>
            <w:webHidden/>
          </w:rPr>
          <w:fldChar w:fldCharType="begin"/>
        </w:r>
        <w:r>
          <w:rPr>
            <w:noProof/>
            <w:webHidden/>
          </w:rPr>
          <w:instrText xml:space="preserve"> PAGEREF _Toc475450300 \h </w:instrText>
        </w:r>
        <w:r>
          <w:rPr>
            <w:noProof/>
            <w:webHidden/>
          </w:rPr>
        </w:r>
      </w:ins>
      <w:r>
        <w:rPr>
          <w:noProof/>
          <w:webHidden/>
        </w:rPr>
        <w:fldChar w:fldCharType="separate"/>
      </w:r>
      <w:ins w:id="139" w:author="RANNOU Jean-Philippe" w:date="2017-02-21T14:22:00Z">
        <w:r>
          <w:rPr>
            <w:noProof/>
            <w:webHidden/>
          </w:rPr>
          <w:t>21</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40" w:author="RANNOU Jean-Philippe" w:date="2017-02-21T14:22:00Z"/>
          <w:rFonts w:asciiTheme="minorHAnsi" w:hAnsiTheme="minorHAnsi"/>
          <w:smallCaps w:val="0"/>
          <w:noProof/>
          <w:szCs w:val="22"/>
          <w:lang w:val="fr-FR"/>
        </w:rPr>
      </w:pPr>
      <w:ins w:id="14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7.1.2</w:t>
        </w:r>
        <w:r>
          <w:rPr>
            <w:rFonts w:asciiTheme="minorHAnsi" w:hAnsiTheme="minorHAnsi"/>
            <w:smallCaps w:val="0"/>
            <w:noProof/>
            <w:szCs w:val="22"/>
            <w:lang w:val="fr-FR"/>
          </w:rPr>
          <w:tab/>
        </w:r>
        <w:r w:rsidRPr="0056318D">
          <w:rPr>
            <w:rStyle w:val="Lienhypertexte"/>
            <w:noProof/>
          </w:rPr>
          <w:t>For Iridium floats</w:t>
        </w:r>
        <w:r>
          <w:rPr>
            <w:noProof/>
            <w:webHidden/>
          </w:rPr>
          <w:tab/>
        </w:r>
        <w:r>
          <w:rPr>
            <w:noProof/>
            <w:webHidden/>
          </w:rPr>
          <w:fldChar w:fldCharType="begin"/>
        </w:r>
        <w:r>
          <w:rPr>
            <w:noProof/>
            <w:webHidden/>
          </w:rPr>
          <w:instrText xml:space="preserve"> PAGEREF _Toc475450301 \h </w:instrText>
        </w:r>
        <w:r>
          <w:rPr>
            <w:noProof/>
            <w:webHidden/>
          </w:rPr>
        </w:r>
      </w:ins>
      <w:r>
        <w:rPr>
          <w:noProof/>
          <w:webHidden/>
        </w:rPr>
        <w:fldChar w:fldCharType="separate"/>
      </w:r>
      <w:ins w:id="142" w:author="RANNOU Jean-Philippe" w:date="2017-02-21T14:22:00Z">
        <w:r>
          <w:rPr>
            <w:noProof/>
            <w:webHidden/>
          </w:rPr>
          <w:t>22</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43" w:author="RANNOU Jean-Philippe" w:date="2017-02-21T14:22:00Z"/>
          <w:rFonts w:asciiTheme="minorHAnsi" w:hAnsiTheme="minorHAnsi"/>
          <w:smallCaps w:val="0"/>
          <w:noProof/>
          <w:szCs w:val="22"/>
          <w:lang w:val="fr-FR"/>
        </w:rPr>
      </w:pPr>
      <w:ins w:id="14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7.1.3</w:t>
        </w:r>
        <w:r>
          <w:rPr>
            <w:rFonts w:asciiTheme="minorHAnsi" w:hAnsiTheme="minorHAnsi"/>
            <w:smallCaps w:val="0"/>
            <w:noProof/>
            <w:szCs w:val="22"/>
            <w:lang w:val="fr-FR"/>
          </w:rPr>
          <w:tab/>
        </w:r>
        <w:r w:rsidRPr="0056318D">
          <w:rPr>
            <w:rStyle w:val="Lienhypertexte"/>
            <w:noProof/>
          </w:rPr>
          <w:t>Additional parameters of the decoder</w:t>
        </w:r>
        <w:r>
          <w:rPr>
            <w:noProof/>
            <w:webHidden/>
          </w:rPr>
          <w:tab/>
        </w:r>
        <w:r>
          <w:rPr>
            <w:noProof/>
            <w:webHidden/>
          </w:rPr>
          <w:fldChar w:fldCharType="begin"/>
        </w:r>
        <w:r>
          <w:rPr>
            <w:noProof/>
            <w:webHidden/>
          </w:rPr>
          <w:instrText xml:space="preserve"> PAGEREF _Toc475450302 \h </w:instrText>
        </w:r>
        <w:r>
          <w:rPr>
            <w:noProof/>
            <w:webHidden/>
          </w:rPr>
        </w:r>
      </w:ins>
      <w:r>
        <w:rPr>
          <w:noProof/>
          <w:webHidden/>
        </w:rPr>
        <w:fldChar w:fldCharType="separate"/>
      </w:r>
      <w:ins w:id="145" w:author="RANNOU Jean-Philippe" w:date="2017-02-21T14:22:00Z">
        <w:r>
          <w:rPr>
            <w:noProof/>
            <w:webHidden/>
          </w:rPr>
          <w:t>23</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46" w:author="RANNOU Jean-Philippe" w:date="2017-02-21T14:22:00Z"/>
          <w:rFonts w:asciiTheme="minorHAnsi" w:hAnsiTheme="minorHAnsi"/>
          <w:b w:val="0"/>
          <w:bCs w:val="0"/>
          <w:smallCaps w:val="0"/>
          <w:noProof/>
          <w:szCs w:val="22"/>
          <w:lang w:val="fr-FR"/>
        </w:rPr>
      </w:pPr>
      <w:ins w:id="14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7.2</w:t>
        </w:r>
        <w:r>
          <w:rPr>
            <w:rFonts w:asciiTheme="minorHAnsi" w:hAnsiTheme="minorHAnsi"/>
            <w:b w:val="0"/>
            <w:bCs w:val="0"/>
            <w:smallCaps w:val="0"/>
            <w:noProof/>
            <w:szCs w:val="22"/>
            <w:lang w:val="fr-FR"/>
          </w:rPr>
          <w:tab/>
        </w:r>
        <w:r w:rsidRPr="0056318D">
          <w:rPr>
            <w:rStyle w:val="Lienhypertexte"/>
            <w:noProof/>
          </w:rPr>
          <w:t>Decoder input and output files</w:t>
        </w:r>
        <w:r>
          <w:rPr>
            <w:noProof/>
            <w:webHidden/>
          </w:rPr>
          <w:tab/>
        </w:r>
        <w:r>
          <w:rPr>
            <w:noProof/>
            <w:webHidden/>
          </w:rPr>
          <w:fldChar w:fldCharType="begin"/>
        </w:r>
        <w:r>
          <w:rPr>
            <w:noProof/>
            <w:webHidden/>
          </w:rPr>
          <w:instrText xml:space="preserve"> PAGEREF _Toc475450303 \h </w:instrText>
        </w:r>
        <w:r>
          <w:rPr>
            <w:noProof/>
            <w:webHidden/>
          </w:rPr>
        </w:r>
      </w:ins>
      <w:r>
        <w:rPr>
          <w:noProof/>
          <w:webHidden/>
        </w:rPr>
        <w:fldChar w:fldCharType="separate"/>
      </w:r>
      <w:ins w:id="148" w:author="RANNOU Jean-Philippe" w:date="2017-02-21T14:22:00Z">
        <w:r>
          <w:rPr>
            <w:noProof/>
            <w:webHidden/>
          </w:rPr>
          <w:t>23</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49" w:author="RANNOU Jean-Philippe" w:date="2017-02-21T14:22:00Z"/>
          <w:rFonts w:asciiTheme="minorHAnsi" w:hAnsiTheme="minorHAnsi"/>
          <w:b w:val="0"/>
          <w:bCs w:val="0"/>
          <w:smallCaps w:val="0"/>
          <w:noProof/>
          <w:szCs w:val="22"/>
          <w:lang w:val="fr-FR"/>
        </w:rPr>
      </w:pPr>
      <w:ins w:id="15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7.3</w:t>
        </w:r>
        <w:r>
          <w:rPr>
            <w:rFonts w:asciiTheme="minorHAnsi" w:hAnsiTheme="minorHAnsi"/>
            <w:b w:val="0"/>
            <w:bCs w:val="0"/>
            <w:smallCaps w:val="0"/>
            <w:noProof/>
            <w:szCs w:val="22"/>
            <w:lang w:val="fr-FR"/>
          </w:rPr>
          <w:tab/>
        </w:r>
        <w:r w:rsidRPr="0056318D">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_Toc475450304 \h </w:instrText>
        </w:r>
        <w:r>
          <w:rPr>
            <w:noProof/>
            <w:webHidden/>
          </w:rPr>
        </w:r>
      </w:ins>
      <w:r>
        <w:rPr>
          <w:noProof/>
          <w:webHidden/>
        </w:rPr>
        <w:fldChar w:fldCharType="separate"/>
      </w:r>
      <w:ins w:id="151" w:author="RANNOU Jean-Philippe" w:date="2017-02-21T14:22:00Z">
        <w:r>
          <w:rPr>
            <w:noProof/>
            <w:webHidden/>
          </w:rPr>
          <w:t>24</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52" w:author="RANNOU Jean-Philippe" w:date="2017-02-21T14:22:00Z"/>
          <w:rFonts w:asciiTheme="minorHAnsi" w:hAnsiTheme="minorHAnsi"/>
          <w:smallCaps w:val="0"/>
          <w:noProof/>
          <w:szCs w:val="22"/>
          <w:lang w:val="fr-FR"/>
        </w:rPr>
      </w:pPr>
      <w:ins w:id="15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7.3.1</w:t>
        </w:r>
        <w:r>
          <w:rPr>
            <w:rFonts w:asciiTheme="minorHAnsi" w:hAnsiTheme="minorHAnsi"/>
            <w:smallCaps w:val="0"/>
            <w:noProof/>
            <w:szCs w:val="22"/>
            <w:lang w:val="fr-FR"/>
          </w:rPr>
          <w:tab/>
        </w:r>
        <w:r w:rsidRPr="0056318D">
          <w:rPr>
            <w:rStyle w:val="Lienhypertexte"/>
            <w:noProof/>
          </w:rPr>
          <w:t>Argos floats processing</w:t>
        </w:r>
        <w:r>
          <w:rPr>
            <w:noProof/>
            <w:webHidden/>
          </w:rPr>
          <w:tab/>
        </w:r>
        <w:r>
          <w:rPr>
            <w:noProof/>
            <w:webHidden/>
          </w:rPr>
          <w:fldChar w:fldCharType="begin"/>
        </w:r>
        <w:r>
          <w:rPr>
            <w:noProof/>
            <w:webHidden/>
          </w:rPr>
          <w:instrText xml:space="preserve"> PAGEREF _Toc475450305 \h </w:instrText>
        </w:r>
        <w:r>
          <w:rPr>
            <w:noProof/>
            <w:webHidden/>
          </w:rPr>
        </w:r>
      </w:ins>
      <w:r>
        <w:rPr>
          <w:noProof/>
          <w:webHidden/>
        </w:rPr>
        <w:fldChar w:fldCharType="separate"/>
      </w:r>
      <w:ins w:id="154" w:author="RANNOU Jean-Philippe" w:date="2017-02-21T14:22:00Z">
        <w:r>
          <w:rPr>
            <w:noProof/>
            <w:webHidden/>
          </w:rPr>
          <w:t>24</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55" w:author="RANNOU Jean-Philippe" w:date="2017-02-21T14:22:00Z"/>
          <w:rFonts w:asciiTheme="minorHAnsi" w:hAnsiTheme="minorHAnsi"/>
          <w:smallCaps w:val="0"/>
          <w:noProof/>
          <w:szCs w:val="22"/>
          <w:lang w:val="fr-FR"/>
        </w:rPr>
      </w:pPr>
      <w:ins w:id="15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7.3.2</w:t>
        </w:r>
        <w:r>
          <w:rPr>
            <w:rFonts w:asciiTheme="minorHAnsi" w:hAnsiTheme="minorHAnsi"/>
            <w:smallCaps w:val="0"/>
            <w:noProof/>
            <w:szCs w:val="22"/>
            <w:lang w:val="fr-FR"/>
          </w:rPr>
          <w:tab/>
        </w:r>
        <w:r w:rsidRPr="0056318D">
          <w:rPr>
            <w:rStyle w:val="Lienhypertexte"/>
            <w:noProof/>
          </w:rPr>
          <w:t>Iridium floats processing</w:t>
        </w:r>
        <w:r>
          <w:rPr>
            <w:noProof/>
            <w:webHidden/>
          </w:rPr>
          <w:tab/>
        </w:r>
        <w:r>
          <w:rPr>
            <w:noProof/>
            <w:webHidden/>
          </w:rPr>
          <w:fldChar w:fldCharType="begin"/>
        </w:r>
        <w:r>
          <w:rPr>
            <w:noProof/>
            <w:webHidden/>
          </w:rPr>
          <w:instrText xml:space="preserve"> PAGEREF _Toc475450306 \h </w:instrText>
        </w:r>
        <w:r>
          <w:rPr>
            <w:noProof/>
            <w:webHidden/>
          </w:rPr>
        </w:r>
      </w:ins>
      <w:r>
        <w:rPr>
          <w:noProof/>
          <w:webHidden/>
        </w:rPr>
        <w:fldChar w:fldCharType="separate"/>
      </w:r>
      <w:ins w:id="157" w:author="RANNOU Jean-Philippe" w:date="2017-02-21T14:22:00Z">
        <w:r>
          <w:rPr>
            <w:noProof/>
            <w:webHidden/>
          </w:rPr>
          <w:t>25</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158" w:author="RANNOU Jean-Philippe" w:date="2017-02-21T14:22:00Z"/>
          <w:rFonts w:asciiTheme="minorHAnsi" w:hAnsiTheme="minorHAnsi"/>
          <w:b w:val="0"/>
          <w:bCs w:val="0"/>
          <w:caps w:val="0"/>
          <w:noProof/>
          <w:szCs w:val="22"/>
          <w:u w:val="none"/>
          <w:lang w:val="fr-FR"/>
        </w:rPr>
      </w:pPr>
      <w:ins w:id="15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w:t>
        </w:r>
        <w:r>
          <w:rPr>
            <w:rFonts w:asciiTheme="minorHAnsi" w:hAnsiTheme="minorHAnsi"/>
            <w:b w:val="0"/>
            <w:bCs w:val="0"/>
            <w:caps w:val="0"/>
            <w:noProof/>
            <w:szCs w:val="22"/>
            <w:u w:val="none"/>
            <w:lang w:val="fr-FR"/>
          </w:rPr>
          <w:tab/>
        </w:r>
        <w:r w:rsidRPr="0056318D">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_Toc475450307 \h </w:instrText>
        </w:r>
        <w:r>
          <w:rPr>
            <w:noProof/>
            <w:webHidden/>
          </w:rPr>
        </w:r>
      </w:ins>
      <w:r>
        <w:rPr>
          <w:noProof/>
          <w:webHidden/>
        </w:rPr>
        <w:fldChar w:fldCharType="separate"/>
      </w:r>
      <w:ins w:id="160" w:author="RANNOU Jean-Philippe" w:date="2017-02-21T14:22:00Z">
        <w:r>
          <w:rPr>
            <w:noProof/>
            <w:webHidden/>
          </w:rPr>
          <w:t>26</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61" w:author="RANNOU Jean-Philippe" w:date="2017-02-21T14:22:00Z"/>
          <w:rFonts w:asciiTheme="minorHAnsi" w:hAnsiTheme="minorHAnsi"/>
          <w:b w:val="0"/>
          <w:bCs w:val="0"/>
          <w:smallCaps w:val="0"/>
          <w:noProof/>
          <w:szCs w:val="22"/>
          <w:lang w:val="fr-FR"/>
        </w:rPr>
      </w:pPr>
      <w:ins w:id="16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"_Toc475450308"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8.1</w:t>
        </w:r>
        <w:r>
          <w:rPr>
            <w:rFonts w:asciiTheme="minorHAnsi" w:hAnsiTheme="minorHAnsi"/>
            <w:b w:val="0"/>
            <w:bCs w:val="0"/>
            <w:smallCaps w:val="0"/>
            <w:noProof/>
            <w:szCs w:val="22"/>
            <w:lang w:val="fr-FR"/>
          </w:rPr>
          <w:tab/>
        </w:r>
        <w:r w:rsidRPr="0056318D">
          <w:rPr>
            <w:rStyle w:val="Lienhypertexte"/>
            <w:noProof/>
          </w:rPr>
          <w:t>The decArgo_soft directory</w:t>
        </w:r>
        <w:r>
          <w:rPr>
            <w:noProof/>
            <w:webHidden/>
          </w:rPr>
          <w:tab/>
        </w:r>
        <w:r>
          <w:rPr>
            <w:noProof/>
            <w:webHidden/>
          </w:rPr>
          <w:fldChar w:fldCharType="begin"/>
        </w:r>
        <w:r>
          <w:rPr>
            <w:noProof/>
            <w:webHidden/>
          </w:rPr>
          <w:instrText xml:space="preserve"> PAGEREF _Toc475450308 \h </w:instrText>
        </w:r>
        <w:r>
          <w:rPr>
            <w:noProof/>
            <w:webHidden/>
          </w:rPr>
        </w:r>
      </w:ins>
      <w:r>
        <w:rPr>
          <w:noProof/>
          <w:webHidden/>
        </w:rPr>
        <w:fldChar w:fldCharType="separate"/>
      </w:r>
      <w:ins w:id="163" w:author="RANNOU Jean-Philippe" w:date="2017-02-21T14:22:00Z">
        <w:r>
          <w:rPr>
            <w:noProof/>
            <w:webHidden/>
          </w:rPr>
          <w:t>27</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64" w:author="RANNOU Jean-Philippe" w:date="2017-02-21T14:22:00Z"/>
          <w:rFonts w:asciiTheme="minorHAnsi" w:hAnsiTheme="minorHAnsi"/>
          <w:smallCaps w:val="0"/>
          <w:noProof/>
          <w:szCs w:val="22"/>
          <w:lang w:val="fr-FR"/>
        </w:rPr>
      </w:pPr>
      <w:ins w:id="165" w:author="RANNOU Jean-Philippe" w:date="2017-02-21T14:22:00Z">
        <w:r w:rsidRPr="0056318D">
          <w:rPr>
            <w:rStyle w:val="Lienhypertexte"/>
            <w:noProof/>
          </w:rPr>
          <w:lastRenderedPageBreak/>
          <w:fldChar w:fldCharType="begin"/>
        </w:r>
        <w:r w:rsidRPr="0056318D">
          <w:rPr>
            <w:rStyle w:val="Lienhypertexte"/>
            <w:noProof/>
          </w:rPr>
          <w:instrText xml:space="preserve"> </w:instrText>
        </w:r>
        <w:r>
          <w:rPr>
            <w:noProof/>
          </w:rPr>
          <w:instrText>HYPERLINK \l "_Toc475450309"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8.1.1</w:t>
        </w:r>
        <w:r>
          <w:rPr>
            <w:rFonts w:asciiTheme="minorHAnsi" w:hAnsiTheme="minorHAnsi"/>
            <w:smallCaps w:val="0"/>
            <w:noProof/>
            <w:szCs w:val="22"/>
            <w:lang w:val="fr-FR"/>
          </w:rPr>
          <w:tab/>
        </w:r>
        <w:r w:rsidRPr="0056318D">
          <w:rPr>
            <w:rStyle w:val="Lienhypertexte"/>
            <w:noProof/>
          </w:rPr>
          <w:t>The decArgo_soft/soft directory</w:t>
        </w:r>
        <w:r>
          <w:rPr>
            <w:noProof/>
            <w:webHidden/>
          </w:rPr>
          <w:tab/>
        </w:r>
        <w:r>
          <w:rPr>
            <w:noProof/>
            <w:webHidden/>
          </w:rPr>
          <w:fldChar w:fldCharType="begin"/>
        </w:r>
        <w:r>
          <w:rPr>
            <w:noProof/>
            <w:webHidden/>
          </w:rPr>
          <w:instrText xml:space="preserve"> PAGEREF _Toc475450309 \h </w:instrText>
        </w:r>
        <w:r>
          <w:rPr>
            <w:noProof/>
            <w:webHidden/>
          </w:rPr>
        </w:r>
      </w:ins>
      <w:r>
        <w:rPr>
          <w:noProof/>
          <w:webHidden/>
        </w:rPr>
        <w:fldChar w:fldCharType="separate"/>
      </w:r>
      <w:ins w:id="166" w:author="RANNOU Jean-Philippe" w:date="2017-02-21T14:22:00Z">
        <w:r>
          <w:rPr>
            <w:noProof/>
            <w:webHidden/>
          </w:rPr>
          <w:t>27</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67" w:author="RANNOU Jean-Philippe" w:date="2017-02-21T14:22:00Z"/>
          <w:rFonts w:asciiTheme="minorHAnsi" w:hAnsiTheme="minorHAnsi"/>
          <w:smallCaps w:val="0"/>
          <w:noProof/>
          <w:szCs w:val="22"/>
          <w:lang w:val="fr-FR"/>
        </w:rPr>
      </w:pPr>
      <w:ins w:id="16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8.1.2</w:t>
        </w:r>
        <w:r>
          <w:rPr>
            <w:rFonts w:asciiTheme="minorHAnsi" w:hAnsiTheme="minorHAnsi"/>
            <w:smallCaps w:val="0"/>
            <w:noProof/>
            <w:szCs w:val="22"/>
            <w:lang w:val="fr-FR"/>
          </w:rPr>
          <w:tab/>
        </w:r>
        <w:r w:rsidRPr="0056318D">
          <w:rPr>
            <w:rStyle w:val="Lienhypertexte"/>
            <w:noProof/>
          </w:rPr>
          <w:t>The decArgo_soft/config directory</w:t>
        </w:r>
        <w:r>
          <w:rPr>
            <w:noProof/>
            <w:webHidden/>
          </w:rPr>
          <w:tab/>
        </w:r>
        <w:r>
          <w:rPr>
            <w:noProof/>
            <w:webHidden/>
          </w:rPr>
          <w:fldChar w:fldCharType="begin"/>
        </w:r>
        <w:r>
          <w:rPr>
            <w:noProof/>
            <w:webHidden/>
          </w:rPr>
          <w:instrText xml:space="preserve"> PAGEREF _Toc475450310 \h </w:instrText>
        </w:r>
        <w:r>
          <w:rPr>
            <w:noProof/>
            <w:webHidden/>
          </w:rPr>
        </w:r>
      </w:ins>
      <w:r>
        <w:rPr>
          <w:noProof/>
          <w:webHidden/>
        </w:rPr>
        <w:fldChar w:fldCharType="separate"/>
      </w:r>
      <w:ins w:id="169" w:author="RANNOU Jean-Philippe" w:date="2017-02-21T14:22:00Z">
        <w:r>
          <w:rPr>
            <w:noProof/>
            <w:webHidden/>
          </w:rPr>
          <w:t>27</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70" w:author="RANNOU Jean-Philippe" w:date="2017-02-21T14:22:00Z"/>
          <w:rFonts w:asciiTheme="minorHAnsi" w:hAnsiTheme="minorHAnsi"/>
          <w:b w:val="0"/>
          <w:bCs w:val="0"/>
          <w:smallCaps w:val="0"/>
          <w:noProof/>
          <w:szCs w:val="22"/>
          <w:lang w:val="fr-FR"/>
        </w:rPr>
      </w:pPr>
      <w:ins w:id="17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8.2</w:t>
        </w:r>
        <w:r>
          <w:rPr>
            <w:rFonts w:asciiTheme="minorHAnsi" w:hAnsiTheme="minorHAnsi"/>
            <w:b w:val="0"/>
            <w:bCs w:val="0"/>
            <w:smallCaps w:val="0"/>
            <w:noProof/>
            <w:szCs w:val="22"/>
            <w:lang w:val="fr-FR"/>
          </w:rPr>
          <w:tab/>
        </w:r>
        <w:r w:rsidRPr="0056318D">
          <w:rPr>
            <w:rStyle w:val="Lienhypertexte"/>
            <w:noProof/>
          </w:rPr>
          <w:t>The decArgo_doc directory</w:t>
        </w:r>
        <w:r>
          <w:rPr>
            <w:noProof/>
            <w:webHidden/>
          </w:rPr>
          <w:tab/>
        </w:r>
        <w:r>
          <w:rPr>
            <w:noProof/>
            <w:webHidden/>
          </w:rPr>
          <w:fldChar w:fldCharType="begin"/>
        </w:r>
        <w:r>
          <w:rPr>
            <w:noProof/>
            <w:webHidden/>
          </w:rPr>
          <w:instrText xml:space="preserve"> PAGEREF _Toc475450311 \h </w:instrText>
        </w:r>
        <w:r>
          <w:rPr>
            <w:noProof/>
            <w:webHidden/>
          </w:rPr>
        </w:r>
      </w:ins>
      <w:r>
        <w:rPr>
          <w:noProof/>
          <w:webHidden/>
        </w:rPr>
        <w:fldChar w:fldCharType="separate"/>
      </w:r>
      <w:ins w:id="172" w:author="RANNOU Jean-Philippe" w:date="2017-02-21T14:22:00Z">
        <w:r>
          <w:rPr>
            <w:noProof/>
            <w:webHidden/>
          </w:rPr>
          <w:t>27</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73" w:author="RANNOU Jean-Philippe" w:date="2017-02-21T14:22:00Z"/>
          <w:rFonts w:asciiTheme="minorHAnsi" w:hAnsiTheme="minorHAnsi"/>
          <w:b w:val="0"/>
          <w:bCs w:val="0"/>
          <w:smallCaps w:val="0"/>
          <w:noProof/>
          <w:szCs w:val="22"/>
          <w:lang w:val="fr-FR"/>
        </w:rPr>
      </w:pPr>
      <w:ins w:id="17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8.3</w:t>
        </w:r>
        <w:r>
          <w:rPr>
            <w:rFonts w:asciiTheme="minorHAnsi" w:hAnsiTheme="minorHAnsi"/>
            <w:b w:val="0"/>
            <w:bCs w:val="0"/>
            <w:smallCaps w:val="0"/>
            <w:noProof/>
            <w:szCs w:val="22"/>
            <w:lang w:val="fr-FR"/>
          </w:rPr>
          <w:tab/>
        </w:r>
        <w:r w:rsidRPr="0056318D">
          <w:rPr>
            <w:rStyle w:val="Lienhypertexte"/>
            <w:noProof/>
          </w:rPr>
          <w:t>The decArgo_config_floats directory</w:t>
        </w:r>
        <w:r>
          <w:rPr>
            <w:noProof/>
            <w:webHidden/>
          </w:rPr>
          <w:tab/>
        </w:r>
        <w:r>
          <w:rPr>
            <w:noProof/>
            <w:webHidden/>
          </w:rPr>
          <w:fldChar w:fldCharType="begin"/>
        </w:r>
        <w:r>
          <w:rPr>
            <w:noProof/>
            <w:webHidden/>
          </w:rPr>
          <w:instrText xml:space="preserve"> PAGEREF _Toc475450312 \h </w:instrText>
        </w:r>
        <w:r>
          <w:rPr>
            <w:noProof/>
            <w:webHidden/>
          </w:rPr>
        </w:r>
      </w:ins>
      <w:r>
        <w:rPr>
          <w:noProof/>
          <w:webHidden/>
        </w:rPr>
        <w:fldChar w:fldCharType="separate"/>
      </w:r>
      <w:ins w:id="175" w:author="RANNOU Jean-Philippe" w:date="2017-02-21T14:22:00Z">
        <w:r>
          <w:rPr>
            <w:noProof/>
            <w:webHidden/>
          </w:rPr>
          <w:t>27</w:t>
        </w:r>
        <w:r>
          <w:rPr>
            <w:noProof/>
            <w:webHidden/>
          </w:rPr>
          <w:fldChar w:fldCharType="end"/>
        </w:r>
        <w:r w:rsidRPr="0056318D">
          <w:rPr>
            <w:rStyle w:val="Lienhypertexte"/>
            <w:noProof/>
          </w:rPr>
          <w:fldChar w:fldCharType="end"/>
        </w:r>
      </w:ins>
    </w:p>
    <w:p w:rsidR="00794983" w:rsidRDefault="00794983">
      <w:pPr>
        <w:pStyle w:val="TM1"/>
        <w:tabs>
          <w:tab w:val="left" w:pos="330"/>
          <w:tab w:val="right" w:leader="dot" w:pos="9063"/>
        </w:tabs>
        <w:rPr>
          <w:ins w:id="176" w:author="RANNOU Jean-Philippe" w:date="2017-02-21T14:22:00Z"/>
          <w:rFonts w:asciiTheme="minorHAnsi" w:hAnsiTheme="minorHAnsi"/>
          <w:b w:val="0"/>
          <w:bCs w:val="0"/>
          <w:caps w:val="0"/>
          <w:noProof/>
          <w:szCs w:val="22"/>
          <w:u w:val="none"/>
          <w:lang w:val="fr-FR"/>
        </w:rPr>
      </w:pPr>
      <w:ins w:id="17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9</w:t>
        </w:r>
        <w:r>
          <w:rPr>
            <w:rFonts w:asciiTheme="minorHAnsi" w:hAnsiTheme="minorHAnsi"/>
            <w:b w:val="0"/>
            <w:bCs w:val="0"/>
            <w:caps w:val="0"/>
            <w:noProof/>
            <w:szCs w:val="22"/>
            <w:u w:val="none"/>
            <w:lang w:val="fr-FR"/>
          </w:rPr>
          <w:tab/>
        </w:r>
        <w:r w:rsidRPr="0056318D">
          <w:rPr>
            <w:rStyle w:val="Lienhypertexte"/>
            <w:noProof/>
          </w:rPr>
          <w:t>ANNEX B: specificities of Iridium data decoder</w:t>
        </w:r>
        <w:r>
          <w:rPr>
            <w:noProof/>
            <w:webHidden/>
          </w:rPr>
          <w:tab/>
        </w:r>
        <w:r>
          <w:rPr>
            <w:noProof/>
            <w:webHidden/>
          </w:rPr>
          <w:fldChar w:fldCharType="begin"/>
        </w:r>
        <w:r>
          <w:rPr>
            <w:noProof/>
            <w:webHidden/>
          </w:rPr>
          <w:instrText xml:space="preserve"> PAGEREF _Toc475450313 \h </w:instrText>
        </w:r>
        <w:r>
          <w:rPr>
            <w:noProof/>
            <w:webHidden/>
          </w:rPr>
        </w:r>
      </w:ins>
      <w:r>
        <w:rPr>
          <w:noProof/>
          <w:webHidden/>
        </w:rPr>
        <w:fldChar w:fldCharType="separate"/>
      </w:r>
      <w:ins w:id="178" w:author="RANNOU Jean-Philippe" w:date="2017-02-21T14:22:00Z">
        <w:r>
          <w:rPr>
            <w:noProof/>
            <w:webHidden/>
          </w:rPr>
          <w:t>28</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79" w:author="RANNOU Jean-Philippe" w:date="2017-02-21T14:22:00Z"/>
          <w:rFonts w:asciiTheme="minorHAnsi" w:hAnsiTheme="minorHAnsi"/>
          <w:b w:val="0"/>
          <w:bCs w:val="0"/>
          <w:smallCaps w:val="0"/>
          <w:noProof/>
          <w:szCs w:val="22"/>
          <w:lang w:val="fr-FR"/>
        </w:rPr>
      </w:pPr>
      <w:ins w:id="18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9.1</w:t>
        </w:r>
        <w:r>
          <w:rPr>
            <w:rFonts w:asciiTheme="minorHAnsi" w:hAnsiTheme="minorHAnsi"/>
            <w:b w:val="0"/>
            <w:bCs w:val="0"/>
            <w:smallCaps w:val="0"/>
            <w:noProof/>
            <w:szCs w:val="22"/>
            <w:lang w:val="fr-FR"/>
          </w:rPr>
          <w:tab/>
        </w:r>
        <w:r w:rsidRPr="0056318D">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_Toc475450314 \h </w:instrText>
        </w:r>
        <w:r>
          <w:rPr>
            <w:noProof/>
            <w:webHidden/>
          </w:rPr>
        </w:r>
      </w:ins>
      <w:r>
        <w:rPr>
          <w:noProof/>
          <w:webHidden/>
        </w:rPr>
        <w:fldChar w:fldCharType="separate"/>
      </w:r>
      <w:ins w:id="181" w:author="RANNOU Jean-Philippe" w:date="2017-02-21T14:22:00Z">
        <w:r>
          <w:rPr>
            <w:noProof/>
            <w:webHidden/>
          </w:rPr>
          <w:t>28</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82" w:author="RANNOU Jean-Philippe" w:date="2017-02-21T14:22:00Z"/>
          <w:rFonts w:asciiTheme="minorHAnsi" w:hAnsiTheme="minorHAnsi"/>
          <w:smallCaps w:val="0"/>
          <w:noProof/>
          <w:szCs w:val="22"/>
          <w:lang w:val="fr-FR"/>
        </w:rPr>
      </w:pPr>
      <w:ins w:id="18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9.1.1</w:t>
        </w:r>
        <w:r>
          <w:rPr>
            <w:rFonts w:asciiTheme="minorHAnsi" w:hAnsiTheme="minorHAnsi"/>
            <w:smallCaps w:val="0"/>
            <w:noProof/>
            <w:szCs w:val="22"/>
            <w:lang w:val="fr-FR"/>
          </w:rPr>
          <w:tab/>
        </w:r>
        <w:r w:rsidRPr="0056318D">
          <w:rPr>
            <w:rStyle w:val="Lienhypertexte"/>
            <w:noProof/>
          </w:rPr>
          <w:t>Using physical buffers</w:t>
        </w:r>
        <w:r>
          <w:rPr>
            <w:noProof/>
            <w:webHidden/>
          </w:rPr>
          <w:tab/>
        </w:r>
        <w:r>
          <w:rPr>
            <w:noProof/>
            <w:webHidden/>
          </w:rPr>
          <w:fldChar w:fldCharType="begin"/>
        </w:r>
        <w:r>
          <w:rPr>
            <w:noProof/>
            <w:webHidden/>
          </w:rPr>
          <w:instrText xml:space="preserve"> PAGEREF _Toc475450315 \h </w:instrText>
        </w:r>
        <w:r>
          <w:rPr>
            <w:noProof/>
            <w:webHidden/>
          </w:rPr>
        </w:r>
      </w:ins>
      <w:r>
        <w:rPr>
          <w:noProof/>
          <w:webHidden/>
        </w:rPr>
        <w:fldChar w:fldCharType="separate"/>
      </w:r>
      <w:ins w:id="184" w:author="RANNOU Jean-Philippe" w:date="2017-02-21T14:22:00Z">
        <w:r>
          <w:rPr>
            <w:noProof/>
            <w:webHidden/>
          </w:rPr>
          <w:t>28</w:t>
        </w:r>
        <w:r>
          <w:rPr>
            <w:noProof/>
            <w:webHidden/>
          </w:rPr>
          <w:fldChar w:fldCharType="end"/>
        </w:r>
        <w:r w:rsidRPr="0056318D">
          <w:rPr>
            <w:rStyle w:val="Lienhypertexte"/>
            <w:noProof/>
          </w:rPr>
          <w:fldChar w:fldCharType="end"/>
        </w:r>
      </w:ins>
    </w:p>
    <w:p w:rsidR="00794983" w:rsidRDefault="00794983">
      <w:pPr>
        <w:pStyle w:val="TM3"/>
        <w:tabs>
          <w:tab w:val="left" w:pos="660"/>
          <w:tab w:val="right" w:leader="dot" w:pos="9063"/>
        </w:tabs>
        <w:rPr>
          <w:ins w:id="185" w:author="RANNOU Jean-Philippe" w:date="2017-02-21T14:22:00Z"/>
          <w:rFonts w:asciiTheme="minorHAnsi" w:hAnsiTheme="minorHAnsi"/>
          <w:smallCaps w:val="0"/>
          <w:noProof/>
          <w:szCs w:val="22"/>
          <w:lang w:val="fr-FR"/>
        </w:rPr>
      </w:pPr>
      <w:ins w:id="18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9.1.2</w:t>
        </w:r>
        <w:r>
          <w:rPr>
            <w:rFonts w:asciiTheme="minorHAnsi" w:hAnsiTheme="minorHAnsi"/>
            <w:smallCaps w:val="0"/>
            <w:noProof/>
            <w:szCs w:val="22"/>
            <w:lang w:val="fr-FR"/>
          </w:rPr>
          <w:tab/>
        </w:r>
        <w:r w:rsidRPr="0056318D">
          <w:rPr>
            <w:rStyle w:val="Lienhypertexte"/>
            <w:noProof/>
          </w:rPr>
          <w:t>Using physical buffers</w:t>
        </w:r>
        <w:r>
          <w:rPr>
            <w:noProof/>
            <w:webHidden/>
          </w:rPr>
          <w:tab/>
        </w:r>
        <w:r>
          <w:rPr>
            <w:noProof/>
            <w:webHidden/>
          </w:rPr>
          <w:fldChar w:fldCharType="begin"/>
        </w:r>
        <w:r>
          <w:rPr>
            <w:noProof/>
            <w:webHidden/>
          </w:rPr>
          <w:instrText xml:space="preserve"> PAGEREF _Toc475450316 \h </w:instrText>
        </w:r>
        <w:r>
          <w:rPr>
            <w:noProof/>
            <w:webHidden/>
          </w:rPr>
        </w:r>
      </w:ins>
      <w:r>
        <w:rPr>
          <w:noProof/>
          <w:webHidden/>
        </w:rPr>
        <w:fldChar w:fldCharType="separate"/>
      </w:r>
      <w:ins w:id="187" w:author="RANNOU Jean-Philippe" w:date="2017-02-21T14:22:00Z">
        <w:r>
          <w:rPr>
            <w:noProof/>
            <w:webHidden/>
          </w:rPr>
          <w:t>29</w:t>
        </w:r>
        <w:r>
          <w:rPr>
            <w:noProof/>
            <w:webHidden/>
          </w:rPr>
          <w:fldChar w:fldCharType="end"/>
        </w:r>
        <w:r w:rsidRPr="0056318D">
          <w:rPr>
            <w:rStyle w:val="Lienhypertexte"/>
            <w:noProof/>
          </w:rPr>
          <w:fldChar w:fldCharType="end"/>
        </w:r>
      </w:ins>
    </w:p>
    <w:p w:rsidR="00794983" w:rsidRDefault="00794983">
      <w:pPr>
        <w:pStyle w:val="TM2"/>
        <w:tabs>
          <w:tab w:val="left" w:pos="495"/>
          <w:tab w:val="right" w:leader="dot" w:pos="9063"/>
        </w:tabs>
        <w:rPr>
          <w:ins w:id="188" w:author="RANNOU Jean-Philippe" w:date="2017-02-21T14:22:00Z"/>
          <w:rFonts w:asciiTheme="minorHAnsi" w:hAnsiTheme="minorHAnsi"/>
          <w:b w:val="0"/>
          <w:bCs w:val="0"/>
          <w:smallCaps w:val="0"/>
          <w:noProof/>
          <w:szCs w:val="22"/>
          <w:lang w:val="fr-FR"/>
        </w:rPr>
      </w:pPr>
      <w:ins w:id="18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9.2</w:t>
        </w:r>
        <w:r>
          <w:rPr>
            <w:rFonts w:asciiTheme="minorHAnsi" w:hAnsiTheme="minorHAnsi"/>
            <w:b w:val="0"/>
            <w:bCs w:val="0"/>
            <w:smallCaps w:val="0"/>
            <w:noProof/>
            <w:szCs w:val="22"/>
            <w:lang w:val="fr-FR"/>
          </w:rPr>
          <w:tab/>
        </w:r>
        <w:r w:rsidRPr="0056318D">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_Toc475450317 \h </w:instrText>
        </w:r>
        <w:r>
          <w:rPr>
            <w:noProof/>
            <w:webHidden/>
          </w:rPr>
        </w:r>
      </w:ins>
      <w:r>
        <w:rPr>
          <w:noProof/>
          <w:webHidden/>
        </w:rPr>
        <w:fldChar w:fldCharType="separate"/>
      </w:r>
      <w:ins w:id="190" w:author="RANNOU Jean-Philippe" w:date="2017-02-21T14:22:00Z">
        <w:r>
          <w:rPr>
            <w:noProof/>
            <w:webHidden/>
          </w:rPr>
          <w:t>29</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191" w:author="RANNOU Jean-Philippe" w:date="2017-02-21T14:22:00Z"/>
          <w:rFonts w:asciiTheme="minorHAnsi" w:hAnsiTheme="minorHAnsi"/>
          <w:b w:val="0"/>
          <w:bCs w:val="0"/>
          <w:caps w:val="0"/>
          <w:noProof/>
          <w:szCs w:val="22"/>
          <w:u w:val="none"/>
          <w:lang w:val="fr-FR"/>
        </w:rPr>
      </w:pPr>
      <w:ins w:id="19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10</w:t>
        </w:r>
        <w:r>
          <w:rPr>
            <w:rFonts w:asciiTheme="minorHAnsi" w:hAnsiTheme="minorHAnsi"/>
            <w:b w:val="0"/>
            <w:bCs w:val="0"/>
            <w:caps w:val="0"/>
            <w:noProof/>
            <w:szCs w:val="22"/>
            <w:u w:val="none"/>
            <w:lang w:val="fr-FR"/>
          </w:rPr>
          <w:tab/>
        </w:r>
        <w:r w:rsidRPr="0056318D">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_Toc475450318 \h </w:instrText>
        </w:r>
        <w:r>
          <w:rPr>
            <w:noProof/>
            <w:webHidden/>
          </w:rPr>
        </w:r>
      </w:ins>
      <w:r>
        <w:rPr>
          <w:noProof/>
          <w:webHidden/>
        </w:rPr>
        <w:fldChar w:fldCharType="separate"/>
      </w:r>
      <w:ins w:id="193" w:author="RANNOU Jean-Philippe" w:date="2017-02-21T14:22:00Z">
        <w:r>
          <w:rPr>
            <w:noProof/>
            <w:webHidden/>
          </w:rPr>
          <w:t>30</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194" w:author="RANNOU Jean-Philippe" w:date="2017-02-21T14:22:00Z"/>
          <w:rFonts w:asciiTheme="minorHAnsi" w:hAnsiTheme="minorHAnsi"/>
          <w:b w:val="0"/>
          <w:bCs w:val="0"/>
          <w:caps w:val="0"/>
          <w:noProof/>
          <w:szCs w:val="22"/>
          <w:u w:val="none"/>
          <w:lang w:val="fr-FR"/>
        </w:rPr>
      </w:pPr>
      <w:ins w:id="19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"_Toc475450319"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w:t>
        </w:r>
        <w:r>
          <w:rPr>
            <w:rFonts w:asciiTheme="minorHAnsi" w:hAnsiTheme="minorHAnsi"/>
            <w:b w:val="0"/>
            <w:bCs w:val="0"/>
            <w:caps w:val="0"/>
            <w:noProof/>
            <w:szCs w:val="22"/>
            <w:u w:val="none"/>
            <w:lang w:val="fr-FR"/>
          </w:rPr>
          <w:tab/>
        </w:r>
        <w:r w:rsidRPr="0056318D">
          <w:rPr>
            <w:rStyle w:val="Lienhypertexte"/>
            <w:noProof/>
          </w:rPr>
          <w:t>ANNEX D: conditional generation of NetCDF files</w:t>
        </w:r>
        <w:r>
          <w:rPr>
            <w:noProof/>
            <w:webHidden/>
          </w:rPr>
          <w:tab/>
        </w:r>
        <w:r>
          <w:rPr>
            <w:noProof/>
            <w:webHidden/>
          </w:rPr>
          <w:fldChar w:fldCharType="begin"/>
        </w:r>
        <w:r>
          <w:rPr>
            <w:noProof/>
            <w:webHidden/>
          </w:rPr>
          <w:instrText xml:space="preserve"> PAGEREF _Toc475450319 \h </w:instrText>
        </w:r>
        <w:r>
          <w:rPr>
            <w:noProof/>
            <w:webHidden/>
          </w:rPr>
        </w:r>
      </w:ins>
      <w:r>
        <w:rPr>
          <w:noProof/>
          <w:webHidden/>
        </w:rPr>
        <w:fldChar w:fldCharType="separate"/>
      </w:r>
      <w:ins w:id="196" w:author="RANNOU Jean-Philippe" w:date="2017-02-21T14:22:00Z">
        <w:r>
          <w:rPr>
            <w:noProof/>
            <w:webHidden/>
          </w:rPr>
          <w:t>31</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197" w:author="RANNOU Jean-Philippe" w:date="2017-02-21T14:22:00Z"/>
          <w:rFonts w:asciiTheme="minorHAnsi" w:hAnsiTheme="minorHAnsi"/>
          <w:b w:val="0"/>
          <w:bCs w:val="0"/>
          <w:smallCaps w:val="0"/>
          <w:noProof/>
          <w:szCs w:val="22"/>
          <w:lang w:val="fr-FR"/>
        </w:rPr>
      </w:pPr>
      <w:ins w:id="19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11.1</w:t>
        </w:r>
        <w:r>
          <w:rPr>
            <w:rFonts w:asciiTheme="minorHAnsi" w:hAnsiTheme="minorHAnsi"/>
            <w:b w:val="0"/>
            <w:bCs w:val="0"/>
            <w:smallCaps w:val="0"/>
            <w:noProof/>
            <w:szCs w:val="22"/>
            <w:lang w:val="fr-FR"/>
          </w:rPr>
          <w:tab/>
        </w:r>
        <w:r w:rsidRPr="0056318D">
          <w:rPr>
            <w:rStyle w:val="Lienhypertexte"/>
            <w:noProof/>
          </w:rPr>
          <w:t>For Argos floats</w:t>
        </w:r>
        <w:r>
          <w:rPr>
            <w:noProof/>
            <w:webHidden/>
          </w:rPr>
          <w:tab/>
        </w:r>
        <w:r>
          <w:rPr>
            <w:noProof/>
            <w:webHidden/>
          </w:rPr>
          <w:fldChar w:fldCharType="begin"/>
        </w:r>
        <w:r>
          <w:rPr>
            <w:noProof/>
            <w:webHidden/>
          </w:rPr>
          <w:instrText xml:space="preserve"> PAGEREF _Toc475450320 \h </w:instrText>
        </w:r>
        <w:r>
          <w:rPr>
            <w:noProof/>
            <w:webHidden/>
          </w:rPr>
        </w:r>
      </w:ins>
      <w:r>
        <w:rPr>
          <w:noProof/>
          <w:webHidden/>
        </w:rPr>
        <w:fldChar w:fldCharType="separate"/>
      </w:r>
      <w:ins w:id="199" w:author="RANNOU Jean-Philippe" w:date="2017-02-21T14:22:00Z">
        <w:r>
          <w:rPr>
            <w:noProof/>
            <w:webHidden/>
          </w:rPr>
          <w:t>31</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00" w:author="RANNOU Jean-Philippe" w:date="2017-02-21T14:22:00Z"/>
          <w:rFonts w:asciiTheme="minorHAnsi" w:hAnsiTheme="minorHAnsi"/>
          <w:smallCaps w:val="0"/>
          <w:noProof/>
          <w:szCs w:val="22"/>
          <w:lang w:val="fr-FR"/>
        </w:rPr>
      </w:pPr>
      <w:ins w:id="20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11.1.1</w:t>
        </w:r>
        <w:r>
          <w:rPr>
            <w:rFonts w:asciiTheme="minorHAnsi" w:hAnsiTheme="minorHAnsi"/>
            <w:smallCaps w:val="0"/>
            <w:noProof/>
            <w:szCs w:val="22"/>
            <w:lang w:val="fr-FR"/>
          </w:rPr>
          <w:tab/>
        </w:r>
        <w:r w:rsidRPr="0056318D">
          <w:rPr>
            <w:rStyle w:val="Lienhypertexte"/>
            <w:noProof/>
          </w:rPr>
          <w:t>META file</w:t>
        </w:r>
        <w:r>
          <w:rPr>
            <w:noProof/>
            <w:webHidden/>
          </w:rPr>
          <w:tab/>
        </w:r>
        <w:r>
          <w:rPr>
            <w:noProof/>
            <w:webHidden/>
          </w:rPr>
          <w:fldChar w:fldCharType="begin"/>
        </w:r>
        <w:r>
          <w:rPr>
            <w:noProof/>
            <w:webHidden/>
          </w:rPr>
          <w:instrText xml:space="preserve"> PAGEREF _Toc475450321 \h </w:instrText>
        </w:r>
        <w:r>
          <w:rPr>
            <w:noProof/>
            <w:webHidden/>
          </w:rPr>
        </w:r>
      </w:ins>
      <w:r>
        <w:rPr>
          <w:noProof/>
          <w:webHidden/>
        </w:rPr>
        <w:fldChar w:fldCharType="separate"/>
      </w:r>
      <w:ins w:id="202" w:author="RANNOU Jean-Philippe" w:date="2017-02-21T14:22:00Z">
        <w:r>
          <w:rPr>
            <w:noProof/>
            <w:webHidden/>
          </w:rPr>
          <w:t>31</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03" w:author="RANNOU Jean-Philippe" w:date="2017-02-21T14:22:00Z"/>
          <w:rFonts w:asciiTheme="minorHAnsi" w:hAnsiTheme="minorHAnsi"/>
          <w:smallCaps w:val="0"/>
          <w:noProof/>
          <w:szCs w:val="22"/>
          <w:lang w:val="fr-FR"/>
        </w:rPr>
      </w:pPr>
      <w:ins w:id="20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11.1.2</w:t>
        </w:r>
        <w:r>
          <w:rPr>
            <w:rFonts w:asciiTheme="minorHAnsi" w:hAnsiTheme="minorHAnsi"/>
            <w:smallCaps w:val="0"/>
            <w:noProof/>
            <w:szCs w:val="22"/>
            <w:lang w:val="fr-FR"/>
          </w:rPr>
          <w:tab/>
        </w:r>
        <w:r w:rsidRPr="0056318D">
          <w:rPr>
            <w:rStyle w:val="Lienhypertexte"/>
            <w:noProof/>
          </w:rPr>
          <w:t>TRAJ, MULTI-PROF and TECH files</w:t>
        </w:r>
        <w:r>
          <w:rPr>
            <w:noProof/>
            <w:webHidden/>
          </w:rPr>
          <w:tab/>
        </w:r>
        <w:r>
          <w:rPr>
            <w:noProof/>
            <w:webHidden/>
          </w:rPr>
          <w:fldChar w:fldCharType="begin"/>
        </w:r>
        <w:r>
          <w:rPr>
            <w:noProof/>
            <w:webHidden/>
          </w:rPr>
          <w:instrText xml:space="preserve"> PAGEREF _Toc475450322 \h </w:instrText>
        </w:r>
        <w:r>
          <w:rPr>
            <w:noProof/>
            <w:webHidden/>
          </w:rPr>
        </w:r>
      </w:ins>
      <w:r>
        <w:rPr>
          <w:noProof/>
          <w:webHidden/>
        </w:rPr>
        <w:fldChar w:fldCharType="separate"/>
      </w:r>
      <w:ins w:id="205" w:author="RANNOU Jean-Philippe" w:date="2017-02-21T14:22:00Z">
        <w:r>
          <w:rPr>
            <w:noProof/>
            <w:webHidden/>
          </w:rPr>
          <w:t>31</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06" w:author="RANNOU Jean-Philippe" w:date="2017-02-21T14:22:00Z"/>
          <w:rFonts w:asciiTheme="minorHAnsi" w:hAnsiTheme="minorHAnsi"/>
          <w:smallCaps w:val="0"/>
          <w:noProof/>
          <w:szCs w:val="22"/>
          <w:lang w:val="fr-FR"/>
        </w:rPr>
      </w:pPr>
      <w:ins w:id="20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11.1.3</w:t>
        </w:r>
        <w:r>
          <w:rPr>
            <w:rFonts w:asciiTheme="minorHAnsi" w:hAnsiTheme="minorHAnsi"/>
            <w:smallCaps w:val="0"/>
            <w:noProof/>
            <w:szCs w:val="22"/>
            <w:lang w:val="fr-FR"/>
          </w:rPr>
          <w:tab/>
        </w:r>
        <w:r w:rsidRPr="0056318D">
          <w:rPr>
            <w:rStyle w:val="Lienhypertexte"/>
            <w:noProof/>
          </w:rPr>
          <w:t>MONO-PROF file</w:t>
        </w:r>
        <w:r>
          <w:rPr>
            <w:noProof/>
            <w:webHidden/>
          </w:rPr>
          <w:tab/>
        </w:r>
        <w:r>
          <w:rPr>
            <w:noProof/>
            <w:webHidden/>
          </w:rPr>
          <w:fldChar w:fldCharType="begin"/>
        </w:r>
        <w:r>
          <w:rPr>
            <w:noProof/>
            <w:webHidden/>
          </w:rPr>
          <w:instrText xml:space="preserve"> PAGEREF _Toc475450323 \h </w:instrText>
        </w:r>
        <w:r>
          <w:rPr>
            <w:noProof/>
            <w:webHidden/>
          </w:rPr>
        </w:r>
      </w:ins>
      <w:r>
        <w:rPr>
          <w:noProof/>
          <w:webHidden/>
        </w:rPr>
        <w:fldChar w:fldCharType="separate"/>
      </w:r>
      <w:ins w:id="208" w:author="RANNOU Jean-Philippe" w:date="2017-02-21T14:22:00Z">
        <w:r>
          <w:rPr>
            <w:noProof/>
            <w:webHidden/>
          </w:rPr>
          <w:t>31</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209" w:author="RANNOU Jean-Philippe" w:date="2017-02-21T14:22:00Z"/>
          <w:rFonts w:asciiTheme="minorHAnsi" w:hAnsiTheme="minorHAnsi"/>
          <w:b w:val="0"/>
          <w:bCs w:val="0"/>
          <w:smallCaps w:val="0"/>
          <w:noProof/>
          <w:szCs w:val="22"/>
          <w:lang w:val="fr-FR"/>
        </w:rPr>
      </w:pPr>
      <w:ins w:id="210"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11.2</w:t>
        </w:r>
        <w:r>
          <w:rPr>
            <w:rFonts w:asciiTheme="minorHAnsi" w:hAnsiTheme="minorHAnsi"/>
            <w:b w:val="0"/>
            <w:bCs w:val="0"/>
            <w:smallCaps w:val="0"/>
            <w:noProof/>
            <w:szCs w:val="22"/>
            <w:lang w:val="fr-FR"/>
          </w:rPr>
          <w:tab/>
        </w:r>
        <w:r w:rsidRPr="0056318D">
          <w:rPr>
            <w:rStyle w:val="Lienhypertexte"/>
            <w:noProof/>
          </w:rPr>
          <w:t>For Iridium floats</w:t>
        </w:r>
        <w:r>
          <w:rPr>
            <w:noProof/>
            <w:webHidden/>
          </w:rPr>
          <w:tab/>
        </w:r>
        <w:r>
          <w:rPr>
            <w:noProof/>
            <w:webHidden/>
          </w:rPr>
          <w:fldChar w:fldCharType="begin"/>
        </w:r>
        <w:r>
          <w:rPr>
            <w:noProof/>
            <w:webHidden/>
          </w:rPr>
          <w:instrText xml:space="preserve"> PAGEREF _Toc475450324 \h </w:instrText>
        </w:r>
        <w:r>
          <w:rPr>
            <w:noProof/>
            <w:webHidden/>
          </w:rPr>
        </w:r>
      </w:ins>
      <w:r>
        <w:rPr>
          <w:noProof/>
          <w:webHidden/>
        </w:rPr>
        <w:fldChar w:fldCharType="separate"/>
      </w:r>
      <w:ins w:id="211" w:author="RANNOU Jean-Philippe" w:date="2017-02-21T14:22:00Z">
        <w:r>
          <w:rPr>
            <w:noProof/>
            <w:webHidden/>
          </w:rPr>
          <w:t>32</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12" w:author="RANNOU Jean-Philippe" w:date="2017-02-21T14:22:00Z"/>
          <w:rFonts w:asciiTheme="minorHAnsi" w:hAnsiTheme="minorHAnsi"/>
          <w:smallCaps w:val="0"/>
          <w:noProof/>
          <w:szCs w:val="22"/>
          <w:lang w:val="fr-FR"/>
        </w:rPr>
      </w:pPr>
      <w:ins w:id="21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11.2.1</w:t>
        </w:r>
        <w:r>
          <w:rPr>
            <w:rFonts w:asciiTheme="minorHAnsi" w:hAnsiTheme="minorHAnsi"/>
            <w:smallCaps w:val="0"/>
            <w:noProof/>
            <w:szCs w:val="22"/>
            <w:lang w:val="fr-FR"/>
          </w:rPr>
          <w:tab/>
        </w:r>
        <w:r w:rsidRPr="0056318D">
          <w:rPr>
            <w:rStyle w:val="Lienhypertexte"/>
            <w:noProof/>
          </w:rPr>
          <w:t>META file</w:t>
        </w:r>
        <w:r>
          <w:rPr>
            <w:noProof/>
            <w:webHidden/>
          </w:rPr>
          <w:tab/>
        </w:r>
        <w:r>
          <w:rPr>
            <w:noProof/>
            <w:webHidden/>
          </w:rPr>
          <w:fldChar w:fldCharType="begin"/>
        </w:r>
        <w:r>
          <w:rPr>
            <w:noProof/>
            <w:webHidden/>
          </w:rPr>
          <w:instrText xml:space="preserve"> PAGEREF _Toc475450325 \h </w:instrText>
        </w:r>
        <w:r>
          <w:rPr>
            <w:noProof/>
            <w:webHidden/>
          </w:rPr>
        </w:r>
      </w:ins>
      <w:r>
        <w:rPr>
          <w:noProof/>
          <w:webHidden/>
        </w:rPr>
        <w:fldChar w:fldCharType="separate"/>
      </w:r>
      <w:ins w:id="214" w:author="RANNOU Jean-Philippe" w:date="2017-02-21T14:22:00Z">
        <w:r>
          <w:rPr>
            <w:noProof/>
            <w:webHidden/>
          </w:rPr>
          <w:t>32</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15" w:author="RANNOU Jean-Philippe" w:date="2017-02-21T14:22:00Z"/>
          <w:rFonts w:asciiTheme="minorHAnsi" w:hAnsiTheme="minorHAnsi"/>
          <w:smallCaps w:val="0"/>
          <w:noProof/>
          <w:szCs w:val="22"/>
          <w:lang w:val="fr-FR"/>
        </w:rPr>
      </w:pPr>
      <w:ins w:id="21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11.2.2</w:t>
        </w:r>
        <w:r>
          <w:rPr>
            <w:rFonts w:asciiTheme="minorHAnsi" w:hAnsiTheme="minorHAnsi"/>
            <w:smallCaps w:val="0"/>
            <w:noProof/>
            <w:szCs w:val="22"/>
            <w:lang w:val="fr-FR"/>
          </w:rPr>
          <w:tab/>
        </w:r>
        <w:r w:rsidRPr="0056318D">
          <w:rPr>
            <w:rStyle w:val="Lienhypertexte"/>
            <w:noProof/>
          </w:rPr>
          <w:t>TRAJ, MULTI-PROF an TECH files</w:t>
        </w:r>
        <w:r>
          <w:rPr>
            <w:noProof/>
            <w:webHidden/>
          </w:rPr>
          <w:tab/>
        </w:r>
        <w:r>
          <w:rPr>
            <w:noProof/>
            <w:webHidden/>
          </w:rPr>
          <w:fldChar w:fldCharType="begin"/>
        </w:r>
        <w:r>
          <w:rPr>
            <w:noProof/>
            <w:webHidden/>
          </w:rPr>
          <w:instrText xml:space="preserve"> PAGEREF _Toc475450326 \h </w:instrText>
        </w:r>
        <w:r>
          <w:rPr>
            <w:noProof/>
            <w:webHidden/>
          </w:rPr>
        </w:r>
      </w:ins>
      <w:r>
        <w:rPr>
          <w:noProof/>
          <w:webHidden/>
        </w:rPr>
        <w:fldChar w:fldCharType="separate"/>
      </w:r>
      <w:ins w:id="217" w:author="RANNOU Jean-Philippe" w:date="2017-02-21T14:22:00Z">
        <w:r>
          <w:rPr>
            <w:noProof/>
            <w:webHidden/>
          </w:rPr>
          <w:t>32</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18" w:author="RANNOU Jean-Philippe" w:date="2017-02-21T14:22:00Z"/>
          <w:rFonts w:asciiTheme="minorHAnsi" w:hAnsiTheme="minorHAnsi"/>
          <w:smallCaps w:val="0"/>
          <w:noProof/>
          <w:szCs w:val="22"/>
          <w:lang w:val="fr-FR"/>
        </w:rPr>
      </w:pPr>
      <w:ins w:id="21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11.2.3</w:t>
        </w:r>
        <w:r>
          <w:rPr>
            <w:rFonts w:asciiTheme="minorHAnsi" w:hAnsiTheme="minorHAnsi"/>
            <w:smallCaps w:val="0"/>
            <w:noProof/>
            <w:szCs w:val="22"/>
            <w:lang w:val="fr-FR"/>
          </w:rPr>
          <w:tab/>
        </w:r>
        <w:r w:rsidRPr="0056318D">
          <w:rPr>
            <w:rStyle w:val="Lienhypertexte"/>
            <w:noProof/>
          </w:rPr>
          <w:t>MONO-PROF file</w:t>
        </w:r>
        <w:r>
          <w:rPr>
            <w:noProof/>
            <w:webHidden/>
          </w:rPr>
          <w:tab/>
        </w:r>
        <w:r>
          <w:rPr>
            <w:noProof/>
            <w:webHidden/>
          </w:rPr>
          <w:fldChar w:fldCharType="begin"/>
        </w:r>
        <w:r>
          <w:rPr>
            <w:noProof/>
            <w:webHidden/>
          </w:rPr>
          <w:instrText xml:space="preserve"> PAGEREF _Toc475450327 \h </w:instrText>
        </w:r>
        <w:r>
          <w:rPr>
            <w:noProof/>
            <w:webHidden/>
          </w:rPr>
        </w:r>
      </w:ins>
      <w:r>
        <w:rPr>
          <w:noProof/>
          <w:webHidden/>
        </w:rPr>
        <w:fldChar w:fldCharType="separate"/>
      </w:r>
      <w:ins w:id="220" w:author="RANNOU Jean-Philippe" w:date="2017-02-21T14:22:00Z">
        <w:r>
          <w:rPr>
            <w:noProof/>
            <w:webHidden/>
          </w:rPr>
          <w:t>32</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221" w:author="RANNOU Jean-Philippe" w:date="2017-02-21T14:22:00Z"/>
          <w:rFonts w:asciiTheme="minorHAnsi" w:hAnsiTheme="minorHAnsi"/>
          <w:b w:val="0"/>
          <w:bCs w:val="0"/>
          <w:caps w:val="0"/>
          <w:noProof/>
          <w:szCs w:val="22"/>
          <w:u w:val="none"/>
          <w:lang w:val="fr-FR"/>
        </w:rPr>
      </w:pPr>
      <w:ins w:id="22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12</w:t>
        </w:r>
        <w:r>
          <w:rPr>
            <w:rFonts w:asciiTheme="minorHAnsi" w:hAnsiTheme="minorHAnsi"/>
            <w:b w:val="0"/>
            <w:bCs w:val="0"/>
            <w:caps w:val="0"/>
            <w:noProof/>
            <w:szCs w:val="22"/>
            <w:u w:val="none"/>
            <w:lang w:val="fr-FR"/>
          </w:rPr>
          <w:tab/>
        </w:r>
        <w:r w:rsidRPr="0056318D">
          <w:rPr>
            <w:rStyle w:val="Lienhypertexte"/>
            <w:noProof/>
          </w:rPr>
          <w:t>ANNEX E: miscellaneous information</w:t>
        </w:r>
        <w:r>
          <w:rPr>
            <w:noProof/>
            <w:webHidden/>
          </w:rPr>
          <w:tab/>
        </w:r>
        <w:r>
          <w:rPr>
            <w:noProof/>
            <w:webHidden/>
          </w:rPr>
          <w:fldChar w:fldCharType="begin"/>
        </w:r>
        <w:r>
          <w:rPr>
            <w:noProof/>
            <w:webHidden/>
          </w:rPr>
          <w:instrText xml:space="preserve"> PAGEREF _Toc475450328 \h </w:instrText>
        </w:r>
        <w:r>
          <w:rPr>
            <w:noProof/>
            <w:webHidden/>
          </w:rPr>
        </w:r>
      </w:ins>
      <w:r>
        <w:rPr>
          <w:noProof/>
          <w:webHidden/>
        </w:rPr>
        <w:fldChar w:fldCharType="separate"/>
      </w:r>
      <w:ins w:id="223" w:author="RANNOU Jean-Philippe" w:date="2017-02-21T14:22:00Z">
        <w:r>
          <w:rPr>
            <w:noProof/>
            <w:webHidden/>
          </w:rPr>
          <w:t>33</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224" w:author="RANNOU Jean-Philippe" w:date="2017-02-21T14:22:00Z"/>
          <w:rFonts w:asciiTheme="minorHAnsi" w:hAnsiTheme="minorHAnsi"/>
          <w:b w:val="0"/>
          <w:bCs w:val="0"/>
          <w:caps w:val="0"/>
          <w:noProof/>
          <w:szCs w:val="22"/>
          <w:u w:val="none"/>
          <w:lang w:val="fr-FR"/>
        </w:rPr>
      </w:pPr>
      <w:ins w:id="22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"_Toc475450329"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13</w:t>
        </w:r>
        <w:r>
          <w:rPr>
            <w:rFonts w:asciiTheme="minorHAnsi" w:hAnsiTheme="minorHAnsi"/>
            <w:b w:val="0"/>
            <w:bCs w:val="0"/>
            <w:caps w:val="0"/>
            <w:noProof/>
            <w:szCs w:val="22"/>
            <w:u w:val="none"/>
            <w:lang w:val="fr-FR"/>
          </w:rPr>
          <w:tab/>
        </w:r>
        <w:r w:rsidRPr="0056318D">
          <w:rPr>
            <w:rStyle w:val="Lienhypertexte"/>
            <w:noProof/>
          </w:rPr>
          <w:t>ANNEX F: NITRATE processing</w:t>
        </w:r>
        <w:r>
          <w:rPr>
            <w:noProof/>
            <w:webHidden/>
          </w:rPr>
          <w:tab/>
        </w:r>
        <w:r>
          <w:rPr>
            <w:noProof/>
            <w:webHidden/>
          </w:rPr>
          <w:fldChar w:fldCharType="begin"/>
        </w:r>
        <w:r>
          <w:rPr>
            <w:noProof/>
            <w:webHidden/>
          </w:rPr>
          <w:instrText xml:space="preserve"> PAGEREF _Toc475450329 \h </w:instrText>
        </w:r>
        <w:r>
          <w:rPr>
            <w:noProof/>
            <w:webHidden/>
          </w:rPr>
        </w:r>
      </w:ins>
      <w:r>
        <w:rPr>
          <w:noProof/>
          <w:webHidden/>
        </w:rPr>
        <w:fldChar w:fldCharType="separate"/>
      </w:r>
      <w:ins w:id="226" w:author="RANNOU Jean-Philippe" w:date="2017-02-21T14:22:00Z">
        <w:r>
          <w:rPr>
            <w:noProof/>
            <w:webHidden/>
          </w:rPr>
          <w:t>33</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227" w:author="RANNOU Jean-Philippe" w:date="2017-02-21T14:22:00Z"/>
          <w:rFonts w:asciiTheme="minorHAnsi" w:hAnsiTheme="minorHAnsi"/>
          <w:b w:val="0"/>
          <w:bCs w:val="0"/>
          <w:caps w:val="0"/>
          <w:noProof/>
          <w:szCs w:val="22"/>
          <w:u w:val="none"/>
          <w:lang w:val="fr-FR"/>
        </w:rPr>
      </w:pPr>
      <w:ins w:id="22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14</w:t>
        </w:r>
        <w:r>
          <w:rPr>
            <w:rFonts w:asciiTheme="minorHAnsi" w:hAnsiTheme="minorHAnsi"/>
            <w:b w:val="0"/>
            <w:bCs w:val="0"/>
            <w:caps w:val="0"/>
            <w:noProof/>
            <w:szCs w:val="22"/>
            <w:u w:val="none"/>
            <w:lang w:val="fr-FR"/>
          </w:rPr>
          <w:tab/>
        </w:r>
        <w:r w:rsidRPr="0056318D">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_Toc475450330 \h </w:instrText>
        </w:r>
        <w:r>
          <w:rPr>
            <w:noProof/>
            <w:webHidden/>
          </w:rPr>
        </w:r>
      </w:ins>
      <w:r>
        <w:rPr>
          <w:noProof/>
          <w:webHidden/>
        </w:rPr>
        <w:fldChar w:fldCharType="separate"/>
      </w:r>
      <w:ins w:id="229" w:author="RANNOU Jean-Philippe" w:date="2017-02-21T14:22:00Z">
        <w:r>
          <w:rPr>
            <w:noProof/>
            <w:webHidden/>
          </w:rPr>
          <w:t>34</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230" w:author="RANNOU Jean-Philippe" w:date="2017-02-21T14:22:00Z"/>
          <w:rFonts w:asciiTheme="minorHAnsi" w:hAnsiTheme="minorHAnsi"/>
          <w:b w:val="0"/>
          <w:bCs w:val="0"/>
          <w:smallCaps w:val="0"/>
          <w:noProof/>
          <w:szCs w:val="22"/>
          <w:lang w:val="fr-FR"/>
        </w:rPr>
      </w:pPr>
      <w:ins w:id="23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14.1</w:t>
        </w:r>
        <w:r>
          <w:rPr>
            <w:rFonts w:asciiTheme="minorHAnsi" w:hAnsiTheme="minorHAnsi"/>
            <w:b w:val="0"/>
            <w:bCs w:val="0"/>
            <w:smallCaps w:val="0"/>
            <w:noProof/>
            <w:szCs w:val="22"/>
            <w:lang w:val="fr-FR"/>
          </w:rPr>
          <w:tab/>
        </w:r>
        <w:r w:rsidRPr="0056318D">
          <w:rPr>
            <w:rStyle w:val="Lienhypertexte"/>
            <w:noProof/>
          </w:rPr>
          <w:t>Configuration label management</w:t>
        </w:r>
        <w:r>
          <w:rPr>
            <w:noProof/>
            <w:webHidden/>
          </w:rPr>
          <w:tab/>
        </w:r>
        <w:r>
          <w:rPr>
            <w:noProof/>
            <w:webHidden/>
          </w:rPr>
          <w:fldChar w:fldCharType="begin"/>
        </w:r>
        <w:r>
          <w:rPr>
            <w:noProof/>
            <w:webHidden/>
          </w:rPr>
          <w:instrText xml:space="preserve"> PAGEREF _Toc475450331 \h </w:instrText>
        </w:r>
        <w:r>
          <w:rPr>
            <w:noProof/>
            <w:webHidden/>
          </w:rPr>
        </w:r>
      </w:ins>
      <w:r>
        <w:rPr>
          <w:noProof/>
          <w:webHidden/>
        </w:rPr>
        <w:fldChar w:fldCharType="separate"/>
      </w:r>
      <w:ins w:id="232" w:author="RANNOU Jean-Philippe" w:date="2017-02-21T14:22:00Z">
        <w:r>
          <w:rPr>
            <w:noProof/>
            <w:webHidden/>
          </w:rPr>
          <w:t>34</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233" w:author="RANNOU Jean-Philippe" w:date="2017-02-21T14:22:00Z"/>
          <w:rFonts w:asciiTheme="minorHAnsi" w:hAnsiTheme="minorHAnsi"/>
          <w:b w:val="0"/>
          <w:bCs w:val="0"/>
          <w:smallCaps w:val="0"/>
          <w:noProof/>
          <w:szCs w:val="22"/>
          <w:lang w:val="fr-FR"/>
        </w:rPr>
      </w:pPr>
      <w:ins w:id="23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14.2</w:t>
        </w:r>
        <w:r>
          <w:rPr>
            <w:rFonts w:asciiTheme="minorHAnsi" w:hAnsiTheme="minorHAnsi"/>
            <w:b w:val="0"/>
            <w:bCs w:val="0"/>
            <w:smallCaps w:val="0"/>
            <w:noProof/>
            <w:szCs w:val="22"/>
            <w:lang w:val="fr-FR"/>
          </w:rPr>
          <w:tab/>
        </w:r>
        <w:r w:rsidRPr="0056318D">
          <w:rPr>
            <w:rStyle w:val="Lienhypertexte"/>
            <w:noProof/>
          </w:rPr>
          <w:t>Technical label management</w:t>
        </w:r>
        <w:r>
          <w:rPr>
            <w:noProof/>
            <w:webHidden/>
          </w:rPr>
          <w:tab/>
        </w:r>
        <w:r>
          <w:rPr>
            <w:noProof/>
            <w:webHidden/>
          </w:rPr>
          <w:fldChar w:fldCharType="begin"/>
        </w:r>
        <w:r>
          <w:rPr>
            <w:noProof/>
            <w:webHidden/>
          </w:rPr>
          <w:instrText xml:space="preserve"> PAGEREF _Toc475450332 \h </w:instrText>
        </w:r>
        <w:r>
          <w:rPr>
            <w:noProof/>
            <w:webHidden/>
          </w:rPr>
        </w:r>
      </w:ins>
      <w:r>
        <w:rPr>
          <w:noProof/>
          <w:webHidden/>
        </w:rPr>
        <w:fldChar w:fldCharType="separate"/>
      </w:r>
      <w:ins w:id="235" w:author="RANNOU Jean-Philippe" w:date="2017-02-21T14:22:00Z">
        <w:r>
          <w:rPr>
            <w:noProof/>
            <w:webHidden/>
          </w:rPr>
          <w:t>34</w:t>
        </w:r>
        <w:r>
          <w:rPr>
            <w:noProof/>
            <w:webHidden/>
          </w:rPr>
          <w:fldChar w:fldCharType="end"/>
        </w:r>
        <w:r w:rsidRPr="0056318D">
          <w:rPr>
            <w:rStyle w:val="Lienhypertexte"/>
            <w:noProof/>
          </w:rPr>
          <w:fldChar w:fldCharType="end"/>
        </w:r>
      </w:ins>
    </w:p>
    <w:p w:rsidR="00794983" w:rsidRDefault="00794983">
      <w:pPr>
        <w:pStyle w:val="TM1"/>
        <w:tabs>
          <w:tab w:val="left" w:pos="440"/>
          <w:tab w:val="right" w:leader="dot" w:pos="9063"/>
        </w:tabs>
        <w:rPr>
          <w:ins w:id="236" w:author="RANNOU Jean-Philippe" w:date="2017-02-21T14:22:00Z"/>
          <w:rFonts w:asciiTheme="minorHAnsi" w:hAnsiTheme="minorHAnsi"/>
          <w:b w:val="0"/>
          <w:bCs w:val="0"/>
          <w:caps w:val="0"/>
          <w:noProof/>
          <w:szCs w:val="22"/>
          <w:u w:val="none"/>
          <w:lang w:val="fr-FR"/>
        </w:rPr>
      </w:pPr>
      <w:ins w:id="237"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"_Toc475450333"</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w:t>
        </w:r>
        <w:r>
          <w:rPr>
            <w:rFonts w:asciiTheme="minorHAnsi" w:hAnsiTheme="minorHAnsi"/>
            <w:b w:val="0"/>
            <w:bCs w:val="0"/>
            <w:caps w:val="0"/>
            <w:noProof/>
            <w:szCs w:val="22"/>
            <w:u w:val="none"/>
            <w:lang w:val="fr-FR"/>
          </w:rPr>
          <w:tab/>
        </w:r>
        <w:r w:rsidRPr="0056318D">
          <w:rPr>
            <w:rStyle w:val="Lienhypertexte"/>
            <w:noProof/>
          </w:rPr>
          <w:t>ANNEX H: additional tools</w:t>
        </w:r>
        <w:r>
          <w:rPr>
            <w:noProof/>
            <w:webHidden/>
          </w:rPr>
          <w:tab/>
        </w:r>
        <w:r>
          <w:rPr>
            <w:noProof/>
            <w:webHidden/>
          </w:rPr>
          <w:fldChar w:fldCharType="begin"/>
        </w:r>
        <w:r>
          <w:rPr>
            <w:noProof/>
            <w:webHidden/>
          </w:rPr>
          <w:instrText xml:space="preserve"> PAGEREF _Toc475450333 \h </w:instrText>
        </w:r>
        <w:r>
          <w:rPr>
            <w:noProof/>
            <w:webHidden/>
          </w:rPr>
        </w:r>
      </w:ins>
      <w:r>
        <w:rPr>
          <w:noProof/>
          <w:webHidden/>
        </w:rPr>
        <w:fldChar w:fldCharType="separate"/>
      </w:r>
      <w:ins w:id="238" w:author="RANNOU Jean-Philippe" w:date="2017-02-21T14:22:00Z">
        <w:r>
          <w:rPr>
            <w:noProof/>
            <w:webHidden/>
          </w:rPr>
          <w:t>35</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239" w:author="RANNOU Jean-Philippe" w:date="2017-02-21T14:22:00Z"/>
          <w:rFonts w:asciiTheme="minorHAnsi" w:hAnsiTheme="minorHAnsi"/>
          <w:b w:val="0"/>
          <w:bCs w:val="0"/>
          <w:smallCaps w:val="0"/>
          <w:noProof/>
          <w:szCs w:val="22"/>
          <w:lang w:val="fr-FR"/>
        </w:rPr>
      </w:pPr>
      <w:ins w:id="240" w:author="RANNOU Jean-Philippe" w:date="2017-02-21T14:22:00Z">
        <w:r w:rsidRPr="0056318D">
          <w:rPr>
            <w:rStyle w:val="Lienhypertexte"/>
            <w:noProof/>
          </w:rPr>
          <w:lastRenderedPageBreak/>
          <w:fldChar w:fldCharType="begin"/>
        </w:r>
        <w:r w:rsidRPr="0056318D">
          <w:rPr>
            <w:rStyle w:val="Lienhypertexte"/>
            <w:noProof/>
          </w:rPr>
          <w:instrText xml:space="preserve"> </w:instrText>
        </w:r>
        <w:r>
          <w:rPr>
            <w:noProof/>
          </w:rPr>
          <w:instrText>HYPERLINK \l "_Toc475450334"</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15.1</w:t>
        </w:r>
        <w:r>
          <w:rPr>
            <w:rFonts w:asciiTheme="minorHAnsi" w:hAnsiTheme="minorHAnsi"/>
            <w:b w:val="0"/>
            <w:bCs w:val="0"/>
            <w:smallCaps w:val="0"/>
            <w:noProof/>
            <w:szCs w:val="22"/>
            <w:lang w:val="fr-FR"/>
          </w:rPr>
          <w:tab/>
        </w:r>
        <w:r w:rsidRPr="0056318D">
          <w:rPr>
            <w:rStyle w:val="Lienhypertexte"/>
            <w:noProof/>
          </w:rPr>
          <w:t>Tools configuration</w:t>
        </w:r>
        <w:r>
          <w:rPr>
            <w:noProof/>
            <w:webHidden/>
          </w:rPr>
          <w:tab/>
        </w:r>
        <w:r>
          <w:rPr>
            <w:noProof/>
            <w:webHidden/>
          </w:rPr>
          <w:fldChar w:fldCharType="begin"/>
        </w:r>
        <w:r>
          <w:rPr>
            <w:noProof/>
            <w:webHidden/>
          </w:rPr>
          <w:instrText xml:space="preserve"> PAGEREF _Toc475450334 \h </w:instrText>
        </w:r>
        <w:r>
          <w:rPr>
            <w:noProof/>
            <w:webHidden/>
          </w:rPr>
        </w:r>
      </w:ins>
      <w:r>
        <w:rPr>
          <w:noProof/>
          <w:webHidden/>
        </w:rPr>
        <w:fldChar w:fldCharType="separate"/>
      </w:r>
      <w:ins w:id="241" w:author="RANNOU Jean-Philippe" w:date="2017-02-21T14:22:00Z">
        <w:r>
          <w:rPr>
            <w:noProof/>
            <w:webHidden/>
          </w:rPr>
          <w:t>35</w:t>
        </w:r>
        <w:r>
          <w:rPr>
            <w:noProof/>
            <w:webHidden/>
          </w:rPr>
          <w:fldChar w:fldCharType="end"/>
        </w:r>
        <w:r w:rsidRPr="0056318D">
          <w:rPr>
            <w:rStyle w:val="Lienhypertexte"/>
            <w:noProof/>
          </w:rPr>
          <w:fldChar w:fldCharType="end"/>
        </w:r>
      </w:ins>
    </w:p>
    <w:p w:rsidR="00794983" w:rsidRDefault="00794983">
      <w:pPr>
        <w:pStyle w:val="TM2"/>
        <w:tabs>
          <w:tab w:val="left" w:pos="605"/>
          <w:tab w:val="right" w:leader="dot" w:pos="9063"/>
        </w:tabs>
        <w:rPr>
          <w:ins w:id="242" w:author="RANNOU Jean-Philippe" w:date="2017-02-21T14:22:00Z"/>
          <w:rFonts w:asciiTheme="minorHAnsi" w:hAnsiTheme="minorHAnsi"/>
          <w:b w:val="0"/>
          <w:bCs w:val="0"/>
          <w:smallCaps w:val="0"/>
          <w:noProof/>
          <w:szCs w:val="22"/>
          <w:lang w:val="fr-FR"/>
        </w:rPr>
      </w:pPr>
      <w:ins w:id="243"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"_Toc475450335"</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w:t>
        </w:r>
        <w:r>
          <w:rPr>
            <w:rFonts w:asciiTheme="minorHAnsi" w:hAnsiTheme="minorHAnsi"/>
            <w:b w:val="0"/>
            <w:bCs w:val="0"/>
            <w:smallCaps w:val="0"/>
            <w:noProof/>
            <w:szCs w:val="22"/>
            <w:lang w:val="fr-FR"/>
          </w:rPr>
          <w:tab/>
        </w:r>
        <w:r w:rsidRPr="0056318D">
          <w:rPr>
            <w:rStyle w:val="Lienhypertexte"/>
            <w:noProof/>
          </w:rPr>
          <w:t>A selection of useful tools</w:t>
        </w:r>
        <w:r>
          <w:rPr>
            <w:noProof/>
            <w:webHidden/>
          </w:rPr>
          <w:tab/>
        </w:r>
        <w:r>
          <w:rPr>
            <w:noProof/>
            <w:webHidden/>
          </w:rPr>
          <w:fldChar w:fldCharType="begin"/>
        </w:r>
        <w:r>
          <w:rPr>
            <w:noProof/>
            <w:webHidden/>
          </w:rPr>
          <w:instrText xml:space="preserve"> PAGEREF _Toc475450335 \h </w:instrText>
        </w:r>
        <w:r>
          <w:rPr>
            <w:noProof/>
            <w:webHidden/>
          </w:rPr>
        </w:r>
      </w:ins>
      <w:r>
        <w:rPr>
          <w:noProof/>
          <w:webHidden/>
        </w:rPr>
        <w:fldChar w:fldCharType="separate"/>
      </w:r>
      <w:ins w:id="244" w:author="RANNOU Jean-Philippe" w:date="2017-02-21T14:22:00Z">
        <w:r>
          <w:rPr>
            <w:noProof/>
            <w:webHidden/>
          </w:rPr>
          <w:t>35</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45" w:author="RANNOU Jean-Philippe" w:date="2017-02-21T14:22:00Z"/>
          <w:rFonts w:asciiTheme="minorHAnsi" w:hAnsiTheme="minorHAnsi"/>
          <w:smallCaps w:val="0"/>
          <w:noProof/>
          <w:szCs w:val="22"/>
          <w:lang w:val="fr-FR"/>
        </w:rPr>
      </w:pPr>
      <w:ins w:id="246"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"_Toc475450336"</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15.2.1</w:t>
        </w:r>
        <w:r>
          <w:rPr>
            <w:rFonts w:asciiTheme="minorHAnsi" w:hAnsiTheme="minorHAnsi"/>
            <w:smallCaps w:val="0"/>
            <w:noProof/>
            <w:szCs w:val="22"/>
            <w:lang w:val="fr-FR"/>
          </w:rPr>
          <w:tab/>
        </w:r>
        <w:r w:rsidRPr="0056318D">
          <w:rPr>
            <w:rStyle w:val="Lienhypertexte"/>
            <w:noProof/>
          </w:rPr>
          <w:t>Visualization tools</w:t>
        </w:r>
        <w:r>
          <w:rPr>
            <w:noProof/>
            <w:webHidden/>
          </w:rPr>
          <w:tab/>
        </w:r>
        <w:r>
          <w:rPr>
            <w:noProof/>
            <w:webHidden/>
          </w:rPr>
          <w:fldChar w:fldCharType="begin"/>
        </w:r>
        <w:r>
          <w:rPr>
            <w:noProof/>
            <w:webHidden/>
          </w:rPr>
          <w:instrText xml:space="preserve"> PAGEREF _Toc475450336 \h </w:instrText>
        </w:r>
        <w:r>
          <w:rPr>
            <w:noProof/>
            <w:webHidden/>
          </w:rPr>
        </w:r>
      </w:ins>
      <w:r>
        <w:rPr>
          <w:noProof/>
          <w:webHidden/>
        </w:rPr>
        <w:fldChar w:fldCharType="separate"/>
      </w:r>
      <w:ins w:id="247" w:author="RANNOU Jean-Philippe" w:date="2017-02-21T14:22:00Z">
        <w:r>
          <w:rPr>
            <w:noProof/>
            <w:webHidden/>
          </w:rPr>
          <w:t>35</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48" w:author="RANNOU Jean-Philippe" w:date="2017-02-21T14:22:00Z"/>
          <w:rFonts w:asciiTheme="minorHAnsi" w:hAnsiTheme="minorHAnsi"/>
          <w:smallCaps w:val="0"/>
          <w:noProof/>
          <w:szCs w:val="22"/>
          <w:lang w:val="fr-FR"/>
        </w:rPr>
      </w:pPr>
      <w:ins w:id="249"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"_Toc475450337"</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15.2.2</w:t>
        </w:r>
        <w:r>
          <w:rPr>
            <w:rFonts w:asciiTheme="minorHAnsi" w:hAnsiTheme="minorHAnsi"/>
            <w:smallCaps w:val="0"/>
            <w:noProof/>
            <w:szCs w:val="22"/>
            <w:lang w:val="fr-FR"/>
          </w:rPr>
          <w:tab/>
        </w:r>
        <w:r w:rsidRPr="0056318D">
          <w:rPr>
            <w:rStyle w:val="Lienhypertexte"/>
            <w:noProof/>
          </w:rPr>
          <w:t>NetCDF to CSV conversion tools</w:t>
        </w:r>
        <w:r>
          <w:rPr>
            <w:noProof/>
            <w:webHidden/>
          </w:rPr>
          <w:tab/>
        </w:r>
        <w:r>
          <w:rPr>
            <w:noProof/>
            <w:webHidden/>
          </w:rPr>
          <w:fldChar w:fldCharType="begin"/>
        </w:r>
        <w:r>
          <w:rPr>
            <w:noProof/>
            <w:webHidden/>
          </w:rPr>
          <w:instrText xml:space="preserve"> PAGEREF _Toc475450337 \h </w:instrText>
        </w:r>
        <w:r>
          <w:rPr>
            <w:noProof/>
            <w:webHidden/>
          </w:rPr>
        </w:r>
      </w:ins>
      <w:r>
        <w:rPr>
          <w:noProof/>
          <w:webHidden/>
        </w:rPr>
        <w:fldChar w:fldCharType="separate"/>
      </w:r>
      <w:ins w:id="250" w:author="RANNOU Jean-Philippe" w:date="2017-02-21T14:22:00Z">
        <w:r>
          <w:rPr>
            <w:noProof/>
            <w:webHidden/>
          </w:rPr>
          <w:t>35</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51" w:author="RANNOU Jean-Philippe" w:date="2017-02-21T14:22:00Z"/>
          <w:rFonts w:asciiTheme="minorHAnsi" w:hAnsiTheme="minorHAnsi"/>
          <w:smallCaps w:val="0"/>
          <w:noProof/>
          <w:szCs w:val="22"/>
          <w:lang w:val="fr-FR"/>
        </w:rPr>
      </w:pPr>
      <w:ins w:id="252"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"_Toc475450338"</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15.2.3</w:t>
        </w:r>
        <w:r>
          <w:rPr>
            <w:rFonts w:asciiTheme="minorHAnsi" w:hAnsiTheme="minorHAnsi"/>
            <w:smallCaps w:val="0"/>
            <w:noProof/>
            <w:szCs w:val="22"/>
            <w:lang w:val="fr-FR"/>
          </w:rPr>
          <w:tab/>
        </w:r>
        <w:r w:rsidRPr="0056318D">
          <w:rPr>
            <w:rStyle w:val="Lienhypertexte"/>
            <w:noProof/>
          </w:rPr>
          <w:t>Argos cycle file management tools</w:t>
        </w:r>
        <w:r>
          <w:rPr>
            <w:noProof/>
            <w:webHidden/>
          </w:rPr>
          <w:tab/>
        </w:r>
        <w:r>
          <w:rPr>
            <w:noProof/>
            <w:webHidden/>
          </w:rPr>
          <w:fldChar w:fldCharType="begin"/>
        </w:r>
        <w:r>
          <w:rPr>
            <w:noProof/>
            <w:webHidden/>
          </w:rPr>
          <w:instrText xml:space="preserve"> PAGEREF _Toc475450338 \h </w:instrText>
        </w:r>
        <w:r>
          <w:rPr>
            <w:noProof/>
            <w:webHidden/>
          </w:rPr>
        </w:r>
      </w:ins>
      <w:r>
        <w:rPr>
          <w:noProof/>
          <w:webHidden/>
        </w:rPr>
        <w:fldChar w:fldCharType="separate"/>
      </w:r>
      <w:ins w:id="253" w:author="RANNOU Jean-Philippe" w:date="2017-02-21T14:22:00Z">
        <w:r>
          <w:rPr>
            <w:noProof/>
            <w:webHidden/>
          </w:rPr>
          <w:t>36</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54" w:author="RANNOU Jean-Philippe" w:date="2017-02-21T14:22:00Z"/>
          <w:rFonts w:asciiTheme="minorHAnsi" w:hAnsiTheme="minorHAnsi"/>
          <w:smallCaps w:val="0"/>
          <w:noProof/>
          <w:szCs w:val="22"/>
          <w:lang w:val="fr-FR"/>
        </w:rPr>
      </w:pPr>
      <w:ins w:id="255"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"_Toc475450339"</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15.2.4</w:t>
        </w:r>
        <w:r>
          <w:rPr>
            <w:rFonts w:asciiTheme="minorHAnsi" w:hAnsiTheme="minorHAnsi"/>
            <w:smallCaps w:val="0"/>
            <w:noProof/>
            <w:szCs w:val="22"/>
            <w:lang w:val="fr-FR"/>
          </w:rPr>
          <w:tab/>
        </w:r>
        <w:r w:rsidRPr="0056318D">
          <w:rPr>
            <w:rStyle w:val="Lienhypertexte"/>
            <w:noProof/>
          </w:rPr>
          <w:t>clean_spool_and_buff</w:t>
        </w:r>
        <w:r>
          <w:rPr>
            <w:noProof/>
            <w:webHidden/>
          </w:rPr>
          <w:tab/>
        </w:r>
        <w:r>
          <w:rPr>
            <w:noProof/>
            <w:webHidden/>
          </w:rPr>
          <w:fldChar w:fldCharType="begin"/>
        </w:r>
        <w:r>
          <w:rPr>
            <w:noProof/>
            <w:webHidden/>
          </w:rPr>
          <w:instrText xml:space="preserve"> PAGEREF _Toc475450339 \h </w:instrText>
        </w:r>
        <w:r>
          <w:rPr>
            <w:noProof/>
            <w:webHidden/>
          </w:rPr>
        </w:r>
      </w:ins>
      <w:r>
        <w:rPr>
          <w:noProof/>
          <w:webHidden/>
        </w:rPr>
        <w:fldChar w:fldCharType="separate"/>
      </w:r>
      <w:ins w:id="256" w:author="RANNOU Jean-Philippe" w:date="2017-02-21T14:22:00Z">
        <w:r>
          <w:rPr>
            <w:noProof/>
            <w:webHidden/>
          </w:rPr>
          <w:t>36</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57" w:author="RANNOU Jean-Philippe" w:date="2017-02-21T14:22:00Z"/>
          <w:rFonts w:asciiTheme="minorHAnsi" w:hAnsiTheme="minorHAnsi"/>
          <w:smallCaps w:val="0"/>
          <w:noProof/>
          <w:szCs w:val="22"/>
          <w:lang w:val="fr-FR"/>
        </w:rPr>
      </w:pPr>
      <w:ins w:id="258"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"_Toc475450340"</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15.2.5</w:t>
        </w:r>
        <w:r>
          <w:rPr>
            <w:rFonts w:asciiTheme="minorHAnsi" w:hAnsiTheme="minorHAnsi"/>
            <w:smallCaps w:val="0"/>
            <w:noProof/>
            <w:szCs w:val="22"/>
            <w:lang w:val="fr-FR"/>
          </w:rPr>
          <w:tab/>
        </w:r>
        <w:r w:rsidRPr="0056318D">
          <w:rPr>
            <w:rStyle w:val="Lienhypertexte"/>
            <w:noProof/>
          </w:rPr>
          <w:t xml:space="preserve">copy_iridium_mail_files, copy_remocean_sbd_files </w:t>
        </w:r>
        <w:r w:rsidRPr="0056318D">
          <w:rPr>
            <w:rStyle w:val="Lienhypertexte"/>
            <w:noProof/>
            <w:highlight w:val="green"/>
          </w:rPr>
          <w:t>and copy_cts5_files</w:t>
        </w:r>
        <w:r>
          <w:rPr>
            <w:noProof/>
            <w:webHidden/>
          </w:rPr>
          <w:tab/>
        </w:r>
        <w:r>
          <w:rPr>
            <w:noProof/>
            <w:webHidden/>
          </w:rPr>
          <w:fldChar w:fldCharType="begin"/>
        </w:r>
        <w:r>
          <w:rPr>
            <w:noProof/>
            <w:webHidden/>
          </w:rPr>
          <w:instrText xml:space="preserve"> PAGEREF _Toc475450340 \h </w:instrText>
        </w:r>
        <w:r>
          <w:rPr>
            <w:noProof/>
            <w:webHidden/>
          </w:rPr>
        </w:r>
      </w:ins>
      <w:r>
        <w:rPr>
          <w:noProof/>
          <w:webHidden/>
        </w:rPr>
        <w:fldChar w:fldCharType="separate"/>
      </w:r>
      <w:ins w:id="259" w:author="RANNOU Jean-Philippe" w:date="2017-02-21T14:22:00Z">
        <w:r>
          <w:rPr>
            <w:noProof/>
            <w:webHidden/>
          </w:rPr>
          <w:t>36</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60" w:author="RANNOU Jean-Philippe" w:date="2017-02-21T14:22:00Z"/>
          <w:rFonts w:asciiTheme="minorHAnsi" w:hAnsiTheme="minorHAnsi"/>
          <w:smallCaps w:val="0"/>
          <w:noProof/>
          <w:szCs w:val="22"/>
          <w:lang w:val="fr-FR"/>
        </w:rPr>
      </w:pPr>
      <w:ins w:id="261"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"_Toc475450341"</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15.2.6</w:t>
        </w:r>
        <w:r>
          <w:rPr>
            <w:rFonts w:asciiTheme="minorHAnsi" w:hAnsiTheme="minorHAnsi"/>
            <w:smallCaps w:val="0"/>
            <w:noProof/>
            <w:szCs w:val="22"/>
            <w:lang w:val="fr-FR"/>
          </w:rPr>
          <w:tab/>
        </w:r>
        <w:r w:rsidRPr="0056318D">
          <w:rPr>
            <w:rStyle w:val="Lienhypertexte"/>
            <w:noProof/>
          </w:rPr>
          <w:t>nc_add_rtqc_flags_prof_and_traj</w:t>
        </w:r>
        <w:r>
          <w:rPr>
            <w:noProof/>
            <w:webHidden/>
          </w:rPr>
          <w:tab/>
        </w:r>
        <w:r>
          <w:rPr>
            <w:noProof/>
            <w:webHidden/>
          </w:rPr>
          <w:fldChar w:fldCharType="begin"/>
        </w:r>
        <w:r>
          <w:rPr>
            <w:noProof/>
            <w:webHidden/>
          </w:rPr>
          <w:instrText xml:space="preserve"> PAGEREF _Toc475450341 \h </w:instrText>
        </w:r>
        <w:r>
          <w:rPr>
            <w:noProof/>
            <w:webHidden/>
          </w:rPr>
        </w:r>
      </w:ins>
      <w:r>
        <w:rPr>
          <w:noProof/>
          <w:webHidden/>
        </w:rPr>
        <w:fldChar w:fldCharType="separate"/>
      </w:r>
      <w:ins w:id="262" w:author="RANNOU Jean-Philippe" w:date="2017-02-21T14:22:00Z">
        <w:r>
          <w:rPr>
            <w:noProof/>
            <w:webHidden/>
          </w:rPr>
          <w:t>36</w:t>
        </w:r>
        <w:r>
          <w:rPr>
            <w:noProof/>
            <w:webHidden/>
          </w:rPr>
          <w:fldChar w:fldCharType="end"/>
        </w:r>
        <w:r w:rsidRPr="0056318D">
          <w:rPr>
            <w:rStyle w:val="Lienhypertexte"/>
            <w:noProof/>
          </w:rPr>
          <w:fldChar w:fldCharType="end"/>
        </w:r>
      </w:ins>
    </w:p>
    <w:p w:rsidR="00794983" w:rsidRDefault="00794983">
      <w:pPr>
        <w:pStyle w:val="TM3"/>
        <w:tabs>
          <w:tab w:val="left" w:pos="770"/>
          <w:tab w:val="right" w:leader="dot" w:pos="9063"/>
        </w:tabs>
        <w:rPr>
          <w:ins w:id="263" w:author="RANNOU Jean-Philippe" w:date="2017-02-21T14:22:00Z"/>
          <w:rFonts w:asciiTheme="minorHAnsi" w:hAnsiTheme="minorHAnsi"/>
          <w:smallCaps w:val="0"/>
          <w:noProof/>
          <w:szCs w:val="22"/>
          <w:lang w:val="fr-FR"/>
        </w:rPr>
      </w:pPr>
      <w:ins w:id="264" w:author="RANNOU Jean-Philippe" w:date="2017-02-21T14:22:00Z">
        <w:r w:rsidRPr="0056318D">
          <w:rPr>
            <w:rStyle w:val="Lienhypertexte"/>
            <w:noProof/>
          </w:rPr>
          <w:fldChar w:fldCharType="begin"/>
        </w:r>
        <w:r w:rsidRPr="0056318D">
          <w:rPr>
            <w:rStyle w:val="Lienhypertexte"/>
            <w:noProof/>
          </w:rPr>
          <w:instrText xml:space="preserve"> </w:instrText>
        </w:r>
        <w:r>
          <w:rPr>
            <w:noProof/>
          </w:rPr>
          <w:instrText>HYPERLINK \l "_Toc475450342"</w:instrText>
        </w:r>
        <w:r w:rsidRPr="0056318D">
          <w:rPr>
            <w:rStyle w:val="Lienhypertexte"/>
            <w:noProof/>
          </w:rPr>
          <w:instrText xml:space="preserve"> </w:instrText>
        </w:r>
        <w:r w:rsidRPr="0056318D">
          <w:rPr>
            <w:rStyle w:val="Lienhypertexte"/>
            <w:noProof/>
          </w:rPr>
        </w:r>
        <w:r w:rsidRPr="0056318D">
          <w:rPr>
            <w:rStyle w:val="Lienhypertexte"/>
            <w:noProof/>
          </w:rPr>
          <w:fldChar w:fldCharType="separate"/>
        </w:r>
        <w:r w:rsidRPr="0056318D">
          <w:rPr>
            <w:rStyle w:val="Lienhypertexte"/>
            <w:noProof/>
          </w:rPr>
          <w:t>15.2.7</w:t>
        </w:r>
        <w:r>
          <w:rPr>
            <w:rFonts w:asciiTheme="minorHAnsi" w:hAnsiTheme="minorHAnsi"/>
            <w:smallCaps w:val="0"/>
            <w:noProof/>
            <w:szCs w:val="22"/>
            <w:lang w:val="fr-FR"/>
          </w:rPr>
          <w:tab/>
        </w:r>
        <w:r w:rsidRPr="0056318D">
          <w:rPr>
            <w:rStyle w:val="Lienhypertexte"/>
            <w:noProof/>
          </w:rPr>
          <w:t>nc_check_file_format</w:t>
        </w:r>
        <w:r>
          <w:rPr>
            <w:noProof/>
            <w:webHidden/>
          </w:rPr>
          <w:tab/>
        </w:r>
        <w:r>
          <w:rPr>
            <w:noProof/>
            <w:webHidden/>
          </w:rPr>
          <w:fldChar w:fldCharType="begin"/>
        </w:r>
        <w:r>
          <w:rPr>
            <w:noProof/>
            <w:webHidden/>
          </w:rPr>
          <w:instrText xml:space="preserve"> PAGEREF _Toc475450342 \h </w:instrText>
        </w:r>
        <w:r>
          <w:rPr>
            <w:noProof/>
            <w:webHidden/>
          </w:rPr>
        </w:r>
      </w:ins>
      <w:r>
        <w:rPr>
          <w:noProof/>
          <w:webHidden/>
        </w:rPr>
        <w:fldChar w:fldCharType="separate"/>
      </w:r>
      <w:ins w:id="265" w:author="RANNOU Jean-Philippe" w:date="2017-02-21T14:22:00Z">
        <w:r>
          <w:rPr>
            <w:noProof/>
            <w:webHidden/>
          </w:rPr>
          <w:t>36</w:t>
        </w:r>
        <w:r>
          <w:rPr>
            <w:noProof/>
            <w:webHidden/>
          </w:rPr>
          <w:fldChar w:fldCharType="end"/>
        </w:r>
        <w:r w:rsidRPr="0056318D">
          <w:rPr>
            <w:rStyle w:val="Lienhypertexte"/>
            <w:noProof/>
          </w:rPr>
          <w:fldChar w:fldCharType="end"/>
        </w:r>
      </w:ins>
    </w:p>
    <w:p w:rsidR="00B732E9" w:rsidDel="00C255B6" w:rsidRDefault="00B732E9">
      <w:pPr>
        <w:pStyle w:val="TM1"/>
        <w:tabs>
          <w:tab w:val="right" w:leader="dot" w:pos="9063"/>
        </w:tabs>
        <w:rPr>
          <w:del w:id="266" w:author="RANNOU Jean-Philippe" w:date="2017-02-21T14:16:00Z"/>
          <w:rFonts w:asciiTheme="minorHAnsi" w:hAnsiTheme="minorHAnsi"/>
          <w:b w:val="0"/>
          <w:bCs w:val="0"/>
          <w:caps w:val="0"/>
          <w:noProof/>
          <w:szCs w:val="22"/>
          <w:u w:val="none"/>
          <w:lang w:val="fr-FR"/>
        </w:rPr>
      </w:pPr>
      <w:del w:id="267" w:author="RANNOU Jean-Philippe" w:date="2017-02-21T14:16:00Z">
        <w:r w:rsidRPr="00C255B6" w:rsidDel="00C255B6">
          <w:rPr>
            <w:rStyle w:val="Lienhypertexte"/>
            <w:noProof/>
            <w:lang w:val="en-GB"/>
            <w:rPrChange w:id="268" w:author="RANNOU Jean-Philippe" w:date="2017-02-21T14:16:00Z">
              <w:rPr>
                <w:rStyle w:val="Lienhypertexte"/>
                <w:noProof/>
                <w:lang w:val="en-GB"/>
              </w:rPr>
            </w:rPrChange>
          </w:rPr>
          <w:delText>Table of contents</w:delText>
        </w:r>
        <w:r w:rsidDel="00C255B6">
          <w:rPr>
            <w:noProof/>
            <w:webHidden/>
          </w:rPr>
          <w:tab/>
          <w:delText>3</w:delText>
        </w:r>
      </w:del>
    </w:p>
    <w:p w:rsidR="00B732E9" w:rsidDel="00C255B6" w:rsidRDefault="00B732E9">
      <w:pPr>
        <w:pStyle w:val="TM1"/>
        <w:tabs>
          <w:tab w:val="right" w:leader="dot" w:pos="9063"/>
        </w:tabs>
        <w:rPr>
          <w:del w:id="269" w:author="RANNOU Jean-Philippe" w:date="2017-02-21T14:16:00Z"/>
          <w:rFonts w:asciiTheme="minorHAnsi" w:hAnsiTheme="minorHAnsi"/>
          <w:b w:val="0"/>
          <w:bCs w:val="0"/>
          <w:caps w:val="0"/>
          <w:noProof/>
          <w:szCs w:val="22"/>
          <w:u w:val="none"/>
          <w:lang w:val="fr-FR"/>
        </w:rPr>
      </w:pPr>
      <w:del w:id="270" w:author="RANNOU Jean-Philippe" w:date="2017-02-21T14:16:00Z">
        <w:r w:rsidRPr="00C255B6" w:rsidDel="00C255B6">
          <w:rPr>
            <w:rStyle w:val="Lienhypertexte"/>
            <w:noProof/>
            <w:rPrChange w:id="271" w:author="RANNOU Jean-Philippe" w:date="2017-02-21T14:16:00Z">
              <w:rPr>
                <w:rStyle w:val="Lienhypertexte"/>
                <w:noProof/>
              </w:rPr>
            </w:rPrChange>
          </w:rPr>
          <w:delText>History</w:delText>
        </w:r>
        <w:r w:rsidDel="00C255B6">
          <w:rPr>
            <w:noProof/>
            <w:webHidden/>
          </w:rPr>
          <w:tab/>
          <w:delText>7</w:delText>
        </w:r>
      </w:del>
    </w:p>
    <w:p w:rsidR="00B732E9" w:rsidDel="00C255B6" w:rsidRDefault="00B732E9">
      <w:pPr>
        <w:pStyle w:val="TM1"/>
        <w:tabs>
          <w:tab w:val="right" w:leader="dot" w:pos="9063"/>
        </w:tabs>
        <w:rPr>
          <w:del w:id="272" w:author="RANNOU Jean-Philippe" w:date="2017-02-21T14:16:00Z"/>
          <w:rFonts w:asciiTheme="minorHAnsi" w:hAnsiTheme="minorHAnsi"/>
          <w:b w:val="0"/>
          <w:bCs w:val="0"/>
          <w:caps w:val="0"/>
          <w:noProof/>
          <w:szCs w:val="22"/>
          <w:u w:val="none"/>
          <w:lang w:val="fr-FR"/>
        </w:rPr>
      </w:pPr>
      <w:del w:id="273" w:author="RANNOU Jean-Philippe" w:date="2017-02-21T14:16:00Z">
        <w:r w:rsidRPr="00C255B6" w:rsidDel="00C255B6">
          <w:rPr>
            <w:rStyle w:val="Lienhypertexte"/>
            <w:noProof/>
            <w:rPrChange w:id="274" w:author="RANNOU Jean-Philippe" w:date="2017-02-21T14:16:00Z">
              <w:rPr>
                <w:rStyle w:val="Lienhypertexte"/>
                <w:noProof/>
              </w:rPr>
            </w:rPrChange>
          </w:rPr>
          <w:delText>Reference documents</w:delText>
        </w:r>
        <w:r w:rsidDel="00C255B6">
          <w:rPr>
            <w:noProof/>
            <w:webHidden/>
          </w:rPr>
          <w:tab/>
          <w:delText>7</w:delText>
        </w:r>
      </w:del>
    </w:p>
    <w:p w:rsidR="00B732E9" w:rsidDel="00C255B6" w:rsidRDefault="00B732E9">
      <w:pPr>
        <w:pStyle w:val="TM1"/>
        <w:tabs>
          <w:tab w:val="left" w:pos="330"/>
          <w:tab w:val="right" w:leader="dot" w:pos="9063"/>
        </w:tabs>
        <w:rPr>
          <w:del w:id="275" w:author="RANNOU Jean-Philippe" w:date="2017-02-21T14:16:00Z"/>
          <w:rFonts w:asciiTheme="minorHAnsi" w:hAnsiTheme="minorHAnsi"/>
          <w:b w:val="0"/>
          <w:bCs w:val="0"/>
          <w:caps w:val="0"/>
          <w:noProof/>
          <w:szCs w:val="22"/>
          <w:u w:val="none"/>
          <w:lang w:val="fr-FR"/>
        </w:rPr>
      </w:pPr>
      <w:del w:id="276" w:author="RANNOU Jean-Philippe" w:date="2017-02-21T14:16:00Z">
        <w:r w:rsidRPr="00C255B6" w:rsidDel="00C255B6">
          <w:rPr>
            <w:rStyle w:val="Lienhypertexte"/>
            <w:noProof/>
            <w:rPrChange w:id="277" w:author="RANNOU Jean-Philippe" w:date="2017-02-21T14:16:00Z">
              <w:rPr>
                <w:rStyle w:val="Lienhypertexte"/>
                <w:noProof/>
              </w:rPr>
            </w:rPrChange>
          </w:rPr>
          <w:delText>1</w:delText>
        </w:r>
        <w:r w:rsidDel="00C255B6">
          <w:rPr>
            <w:rFonts w:asciiTheme="minorHAnsi" w:hAnsiTheme="minorHAnsi"/>
            <w:b w:val="0"/>
            <w:bCs w:val="0"/>
            <w:caps w:val="0"/>
            <w:noProof/>
            <w:szCs w:val="22"/>
            <w:u w:val="none"/>
            <w:lang w:val="fr-FR"/>
          </w:rPr>
          <w:tab/>
        </w:r>
        <w:r w:rsidRPr="00C255B6" w:rsidDel="00C255B6">
          <w:rPr>
            <w:rStyle w:val="Lienhypertexte"/>
            <w:noProof/>
            <w:rPrChange w:id="278" w:author="RANNOU Jean-Philippe" w:date="2017-02-21T14:16:00Z">
              <w:rPr>
                <w:rStyle w:val="Lienhypertexte"/>
                <w:noProof/>
              </w:rPr>
            </w:rPrChange>
          </w:rPr>
          <w:delText>Introduction</w:delText>
        </w:r>
        <w:r w:rsidDel="00C255B6">
          <w:rPr>
            <w:noProof/>
            <w:webHidden/>
          </w:rPr>
          <w:tab/>
          <w:delText>9</w:delText>
        </w:r>
      </w:del>
    </w:p>
    <w:p w:rsidR="00B732E9" w:rsidDel="00C255B6" w:rsidRDefault="00B732E9">
      <w:pPr>
        <w:pStyle w:val="TM1"/>
        <w:tabs>
          <w:tab w:val="left" w:pos="330"/>
          <w:tab w:val="right" w:leader="dot" w:pos="9063"/>
        </w:tabs>
        <w:rPr>
          <w:del w:id="279" w:author="RANNOU Jean-Philippe" w:date="2017-02-21T14:16:00Z"/>
          <w:rFonts w:asciiTheme="minorHAnsi" w:hAnsiTheme="minorHAnsi"/>
          <w:b w:val="0"/>
          <w:bCs w:val="0"/>
          <w:caps w:val="0"/>
          <w:noProof/>
          <w:szCs w:val="22"/>
          <w:u w:val="none"/>
          <w:lang w:val="fr-FR"/>
        </w:rPr>
      </w:pPr>
      <w:del w:id="280" w:author="RANNOU Jean-Philippe" w:date="2017-02-21T14:16:00Z">
        <w:r w:rsidRPr="00C255B6" w:rsidDel="00C255B6">
          <w:rPr>
            <w:rStyle w:val="Lienhypertexte"/>
            <w:noProof/>
            <w:rPrChange w:id="281" w:author="RANNOU Jean-Philippe" w:date="2017-02-21T14:16:00Z">
              <w:rPr>
                <w:rStyle w:val="Lienhypertexte"/>
                <w:noProof/>
              </w:rPr>
            </w:rPrChange>
          </w:rPr>
          <w:delText>2</w:delText>
        </w:r>
        <w:r w:rsidDel="00C255B6">
          <w:rPr>
            <w:rFonts w:asciiTheme="minorHAnsi" w:hAnsiTheme="minorHAnsi"/>
            <w:b w:val="0"/>
            <w:bCs w:val="0"/>
            <w:caps w:val="0"/>
            <w:noProof/>
            <w:szCs w:val="22"/>
            <w:u w:val="none"/>
            <w:lang w:val="fr-FR"/>
          </w:rPr>
          <w:tab/>
        </w:r>
        <w:r w:rsidRPr="00C255B6" w:rsidDel="00C255B6">
          <w:rPr>
            <w:rStyle w:val="Lienhypertexte"/>
            <w:noProof/>
            <w:rPrChange w:id="282" w:author="RANNOU Jean-Philippe" w:date="2017-02-21T14:16:00Z">
              <w:rPr>
                <w:rStyle w:val="Lienhypertexte"/>
                <w:noProof/>
              </w:rPr>
            </w:rPrChange>
          </w:rPr>
          <w:delText>Floats managed by the decoder</w:delText>
        </w:r>
        <w:r w:rsidDel="00C255B6">
          <w:rPr>
            <w:noProof/>
            <w:webHidden/>
          </w:rPr>
          <w:tab/>
          <w:delText>10</w:delText>
        </w:r>
      </w:del>
    </w:p>
    <w:p w:rsidR="00B732E9" w:rsidDel="00C255B6" w:rsidRDefault="00B732E9">
      <w:pPr>
        <w:pStyle w:val="TM1"/>
        <w:tabs>
          <w:tab w:val="left" w:pos="330"/>
          <w:tab w:val="right" w:leader="dot" w:pos="9063"/>
        </w:tabs>
        <w:rPr>
          <w:del w:id="283" w:author="RANNOU Jean-Philippe" w:date="2017-02-21T14:16:00Z"/>
          <w:rFonts w:asciiTheme="minorHAnsi" w:hAnsiTheme="minorHAnsi"/>
          <w:b w:val="0"/>
          <w:bCs w:val="0"/>
          <w:caps w:val="0"/>
          <w:noProof/>
          <w:szCs w:val="22"/>
          <w:u w:val="none"/>
          <w:lang w:val="fr-FR"/>
        </w:rPr>
      </w:pPr>
      <w:del w:id="284" w:author="RANNOU Jean-Philippe" w:date="2017-02-21T14:16:00Z">
        <w:r w:rsidRPr="00C255B6" w:rsidDel="00C255B6">
          <w:rPr>
            <w:rStyle w:val="Lienhypertexte"/>
            <w:noProof/>
            <w:rPrChange w:id="285" w:author="RANNOU Jean-Philippe" w:date="2017-02-21T14:16:00Z">
              <w:rPr>
                <w:rStyle w:val="Lienhypertexte"/>
                <w:noProof/>
              </w:rPr>
            </w:rPrChange>
          </w:rPr>
          <w:delText>3</w:delText>
        </w:r>
        <w:r w:rsidDel="00C255B6">
          <w:rPr>
            <w:rFonts w:asciiTheme="minorHAnsi" w:hAnsiTheme="minorHAnsi"/>
            <w:b w:val="0"/>
            <w:bCs w:val="0"/>
            <w:caps w:val="0"/>
            <w:noProof/>
            <w:szCs w:val="22"/>
            <w:u w:val="none"/>
            <w:lang w:val="fr-FR"/>
          </w:rPr>
          <w:tab/>
        </w:r>
        <w:r w:rsidRPr="00C255B6" w:rsidDel="00C255B6">
          <w:rPr>
            <w:rStyle w:val="Lienhypertexte"/>
            <w:noProof/>
            <w:rPrChange w:id="286" w:author="RANNOU Jean-Philippe" w:date="2017-02-21T14:16:00Z">
              <w:rPr>
                <w:rStyle w:val="Lienhypertexte"/>
                <w:noProof/>
              </w:rPr>
            </w:rPrChange>
          </w:rPr>
          <w:delText>Description of the decoder package</w:delText>
        </w:r>
        <w:r w:rsidDel="00C255B6">
          <w:rPr>
            <w:noProof/>
            <w:webHidden/>
          </w:rPr>
          <w:tab/>
          <w:delText>10</w:delText>
        </w:r>
      </w:del>
    </w:p>
    <w:p w:rsidR="00B732E9" w:rsidDel="00C255B6" w:rsidRDefault="00B732E9">
      <w:pPr>
        <w:pStyle w:val="TM1"/>
        <w:tabs>
          <w:tab w:val="left" w:pos="330"/>
          <w:tab w:val="right" w:leader="dot" w:pos="9063"/>
        </w:tabs>
        <w:rPr>
          <w:del w:id="287" w:author="RANNOU Jean-Philippe" w:date="2017-02-21T14:16:00Z"/>
          <w:rFonts w:asciiTheme="minorHAnsi" w:hAnsiTheme="minorHAnsi"/>
          <w:b w:val="0"/>
          <w:bCs w:val="0"/>
          <w:caps w:val="0"/>
          <w:noProof/>
          <w:szCs w:val="22"/>
          <w:u w:val="none"/>
          <w:lang w:val="fr-FR"/>
        </w:rPr>
      </w:pPr>
      <w:del w:id="288" w:author="RANNOU Jean-Philippe" w:date="2017-02-21T14:16:00Z">
        <w:r w:rsidRPr="00C255B6" w:rsidDel="00C255B6">
          <w:rPr>
            <w:rStyle w:val="Lienhypertexte"/>
            <w:noProof/>
            <w:rPrChange w:id="289" w:author="RANNOU Jean-Philippe" w:date="2017-02-21T14:16:00Z">
              <w:rPr>
                <w:rStyle w:val="Lienhypertexte"/>
                <w:noProof/>
              </w:rPr>
            </w:rPrChange>
          </w:rPr>
          <w:delText>4</w:delText>
        </w:r>
        <w:r w:rsidDel="00C255B6">
          <w:rPr>
            <w:rFonts w:asciiTheme="minorHAnsi" w:hAnsiTheme="minorHAnsi"/>
            <w:b w:val="0"/>
            <w:bCs w:val="0"/>
            <w:caps w:val="0"/>
            <w:noProof/>
            <w:szCs w:val="22"/>
            <w:u w:val="none"/>
            <w:lang w:val="fr-FR"/>
          </w:rPr>
          <w:tab/>
        </w:r>
        <w:r w:rsidRPr="00C255B6" w:rsidDel="00C255B6">
          <w:rPr>
            <w:rStyle w:val="Lienhypertexte"/>
            <w:noProof/>
            <w:rPrChange w:id="290" w:author="RANNOU Jean-Philippe" w:date="2017-02-21T14:16:00Z">
              <w:rPr>
                <w:rStyle w:val="Lienhypertexte"/>
                <w:noProof/>
              </w:rPr>
            </w:rPrChange>
          </w:rPr>
          <w:delText>Decoder installation and configuration</w:delText>
        </w:r>
        <w:r w:rsidDel="00C255B6">
          <w:rPr>
            <w:noProof/>
            <w:webHidden/>
          </w:rPr>
          <w:tab/>
          <w:delText>11</w:delText>
        </w:r>
      </w:del>
    </w:p>
    <w:p w:rsidR="00B732E9" w:rsidDel="00C255B6" w:rsidRDefault="00B732E9">
      <w:pPr>
        <w:pStyle w:val="TM2"/>
        <w:tabs>
          <w:tab w:val="left" w:pos="495"/>
          <w:tab w:val="right" w:leader="dot" w:pos="9063"/>
        </w:tabs>
        <w:rPr>
          <w:del w:id="291" w:author="RANNOU Jean-Philippe" w:date="2017-02-21T14:16:00Z"/>
          <w:rFonts w:asciiTheme="minorHAnsi" w:hAnsiTheme="minorHAnsi"/>
          <w:b w:val="0"/>
          <w:bCs w:val="0"/>
          <w:smallCaps w:val="0"/>
          <w:noProof/>
          <w:szCs w:val="22"/>
          <w:lang w:val="fr-FR"/>
        </w:rPr>
      </w:pPr>
      <w:del w:id="292" w:author="RANNOU Jean-Philippe" w:date="2017-02-21T14:16:00Z">
        <w:r w:rsidRPr="00C255B6" w:rsidDel="00C255B6">
          <w:rPr>
            <w:rStyle w:val="Lienhypertexte"/>
            <w:noProof/>
            <w:rPrChange w:id="293" w:author="RANNOU Jean-Philippe" w:date="2017-02-21T14:16:00Z">
              <w:rPr>
                <w:rStyle w:val="Lienhypertexte"/>
                <w:noProof/>
              </w:rPr>
            </w:rPrChange>
          </w:rPr>
          <w:delText>4.1</w:delText>
        </w:r>
        <w:r w:rsidDel="00C255B6">
          <w:rPr>
            <w:rFonts w:asciiTheme="minorHAnsi" w:hAnsiTheme="minorHAnsi"/>
            <w:b w:val="0"/>
            <w:bCs w:val="0"/>
            <w:smallCaps w:val="0"/>
            <w:noProof/>
            <w:szCs w:val="22"/>
            <w:lang w:val="fr-FR"/>
          </w:rPr>
          <w:tab/>
        </w:r>
        <w:r w:rsidRPr="00C255B6" w:rsidDel="00C255B6">
          <w:rPr>
            <w:rStyle w:val="Lienhypertexte"/>
            <w:noProof/>
            <w:rPrChange w:id="294" w:author="RANNOU Jean-Philippe" w:date="2017-02-21T14:16:00Z">
              <w:rPr>
                <w:rStyle w:val="Lienhypertexte"/>
                <w:noProof/>
              </w:rPr>
            </w:rPrChange>
          </w:rPr>
          <w:delText>Decoder installation</w:delText>
        </w:r>
        <w:r w:rsidDel="00C255B6">
          <w:rPr>
            <w:noProof/>
            <w:webHidden/>
          </w:rPr>
          <w:tab/>
          <w:delText>11</w:delText>
        </w:r>
      </w:del>
    </w:p>
    <w:p w:rsidR="00B732E9" w:rsidDel="00C255B6" w:rsidRDefault="00B732E9">
      <w:pPr>
        <w:pStyle w:val="TM3"/>
        <w:tabs>
          <w:tab w:val="left" w:pos="660"/>
          <w:tab w:val="right" w:leader="dot" w:pos="9063"/>
        </w:tabs>
        <w:rPr>
          <w:del w:id="295" w:author="RANNOU Jean-Philippe" w:date="2017-02-21T14:16:00Z"/>
          <w:rFonts w:asciiTheme="minorHAnsi" w:hAnsiTheme="minorHAnsi"/>
          <w:smallCaps w:val="0"/>
          <w:noProof/>
          <w:szCs w:val="22"/>
          <w:lang w:val="fr-FR"/>
        </w:rPr>
      </w:pPr>
      <w:del w:id="296" w:author="RANNOU Jean-Philippe" w:date="2017-02-21T14:16:00Z">
        <w:r w:rsidRPr="00C255B6" w:rsidDel="00C255B6">
          <w:rPr>
            <w:rStyle w:val="Lienhypertexte"/>
            <w:noProof/>
            <w:rPrChange w:id="297" w:author="RANNOU Jean-Philippe" w:date="2017-02-21T14:16:00Z">
              <w:rPr>
                <w:rStyle w:val="Lienhypertexte"/>
                <w:noProof/>
              </w:rPr>
            </w:rPrChange>
          </w:rPr>
          <w:delText>4.1.1</w:delText>
        </w:r>
        <w:r w:rsidDel="00C255B6">
          <w:rPr>
            <w:rFonts w:asciiTheme="minorHAnsi" w:hAnsiTheme="minorHAnsi"/>
            <w:smallCaps w:val="0"/>
            <w:noProof/>
            <w:szCs w:val="22"/>
            <w:lang w:val="fr-FR"/>
          </w:rPr>
          <w:tab/>
        </w:r>
        <w:r w:rsidRPr="00C255B6" w:rsidDel="00C255B6">
          <w:rPr>
            <w:rStyle w:val="Lienhypertexte"/>
            <w:noProof/>
            <w:rPrChange w:id="298" w:author="RANNOU Jean-Philippe" w:date="2017-02-21T14:16:00Z">
              <w:rPr>
                <w:rStyle w:val="Lienhypertexte"/>
                <w:noProof/>
              </w:rPr>
            </w:rPrChange>
          </w:rPr>
          <w:delText>Hardware and software requirements</w:delText>
        </w:r>
        <w:r w:rsidDel="00C255B6">
          <w:rPr>
            <w:noProof/>
            <w:webHidden/>
          </w:rPr>
          <w:tab/>
          <w:delText>11</w:delText>
        </w:r>
      </w:del>
    </w:p>
    <w:p w:rsidR="00B732E9" w:rsidDel="00C255B6" w:rsidRDefault="00B732E9">
      <w:pPr>
        <w:pStyle w:val="TM3"/>
        <w:tabs>
          <w:tab w:val="left" w:pos="660"/>
          <w:tab w:val="right" w:leader="dot" w:pos="9063"/>
        </w:tabs>
        <w:rPr>
          <w:del w:id="299" w:author="RANNOU Jean-Philippe" w:date="2017-02-21T14:16:00Z"/>
          <w:rFonts w:asciiTheme="minorHAnsi" w:hAnsiTheme="minorHAnsi"/>
          <w:smallCaps w:val="0"/>
          <w:noProof/>
          <w:szCs w:val="22"/>
          <w:lang w:val="fr-FR"/>
        </w:rPr>
      </w:pPr>
      <w:del w:id="300" w:author="RANNOU Jean-Philippe" w:date="2017-02-21T14:16:00Z">
        <w:r w:rsidRPr="00C255B6" w:rsidDel="00C255B6">
          <w:rPr>
            <w:rStyle w:val="Lienhypertexte"/>
            <w:noProof/>
            <w:rPrChange w:id="301" w:author="RANNOU Jean-Philippe" w:date="2017-02-21T14:16:00Z">
              <w:rPr>
                <w:rStyle w:val="Lienhypertexte"/>
                <w:noProof/>
              </w:rPr>
            </w:rPrChange>
          </w:rPr>
          <w:delText>4.1.2</w:delText>
        </w:r>
        <w:r w:rsidDel="00C255B6">
          <w:rPr>
            <w:rFonts w:asciiTheme="minorHAnsi" w:hAnsiTheme="minorHAnsi"/>
            <w:smallCaps w:val="0"/>
            <w:noProof/>
            <w:szCs w:val="22"/>
            <w:lang w:val="fr-FR"/>
          </w:rPr>
          <w:tab/>
        </w:r>
        <w:r w:rsidRPr="00C255B6" w:rsidDel="00C255B6">
          <w:rPr>
            <w:rStyle w:val="Lienhypertexte"/>
            <w:noProof/>
            <w:rPrChange w:id="302" w:author="RANNOU Jean-Philippe" w:date="2017-02-21T14:16:00Z">
              <w:rPr>
                <w:rStyle w:val="Lienhypertexte"/>
                <w:noProof/>
              </w:rPr>
            </w:rPrChange>
          </w:rPr>
          <w:delText>Installation of the decoder</w:delText>
        </w:r>
        <w:r w:rsidDel="00C255B6">
          <w:rPr>
            <w:noProof/>
            <w:webHidden/>
          </w:rPr>
          <w:tab/>
          <w:delText>11</w:delText>
        </w:r>
      </w:del>
    </w:p>
    <w:p w:rsidR="00B732E9" w:rsidDel="00C255B6" w:rsidRDefault="00B732E9">
      <w:pPr>
        <w:pStyle w:val="TM2"/>
        <w:tabs>
          <w:tab w:val="left" w:pos="495"/>
          <w:tab w:val="right" w:leader="dot" w:pos="9063"/>
        </w:tabs>
        <w:rPr>
          <w:del w:id="303" w:author="RANNOU Jean-Philippe" w:date="2017-02-21T14:16:00Z"/>
          <w:rFonts w:asciiTheme="minorHAnsi" w:hAnsiTheme="minorHAnsi"/>
          <w:b w:val="0"/>
          <w:bCs w:val="0"/>
          <w:smallCaps w:val="0"/>
          <w:noProof/>
          <w:szCs w:val="22"/>
          <w:lang w:val="fr-FR"/>
        </w:rPr>
      </w:pPr>
      <w:del w:id="304" w:author="RANNOU Jean-Philippe" w:date="2017-02-21T14:16:00Z">
        <w:r w:rsidRPr="00C255B6" w:rsidDel="00C255B6">
          <w:rPr>
            <w:rStyle w:val="Lienhypertexte"/>
            <w:noProof/>
            <w:rPrChange w:id="305" w:author="RANNOU Jean-Philippe" w:date="2017-02-21T14:16:00Z">
              <w:rPr>
                <w:rStyle w:val="Lienhypertexte"/>
                <w:noProof/>
              </w:rPr>
            </w:rPrChange>
          </w:rPr>
          <w:delText>4.2</w:delText>
        </w:r>
        <w:r w:rsidDel="00C255B6">
          <w:rPr>
            <w:rFonts w:asciiTheme="minorHAnsi" w:hAnsiTheme="minorHAnsi"/>
            <w:b w:val="0"/>
            <w:bCs w:val="0"/>
            <w:smallCaps w:val="0"/>
            <w:noProof/>
            <w:szCs w:val="22"/>
            <w:lang w:val="fr-FR"/>
          </w:rPr>
          <w:tab/>
        </w:r>
        <w:r w:rsidRPr="00C255B6" w:rsidDel="00C255B6">
          <w:rPr>
            <w:rStyle w:val="Lienhypertexte"/>
            <w:noProof/>
            <w:rPrChange w:id="306" w:author="RANNOU Jean-Philippe" w:date="2017-02-21T14:16:00Z">
              <w:rPr>
                <w:rStyle w:val="Lienhypertexte"/>
                <w:noProof/>
              </w:rPr>
            </w:rPrChange>
          </w:rPr>
          <w:delText>Decoder configuration</w:delText>
        </w:r>
        <w:r w:rsidDel="00C255B6">
          <w:rPr>
            <w:noProof/>
            <w:webHidden/>
          </w:rPr>
          <w:tab/>
          <w:delText>11</w:delText>
        </w:r>
      </w:del>
    </w:p>
    <w:p w:rsidR="00B732E9" w:rsidDel="00C255B6" w:rsidRDefault="00B732E9">
      <w:pPr>
        <w:pStyle w:val="TM3"/>
        <w:tabs>
          <w:tab w:val="left" w:pos="660"/>
          <w:tab w:val="right" w:leader="dot" w:pos="9063"/>
        </w:tabs>
        <w:rPr>
          <w:del w:id="307" w:author="RANNOU Jean-Philippe" w:date="2017-02-21T14:16:00Z"/>
          <w:rFonts w:asciiTheme="minorHAnsi" w:hAnsiTheme="minorHAnsi"/>
          <w:smallCaps w:val="0"/>
          <w:noProof/>
          <w:szCs w:val="22"/>
          <w:lang w:val="fr-FR"/>
        </w:rPr>
      </w:pPr>
      <w:del w:id="308" w:author="RANNOU Jean-Philippe" w:date="2017-02-21T14:16:00Z">
        <w:r w:rsidRPr="00C255B6" w:rsidDel="00C255B6">
          <w:rPr>
            <w:rStyle w:val="Lienhypertexte"/>
            <w:noProof/>
            <w:rPrChange w:id="309" w:author="RANNOU Jean-Philippe" w:date="2017-02-21T14:16:00Z">
              <w:rPr>
                <w:rStyle w:val="Lienhypertexte"/>
                <w:noProof/>
              </w:rPr>
            </w:rPrChange>
          </w:rPr>
          <w:delText>4.2.1</w:delText>
        </w:r>
        <w:r w:rsidDel="00C255B6">
          <w:rPr>
            <w:rFonts w:asciiTheme="minorHAnsi" w:hAnsiTheme="minorHAnsi"/>
            <w:smallCaps w:val="0"/>
            <w:noProof/>
            <w:szCs w:val="22"/>
            <w:lang w:val="fr-FR"/>
          </w:rPr>
          <w:tab/>
        </w:r>
        <w:r w:rsidRPr="00C255B6" w:rsidDel="00C255B6">
          <w:rPr>
            <w:rStyle w:val="Lienhypertexte"/>
            <w:noProof/>
            <w:rPrChange w:id="310" w:author="RANNOU Jean-Philippe" w:date="2017-02-21T14:16:00Z">
              <w:rPr>
                <w:rStyle w:val="Lienhypertexte"/>
                <w:noProof/>
              </w:rPr>
            </w:rPrChange>
          </w:rPr>
          <w:delText>PI decoder configuration</w:delText>
        </w:r>
        <w:r w:rsidDel="00C255B6">
          <w:rPr>
            <w:noProof/>
            <w:webHidden/>
          </w:rPr>
          <w:tab/>
          <w:delText>12</w:delText>
        </w:r>
      </w:del>
    </w:p>
    <w:p w:rsidR="00B732E9" w:rsidDel="00C255B6" w:rsidRDefault="00B732E9">
      <w:pPr>
        <w:pStyle w:val="TM3"/>
        <w:tabs>
          <w:tab w:val="left" w:pos="660"/>
          <w:tab w:val="right" w:leader="dot" w:pos="9063"/>
        </w:tabs>
        <w:rPr>
          <w:del w:id="311" w:author="RANNOU Jean-Philippe" w:date="2017-02-21T14:16:00Z"/>
          <w:rFonts w:asciiTheme="minorHAnsi" w:hAnsiTheme="minorHAnsi"/>
          <w:smallCaps w:val="0"/>
          <w:noProof/>
          <w:szCs w:val="22"/>
          <w:lang w:val="fr-FR"/>
        </w:rPr>
      </w:pPr>
      <w:del w:id="312" w:author="RANNOU Jean-Philippe" w:date="2017-02-21T14:16:00Z">
        <w:r w:rsidRPr="00C255B6" w:rsidDel="00C255B6">
          <w:rPr>
            <w:rStyle w:val="Lienhypertexte"/>
            <w:noProof/>
            <w:rPrChange w:id="313" w:author="RANNOU Jean-Philippe" w:date="2017-02-21T14:16:00Z">
              <w:rPr>
                <w:rStyle w:val="Lienhypertexte"/>
                <w:noProof/>
              </w:rPr>
            </w:rPrChange>
          </w:rPr>
          <w:delText>4.2.2</w:delText>
        </w:r>
        <w:r w:rsidDel="00C255B6">
          <w:rPr>
            <w:rFonts w:asciiTheme="minorHAnsi" w:hAnsiTheme="minorHAnsi"/>
            <w:smallCaps w:val="0"/>
            <w:noProof/>
            <w:szCs w:val="22"/>
            <w:lang w:val="fr-FR"/>
          </w:rPr>
          <w:tab/>
        </w:r>
        <w:r w:rsidRPr="00C255B6" w:rsidDel="00C255B6">
          <w:rPr>
            <w:rStyle w:val="Lienhypertexte"/>
            <w:noProof/>
            <w:rPrChange w:id="314" w:author="RANNOU Jean-Philippe" w:date="2017-02-21T14:16:00Z">
              <w:rPr>
                <w:rStyle w:val="Lienhypertexte"/>
                <w:noProof/>
              </w:rPr>
            </w:rPrChange>
          </w:rPr>
          <w:delText>DAC decoder configuration</w:delText>
        </w:r>
        <w:r w:rsidDel="00C255B6">
          <w:rPr>
            <w:noProof/>
            <w:webHidden/>
          </w:rPr>
          <w:tab/>
          <w:delText>13</w:delText>
        </w:r>
      </w:del>
    </w:p>
    <w:p w:rsidR="00B732E9" w:rsidDel="00C255B6" w:rsidRDefault="00B732E9">
      <w:pPr>
        <w:pStyle w:val="TM1"/>
        <w:tabs>
          <w:tab w:val="left" w:pos="330"/>
          <w:tab w:val="right" w:leader="dot" w:pos="9063"/>
        </w:tabs>
        <w:rPr>
          <w:del w:id="315" w:author="RANNOU Jean-Philippe" w:date="2017-02-21T14:16:00Z"/>
          <w:rFonts w:asciiTheme="minorHAnsi" w:hAnsiTheme="minorHAnsi"/>
          <w:b w:val="0"/>
          <w:bCs w:val="0"/>
          <w:caps w:val="0"/>
          <w:noProof/>
          <w:szCs w:val="22"/>
          <w:u w:val="none"/>
          <w:lang w:val="fr-FR"/>
        </w:rPr>
      </w:pPr>
      <w:del w:id="316" w:author="RANNOU Jean-Philippe" w:date="2017-02-21T14:16:00Z">
        <w:r w:rsidRPr="00C255B6" w:rsidDel="00C255B6">
          <w:rPr>
            <w:rStyle w:val="Lienhypertexte"/>
            <w:noProof/>
            <w:rPrChange w:id="317" w:author="RANNOU Jean-Philippe" w:date="2017-02-21T14:16:00Z">
              <w:rPr>
                <w:rStyle w:val="Lienhypertexte"/>
                <w:noProof/>
              </w:rPr>
            </w:rPrChange>
          </w:rPr>
          <w:delText>5</w:delText>
        </w:r>
        <w:r w:rsidDel="00C255B6">
          <w:rPr>
            <w:rFonts w:asciiTheme="minorHAnsi" w:hAnsiTheme="minorHAnsi"/>
            <w:b w:val="0"/>
            <w:bCs w:val="0"/>
            <w:caps w:val="0"/>
            <w:noProof/>
            <w:szCs w:val="22"/>
            <w:u w:val="none"/>
            <w:lang w:val="fr-FR"/>
          </w:rPr>
          <w:tab/>
        </w:r>
        <w:r w:rsidRPr="00C255B6" w:rsidDel="00C255B6">
          <w:rPr>
            <w:rStyle w:val="Lienhypertexte"/>
            <w:noProof/>
            <w:rPrChange w:id="318" w:author="RANNOU Jean-Philippe" w:date="2017-02-21T14:16:00Z">
              <w:rPr>
                <w:rStyle w:val="Lienhypertexte"/>
                <w:noProof/>
              </w:rPr>
            </w:rPrChange>
          </w:rPr>
          <w:delText>Float configuration</w:delText>
        </w:r>
        <w:r w:rsidDel="00C255B6">
          <w:rPr>
            <w:noProof/>
            <w:webHidden/>
          </w:rPr>
          <w:tab/>
          <w:delText>14</w:delText>
        </w:r>
      </w:del>
    </w:p>
    <w:p w:rsidR="00B732E9" w:rsidDel="00C255B6" w:rsidRDefault="00B732E9">
      <w:pPr>
        <w:pStyle w:val="TM2"/>
        <w:tabs>
          <w:tab w:val="left" w:pos="495"/>
          <w:tab w:val="right" w:leader="dot" w:pos="9063"/>
        </w:tabs>
        <w:rPr>
          <w:del w:id="319" w:author="RANNOU Jean-Philippe" w:date="2017-02-21T14:16:00Z"/>
          <w:rFonts w:asciiTheme="minorHAnsi" w:hAnsiTheme="minorHAnsi"/>
          <w:b w:val="0"/>
          <w:bCs w:val="0"/>
          <w:smallCaps w:val="0"/>
          <w:noProof/>
          <w:szCs w:val="22"/>
          <w:lang w:val="fr-FR"/>
        </w:rPr>
      </w:pPr>
      <w:del w:id="320" w:author="RANNOU Jean-Philippe" w:date="2017-02-21T14:16:00Z">
        <w:r w:rsidRPr="00C255B6" w:rsidDel="00C255B6">
          <w:rPr>
            <w:rStyle w:val="Lienhypertexte"/>
            <w:noProof/>
            <w:rPrChange w:id="321" w:author="RANNOU Jean-Philippe" w:date="2017-02-21T14:16:00Z">
              <w:rPr>
                <w:rStyle w:val="Lienhypertexte"/>
                <w:noProof/>
              </w:rPr>
            </w:rPrChange>
          </w:rPr>
          <w:delText>5.1</w:delText>
        </w:r>
        <w:r w:rsidDel="00C255B6">
          <w:rPr>
            <w:rFonts w:asciiTheme="minorHAnsi" w:hAnsiTheme="minorHAnsi"/>
            <w:b w:val="0"/>
            <w:bCs w:val="0"/>
            <w:smallCaps w:val="0"/>
            <w:noProof/>
            <w:szCs w:val="22"/>
            <w:lang w:val="fr-FR"/>
          </w:rPr>
          <w:tab/>
        </w:r>
        <w:r w:rsidRPr="00C255B6" w:rsidDel="00C255B6">
          <w:rPr>
            <w:rStyle w:val="Lienhypertexte"/>
            <w:noProof/>
            <w:rPrChange w:id="322" w:author="RANNOU Jean-Philippe" w:date="2017-02-21T14:16:00Z">
              <w:rPr>
                <w:rStyle w:val="Lienhypertexte"/>
                <w:noProof/>
              </w:rPr>
            </w:rPrChange>
          </w:rPr>
          <w:delText>Float configuration files for PI decoder</w:delText>
        </w:r>
        <w:r w:rsidDel="00C255B6">
          <w:rPr>
            <w:noProof/>
            <w:webHidden/>
          </w:rPr>
          <w:tab/>
          <w:delText>14</w:delText>
        </w:r>
      </w:del>
    </w:p>
    <w:p w:rsidR="00B732E9" w:rsidDel="00C255B6" w:rsidRDefault="00B732E9">
      <w:pPr>
        <w:pStyle w:val="TM3"/>
        <w:tabs>
          <w:tab w:val="left" w:pos="660"/>
          <w:tab w:val="right" w:leader="dot" w:pos="9063"/>
        </w:tabs>
        <w:rPr>
          <w:del w:id="323" w:author="RANNOU Jean-Philippe" w:date="2017-02-21T14:16:00Z"/>
          <w:rFonts w:asciiTheme="minorHAnsi" w:hAnsiTheme="minorHAnsi"/>
          <w:smallCaps w:val="0"/>
          <w:noProof/>
          <w:szCs w:val="22"/>
          <w:lang w:val="fr-FR"/>
        </w:rPr>
      </w:pPr>
      <w:del w:id="324" w:author="RANNOU Jean-Philippe" w:date="2017-02-21T14:16:00Z">
        <w:r w:rsidRPr="00C255B6" w:rsidDel="00C255B6">
          <w:rPr>
            <w:rStyle w:val="Lienhypertexte"/>
            <w:noProof/>
            <w:rPrChange w:id="325" w:author="RANNOU Jean-Philippe" w:date="2017-02-21T14:16:00Z">
              <w:rPr>
                <w:rStyle w:val="Lienhypertexte"/>
                <w:noProof/>
              </w:rPr>
            </w:rPrChange>
          </w:rPr>
          <w:delText>5.1.1</w:delText>
        </w:r>
        <w:r w:rsidDel="00C255B6">
          <w:rPr>
            <w:rFonts w:asciiTheme="minorHAnsi" w:hAnsiTheme="minorHAnsi"/>
            <w:smallCaps w:val="0"/>
            <w:noProof/>
            <w:szCs w:val="22"/>
            <w:lang w:val="fr-FR"/>
          </w:rPr>
          <w:tab/>
        </w:r>
        <w:r w:rsidRPr="00C255B6" w:rsidDel="00C255B6">
          <w:rPr>
            <w:rStyle w:val="Lienhypertexte"/>
            <w:noProof/>
            <w:rPrChange w:id="326" w:author="RANNOU Jean-Philippe" w:date="2017-02-21T14:16:00Z">
              <w:rPr>
                <w:rStyle w:val="Lienhypertexte"/>
                <w:noProof/>
              </w:rPr>
            </w:rPrChange>
          </w:rPr>
          <w:delText>Float decoder configuration information</w:delText>
        </w:r>
        <w:r w:rsidDel="00C255B6">
          <w:rPr>
            <w:noProof/>
            <w:webHidden/>
          </w:rPr>
          <w:tab/>
          <w:delText>14</w:delText>
        </w:r>
      </w:del>
    </w:p>
    <w:p w:rsidR="00B732E9" w:rsidDel="00C255B6" w:rsidRDefault="00B732E9">
      <w:pPr>
        <w:pStyle w:val="TM3"/>
        <w:tabs>
          <w:tab w:val="left" w:pos="660"/>
          <w:tab w:val="right" w:leader="dot" w:pos="9063"/>
        </w:tabs>
        <w:rPr>
          <w:del w:id="327" w:author="RANNOU Jean-Philippe" w:date="2017-02-21T14:16:00Z"/>
          <w:rFonts w:asciiTheme="minorHAnsi" w:hAnsiTheme="minorHAnsi"/>
          <w:smallCaps w:val="0"/>
          <w:noProof/>
          <w:szCs w:val="22"/>
          <w:lang w:val="fr-FR"/>
        </w:rPr>
      </w:pPr>
      <w:del w:id="328" w:author="RANNOU Jean-Philippe" w:date="2017-02-21T14:16:00Z">
        <w:r w:rsidRPr="00C255B6" w:rsidDel="00C255B6">
          <w:rPr>
            <w:rStyle w:val="Lienhypertexte"/>
            <w:noProof/>
            <w:rPrChange w:id="329" w:author="RANNOU Jean-Philippe" w:date="2017-02-21T14:16:00Z">
              <w:rPr>
                <w:rStyle w:val="Lienhypertexte"/>
                <w:noProof/>
              </w:rPr>
            </w:rPrChange>
          </w:rPr>
          <w:delText>5.1.2</w:delText>
        </w:r>
        <w:r w:rsidDel="00C255B6">
          <w:rPr>
            <w:rFonts w:asciiTheme="minorHAnsi" w:hAnsiTheme="minorHAnsi"/>
            <w:smallCaps w:val="0"/>
            <w:noProof/>
            <w:szCs w:val="22"/>
            <w:lang w:val="fr-FR"/>
          </w:rPr>
          <w:tab/>
        </w:r>
        <w:r w:rsidRPr="00C255B6" w:rsidDel="00C255B6">
          <w:rPr>
            <w:rStyle w:val="Lienhypertexte"/>
            <w:noProof/>
            <w:rPrChange w:id="330" w:author="RANNOU Jean-Philippe" w:date="2017-02-21T14:16:00Z">
              <w:rPr>
                <w:rStyle w:val="Lienhypertexte"/>
                <w:noProof/>
              </w:rPr>
            </w:rPrChange>
          </w:rPr>
          <w:delText>Float meta-data file</w:delText>
        </w:r>
        <w:r w:rsidDel="00C255B6">
          <w:rPr>
            <w:noProof/>
            <w:webHidden/>
          </w:rPr>
          <w:tab/>
          <w:delText>14</w:delText>
        </w:r>
      </w:del>
    </w:p>
    <w:p w:rsidR="00B732E9" w:rsidDel="00C255B6" w:rsidRDefault="00B732E9">
      <w:pPr>
        <w:pStyle w:val="TM4"/>
        <w:tabs>
          <w:tab w:val="left" w:pos="825"/>
          <w:tab w:val="right" w:leader="dot" w:pos="9063"/>
        </w:tabs>
        <w:rPr>
          <w:del w:id="331" w:author="RANNOU Jean-Philippe" w:date="2017-02-21T14:16:00Z"/>
          <w:rFonts w:asciiTheme="minorHAnsi" w:hAnsiTheme="minorHAnsi"/>
          <w:noProof/>
          <w:szCs w:val="22"/>
          <w:lang w:val="fr-FR"/>
        </w:rPr>
      </w:pPr>
      <w:del w:id="332" w:author="RANNOU Jean-Philippe" w:date="2017-02-21T14:16:00Z">
        <w:r w:rsidRPr="00C255B6" w:rsidDel="00C255B6">
          <w:rPr>
            <w:rStyle w:val="Lienhypertexte"/>
            <w:noProof/>
            <w:rPrChange w:id="333" w:author="RANNOU Jean-Philippe" w:date="2017-02-21T14:16:00Z">
              <w:rPr>
                <w:rStyle w:val="Lienhypertexte"/>
                <w:noProof/>
              </w:rPr>
            </w:rPrChange>
          </w:rPr>
          <w:delText>5.1.2.1</w:delText>
        </w:r>
        <w:r w:rsidDel="00C255B6">
          <w:rPr>
            <w:rFonts w:asciiTheme="minorHAnsi" w:hAnsiTheme="minorHAnsi"/>
            <w:noProof/>
            <w:szCs w:val="22"/>
            <w:lang w:val="fr-FR"/>
          </w:rPr>
          <w:tab/>
        </w:r>
        <w:r w:rsidRPr="00C255B6" w:rsidDel="00C255B6">
          <w:rPr>
            <w:rStyle w:val="Lienhypertexte"/>
            <w:noProof/>
            <w:rPrChange w:id="334" w:author="RANNOU Jean-Philippe" w:date="2017-02-21T14:16:00Z">
              <w:rPr>
                <w:rStyle w:val="Lienhypertexte"/>
                <w:noProof/>
              </w:rPr>
            </w:rPrChange>
          </w:rPr>
          <w:delText>Float meta-data file generation</w:delText>
        </w:r>
        <w:r w:rsidDel="00C255B6">
          <w:rPr>
            <w:noProof/>
            <w:webHidden/>
          </w:rPr>
          <w:tab/>
          <w:delText>15</w:delText>
        </w:r>
      </w:del>
    </w:p>
    <w:p w:rsidR="00B732E9" w:rsidDel="00C255B6" w:rsidRDefault="00B732E9">
      <w:pPr>
        <w:pStyle w:val="TM2"/>
        <w:tabs>
          <w:tab w:val="left" w:pos="495"/>
          <w:tab w:val="right" w:leader="dot" w:pos="9063"/>
        </w:tabs>
        <w:rPr>
          <w:del w:id="335" w:author="RANNOU Jean-Philippe" w:date="2017-02-21T14:16:00Z"/>
          <w:rFonts w:asciiTheme="minorHAnsi" w:hAnsiTheme="minorHAnsi"/>
          <w:b w:val="0"/>
          <w:bCs w:val="0"/>
          <w:smallCaps w:val="0"/>
          <w:noProof/>
          <w:szCs w:val="22"/>
          <w:lang w:val="fr-FR"/>
        </w:rPr>
      </w:pPr>
      <w:del w:id="336" w:author="RANNOU Jean-Philippe" w:date="2017-02-21T14:16:00Z">
        <w:r w:rsidRPr="00C255B6" w:rsidDel="00C255B6">
          <w:rPr>
            <w:rStyle w:val="Lienhypertexte"/>
            <w:noProof/>
            <w:rPrChange w:id="337" w:author="RANNOU Jean-Philippe" w:date="2017-02-21T14:16:00Z">
              <w:rPr>
                <w:rStyle w:val="Lienhypertexte"/>
                <w:noProof/>
              </w:rPr>
            </w:rPrChange>
          </w:rPr>
          <w:delText>5.2</w:delText>
        </w:r>
        <w:r w:rsidDel="00C255B6">
          <w:rPr>
            <w:rFonts w:asciiTheme="minorHAnsi" w:hAnsiTheme="minorHAnsi"/>
            <w:b w:val="0"/>
            <w:bCs w:val="0"/>
            <w:smallCaps w:val="0"/>
            <w:noProof/>
            <w:szCs w:val="22"/>
            <w:lang w:val="fr-FR"/>
          </w:rPr>
          <w:tab/>
        </w:r>
        <w:r w:rsidRPr="00C255B6" w:rsidDel="00C255B6">
          <w:rPr>
            <w:rStyle w:val="Lienhypertexte"/>
            <w:noProof/>
            <w:rPrChange w:id="338" w:author="RANNOU Jean-Philippe" w:date="2017-02-21T14:16:00Z">
              <w:rPr>
                <w:rStyle w:val="Lienhypertexte"/>
                <w:noProof/>
              </w:rPr>
            </w:rPrChange>
          </w:rPr>
          <w:delText>Float configuration files for DAC decoder</w:delText>
        </w:r>
        <w:r w:rsidDel="00C255B6">
          <w:rPr>
            <w:noProof/>
            <w:webHidden/>
          </w:rPr>
          <w:tab/>
          <w:delText>15</w:delText>
        </w:r>
      </w:del>
    </w:p>
    <w:p w:rsidR="00B732E9" w:rsidDel="00C255B6" w:rsidRDefault="00B732E9">
      <w:pPr>
        <w:pStyle w:val="TM3"/>
        <w:tabs>
          <w:tab w:val="left" w:pos="660"/>
          <w:tab w:val="right" w:leader="dot" w:pos="9063"/>
        </w:tabs>
        <w:rPr>
          <w:del w:id="339" w:author="RANNOU Jean-Philippe" w:date="2017-02-21T14:16:00Z"/>
          <w:rFonts w:asciiTheme="minorHAnsi" w:hAnsiTheme="minorHAnsi"/>
          <w:smallCaps w:val="0"/>
          <w:noProof/>
          <w:szCs w:val="22"/>
          <w:lang w:val="fr-FR"/>
        </w:rPr>
      </w:pPr>
      <w:del w:id="340" w:author="RANNOU Jean-Philippe" w:date="2017-02-21T14:16:00Z">
        <w:r w:rsidRPr="00C255B6" w:rsidDel="00C255B6">
          <w:rPr>
            <w:rStyle w:val="Lienhypertexte"/>
            <w:noProof/>
            <w:rPrChange w:id="341" w:author="RANNOU Jean-Philippe" w:date="2017-02-21T14:16:00Z">
              <w:rPr>
                <w:rStyle w:val="Lienhypertexte"/>
                <w:noProof/>
              </w:rPr>
            </w:rPrChange>
          </w:rPr>
          <w:delText>5.2.1</w:delText>
        </w:r>
        <w:r w:rsidDel="00C255B6">
          <w:rPr>
            <w:rFonts w:asciiTheme="minorHAnsi" w:hAnsiTheme="minorHAnsi"/>
            <w:smallCaps w:val="0"/>
            <w:noProof/>
            <w:szCs w:val="22"/>
            <w:lang w:val="fr-FR"/>
          </w:rPr>
          <w:tab/>
        </w:r>
        <w:r w:rsidRPr="00C255B6" w:rsidDel="00C255B6">
          <w:rPr>
            <w:rStyle w:val="Lienhypertexte"/>
            <w:noProof/>
            <w:rPrChange w:id="342" w:author="RANNOU Jean-Philippe" w:date="2017-02-21T14:16:00Z">
              <w:rPr>
                <w:rStyle w:val="Lienhypertexte"/>
                <w:noProof/>
              </w:rPr>
            </w:rPrChange>
          </w:rPr>
          <w:delText>Float decoder configuration information</w:delText>
        </w:r>
        <w:r w:rsidDel="00C255B6">
          <w:rPr>
            <w:noProof/>
            <w:webHidden/>
          </w:rPr>
          <w:tab/>
          <w:delText>15</w:delText>
        </w:r>
      </w:del>
    </w:p>
    <w:p w:rsidR="00B732E9" w:rsidDel="00C255B6" w:rsidRDefault="00B732E9">
      <w:pPr>
        <w:pStyle w:val="TM4"/>
        <w:tabs>
          <w:tab w:val="left" w:pos="825"/>
          <w:tab w:val="right" w:leader="dot" w:pos="9063"/>
        </w:tabs>
        <w:rPr>
          <w:del w:id="343" w:author="RANNOU Jean-Philippe" w:date="2017-02-21T14:16:00Z"/>
          <w:rFonts w:asciiTheme="minorHAnsi" w:hAnsiTheme="minorHAnsi"/>
          <w:noProof/>
          <w:szCs w:val="22"/>
          <w:lang w:val="fr-FR"/>
        </w:rPr>
      </w:pPr>
      <w:del w:id="344" w:author="RANNOU Jean-Philippe" w:date="2017-02-21T14:16:00Z">
        <w:r w:rsidRPr="00C255B6" w:rsidDel="00C255B6">
          <w:rPr>
            <w:rStyle w:val="Lienhypertexte"/>
            <w:noProof/>
            <w:rPrChange w:id="345" w:author="RANNOU Jean-Philippe" w:date="2017-02-21T14:16:00Z">
              <w:rPr>
                <w:rStyle w:val="Lienhypertexte"/>
                <w:noProof/>
              </w:rPr>
            </w:rPrChange>
          </w:rPr>
          <w:delText>5.2.1.1</w:delText>
        </w:r>
        <w:r w:rsidDel="00C255B6">
          <w:rPr>
            <w:rFonts w:asciiTheme="minorHAnsi" w:hAnsiTheme="minorHAnsi"/>
            <w:noProof/>
            <w:szCs w:val="22"/>
            <w:lang w:val="fr-FR"/>
          </w:rPr>
          <w:tab/>
        </w:r>
        <w:r w:rsidRPr="00C255B6" w:rsidDel="00C255B6">
          <w:rPr>
            <w:rStyle w:val="Lienhypertexte"/>
            <w:noProof/>
            <w:rPrChange w:id="346" w:author="RANNOU Jean-Philippe" w:date="2017-02-21T14:16:00Z">
              <w:rPr>
                <w:rStyle w:val="Lienhypertexte"/>
                <w:noProof/>
              </w:rPr>
            </w:rPrChange>
          </w:rPr>
          <w:delText>Float configuration file generation</w:delText>
        </w:r>
        <w:r w:rsidDel="00C255B6">
          <w:rPr>
            <w:noProof/>
            <w:webHidden/>
          </w:rPr>
          <w:tab/>
          <w:delText>16</w:delText>
        </w:r>
      </w:del>
    </w:p>
    <w:p w:rsidR="00B732E9" w:rsidDel="00C255B6" w:rsidRDefault="00B732E9">
      <w:pPr>
        <w:pStyle w:val="TM3"/>
        <w:tabs>
          <w:tab w:val="left" w:pos="660"/>
          <w:tab w:val="right" w:leader="dot" w:pos="9063"/>
        </w:tabs>
        <w:rPr>
          <w:del w:id="347" w:author="RANNOU Jean-Philippe" w:date="2017-02-21T14:16:00Z"/>
          <w:rFonts w:asciiTheme="minorHAnsi" w:hAnsiTheme="minorHAnsi"/>
          <w:smallCaps w:val="0"/>
          <w:noProof/>
          <w:szCs w:val="22"/>
          <w:lang w:val="fr-FR"/>
        </w:rPr>
      </w:pPr>
      <w:del w:id="348" w:author="RANNOU Jean-Philippe" w:date="2017-02-21T14:16:00Z">
        <w:r w:rsidRPr="00C255B6" w:rsidDel="00C255B6">
          <w:rPr>
            <w:rStyle w:val="Lienhypertexte"/>
            <w:noProof/>
            <w:rPrChange w:id="349" w:author="RANNOU Jean-Philippe" w:date="2017-02-21T14:16:00Z">
              <w:rPr>
                <w:rStyle w:val="Lienhypertexte"/>
                <w:noProof/>
              </w:rPr>
            </w:rPrChange>
          </w:rPr>
          <w:delText>5.2.2</w:delText>
        </w:r>
        <w:r w:rsidDel="00C255B6">
          <w:rPr>
            <w:rFonts w:asciiTheme="minorHAnsi" w:hAnsiTheme="minorHAnsi"/>
            <w:smallCaps w:val="0"/>
            <w:noProof/>
            <w:szCs w:val="22"/>
            <w:lang w:val="fr-FR"/>
          </w:rPr>
          <w:tab/>
        </w:r>
        <w:r w:rsidRPr="00C255B6" w:rsidDel="00C255B6">
          <w:rPr>
            <w:rStyle w:val="Lienhypertexte"/>
            <w:noProof/>
            <w:rPrChange w:id="350" w:author="RANNOU Jean-Philippe" w:date="2017-02-21T14:16:00Z">
              <w:rPr>
                <w:rStyle w:val="Lienhypertexte"/>
                <w:noProof/>
              </w:rPr>
            </w:rPrChange>
          </w:rPr>
          <w:delText>Float meta-data file</w:delText>
        </w:r>
        <w:r w:rsidDel="00C255B6">
          <w:rPr>
            <w:noProof/>
            <w:webHidden/>
          </w:rPr>
          <w:tab/>
          <w:delText>16</w:delText>
        </w:r>
      </w:del>
    </w:p>
    <w:p w:rsidR="00B732E9" w:rsidDel="00C255B6" w:rsidRDefault="00B732E9">
      <w:pPr>
        <w:pStyle w:val="TM1"/>
        <w:tabs>
          <w:tab w:val="left" w:pos="330"/>
          <w:tab w:val="right" w:leader="dot" w:pos="9063"/>
        </w:tabs>
        <w:rPr>
          <w:del w:id="351" w:author="RANNOU Jean-Philippe" w:date="2017-02-21T14:16:00Z"/>
          <w:rFonts w:asciiTheme="minorHAnsi" w:hAnsiTheme="minorHAnsi"/>
          <w:b w:val="0"/>
          <w:bCs w:val="0"/>
          <w:caps w:val="0"/>
          <w:noProof/>
          <w:szCs w:val="22"/>
          <w:u w:val="none"/>
          <w:lang w:val="fr-FR"/>
        </w:rPr>
      </w:pPr>
      <w:del w:id="352" w:author="RANNOU Jean-Philippe" w:date="2017-02-21T14:16:00Z">
        <w:r w:rsidRPr="00C255B6" w:rsidDel="00C255B6">
          <w:rPr>
            <w:rStyle w:val="Lienhypertexte"/>
            <w:noProof/>
            <w:rPrChange w:id="353" w:author="RANNOU Jean-Philippe" w:date="2017-02-21T14:16:00Z">
              <w:rPr>
                <w:rStyle w:val="Lienhypertexte"/>
                <w:noProof/>
              </w:rPr>
            </w:rPrChange>
          </w:rPr>
          <w:delText>6</w:delText>
        </w:r>
        <w:r w:rsidDel="00C255B6">
          <w:rPr>
            <w:rFonts w:asciiTheme="minorHAnsi" w:hAnsiTheme="minorHAnsi"/>
            <w:b w:val="0"/>
            <w:bCs w:val="0"/>
            <w:caps w:val="0"/>
            <w:noProof/>
            <w:szCs w:val="22"/>
            <w:u w:val="none"/>
            <w:lang w:val="fr-FR"/>
          </w:rPr>
          <w:tab/>
        </w:r>
        <w:r w:rsidRPr="00C255B6" w:rsidDel="00C255B6">
          <w:rPr>
            <w:rStyle w:val="Lienhypertexte"/>
            <w:noProof/>
            <w:rPrChange w:id="354" w:author="RANNOU Jean-Philippe" w:date="2017-02-21T14:16:00Z">
              <w:rPr>
                <w:rStyle w:val="Lienhypertexte"/>
                <w:noProof/>
              </w:rPr>
            </w:rPrChange>
          </w:rPr>
          <w:delText>Using the PI decoder</w:delText>
        </w:r>
        <w:r w:rsidDel="00C255B6">
          <w:rPr>
            <w:noProof/>
            <w:webHidden/>
          </w:rPr>
          <w:tab/>
          <w:delText>17</w:delText>
        </w:r>
      </w:del>
    </w:p>
    <w:p w:rsidR="00B732E9" w:rsidDel="00C255B6" w:rsidRDefault="00B732E9">
      <w:pPr>
        <w:pStyle w:val="TM2"/>
        <w:tabs>
          <w:tab w:val="left" w:pos="495"/>
          <w:tab w:val="right" w:leader="dot" w:pos="9063"/>
        </w:tabs>
        <w:rPr>
          <w:del w:id="355" w:author="RANNOU Jean-Philippe" w:date="2017-02-21T14:16:00Z"/>
          <w:rFonts w:asciiTheme="minorHAnsi" w:hAnsiTheme="minorHAnsi"/>
          <w:b w:val="0"/>
          <w:bCs w:val="0"/>
          <w:smallCaps w:val="0"/>
          <w:noProof/>
          <w:szCs w:val="22"/>
          <w:lang w:val="fr-FR"/>
        </w:rPr>
      </w:pPr>
      <w:del w:id="356" w:author="RANNOU Jean-Philippe" w:date="2017-02-21T14:16:00Z">
        <w:r w:rsidRPr="00C255B6" w:rsidDel="00C255B6">
          <w:rPr>
            <w:rStyle w:val="Lienhypertexte"/>
            <w:noProof/>
            <w:rPrChange w:id="357" w:author="RANNOU Jean-Philippe" w:date="2017-02-21T14:16:00Z">
              <w:rPr>
                <w:rStyle w:val="Lienhypertexte"/>
                <w:noProof/>
              </w:rPr>
            </w:rPrChange>
          </w:rPr>
          <w:delText>6.1</w:delText>
        </w:r>
        <w:r w:rsidDel="00C255B6">
          <w:rPr>
            <w:rFonts w:asciiTheme="minorHAnsi" w:hAnsiTheme="minorHAnsi"/>
            <w:b w:val="0"/>
            <w:bCs w:val="0"/>
            <w:smallCaps w:val="0"/>
            <w:noProof/>
            <w:szCs w:val="22"/>
            <w:lang w:val="fr-FR"/>
          </w:rPr>
          <w:tab/>
        </w:r>
        <w:r w:rsidRPr="00C255B6" w:rsidDel="00C255B6">
          <w:rPr>
            <w:rStyle w:val="Lienhypertexte"/>
            <w:noProof/>
            <w:rPrChange w:id="358" w:author="RANNOU Jean-Philippe" w:date="2017-02-21T14:16:00Z">
              <w:rPr>
                <w:rStyle w:val="Lienhypertexte"/>
                <w:noProof/>
              </w:rPr>
            </w:rPrChange>
          </w:rPr>
          <w:delText>Pre-processing of float transmitted data</w:delText>
        </w:r>
        <w:r w:rsidDel="00C255B6">
          <w:rPr>
            <w:noProof/>
            <w:webHidden/>
          </w:rPr>
          <w:tab/>
          <w:delText>17</w:delText>
        </w:r>
      </w:del>
    </w:p>
    <w:p w:rsidR="00B732E9" w:rsidDel="00C255B6" w:rsidRDefault="00B732E9">
      <w:pPr>
        <w:pStyle w:val="TM3"/>
        <w:tabs>
          <w:tab w:val="left" w:pos="660"/>
          <w:tab w:val="right" w:leader="dot" w:pos="9063"/>
        </w:tabs>
        <w:rPr>
          <w:del w:id="359" w:author="RANNOU Jean-Philippe" w:date="2017-02-21T14:16:00Z"/>
          <w:rFonts w:asciiTheme="minorHAnsi" w:hAnsiTheme="minorHAnsi"/>
          <w:smallCaps w:val="0"/>
          <w:noProof/>
          <w:szCs w:val="22"/>
          <w:lang w:val="fr-FR"/>
        </w:rPr>
      </w:pPr>
      <w:del w:id="360" w:author="RANNOU Jean-Philippe" w:date="2017-02-21T14:16:00Z">
        <w:r w:rsidRPr="00C255B6" w:rsidDel="00C255B6">
          <w:rPr>
            <w:rStyle w:val="Lienhypertexte"/>
            <w:noProof/>
            <w:rPrChange w:id="361" w:author="RANNOU Jean-Philippe" w:date="2017-02-21T14:16:00Z">
              <w:rPr>
                <w:rStyle w:val="Lienhypertexte"/>
                <w:noProof/>
              </w:rPr>
            </w:rPrChange>
          </w:rPr>
          <w:delText>6.1.1</w:delText>
        </w:r>
        <w:r w:rsidDel="00C255B6">
          <w:rPr>
            <w:rFonts w:asciiTheme="minorHAnsi" w:hAnsiTheme="minorHAnsi"/>
            <w:smallCaps w:val="0"/>
            <w:noProof/>
            <w:szCs w:val="22"/>
            <w:lang w:val="fr-FR"/>
          </w:rPr>
          <w:tab/>
        </w:r>
        <w:r w:rsidRPr="00C255B6" w:rsidDel="00C255B6">
          <w:rPr>
            <w:rStyle w:val="Lienhypertexte"/>
            <w:noProof/>
            <w:rPrChange w:id="362" w:author="RANNOU Jean-Philippe" w:date="2017-02-21T14:16:00Z">
              <w:rPr>
                <w:rStyle w:val="Lienhypertexte"/>
                <w:noProof/>
              </w:rPr>
            </w:rPrChange>
          </w:rPr>
          <w:delText>For Argos floats</w:delText>
        </w:r>
        <w:r w:rsidDel="00C255B6">
          <w:rPr>
            <w:noProof/>
            <w:webHidden/>
          </w:rPr>
          <w:tab/>
          <w:delText>17</w:delText>
        </w:r>
      </w:del>
    </w:p>
    <w:p w:rsidR="00B732E9" w:rsidDel="00C255B6" w:rsidRDefault="00B732E9">
      <w:pPr>
        <w:pStyle w:val="TM4"/>
        <w:tabs>
          <w:tab w:val="left" w:pos="825"/>
          <w:tab w:val="right" w:leader="dot" w:pos="9063"/>
        </w:tabs>
        <w:rPr>
          <w:del w:id="363" w:author="RANNOU Jean-Philippe" w:date="2017-02-21T14:16:00Z"/>
          <w:rFonts w:asciiTheme="minorHAnsi" w:hAnsiTheme="minorHAnsi"/>
          <w:noProof/>
          <w:szCs w:val="22"/>
          <w:lang w:val="fr-FR"/>
        </w:rPr>
      </w:pPr>
      <w:del w:id="364" w:author="RANNOU Jean-Philippe" w:date="2017-02-21T14:16:00Z">
        <w:r w:rsidRPr="00C255B6" w:rsidDel="00C255B6">
          <w:rPr>
            <w:rStyle w:val="Lienhypertexte"/>
            <w:noProof/>
            <w:rPrChange w:id="365" w:author="RANNOU Jean-Philippe" w:date="2017-02-21T14:16:00Z">
              <w:rPr>
                <w:rStyle w:val="Lienhypertexte"/>
                <w:noProof/>
              </w:rPr>
            </w:rPrChange>
          </w:rPr>
          <w:delText>6.1.1.1</w:delText>
        </w:r>
        <w:r w:rsidDel="00C255B6">
          <w:rPr>
            <w:rFonts w:asciiTheme="minorHAnsi" w:hAnsiTheme="minorHAnsi"/>
            <w:noProof/>
            <w:szCs w:val="22"/>
            <w:lang w:val="fr-FR"/>
          </w:rPr>
          <w:tab/>
        </w:r>
        <w:r w:rsidRPr="00C255B6" w:rsidDel="00C255B6">
          <w:rPr>
            <w:rStyle w:val="Lienhypertexte"/>
            <w:noProof/>
            <w:rPrChange w:id="366" w:author="RANNOU Jean-Philippe" w:date="2017-02-21T14:16:00Z">
              <w:rPr>
                <w:rStyle w:val="Lienhypertexte"/>
                <w:noProof/>
              </w:rPr>
            </w:rPrChange>
          </w:rPr>
          <w:delText>Step #0: copy all received Argos data in a unique directory</w:delText>
        </w:r>
        <w:r w:rsidDel="00C255B6">
          <w:rPr>
            <w:noProof/>
            <w:webHidden/>
          </w:rPr>
          <w:tab/>
          <w:delText>17</w:delText>
        </w:r>
      </w:del>
    </w:p>
    <w:p w:rsidR="00B732E9" w:rsidDel="00C255B6" w:rsidRDefault="00B732E9">
      <w:pPr>
        <w:pStyle w:val="TM4"/>
        <w:tabs>
          <w:tab w:val="left" w:pos="825"/>
          <w:tab w:val="right" w:leader="dot" w:pos="9063"/>
        </w:tabs>
        <w:rPr>
          <w:del w:id="367" w:author="RANNOU Jean-Philippe" w:date="2017-02-21T14:16:00Z"/>
          <w:rFonts w:asciiTheme="minorHAnsi" w:hAnsiTheme="minorHAnsi"/>
          <w:noProof/>
          <w:szCs w:val="22"/>
          <w:lang w:val="fr-FR"/>
        </w:rPr>
      </w:pPr>
      <w:del w:id="368" w:author="RANNOU Jean-Philippe" w:date="2017-02-21T14:16:00Z">
        <w:r w:rsidRPr="00C255B6" w:rsidDel="00C255B6">
          <w:rPr>
            <w:rStyle w:val="Lienhypertexte"/>
            <w:noProof/>
            <w:rPrChange w:id="369" w:author="RANNOU Jean-Philippe" w:date="2017-02-21T14:16:00Z">
              <w:rPr>
                <w:rStyle w:val="Lienhypertexte"/>
                <w:noProof/>
              </w:rPr>
            </w:rPrChange>
          </w:rPr>
          <w:delText>6.1.1.2</w:delText>
        </w:r>
        <w:r w:rsidDel="00C255B6">
          <w:rPr>
            <w:rFonts w:asciiTheme="minorHAnsi" w:hAnsiTheme="minorHAnsi"/>
            <w:noProof/>
            <w:szCs w:val="22"/>
            <w:lang w:val="fr-FR"/>
          </w:rPr>
          <w:tab/>
        </w:r>
        <w:r w:rsidRPr="00C255B6" w:rsidDel="00C255B6">
          <w:rPr>
            <w:rStyle w:val="Lienhypertexte"/>
            <w:noProof/>
            <w:rPrChange w:id="370" w:author="RANNOU Jean-Philippe" w:date="2017-02-21T14:16:00Z">
              <w:rPr>
                <w:rStyle w:val="Lienhypertexte"/>
                <w:noProof/>
              </w:rPr>
            </w:rPrChange>
          </w:rPr>
          <w:delText>Step #1: split the data</w:delText>
        </w:r>
        <w:r w:rsidDel="00C255B6">
          <w:rPr>
            <w:noProof/>
            <w:webHidden/>
          </w:rPr>
          <w:tab/>
          <w:delText>17</w:delText>
        </w:r>
      </w:del>
    </w:p>
    <w:p w:rsidR="00B732E9" w:rsidDel="00C255B6" w:rsidRDefault="00B732E9">
      <w:pPr>
        <w:pStyle w:val="TM4"/>
        <w:tabs>
          <w:tab w:val="left" w:pos="825"/>
          <w:tab w:val="right" w:leader="dot" w:pos="9063"/>
        </w:tabs>
        <w:rPr>
          <w:del w:id="371" w:author="RANNOU Jean-Philippe" w:date="2017-02-21T14:16:00Z"/>
          <w:rFonts w:asciiTheme="minorHAnsi" w:hAnsiTheme="minorHAnsi"/>
          <w:noProof/>
          <w:szCs w:val="22"/>
          <w:lang w:val="fr-FR"/>
        </w:rPr>
      </w:pPr>
      <w:del w:id="372" w:author="RANNOU Jean-Philippe" w:date="2017-02-21T14:16:00Z">
        <w:r w:rsidRPr="00C255B6" w:rsidDel="00C255B6">
          <w:rPr>
            <w:rStyle w:val="Lienhypertexte"/>
            <w:noProof/>
            <w:rPrChange w:id="373" w:author="RANNOU Jean-Philippe" w:date="2017-02-21T14:16:00Z">
              <w:rPr>
                <w:rStyle w:val="Lienhypertexte"/>
                <w:noProof/>
              </w:rPr>
            </w:rPrChange>
          </w:rPr>
          <w:delText>6.1.1.3</w:delText>
        </w:r>
        <w:r w:rsidDel="00C255B6">
          <w:rPr>
            <w:rFonts w:asciiTheme="minorHAnsi" w:hAnsiTheme="minorHAnsi"/>
            <w:noProof/>
            <w:szCs w:val="22"/>
            <w:lang w:val="fr-FR"/>
          </w:rPr>
          <w:tab/>
        </w:r>
        <w:r w:rsidRPr="00C255B6" w:rsidDel="00C255B6">
          <w:rPr>
            <w:rStyle w:val="Lienhypertexte"/>
            <w:noProof/>
            <w:rPrChange w:id="374" w:author="RANNOU Jean-Philippe" w:date="2017-02-21T14:16:00Z">
              <w:rPr>
                <w:rStyle w:val="Lienhypertexte"/>
                <w:noProof/>
              </w:rPr>
            </w:rPrChange>
          </w:rPr>
          <w:delText>Step #2: delete duplicated data</w:delText>
        </w:r>
        <w:r w:rsidDel="00C255B6">
          <w:rPr>
            <w:noProof/>
            <w:webHidden/>
          </w:rPr>
          <w:tab/>
          <w:delText>17</w:delText>
        </w:r>
      </w:del>
    </w:p>
    <w:p w:rsidR="00B732E9" w:rsidDel="00C255B6" w:rsidRDefault="00B732E9">
      <w:pPr>
        <w:pStyle w:val="TM4"/>
        <w:tabs>
          <w:tab w:val="left" w:pos="825"/>
          <w:tab w:val="right" w:leader="dot" w:pos="9063"/>
        </w:tabs>
        <w:rPr>
          <w:del w:id="375" w:author="RANNOU Jean-Philippe" w:date="2017-02-21T14:16:00Z"/>
          <w:rFonts w:asciiTheme="minorHAnsi" w:hAnsiTheme="minorHAnsi"/>
          <w:noProof/>
          <w:szCs w:val="22"/>
          <w:lang w:val="fr-FR"/>
        </w:rPr>
      </w:pPr>
      <w:del w:id="376" w:author="RANNOU Jean-Philippe" w:date="2017-02-21T14:16:00Z">
        <w:r w:rsidRPr="00C255B6" w:rsidDel="00C255B6">
          <w:rPr>
            <w:rStyle w:val="Lienhypertexte"/>
            <w:noProof/>
            <w:rPrChange w:id="377" w:author="RANNOU Jean-Philippe" w:date="2017-02-21T14:16:00Z">
              <w:rPr>
                <w:rStyle w:val="Lienhypertexte"/>
                <w:noProof/>
              </w:rPr>
            </w:rPrChange>
          </w:rPr>
          <w:delText>6.1.1.4</w:delText>
        </w:r>
        <w:r w:rsidDel="00C255B6">
          <w:rPr>
            <w:rFonts w:asciiTheme="minorHAnsi" w:hAnsiTheme="minorHAnsi"/>
            <w:noProof/>
            <w:szCs w:val="22"/>
            <w:lang w:val="fr-FR"/>
          </w:rPr>
          <w:tab/>
        </w:r>
        <w:r w:rsidRPr="00C255B6" w:rsidDel="00C255B6">
          <w:rPr>
            <w:rStyle w:val="Lienhypertexte"/>
            <w:noProof/>
            <w:rPrChange w:id="378" w:author="RANNOU Jean-Philippe" w:date="2017-02-21T14:16:00Z">
              <w:rPr>
                <w:rStyle w:val="Lienhypertexte"/>
                <w:noProof/>
              </w:rPr>
            </w:rPrChange>
          </w:rPr>
          <w:delText>Step #3: create Argos cycle files</w:delText>
        </w:r>
        <w:r w:rsidDel="00C255B6">
          <w:rPr>
            <w:noProof/>
            <w:webHidden/>
          </w:rPr>
          <w:tab/>
          <w:delText>17</w:delText>
        </w:r>
      </w:del>
    </w:p>
    <w:p w:rsidR="00B732E9" w:rsidDel="00C255B6" w:rsidRDefault="00B732E9">
      <w:pPr>
        <w:pStyle w:val="TM4"/>
        <w:tabs>
          <w:tab w:val="left" w:pos="825"/>
          <w:tab w:val="right" w:leader="dot" w:pos="9063"/>
        </w:tabs>
        <w:rPr>
          <w:del w:id="379" w:author="RANNOU Jean-Philippe" w:date="2017-02-21T14:16:00Z"/>
          <w:rFonts w:asciiTheme="minorHAnsi" w:hAnsiTheme="minorHAnsi"/>
          <w:noProof/>
          <w:szCs w:val="22"/>
          <w:lang w:val="fr-FR"/>
        </w:rPr>
      </w:pPr>
      <w:del w:id="380" w:author="RANNOU Jean-Philippe" w:date="2017-02-21T14:16:00Z">
        <w:r w:rsidRPr="00C255B6" w:rsidDel="00C255B6">
          <w:rPr>
            <w:rStyle w:val="Lienhypertexte"/>
            <w:noProof/>
            <w:rPrChange w:id="381" w:author="RANNOU Jean-Philippe" w:date="2017-02-21T14:16:00Z">
              <w:rPr>
                <w:rStyle w:val="Lienhypertexte"/>
                <w:noProof/>
              </w:rPr>
            </w:rPrChange>
          </w:rPr>
          <w:delText>6.1.1.5</w:delText>
        </w:r>
        <w:r w:rsidDel="00C255B6">
          <w:rPr>
            <w:rFonts w:asciiTheme="minorHAnsi" w:hAnsiTheme="minorHAnsi"/>
            <w:noProof/>
            <w:szCs w:val="22"/>
            <w:lang w:val="fr-FR"/>
          </w:rPr>
          <w:tab/>
        </w:r>
        <w:r w:rsidRPr="00C255B6" w:rsidDel="00C255B6">
          <w:rPr>
            <w:rStyle w:val="Lienhypertexte"/>
            <w:noProof/>
            <w:rPrChange w:id="382" w:author="RANNOU Jean-Philippe" w:date="2017-02-21T14:16:00Z">
              <w:rPr>
                <w:rStyle w:val="Lienhypertexte"/>
                <w:noProof/>
              </w:rPr>
            </w:rPrChange>
          </w:rPr>
          <w:delText>Step #4: correct Argos cycle files</w:delText>
        </w:r>
        <w:r w:rsidDel="00C255B6">
          <w:rPr>
            <w:noProof/>
            <w:webHidden/>
          </w:rPr>
          <w:tab/>
          <w:delText>17</w:delText>
        </w:r>
      </w:del>
    </w:p>
    <w:p w:rsidR="00B732E9" w:rsidDel="00C255B6" w:rsidRDefault="00B732E9">
      <w:pPr>
        <w:pStyle w:val="TM4"/>
        <w:tabs>
          <w:tab w:val="left" w:pos="825"/>
          <w:tab w:val="right" w:leader="dot" w:pos="9063"/>
        </w:tabs>
        <w:rPr>
          <w:del w:id="383" w:author="RANNOU Jean-Philippe" w:date="2017-02-21T14:16:00Z"/>
          <w:rFonts w:asciiTheme="minorHAnsi" w:hAnsiTheme="minorHAnsi"/>
          <w:noProof/>
          <w:szCs w:val="22"/>
          <w:lang w:val="fr-FR"/>
        </w:rPr>
      </w:pPr>
      <w:del w:id="384" w:author="RANNOU Jean-Philippe" w:date="2017-02-21T14:16:00Z">
        <w:r w:rsidRPr="00C255B6" w:rsidDel="00C255B6">
          <w:rPr>
            <w:rStyle w:val="Lienhypertexte"/>
            <w:noProof/>
            <w:rPrChange w:id="385" w:author="RANNOU Jean-Philippe" w:date="2017-02-21T14:16:00Z">
              <w:rPr>
                <w:rStyle w:val="Lienhypertexte"/>
                <w:noProof/>
              </w:rPr>
            </w:rPrChange>
          </w:rPr>
          <w:delText>6.1.1.6</w:delText>
        </w:r>
        <w:r w:rsidDel="00C255B6">
          <w:rPr>
            <w:rFonts w:asciiTheme="minorHAnsi" w:hAnsiTheme="minorHAnsi"/>
            <w:noProof/>
            <w:szCs w:val="22"/>
            <w:lang w:val="fr-FR"/>
          </w:rPr>
          <w:tab/>
        </w:r>
        <w:r w:rsidRPr="00C255B6" w:rsidDel="00C255B6">
          <w:rPr>
            <w:rStyle w:val="Lienhypertexte"/>
            <w:noProof/>
            <w:rPrChange w:id="386" w:author="RANNOU Jean-Philippe" w:date="2017-02-21T14:16:00Z">
              <w:rPr>
                <w:rStyle w:val="Lienhypertexte"/>
                <w:noProof/>
              </w:rPr>
            </w:rPrChange>
          </w:rPr>
          <w:delText>Step #5: name Argos cycle files</w:delText>
        </w:r>
        <w:r w:rsidDel="00C255B6">
          <w:rPr>
            <w:noProof/>
            <w:webHidden/>
          </w:rPr>
          <w:tab/>
          <w:delText>17</w:delText>
        </w:r>
      </w:del>
    </w:p>
    <w:p w:rsidR="00B732E9" w:rsidDel="00C255B6" w:rsidRDefault="00B732E9">
      <w:pPr>
        <w:pStyle w:val="TM4"/>
        <w:tabs>
          <w:tab w:val="left" w:pos="825"/>
          <w:tab w:val="right" w:leader="dot" w:pos="9063"/>
        </w:tabs>
        <w:rPr>
          <w:del w:id="387" w:author="RANNOU Jean-Philippe" w:date="2017-02-21T14:16:00Z"/>
          <w:rFonts w:asciiTheme="minorHAnsi" w:hAnsiTheme="minorHAnsi"/>
          <w:noProof/>
          <w:szCs w:val="22"/>
          <w:lang w:val="fr-FR"/>
        </w:rPr>
      </w:pPr>
      <w:del w:id="388" w:author="RANNOU Jean-Philippe" w:date="2017-02-21T14:16:00Z">
        <w:r w:rsidRPr="00C255B6" w:rsidDel="00C255B6">
          <w:rPr>
            <w:rStyle w:val="Lienhypertexte"/>
            <w:noProof/>
            <w:rPrChange w:id="389" w:author="RANNOU Jean-Philippe" w:date="2017-02-21T14:16:00Z">
              <w:rPr>
                <w:rStyle w:val="Lienhypertexte"/>
                <w:noProof/>
              </w:rPr>
            </w:rPrChange>
          </w:rPr>
          <w:delText>6.1.1.7</w:delText>
        </w:r>
        <w:r w:rsidDel="00C255B6">
          <w:rPr>
            <w:rFonts w:asciiTheme="minorHAnsi" w:hAnsiTheme="minorHAnsi"/>
            <w:noProof/>
            <w:szCs w:val="22"/>
            <w:lang w:val="fr-FR"/>
          </w:rPr>
          <w:tab/>
        </w:r>
        <w:r w:rsidRPr="00C255B6" w:rsidDel="00C255B6">
          <w:rPr>
            <w:rStyle w:val="Lienhypertexte"/>
            <w:noProof/>
            <w:rPrChange w:id="390" w:author="RANNOU Jean-Philippe" w:date="2017-02-21T14:16:00Z">
              <w:rPr>
                <w:rStyle w:val="Lienhypertexte"/>
                <w:noProof/>
              </w:rPr>
            </w:rPrChange>
          </w:rPr>
          <w:delText>Step #6: clean ghost data at the end of Argos cycle files</w:delText>
        </w:r>
        <w:r w:rsidDel="00C255B6">
          <w:rPr>
            <w:noProof/>
            <w:webHidden/>
          </w:rPr>
          <w:tab/>
          <w:delText>18</w:delText>
        </w:r>
      </w:del>
    </w:p>
    <w:p w:rsidR="00B732E9" w:rsidDel="00C255B6" w:rsidRDefault="00B732E9">
      <w:pPr>
        <w:pStyle w:val="TM4"/>
        <w:tabs>
          <w:tab w:val="left" w:pos="825"/>
          <w:tab w:val="right" w:leader="dot" w:pos="9063"/>
        </w:tabs>
        <w:rPr>
          <w:del w:id="391" w:author="RANNOU Jean-Philippe" w:date="2017-02-21T14:16:00Z"/>
          <w:rFonts w:asciiTheme="minorHAnsi" w:hAnsiTheme="minorHAnsi"/>
          <w:noProof/>
          <w:szCs w:val="22"/>
          <w:lang w:val="fr-FR"/>
        </w:rPr>
      </w:pPr>
      <w:del w:id="392" w:author="RANNOU Jean-Philippe" w:date="2017-02-21T14:16:00Z">
        <w:r w:rsidRPr="00C255B6" w:rsidDel="00C255B6">
          <w:rPr>
            <w:rStyle w:val="Lienhypertexte"/>
            <w:noProof/>
            <w:rPrChange w:id="393" w:author="RANNOU Jean-Philippe" w:date="2017-02-21T14:16:00Z">
              <w:rPr>
                <w:rStyle w:val="Lienhypertexte"/>
                <w:noProof/>
              </w:rPr>
            </w:rPrChange>
          </w:rPr>
          <w:delText>6.1.1.8</w:delText>
        </w:r>
        <w:r w:rsidDel="00C255B6">
          <w:rPr>
            <w:rFonts w:asciiTheme="minorHAnsi" w:hAnsiTheme="minorHAnsi"/>
            <w:noProof/>
            <w:szCs w:val="22"/>
            <w:lang w:val="fr-FR"/>
          </w:rPr>
          <w:tab/>
        </w:r>
        <w:r w:rsidRPr="00C255B6" w:rsidDel="00C255B6">
          <w:rPr>
            <w:rStyle w:val="Lienhypertexte"/>
            <w:noProof/>
            <w:rPrChange w:id="394" w:author="RANNOU Jean-Philippe" w:date="2017-02-21T14:16:00Z">
              <w:rPr>
                <w:rStyle w:val="Lienhypertexte"/>
                <w:noProof/>
              </w:rPr>
            </w:rPrChange>
          </w:rPr>
          <w:delText>Final step: check the processed output files</w:delText>
        </w:r>
        <w:r w:rsidDel="00C255B6">
          <w:rPr>
            <w:noProof/>
            <w:webHidden/>
          </w:rPr>
          <w:tab/>
          <w:delText>18</w:delText>
        </w:r>
      </w:del>
    </w:p>
    <w:p w:rsidR="00B732E9" w:rsidDel="00C255B6" w:rsidRDefault="00B732E9">
      <w:pPr>
        <w:pStyle w:val="TM3"/>
        <w:tabs>
          <w:tab w:val="left" w:pos="660"/>
          <w:tab w:val="right" w:leader="dot" w:pos="9063"/>
        </w:tabs>
        <w:rPr>
          <w:del w:id="395" w:author="RANNOU Jean-Philippe" w:date="2017-02-21T14:16:00Z"/>
          <w:rFonts w:asciiTheme="minorHAnsi" w:hAnsiTheme="minorHAnsi"/>
          <w:smallCaps w:val="0"/>
          <w:noProof/>
          <w:szCs w:val="22"/>
          <w:lang w:val="fr-FR"/>
        </w:rPr>
      </w:pPr>
      <w:del w:id="396" w:author="RANNOU Jean-Philippe" w:date="2017-02-21T14:16:00Z">
        <w:r w:rsidRPr="00C255B6" w:rsidDel="00C255B6">
          <w:rPr>
            <w:rStyle w:val="Lienhypertexte"/>
            <w:noProof/>
            <w:rPrChange w:id="397" w:author="RANNOU Jean-Philippe" w:date="2017-02-21T14:16:00Z">
              <w:rPr>
                <w:rStyle w:val="Lienhypertexte"/>
                <w:noProof/>
              </w:rPr>
            </w:rPrChange>
          </w:rPr>
          <w:delText>6.1.2</w:delText>
        </w:r>
        <w:r w:rsidDel="00C255B6">
          <w:rPr>
            <w:rFonts w:asciiTheme="minorHAnsi" w:hAnsiTheme="minorHAnsi"/>
            <w:smallCaps w:val="0"/>
            <w:noProof/>
            <w:szCs w:val="22"/>
            <w:lang w:val="fr-FR"/>
          </w:rPr>
          <w:tab/>
        </w:r>
        <w:r w:rsidRPr="00C255B6" w:rsidDel="00C255B6">
          <w:rPr>
            <w:rStyle w:val="Lienhypertexte"/>
            <w:noProof/>
            <w:rPrChange w:id="398" w:author="RANNOU Jean-Philippe" w:date="2017-02-21T14:16:00Z">
              <w:rPr>
                <w:rStyle w:val="Lienhypertexte"/>
                <w:noProof/>
              </w:rPr>
            </w:rPrChange>
          </w:rPr>
          <w:delText>For Iridium SBD floats</w:delText>
        </w:r>
        <w:r w:rsidDel="00C255B6">
          <w:rPr>
            <w:noProof/>
            <w:webHidden/>
          </w:rPr>
          <w:tab/>
          <w:delText>18</w:delText>
        </w:r>
      </w:del>
    </w:p>
    <w:p w:rsidR="00B732E9" w:rsidDel="00C255B6" w:rsidRDefault="00B732E9">
      <w:pPr>
        <w:pStyle w:val="TM4"/>
        <w:tabs>
          <w:tab w:val="left" w:pos="825"/>
          <w:tab w:val="right" w:leader="dot" w:pos="9063"/>
        </w:tabs>
        <w:rPr>
          <w:del w:id="399" w:author="RANNOU Jean-Philippe" w:date="2017-02-21T14:16:00Z"/>
          <w:rFonts w:asciiTheme="minorHAnsi" w:hAnsiTheme="minorHAnsi"/>
          <w:noProof/>
          <w:szCs w:val="22"/>
          <w:lang w:val="fr-FR"/>
        </w:rPr>
      </w:pPr>
      <w:del w:id="400" w:author="RANNOU Jean-Philippe" w:date="2017-02-21T14:16:00Z">
        <w:r w:rsidRPr="00C255B6" w:rsidDel="00C255B6">
          <w:rPr>
            <w:rStyle w:val="Lienhypertexte"/>
            <w:noProof/>
            <w:rPrChange w:id="401" w:author="RANNOU Jean-Philippe" w:date="2017-02-21T14:16:00Z">
              <w:rPr>
                <w:rStyle w:val="Lienhypertexte"/>
                <w:noProof/>
              </w:rPr>
            </w:rPrChange>
          </w:rPr>
          <w:delText>6.1.2.1</w:delText>
        </w:r>
        <w:r w:rsidDel="00C255B6">
          <w:rPr>
            <w:rFonts w:asciiTheme="minorHAnsi" w:hAnsiTheme="minorHAnsi"/>
            <w:noProof/>
            <w:szCs w:val="22"/>
            <w:lang w:val="fr-FR"/>
          </w:rPr>
          <w:tab/>
        </w:r>
        <w:r w:rsidRPr="00C255B6" w:rsidDel="00C255B6">
          <w:rPr>
            <w:rStyle w:val="Lienhypertexte"/>
            <w:noProof/>
            <w:rPrChange w:id="402" w:author="RANNOU Jean-Philippe" w:date="2017-02-21T14:16:00Z">
              <w:rPr>
                <w:rStyle w:val="Lienhypertexte"/>
                <w:noProof/>
              </w:rPr>
            </w:rPrChange>
          </w:rPr>
          <w:delText>Rename the mail files</w:delText>
        </w:r>
        <w:r w:rsidDel="00C255B6">
          <w:rPr>
            <w:noProof/>
            <w:webHidden/>
          </w:rPr>
          <w:tab/>
          <w:delText>18</w:delText>
        </w:r>
      </w:del>
    </w:p>
    <w:p w:rsidR="00B732E9" w:rsidDel="00C255B6" w:rsidRDefault="00B732E9">
      <w:pPr>
        <w:pStyle w:val="TM4"/>
        <w:tabs>
          <w:tab w:val="left" w:pos="825"/>
          <w:tab w:val="right" w:leader="dot" w:pos="9063"/>
        </w:tabs>
        <w:rPr>
          <w:del w:id="403" w:author="RANNOU Jean-Philippe" w:date="2017-02-21T14:16:00Z"/>
          <w:rFonts w:asciiTheme="minorHAnsi" w:hAnsiTheme="minorHAnsi"/>
          <w:noProof/>
          <w:szCs w:val="22"/>
          <w:lang w:val="fr-FR"/>
        </w:rPr>
      </w:pPr>
      <w:del w:id="404" w:author="RANNOU Jean-Philippe" w:date="2017-02-21T14:16:00Z">
        <w:r w:rsidRPr="00C255B6" w:rsidDel="00C255B6">
          <w:rPr>
            <w:rStyle w:val="Lienhypertexte"/>
            <w:noProof/>
            <w:rPrChange w:id="405" w:author="RANNOU Jean-Philippe" w:date="2017-02-21T14:16:00Z">
              <w:rPr>
                <w:rStyle w:val="Lienhypertexte"/>
                <w:noProof/>
              </w:rPr>
            </w:rPrChange>
          </w:rPr>
          <w:delText>6.1.2.2</w:delText>
        </w:r>
        <w:r w:rsidDel="00C255B6">
          <w:rPr>
            <w:rFonts w:asciiTheme="minorHAnsi" w:hAnsiTheme="minorHAnsi"/>
            <w:noProof/>
            <w:szCs w:val="22"/>
            <w:lang w:val="fr-FR"/>
          </w:rPr>
          <w:tab/>
        </w:r>
        <w:r w:rsidRPr="00C255B6" w:rsidDel="00C255B6">
          <w:rPr>
            <w:rStyle w:val="Lienhypertexte"/>
            <w:noProof/>
            <w:rPrChange w:id="406" w:author="RANNOU Jean-Philippe" w:date="2017-02-21T14:16:00Z">
              <w:rPr>
                <w:rStyle w:val="Lienhypertexte"/>
                <w:noProof/>
              </w:rPr>
            </w:rPrChange>
          </w:rPr>
          <w:delText>Duplicate the mail files</w:delText>
        </w:r>
        <w:r w:rsidDel="00C255B6">
          <w:rPr>
            <w:noProof/>
            <w:webHidden/>
          </w:rPr>
          <w:tab/>
          <w:delText>19</w:delText>
        </w:r>
      </w:del>
    </w:p>
    <w:p w:rsidR="00B732E9" w:rsidDel="00C255B6" w:rsidRDefault="00B732E9">
      <w:pPr>
        <w:pStyle w:val="TM3"/>
        <w:tabs>
          <w:tab w:val="left" w:pos="660"/>
          <w:tab w:val="right" w:leader="dot" w:pos="9063"/>
        </w:tabs>
        <w:rPr>
          <w:del w:id="407" w:author="RANNOU Jean-Philippe" w:date="2017-02-21T14:16:00Z"/>
          <w:rFonts w:asciiTheme="minorHAnsi" w:hAnsiTheme="minorHAnsi"/>
          <w:smallCaps w:val="0"/>
          <w:noProof/>
          <w:szCs w:val="22"/>
          <w:lang w:val="fr-FR"/>
        </w:rPr>
      </w:pPr>
      <w:del w:id="408" w:author="RANNOU Jean-Philippe" w:date="2017-02-21T14:16:00Z">
        <w:r w:rsidRPr="00C255B6" w:rsidDel="00C255B6">
          <w:rPr>
            <w:rStyle w:val="Lienhypertexte"/>
            <w:noProof/>
            <w:rPrChange w:id="409" w:author="RANNOU Jean-Philippe" w:date="2017-02-21T14:16:00Z">
              <w:rPr>
                <w:rStyle w:val="Lienhypertexte"/>
                <w:noProof/>
              </w:rPr>
            </w:rPrChange>
          </w:rPr>
          <w:delText>6.1.3</w:delText>
        </w:r>
        <w:r w:rsidDel="00C255B6">
          <w:rPr>
            <w:rFonts w:asciiTheme="minorHAnsi" w:hAnsiTheme="minorHAnsi"/>
            <w:smallCaps w:val="0"/>
            <w:noProof/>
            <w:szCs w:val="22"/>
            <w:lang w:val="fr-FR"/>
          </w:rPr>
          <w:tab/>
        </w:r>
        <w:r w:rsidRPr="00C255B6" w:rsidDel="00C255B6">
          <w:rPr>
            <w:rStyle w:val="Lienhypertexte"/>
            <w:noProof/>
            <w:rPrChange w:id="410" w:author="RANNOU Jean-Philippe" w:date="2017-02-21T14:16:00Z">
              <w:rPr>
                <w:rStyle w:val="Lienhypertexte"/>
                <w:noProof/>
              </w:rPr>
            </w:rPrChange>
          </w:rPr>
          <w:delText>For Iridium RUDICS floats</w:delText>
        </w:r>
        <w:r w:rsidDel="00C255B6">
          <w:rPr>
            <w:noProof/>
            <w:webHidden/>
          </w:rPr>
          <w:tab/>
          <w:delText>19</w:delText>
        </w:r>
      </w:del>
    </w:p>
    <w:p w:rsidR="00B732E9" w:rsidDel="00C255B6" w:rsidRDefault="00B732E9">
      <w:pPr>
        <w:pStyle w:val="TM4"/>
        <w:tabs>
          <w:tab w:val="left" w:pos="825"/>
          <w:tab w:val="right" w:leader="dot" w:pos="9063"/>
        </w:tabs>
        <w:rPr>
          <w:del w:id="411" w:author="RANNOU Jean-Philippe" w:date="2017-02-21T14:16:00Z"/>
          <w:rFonts w:asciiTheme="minorHAnsi" w:hAnsiTheme="minorHAnsi"/>
          <w:noProof/>
          <w:szCs w:val="22"/>
          <w:lang w:val="fr-FR"/>
        </w:rPr>
      </w:pPr>
      <w:del w:id="412" w:author="RANNOU Jean-Philippe" w:date="2017-02-21T14:16:00Z">
        <w:r w:rsidRPr="00C255B6" w:rsidDel="00C255B6">
          <w:rPr>
            <w:rStyle w:val="Lienhypertexte"/>
            <w:noProof/>
            <w:rPrChange w:id="413" w:author="RANNOU Jean-Philippe" w:date="2017-02-21T14:16:00Z">
              <w:rPr>
                <w:rStyle w:val="Lienhypertexte"/>
                <w:noProof/>
              </w:rPr>
            </w:rPrChange>
          </w:rPr>
          <w:delText>6.1.3.1</w:delText>
        </w:r>
        <w:r w:rsidDel="00C255B6">
          <w:rPr>
            <w:rFonts w:asciiTheme="minorHAnsi" w:hAnsiTheme="minorHAnsi"/>
            <w:noProof/>
            <w:szCs w:val="22"/>
            <w:lang w:val="fr-FR"/>
          </w:rPr>
          <w:tab/>
        </w:r>
        <w:r w:rsidRPr="00C255B6" w:rsidDel="00C255B6">
          <w:rPr>
            <w:rStyle w:val="Lienhypertexte"/>
            <w:noProof/>
            <w:rPrChange w:id="414" w:author="RANNOU Jean-Philippe" w:date="2017-02-21T14:16:00Z">
              <w:rPr>
                <w:rStyle w:val="Lienhypertexte"/>
                <w:noProof/>
              </w:rPr>
            </w:rPrChange>
          </w:rPr>
          <w:delText>Duplicate the Iridium files</w:delText>
        </w:r>
        <w:r w:rsidDel="00C255B6">
          <w:rPr>
            <w:noProof/>
            <w:webHidden/>
          </w:rPr>
          <w:tab/>
          <w:delText>19</w:delText>
        </w:r>
      </w:del>
    </w:p>
    <w:p w:rsidR="00B732E9" w:rsidDel="00C255B6" w:rsidRDefault="00B732E9">
      <w:pPr>
        <w:pStyle w:val="TM2"/>
        <w:tabs>
          <w:tab w:val="left" w:pos="495"/>
          <w:tab w:val="right" w:leader="dot" w:pos="9063"/>
        </w:tabs>
        <w:rPr>
          <w:del w:id="415" w:author="RANNOU Jean-Philippe" w:date="2017-02-21T14:16:00Z"/>
          <w:rFonts w:asciiTheme="minorHAnsi" w:hAnsiTheme="minorHAnsi"/>
          <w:b w:val="0"/>
          <w:bCs w:val="0"/>
          <w:smallCaps w:val="0"/>
          <w:noProof/>
          <w:szCs w:val="22"/>
          <w:lang w:val="fr-FR"/>
        </w:rPr>
      </w:pPr>
      <w:del w:id="416" w:author="RANNOU Jean-Philippe" w:date="2017-02-21T14:16:00Z">
        <w:r w:rsidRPr="00C255B6" w:rsidDel="00C255B6">
          <w:rPr>
            <w:rStyle w:val="Lienhypertexte"/>
            <w:noProof/>
            <w:rPrChange w:id="417" w:author="RANNOU Jean-Philippe" w:date="2017-02-21T14:16:00Z">
              <w:rPr>
                <w:rStyle w:val="Lienhypertexte"/>
                <w:noProof/>
              </w:rPr>
            </w:rPrChange>
          </w:rPr>
          <w:delText>6.2</w:delText>
        </w:r>
        <w:r w:rsidDel="00C255B6">
          <w:rPr>
            <w:rFonts w:asciiTheme="minorHAnsi" w:hAnsiTheme="minorHAnsi"/>
            <w:b w:val="0"/>
            <w:bCs w:val="0"/>
            <w:smallCaps w:val="0"/>
            <w:noProof/>
            <w:szCs w:val="22"/>
            <w:lang w:val="fr-FR"/>
          </w:rPr>
          <w:tab/>
        </w:r>
        <w:r w:rsidRPr="00C255B6" w:rsidDel="00C255B6">
          <w:rPr>
            <w:rStyle w:val="Lienhypertexte"/>
            <w:noProof/>
            <w:rPrChange w:id="418" w:author="RANNOU Jean-Philippe" w:date="2017-02-21T14:16:00Z">
              <w:rPr>
                <w:rStyle w:val="Lienhypertexte"/>
                <w:noProof/>
              </w:rPr>
            </w:rPrChange>
          </w:rPr>
          <w:delText>Decoding of float transmitted data</w:delText>
        </w:r>
        <w:r w:rsidDel="00C255B6">
          <w:rPr>
            <w:noProof/>
            <w:webHidden/>
          </w:rPr>
          <w:tab/>
          <w:delText>20</w:delText>
        </w:r>
      </w:del>
    </w:p>
    <w:p w:rsidR="00B732E9" w:rsidDel="00C255B6" w:rsidRDefault="00B732E9">
      <w:pPr>
        <w:pStyle w:val="TM2"/>
        <w:tabs>
          <w:tab w:val="left" w:pos="495"/>
          <w:tab w:val="right" w:leader="dot" w:pos="9063"/>
        </w:tabs>
        <w:rPr>
          <w:del w:id="419" w:author="RANNOU Jean-Philippe" w:date="2017-02-21T14:16:00Z"/>
          <w:rFonts w:asciiTheme="minorHAnsi" w:hAnsiTheme="minorHAnsi"/>
          <w:b w:val="0"/>
          <w:bCs w:val="0"/>
          <w:smallCaps w:val="0"/>
          <w:noProof/>
          <w:szCs w:val="22"/>
          <w:lang w:val="fr-FR"/>
        </w:rPr>
      </w:pPr>
      <w:del w:id="420" w:author="RANNOU Jean-Philippe" w:date="2017-02-21T14:16:00Z">
        <w:r w:rsidRPr="00C255B6" w:rsidDel="00C255B6">
          <w:rPr>
            <w:rStyle w:val="Lienhypertexte"/>
            <w:noProof/>
            <w:rPrChange w:id="421" w:author="RANNOU Jean-Philippe" w:date="2017-02-21T14:16:00Z">
              <w:rPr>
                <w:rStyle w:val="Lienhypertexte"/>
                <w:noProof/>
              </w:rPr>
            </w:rPrChange>
          </w:rPr>
          <w:delText>6.3</w:delText>
        </w:r>
        <w:r w:rsidDel="00C255B6">
          <w:rPr>
            <w:rFonts w:asciiTheme="minorHAnsi" w:hAnsiTheme="minorHAnsi"/>
            <w:b w:val="0"/>
            <w:bCs w:val="0"/>
            <w:smallCaps w:val="0"/>
            <w:noProof/>
            <w:szCs w:val="22"/>
            <w:lang w:val="fr-FR"/>
          </w:rPr>
          <w:tab/>
        </w:r>
        <w:r w:rsidRPr="00C255B6" w:rsidDel="00C255B6">
          <w:rPr>
            <w:rStyle w:val="Lienhypertexte"/>
            <w:noProof/>
            <w:rPrChange w:id="422" w:author="RANNOU Jean-Philippe" w:date="2017-02-21T14:16:00Z">
              <w:rPr>
                <w:rStyle w:val="Lienhypertexte"/>
                <w:noProof/>
              </w:rPr>
            </w:rPrChange>
          </w:rPr>
          <w:delText>Decoder input and output files</w:delText>
        </w:r>
        <w:r w:rsidDel="00C255B6">
          <w:rPr>
            <w:noProof/>
            <w:webHidden/>
          </w:rPr>
          <w:tab/>
          <w:delText>20</w:delText>
        </w:r>
      </w:del>
    </w:p>
    <w:p w:rsidR="00B732E9" w:rsidDel="00C255B6" w:rsidRDefault="00B732E9">
      <w:pPr>
        <w:pStyle w:val="TM1"/>
        <w:tabs>
          <w:tab w:val="left" w:pos="330"/>
          <w:tab w:val="right" w:leader="dot" w:pos="9063"/>
        </w:tabs>
        <w:rPr>
          <w:del w:id="423" w:author="RANNOU Jean-Philippe" w:date="2017-02-21T14:16:00Z"/>
          <w:rFonts w:asciiTheme="minorHAnsi" w:hAnsiTheme="minorHAnsi"/>
          <w:b w:val="0"/>
          <w:bCs w:val="0"/>
          <w:caps w:val="0"/>
          <w:noProof/>
          <w:szCs w:val="22"/>
          <w:u w:val="none"/>
          <w:lang w:val="fr-FR"/>
        </w:rPr>
      </w:pPr>
      <w:del w:id="424" w:author="RANNOU Jean-Philippe" w:date="2017-02-21T14:16:00Z">
        <w:r w:rsidRPr="00C255B6" w:rsidDel="00C255B6">
          <w:rPr>
            <w:rStyle w:val="Lienhypertexte"/>
            <w:noProof/>
            <w:rPrChange w:id="425" w:author="RANNOU Jean-Philippe" w:date="2017-02-21T14:16:00Z">
              <w:rPr>
                <w:rStyle w:val="Lienhypertexte"/>
                <w:noProof/>
              </w:rPr>
            </w:rPrChange>
          </w:rPr>
          <w:delText>7</w:delText>
        </w:r>
        <w:r w:rsidDel="00C255B6">
          <w:rPr>
            <w:rFonts w:asciiTheme="minorHAnsi" w:hAnsiTheme="minorHAnsi"/>
            <w:b w:val="0"/>
            <w:bCs w:val="0"/>
            <w:caps w:val="0"/>
            <w:noProof/>
            <w:szCs w:val="22"/>
            <w:u w:val="none"/>
            <w:lang w:val="fr-FR"/>
          </w:rPr>
          <w:tab/>
        </w:r>
        <w:r w:rsidRPr="00C255B6" w:rsidDel="00C255B6">
          <w:rPr>
            <w:rStyle w:val="Lienhypertexte"/>
            <w:noProof/>
            <w:rPrChange w:id="426" w:author="RANNOU Jean-Philippe" w:date="2017-02-21T14:16:00Z">
              <w:rPr>
                <w:rStyle w:val="Lienhypertexte"/>
                <w:noProof/>
              </w:rPr>
            </w:rPrChange>
          </w:rPr>
          <w:delText>Using the DAC decoder</w:delText>
        </w:r>
        <w:r w:rsidDel="00C255B6">
          <w:rPr>
            <w:noProof/>
            <w:webHidden/>
          </w:rPr>
          <w:tab/>
          <w:delText>21</w:delText>
        </w:r>
      </w:del>
    </w:p>
    <w:p w:rsidR="00B732E9" w:rsidDel="00C255B6" w:rsidRDefault="00B732E9">
      <w:pPr>
        <w:pStyle w:val="TM2"/>
        <w:tabs>
          <w:tab w:val="left" w:pos="495"/>
          <w:tab w:val="right" w:leader="dot" w:pos="9063"/>
        </w:tabs>
        <w:rPr>
          <w:del w:id="427" w:author="RANNOU Jean-Philippe" w:date="2017-02-21T14:16:00Z"/>
          <w:rFonts w:asciiTheme="minorHAnsi" w:hAnsiTheme="minorHAnsi"/>
          <w:b w:val="0"/>
          <w:bCs w:val="0"/>
          <w:smallCaps w:val="0"/>
          <w:noProof/>
          <w:szCs w:val="22"/>
          <w:lang w:val="fr-FR"/>
        </w:rPr>
      </w:pPr>
      <w:del w:id="428" w:author="RANNOU Jean-Philippe" w:date="2017-02-21T14:16:00Z">
        <w:r w:rsidRPr="00C255B6" w:rsidDel="00C255B6">
          <w:rPr>
            <w:rStyle w:val="Lienhypertexte"/>
            <w:noProof/>
            <w:rPrChange w:id="429" w:author="RANNOU Jean-Philippe" w:date="2017-02-21T14:16:00Z">
              <w:rPr>
                <w:rStyle w:val="Lienhypertexte"/>
                <w:noProof/>
              </w:rPr>
            </w:rPrChange>
          </w:rPr>
          <w:delText>7.1</w:delText>
        </w:r>
        <w:r w:rsidDel="00C255B6">
          <w:rPr>
            <w:rFonts w:asciiTheme="minorHAnsi" w:hAnsiTheme="minorHAnsi"/>
            <w:b w:val="0"/>
            <w:bCs w:val="0"/>
            <w:smallCaps w:val="0"/>
            <w:noProof/>
            <w:szCs w:val="22"/>
            <w:lang w:val="fr-FR"/>
          </w:rPr>
          <w:tab/>
        </w:r>
        <w:r w:rsidRPr="00C255B6" w:rsidDel="00C255B6">
          <w:rPr>
            <w:rStyle w:val="Lienhypertexte"/>
            <w:noProof/>
            <w:rPrChange w:id="430" w:author="RANNOU Jean-Philippe" w:date="2017-02-21T14:16:00Z">
              <w:rPr>
                <w:rStyle w:val="Lienhypertexte"/>
                <w:noProof/>
              </w:rPr>
            </w:rPrChange>
          </w:rPr>
          <w:delText>Decoder input parameters</w:delText>
        </w:r>
        <w:r w:rsidDel="00C255B6">
          <w:rPr>
            <w:noProof/>
            <w:webHidden/>
          </w:rPr>
          <w:tab/>
          <w:delText>21</w:delText>
        </w:r>
      </w:del>
    </w:p>
    <w:p w:rsidR="00B732E9" w:rsidDel="00C255B6" w:rsidRDefault="00B732E9">
      <w:pPr>
        <w:pStyle w:val="TM3"/>
        <w:tabs>
          <w:tab w:val="left" w:pos="660"/>
          <w:tab w:val="right" w:leader="dot" w:pos="9063"/>
        </w:tabs>
        <w:rPr>
          <w:del w:id="431" w:author="RANNOU Jean-Philippe" w:date="2017-02-21T14:16:00Z"/>
          <w:rFonts w:asciiTheme="minorHAnsi" w:hAnsiTheme="minorHAnsi"/>
          <w:smallCaps w:val="0"/>
          <w:noProof/>
          <w:szCs w:val="22"/>
          <w:lang w:val="fr-FR"/>
        </w:rPr>
      </w:pPr>
      <w:del w:id="432" w:author="RANNOU Jean-Philippe" w:date="2017-02-21T14:16:00Z">
        <w:r w:rsidRPr="00C255B6" w:rsidDel="00C255B6">
          <w:rPr>
            <w:rStyle w:val="Lienhypertexte"/>
            <w:noProof/>
            <w:rPrChange w:id="433" w:author="RANNOU Jean-Philippe" w:date="2017-02-21T14:16:00Z">
              <w:rPr>
                <w:rStyle w:val="Lienhypertexte"/>
                <w:noProof/>
              </w:rPr>
            </w:rPrChange>
          </w:rPr>
          <w:delText>7.1.1</w:delText>
        </w:r>
        <w:r w:rsidDel="00C255B6">
          <w:rPr>
            <w:rFonts w:asciiTheme="minorHAnsi" w:hAnsiTheme="minorHAnsi"/>
            <w:smallCaps w:val="0"/>
            <w:noProof/>
            <w:szCs w:val="22"/>
            <w:lang w:val="fr-FR"/>
          </w:rPr>
          <w:tab/>
        </w:r>
        <w:r w:rsidRPr="00C255B6" w:rsidDel="00C255B6">
          <w:rPr>
            <w:rStyle w:val="Lienhypertexte"/>
            <w:noProof/>
            <w:rPrChange w:id="434" w:author="RANNOU Jean-Philippe" w:date="2017-02-21T14:16:00Z">
              <w:rPr>
                <w:rStyle w:val="Lienhypertexte"/>
                <w:noProof/>
              </w:rPr>
            </w:rPrChange>
          </w:rPr>
          <w:delText>For Argos floats</w:delText>
        </w:r>
        <w:r w:rsidDel="00C255B6">
          <w:rPr>
            <w:noProof/>
            <w:webHidden/>
          </w:rPr>
          <w:tab/>
          <w:delText>21</w:delText>
        </w:r>
      </w:del>
    </w:p>
    <w:p w:rsidR="00B732E9" w:rsidDel="00C255B6" w:rsidRDefault="00B732E9">
      <w:pPr>
        <w:pStyle w:val="TM3"/>
        <w:tabs>
          <w:tab w:val="left" w:pos="660"/>
          <w:tab w:val="right" w:leader="dot" w:pos="9063"/>
        </w:tabs>
        <w:rPr>
          <w:del w:id="435" w:author="RANNOU Jean-Philippe" w:date="2017-02-21T14:16:00Z"/>
          <w:rFonts w:asciiTheme="minorHAnsi" w:hAnsiTheme="minorHAnsi"/>
          <w:smallCaps w:val="0"/>
          <w:noProof/>
          <w:szCs w:val="22"/>
          <w:lang w:val="fr-FR"/>
        </w:rPr>
      </w:pPr>
      <w:del w:id="436" w:author="RANNOU Jean-Philippe" w:date="2017-02-21T14:16:00Z">
        <w:r w:rsidRPr="00C255B6" w:rsidDel="00C255B6">
          <w:rPr>
            <w:rStyle w:val="Lienhypertexte"/>
            <w:noProof/>
            <w:rPrChange w:id="437" w:author="RANNOU Jean-Philippe" w:date="2017-02-21T14:16:00Z">
              <w:rPr>
                <w:rStyle w:val="Lienhypertexte"/>
                <w:noProof/>
              </w:rPr>
            </w:rPrChange>
          </w:rPr>
          <w:delText>7.1.2</w:delText>
        </w:r>
        <w:r w:rsidDel="00C255B6">
          <w:rPr>
            <w:rFonts w:asciiTheme="minorHAnsi" w:hAnsiTheme="minorHAnsi"/>
            <w:smallCaps w:val="0"/>
            <w:noProof/>
            <w:szCs w:val="22"/>
            <w:lang w:val="fr-FR"/>
          </w:rPr>
          <w:tab/>
        </w:r>
        <w:r w:rsidRPr="00C255B6" w:rsidDel="00C255B6">
          <w:rPr>
            <w:rStyle w:val="Lienhypertexte"/>
            <w:noProof/>
            <w:rPrChange w:id="438" w:author="RANNOU Jean-Philippe" w:date="2017-02-21T14:16:00Z">
              <w:rPr>
                <w:rStyle w:val="Lienhypertexte"/>
                <w:noProof/>
              </w:rPr>
            </w:rPrChange>
          </w:rPr>
          <w:delText>For Iridium floats</w:delText>
        </w:r>
        <w:r w:rsidDel="00C255B6">
          <w:rPr>
            <w:noProof/>
            <w:webHidden/>
          </w:rPr>
          <w:tab/>
          <w:delText>22</w:delText>
        </w:r>
      </w:del>
    </w:p>
    <w:p w:rsidR="00B732E9" w:rsidDel="00C255B6" w:rsidRDefault="00B732E9">
      <w:pPr>
        <w:pStyle w:val="TM3"/>
        <w:tabs>
          <w:tab w:val="left" w:pos="660"/>
          <w:tab w:val="right" w:leader="dot" w:pos="9063"/>
        </w:tabs>
        <w:rPr>
          <w:del w:id="439" w:author="RANNOU Jean-Philippe" w:date="2017-02-21T14:16:00Z"/>
          <w:rFonts w:asciiTheme="minorHAnsi" w:hAnsiTheme="minorHAnsi"/>
          <w:smallCaps w:val="0"/>
          <w:noProof/>
          <w:szCs w:val="22"/>
          <w:lang w:val="fr-FR"/>
        </w:rPr>
      </w:pPr>
      <w:del w:id="440" w:author="RANNOU Jean-Philippe" w:date="2017-02-21T14:16:00Z">
        <w:r w:rsidRPr="00C255B6" w:rsidDel="00C255B6">
          <w:rPr>
            <w:rStyle w:val="Lienhypertexte"/>
            <w:noProof/>
            <w:rPrChange w:id="441" w:author="RANNOU Jean-Philippe" w:date="2017-02-21T14:16:00Z">
              <w:rPr>
                <w:rStyle w:val="Lienhypertexte"/>
                <w:noProof/>
              </w:rPr>
            </w:rPrChange>
          </w:rPr>
          <w:delText>7.1.3</w:delText>
        </w:r>
        <w:r w:rsidDel="00C255B6">
          <w:rPr>
            <w:rFonts w:asciiTheme="minorHAnsi" w:hAnsiTheme="minorHAnsi"/>
            <w:smallCaps w:val="0"/>
            <w:noProof/>
            <w:szCs w:val="22"/>
            <w:lang w:val="fr-FR"/>
          </w:rPr>
          <w:tab/>
        </w:r>
        <w:r w:rsidRPr="00C255B6" w:rsidDel="00C255B6">
          <w:rPr>
            <w:rStyle w:val="Lienhypertexte"/>
            <w:noProof/>
            <w:rPrChange w:id="442" w:author="RANNOU Jean-Philippe" w:date="2017-02-21T14:16:00Z">
              <w:rPr>
                <w:rStyle w:val="Lienhypertexte"/>
                <w:noProof/>
              </w:rPr>
            </w:rPrChange>
          </w:rPr>
          <w:delText>Additional parameters of the decoder</w:delText>
        </w:r>
        <w:r w:rsidDel="00C255B6">
          <w:rPr>
            <w:noProof/>
            <w:webHidden/>
          </w:rPr>
          <w:tab/>
          <w:delText>23</w:delText>
        </w:r>
      </w:del>
    </w:p>
    <w:p w:rsidR="00B732E9" w:rsidDel="00C255B6" w:rsidRDefault="00B732E9">
      <w:pPr>
        <w:pStyle w:val="TM2"/>
        <w:tabs>
          <w:tab w:val="left" w:pos="495"/>
          <w:tab w:val="right" w:leader="dot" w:pos="9063"/>
        </w:tabs>
        <w:rPr>
          <w:del w:id="443" w:author="RANNOU Jean-Philippe" w:date="2017-02-21T14:16:00Z"/>
          <w:rFonts w:asciiTheme="minorHAnsi" w:hAnsiTheme="minorHAnsi"/>
          <w:b w:val="0"/>
          <w:bCs w:val="0"/>
          <w:smallCaps w:val="0"/>
          <w:noProof/>
          <w:szCs w:val="22"/>
          <w:lang w:val="fr-FR"/>
        </w:rPr>
      </w:pPr>
      <w:del w:id="444" w:author="RANNOU Jean-Philippe" w:date="2017-02-21T14:16:00Z">
        <w:r w:rsidRPr="00C255B6" w:rsidDel="00C255B6">
          <w:rPr>
            <w:rStyle w:val="Lienhypertexte"/>
            <w:noProof/>
            <w:rPrChange w:id="445" w:author="RANNOU Jean-Philippe" w:date="2017-02-21T14:16:00Z">
              <w:rPr>
                <w:rStyle w:val="Lienhypertexte"/>
                <w:noProof/>
              </w:rPr>
            </w:rPrChange>
          </w:rPr>
          <w:delText>7.2</w:delText>
        </w:r>
        <w:r w:rsidDel="00C255B6">
          <w:rPr>
            <w:rFonts w:asciiTheme="minorHAnsi" w:hAnsiTheme="minorHAnsi"/>
            <w:b w:val="0"/>
            <w:bCs w:val="0"/>
            <w:smallCaps w:val="0"/>
            <w:noProof/>
            <w:szCs w:val="22"/>
            <w:lang w:val="fr-FR"/>
          </w:rPr>
          <w:tab/>
        </w:r>
        <w:r w:rsidRPr="00C255B6" w:rsidDel="00C255B6">
          <w:rPr>
            <w:rStyle w:val="Lienhypertexte"/>
            <w:noProof/>
            <w:rPrChange w:id="446" w:author="RANNOU Jean-Philippe" w:date="2017-02-21T14:16:00Z">
              <w:rPr>
                <w:rStyle w:val="Lienhypertexte"/>
                <w:noProof/>
              </w:rPr>
            </w:rPrChange>
          </w:rPr>
          <w:delText>Decoder input and output files</w:delText>
        </w:r>
        <w:r w:rsidDel="00C255B6">
          <w:rPr>
            <w:noProof/>
            <w:webHidden/>
          </w:rPr>
          <w:tab/>
          <w:delText>23</w:delText>
        </w:r>
      </w:del>
    </w:p>
    <w:p w:rsidR="00B732E9" w:rsidDel="00C255B6" w:rsidRDefault="00B732E9">
      <w:pPr>
        <w:pStyle w:val="TM2"/>
        <w:tabs>
          <w:tab w:val="left" w:pos="495"/>
          <w:tab w:val="right" w:leader="dot" w:pos="9063"/>
        </w:tabs>
        <w:rPr>
          <w:del w:id="447" w:author="RANNOU Jean-Philippe" w:date="2017-02-21T14:16:00Z"/>
          <w:rFonts w:asciiTheme="minorHAnsi" w:hAnsiTheme="minorHAnsi"/>
          <w:b w:val="0"/>
          <w:bCs w:val="0"/>
          <w:smallCaps w:val="0"/>
          <w:noProof/>
          <w:szCs w:val="22"/>
          <w:lang w:val="fr-FR"/>
        </w:rPr>
      </w:pPr>
      <w:del w:id="448" w:author="RANNOU Jean-Philippe" w:date="2017-02-21T14:16:00Z">
        <w:r w:rsidRPr="00C255B6" w:rsidDel="00C255B6">
          <w:rPr>
            <w:rStyle w:val="Lienhypertexte"/>
            <w:noProof/>
            <w:rPrChange w:id="449" w:author="RANNOU Jean-Philippe" w:date="2017-02-21T14:16:00Z">
              <w:rPr>
                <w:rStyle w:val="Lienhypertexte"/>
                <w:noProof/>
              </w:rPr>
            </w:rPrChange>
          </w:rPr>
          <w:delText>7.3</w:delText>
        </w:r>
        <w:r w:rsidDel="00C255B6">
          <w:rPr>
            <w:rFonts w:asciiTheme="minorHAnsi" w:hAnsiTheme="minorHAnsi"/>
            <w:b w:val="0"/>
            <w:bCs w:val="0"/>
            <w:smallCaps w:val="0"/>
            <w:noProof/>
            <w:szCs w:val="22"/>
            <w:lang w:val="fr-FR"/>
          </w:rPr>
          <w:tab/>
        </w:r>
        <w:r w:rsidRPr="00C255B6" w:rsidDel="00C255B6">
          <w:rPr>
            <w:rStyle w:val="Lienhypertexte"/>
            <w:noProof/>
            <w:rPrChange w:id="450" w:author="RANNOU Jean-Philippe" w:date="2017-02-21T14:16:00Z">
              <w:rPr>
                <w:rStyle w:val="Lienhypertexte"/>
                <w:noProof/>
              </w:rPr>
            </w:rPrChange>
          </w:rPr>
          <w:delText>Deployment of the DAC decoder in the Coriolis infrastructure</w:delText>
        </w:r>
        <w:r w:rsidDel="00C255B6">
          <w:rPr>
            <w:noProof/>
            <w:webHidden/>
          </w:rPr>
          <w:tab/>
          <w:delText>24</w:delText>
        </w:r>
      </w:del>
    </w:p>
    <w:p w:rsidR="00B732E9" w:rsidDel="00C255B6" w:rsidRDefault="00B732E9">
      <w:pPr>
        <w:pStyle w:val="TM3"/>
        <w:tabs>
          <w:tab w:val="left" w:pos="660"/>
          <w:tab w:val="right" w:leader="dot" w:pos="9063"/>
        </w:tabs>
        <w:rPr>
          <w:del w:id="451" w:author="RANNOU Jean-Philippe" w:date="2017-02-21T14:16:00Z"/>
          <w:rFonts w:asciiTheme="minorHAnsi" w:hAnsiTheme="minorHAnsi"/>
          <w:smallCaps w:val="0"/>
          <w:noProof/>
          <w:szCs w:val="22"/>
          <w:lang w:val="fr-FR"/>
        </w:rPr>
      </w:pPr>
      <w:del w:id="452" w:author="RANNOU Jean-Philippe" w:date="2017-02-21T14:16:00Z">
        <w:r w:rsidRPr="00C255B6" w:rsidDel="00C255B6">
          <w:rPr>
            <w:rStyle w:val="Lienhypertexte"/>
            <w:noProof/>
            <w:rPrChange w:id="453" w:author="RANNOU Jean-Philippe" w:date="2017-02-21T14:16:00Z">
              <w:rPr>
                <w:rStyle w:val="Lienhypertexte"/>
                <w:noProof/>
              </w:rPr>
            </w:rPrChange>
          </w:rPr>
          <w:delText>7.3.1</w:delText>
        </w:r>
        <w:r w:rsidDel="00C255B6">
          <w:rPr>
            <w:rFonts w:asciiTheme="minorHAnsi" w:hAnsiTheme="minorHAnsi"/>
            <w:smallCaps w:val="0"/>
            <w:noProof/>
            <w:szCs w:val="22"/>
            <w:lang w:val="fr-FR"/>
          </w:rPr>
          <w:tab/>
        </w:r>
        <w:r w:rsidRPr="00C255B6" w:rsidDel="00C255B6">
          <w:rPr>
            <w:rStyle w:val="Lienhypertexte"/>
            <w:noProof/>
            <w:rPrChange w:id="454" w:author="RANNOU Jean-Philippe" w:date="2017-02-21T14:16:00Z">
              <w:rPr>
                <w:rStyle w:val="Lienhypertexte"/>
                <w:noProof/>
              </w:rPr>
            </w:rPrChange>
          </w:rPr>
          <w:delText>Argos floats processing</w:delText>
        </w:r>
        <w:r w:rsidDel="00C255B6">
          <w:rPr>
            <w:noProof/>
            <w:webHidden/>
          </w:rPr>
          <w:tab/>
          <w:delText>24</w:delText>
        </w:r>
      </w:del>
    </w:p>
    <w:p w:rsidR="00B732E9" w:rsidDel="00C255B6" w:rsidRDefault="00B732E9">
      <w:pPr>
        <w:pStyle w:val="TM3"/>
        <w:tabs>
          <w:tab w:val="left" w:pos="660"/>
          <w:tab w:val="right" w:leader="dot" w:pos="9063"/>
        </w:tabs>
        <w:rPr>
          <w:del w:id="455" w:author="RANNOU Jean-Philippe" w:date="2017-02-21T14:16:00Z"/>
          <w:rFonts w:asciiTheme="minorHAnsi" w:hAnsiTheme="minorHAnsi"/>
          <w:smallCaps w:val="0"/>
          <w:noProof/>
          <w:szCs w:val="22"/>
          <w:lang w:val="fr-FR"/>
        </w:rPr>
      </w:pPr>
      <w:del w:id="456" w:author="RANNOU Jean-Philippe" w:date="2017-02-21T14:16:00Z">
        <w:r w:rsidRPr="00C255B6" w:rsidDel="00C255B6">
          <w:rPr>
            <w:rStyle w:val="Lienhypertexte"/>
            <w:noProof/>
            <w:rPrChange w:id="457" w:author="RANNOU Jean-Philippe" w:date="2017-02-21T14:16:00Z">
              <w:rPr>
                <w:rStyle w:val="Lienhypertexte"/>
                <w:noProof/>
              </w:rPr>
            </w:rPrChange>
          </w:rPr>
          <w:delText>7.3.2</w:delText>
        </w:r>
        <w:r w:rsidDel="00C255B6">
          <w:rPr>
            <w:rFonts w:asciiTheme="minorHAnsi" w:hAnsiTheme="minorHAnsi"/>
            <w:smallCaps w:val="0"/>
            <w:noProof/>
            <w:szCs w:val="22"/>
            <w:lang w:val="fr-FR"/>
          </w:rPr>
          <w:tab/>
        </w:r>
        <w:r w:rsidRPr="00C255B6" w:rsidDel="00C255B6">
          <w:rPr>
            <w:rStyle w:val="Lienhypertexte"/>
            <w:noProof/>
            <w:rPrChange w:id="458" w:author="RANNOU Jean-Philippe" w:date="2017-02-21T14:16:00Z">
              <w:rPr>
                <w:rStyle w:val="Lienhypertexte"/>
                <w:noProof/>
              </w:rPr>
            </w:rPrChange>
          </w:rPr>
          <w:delText>Iridium floats processing</w:delText>
        </w:r>
        <w:r w:rsidDel="00C255B6">
          <w:rPr>
            <w:noProof/>
            <w:webHidden/>
          </w:rPr>
          <w:tab/>
          <w:delText>25</w:delText>
        </w:r>
      </w:del>
    </w:p>
    <w:p w:rsidR="00B732E9" w:rsidDel="00C255B6" w:rsidRDefault="00B732E9">
      <w:pPr>
        <w:pStyle w:val="TM1"/>
        <w:tabs>
          <w:tab w:val="left" w:pos="330"/>
          <w:tab w:val="right" w:leader="dot" w:pos="9063"/>
        </w:tabs>
        <w:rPr>
          <w:del w:id="459" w:author="RANNOU Jean-Philippe" w:date="2017-02-21T14:16:00Z"/>
          <w:rFonts w:asciiTheme="minorHAnsi" w:hAnsiTheme="minorHAnsi"/>
          <w:b w:val="0"/>
          <w:bCs w:val="0"/>
          <w:caps w:val="0"/>
          <w:noProof/>
          <w:szCs w:val="22"/>
          <w:u w:val="none"/>
          <w:lang w:val="fr-FR"/>
        </w:rPr>
      </w:pPr>
      <w:del w:id="460" w:author="RANNOU Jean-Philippe" w:date="2017-02-21T14:16:00Z">
        <w:r w:rsidRPr="00C255B6" w:rsidDel="00C255B6">
          <w:rPr>
            <w:rStyle w:val="Lienhypertexte"/>
            <w:noProof/>
            <w:rPrChange w:id="461" w:author="RANNOU Jean-Philippe" w:date="2017-02-21T14:16:00Z">
              <w:rPr>
                <w:rStyle w:val="Lienhypertexte"/>
                <w:noProof/>
              </w:rPr>
            </w:rPrChange>
          </w:rPr>
          <w:delText>8</w:delText>
        </w:r>
        <w:r w:rsidDel="00C255B6">
          <w:rPr>
            <w:rFonts w:asciiTheme="minorHAnsi" w:hAnsiTheme="minorHAnsi"/>
            <w:b w:val="0"/>
            <w:bCs w:val="0"/>
            <w:caps w:val="0"/>
            <w:noProof/>
            <w:szCs w:val="22"/>
            <w:u w:val="none"/>
            <w:lang w:val="fr-FR"/>
          </w:rPr>
          <w:tab/>
        </w:r>
        <w:r w:rsidRPr="00C255B6" w:rsidDel="00C255B6">
          <w:rPr>
            <w:rStyle w:val="Lienhypertexte"/>
            <w:noProof/>
            <w:rPrChange w:id="462" w:author="RANNOU Jean-Philippe" w:date="2017-02-21T14:16:00Z">
              <w:rPr>
                <w:rStyle w:val="Lienhypertexte"/>
                <w:noProof/>
              </w:rPr>
            </w:rPrChange>
          </w:rPr>
          <w:delText>ANNEX A: detailed description of the decoder package</w:delText>
        </w:r>
        <w:r w:rsidDel="00C255B6">
          <w:rPr>
            <w:noProof/>
            <w:webHidden/>
          </w:rPr>
          <w:tab/>
          <w:delText>26</w:delText>
        </w:r>
      </w:del>
    </w:p>
    <w:p w:rsidR="00B732E9" w:rsidDel="00C255B6" w:rsidRDefault="00B732E9">
      <w:pPr>
        <w:pStyle w:val="TM2"/>
        <w:tabs>
          <w:tab w:val="left" w:pos="495"/>
          <w:tab w:val="right" w:leader="dot" w:pos="9063"/>
        </w:tabs>
        <w:rPr>
          <w:del w:id="463" w:author="RANNOU Jean-Philippe" w:date="2017-02-21T14:16:00Z"/>
          <w:rFonts w:asciiTheme="minorHAnsi" w:hAnsiTheme="minorHAnsi"/>
          <w:b w:val="0"/>
          <w:bCs w:val="0"/>
          <w:smallCaps w:val="0"/>
          <w:noProof/>
          <w:szCs w:val="22"/>
          <w:lang w:val="fr-FR"/>
        </w:rPr>
      </w:pPr>
      <w:del w:id="464" w:author="RANNOU Jean-Philippe" w:date="2017-02-21T14:16:00Z">
        <w:r w:rsidRPr="00C255B6" w:rsidDel="00C255B6">
          <w:rPr>
            <w:rStyle w:val="Lienhypertexte"/>
            <w:noProof/>
            <w:rPrChange w:id="465" w:author="RANNOU Jean-Philippe" w:date="2017-02-21T14:16:00Z">
              <w:rPr>
                <w:rStyle w:val="Lienhypertexte"/>
                <w:noProof/>
              </w:rPr>
            </w:rPrChange>
          </w:rPr>
          <w:delText>8.1</w:delText>
        </w:r>
        <w:r w:rsidDel="00C255B6">
          <w:rPr>
            <w:rFonts w:asciiTheme="minorHAnsi" w:hAnsiTheme="minorHAnsi"/>
            <w:b w:val="0"/>
            <w:bCs w:val="0"/>
            <w:smallCaps w:val="0"/>
            <w:noProof/>
            <w:szCs w:val="22"/>
            <w:lang w:val="fr-FR"/>
          </w:rPr>
          <w:tab/>
        </w:r>
        <w:r w:rsidRPr="00C255B6" w:rsidDel="00C255B6">
          <w:rPr>
            <w:rStyle w:val="Lienhypertexte"/>
            <w:noProof/>
            <w:rPrChange w:id="466" w:author="RANNOU Jean-Philippe" w:date="2017-02-21T14:16:00Z">
              <w:rPr>
                <w:rStyle w:val="Lienhypertexte"/>
                <w:noProof/>
              </w:rPr>
            </w:rPrChange>
          </w:rPr>
          <w:delText>The decArgo_soft directory</w:delText>
        </w:r>
        <w:r w:rsidDel="00C255B6">
          <w:rPr>
            <w:noProof/>
            <w:webHidden/>
          </w:rPr>
          <w:tab/>
          <w:delText>27</w:delText>
        </w:r>
      </w:del>
    </w:p>
    <w:p w:rsidR="00B732E9" w:rsidDel="00C255B6" w:rsidRDefault="00B732E9">
      <w:pPr>
        <w:pStyle w:val="TM3"/>
        <w:tabs>
          <w:tab w:val="left" w:pos="660"/>
          <w:tab w:val="right" w:leader="dot" w:pos="9063"/>
        </w:tabs>
        <w:rPr>
          <w:del w:id="467" w:author="RANNOU Jean-Philippe" w:date="2017-02-21T14:16:00Z"/>
          <w:rFonts w:asciiTheme="minorHAnsi" w:hAnsiTheme="minorHAnsi"/>
          <w:smallCaps w:val="0"/>
          <w:noProof/>
          <w:szCs w:val="22"/>
          <w:lang w:val="fr-FR"/>
        </w:rPr>
      </w:pPr>
      <w:del w:id="468" w:author="RANNOU Jean-Philippe" w:date="2017-02-21T14:16:00Z">
        <w:r w:rsidRPr="00C255B6" w:rsidDel="00C255B6">
          <w:rPr>
            <w:rStyle w:val="Lienhypertexte"/>
            <w:noProof/>
            <w:rPrChange w:id="469" w:author="RANNOU Jean-Philippe" w:date="2017-02-21T14:16:00Z">
              <w:rPr>
                <w:rStyle w:val="Lienhypertexte"/>
                <w:noProof/>
              </w:rPr>
            </w:rPrChange>
          </w:rPr>
          <w:delText>8.1.1</w:delText>
        </w:r>
        <w:r w:rsidDel="00C255B6">
          <w:rPr>
            <w:rFonts w:asciiTheme="minorHAnsi" w:hAnsiTheme="minorHAnsi"/>
            <w:smallCaps w:val="0"/>
            <w:noProof/>
            <w:szCs w:val="22"/>
            <w:lang w:val="fr-FR"/>
          </w:rPr>
          <w:tab/>
        </w:r>
        <w:r w:rsidRPr="00C255B6" w:rsidDel="00C255B6">
          <w:rPr>
            <w:rStyle w:val="Lienhypertexte"/>
            <w:noProof/>
            <w:rPrChange w:id="470" w:author="RANNOU Jean-Philippe" w:date="2017-02-21T14:16:00Z">
              <w:rPr>
                <w:rStyle w:val="Lienhypertexte"/>
                <w:noProof/>
              </w:rPr>
            </w:rPrChange>
          </w:rPr>
          <w:delText>The decArgo_soft/soft directory</w:delText>
        </w:r>
        <w:r w:rsidDel="00C255B6">
          <w:rPr>
            <w:noProof/>
            <w:webHidden/>
          </w:rPr>
          <w:tab/>
          <w:delText>27</w:delText>
        </w:r>
      </w:del>
    </w:p>
    <w:p w:rsidR="00B732E9" w:rsidDel="00C255B6" w:rsidRDefault="00B732E9">
      <w:pPr>
        <w:pStyle w:val="TM3"/>
        <w:tabs>
          <w:tab w:val="left" w:pos="660"/>
          <w:tab w:val="right" w:leader="dot" w:pos="9063"/>
        </w:tabs>
        <w:rPr>
          <w:del w:id="471" w:author="RANNOU Jean-Philippe" w:date="2017-02-21T14:16:00Z"/>
          <w:rFonts w:asciiTheme="minorHAnsi" w:hAnsiTheme="minorHAnsi"/>
          <w:smallCaps w:val="0"/>
          <w:noProof/>
          <w:szCs w:val="22"/>
          <w:lang w:val="fr-FR"/>
        </w:rPr>
      </w:pPr>
      <w:del w:id="472" w:author="RANNOU Jean-Philippe" w:date="2017-02-21T14:16:00Z">
        <w:r w:rsidRPr="00C255B6" w:rsidDel="00C255B6">
          <w:rPr>
            <w:rStyle w:val="Lienhypertexte"/>
            <w:noProof/>
            <w:rPrChange w:id="473" w:author="RANNOU Jean-Philippe" w:date="2017-02-21T14:16:00Z">
              <w:rPr>
                <w:rStyle w:val="Lienhypertexte"/>
                <w:noProof/>
              </w:rPr>
            </w:rPrChange>
          </w:rPr>
          <w:delText>8.1.2</w:delText>
        </w:r>
        <w:r w:rsidDel="00C255B6">
          <w:rPr>
            <w:rFonts w:asciiTheme="minorHAnsi" w:hAnsiTheme="minorHAnsi"/>
            <w:smallCaps w:val="0"/>
            <w:noProof/>
            <w:szCs w:val="22"/>
            <w:lang w:val="fr-FR"/>
          </w:rPr>
          <w:tab/>
        </w:r>
        <w:r w:rsidRPr="00C255B6" w:rsidDel="00C255B6">
          <w:rPr>
            <w:rStyle w:val="Lienhypertexte"/>
            <w:noProof/>
            <w:rPrChange w:id="474" w:author="RANNOU Jean-Philippe" w:date="2017-02-21T14:16:00Z">
              <w:rPr>
                <w:rStyle w:val="Lienhypertexte"/>
                <w:noProof/>
              </w:rPr>
            </w:rPrChange>
          </w:rPr>
          <w:delText>The decArgo_soft/config directory</w:delText>
        </w:r>
        <w:r w:rsidDel="00C255B6">
          <w:rPr>
            <w:noProof/>
            <w:webHidden/>
          </w:rPr>
          <w:tab/>
          <w:delText>27</w:delText>
        </w:r>
      </w:del>
    </w:p>
    <w:p w:rsidR="00B732E9" w:rsidDel="00C255B6" w:rsidRDefault="00B732E9">
      <w:pPr>
        <w:pStyle w:val="TM2"/>
        <w:tabs>
          <w:tab w:val="left" w:pos="495"/>
          <w:tab w:val="right" w:leader="dot" w:pos="9063"/>
        </w:tabs>
        <w:rPr>
          <w:del w:id="475" w:author="RANNOU Jean-Philippe" w:date="2017-02-21T14:16:00Z"/>
          <w:rFonts w:asciiTheme="minorHAnsi" w:hAnsiTheme="minorHAnsi"/>
          <w:b w:val="0"/>
          <w:bCs w:val="0"/>
          <w:smallCaps w:val="0"/>
          <w:noProof/>
          <w:szCs w:val="22"/>
          <w:lang w:val="fr-FR"/>
        </w:rPr>
      </w:pPr>
      <w:del w:id="476" w:author="RANNOU Jean-Philippe" w:date="2017-02-21T14:16:00Z">
        <w:r w:rsidRPr="00C255B6" w:rsidDel="00C255B6">
          <w:rPr>
            <w:rStyle w:val="Lienhypertexte"/>
            <w:noProof/>
            <w:rPrChange w:id="477" w:author="RANNOU Jean-Philippe" w:date="2017-02-21T14:16:00Z">
              <w:rPr>
                <w:rStyle w:val="Lienhypertexte"/>
                <w:noProof/>
              </w:rPr>
            </w:rPrChange>
          </w:rPr>
          <w:delText>8.2</w:delText>
        </w:r>
        <w:r w:rsidDel="00C255B6">
          <w:rPr>
            <w:rFonts w:asciiTheme="minorHAnsi" w:hAnsiTheme="minorHAnsi"/>
            <w:b w:val="0"/>
            <w:bCs w:val="0"/>
            <w:smallCaps w:val="0"/>
            <w:noProof/>
            <w:szCs w:val="22"/>
            <w:lang w:val="fr-FR"/>
          </w:rPr>
          <w:tab/>
        </w:r>
        <w:r w:rsidRPr="00C255B6" w:rsidDel="00C255B6">
          <w:rPr>
            <w:rStyle w:val="Lienhypertexte"/>
            <w:noProof/>
            <w:rPrChange w:id="478" w:author="RANNOU Jean-Philippe" w:date="2017-02-21T14:16:00Z">
              <w:rPr>
                <w:rStyle w:val="Lienhypertexte"/>
                <w:noProof/>
              </w:rPr>
            </w:rPrChange>
          </w:rPr>
          <w:delText>The decArgo_doc directory</w:delText>
        </w:r>
        <w:r w:rsidDel="00C255B6">
          <w:rPr>
            <w:noProof/>
            <w:webHidden/>
          </w:rPr>
          <w:tab/>
          <w:delText>27</w:delText>
        </w:r>
      </w:del>
    </w:p>
    <w:p w:rsidR="00B732E9" w:rsidDel="00C255B6" w:rsidRDefault="00B732E9">
      <w:pPr>
        <w:pStyle w:val="TM2"/>
        <w:tabs>
          <w:tab w:val="left" w:pos="495"/>
          <w:tab w:val="right" w:leader="dot" w:pos="9063"/>
        </w:tabs>
        <w:rPr>
          <w:del w:id="479" w:author="RANNOU Jean-Philippe" w:date="2017-02-21T14:16:00Z"/>
          <w:rFonts w:asciiTheme="minorHAnsi" w:hAnsiTheme="minorHAnsi"/>
          <w:b w:val="0"/>
          <w:bCs w:val="0"/>
          <w:smallCaps w:val="0"/>
          <w:noProof/>
          <w:szCs w:val="22"/>
          <w:lang w:val="fr-FR"/>
        </w:rPr>
      </w:pPr>
      <w:del w:id="480" w:author="RANNOU Jean-Philippe" w:date="2017-02-21T14:16:00Z">
        <w:r w:rsidRPr="00C255B6" w:rsidDel="00C255B6">
          <w:rPr>
            <w:rStyle w:val="Lienhypertexte"/>
            <w:noProof/>
            <w:rPrChange w:id="481" w:author="RANNOU Jean-Philippe" w:date="2017-02-21T14:16:00Z">
              <w:rPr>
                <w:rStyle w:val="Lienhypertexte"/>
                <w:noProof/>
              </w:rPr>
            </w:rPrChange>
          </w:rPr>
          <w:delText>8.3</w:delText>
        </w:r>
        <w:r w:rsidDel="00C255B6">
          <w:rPr>
            <w:rFonts w:asciiTheme="minorHAnsi" w:hAnsiTheme="minorHAnsi"/>
            <w:b w:val="0"/>
            <w:bCs w:val="0"/>
            <w:smallCaps w:val="0"/>
            <w:noProof/>
            <w:szCs w:val="22"/>
            <w:lang w:val="fr-FR"/>
          </w:rPr>
          <w:tab/>
        </w:r>
        <w:r w:rsidRPr="00C255B6" w:rsidDel="00C255B6">
          <w:rPr>
            <w:rStyle w:val="Lienhypertexte"/>
            <w:noProof/>
            <w:rPrChange w:id="482" w:author="RANNOU Jean-Philippe" w:date="2017-02-21T14:16:00Z">
              <w:rPr>
                <w:rStyle w:val="Lienhypertexte"/>
                <w:noProof/>
              </w:rPr>
            </w:rPrChange>
          </w:rPr>
          <w:delText>The decArgo_config_floats directory</w:delText>
        </w:r>
        <w:r w:rsidDel="00C255B6">
          <w:rPr>
            <w:noProof/>
            <w:webHidden/>
          </w:rPr>
          <w:tab/>
          <w:delText>27</w:delText>
        </w:r>
      </w:del>
    </w:p>
    <w:p w:rsidR="00B732E9" w:rsidDel="00C255B6" w:rsidRDefault="00B732E9">
      <w:pPr>
        <w:pStyle w:val="TM1"/>
        <w:tabs>
          <w:tab w:val="left" w:pos="330"/>
          <w:tab w:val="right" w:leader="dot" w:pos="9063"/>
        </w:tabs>
        <w:rPr>
          <w:del w:id="483" w:author="RANNOU Jean-Philippe" w:date="2017-02-21T14:16:00Z"/>
          <w:rFonts w:asciiTheme="minorHAnsi" w:hAnsiTheme="minorHAnsi"/>
          <w:b w:val="0"/>
          <w:bCs w:val="0"/>
          <w:caps w:val="0"/>
          <w:noProof/>
          <w:szCs w:val="22"/>
          <w:u w:val="none"/>
          <w:lang w:val="fr-FR"/>
        </w:rPr>
      </w:pPr>
      <w:del w:id="484" w:author="RANNOU Jean-Philippe" w:date="2017-02-21T14:16:00Z">
        <w:r w:rsidRPr="00C255B6" w:rsidDel="00C255B6">
          <w:rPr>
            <w:rStyle w:val="Lienhypertexte"/>
            <w:noProof/>
            <w:rPrChange w:id="485" w:author="RANNOU Jean-Philippe" w:date="2017-02-21T14:16:00Z">
              <w:rPr>
                <w:rStyle w:val="Lienhypertexte"/>
                <w:noProof/>
              </w:rPr>
            </w:rPrChange>
          </w:rPr>
          <w:delText>9</w:delText>
        </w:r>
        <w:r w:rsidDel="00C255B6">
          <w:rPr>
            <w:rFonts w:asciiTheme="minorHAnsi" w:hAnsiTheme="minorHAnsi"/>
            <w:b w:val="0"/>
            <w:bCs w:val="0"/>
            <w:caps w:val="0"/>
            <w:noProof/>
            <w:szCs w:val="22"/>
            <w:u w:val="none"/>
            <w:lang w:val="fr-FR"/>
          </w:rPr>
          <w:tab/>
        </w:r>
        <w:r w:rsidRPr="00C255B6" w:rsidDel="00C255B6">
          <w:rPr>
            <w:rStyle w:val="Lienhypertexte"/>
            <w:noProof/>
            <w:rPrChange w:id="486" w:author="RANNOU Jean-Philippe" w:date="2017-02-21T14:16:00Z">
              <w:rPr>
                <w:rStyle w:val="Lienhypertexte"/>
                <w:noProof/>
              </w:rPr>
            </w:rPrChange>
          </w:rPr>
          <w:delText>ANNEX B: specificities of Iridium data decoder</w:delText>
        </w:r>
        <w:r w:rsidDel="00C255B6">
          <w:rPr>
            <w:noProof/>
            <w:webHidden/>
          </w:rPr>
          <w:tab/>
          <w:delText>28</w:delText>
        </w:r>
      </w:del>
    </w:p>
    <w:p w:rsidR="00B732E9" w:rsidDel="00C255B6" w:rsidRDefault="00B732E9">
      <w:pPr>
        <w:pStyle w:val="TM2"/>
        <w:tabs>
          <w:tab w:val="left" w:pos="495"/>
          <w:tab w:val="right" w:leader="dot" w:pos="9063"/>
        </w:tabs>
        <w:rPr>
          <w:del w:id="487" w:author="RANNOU Jean-Philippe" w:date="2017-02-21T14:16:00Z"/>
          <w:rFonts w:asciiTheme="minorHAnsi" w:hAnsiTheme="minorHAnsi"/>
          <w:b w:val="0"/>
          <w:bCs w:val="0"/>
          <w:smallCaps w:val="0"/>
          <w:noProof/>
          <w:szCs w:val="22"/>
          <w:lang w:val="fr-FR"/>
        </w:rPr>
      </w:pPr>
      <w:del w:id="488" w:author="RANNOU Jean-Philippe" w:date="2017-02-21T14:16:00Z">
        <w:r w:rsidRPr="00C255B6" w:rsidDel="00C255B6">
          <w:rPr>
            <w:rStyle w:val="Lienhypertexte"/>
            <w:noProof/>
            <w:rPrChange w:id="489" w:author="RANNOU Jean-Philippe" w:date="2017-02-21T14:16:00Z">
              <w:rPr>
                <w:rStyle w:val="Lienhypertexte"/>
                <w:noProof/>
              </w:rPr>
            </w:rPrChange>
          </w:rPr>
          <w:delText>9.1</w:delText>
        </w:r>
        <w:r w:rsidDel="00C255B6">
          <w:rPr>
            <w:rFonts w:asciiTheme="minorHAnsi" w:hAnsiTheme="minorHAnsi"/>
            <w:b w:val="0"/>
            <w:bCs w:val="0"/>
            <w:smallCaps w:val="0"/>
            <w:noProof/>
            <w:szCs w:val="22"/>
            <w:lang w:val="fr-FR"/>
          </w:rPr>
          <w:tab/>
        </w:r>
        <w:r w:rsidRPr="00C255B6" w:rsidDel="00C255B6">
          <w:rPr>
            <w:rStyle w:val="Lienhypertexte"/>
            <w:noProof/>
            <w:rPrChange w:id="490" w:author="RANNOU Jean-Philippe" w:date="2017-02-21T14:16:00Z">
              <w:rPr>
                <w:rStyle w:val="Lienhypertexte"/>
                <w:noProof/>
              </w:rPr>
            </w:rPrChange>
          </w:rPr>
          <w:delText>Management of Iridium mail files received from FLOAT_TRANSMISSION_TYPE #3 or #4 floats</w:delText>
        </w:r>
        <w:r w:rsidDel="00C255B6">
          <w:rPr>
            <w:noProof/>
            <w:webHidden/>
          </w:rPr>
          <w:tab/>
          <w:delText>28</w:delText>
        </w:r>
      </w:del>
    </w:p>
    <w:p w:rsidR="00B732E9" w:rsidDel="00C255B6" w:rsidRDefault="00B732E9">
      <w:pPr>
        <w:pStyle w:val="TM3"/>
        <w:tabs>
          <w:tab w:val="left" w:pos="660"/>
          <w:tab w:val="right" w:leader="dot" w:pos="9063"/>
        </w:tabs>
        <w:rPr>
          <w:del w:id="491" w:author="RANNOU Jean-Philippe" w:date="2017-02-21T14:16:00Z"/>
          <w:rFonts w:asciiTheme="minorHAnsi" w:hAnsiTheme="minorHAnsi"/>
          <w:smallCaps w:val="0"/>
          <w:noProof/>
          <w:szCs w:val="22"/>
          <w:lang w:val="fr-FR"/>
        </w:rPr>
      </w:pPr>
      <w:del w:id="492" w:author="RANNOU Jean-Philippe" w:date="2017-02-21T14:16:00Z">
        <w:r w:rsidRPr="00C255B6" w:rsidDel="00C255B6">
          <w:rPr>
            <w:rStyle w:val="Lienhypertexte"/>
            <w:noProof/>
            <w:highlight w:val="green"/>
            <w:rPrChange w:id="493" w:author="RANNOU Jean-Philippe" w:date="2017-02-21T14:16:00Z">
              <w:rPr>
                <w:rStyle w:val="Lienhypertexte"/>
                <w:noProof/>
                <w:highlight w:val="green"/>
              </w:rPr>
            </w:rPrChange>
          </w:rPr>
          <w:delText>9.1.1</w:delText>
        </w:r>
        <w:r w:rsidDel="00C255B6">
          <w:rPr>
            <w:rFonts w:asciiTheme="minorHAnsi" w:hAnsiTheme="minorHAnsi"/>
            <w:smallCaps w:val="0"/>
            <w:noProof/>
            <w:szCs w:val="22"/>
            <w:lang w:val="fr-FR"/>
          </w:rPr>
          <w:tab/>
        </w:r>
        <w:r w:rsidRPr="00C255B6" w:rsidDel="00C255B6">
          <w:rPr>
            <w:rStyle w:val="Lienhypertexte"/>
            <w:noProof/>
            <w:highlight w:val="green"/>
            <w:rPrChange w:id="494" w:author="RANNOU Jean-Philippe" w:date="2017-02-21T14:16:00Z">
              <w:rPr>
                <w:rStyle w:val="Lienhypertexte"/>
                <w:noProof/>
                <w:highlight w:val="green"/>
              </w:rPr>
            </w:rPrChange>
          </w:rPr>
          <w:delText>Using physical buffers</w:delText>
        </w:r>
        <w:r w:rsidDel="00C255B6">
          <w:rPr>
            <w:noProof/>
            <w:webHidden/>
          </w:rPr>
          <w:tab/>
          <w:delText>2</w:delText>
        </w:r>
        <w:r w:rsidDel="00C255B6">
          <w:rPr>
            <w:noProof/>
            <w:webHidden/>
          </w:rPr>
          <w:delText>8</w:delText>
        </w:r>
      </w:del>
    </w:p>
    <w:p w:rsidR="00B732E9" w:rsidDel="00C255B6" w:rsidRDefault="00B732E9">
      <w:pPr>
        <w:pStyle w:val="TM3"/>
        <w:tabs>
          <w:tab w:val="left" w:pos="660"/>
          <w:tab w:val="right" w:leader="dot" w:pos="9063"/>
        </w:tabs>
        <w:rPr>
          <w:del w:id="495" w:author="RANNOU Jean-Philippe" w:date="2017-02-21T14:16:00Z"/>
          <w:rFonts w:asciiTheme="minorHAnsi" w:hAnsiTheme="minorHAnsi"/>
          <w:smallCaps w:val="0"/>
          <w:noProof/>
          <w:szCs w:val="22"/>
          <w:lang w:val="fr-FR"/>
        </w:rPr>
      </w:pPr>
      <w:del w:id="496" w:author="RANNOU Jean-Philippe" w:date="2017-02-21T14:16:00Z">
        <w:r w:rsidRPr="00C255B6" w:rsidDel="00C255B6">
          <w:rPr>
            <w:rStyle w:val="Lienhypertexte"/>
            <w:noProof/>
            <w:highlight w:val="green"/>
            <w:rPrChange w:id="497" w:author="RANNOU Jean-Philippe" w:date="2017-02-21T14:16:00Z">
              <w:rPr>
                <w:rStyle w:val="Lienhypertexte"/>
                <w:noProof/>
                <w:highlight w:val="green"/>
              </w:rPr>
            </w:rPrChange>
          </w:rPr>
          <w:delText>9.1.2</w:delText>
        </w:r>
        <w:r w:rsidDel="00C255B6">
          <w:rPr>
            <w:rFonts w:asciiTheme="minorHAnsi" w:hAnsiTheme="minorHAnsi"/>
            <w:smallCaps w:val="0"/>
            <w:noProof/>
            <w:szCs w:val="22"/>
            <w:lang w:val="fr-FR"/>
          </w:rPr>
          <w:tab/>
        </w:r>
        <w:r w:rsidRPr="00C255B6" w:rsidDel="00C255B6">
          <w:rPr>
            <w:rStyle w:val="Lienhypertexte"/>
            <w:noProof/>
            <w:highlight w:val="green"/>
            <w:rPrChange w:id="498" w:author="RANNOU Jean-Philippe" w:date="2017-02-21T14:16:00Z">
              <w:rPr>
                <w:rStyle w:val="Lienhypertexte"/>
                <w:noProof/>
                <w:highlight w:val="green"/>
              </w:rPr>
            </w:rPrChange>
          </w:rPr>
          <w:delText>Using physical buffers</w:delText>
        </w:r>
        <w:r w:rsidDel="00C255B6">
          <w:rPr>
            <w:noProof/>
            <w:webHidden/>
          </w:rPr>
          <w:tab/>
          <w:delText>29</w:delText>
        </w:r>
      </w:del>
    </w:p>
    <w:p w:rsidR="00B732E9" w:rsidDel="00C255B6" w:rsidRDefault="00B732E9">
      <w:pPr>
        <w:pStyle w:val="TM2"/>
        <w:tabs>
          <w:tab w:val="left" w:pos="495"/>
          <w:tab w:val="right" w:leader="dot" w:pos="9063"/>
        </w:tabs>
        <w:rPr>
          <w:del w:id="499" w:author="RANNOU Jean-Philippe" w:date="2017-02-21T14:16:00Z"/>
          <w:rFonts w:asciiTheme="minorHAnsi" w:hAnsiTheme="minorHAnsi"/>
          <w:b w:val="0"/>
          <w:bCs w:val="0"/>
          <w:smallCaps w:val="0"/>
          <w:noProof/>
          <w:szCs w:val="22"/>
          <w:lang w:val="fr-FR"/>
        </w:rPr>
      </w:pPr>
      <w:del w:id="500" w:author="RANNOU Jean-Philippe" w:date="2017-02-21T14:16:00Z">
        <w:r w:rsidRPr="00C255B6" w:rsidDel="00C255B6">
          <w:rPr>
            <w:rStyle w:val="Lienhypertexte"/>
            <w:noProof/>
            <w:rPrChange w:id="501" w:author="RANNOU Jean-Philippe" w:date="2017-02-21T14:16:00Z">
              <w:rPr>
                <w:rStyle w:val="Lienhypertexte"/>
                <w:noProof/>
              </w:rPr>
            </w:rPrChange>
          </w:rPr>
          <w:delText>9.2</w:delText>
        </w:r>
        <w:r w:rsidDel="00C255B6">
          <w:rPr>
            <w:rFonts w:asciiTheme="minorHAnsi" w:hAnsiTheme="minorHAnsi"/>
            <w:b w:val="0"/>
            <w:bCs w:val="0"/>
            <w:smallCaps w:val="0"/>
            <w:noProof/>
            <w:szCs w:val="22"/>
            <w:lang w:val="fr-FR"/>
          </w:rPr>
          <w:tab/>
        </w:r>
        <w:r w:rsidRPr="00C255B6" w:rsidDel="00C255B6">
          <w:rPr>
            <w:rStyle w:val="Lienhypertexte"/>
            <w:noProof/>
            <w:rPrChange w:id="502" w:author="RANNOU Jean-Philippe" w:date="2017-02-21T14:16:00Z">
              <w:rPr>
                <w:rStyle w:val="Lienhypertexte"/>
                <w:noProof/>
              </w:rPr>
            </w:rPrChange>
          </w:rPr>
          <w:delText>Management of Iridium files received from FLOAT_TRANSMISSION_TYPE #2 floats</w:delText>
        </w:r>
        <w:r w:rsidDel="00C255B6">
          <w:rPr>
            <w:noProof/>
            <w:webHidden/>
          </w:rPr>
          <w:tab/>
          <w:delText>29</w:delText>
        </w:r>
      </w:del>
    </w:p>
    <w:p w:rsidR="00B732E9" w:rsidDel="00C255B6" w:rsidRDefault="00B732E9">
      <w:pPr>
        <w:pStyle w:val="TM1"/>
        <w:tabs>
          <w:tab w:val="left" w:pos="440"/>
          <w:tab w:val="right" w:leader="dot" w:pos="9063"/>
        </w:tabs>
        <w:rPr>
          <w:del w:id="503" w:author="RANNOU Jean-Philippe" w:date="2017-02-21T14:16:00Z"/>
          <w:rFonts w:asciiTheme="minorHAnsi" w:hAnsiTheme="minorHAnsi"/>
          <w:b w:val="0"/>
          <w:bCs w:val="0"/>
          <w:caps w:val="0"/>
          <w:noProof/>
          <w:szCs w:val="22"/>
          <w:u w:val="none"/>
          <w:lang w:val="fr-FR"/>
        </w:rPr>
      </w:pPr>
      <w:del w:id="504" w:author="RANNOU Jean-Philippe" w:date="2017-02-21T14:16:00Z">
        <w:r w:rsidRPr="00C255B6" w:rsidDel="00C255B6">
          <w:rPr>
            <w:rStyle w:val="Lienhypertexte"/>
            <w:noProof/>
            <w:rPrChange w:id="505" w:author="RANNOU Jean-Philippe" w:date="2017-02-21T14:16:00Z">
              <w:rPr>
                <w:rStyle w:val="Lienhypertexte"/>
                <w:noProof/>
              </w:rPr>
            </w:rPrChange>
          </w:rPr>
          <w:delText>10</w:delText>
        </w:r>
        <w:r w:rsidDel="00C255B6">
          <w:rPr>
            <w:rFonts w:asciiTheme="minorHAnsi" w:hAnsiTheme="minorHAnsi"/>
            <w:b w:val="0"/>
            <w:bCs w:val="0"/>
            <w:caps w:val="0"/>
            <w:noProof/>
            <w:szCs w:val="22"/>
            <w:u w:val="none"/>
            <w:lang w:val="fr-FR"/>
          </w:rPr>
          <w:tab/>
        </w:r>
        <w:r w:rsidRPr="00C255B6" w:rsidDel="00C255B6">
          <w:rPr>
            <w:rStyle w:val="Lienhypertexte"/>
            <w:noProof/>
            <w:rPrChange w:id="506" w:author="RANNOU Jean-Philippe" w:date="2017-02-21T14:16:00Z">
              <w:rPr>
                <w:rStyle w:val="Lienhypertexte"/>
                <w:noProof/>
              </w:rPr>
            </w:rPrChange>
          </w:rPr>
          <w:delText>ANNEX C: decode_provor_2_nc_dm, the Delayed Mode DAC decoder</w:delText>
        </w:r>
        <w:r w:rsidDel="00C255B6">
          <w:rPr>
            <w:noProof/>
            <w:webHidden/>
          </w:rPr>
          <w:tab/>
          <w:delText>30</w:delText>
        </w:r>
      </w:del>
    </w:p>
    <w:p w:rsidR="00B732E9" w:rsidDel="00C255B6" w:rsidRDefault="00B732E9">
      <w:pPr>
        <w:pStyle w:val="TM1"/>
        <w:tabs>
          <w:tab w:val="left" w:pos="440"/>
          <w:tab w:val="right" w:leader="dot" w:pos="9063"/>
        </w:tabs>
        <w:rPr>
          <w:del w:id="507" w:author="RANNOU Jean-Philippe" w:date="2017-02-21T14:16:00Z"/>
          <w:rFonts w:asciiTheme="minorHAnsi" w:hAnsiTheme="minorHAnsi"/>
          <w:b w:val="0"/>
          <w:bCs w:val="0"/>
          <w:caps w:val="0"/>
          <w:noProof/>
          <w:szCs w:val="22"/>
          <w:u w:val="none"/>
          <w:lang w:val="fr-FR"/>
        </w:rPr>
      </w:pPr>
      <w:del w:id="508" w:author="RANNOU Jean-Philippe" w:date="2017-02-21T14:16:00Z">
        <w:r w:rsidRPr="00C255B6" w:rsidDel="00C255B6">
          <w:rPr>
            <w:rStyle w:val="Lienhypertexte"/>
            <w:noProof/>
            <w:rPrChange w:id="509" w:author="RANNOU Jean-Philippe" w:date="2017-02-21T14:16:00Z">
              <w:rPr>
                <w:rStyle w:val="Lienhypertexte"/>
                <w:noProof/>
              </w:rPr>
            </w:rPrChange>
          </w:rPr>
          <w:delText>11</w:delText>
        </w:r>
        <w:r w:rsidDel="00C255B6">
          <w:rPr>
            <w:rFonts w:asciiTheme="minorHAnsi" w:hAnsiTheme="minorHAnsi"/>
            <w:b w:val="0"/>
            <w:bCs w:val="0"/>
            <w:caps w:val="0"/>
            <w:noProof/>
            <w:szCs w:val="22"/>
            <w:u w:val="none"/>
            <w:lang w:val="fr-FR"/>
          </w:rPr>
          <w:tab/>
        </w:r>
        <w:r w:rsidRPr="00C255B6" w:rsidDel="00C255B6">
          <w:rPr>
            <w:rStyle w:val="Lienhypertexte"/>
            <w:noProof/>
            <w:rPrChange w:id="510" w:author="RANNOU Jean-Philippe" w:date="2017-02-21T14:16:00Z">
              <w:rPr>
                <w:rStyle w:val="Lienhypertexte"/>
                <w:noProof/>
              </w:rPr>
            </w:rPrChange>
          </w:rPr>
          <w:delText>ANNEX D: conditional generation of NetCDF files</w:delText>
        </w:r>
        <w:r w:rsidDel="00C255B6">
          <w:rPr>
            <w:noProof/>
            <w:webHidden/>
          </w:rPr>
          <w:tab/>
          <w:delText>31</w:delText>
        </w:r>
      </w:del>
    </w:p>
    <w:p w:rsidR="00B732E9" w:rsidDel="00C255B6" w:rsidRDefault="00B732E9">
      <w:pPr>
        <w:pStyle w:val="TM2"/>
        <w:tabs>
          <w:tab w:val="left" w:pos="605"/>
          <w:tab w:val="right" w:leader="dot" w:pos="9063"/>
        </w:tabs>
        <w:rPr>
          <w:del w:id="511" w:author="RANNOU Jean-Philippe" w:date="2017-02-21T14:16:00Z"/>
          <w:rFonts w:asciiTheme="minorHAnsi" w:hAnsiTheme="minorHAnsi"/>
          <w:b w:val="0"/>
          <w:bCs w:val="0"/>
          <w:smallCaps w:val="0"/>
          <w:noProof/>
          <w:szCs w:val="22"/>
          <w:lang w:val="fr-FR"/>
        </w:rPr>
      </w:pPr>
      <w:del w:id="512" w:author="RANNOU Jean-Philippe" w:date="2017-02-21T14:16:00Z">
        <w:r w:rsidRPr="00C255B6" w:rsidDel="00C255B6">
          <w:rPr>
            <w:rStyle w:val="Lienhypertexte"/>
            <w:noProof/>
            <w:rPrChange w:id="513" w:author="RANNOU Jean-Philippe" w:date="2017-02-21T14:16:00Z">
              <w:rPr>
                <w:rStyle w:val="Lienhypertexte"/>
                <w:noProof/>
              </w:rPr>
            </w:rPrChange>
          </w:rPr>
          <w:delText>11.1</w:delText>
        </w:r>
        <w:r w:rsidDel="00C255B6">
          <w:rPr>
            <w:rFonts w:asciiTheme="minorHAnsi" w:hAnsiTheme="minorHAnsi"/>
            <w:b w:val="0"/>
            <w:bCs w:val="0"/>
            <w:smallCaps w:val="0"/>
            <w:noProof/>
            <w:szCs w:val="22"/>
            <w:lang w:val="fr-FR"/>
          </w:rPr>
          <w:tab/>
        </w:r>
        <w:r w:rsidRPr="00C255B6" w:rsidDel="00C255B6">
          <w:rPr>
            <w:rStyle w:val="Lienhypertexte"/>
            <w:noProof/>
            <w:rPrChange w:id="514" w:author="RANNOU Jean-Philippe" w:date="2017-02-21T14:16:00Z">
              <w:rPr>
                <w:rStyle w:val="Lienhypertexte"/>
                <w:noProof/>
              </w:rPr>
            </w:rPrChange>
          </w:rPr>
          <w:delText>For Argos floats</w:delText>
        </w:r>
        <w:r w:rsidDel="00C255B6">
          <w:rPr>
            <w:noProof/>
            <w:webHidden/>
          </w:rPr>
          <w:tab/>
          <w:delText>31</w:delText>
        </w:r>
      </w:del>
    </w:p>
    <w:p w:rsidR="00B732E9" w:rsidDel="00C255B6" w:rsidRDefault="00B732E9">
      <w:pPr>
        <w:pStyle w:val="TM3"/>
        <w:tabs>
          <w:tab w:val="left" w:pos="770"/>
          <w:tab w:val="right" w:leader="dot" w:pos="9063"/>
        </w:tabs>
        <w:rPr>
          <w:del w:id="515" w:author="RANNOU Jean-Philippe" w:date="2017-02-21T14:16:00Z"/>
          <w:rFonts w:asciiTheme="minorHAnsi" w:hAnsiTheme="minorHAnsi"/>
          <w:smallCaps w:val="0"/>
          <w:noProof/>
          <w:szCs w:val="22"/>
          <w:lang w:val="fr-FR"/>
        </w:rPr>
      </w:pPr>
      <w:del w:id="516" w:author="RANNOU Jean-Philippe" w:date="2017-02-21T14:16:00Z">
        <w:r w:rsidRPr="00C255B6" w:rsidDel="00C255B6">
          <w:rPr>
            <w:rStyle w:val="Lienhypertexte"/>
            <w:noProof/>
            <w:rPrChange w:id="517" w:author="RANNOU Jean-Philippe" w:date="2017-02-21T14:16:00Z">
              <w:rPr>
                <w:rStyle w:val="Lienhypertexte"/>
                <w:noProof/>
              </w:rPr>
            </w:rPrChange>
          </w:rPr>
          <w:delText>11.1.1</w:delText>
        </w:r>
        <w:r w:rsidDel="00C255B6">
          <w:rPr>
            <w:rFonts w:asciiTheme="minorHAnsi" w:hAnsiTheme="minorHAnsi"/>
            <w:smallCaps w:val="0"/>
            <w:noProof/>
            <w:szCs w:val="22"/>
            <w:lang w:val="fr-FR"/>
          </w:rPr>
          <w:tab/>
        </w:r>
        <w:r w:rsidRPr="00C255B6" w:rsidDel="00C255B6">
          <w:rPr>
            <w:rStyle w:val="Lienhypertexte"/>
            <w:noProof/>
            <w:rPrChange w:id="518" w:author="RANNOU Jean-Philippe" w:date="2017-02-21T14:16:00Z">
              <w:rPr>
                <w:rStyle w:val="Lienhypertexte"/>
                <w:noProof/>
              </w:rPr>
            </w:rPrChange>
          </w:rPr>
          <w:delText>META file</w:delText>
        </w:r>
        <w:r w:rsidDel="00C255B6">
          <w:rPr>
            <w:noProof/>
            <w:webHidden/>
          </w:rPr>
          <w:tab/>
          <w:delText>31</w:delText>
        </w:r>
      </w:del>
    </w:p>
    <w:p w:rsidR="00B732E9" w:rsidDel="00C255B6" w:rsidRDefault="00B732E9">
      <w:pPr>
        <w:pStyle w:val="TM3"/>
        <w:tabs>
          <w:tab w:val="left" w:pos="770"/>
          <w:tab w:val="right" w:leader="dot" w:pos="9063"/>
        </w:tabs>
        <w:rPr>
          <w:del w:id="519" w:author="RANNOU Jean-Philippe" w:date="2017-02-21T14:16:00Z"/>
          <w:rFonts w:asciiTheme="minorHAnsi" w:hAnsiTheme="minorHAnsi"/>
          <w:smallCaps w:val="0"/>
          <w:noProof/>
          <w:szCs w:val="22"/>
          <w:lang w:val="fr-FR"/>
        </w:rPr>
      </w:pPr>
      <w:del w:id="520" w:author="RANNOU Jean-Philippe" w:date="2017-02-21T14:16:00Z">
        <w:r w:rsidRPr="00C255B6" w:rsidDel="00C255B6">
          <w:rPr>
            <w:rStyle w:val="Lienhypertexte"/>
            <w:noProof/>
            <w:rPrChange w:id="521" w:author="RANNOU Jean-Philippe" w:date="2017-02-21T14:16:00Z">
              <w:rPr>
                <w:rStyle w:val="Lienhypertexte"/>
                <w:noProof/>
              </w:rPr>
            </w:rPrChange>
          </w:rPr>
          <w:delText>11.1.2</w:delText>
        </w:r>
        <w:r w:rsidDel="00C255B6">
          <w:rPr>
            <w:rFonts w:asciiTheme="minorHAnsi" w:hAnsiTheme="minorHAnsi"/>
            <w:smallCaps w:val="0"/>
            <w:noProof/>
            <w:szCs w:val="22"/>
            <w:lang w:val="fr-FR"/>
          </w:rPr>
          <w:tab/>
        </w:r>
        <w:r w:rsidRPr="00C255B6" w:rsidDel="00C255B6">
          <w:rPr>
            <w:rStyle w:val="Lienhypertexte"/>
            <w:noProof/>
            <w:rPrChange w:id="522" w:author="RANNOU Jean-Philippe" w:date="2017-02-21T14:16:00Z">
              <w:rPr>
                <w:rStyle w:val="Lienhypertexte"/>
                <w:noProof/>
              </w:rPr>
            </w:rPrChange>
          </w:rPr>
          <w:delText>TRAJ, MULTI-PROF and TECH files</w:delText>
        </w:r>
        <w:r w:rsidDel="00C255B6">
          <w:rPr>
            <w:noProof/>
            <w:webHidden/>
          </w:rPr>
          <w:tab/>
          <w:delText>31</w:delText>
        </w:r>
      </w:del>
    </w:p>
    <w:p w:rsidR="00B732E9" w:rsidDel="00C255B6" w:rsidRDefault="00B732E9">
      <w:pPr>
        <w:pStyle w:val="TM3"/>
        <w:tabs>
          <w:tab w:val="left" w:pos="770"/>
          <w:tab w:val="right" w:leader="dot" w:pos="9063"/>
        </w:tabs>
        <w:rPr>
          <w:del w:id="523" w:author="RANNOU Jean-Philippe" w:date="2017-02-21T14:16:00Z"/>
          <w:rFonts w:asciiTheme="minorHAnsi" w:hAnsiTheme="minorHAnsi"/>
          <w:smallCaps w:val="0"/>
          <w:noProof/>
          <w:szCs w:val="22"/>
          <w:lang w:val="fr-FR"/>
        </w:rPr>
      </w:pPr>
      <w:del w:id="524" w:author="RANNOU Jean-Philippe" w:date="2017-02-21T14:16:00Z">
        <w:r w:rsidRPr="00C255B6" w:rsidDel="00C255B6">
          <w:rPr>
            <w:rStyle w:val="Lienhypertexte"/>
            <w:noProof/>
            <w:rPrChange w:id="525" w:author="RANNOU Jean-Philippe" w:date="2017-02-21T14:16:00Z">
              <w:rPr>
                <w:rStyle w:val="Lienhypertexte"/>
                <w:noProof/>
              </w:rPr>
            </w:rPrChange>
          </w:rPr>
          <w:delText>11.1.3</w:delText>
        </w:r>
        <w:r w:rsidDel="00C255B6">
          <w:rPr>
            <w:rFonts w:asciiTheme="minorHAnsi" w:hAnsiTheme="minorHAnsi"/>
            <w:smallCaps w:val="0"/>
            <w:noProof/>
            <w:szCs w:val="22"/>
            <w:lang w:val="fr-FR"/>
          </w:rPr>
          <w:tab/>
        </w:r>
        <w:r w:rsidRPr="00C255B6" w:rsidDel="00C255B6">
          <w:rPr>
            <w:rStyle w:val="Lienhypertexte"/>
            <w:noProof/>
            <w:rPrChange w:id="526" w:author="RANNOU Jean-Philippe" w:date="2017-02-21T14:16:00Z">
              <w:rPr>
                <w:rStyle w:val="Lienhypertexte"/>
                <w:noProof/>
              </w:rPr>
            </w:rPrChange>
          </w:rPr>
          <w:delText>MONO-PROF file</w:delText>
        </w:r>
        <w:r w:rsidDel="00C255B6">
          <w:rPr>
            <w:noProof/>
            <w:webHidden/>
          </w:rPr>
          <w:tab/>
          <w:delText>31</w:delText>
        </w:r>
      </w:del>
    </w:p>
    <w:p w:rsidR="00B732E9" w:rsidDel="00C255B6" w:rsidRDefault="00B732E9">
      <w:pPr>
        <w:pStyle w:val="TM2"/>
        <w:tabs>
          <w:tab w:val="left" w:pos="605"/>
          <w:tab w:val="right" w:leader="dot" w:pos="9063"/>
        </w:tabs>
        <w:rPr>
          <w:del w:id="527" w:author="RANNOU Jean-Philippe" w:date="2017-02-21T14:16:00Z"/>
          <w:rFonts w:asciiTheme="minorHAnsi" w:hAnsiTheme="minorHAnsi"/>
          <w:b w:val="0"/>
          <w:bCs w:val="0"/>
          <w:smallCaps w:val="0"/>
          <w:noProof/>
          <w:szCs w:val="22"/>
          <w:lang w:val="fr-FR"/>
        </w:rPr>
      </w:pPr>
      <w:del w:id="528" w:author="RANNOU Jean-Philippe" w:date="2017-02-21T14:16:00Z">
        <w:r w:rsidRPr="00C255B6" w:rsidDel="00C255B6">
          <w:rPr>
            <w:rStyle w:val="Lienhypertexte"/>
            <w:noProof/>
            <w:rPrChange w:id="529" w:author="RANNOU Jean-Philippe" w:date="2017-02-21T14:16:00Z">
              <w:rPr>
                <w:rStyle w:val="Lienhypertexte"/>
                <w:noProof/>
              </w:rPr>
            </w:rPrChange>
          </w:rPr>
          <w:delText>11.2</w:delText>
        </w:r>
        <w:r w:rsidDel="00C255B6">
          <w:rPr>
            <w:rFonts w:asciiTheme="minorHAnsi" w:hAnsiTheme="minorHAnsi"/>
            <w:b w:val="0"/>
            <w:bCs w:val="0"/>
            <w:smallCaps w:val="0"/>
            <w:noProof/>
            <w:szCs w:val="22"/>
            <w:lang w:val="fr-FR"/>
          </w:rPr>
          <w:tab/>
        </w:r>
        <w:r w:rsidRPr="00C255B6" w:rsidDel="00C255B6">
          <w:rPr>
            <w:rStyle w:val="Lienhypertexte"/>
            <w:noProof/>
            <w:rPrChange w:id="530" w:author="RANNOU Jean-Philippe" w:date="2017-02-21T14:16:00Z">
              <w:rPr>
                <w:rStyle w:val="Lienhypertexte"/>
                <w:noProof/>
              </w:rPr>
            </w:rPrChange>
          </w:rPr>
          <w:delText>For Iridium floats</w:delText>
        </w:r>
        <w:r w:rsidDel="00C255B6">
          <w:rPr>
            <w:noProof/>
            <w:webHidden/>
          </w:rPr>
          <w:tab/>
          <w:delText>32</w:delText>
        </w:r>
      </w:del>
    </w:p>
    <w:p w:rsidR="00B732E9" w:rsidDel="00C255B6" w:rsidRDefault="00B732E9">
      <w:pPr>
        <w:pStyle w:val="TM3"/>
        <w:tabs>
          <w:tab w:val="left" w:pos="770"/>
          <w:tab w:val="right" w:leader="dot" w:pos="9063"/>
        </w:tabs>
        <w:rPr>
          <w:del w:id="531" w:author="RANNOU Jean-Philippe" w:date="2017-02-21T14:16:00Z"/>
          <w:rFonts w:asciiTheme="minorHAnsi" w:hAnsiTheme="minorHAnsi"/>
          <w:smallCaps w:val="0"/>
          <w:noProof/>
          <w:szCs w:val="22"/>
          <w:lang w:val="fr-FR"/>
        </w:rPr>
      </w:pPr>
      <w:del w:id="532" w:author="RANNOU Jean-Philippe" w:date="2017-02-21T14:16:00Z">
        <w:r w:rsidRPr="00C255B6" w:rsidDel="00C255B6">
          <w:rPr>
            <w:rStyle w:val="Lienhypertexte"/>
            <w:noProof/>
            <w:rPrChange w:id="533" w:author="RANNOU Jean-Philippe" w:date="2017-02-21T14:16:00Z">
              <w:rPr>
                <w:rStyle w:val="Lienhypertexte"/>
                <w:noProof/>
              </w:rPr>
            </w:rPrChange>
          </w:rPr>
          <w:delText>11.2.1</w:delText>
        </w:r>
        <w:r w:rsidDel="00C255B6">
          <w:rPr>
            <w:rFonts w:asciiTheme="minorHAnsi" w:hAnsiTheme="minorHAnsi"/>
            <w:smallCaps w:val="0"/>
            <w:noProof/>
            <w:szCs w:val="22"/>
            <w:lang w:val="fr-FR"/>
          </w:rPr>
          <w:tab/>
        </w:r>
        <w:r w:rsidRPr="00C255B6" w:rsidDel="00C255B6">
          <w:rPr>
            <w:rStyle w:val="Lienhypertexte"/>
            <w:noProof/>
            <w:rPrChange w:id="534" w:author="RANNOU Jean-Philippe" w:date="2017-02-21T14:16:00Z">
              <w:rPr>
                <w:rStyle w:val="Lienhypertexte"/>
                <w:noProof/>
              </w:rPr>
            </w:rPrChange>
          </w:rPr>
          <w:delText>META file</w:delText>
        </w:r>
        <w:r w:rsidDel="00C255B6">
          <w:rPr>
            <w:noProof/>
            <w:webHidden/>
          </w:rPr>
          <w:tab/>
          <w:delText>32</w:delText>
        </w:r>
      </w:del>
    </w:p>
    <w:p w:rsidR="00B732E9" w:rsidDel="00C255B6" w:rsidRDefault="00B732E9">
      <w:pPr>
        <w:pStyle w:val="TM3"/>
        <w:tabs>
          <w:tab w:val="left" w:pos="770"/>
          <w:tab w:val="right" w:leader="dot" w:pos="9063"/>
        </w:tabs>
        <w:rPr>
          <w:del w:id="535" w:author="RANNOU Jean-Philippe" w:date="2017-02-21T14:16:00Z"/>
          <w:rFonts w:asciiTheme="minorHAnsi" w:hAnsiTheme="minorHAnsi"/>
          <w:smallCaps w:val="0"/>
          <w:noProof/>
          <w:szCs w:val="22"/>
          <w:lang w:val="fr-FR"/>
        </w:rPr>
      </w:pPr>
      <w:del w:id="536" w:author="RANNOU Jean-Philippe" w:date="2017-02-21T14:16:00Z">
        <w:r w:rsidRPr="00C255B6" w:rsidDel="00C255B6">
          <w:rPr>
            <w:rStyle w:val="Lienhypertexte"/>
            <w:noProof/>
            <w:rPrChange w:id="537" w:author="RANNOU Jean-Philippe" w:date="2017-02-21T14:16:00Z">
              <w:rPr>
                <w:rStyle w:val="Lienhypertexte"/>
                <w:noProof/>
              </w:rPr>
            </w:rPrChange>
          </w:rPr>
          <w:delText>11.2.2</w:delText>
        </w:r>
        <w:r w:rsidDel="00C255B6">
          <w:rPr>
            <w:rFonts w:asciiTheme="minorHAnsi" w:hAnsiTheme="minorHAnsi"/>
            <w:smallCaps w:val="0"/>
            <w:noProof/>
            <w:szCs w:val="22"/>
            <w:lang w:val="fr-FR"/>
          </w:rPr>
          <w:tab/>
        </w:r>
        <w:r w:rsidRPr="00C255B6" w:rsidDel="00C255B6">
          <w:rPr>
            <w:rStyle w:val="Lienhypertexte"/>
            <w:noProof/>
            <w:rPrChange w:id="538" w:author="RANNOU Jean-Philippe" w:date="2017-02-21T14:16:00Z">
              <w:rPr>
                <w:rStyle w:val="Lienhypertexte"/>
                <w:noProof/>
              </w:rPr>
            </w:rPrChange>
          </w:rPr>
          <w:delText>TRAJ, MULTI-PROF an TECH files</w:delText>
        </w:r>
        <w:r w:rsidDel="00C255B6">
          <w:rPr>
            <w:noProof/>
            <w:webHidden/>
          </w:rPr>
          <w:tab/>
          <w:delText>32</w:delText>
        </w:r>
      </w:del>
    </w:p>
    <w:p w:rsidR="00B732E9" w:rsidDel="00C255B6" w:rsidRDefault="00B732E9">
      <w:pPr>
        <w:pStyle w:val="TM3"/>
        <w:tabs>
          <w:tab w:val="left" w:pos="770"/>
          <w:tab w:val="right" w:leader="dot" w:pos="9063"/>
        </w:tabs>
        <w:rPr>
          <w:del w:id="539" w:author="RANNOU Jean-Philippe" w:date="2017-02-21T14:16:00Z"/>
          <w:rFonts w:asciiTheme="minorHAnsi" w:hAnsiTheme="minorHAnsi"/>
          <w:smallCaps w:val="0"/>
          <w:noProof/>
          <w:szCs w:val="22"/>
          <w:lang w:val="fr-FR"/>
        </w:rPr>
      </w:pPr>
      <w:del w:id="540" w:author="RANNOU Jean-Philippe" w:date="2017-02-21T14:16:00Z">
        <w:r w:rsidRPr="00C255B6" w:rsidDel="00C255B6">
          <w:rPr>
            <w:rStyle w:val="Lienhypertexte"/>
            <w:noProof/>
            <w:rPrChange w:id="541" w:author="RANNOU Jean-Philippe" w:date="2017-02-21T14:16:00Z">
              <w:rPr>
                <w:rStyle w:val="Lienhypertexte"/>
                <w:noProof/>
              </w:rPr>
            </w:rPrChange>
          </w:rPr>
          <w:delText>11.2.3</w:delText>
        </w:r>
        <w:r w:rsidDel="00C255B6">
          <w:rPr>
            <w:rFonts w:asciiTheme="minorHAnsi" w:hAnsiTheme="minorHAnsi"/>
            <w:smallCaps w:val="0"/>
            <w:noProof/>
            <w:szCs w:val="22"/>
            <w:lang w:val="fr-FR"/>
          </w:rPr>
          <w:tab/>
        </w:r>
        <w:r w:rsidRPr="00C255B6" w:rsidDel="00C255B6">
          <w:rPr>
            <w:rStyle w:val="Lienhypertexte"/>
            <w:noProof/>
            <w:rPrChange w:id="542" w:author="RANNOU Jean-Philippe" w:date="2017-02-21T14:16:00Z">
              <w:rPr>
                <w:rStyle w:val="Lienhypertexte"/>
                <w:noProof/>
              </w:rPr>
            </w:rPrChange>
          </w:rPr>
          <w:delText>MONO-PROF file</w:delText>
        </w:r>
        <w:r w:rsidDel="00C255B6">
          <w:rPr>
            <w:noProof/>
            <w:webHidden/>
          </w:rPr>
          <w:tab/>
          <w:delText>32</w:delText>
        </w:r>
      </w:del>
    </w:p>
    <w:p w:rsidR="00B732E9" w:rsidDel="00C255B6" w:rsidRDefault="00B732E9">
      <w:pPr>
        <w:pStyle w:val="TM1"/>
        <w:tabs>
          <w:tab w:val="left" w:pos="440"/>
          <w:tab w:val="right" w:leader="dot" w:pos="9063"/>
        </w:tabs>
        <w:rPr>
          <w:del w:id="543" w:author="RANNOU Jean-Philippe" w:date="2017-02-21T14:16:00Z"/>
          <w:rFonts w:asciiTheme="minorHAnsi" w:hAnsiTheme="minorHAnsi"/>
          <w:b w:val="0"/>
          <w:bCs w:val="0"/>
          <w:caps w:val="0"/>
          <w:noProof/>
          <w:szCs w:val="22"/>
          <w:u w:val="none"/>
          <w:lang w:val="fr-FR"/>
        </w:rPr>
      </w:pPr>
      <w:del w:id="544" w:author="RANNOU Jean-Philippe" w:date="2017-02-21T14:16:00Z">
        <w:r w:rsidRPr="00C255B6" w:rsidDel="00C255B6">
          <w:rPr>
            <w:rStyle w:val="Lienhypertexte"/>
            <w:noProof/>
            <w:rPrChange w:id="545" w:author="RANNOU Jean-Philippe" w:date="2017-02-21T14:16:00Z">
              <w:rPr>
                <w:rStyle w:val="Lienhypertexte"/>
                <w:noProof/>
              </w:rPr>
            </w:rPrChange>
          </w:rPr>
          <w:delText>12</w:delText>
        </w:r>
        <w:r w:rsidDel="00C255B6">
          <w:rPr>
            <w:rFonts w:asciiTheme="minorHAnsi" w:hAnsiTheme="minorHAnsi"/>
            <w:b w:val="0"/>
            <w:bCs w:val="0"/>
            <w:caps w:val="0"/>
            <w:noProof/>
            <w:szCs w:val="22"/>
            <w:u w:val="none"/>
            <w:lang w:val="fr-FR"/>
          </w:rPr>
          <w:tab/>
        </w:r>
        <w:r w:rsidRPr="00C255B6" w:rsidDel="00C255B6">
          <w:rPr>
            <w:rStyle w:val="Lienhypertexte"/>
            <w:noProof/>
            <w:rPrChange w:id="546" w:author="RANNOU Jean-Philippe" w:date="2017-02-21T14:16:00Z">
              <w:rPr>
                <w:rStyle w:val="Lienhypertexte"/>
                <w:noProof/>
              </w:rPr>
            </w:rPrChange>
          </w:rPr>
          <w:delText>ANNEX E: miscellaneous information</w:delText>
        </w:r>
        <w:r w:rsidDel="00C255B6">
          <w:rPr>
            <w:noProof/>
            <w:webHidden/>
          </w:rPr>
          <w:tab/>
          <w:delText>33</w:delText>
        </w:r>
      </w:del>
    </w:p>
    <w:p w:rsidR="00B732E9" w:rsidDel="00C255B6" w:rsidRDefault="00B732E9">
      <w:pPr>
        <w:pStyle w:val="TM1"/>
        <w:tabs>
          <w:tab w:val="left" w:pos="440"/>
          <w:tab w:val="right" w:leader="dot" w:pos="9063"/>
        </w:tabs>
        <w:rPr>
          <w:del w:id="547" w:author="RANNOU Jean-Philippe" w:date="2017-02-21T14:16:00Z"/>
          <w:rFonts w:asciiTheme="minorHAnsi" w:hAnsiTheme="minorHAnsi"/>
          <w:b w:val="0"/>
          <w:bCs w:val="0"/>
          <w:caps w:val="0"/>
          <w:noProof/>
          <w:szCs w:val="22"/>
          <w:u w:val="none"/>
          <w:lang w:val="fr-FR"/>
        </w:rPr>
      </w:pPr>
      <w:del w:id="548" w:author="RANNOU Jean-Philippe" w:date="2017-02-21T14:16:00Z">
        <w:r w:rsidRPr="00C255B6" w:rsidDel="00C255B6">
          <w:rPr>
            <w:rStyle w:val="Lienhypertexte"/>
            <w:noProof/>
            <w:rPrChange w:id="549" w:author="RANNOU Jean-Philippe" w:date="2017-02-21T14:16:00Z">
              <w:rPr>
                <w:rStyle w:val="Lienhypertexte"/>
                <w:noProof/>
              </w:rPr>
            </w:rPrChange>
          </w:rPr>
          <w:delText>13</w:delText>
        </w:r>
        <w:r w:rsidDel="00C255B6">
          <w:rPr>
            <w:rFonts w:asciiTheme="minorHAnsi" w:hAnsiTheme="minorHAnsi"/>
            <w:b w:val="0"/>
            <w:bCs w:val="0"/>
            <w:caps w:val="0"/>
            <w:noProof/>
            <w:szCs w:val="22"/>
            <w:u w:val="none"/>
            <w:lang w:val="fr-FR"/>
          </w:rPr>
          <w:tab/>
        </w:r>
        <w:r w:rsidRPr="00C255B6" w:rsidDel="00C255B6">
          <w:rPr>
            <w:rStyle w:val="Lienhypertexte"/>
            <w:noProof/>
            <w:rPrChange w:id="550" w:author="RANNOU Jean-Philippe" w:date="2017-02-21T14:16:00Z">
              <w:rPr>
                <w:rStyle w:val="Lienhypertexte"/>
                <w:noProof/>
              </w:rPr>
            </w:rPrChange>
          </w:rPr>
          <w:delText>ANNEX F: NITRATE processing</w:delText>
        </w:r>
        <w:r w:rsidDel="00C255B6">
          <w:rPr>
            <w:noProof/>
            <w:webHidden/>
          </w:rPr>
          <w:tab/>
          <w:delText>33</w:delText>
        </w:r>
      </w:del>
    </w:p>
    <w:p w:rsidR="00B732E9" w:rsidDel="00C255B6" w:rsidRDefault="00B732E9">
      <w:pPr>
        <w:pStyle w:val="TM1"/>
        <w:tabs>
          <w:tab w:val="left" w:pos="440"/>
          <w:tab w:val="right" w:leader="dot" w:pos="9063"/>
        </w:tabs>
        <w:rPr>
          <w:del w:id="551" w:author="RANNOU Jean-Philippe" w:date="2017-02-21T14:16:00Z"/>
          <w:rFonts w:asciiTheme="minorHAnsi" w:hAnsiTheme="minorHAnsi"/>
          <w:b w:val="0"/>
          <w:bCs w:val="0"/>
          <w:caps w:val="0"/>
          <w:noProof/>
          <w:szCs w:val="22"/>
          <w:u w:val="none"/>
          <w:lang w:val="fr-FR"/>
        </w:rPr>
      </w:pPr>
      <w:del w:id="552" w:author="RANNOU Jean-Philippe" w:date="2017-02-21T14:16:00Z">
        <w:r w:rsidRPr="00C255B6" w:rsidDel="00C255B6">
          <w:rPr>
            <w:rStyle w:val="Lienhypertexte"/>
            <w:noProof/>
            <w:rPrChange w:id="553" w:author="RANNOU Jean-Philippe" w:date="2017-02-21T14:16:00Z">
              <w:rPr>
                <w:rStyle w:val="Lienhypertexte"/>
                <w:noProof/>
              </w:rPr>
            </w:rPrChange>
          </w:rPr>
          <w:delText>14</w:delText>
        </w:r>
        <w:r w:rsidDel="00C255B6">
          <w:rPr>
            <w:rFonts w:asciiTheme="minorHAnsi" w:hAnsiTheme="minorHAnsi"/>
            <w:b w:val="0"/>
            <w:bCs w:val="0"/>
            <w:caps w:val="0"/>
            <w:noProof/>
            <w:szCs w:val="22"/>
            <w:u w:val="none"/>
            <w:lang w:val="fr-FR"/>
          </w:rPr>
          <w:tab/>
        </w:r>
        <w:r w:rsidRPr="00C255B6" w:rsidDel="00C255B6">
          <w:rPr>
            <w:rStyle w:val="Lienhypertexte"/>
            <w:noProof/>
            <w:rPrChange w:id="554" w:author="RANNOU Jean-Philippe" w:date="2017-02-21T14:16:00Z">
              <w:rPr>
                <w:rStyle w:val="Lienhypertexte"/>
                <w:noProof/>
              </w:rPr>
            </w:rPrChange>
          </w:rPr>
          <w:delText>ANNEX G: Configuration and Technical label management</w:delText>
        </w:r>
        <w:r w:rsidDel="00C255B6">
          <w:rPr>
            <w:noProof/>
            <w:webHidden/>
          </w:rPr>
          <w:tab/>
          <w:delText>34</w:delText>
        </w:r>
      </w:del>
    </w:p>
    <w:p w:rsidR="00B732E9" w:rsidDel="00C255B6" w:rsidRDefault="00B732E9">
      <w:pPr>
        <w:pStyle w:val="TM2"/>
        <w:tabs>
          <w:tab w:val="left" w:pos="605"/>
          <w:tab w:val="right" w:leader="dot" w:pos="9063"/>
        </w:tabs>
        <w:rPr>
          <w:del w:id="555" w:author="RANNOU Jean-Philippe" w:date="2017-02-21T14:16:00Z"/>
          <w:rFonts w:asciiTheme="minorHAnsi" w:hAnsiTheme="minorHAnsi"/>
          <w:b w:val="0"/>
          <w:bCs w:val="0"/>
          <w:smallCaps w:val="0"/>
          <w:noProof/>
          <w:szCs w:val="22"/>
          <w:lang w:val="fr-FR"/>
        </w:rPr>
      </w:pPr>
      <w:del w:id="556" w:author="RANNOU Jean-Philippe" w:date="2017-02-21T14:16:00Z">
        <w:r w:rsidRPr="00C255B6" w:rsidDel="00C255B6">
          <w:rPr>
            <w:rStyle w:val="Lienhypertexte"/>
            <w:noProof/>
            <w:rPrChange w:id="557" w:author="RANNOU Jean-Philippe" w:date="2017-02-21T14:16:00Z">
              <w:rPr>
                <w:rStyle w:val="Lienhypertexte"/>
                <w:noProof/>
              </w:rPr>
            </w:rPrChange>
          </w:rPr>
          <w:delText>14.1</w:delText>
        </w:r>
        <w:r w:rsidDel="00C255B6">
          <w:rPr>
            <w:rFonts w:asciiTheme="minorHAnsi" w:hAnsiTheme="minorHAnsi"/>
            <w:b w:val="0"/>
            <w:bCs w:val="0"/>
            <w:smallCaps w:val="0"/>
            <w:noProof/>
            <w:szCs w:val="22"/>
            <w:lang w:val="fr-FR"/>
          </w:rPr>
          <w:tab/>
        </w:r>
        <w:r w:rsidRPr="00C255B6" w:rsidDel="00C255B6">
          <w:rPr>
            <w:rStyle w:val="Lienhypertexte"/>
            <w:noProof/>
            <w:rPrChange w:id="558" w:author="RANNOU Jean-Philippe" w:date="2017-02-21T14:16:00Z">
              <w:rPr>
                <w:rStyle w:val="Lienhypertexte"/>
                <w:noProof/>
              </w:rPr>
            </w:rPrChange>
          </w:rPr>
          <w:delText>Configuration label management</w:delText>
        </w:r>
        <w:r w:rsidDel="00C255B6">
          <w:rPr>
            <w:noProof/>
            <w:webHidden/>
          </w:rPr>
          <w:tab/>
          <w:delText>34</w:delText>
        </w:r>
      </w:del>
    </w:p>
    <w:p w:rsidR="00B732E9" w:rsidDel="00C255B6" w:rsidRDefault="00B732E9">
      <w:pPr>
        <w:pStyle w:val="TM2"/>
        <w:tabs>
          <w:tab w:val="left" w:pos="605"/>
          <w:tab w:val="right" w:leader="dot" w:pos="9063"/>
        </w:tabs>
        <w:rPr>
          <w:del w:id="559" w:author="RANNOU Jean-Philippe" w:date="2017-02-21T14:16:00Z"/>
          <w:rFonts w:asciiTheme="minorHAnsi" w:hAnsiTheme="minorHAnsi"/>
          <w:b w:val="0"/>
          <w:bCs w:val="0"/>
          <w:smallCaps w:val="0"/>
          <w:noProof/>
          <w:szCs w:val="22"/>
          <w:lang w:val="fr-FR"/>
        </w:rPr>
      </w:pPr>
      <w:del w:id="560" w:author="RANNOU Jean-Philippe" w:date="2017-02-21T14:16:00Z">
        <w:r w:rsidRPr="00C255B6" w:rsidDel="00C255B6">
          <w:rPr>
            <w:rStyle w:val="Lienhypertexte"/>
            <w:noProof/>
            <w:rPrChange w:id="561" w:author="RANNOU Jean-Philippe" w:date="2017-02-21T14:16:00Z">
              <w:rPr>
                <w:rStyle w:val="Lienhypertexte"/>
                <w:noProof/>
              </w:rPr>
            </w:rPrChange>
          </w:rPr>
          <w:delText>14.2</w:delText>
        </w:r>
        <w:r w:rsidDel="00C255B6">
          <w:rPr>
            <w:rFonts w:asciiTheme="minorHAnsi" w:hAnsiTheme="minorHAnsi"/>
            <w:b w:val="0"/>
            <w:bCs w:val="0"/>
            <w:smallCaps w:val="0"/>
            <w:noProof/>
            <w:szCs w:val="22"/>
            <w:lang w:val="fr-FR"/>
          </w:rPr>
          <w:tab/>
        </w:r>
        <w:r w:rsidRPr="00C255B6" w:rsidDel="00C255B6">
          <w:rPr>
            <w:rStyle w:val="Lienhypertexte"/>
            <w:noProof/>
            <w:rPrChange w:id="562" w:author="RANNOU Jean-Philippe" w:date="2017-02-21T14:16:00Z">
              <w:rPr>
                <w:rStyle w:val="Lienhypertexte"/>
                <w:noProof/>
              </w:rPr>
            </w:rPrChange>
          </w:rPr>
          <w:delText>Technical label management</w:delText>
        </w:r>
        <w:r w:rsidDel="00C255B6">
          <w:rPr>
            <w:noProof/>
            <w:webHidden/>
          </w:rPr>
          <w:tab/>
          <w:delText>34</w:delText>
        </w:r>
      </w:del>
    </w:p>
    <w:p w:rsidR="00B732E9" w:rsidDel="00C255B6" w:rsidRDefault="00B732E9">
      <w:pPr>
        <w:pStyle w:val="TM1"/>
        <w:tabs>
          <w:tab w:val="left" w:pos="440"/>
          <w:tab w:val="right" w:leader="dot" w:pos="9063"/>
        </w:tabs>
        <w:rPr>
          <w:del w:id="563" w:author="RANNOU Jean-Philippe" w:date="2017-02-21T14:16:00Z"/>
          <w:rFonts w:asciiTheme="minorHAnsi" w:hAnsiTheme="minorHAnsi"/>
          <w:b w:val="0"/>
          <w:bCs w:val="0"/>
          <w:caps w:val="0"/>
          <w:noProof/>
          <w:szCs w:val="22"/>
          <w:u w:val="none"/>
          <w:lang w:val="fr-FR"/>
        </w:rPr>
      </w:pPr>
      <w:del w:id="564" w:author="RANNOU Jean-Philippe" w:date="2017-02-21T14:16:00Z">
        <w:r w:rsidRPr="00C255B6" w:rsidDel="00C255B6">
          <w:rPr>
            <w:rStyle w:val="Lienhypertexte"/>
            <w:noProof/>
            <w:rPrChange w:id="565" w:author="RANNOU Jean-Philippe" w:date="2017-02-21T14:16:00Z">
              <w:rPr>
                <w:rStyle w:val="Lienhypertexte"/>
                <w:noProof/>
              </w:rPr>
            </w:rPrChange>
          </w:rPr>
          <w:delText>15</w:delText>
        </w:r>
        <w:r w:rsidDel="00C255B6">
          <w:rPr>
            <w:rFonts w:asciiTheme="minorHAnsi" w:hAnsiTheme="minorHAnsi"/>
            <w:b w:val="0"/>
            <w:bCs w:val="0"/>
            <w:caps w:val="0"/>
            <w:noProof/>
            <w:szCs w:val="22"/>
            <w:u w:val="none"/>
            <w:lang w:val="fr-FR"/>
          </w:rPr>
          <w:tab/>
        </w:r>
        <w:r w:rsidRPr="00C255B6" w:rsidDel="00C255B6">
          <w:rPr>
            <w:rStyle w:val="Lienhypertexte"/>
            <w:noProof/>
            <w:rPrChange w:id="566" w:author="RANNOU Jean-Philippe" w:date="2017-02-21T14:16:00Z">
              <w:rPr>
                <w:rStyle w:val="Lienhypertexte"/>
                <w:noProof/>
              </w:rPr>
            </w:rPrChange>
          </w:rPr>
          <w:delText>ANNEX H: additional tools</w:delText>
        </w:r>
        <w:r w:rsidDel="00C255B6">
          <w:rPr>
            <w:noProof/>
            <w:webHidden/>
          </w:rPr>
          <w:tab/>
          <w:delText>35</w:delText>
        </w:r>
      </w:del>
    </w:p>
    <w:p w:rsidR="00B732E9" w:rsidDel="00C255B6" w:rsidRDefault="00B732E9">
      <w:pPr>
        <w:pStyle w:val="TM2"/>
        <w:tabs>
          <w:tab w:val="left" w:pos="605"/>
          <w:tab w:val="right" w:leader="dot" w:pos="9063"/>
        </w:tabs>
        <w:rPr>
          <w:del w:id="567" w:author="RANNOU Jean-Philippe" w:date="2017-02-21T14:16:00Z"/>
          <w:rFonts w:asciiTheme="minorHAnsi" w:hAnsiTheme="minorHAnsi"/>
          <w:b w:val="0"/>
          <w:bCs w:val="0"/>
          <w:smallCaps w:val="0"/>
          <w:noProof/>
          <w:szCs w:val="22"/>
          <w:lang w:val="fr-FR"/>
        </w:rPr>
      </w:pPr>
      <w:del w:id="568" w:author="RANNOU Jean-Philippe" w:date="2017-02-21T14:16:00Z">
        <w:r w:rsidRPr="00C255B6" w:rsidDel="00C255B6">
          <w:rPr>
            <w:rStyle w:val="Lienhypertexte"/>
            <w:noProof/>
            <w:rPrChange w:id="569" w:author="RANNOU Jean-Philippe" w:date="2017-02-21T14:16:00Z">
              <w:rPr>
                <w:rStyle w:val="Lienhypertexte"/>
                <w:noProof/>
              </w:rPr>
            </w:rPrChange>
          </w:rPr>
          <w:delText>15.1</w:delText>
        </w:r>
        <w:r w:rsidDel="00C255B6">
          <w:rPr>
            <w:rFonts w:asciiTheme="minorHAnsi" w:hAnsiTheme="minorHAnsi"/>
            <w:b w:val="0"/>
            <w:bCs w:val="0"/>
            <w:smallCaps w:val="0"/>
            <w:noProof/>
            <w:szCs w:val="22"/>
            <w:lang w:val="fr-FR"/>
          </w:rPr>
          <w:tab/>
        </w:r>
        <w:r w:rsidRPr="00C255B6" w:rsidDel="00C255B6">
          <w:rPr>
            <w:rStyle w:val="Lienhypertexte"/>
            <w:noProof/>
            <w:rPrChange w:id="570" w:author="RANNOU Jean-Philippe" w:date="2017-02-21T14:16:00Z">
              <w:rPr>
                <w:rStyle w:val="Lienhypertexte"/>
                <w:noProof/>
              </w:rPr>
            </w:rPrChange>
          </w:rPr>
          <w:delText>Tools configuration</w:delText>
        </w:r>
        <w:r w:rsidDel="00C255B6">
          <w:rPr>
            <w:noProof/>
            <w:webHidden/>
          </w:rPr>
          <w:tab/>
          <w:delText>35</w:delText>
        </w:r>
      </w:del>
    </w:p>
    <w:p w:rsidR="00B732E9" w:rsidDel="00C255B6" w:rsidRDefault="00B732E9">
      <w:pPr>
        <w:pStyle w:val="TM2"/>
        <w:tabs>
          <w:tab w:val="left" w:pos="605"/>
          <w:tab w:val="right" w:leader="dot" w:pos="9063"/>
        </w:tabs>
        <w:rPr>
          <w:del w:id="571" w:author="RANNOU Jean-Philippe" w:date="2017-02-21T14:16:00Z"/>
          <w:rFonts w:asciiTheme="minorHAnsi" w:hAnsiTheme="minorHAnsi"/>
          <w:b w:val="0"/>
          <w:bCs w:val="0"/>
          <w:smallCaps w:val="0"/>
          <w:noProof/>
          <w:szCs w:val="22"/>
          <w:lang w:val="fr-FR"/>
        </w:rPr>
      </w:pPr>
      <w:del w:id="572" w:author="RANNOU Jean-Philippe" w:date="2017-02-21T14:16:00Z">
        <w:r w:rsidRPr="00C255B6" w:rsidDel="00C255B6">
          <w:rPr>
            <w:rStyle w:val="Lienhypertexte"/>
            <w:noProof/>
            <w:rPrChange w:id="573" w:author="RANNOU Jean-Philippe" w:date="2017-02-21T14:16:00Z">
              <w:rPr>
                <w:rStyle w:val="Lienhypertexte"/>
                <w:noProof/>
              </w:rPr>
            </w:rPrChange>
          </w:rPr>
          <w:delText>15.2</w:delText>
        </w:r>
        <w:r w:rsidDel="00C255B6">
          <w:rPr>
            <w:rFonts w:asciiTheme="minorHAnsi" w:hAnsiTheme="minorHAnsi"/>
            <w:b w:val="0"/>
            <w:bCs w:val="0"/>
            <w:smallCaps w:val="0"/>
            <w:noProof/>
            <w:szCs w:val="22"/>
            <w:lang w:val="fr-FR"/>
          </w:rPr>
          <w:tab/>
        </w:r>
        <w:r w:rsidRPr="00C255B6" w:rsidDel="00C255B6">
          <w:rPr>
            <w:rStyle w:val="Lienhypertexte"/>
            <w:noProof/>
            <w:rPrChange w:id="574" w:author="RANNOU Jean-Philippe" w:date="2017-02-21T14:16:00Z">
              <w:rPr>
                <w:rStyle w:val="Lienhypertexte"/>
                <w:noProof/>
              </w:rPr>
            </w:rPrChange>
          </w:rPr>
          <w:delText>A selection of useful tools</w:delText>
        </w:r>
        <w:r w:rsidDel="00C255B6">
          <w:rPr>
            <w:noProof/>
            <w:webHidden/>
          </w:rPr>
          <w:tab/>
          <w:delText>35</w:delText>
        </w:r>
      </w:del>
    </w:p>
    <w:p w:rsidR="00B732E9" w:rsidDel="00C255B6" w:rsidRDefault="00B732E9">
      <w:pPr>
        <w:pStyle w:val="TM3"/>
        <w:tabs>
          <w:tab w:val="left" w:pos="770"/>
          <w:tab w:val="right" w:leader="dot" w:pos="9063"/>
        </w:tabs>
        <w:rPr>
          <w:del w:id="575" w:author="RANNOU Jean-Philippe" w:date="2017-02-21T14:16:00Z"/>
          <w:rFonts w:asciiTheme="minorHAnsi" w:hAnsiTheme="minorHAnsi"/>
          <w:smallCaps w:val="0"/>
          <w:noProof/>
          <w:szCs w:val="22"/>
          <w:lang w:val="fr-FR"/>
        </w:rPr>
      </w:pPr>
      <w:del w:id="576" w:author="RANNOU Jean-Philippe" w:date="2017-02-21T14:16:00Z">
        <w:r w:rsidRPr="00C255B6" w:rsidDel="00C255B6">
          <w:rPr>
            <w:rStyle w:val="Lienhypertexte"/>
            <w:noProof/>
            <w:rPrChange w:id="577" w:author="RANNOU Jean-Philippe" w:date="2017-02-21T14:16:00Z">
              <w:rPr>
                <w:rStyle w:val="Lienhypertexte"/>
                <w:noProof/>
              </w:rPr>
            </w:rPrChange>
          </w:rPr>
          <w:delText>15.2.1</w:delText>
        </w:r>
        <w:r w:rsidDel="00C255B6">
          <w:rPr>
            <w:rFonts w:asciiTheme="minorHAnsi" w:hAnsiTheme="minorHAnsi"/>
            <w:smallCaps w:val="0"/>
            <w:noProof/>
            <w:szCs w:val="22"/>
            <w:lang w:val="fr-FR"/>
          </w:rPr>
          <w:tab/>
        </w:r>
        <w:r w:rsidRPr="00C255B6" w:rsidDel="00C255B6">
          <w:rPr>
            <w:rStyle w:val="Lienhypertexte"/>
            <w:noProof/>
            <w:rPrChange w:id="578" w:author="RANNOU Jean-Philippe" w:date="2017-02-21T14:16:00Z">
              <w:rPr>
                <w:rStyle w:val="Lienhypertexte"/>
                <w:noProof/>
              </w:rPr>
            </w:rPrChange>
          </w:rPr>
          <w:delText>Visualization tools</w:delText>
        </w:r>
        <w:r w:rsidDel="00C255B6">
          <w:rPr>
            <w:noProof/>
            <w:webHidden/>
          </w:rPr>
          <w:tab/>
          <w:delText>35</w:delText>
        </w:r>
      </w:del>
    </w:p>
    <w:p w:rsidR="00B732E9" w:rsidDel="00C255B6" w:rsidRDefault="00B732E9">
      <w:pPr>
        <w:pStyle w:val="TM3"/>
        <w:tabs>
          <w:tab w:val="left" w:pos="770"/>
          <w:tab w:val="right" w:leader="dot" w:pos="9063"/>
        </w:tabs>
        <w:rPr>
          <w:del w:id="579" w:author="RANNOU Jean-Philippe" w:date="2017-02-21T14:16:00Z"/>
          <w:rFonts w:asciiTheme="minorHAnsi" w:hAnsiTheme="minorHAnsi"/>
          <w:smallCaps w:val="0"/>
          <w:noProof/>
          <w:szCs w:val="22"/>
          <w:lang w:val="fr-FR"/>
        </w:rPr>
      </w:pPr>
      <w:del w:id="580" w:author="RANNOU Jean-Philippe" w:date="2017-02-21T14:16:00Z">
        <w:r w:rsidRPr="00C255B6" w:rsidDel="00C255B6">
          <w:rPr>
            <w:rStyle w:val="Lienhypertexte"/>
            <w:noProof/>
            <w:rPrChange w:id="581" w:author="RANNOU Jean-Philippe" w:date="2017-02-21T14:16:00Z">
              <w:rPr>
                <w:rStyle w:val="Lienhypertexte"/>
                <w:noProof/>
              </w:rPr>
            </w:rPrChange>
          </w:rPr>
          <w:delText>15.2.2</w:delText>
        </w:r>
        <w:r w:rsidDel="00C255B6">
          <w:rPr>
            <w:rFonts w:asciiTheme="minorHAnsi" w:hAnsiTheme="minorHAnsi"/>
            <w:smallCaps w:val="0"/>
            <w:noProof/>
            <w:szCs w:val="22"/>
            <w:lang w:val="fr-FR"/>
          </w:rPr>
          <w:tab/>
        </w:r>
        <w:r w:rsidRPr="00C255B6" w:rsidDel="00C255B6">
          <w:rPr>
            <w:rStyle w:val="Lienhypertexte"/>
            <w:noProof/>
            <w:rPrChange w:id="582" w:author="RANNOU Jean-Philippe" w:date="2017-02-21T14:16:00Z">
              <w:rPr>
                <w:rStyle w:val="Lienhypertexte"/>
                <w:noProof/>
              </w:rPr>
            </w:rPrChange>
          </w:rPr>
          <w:delText>NetCDF to CSV conversion tools</w:delText>
        </w:r>
        <w:r w:rsidDel="00C255B6">
          <w:rPr>
            <w:noProof/>
            <w:webHidden/>
          </w:rPr>
          <w:tab/>
          <w:delText>35</w:delText>
        </w:r>
      </w:del>
    </w:p>
    <w:p w:rsidR="00B732E9" w:rsidDel="00C255B6" w:rsidRDefault="00B732E9">
      <w:pPr>
        <w:pStyle w:val="TM3"/>
        <w:tabs>
          <w:tab w:val="left" w:pos="770"/>
          <w:tab w:val="right" w:leader="dot" w:pos="9063"/>
        </w:tabs>
        <w:rPr>
          <w:del w:id="583" w:author="RANNOU Jean-Philippe" w:date="2017-02-21T14:16:00Z"/>
          <w:rFonts w:asciiTheme="minorHAnsi" w:hAnsiTheme="minorHAnsi"/>
          <w:smallCaps w:val="0"/>
          <w:noProof/>
          <w:szCs w:val="22"/>
          <w:lang w:val="fr-FR"/>
        </w:rPr>
      </w:pPr>
      <w:del w:id="584" w:author="RANNOU Jean-Philippe" w:date="2017-02-21T14:16:00Z">
        <w:r w:rsidRPr="00C255B6" w:rsidDel="00C255B6">
          <w:rPr>
            <w:rStyle w:val="Lienhypertexte"/>
            <w:noProof/>
            <w:rPrChange w:id="585" w:author="RANNOU Jean-Philippe" w:date="2017-02-21T14:16:00Z">
              <w:rPr>
                <w:rStyle w:val="Lienhypertexte"/>
                <w:noProof/>
              </w:rPr>
            </w:rPrChange>
          </w:rPr>
          <w:delText>15.2.3</w:delText>
        </w:r>
        <w:r w:rsidDel="00C255B6">
          <w:rPr>
            <w:rFonts w:asciiTheme="minorHAnsi" w:hAnsiTheme="minorHAnsi"/>
            <w:smallCaps w:val="0"/>
            <w:noProof/>
            <w:szCs w:val="22"/>
            <w:lang w:val="fr-FR"/>
          </w:rPr>
          <w:tab/>
        </w:r>
        <w:r w:rsidRPr="00C255B6" w:rsidDel="00C255B6">
          <w:rPr>
            <w:rStyle w:val="Lienhypertexte"/>
            <w:noProof/>
            <w:rPrChange w:id="586" w:author="RANNOU Jean-Philippe" w:date="2017-02-21T14:16:00Z">
              <w:rPr>
                <w:rStyle w:val="Lienhypertexte"/>
                <w:noProof/>
              </w:rPr>
            </w:rPrChange>
          </w:rPr>
          <w:delText>Argos cycle file management tools</w:delText>
        </w:r>
        <w:r w:rsidDel="00C255B6">
          <w:rPr>
            <w:noProof/>
            <w:webHidden/>
          </w:rPr>
          <w:tab/>
          <w:delText>36</w:delText>
        </w:r>
      </w:del>
    </w:p>
    <w:p w:rsidR="00B732E9" w:rsidDel="00C255B6" w:rsidRDefault="00B732E9">
      <w:pPr>
        <w:pStyle w:val="TM3"/>
        <w:tabs>
          <w:tab w:val="left" w:pos="770"/>
          <w:tab w:val="right" w:leader="dot" w:pos="9063"/>
        </w:tabs>
        <w:rPr>
          <w:del w:id="587" w:author="RANNOU Jean-Philippe" w:date="2017-02-21T14:16:00Z"/>
          <w:rFonts w:asciiTheme="minorHAnsi" w:hAnsiTheme="minorHAnsi"/>
          <w:smallCaps w:val="0"/>
          <w:noProof/>
          <w:szCs w:val="22"/>
          <w:lang w:val="fr-FR"/>
        </w:rPr>
      </w:pPr>
      <w:del w:id="588" w:author="RANNOU Jean-Philippe" w:date="2017-02-21T14:16:00Z">
        <w:r w:rsidRPr="00C255B6" w:rsidDel="00C255B6">
          <w:rPr>
            <w:rStyle w:val="Lienhypertexte"/>
            <w:noProof/>
            <w:rPrChange w:id="589" w:author="RANNOU Jean-Philippe" w:date="2017-02-21T14:16:00Z">
              <w:rPr>
                <w:rStyle w:val="Lienhypertexte"/>
                <w:noProof/>
              </w:rPr>
            </w:rPrChange>
          </w:rPr>
          <w:delText>15.2.4</w:delText>
        </w:r>
        <w:r w:rsidDel="00C255B6">
          <w:rPr>
            <w:rFonts w:asciiTheme="minorHAnsi" w:hAnsiTheme="minorHAnsi"/>
            <w:smallCaps w:val="0"/>
            <w:noProof/>
            <w:szCs w:val="22"/>
            <w:lang w:val="fr-FR"/>
          </w:rPr>
          <w:tab/>
        </w:r>
        <w:r w:rsidRPr="00C255B6" w:rsidDel="00C255B6">
          <w:rPr>
            <w:rStyle w:val="Lienhypertexte"/>
            <w:noProof/>
            <w:rPrChange w:id="590" w:author="RANNOU Jean-Philippe" w:date="2017-02-21T14:16:00Z">
              <w:rPr>
                <w:rStyle w:val="Lienhypertexte"/>
                <w:noProof/>
              </w:rPr>
            </w:rPrChange>
          </w:rPr>
          <w:delText>clean_spool_and_buff</w:delText>
        </w:r>
        <w:r w:rsidDel="00C255B6">
          <w:rPr>
            <w:noProof/>
            <w:webHidden/>
          </w:rPr>
          <w:tab/>
          <w:delText>36</w:delText>
        </w:r>
      </w:del>
    </w:p>
    <w:p w:rsidR="00B732E9" w:rsidDel="00C255B6" w:rsidRDefault="00B732E9">
      <w:pPr>
        <w:pStyle w:val="TM3"/>
        <w:tabs>
          <w:tab w:val="left" w:pos="770"/>
          <w:tab w:val="right" w:leader="dot" w:pos="9063"/>
        </w:tabs>
        <w:rPr>
          <w:del w:id="591" w:author="RANNOU Jean-Philippe" w:date="2017-02-21T14:16:00Z"/>
          <w:rFonts w:asciiTheme="minorHAnsi" w:hAnsiTheme="minorHAnsi"/>
          <w:smallCaps w:val="0"/>
          <w:noProof/>
          <w:szCs w:val="22"/>
          <w:lang w:val="fr-FR"/>
        </w:rPr>
      </w:pPr>
      <w:del w:id="592" w:author="RANNOU Jean-Philippe" w:date="2017-02-21T14:16:00Z">
        <w:r w:rsidRPr="00C255B6" w:rsidDel="00C255B6">
          <w:rPr>
            <w:rStyle w:val="Lienhypertexte"/>
            <w:noProof/>
            <w:rPrChange w:id="593" w:author="RANNOU Jean-Philippe" w:date="2017-02-21T14:16:00Z">
              <w:rPr>
                <w:rStyle w:val="Lienhypertexte"/>
                <w:noProof/>
              </w:rPr>
            </w:rPrChange>
          </w:rPr>
          <w:delText>15.2.5</w:delText>
        </w:r>
        <w:r w:rsidDel="00C255B6">
          <w:rPr>
            <w:rFonts w:asciiTheme="minorHAnsi" w:hAnsiTheme="minorHAnsi"/>
            <w:smallCaps w:val="0"/>
            <w:noProof/>
            <w:szCs w:val="22"/>
            <w:lang w:val="fr-FR"/>
          </w:rPr>
          <w:tab/>
        </w:r>
        <w:r w:rsidRPr="00C255B6" w:rsidDel="00C255B6">
          <w:rPr>
            <w:rStyle w:val="Lienhypertexte"/>
            <w:noProof/>
            <w:rPrChange w:id="594" w:author="RANNOU Jean-Philippe" w:date="2017-02-21T14:16:00Z">
              <w:rPr>
                <w:rStyle w:val="Lienhypertexte"/>
                <w:noProof/>
              </w:rPr>
            </w:rPrChange>
          </w:rPr>
          <w:delText>copy_iridium_mail_files and copy_remocean_sbd_files</w:delText>
        </w:r>
        <w:r w:rsidDel="00C255B6">
          <w:rPr>
            <w:noProof/>
            <w:webHidden/>
          </w:rPr>
          <w:tab/>
          <w:delText>36</w:delText>
        </w:r>
      </w:del>
    </w:p>
    <w:p w:rsidR="00B732E9" w:rsidDel="00C255B6" w:rsidRDefault="00B732E9">
      <w:pPr>
        <w:pStyle w:val="TM3"/>
        <w:tabs>
          <w:tab w:val="left" w:pos="770"/>
          <w:tab w:val="right" w:leader="dot" w:pos="9063"/>
        </w:tabs>
        <w:rPr>
          <w:del w:id="595" w:author="RANNOU Jean-Philippe" w:date="2017-02-21T14:16:00Z"/>
          <w:rFonts w:asciiTheme="minorHAnsi" w:hAnsiTheme="minorHAnsi"/>
          <w:smallCaps w:val="0"/>
          <w:noProof/>
          <w:szCs w:val="22"/>
          <w:lang w:val="fr-FR"/>
        </w:rPr>
      </w:pPr>
      <w:del w:id="596" w:author="RANNOU Jean-Philippe" w:date="2017-02-21T14:16:00Z">
        <w:r w:rsidRPr="00C255B6" w:rsidDel="00C255B6">
          <w:rPr>
            <w:rStyle w:val="Lienhypertexte"/>
            <w:noProof/>
            <w:rPrChange w:id="597" w:author="RANNOU Jean-Philippe" w:date="2017-02-21T14:16:00Z">
              <w:rPr>
                <w:rStyle w:val="Lienhypertexte"/>
                <w:noProof/>
              </w:rPr>
            </w:rPrChange>
          </w:rPr>
          <w:delText>15.2.6</w:delText>
        </w:r>
        <w:r w:rsidDel="00C255B6">
          <w:rPr>
            <w:rFonts w:asciiTheme="minorHAnsi" w:hAnsiTheme="minorHAnsi"/>
            <w:smallCaps w:val="0"/>
            <w:noProof/>
            <w:szCs w:val="22"/>
            <w:lang w:val="fr-FR"/>
          </w:rPr>
          <w:tab/>
        </w:r>
        <w:r w:rsidRPr="00C255B6" w:rsidDel="00C255B6">
          <w:rPr>
            <w:rStyle w:val="Lienhypertexte"/>
            <w:noProof/>
            <w:rPrChange w:id="598" w:author="RANNOU Jean-Philippe" w:date="2017-02-21T14:16:00Z">
              <w:rPr>
                <w:rStyle w:val="Lienhypertexte"/>
                <w:noProof/>
              </w:rPr>
            </w:rPrChange>
          </w:rPr>
          <w:delText>nc_add_rtqc_flags_prof_and_traj</w:delText>
        </w:r>
        <w:r w:rsidDel="00C255B6">
          <w:rPr>
            <w:noProof/>
            <w:webHidden/>
          </w:rPr>
          <w:tab/>
          <w:delText>36</w:delText>
        </w:r>
      </w:del>
    </w:p>
    <w:p w:rsidR="00B732E9" w:rsidDel="00C255B6" w:rsidRDefault="00B732E9">
      <w:pPr>
        <w:pStyle w:val="TM3"/>
        <w:tabs>
          <w:tab w:val="left" w:pos="770"/>
          <w:tab w:val="right" w:leader="dot" w:pos="9063"/>
        </w:tabs>
        <w:rPr>
          <w:del w:id="599" w:author="RANNOU Jean-Philippe" w:date="2017-02-21T14:16:00Z"/>
          <w:rFonts w:asciiTheme="minorHAnsi" w:hAnsiTheme="minorHAnsi"/>
          <w:smallCaps w:val="0"/>
          <w:noProof/>
          <w:szCs w:val="22"/>
          <w:lang w:val="fr-FR"/>
        </w:rPr>
      </w:pPr>
      <w:del w:id="600" w:author="RANNOU Jean-Philippe" w:date="2017-02-21T14:16:00Z">
        <w:r w:rsidRPr="00C255B6" w:rsidDel="00C255B6">
          <w:rPr>
            <w:rStyle w:val="Lienhypertexte"/>
            <w:noProof/>
            <w:rPrChange w:id="601" w:author="RANNOU Jean-Philippe" w:date="2017-02-21T14:16:00Z">
              <w:rPr>
                <w:rStyle w:val="Lienhypertexte"/>
                <w:noProof/>
              </w:rPr>
            </w:rPrChange>
          </w:rPr>
          <w:delText>15.2.7</w:delText>
        </w:r>
        <w:r w:rsidDel="00C255B6">
          <w:rPr>
            <w:rFonts w:asciiTheme="minorHAnsi" w:hAnsiTheme="minorHAnsi"/>
            <w:smallCaps w:val="0"/>
            <w:noProof/>
            <w:szCs w:val="22"/>
            <w:lang w:val="fr-FR"/>
          </w:rPr>
          <w:tab/>
        </w:r>
        <w:r w:rsidRPr="00C255B6" w:rsidDel="00C255B6">
          <w:rPr>
            <w:rStyle w:val="Lienhypertexte"/>
            <w:noProof/>
            <w:rPrChange w:id="602" w:author="RANNOU Jean-Philippe" w:date="2017-02-21T14:16:00Z">
              <w:rPr>
                <w:rStyle w:val="Lienhypertexte"/>
                <w:noProof/>
              </w:rPr>
            </w:rPrChange>
          </w:rPr>
          <w:delText>nc_check_file_format</w:delText>
        </w:r>
        <w:r w:rsidDel="00C255B6">
          <w:rPr>
            <w:noProof/>
            <w:webHidden/>
          </w:rPr>
          <w:tab/>
          <w:delText>36</w:delText>
        </w:r>
      </w:del>
    </w:p>
    <w:p w:rsidR="007F228B" w:rsidRPr="0094554F" w:rsidRDefault="00305D54" w:rsidP="009F0AAC">
      <w:pPr>
        <w:pStyle w:val="Retraitnormal"/>
        <w:rPr>
          <w:lang w:val="en-GB"/>
        </w:rPr>
      </w:pPr>
      <w:r w:rsidRPr="0094554F">
        <w:rPr>
          <w:lang w:val="en-GB"/>
        </w:rPr>
        <w:fldChar w:fldCharType="end"/>
      </w:r>
    </w:p>
    <w:p w:rsidR="00806F87" w:rsidRPr="004F4DFD" w:rsidRDefault="00806F87" w:rsidP="00EF65F5">
      <w:pPr>
        <w:pStyle w:val="Titre"/>
      </w:pPr>
      <w:bookmarkStart w:id="603" w:name="_Toc460855043"/>
      <w:bookmarkStart w:id="604" w:name="_Toc475450259"/>
      <w:r w:rsidRPr="004F4DFD">
        <w:lastRenderedPageBreak/>
        <w:t>History</w:t>
      </w:r>
      <w:bookmarkEnd w:id="603"/>
      <w:bookmarkEnd w:id="604"/>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1F4D5B" w:rsidTr="00EF65F5">
        <w:trPr>
          <w:cantSplit/>
        </w:trPr>
        <w:tc>
          <w:tcPr>
            <w:tcW w:w="924"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Version </w:t>
            </w:r>
          </w:p>
        </w:tc>
        <w:tc>
          <w:tcPr>
            <w:tcW w:w="0" w:type="auto"/>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Date </w:t>
            </w:r>
          </w:p>
        </w:tc>
        <w:tc>
          <w:tcPr>
            <w:tcW w:w="7047"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Comment </w:t>
            </w:r>
          </w:p>
        </w:tc>
      </w:tr>
      <w:tr w:rsidR="00806F87" w:rsidRPr="001F4D5B" w:rsidTr="00EF65F5">
        <w:trPr>
          <w:cantSplit/>
        </w:trPr>
        <w:tc>
          <w:tcPr>
            <w:tcW w:w="924" w:type="dxa"/>
          </w:tcPr>
          <w:p w:rsidR="00806F87" w:rsidRPr="0017286D" w:rsidRDefault="00806F87" w:rsidP="00EF65F5">
            <w:pPr>
              <w:pStyle w:val="TableContents"/>
              <w:rPr>
                <w:sz w:val="20"/>
                <w:szCs w:val="20"/>
              </w:rPr>
            </w:pPr>
            <w:r>
              <w:rPr>
                <w:sz w:val="20"/>
                <w:szCs w:val="20"/>
              </w:rPr>
              <w:t>1.0</w:t>
            </w:r>
          </w:p>
        </w:tc>
        <w:tc>
          <w:tcPr>
            <w:tcW w:w="0" w:type="auto"/>
          </w:tcPr>
          <w:p w:rsidR="00806F87" w:rsidRPr="0017286D" w:rsidRDefault="00806F87" w:rsidP="00E61DF5">
            <w:pPr>
              <w:pStyle w:val="TableContents"/>
              <w:rPr>
                <w:sz w:val="20"/>
                <w:szCs w:val="20"/>
              </w:rPr>
            </w:pPr>
            <w:r>
              <w:rPr>
                <w:sz w:val="20"/>
                <w:szCs w:val="20"/>
              </w:rPr>
              <w:t>16/0</w:t>
            </w:r>
            <w:r w:rsidR="00E61DF5">
              <w:rPr>
                <w:sz w:val="20"/>
                <w:szCs w:val="20"/>
              </w:rPr>
              <w:t>9</w:t>
            </w:r>
            <w:r w:rsidRPr="0017286D">
              <w:rPr>
                <w:sz w:val="20"/>
                <w:szCs w:val="20"/>
              </w:rPr>
              <w:t xml:space="preserve">/2016 </w:t>
            </w:r>
          </w:p>
        </w:tc>
        <w:tc>
          <w:tcPr>
            <w:tcW w:w="7047" w:type="dxa"/>
          </w:tcPr>
          <w:p w:rsidR="00806F87" w:rsidRPr="0017286D" w:rsidRDefault="00806F87" w:rsidP="00EF65F5">
            <w:pPr>
              <w:pStyle w:val="TableContents"/>
              <w:rPr>
                <w:sz w:val="20"/>
                <w:szCs w:val="20"/>
              </w:rPr>
            </w:pPr>
            <w:r w:rsidRPr="0017286D">
              <w:rPr>
                <w:sz w:val="20"/>
                <w:szCs w:val="20"/>
              </w:rPr>
              <w:t>JPR: initial version of the document.</w:t>
            </w:r>
          </w:p>
        </w:tc>
      </w:tr>
      <w:tr w:rsidR="00F93CFA" w:rsidRPr="001F4D5B" w:rsidTr="00EF65F5">
        <w:trPr>
          <w:cantSplit/>
        </w:trPr>
        <w:tc>
          <w:tcPr>
            <w:tcW w:w="924" w:type="dxa"/>
          </w:tcPr>
          <w:p w:rsidR="00F93CFA" w:rsidRPr="00D036B0" w:rsidRDefault="00F93CFA" w:rsidP="00EF65F5">
            <w:pPr>
              <w:pStyle w:val="TableContents"/>
              <w:rPr>
                <w:sz w:val="20"/>
                <w:szCs w:val="20"/>
                <w:rPrChange w:id="605" w:author="RANNOU Jean-Philippe" w:date="2017-02-21T11:51:00Z">
                  <w:rPr>
                    <w:sz w:val="20"/>
                    <w:szCs w:val="20"/>
                    <w:highlight w:val="green"/>
                  </w:rPr>
                </w:rPrChange>
              </w:rPr>
            </w:pPr>
            <w:r w:rsidRPr="00D036B0">
              <w:rPr>
                <w:sz w:val="20"/>
                <w:szCs w:val="20"/>
                <w:rPrChange w:id="606" w:author="RANNOU Jean-Philippe" w:date="2017-02-21T11:51:00Z">
                  <w:rPr>
                    <w:sz w:val="20"/>
                    <w:szCs w:val="20"/>
                    <w:highlight w:val="green"/>
                  </w:rPr>
                </w:rPrChange>
              </w:rPr>
              <w:t>1.1</w:t>
            </w:r>
          </w:p>
        </w:tc>
        <w:tc>
          <w:tcPr>
            <w:tcW w:w="0" w:type="auto"/>
          </w:tcPr>
          <w:p w:rsidR="00F93CFA" w:rsidRPr="00D036B0" w:rsidRDefault="00F93CFA" w:rsidP="00EF65F5">
            <w:pPr>
              <w:pStyle w:val="TableContents"/>
              <w:rPr>
                <w:sz w:val="20"/>
                <w:szCs w:val="20"/>
                <w:rPrChange w:id="607" w:author="RANNOU Jean-Philippe" w:date="2017-02-21T11:51:00Z">
                  <w:rPr>
                    <w:sz w:val="20"/>
                    <w:szCs w:val="20"/>
                    <w:highlight w:val="green"/>
                  </w:rPr>
                </w:rPrChange>
              </w:rPr>
            </w:pPr>
            <w:r w:rsidRPr="00D036B0">
              <w:rPr>
                <w:sz w:val="20"/>
                <w:szCs w:val="20"/>
                <w:rPrChange w:id="608" w:author="RANNOU Jean-Philippe" w:date="2017-02-21T11:51:00Z">
                  <w:rPr>
                    <w:sz w:val="20"/>
                    <w:szCs w:val="20"/>
                    <w:highlight w:val="green"/>
                  </w:rPr>
                </w:rPrChange>
              </w:rPr>
              <w:t xml:space="preserve">18/10/2016 </w:t>
            </w:r>
          </w:p>
        </w:tc>
        <w:tc>
          <w:tcPr>
            <w:tcW w:w="7047" w:type="dxa"/>
          </w:tcPr>
          <w:p w:rsidR="00F93CFA" w:rsidRPr="00D036B0" w:rsidRDefault="00F93CFA">
            <w:pPr>
              <w:pStyle w:val="TableContents"/>
              <w:rPr>
                <w:sz w:val="20"/>
                <w:szCs w:val="20"/>
                <w:rPrChange w:id="609" w:author="RANNOU Jean-Philippe" w:date="2017-02-21T11:51:00Z">
                  <w:rPr>
                    <w:sz w:val="20"/>
                    <w:szCs w:val="20"/>
                    <w:highlight w:val="green"/>
                  </w:rPr>
                </w:rPrChange>
              </w:rPr>
            </w:pPr>
            <w:r w:rsidRPr="00D036B0">
              <w:rPr>
                <w:sz w:val="20"/>
                <w:szCs w:val="20"/>
                <w:rPrChange w:id="610" w:author="RANNOU Jean-Philippe" w:date="2017-02-21T11:51:00Z">
                  <w:rPr>
                    <w:sz w:val="20"/>
                    <w:szCs w:val="20"/>
                    <w:highlight w:val="green"/>
                  </w:rPr>
                </w:rPrChange>
              </w:rPr>
              <w:t>JPR: updated to be compliant with the ‘008a’ version of the software.</w:t>
            </w:r>
          </w:p>
        </w:tc>
      </w:tr>
      <w:tr w:rsidR="00D036B0" w:rsidRPr="001F4D5B" w:rsidTr="00EF65F5">
        <w:trPr>
          <w:cantSplit/>
        </w:trPr>
        <w:tc>
          <w:tcPr>
            <w:tcW w:w="924" w:type="dxa"/>
          </w:tcPr>
          <w:p w:rsidR="00D036B0" w:rsidRPr="0017286D" w:rsidRDefault="00D036B0" w:rsidP="00EF65F5">
            <w:pPr>
              <w:pStyle w:val="TableContents"/>
              <w:rPr>
                <w:sz w:val="20"/>
                <w:szCs w:val="20"/>
              </w:rPr>
            </w:pPr>
            <w:ins w:id="611" w:author="RANNOU Jean-Philippe" w:date="2017-02-21T11:51:00Z">
              <w:r w:rsidRPr="00C255B6">
                <w:rPr>
                  <w:sz w:val="20"/>
                  <w:szCs w:val="20"/>
                  <w:highlight w:val="green"/>
                  <w:rPrChange w:id="612" w:author="RANNOU Jean-Philippe" w:date="2017-02-21T14:17:00Z">
                    <w:rPr>
                      <w:sz w:val="20"/>
                      <w:szCs w:val="20"/>
                      <w:highlight w:val="green"/>
                    </w:rPr>
                  </w:rPrChange>
                </w:rPr>
                <w:t>1.2</w:t>
              </w:r>
            </w:ins>
          </w:p>
        </w:tc>
        <w:tc>
          <w:tcPr>
            <w:tcW w:w="0" w:type="auto"/>
          </w:tcPr>
          <w:p w:rsidR="00D036B0" w:rsidRPr="0017286D" w:rsidRDefault="0072037B" w:rsidP="00EF65F5">
            <w:pPr>
              <w:pStyle w:val="TableContents"/>
              <w:rPr>
                <w:sz w:val="20"/>
                <w:szCs w:val="20"/>
              </w:rPr>
            </w:pPr>
            <w:ins w:id="613" w:author="RANNOU Jean-Philippe" w:date="2017-02-21T11:51:00Z">
              <w:r>
                <w:rPr>
                  <w:sz w:val="20"/>
                  <w:szCs w:val="20"/>
                  <w:highlight w:val="green"/>
                </w:rPr>
                <w:t>21/02/2017</w:t>
              </w:r>
              <w:r w:rsidR="00D036B0" w:rsidRPr="00D036B0">
                <w:rPr>
                  <w:sz w:val="20"/>
                  <w:szCs w:val="20"/>
                  <w:highlight w:val="green"/>
                </w:rPr>
                <w:t xml:space="preserve"> </w:t>
              </w:r>
            </w:ins>
          </w:p>
        </w:tc>
        <w:tc>
          <w:tcPr>
            <w:tcW w:w="7047" w:type="dxa"/>
          </w:tcPr>
          <w:p w:rsidR="00D036B0" w:rsidRPr="0017286D" w:rsidRDefault="00D036B0" w:rsidP="00EF65F5">
            <w:pPr>
              <w:pStyle w:val="TableContents"/>
              <w:rPr>
                <w:sz w:val="20"/>
                <w:szCs w:val="20"/>
              </w:rPr>
            </w:pPr>
            <w:ins w:id="614" w:author="RANNOU Jean-Philippe" w:date="2017-02-21T11:51:00Z">
              <w:r w:rsidRPr="00D036B0">
                <w:rPr>
                  <w:sz w:val="20"/>
                  <w:szCs w:val="20"/>
                  <w:highlight w:val="green"/>
                </w:rPr>
                <w:t xml:space="preserve">JPR: updated to </w:t>
              </w:r>
              <w:r>
                <w:rPr>
                  <w:sz w:val="20"/>
                  <w:szCs w:val="20"/>
                  <w:highlight w:val="green"/>
                </w:rPr>
                <w:t>be compliant with</w:t>
              </w:r>
              <w:r w:rsidR="0072037B">
                <w:rPr>
                  <w:sz w:val="20"/>
                  <w:szCs w:val="20"/>
                  <w:highlight w:val="green"/>
                </w:rPr>
                <w:t xml:space="preserve"> the ‘009</w:t>
              </w:r>
              <w:r w:rsidRPr="00D036B0">
                <w:rPr>
                  <w:sz w:val="20"/>
                  <w:szCs w:val="20"/>
                  <w:highlight w:val="green"/>
                </w:rPr>
                <w:t>a’ version of the software.</w:t>
              </w:r>
            </w:ins>
          </w:p>
        </w:tc>
      </w:tr>
      <w:tr w:rsidR="00D036B0" w:rsidRPr="001F4D5B" w:rsidTr="00EF65F5">
        <w:trPr>
          <w:cantSplit/>
          <w:ins w:id="615" w:author="RANNOU Jean-Philippe" w:date="2017-02-21T11:51:00Z"/>
        </w:trPr>
        <w:tc>
          <w:tcPr>
            <w:tcW w:w="924" w:type="dxa"/>
          </w:tcPr>
          <w:p w:rsidR="00D036B0" w:rsidRPr="00D036B0" w:rsidRDefault="00D036B0" w:rsidP="00EF65F5">
            <w:pPr>
              <w:pStyle w:val="TableContents"/>
              <w:rPr>
                <w:ins w:id="616" w:author="RANNOU Jean-Philippe" w:date="2017-02-21T11:51:00Z"/>
                <w:sz w:val="20"/>
                <w:szCs w:val="20"/>
                <w:highlight w:val="green"/>
              </w:rPr>
            </w:pPr>
          </w:p>
        </w:tc>
        <w:tc>
          <w:tcPr>
            <w:tcW w:w="0" w:type="auto"/>
          </w:tcPr>
          <w:p w:rsidR="00D036B0" w:rsidRPr="00D036B0" w:rsidRDefault="00D036B0" w:rsidP="00EF65F5">
            <w:pPr>
              <w:pStyle w:val="TableContents"/>
              <w:rPr>
                <w:ins w:id="617" w:author="RANNOU Jean-Philippe" w:date="2017-02-21T11:51:00Z"/>
                <w:sz w:val="20"/>
                <w:szCs w:val="20"/>
                <w:highlight w:val="green"/>
              </w:rPr>
            </w:pPr>
          </w:p>
        </w:tc>
        <w:tc>
          <w:tcPr>
            <w:tcW w:w="7047" w:type="dxa"/>
          </w:tcPr>
          <w:p w:rsidR="00D036B0" w:rsidRPr="00D036B0" w:rsidRDefault="00D036B0" w:rsidP="00EF65F5">
            <w:pPr>
              <w:pStyle w:val="TableContents"/>
              <w:rPr>
                <w:ins w:id="618" w:author="RANNOU Jean-Philippe" w:date="2017-02-21T11:51:00Z"/>
                <w:sz w:val="20"/>
                <w:szCs w:val="20"/>
                <w:highlight w:val="green"/>
              </w:rPr>
            </w:pPr>
          </w:p>
        </w:tc>
      </w:tr>
    </w:tbl>
    <w:p w:rsidR="00806F87" w:rsidRDefault="00806F87" w:rsidP="00806F87"/>
    <w:p w:rsidR="0079286A" w:rsidRDefault="0079286A" w:rsidP="00806F87"/>
    <w:p w:rsidR="00806F87" w:rsidRPr="004F4DFD" w:rsidRDefault="00806F87" w:rsidP="0079286A">
      <w:pPr>
        <w:pStyle w:val="Titre"/>
        <w:pageBreakBefore w:val="0"/>
      </w:pPr>
      <w:bookmarkStart w:id="619" w:name="_Toc460855044"/>
      <w:bookmarkStart w:id="620" w:name="_Toc475450260"/>
      <w:r w:rsidRPr="004F4DFD">
        <w:t>Reference documents</w:t>
      </w:r>
      <w:bookmarkEnd w:id="619"/>
      <w:bookmarkEnd w:id="620"/>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5512DD" w:rsidTr="00EF65F5">
        <w:trPr>
          <w:cantSplit/>
          <w:trHeight w:val="337"/>
        </w:trPr>
        <w:tc>
          <w:tcPr>
            <w:tcW w:w="1346"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Reference N°</w:t>
            </w:r>
          </w:p>
        </w:tc>
        <w:tc>
          <w:tcPr>
            <w:tcW w:w="3465"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Title</w:t>
            </w:r>
          </w:p>
        </w:tc>
        <w:tc>
          <w:tcPr>
            <w:tcW w:w="4473"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Link</w:t>
            </w:r>
          </w:p>
        </w:tc>
      </w:tr>
      <w:tr w:rsidR="00806F87" w:rsidRPr="005512DD"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21" w:name="RD1"/>
            <w:r w:rsidRPr="0017286D">
              <w:rPr>
                <w:rFonts w:ascii="Arial" w:hAnsi="Arial" w:cs="Arial"/>
                <w:sz w:val="20"/>
                <w:szCs w:val="20"/>
                <w:lang w:eastAsia="fr-FR"/>
              </w:rPr>
              <w:t>RD1</w:t>
            </w:r>
            <w:bookmarkEnd w:id="621"/>
          </w:p>
        </w:tc>
        <w:tc>
          <w:tcPr>
            <w:tcW w:w="3465" w:type="dxa"/>
          </w:tcPr>
          <w:p w:rsidR="00806F87" w:rsidRPr="0017286D" w:rsidRDefault="00806F87" w:rsidP="00EF65F5">
            <w:pPr>
              <w:pStyle w:val="tablecontent"/>
              <w:rPr>
                <w:rFonts w:ascii="Arial" w:hAnsi="Arial" w:cs="Arial"/>
                <w:sz w:val="20"/>
                <w:szCs w:val="20"/>
                <w:lang w:eastAsia="fr-FR"/>
              </w:rPr>
            </w:pPr>
            <w:r>
              <w:rPr>
                <w:rFonts w:ascii="Arial" w:hAnsi="Arial" w:cs="Arial"/>
                <w:sz w:val="20"/>
                <w:szCs w:val="20"/>
                <w:lang w:eastAsia="fr-FR"/>
              </w:rPr>
              <w:t>Argo</w:t>
            </w:r>
            <w:r w:rsidRPr="0017286D">
              <w:rPr>
                <w:rFonts w:ascii="Arial" w:hAnsi="Arial" w:cs="Arial"/>
                <w:sz w:val="20"/>
                <w:szCs w:val="20"/>
                <w:lang w:eastAsia="fr-FR"/>
              </w:rPr>
              <w:t xml:space="preserve"> user’s manual.</w:t>
            </w:r>
          </w:p>
        </w:tc>
        <w:tc>
          <w:tcPr>
            <w:tcW w:w="4473" w:type="dxa"/>
          </w:tcPr>
          <w:p w:rsidR="00806F87" w:rsidRPr="0017286D" w:rsidRDefault="00806F87" w:rsidP="00EF65F5">
            <w:pPr>
              <w:pStyle w:val="tablecontent"/>
              <w:rPr>
                <w:rFonts w:ascii="Arial" w:hAnsi="Arial" w:cs="Arial"/>
                <w:sz w:val="20"/>
                <w:szCs w:val="20"/>
                <w:lang w:eastAsia="fr-FR"/>
              </w:rPr>
            </w:pPr>
            <w:r w:rsidRPr="00556FE0">
              <w:rPr>
                <w:rFonts w:ascii="Arial" w:hAnsi="Arial" w:cs="Arial"/>
                <w:sz w:val="20"/>
                <w:szCs w:val="20"/>
              </w:rPr>
              <w:t>http://dx.doi.org/10.13155/29825</w:t>
            </w:r>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22" w:name="RD2"/>
            <w:r w:rsidRPr="0017286D">
              <w:rPr>
                <w:rFonts w:ascii="Arial" w:hAnsi="Arial" w:cs="Arial"/>
                <w:sz w:val="20"/>
                <w:szCs w:val="20"/>
                <w:lang w:eastAsia="fr-FR"/>
              </w:rPr>
              <w:t>RD2</w:t>
            </w:r>
            <w:bookmarkEnd w:id="622"/>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CTD and Trajectory Data</w:t>
            </w:r>
          </w:p>
        </w:tc>
        <w:tc>
          <w:tcPr>
            <w:tcW w:w="4473" w:type="dxa"/>
          </w:tcPr>
          <w:p w:rsidR="00806F87" w:rsidRPr="0017286D" w:rsidRDefault="00D036B0" w:rsidP="00EF65F5">
            <w:pPr>
              <w:pStyle w:val="tablecontent"/>
              <w:rPr>
                <w:rFonts w:ascii="Arial" w:hAnsi="Arial" w:cs="Arial"/>
                <w:sz w:val="20"/>
                <w:szCs w:val="20"/>
              </w:rPr>
            </w:pPr>
            <w:hyperlink r:id="rId15" w:tgtFrame="_blank" w:history="1">
              <w:r w:rsidR="00806F87" w:rsidRPr="0017286D">
                <w:rPr>
                  <w:rStyle w:val="Lienhypertexte"/>
                  <w:rFonts w:ascii="Arial" w:hAnsi="Arial" w:cs="Arial"/>
                  <w:sz w:val="20"/>
                  <w:szCs w:val="20"/>
                </w:rPr>
                <w:t>http://dx.doi.org/10.13155/33951</w:t>
              </w:r>
            </w:hyperlink>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23" w:name="RD3"/>
            <w:r w:rsidRPr="0017286D">
              <w:rPr>
                <w:rFonts w:ascii="Arial" w:hAnsi="Arial" w:cs="Arial"/>
                <w:sz w:val="20"/>
                <w:szCs w:val="20"/>
                <w:lang w:eastAsia="fr-FR"/>
              </w:rPr>
              <w:t>RD3</w:t>
            </w:r>
            <w:bookmarkEnd w:id="623"/>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Biogeochemical Data</w:t>
            </w:r>
          </w:p>
        </w:tc>
        <w:tc>
          <w:tcPr>
            <w:tcW w:w="4473" w:type="dxa"/>
          </w:tcPr>
          <w:p w:rsidR="00806F87" w:rsidRPr="0017286D" w:rsidRDefault="00D036B0" w:rsidP="00EF65F5">
            <w:pPr>
              <w:pStyle w:val="tablecontent"/>
              <w:rPr>
                <w:rFonts w:ascii="Arial" w:hAnsi="Arial" w:cs="Arial"/>
                <w:sz w:val="20"/>
                <w:szCs w:val="20"/>
              </w:rPr>
            </w:pPr>
            <w:hyperlink r:id="rId16" w:history="1">
              <w:r w:rsidR="00806F87" w:rsidRPr="0017286D">
                <w:rPr>
                  <w:rStyle w:val="Lienhypertexte"/>
                  <w:rFonts w:ascii="Arial" w:hAnsi="Arial" w:cs="Arial"/>
                  <w:sz w:val="20"/>
                  <w:szCs w:val="20"/>
                  <w:lang w:val="en-US"/>
                </w:rPr>
                <w:t>http://dx.doi.org/10.13155/40879</w:t>
              </w:r>
            </w:hyperlink>
          </w:p>
        </w:tc>
      </w:tr>
      <w:tr w:rsidR="00C255B6" w:rsidRPr="005E342F" w:rsidTr="00EF65F5">
        <w:trPr>
          <w:cantSplit/>
        </w:trPr>
        <w:tc>
          <w:tcPr>
            <w:tcW w:w="1346" w:type="dxa"/>
          </w:tcPr>
          <w:p w:rsidR="00C255B6" w:rsidRPr="0017286D" w:rsidRDefault="00C255B6" w:rsidP="00EF65F5">
            <w:pPr>
              <w:pStyle w:val="tablecontent"/>
              <w:rPr>
                <w:rFonts w:ascii="Arial" w:hAnsi="Arial" w:cs="Arial"/>
                <w:sz w:val="20"/>
                <w:szCs w:val="20"/>
                <w:lang w:eastAsia="fr-FR"/>
              </w:rPr>
            </w:pPr>
            <w:bookmarkStart w:id="624" w:name="RD4"/>
            <w:ins w:id="625" w:author="RANNOU Jean-Philippe" w:date="2017-02-21T14:17:00Z">
              <w:r w:rsidRPr="0017286D">
                <w:rPr>
                  <w:rFonts w:ascii="Arial" w:hAnsi="Arial" w:cs="Arial"/>
                  <w:sz w:val="20"/>
                  <w:szCs w:val="20"/>
                  <w:lang w:eastAsia="fr-FR"/>
                </w:rPr>
                <w:t>RD</w:t>
              </w:r>
              <w:r>
                <w:rPr>
                  <w:rFonts w:ascii="Arial" w:hAnsi="Arial" w:cs="Arial"/>
                  <w:sz w:val="20"/>
                  <w:szCs w:val="20"/>
                  <w:lang w:eastAsia="fr-FR"/>
                </w:rPr>
                <w:t>4</w:t>
              </w:r>
            </w:ins>
            <w:bookmarkEnd w:id="624"/>
          </w:p>
        </w:tc>
        <w:tc>
          <w:tcPr>
            <w:tcW w:w="3465" w:type="dxa"/>
          </w:tcPr>
          <w:p w:rsidR="00C255B6" w:rsidRPr="0017286D" w:rsidRDefault="00C255B6" w:rsidP="00EF65F5">
            <w:pPr>
              <w:pStyle w:val="tablecontent"/>
              <w:rPr>
                <w:rFonts w:ascii="Arial" w:hAnsi="Arial" w:cs="Arial"/>
                <w:sz w:val="20"/>
                <w:szCs w:val="20"/>
                <w:lang w:eastAsia="fr-FR"/>
              </w:rPr>
            </w:pPr>
            <w:ins w:id="626" w:author="RANNOU Jean-Philippe" w:date="2017-02-21T14:18:00Z">
              <w:r w:rsidRPr="00C255B6">
                <w:rPr>
                  <w:rFonts w:ascii="Arial" w:hAnsi="Arial" w:cs="Arial"/>
                  <w:sz w:val="20"/>
                  <w:szCs w:val="20"/>
                  <w:lang w:eastAsia="fr-FR"/>
                </w:rPr>
                <w:t>Argo auxiliary files format for the Coriolis DAC</w:t>
              </w:r>
            </w:ins>
          </w:p>
        </w:tc>
        <w:tc>
          <w:tcPr>
            <w:tcW w:w="4473" w:type="dxa"/>
          </w:tcPr>
          <w:p w:rsidR="00C255B6" w:rsidRPr="0017286D" w:rsidRDefault="00C255B6" w:rsidP="00EF65F5">
            <w:pPr>
              <w:pStyle w:val="tablecontent"/>
              <w:rPr>
                <w:rFonts w:ascii="Arial" w:hAnsi="Arial" w:cs="Arial"/>
                <w:sz w:val="20"/>
                <w:szCs w:val="20"/>
              </w:rPr>
            </w:pPr>
            <w:ins w:id="627" w:author="RANNOU Jean-Philippe" w:date="2017-02-21T14:17:00Z">
              <w:r w:rsidRPr="00C255B6">
                <w:rPr>
                  <w:rFonts w:ascii="Arial" w:hAnsi="Arial" w:cs="Arial"/>
                  <w:sz w:val="20"/>
                  <w:szCs w:val="20"/>
                  <w:highlight w:val="yellow"/>
                  <w:rPrChange w:id="628" w:author="RANNOU Jean-Philippe" w:date="2017-02-21T14:18:00Z">
                    <w:rPr>
                      <w:rFonts w:ascii="Arial" w:hAnsi="Arial" w:cs="Arial"/>
                      <w:sz w:val="20"/>
                      <w:szCs w:val="20"/>
                    </w:rPr>
                  </w:rPrChange>
                </w:rPr>
                <w:t>TBD</w:t>
              </w:r>
            </w:ins>
          </w:p>
        </w:tc>
      </w:tr>
      <w:tr w:rsidR="00C255B6" w:rsidRPr="005E342F" w:rsidTr="00EF65F5">
        <w:trPr>
          <w:cantSplit/>
          <w:ins w:id="629" w:author="RANNOU Jean-Philippe" w:date="2017-02-21T14:17:00Z"/>
        </w:trPr>
        <w:tc>
          <w:tcPr>
            <w:tcW w:w="1346" w:type="dxa"/>
          </w:tcPr>
          <w:p w:rsidR="00C255B6" w:rsidRPr="0017286D" w:rsidRDefault="00C255B6" w:rsidP="00EF65F5">
            <w:pPr>
              <w:pStyle w:val="tablecontent"/>
              <w:rPr>
                <w:ins w:id="630" w:author="RANNOU Jean-Philippe" w:date="2017-02-21T14:17:00Z"/>
                <w:rFonts w:ascii="Arial" w:hAnsi="Arial" w:cs="Arial"/>
                <w:sz w:val="20"/>
                <w:szCs w:val="20"/>
                <w:lang w:eastAsia="fr-FR"/>
              </w:rPr>
            </w:pPr>
          </w:p>
        </w:tc>
        <w:tc>
          <w:tcPr>
            <w:tcW w:w="3465" w:type="dxa"/>
          </w:tcPr>
          <w:p w:rsidR="00C255B6" w:rsidRPr="0017286D" w:rsidRDefault="00C255B6" w:rsidP="00EF65F5">
            <w:pPr>
              <w:pStyle w:val="tablecontent"/>
              <w:rPr>
                <w:ins w:id="631" w:author="RANNOU Jean-Philippe" w:date="2017-02-21T14:17:00Z"/>
                <w:rFonts w:ascii="Arial" w:hAnsi="Arial" w:cs="Arial"/>
                <w:sz w:val="20"/>
                <w:szCs w:val="20"/>
                <w:lang w:eastAsia="fr-FR"/>
              </w:rPr>
            </w:pPr>
          </w:p>
        </w:tc>
        <w:tc>
          <w:tcPr>
            <w:tcW w:w="4473" w:type="dxa"/>
          </w:tcPr>
          <w:p w:rsidR="00C255B6" w:rsidRPr="0017286D" w:rsidRDefault="00C255B6" w:rsidP="00EF65F5">
            <w:pPr>
              <w:pStyle w:val="tablecontent"/>
              <w:rPr>
                <w:ins w:id="632" w:author="RANNOU Jean-Philippe" w:date="2017-02-21T14:17:00Z"/>
                <w:rFonts w:ascii="Arial" w:hAnsi="Arial" w:cs="Arial"/>
                <w:sz w:val="20"/>
                <w:szCs w:val="20"/>
              </w:rPr>
            </w:pPr>
          </w:p>
        </w:tc>
      </w:tr>
    </w:tbl>
    <w:p w:rsidR="007D1E14" w:rsidRDefault="007D1E14" w:rsidP="007D1E14">
      <w:bookmarkStart w:id="633" w:name="_Toc460855045"/>
      <w:bookmarkStart w:id="634" w:name="_Toc202957229"/>
    </w:p>
    <w:p w:rsidR="007D1E14" w:rsidRDefault="007D1E14" w:rsidP="007D1E14"/>
    <w:p w:rsidR="007D1E14" w:rsidRDefault="007D1E14" w:rsidP="007D1E14"/>
    <w:p w:rsidR="0079286A" w:rsidRDefault="0079286A">
      <w:pPr>
        <w:spacing w:after="200" w:line="276" w:lineRule="auto"/>
      </w:pPr>
      <w:r>
        <w:br w:type="page"/>
      </w:r>
    </w:p>
    <w:p w:rsidR="007D1E14" w:rsidRDefault="007D1E14" w:rsidP="007D1E14"/>
    <w:p w:rsidR="00B23A69" w:rsidRPr="00715A45" w:rsidRDefault="00B23A69" w:rsidP="00715A45">
      <w:pPr>
        <w:pStyle w:val="Titre1"/>
      </w:pPr>
      <w:bookmarkStart w:id="635" w:name="_Toc475450261"/>
      <w:r w:rsidRPr="00715A45">
        <w:lastRenderedPageBreak/>
        <w:t>Introduction</w:t>
      </w:r>
      <w:bookmarkEnd w:id="633"/>
      <w:bookmarkEnd w:id="635"/>
    </w:p>
    <w:p w:rsidR="00B23A69" w:rsidRDefault="00B23A69" w:rsidP="00B23A69">
      <w:r>
        <w:t>This user’s manual describes how to install, configure and use the Coriolis Matlab decoder of Argo floats data.</w:t>
      </w:r>
    </w:p>
    <w:p w:rsidR="00B23A69" w:rsidRDefault="00B23A69" w:rsidP="00B23A69">
      <w:pPr>
        <w:pStyle w:val="Corpsdetexte"/>
      </w:pPr>
    </w:p>
    <w:p w:rsidR="00B23A69" w:rsidRDefault="00B23A69" w:rsidP="00B23A69">
      <w:pPr>
        <w:pStyle w:val="Corpsdetexte"/>
      </w:pPr>
      <w:r>
        <w:t>The main functions of this decoder are:</w:t>
      </w:r>
    </w:p>
    <w:p w:rsidR="00B23A69" w:rsidRDefault="00B23A69" w:rsidP="00B23A69">
      <w:pPr>
        <w:pStyle w:val="Corpsdetexte"/>
        <w:widowControl w:val="0"/>
        <w:numPr>
          <w:ilvl w:val="0"/>
          <w:numId w:val="23"/>
        </w:numPr>
        <w:suppressAutoHyphens/>
      </w:pPr>
      <w:r>
        <w:t>To decode the Argo float data,</w:t>
      </w:r>
    </w:p>
    <w:p w:rsidR="00B23A69" w:rsidRDefault="00B23A69" w:rsidP="00B23A69">
      <w:pPr>
        <w:pStyle w:val="Corpsdetexte"/>
        <w:widowControl w:val="0"/>
        <w:numPr>
          <w:ilvl w:val="0"/>
          <w:numId w:val="23"/>
        </w:numPr>
        <w:suppressAutoHyphens/>
      </w:pPr>
      <w:r>
        <w:t>To format decoded data into the four Argo NetCDF CF files.</w:t>
      </w:r>
    </w:p>
    <w:p w:rsidR="00B23A69" w:rsidRDefault="00B23A69" w:rsidP="00B23A69">
      <w:pPr>
        <w:pStyle w:val="Corpsdetexte"/>
      </w:pPr>
      <w:r>
        <w:t>The decoder can also apply Real Time Quality Control (RTQC) tests on formatted Argo data.</w:t>
      </w:r>
    </w:p>
    <w:p w:rsidR="00B23A69" w:rsidRDefault="00B23A69" w:rsidP="00B23A69">
      <w:pPr>
        <w:pStyle w:val="Corpsdetexte"/>
      </w:pPr>
    </w:p>
    <w:p w:rsidR="00B23A69" w:rsidRDefault="00B23A69" w:rsidP="00B23A69">
      <w:pPr>
        <w:pStyle w:val="Corpsdetexte"/>
      </w:pPr>
      <w:r>
        <w:t>Two main Matlab programs are developed around a common core decoder:</w:t>
      </w:r>
    </w:p>
    <w:p w:rsidR="00B23A69" w:rsidRDefault="00B23A69" w:rsidP="00B23A69">
      <w:pPr>
        <w:pStyle w:val="Corpsdetexte"/>
        <w:widowControl w:val="0"/>
        <w:numPr>
          <w:ilvl w:val="0"/>
          <w:numId w:val="24"/>
        </w:numPr>
        <w:suppressAutoHyphens/>
      </w:pPr>
      <w:r>
        <w:t>A decoder for a float Principal Investigator (PI). It is used to decode, in delayed mode, a given amount of already received Argo float data.</w:t>
      </w:r>
    </w:p>
    <w:p w:rsidR="00B23A69" w:rsidRDefault="00B23A69" w:rsidP="00B23A69">
      <w:pPr>
        <w:pStyle w:val="Corpsdetexte"/>
        <w:ind w:left="709"/>
      </w:pPr>
      <w:r>
        <w:t>There are two PI decoders for each float type:</w:t>
      </w:r>
    </w:p>
    <w:p w:rsidR="00B23A69" w:rsidRDefault="00B23A69" w:rsidP="00B23A69">
      <w:pPr>
        <w:pStyle w:val="Corpsdetexte"/>
        <w:widowControl w:val="0"/>
        <w:numPr>
          <w:ilvl w:val="1"/>
          <w:numId w:val="24"/>
        </w:numPr>
        <w:suppressAutoHyphens/>
      </w:pPr>
      <w:r w:rsidRPr="007C6FD6">
        <w:rPr>
          <w:b/>
          <w:i/>
        </w:rPr>
        <w:t>decode_provor_2_csv</w:t>
      </w:r>
      <w:r>
        <w:t xml:space="preserve"> and </w:t>
      </w:r>
      <w:r w:rsidRPr="007C6FD6">
        <w:rPr>
          <w:b/>
          <w:i/>
        </w:rPr>
        <w:t>decode_provor_2_nc</w:t>
      </w:r>
      <w:r>
        <w:t xml:space="preserve"> for NKE floats (ARVOR and PROVOR) decoding,</w:t>
      </w:r>
    </w:p>
    <w:p w:rsidR="00B23A69" w:rsidRDefault="00B23A69" w:rsidP="00B23A69">
      <w:pPr>
        <w:pStyle w:val="Corpsdetexte"/>
        <w:widowControl w:val="0"/>
        <w:numPr>
          <w:ilvl w:val="1"/>
          <w:numId w:val="24"/>
        </w:numPr>
        <w:suppressAutoHyphens/>
      </w:pPr>
      <w:r w:rsidRPr="007C6FD6">
        <w:rPr>
          <w:b/>
          <w:i/>
        </w:rPr>
        <w:t>decode_apex_2_csv</w:t>
      </w:r>
      <w:r>
        <w:t xml:space="preserve"> and </w:t>
      </w:r>
      <w:r w:rsidRPr="007C6FD6">
        <w:rPr>
          <w:b/>
          <w:i/>
        </w:rPr>
        <w:t>decode_apex_2_nc</w:t>
      </w:r>
      <w:r>
        <w:t xml:space="preserve"> for TWR floats (APEX) decoding,</w:t>
      </w:r>
    </w:p>
    <w:p w:rsidR="00B23A69" w:rsidRDefault="00B23A69" w:rsidP="00B23A69">
      <w:pPr>
        <w:pStyle w:val="Corpsdetexte"/>
        <w:widowControl w:val="0"/>
        <w:numPr>
          <w:ilvl w:val="1"/>
          <w:numId w:val="24"/>
        </w:numPr>
        <w:suppressAutoHyphens/>
      </w:pPr>
      <w:r w:rsidRPr="007C6FD6">
        <w:rPr>
          <w:b/>
          <w:i/>
        </w:rPr>
        <w:t>decode_nova_2_csv</w:t>
      </w:r>
      <w:r>
        <w:t xml:space="preserve"> and </w:t>
      </w:r>
      <w:r w:rsidRPr="007C6FD6">
        <w:rPr>
          <w:b/>
          <w:i/>
        </w:rPr>
        <w:t>decode_nova_2_nc</w:t>
      </w:r>
      <w:r>
        <w:t xml:space="preserve"> for MetOcean floats (NOVA and DOVA) decoding,</w:t>
      </w:r>
    </w:p>
    <w:p w:rsidR="00B23A69" w:rsidRDefault="00B23A69" w:rsidP="00B23A69">
      <w:pPr>
        <w:pStyle w:val="Corpsdetexte"/>
        <w:widowControl w:val="0"/>
        <w:numPr>
          <w:ilvl w:val="0"/>
          <w:numId w:val="24"/>
        </w:numPr>
        <w:suppressAutoHyphens/>
      </w:pPr>
      <w:r>
        <w:t xml:space="preserve">A decoder for a Data Assembly Centre (DAC). It is used to decode, in real time, the incoming Argo float data flux. There is one DAC decoder; it is called </w:t>
      </w:r>
      <w:r w:rsidRPr="00915510">
        <w:rPr>
          <w:b/>
          <w:i/>
        </w:rPr>
        <w:t>decode_argo_2_nc_rt</w:t>
      </w:r>
      <w:r>
        <w:t>.</w:t>
      </w:r>
    </w:p>
    <w:p w:rsidR="00B23A69" w:rsidRDefault="00B23A69" w:rsidP="00B23A69">
      <w:pPr>
        <w:pStyle w:val="Corpsdetexte"/>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This decoder user’s manual (V1.0) describes the </w:t>
      </w:r>
      <w:r w:rsidRPr="00116B68">
        <w:rPr>
          <w:b/>
        </w:rPr>
        <w:t xml:space="preserve">Coriolis Argo decoder version </w:t>
      </w:r>
      <w:r w:rsidR="00F93CFA" w:rsidRPr="00D036B0">
        <w:rPr>
          <w:b/>
          <w:highlight w:val="green"/>
        </w:rPr>
        <w:t>00</w:t>
      </w:r>
      <w:ins w:id="636" w:author="RANNOU Jean-Philippe" w:date="2017-02-21T11:52:00Z">
        <w:r w:rsidR="0072037B">
          <w:rPr>
            <w:b/>
            <w:highlight w:val="green"/>
          </w:rPr>
          <w:t>9</w:t>
        </w:r>
      </w:ins>
      <w:del w:id="637" w:author="RANNOU Jean-Philippe" w:date="2017-02-21T11:52:00Z">
        <w:r w:rsidR="00F93CFA" w:rsidRPr="00D036B0" w:rsidDel="0072037B">
          <w:rPr>
            <w:b/>
            <w:highlight w:val="green"/>
          </w:rPr>
          <w:delText>8</w:delText>
        </w:r>
      </w:del>
      <w:r w:rsidR="00F93CFA" w:rsidRPr="00D036B0">
        <w:rPr>
          <w:b/>
          <w:highlight w:val="green"/>
        </w:rPr>
        <w:t>a</w:t>
      </w:r>
      <w:r w:rsidR="00F93CFA">
        <w:t xml:space="preserve"> </w:t>
      </w:r>
      <w:r>
        <w:t xml:space="preserve">(with </w:t>
      </w:r>
      <w:r w:rsidRPr="00116B68">
        <w:rPr>
          <w:b/>
        </w:rPr>
        <w:t xml:space="preserve">profile RTQC version </w:t>
      </w:r>
      <w:ins w:id="638" w:author="RANNOU Jean-Philippe" w:date="2017-02-21T11:52:00Z">
        <w:r w:rsidR="0072037B">
          <w:rPr>
            <w:b/>
            <w:highlight w:val="green"/>
          </w:rPr>
          <w:t>3.0</w:t>
        </w:r>
      </w:ins>
      <w:del w:id="639" w:author="RANNOU Jean-Philippe" w:date="2017-02-21T11:52:00Z">
        <w:r w:rsidRPr="00D036B0" w:rsidDel="0072037B">
          <w:rPr>
            <w:b/>
            <w:highlight w:val="green"/>
          </w:rPr>
          <w:delText>2.</w:delText>
        </w:r>
        <w:r w:rsidR="00F93CFA" w:rsidRPr="00D036B0" w:rsidDel="0072037B">
          <w:rPr>
            <w:b/>
            <w:highlight w:val="green"/>
          </w:rPr>
          <w:delText>7</w:delText>
        </w:r>
      </w:del>
      <w:r w:rsidR="00F93CFA">
        <w:t xml:space="preserve"> </w:t>
      </w:r>
      <w:r w:rsidR="00116B68">
        <w:t xml:space="preserve">and </w:t>
      </w:r>
      <w:r w:rsidR="00116B68" w:rsidRPr="00116B68">
        <w:rPr>
          <w:b/>
        </w:rPr>
        <w:t xml:space="preserve">trajectory RTQC version </w:t>
      </w:r>
      <w:ins w:id="640" w:author="RANNOU Jean-Philippe" w:date="2017-02-21T11:53:00Z">
        <w:r w:rsidR="0072037B">
          <w:rPr>
            <w:b/>
            <w:highlight w:val="green"/>
          </w:rPr>
          <w:t>2.0</w:t>
        </w:r>
      </w:ins>
      <w:del w:id="641" w:author="RANNOU Jean-Philippe" w:date="2017-02-21T11:53:00Z">
        <w:r w:rsidR="004B1BEF" w:rsidRPr="00D036B0" w:rsidDel="0072037B">
          <w:rPr>
            <w:b/>
            <w:highlight w:val="green"/>
          </w:rPr>
          <w:delText>1.8</w:delText>
        </w:r>
      </w:del>
      <w:r>
        <w:t xml:space="preserve">) which generates Argo files compliant with format </w:t>
      </w:r>
      <w:r w:rsidRPr="000579E4">
        <w:rPr>
          <w:rFonts w:cs="Times New Roman"/>
        </w:rPr>
        <w:t>version 3.1 (specified in [</w:t>
      </w:r>
      <w:r w:rsidR="000579E4" w:rsidRPr="000579E4">
        <w:rPr>
          <w:rFonts w:cs="Times New Roman"/>
        </w:rPr>
        <w:fldChar w:fldCharType="begin"/>
      </w:r>
      <w:r w:rsidR="000579E4" w:rsidRPr="000579E4">
        <w:rPr>
          <w:rFonts w:cs="Times New Roman"/>
        </w:rPr>
        <w:instrText xml:space="preserve"> REF RD1 \h </w:instrText>
      </w:r>
      <w:r w:rsidR="000579E4">
        <w:rPr>
          <w:rFonts w:cs="Times New Roman"/>
        </w:rPr>
        <w:instrText xml:space="preserve"> \* MERGEFORMAT </w:instrText>
      </w:r>
      <w:r w:rsidR="000579E4" w:rsidRPr="000579E4">
        <w:rPr>
          <w:rFonts w:cs="Times New Roman"/>
        </w:rPr>
      </w:r>
      <w:r w:rsidR="000579E4" w:rsidRPr="000579E4">
        <w:rPr>
          <w:rFonts w:cs="Times New Roman"/>
        </w:rPr>
        <w:fldChar w:fldCharType="separate"/>
      </w:r>
      <w:r w:rsidR="000579E4" w:rsidRPr="000579E4">
        <w:rPr>
          <w:rFonts w:cs="Times New Roman"/>
          <w:sz w:val="20"/>
          <w:szCs w:val="20"/>
        </w:rPr>
        <w:t>RD1</w:t>
      </w:r>
      <w:r w:rsidR="000579E4" w:rsidRPr="000579E4">
        <w:rPr>
          <w:rFonts w:cs="Times New Roman"/>
        </w:rPr>
        <w:fldChar w:fldCharType="end"/>
      </w:r>
      <w:r w:rsidRPr="000579E4">
        <w:rPr>
          <w:rFonts w:cs="Times New Roman"/>
        </w:rPr>
        <w:t>]).</w:t>
      </w:r>
    </w:p>
    <w:p w:rsidR="00B23A69" w:rsidRDefault="00B23A69" w:rsidP="00B23A69">
      <w:pPr>
        <w:pStyle w:val="Corpsdetexte"/>
        <w:pBdr>
          <w:top w:val="single" w:sz="4" w:space="1" w:color="auto"/>
          <w:left w:val="single" w:sz="4" w:space="4" w:color="auto"/>
          <w:bottom w:val="single" w:sz="4" w:space="1" w:color="auto"/>
          <w:right w:val="single" w:sz="4" w:space="4" w:color="auto"/>
        </w:pBdr>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decoder is stored in the global variable </w:t>
      </w:r>
      <w:r w:rsidRPr="00E52C5A">
        <w:rPr>
          <w:rStyle w:val="CodeCar"/>
          <w:rFonts w:eastAsiaTheme="minorEastAsia"/>
        </w:rPr>
        <w:t>g_decArgo_decoderVersion</w:t>
      </w:r>
      <w:r>
        <w:t xml:space="preserve"> set in the </w:t>
      </w:r>
      <w:r w:rsidRPr="00915510">
        <w:rPr>
          <w:i/>
        </w:rPr>
        <w:t>init_default_values.m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profile RTQC is stored in the global variable </w:t>
      </w:r>
      <w:r w:rsidRPr="00E52C5A">
        <w:rPr>
          <w:rStyle w:val="CodeCar"/>
          <w:rFonts w:eastAsiaTheme="minorEastAsia"/>
        </w:rPr>
        <w:t>g_decArgo_addRtqcToProfileVersion</w:t>
      </w:r>
      <w:r>
        <w:t xml:space="preserve"> set in the </w:t>
      </w:r>
      <w:r w:rsidRPr="00915510">
        <w:rPr>
          <w:i/>
        </w:rPr>
        <w:t>add_rtqc_to_profile_file.m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trajectory RTQC is stored in the global variable </w:t>
      </w:r>
      <w:r w:rsidRPr="00E52C5A">
        <w:rPr>
          <w:rStyle w:val="CodeCar"/>
          <w:rFonts w:eastAsiaTheme="minorEastAsia"/>
        </w:rPr>
        <w:t>g_decArgo_addRtqcToTrajVersion</w:t>
      </w:r>
      <w:r>
        <w:t xml:space="preserve"> set in the </w:t>
      </w:r>
      <w:r w:rsidRPr="00915510">
        <w:rPr>
          <w:i/>
        </w:rPr>
        <w:t>add_rtqc_to_trajectory_file.m</w:t>
      </w:r>
      <w:r>
        <w:t xml:space="preserve"> file.</w:t>
      </w:r>
    </w:p>
    <w:p w:rsidR="00B23A69" w:rsidRPr="00B23A69" w:rsidRDefault="00B23A69" w:rsidP="00B23A69"/>
    <w:p w:rsidR="002F08BF" w:rsidRPr="00715A45" w:rsidRDefault="002F08BF" w:rsidP="00715A45">
      <w:pPr>
        <w:pStyle w:val="Titre1"/>
      </w:pPr>
      <w:bookmarkStart w:id="642" w:name="_Toc460855046"/>
      <w:bookmarkStart w:id="643" w:name="_Toc475450262"/>
      <w:r w:rsidRPr="00715A45">
        <w:lastRenderedPageBreak/>
        <w:t>Floats managed by the decoder</w:t>
      </w:r>
      <w:bookmarkEnd w:id="642"/>
      <w:bookmarkEnd w:id="643"/>
    </w:p>
    <w:p w:rsidR="00B23A69" w:rsidRPr="00B23A69" w:rsidRDefault="00B23A69" w:rsidP="00B23A69"/>
    <w:p w:rsidR="002F08BF" w:rsidRDefault="002F08BF" w:rsidP="00867FD6">
      <w:r w:rsidRPr="00867FD6">
        <w:t>The</w:t>
      </w:r>
      <w:r>
        <w:t xml:space="preserve"> float type and versions managed by the current version of the decoder are listed in the </w:t>
      </w:r>
      <w:r w:rsidRPr="00B67995">
        <w:rPr>
          <w:i/>
        </w:rPr>
        <w:t>_CoriolisArgoFloatVersions_YYYYMMDD.xlsx</w:t>
      </w:r>
      <w:r>
        <w:t xml:space="preserve"> file (where </w:t>
      </w:r>
      <w:r w:rsidRPr="00266B84">
        <w:rPr>
          <w:i/>
        </w:rPr>
        <w:t>YYYYMMDD</w:t>
      </w:r>
      <w:r>
        <w:t xml:space="preserve"> is the update date of the Excel file) (see </w:t>
      </w:r>
      <w:r>
        <w:fldChar w:fldCharType="begin"/>
      </w:r>
      <w:r>
        <w:instrText xml:space="preserve"> REF _Ref460577154 \r \h </w:instrText>
      </w:r>
      <w:r>
        <w:fldChar w:fldCharType="separate"/>
      </w:r>
      <w:r w:rsidR="000579E4">
        <w:t>8.2</w:t>
      </w:r>
      <w:r>
        <w:fldChar w:fldCharType="end"/>
      </w:r>
      <w:r>
        <w:t>).</w:t>
      </w:r>
    </w:p>
    <w:p w:rsidR="002F08BF" w:rsidRPr="00715A45" w:rsidRDefault="002F08BF" w:rsidP="0058643D">
      <w:pPr>
        <w:pStyle w:val="Titre1"/>
        <w:pageBreakBefore w:val="0"/>
        <w:ind w:left="431" w:hanging="431"/>
      </w:pPr>
      <w:bookmarkStart w:id="644" w:name="_Toc460855047"/>
      <w:bookmarkStart w:id="645" w:name="_Toc475450263"/>
      <w:r w:rsidRPr="00715A45">
        <w:t>Description of the decoder package</w:t>
      </w:r>
      <w:bookmarkEnd w:id="644"/>
      <w:bookmarkEnd w:id="645"/>
    </w:p>
    <w:p w:rsidR="002F08BF" w:rsidRDefault="002F08BF" w:rsidP="002F08BF">
      <w:pPr>
        <w:pStyle w:val="Corpsdetexte"/>
      </w:pPr>
      <w:r>
        <w:t xml:space="preserve">The decoder is provided as a zipped archive named </w:t>
      </w:r>
      <w:r w:rsidRPr="00266B84">
        <w:rPr>
          <w:i/>
        </w:rPr>
        <w:t>decArgo_YYYYMMDD_xxxy.7z</w:t>
      </w:r>
      <w:r>
        <w:t xml:space="preserve">, where </w:t>
      </w:r>
      <w:r w:rsidRPr="00266B84">
        <w:rPr>
          <w:i/>
        </w:rPr>
        <w:t>YYYYMMDD</w:t>
      </w:r>
      <w:r>
        <w:t xml:space="preserve"> is the date of the package creation and </w:t>
      </w:r>
      <w:r w:rsidRPr="00266B84">
        <w:rPr>
          <w:i/>
        </w:rPr>
        <w:t>xxxy</w:t>
      </w:r>
      <w:r>
        <w:t xml:space="preserve"> the decoder version.</w:t>
      </w:r>
    </w:p>
    <w:p w:rsidR="002F08BF" w:rsidRPr="00266B84" w:rsidRDefault="002F08BF" w:rsidP="002F08BF">
      <w:pPr>
        <w:pStyle w:val="Corpsdetexte"/>
      </w:pPr>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14:anchorId="50B6C03D" wp14:editId="0DF9D621">
            <wp:extent cx="2126615" cy="983615"/>
            <wp:effectExtent l="0" t="0" r="6985" b="6985"/>
            <wp:docPr id="6" name="Image 6" descr="C:\Users\jprannou\Desktop\ScreenHunter_59 Sep. 16 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rannou\Desktop\ScreenHunter_59 Sep. 16 16.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6615" cy="983615"/>
                    </a:xfrm>
                    <a:prstGeom prst="rect">
                      <a:avLst/>
                    </a:prstGeom>
                    <a:noFill/>
                    <a:ln>
                      <a:noFill/>
                    </a:ln>
                  </pic:spPr>
                </pic:pic>
              </a:graphicData>
            </a:graphic>
          </wp:inline>
        </w:drawing>
      </w:r>
    </w:p>
    <w:p w:rsidR="002F08BF" w:rsidRDefault="002F08BF" w:rsidP="002F08BF">
      <w:pPr>
        <w:pStyle w:val="Corpsdetexte"/>
      </w:pPr>
      <w:r>
        <w:t>Three main directories are provided:</w:t>
      </w:r>
    </w:p>
    <w:p w:rsidR="002F08BF" w:rsidRDefault="002F08BF" w:rsidP="002F08BF">
      <w:pPr>
        <w:pStyle w:val="Corpsdetexte"/>
        <w:widowControl w:val="0"/>
        <w:numPr>
          <w:ilvl w:val="0"/>
          <w:numId w:val="22"/>
        </w:numPr>
        <w:suppressAutoHyphens/>
      </w:pPr>
      <w:r>
        <w:t xml:space="preserve">The </w:t>
      </w:r>
      <w:r>
        <w:rPr>
          <w:i/>
        </w:rPr>
        <w:t>decArgo_soft</w:t>
      </w:r>
      <w:r>
        <w:t xml:space="preserve"> directory contains the decoder software,</w:t>
      </w:r>
    </w:p>
    <w:p w:rsidR="002F08BF" w:rsidRDefault="002F08BF" w:rsidP="002F08BF">
      <w:pPr>
        <w:pStyle w:val="Corpsdetexte"/>
        <w:widowControl w:val="0"/>
        <w:numPr>
          <w:ilvl w:val="0"/>
          <w:numId w:val="22"/>
        </w:numPr>
        <w:suppressAutoHyphens/>
      </w:pPr>
      <w:r>
        <w:t xml:space="preserve">The </w:t>
      </w:r>
      <w:r w:rsidRPr="0031215F">
        <w:rPr>
          <w:i/>
        </w:rPr>
        <w:t>dec</w:t>
      </w:r>
      <w:r>
        <w:rPr>
          <w:i/>
        </w:rPr>
        <w:t>Argo</w:t>
      </w:r>
      <w:r w:rsidRPr="0031215F">
        <w:rPr>
          <w:i/>
        </w:rPr>
        <w:t>_doc</w:t>
      </w:r>
      <w:r>
        <w:t xml:space="preserve"> directory contains the documentation associated to the decoder,</w:t>
      </w:r>
    </w:p>
    <w:p w:rsidR="002F08BF" w:rsidRDefault="002F08BF" w:rsidP="002F08BF">
      <w:pPr>
        <w:pStyle w:val="Corpsdetexte"/>
        <w:widowControl w:val="0"/>
        <w:numPr>
          <w:ilvl w:val="0"/>
          <w:numId w:val="22"/>
        </w:numPr>
        <w:suppressAutoHyphens/>
      </w:pPr>
      <w:r>
        <w:t xml:space="preserve">The </w:t>
      </w:r>
      <w:r>
        <w:rPr>
          <w:i/>
        </w:rPr>
        <w:t>decArgo_config_floats</w:t>
      </w:r>
      <w:r>
        <w:t xml:space="preserve"> directory contains float configuration file samples.</w:t>
      </w:r>
    </w:p>
    <w:p w:rsidR="002F08BF" w:rsidRDefault="002F08BF" w:rsidP="002F08BF">
      <w:pPr>
        <w:pStyle w:val="Corpsdetexte"/>
      </w:pPr>
      <w:r>
        <w:t xml:space="preserve">(see Annex </w:t>
      </w:r>
      <w:r>
        <w:fldChar w:fldCharType="begin"/>
      </w:r>
      <w:r>
        <w:instrText xml:space="preserve"> REF AXA \h </w:instrText>
      </w:r>
      <w:r>
        <w:fldChar w:fldCharType="separate"/>
      </w:r>
      <w:r w:rsidR="000579E4" w:rsidRPr="00715A45">
        <w:t>A</w:t>
      </w:r>
      <w:r>
        <w:fldChar w:fldCharType="end"/>
      </w:r>
      <w:r>
        <w:t xml:space="preserve"> for a detailed description of their contents).</w:t>
      </w:r>
    </w:p>
    <w:p w:rsidR="002F08BF" w:rsidRPr="00715A45" w:rsidRDefault="002F08BF" w:rsidP="00715A45">
      <w:pPr>
        <w:pStyle w:val="Titre1"/>
      </w:pPr>
      <w:bookmarkStart w:id="646" w:name="_Toc460855048"/>
      <w:bookmarkStart w:id="647" w:name="_Toc475450264"/>
      <w:r w:rsidRPr="00715A45">
        <w:lastRenderedPageBreak/>
        <w:t>Decoder installation and configuration</w:t>
      </w:r>
      <w:bookmarkEnd w:id="646"/>
      <w:bookmarkEnd w:id="647"/>
    </w:p>
    <w:p w:rsidR="002F08BF" w:rsidRPr="00715A45" w:rsidRDefault="002F08BF" w:rsidP="00715A45">
      <w:pPr>
        <w:pStyle w:val="Titre2"/>
      </w:pPr>
      <w:bookmarkStart w:id="648" w:name="_Toc460855049"/>
      <w:bookmarkStart w:id="649" w:name="_Toc475450265"/>
      <w:r w:rsidRPr="00715A45">
        <w:t>Decoder installation</w:t>
      </w:r>
      <w:bookmarkEnd w:id="648"/>
      <w:bookmarkEnd w:id="649"/>
    </w:p>
    <w:p w:rsidR="002F08BF" w:rsidRPr="00715A45" w:rsidRDefault="002F08BF" w:rsidP="00715A45">
      <w:pPr>
        <w:pStyle w:val="Titre3"/>
      </w:pPr>
      <w:bookmarkStart w:id="650" w:name="_Toc460855050"/>
      <w:bookmarkStart w:id="651" w:name="_Toc475450266"/>
      <w:r w:rsidRPr="00715A45">
        <w:t>Hardware and software requirements</w:t>
      </w:r>
      <w:bookmarkEnd w:id="650"/>
      <w:bookmarkEnd w:id="651"/>
    </w:p>
    <w:p w:rsidR="002F08BF" w:rsidRDefault="002F08BF" w:rsidP="002F08BF">
      <w:pPr>
        <w:pStyle w:val="Corpsdetexte"/>
      </w:pPr>
      <w:r>
        <w:t xml:space="preserve">The decoder can be installed on a PC type computer equipped with a Windows or Linux (see Annex </w:t>
      </w:r>
      <w:r>
        <w:fldChar w:fldCharType="begin"/>
      </w:r>
      <w:r>
        <w:instrText xml:space="preserve"> REF AXE \h </w:instrText>
      </w:r>
      <w:r>
        <w:fldChar w:fldCharType="separate"/>
      </w:r>
      <w:r w:rsidR="000579E4" w:rsidRPr="00715A45">
        <w:t>E</w:t>
      </w:r>
      <w:r>
        <w:fldChar w:fldCharType="end"/>
      </w:r>
      <w:r>
        <w:t>) operating system.</w:t>
      </w:r>
    </w:p>
    <w:p w:rsidR="002F08BF" w:rsidRDefault="002F08BF" w:rsidP="002F08BF">
      <w:pPr>
        <w:pStyle w:val="Corpsdetexte"/>
      </w:pPr>
      <w:r>
        <w:t>The Matlab software must be installed on the host computer.</w:t>
      </w:r>
    </w:p>
    <w:p w:rsidR="002F08BF" w:rsidRDefault="002F08BF" w:rsidP="002F08BF">
      <w:pPr>
        <w:pStyle w:val="Corpsdetexte"/>
      </w:pPr>
      <w:r>
        <w:t>The Matlab version should be &gt; R2006b since a native NetCDF library is expected.</w:t>
      </w:r>
    </w:p>
    <w:p w:rsidR="002F08BF" w:rsidRDefault="002F08BF" w:rsidP="002F08BF">
      <w:pPr>
        <w:pStyle w:val="Corpsdetexte"/>
      </w:pPr>
      <w:r>
        <w:t>Note also that:</w:t>
      </w:r>
    </w:p>
    <w:p w:rsidR="002F08BF" w:rsidRDefault="002F08BF" w:rsidP="002F08BF">
      <w:pPr>
        <w:pStyle w:val="Corpsdetexte"/>
        <w:widowControl w:val="0"/>
        <w:numPr>
          <w:ilvl w:val="0"/>
          <w:numId w:val="25"/>
        </w:numPr>
        <w:suppressAutoHyphens/>
      </w:pPr>
      <w:r>
        <w:t xml:space="preserve">The Matlab </w:t>
      </w:r>
      <w:r w:rsidRPr="000B37D6">
        <w:t>Statistics Toolbox</w:t>
      </w:r>
      <w:r>
        <w:t xml:space="preserve"> is needed (for the Matlab </w:t>
      </w:r>
      <w:r w:rsidRPr="008035BA">
        <w:rPr>
          <w:b/>
          <w:i/>
        </w:rPr>
        <w:t>fitlm</w:t>
      </w:r>
      <w:r>
        <w:t xml:space="preserve"> function), if you want to compute NITRATE values from the transmitted </w:t>
      </w:r>
      <w:r w:rsidRPr="00BD5352">
        <w:t>spectrum (see Annex</w:t>
      </w:r>
      <w:r>
        <w:t xml:space="preserve"> </w:t>
      </w:r>
      <w:r>
        <w:fldChar w:fldCharType="begin"/>
      </w:r>
      <w:r>
        <w:instrText xml:space="preserve"> REF AXF \h </w:instrText>
      </w:r>
      <w:r>
        <w:fldChar w:fldCharType="separate"/>
      </w:r>
      <w:r w:rsidR="000579E4" w:rsidRPr="00715A45">
        <w:t>F</w:t>
      </w:r>
      <w:r>
        <w:fldChar w:fldCharType="end"/>
      </w:r>
      <w:r>
        <w:t xml:space="preserve"> for details</w:t>
      </w:r>
      <w:r w:rsidRPr="00BD5352">
        <w:t>),</w:t>
      </w:r>
    </w:p>
    <w:p w:rsidR="002F08BF" w:rsidRDefault="002F08BF" w:rsidP="002F08BF">
      <w:pPr>
        <w:pStyle w:val="Corpsdetexte"/>
        <w:widowControl w:val="0"/>
        <w:numPr>
          <w:ilvl w:val="0"/>
          <w:numId w:val="25"/>
        </w:numPr>
        <w:suppressAutoHyphens/>
      </w:pPr>
      <w:r>
        <w:t>The ETOPO2 worldwide bathymetric atlas (</w:t>
      </w:r>
      <w:r w:rsidR="005709BF" w:rsidRPr="00D036B0">
        <w:rPr>
          <w:highlight w:val="green"/>
        </w:rPr>
        <w:t>https://www.ngdc.noaa.gov/mgg/global/relief/ETOPO2/ETOPO2v2-2006/ETOPO2v2g/raw_binary/ETOPO2v2g_i2_MSB.zip</w:t>
      </w:r>
      <w:r>
        <w:t xml:space="preserve"> file) is needed by some RTQC tests,</w:t>
      </w:r>
    </w:p>
    <w:p w:rsidR="002F08BF" w:rsidRDefault="002F08BF" w:rsidP="002F08BF">
      <w:pPr>
        <w:pStyle w:val="Corpsdetexte"/>
        <w:widowControl w:val="0"/>
        <w:numPr>
          <w:ilvl w:val="0"/>
          <w:numId w:val="25"/>
        </w:numPr>
        <w:suppressAutoHyphens/>
      </w:pPr>
      <w:r>
        <w:t xml:space="preserve">The (free) following components are also needed if you want to use the </w:t>
      </w:r>
      <w:r w:rsidRPr="000B37D6">
        <w:rPr>
          <w:b/>
          <w:i/>
        </w:rPr>
        <w:t>nc_trace_disp</w:t>
      </w:r>
      <w:r>
        <w:t xml:space="preserve"> tool to plot the float displacements:</w:t>
      </w:r>
    </w:p>
    <w:p w:rsidR="002F08BF" w:rsidRDefault="002F08BF" w:rsidP="002F08BF">
      <w:pPr>
        <w:pStyle w:val="Corpsdetexte"/>
        <w:widowControl w:val="0"/>
        <w:numPr>
          <w:ilvl w:val="1"/>
          <w:numId w:val="25"/>
        </w:numPr>
        <w:suppressAutoHyphens/>
      </w:pPr>
      <w:r>
        <w:t>The M_Map Matlab package (</w:t>
      </w:r>
      <w:r w:rsidRPr="001D7367">
        <w:t>https://www.eoas.ubc.ca/~rich/map.html</w:t>
      </w:r>
      <w:r>
        <w:t>),</w:t>
      </w:r>
    </w:p>
    <w:p w:rsidR="002F08BF" w:rsidRDefault="002F08BF" w:rsidP="002F08BF">
      <w:pPr>
        <w:pStyle w:val="Corpsdetexte"/>
        <w:widowControl w:val="0"/>
        <w:numPr>
          <w:ilvl w:val="1"/>
          <w:numId w:val="25"/>
        </w:numPr>
        <w:suppressAutoHyphens/>
      </w:pPr>
      <w:r>
        <w:t>The ETOPO2 worldwide bathymetric atlas (mentioned above),</w:t>
      </w:r>
    </w:p>
    <w:p w:rsidR="002F08BF" w:rsidRDefault="002F08BF" w:rsidP="002F08BF">
      <w:pPr>
        <w:pStyle w:val="Corpsdetexte"/>
        <w:widowControl w:val="0"/>
        <w:numPr>
          <w:ilvl w:val="1"/>
          <w:numId w:val="25"/>
        </w:numPr>
        <w:suppressAutoHyphens/>
      </w:pPr>
      <w:r>
        <w:t>The SRTM30+ worldwide bathymetric atlas (</w:t>
      </w:r>
      <w:hyperlink r:id="rId18" w:history="1">
        <w:r w:rsidRPr="00300AB3">
          <w:rPr>
            <w:rStyle w:val="Lienhypertexte"/>
          </w:rPr>
          <w:t>http://topex.ucsd.edu/WWW_html/srtm30_plus.html</w:t>
        </w:r>
      </w:hyperlink>
      <w:r>
        <w:t>) if you want to switch to a more detailed bathymetry.</w:t>
      </w:r>
    </w:p>
    <w:p w:rsidR="002F08BF" w:rsidRPr="00715A45" w:rsidRDefault="002F08BF" w:rsidP="00715A45">
      <w:pPr>
        <w:pStyle w:val="Titre3"/>
      </w:pPr>
      <w:bookmarkStart w:id="652" w:name="_Toc460855051"/>
      <w:bookmarkStart w:id="653" w:name="_Toc475450267"/>
      <w:r w:rsidRPr="00715A45">
        <w:t>Installation of the decoder</w:t>
      </w:r>
      <w:bookmarkEnd w:id="652"/>
      <w:bookmarkEnd w:id="653"/>
    </w:p>
    <w:p w:rsidR="002F08BF" w:rsidRDefault="002F08BF" w:rsidP="002F08BF">
      <w:pPr>
        <w:pStyle w:val="Corpsdetexte"/>
      </w:pPr>
      <w:r>
        <w:t xml:space="preserve">To install the decoder, unzip the decoder package archive and add the </w:t>
      </w:r>
      <w:r w:rsidRPr="00266B84">
        <w:rPr>
          <w:i/>
        </w:rPr>
        <w:t>decArgo_YYYYMMDD_xxxy</w:t>
      </w:r>
      <w:r>
        <w:rPr>
          <w:i/>
        </w:rPr>
        <w:t>/decArgo_soft/soft</w:t>
      </w:r>
      <w:r>
        <w:t xml:space="preserve"> directory, with its sub-directories, to your Matlab path.</w:t>
      </w:r>
    </w:p>
    <w:p w:rsidR="002F08BF" w:rsidRPr="00715A45" w:rsidRDefault="002F08BF" w:rsidP="00715A45">
      <w:pPr>
        <w:pStyle w:val="Titre2"/>
      </w:pPr>
      <w:bookmarkStart w:id="654" w:name="_Toc460855052"/>
      <w:bookmarkStart w:id="655" w:name="_Toc475450268"/>
      <w:r w:rsidRPr="00715A45">
        <w:t>Decoder configuration</w:t>
      </w:r>
      <w:bookmarkEnd w:id="654"/>
      <w:bookmarkEnd w:id="655"/>
    </w:p>
    <w:p w:rsidR="002F08BF" w:rsidRDefault="002F08BF" w:rsidP="002F08BF">
      <w:pPr>
        <w:pStyle w:val="Corpsdetexte"/>
      </w:pPr>
      <w:r w:rsidRPr="00FD6474">
        <w:t>To configure the decoder, you have to update, according to your own (Linux or PC) platform, the decoder configuration file</w:t>
      </w:r>
      <w:r>
        <w:t>.</w:t>
      </w:r>
    </w:p>
    <w:p w:rsidR="0058643D" w:rsidRDefault="0058643D">
      <w:pPr>
        <w:spacing w:after="200" w:line="276" w:lineRule="auto"/>
        <w:rPr>
          <w:rFonts w:asciiTheme="majorHAnsi" w:eastAsiaTheme="majorEastAsia" w:hAnsiTheme="majorHAnsi" w:cstheme="majorBidi"/>
          <w:b/>
          <w:bCs/>
          <w:color w:val="1F497D" w:themeColor="text2"/>
        </w:rPr>
      </w:pPr>
      <w:bookmarkStart w:id="656" w:name="_Toc460855053"/>
      <w:r>
        <w:br w:type="page"/>
      </w:r>
    </w:p>
    <w:p w:rsidR="002F08BF" w:rsidRPr="00715A45" w:rsidRDefault="002F08BF" w:rsidP="00715A45">
      <w:pPr>
        <w:pStyle w:val="Titre3"/>
      </w:pPr>
      <w:bookmarkStart w:id="657" w:name="_Toc475450269"/>
      <w:r w:rsidRPr="00715A45">
        <w:lastRenderedPageBreak/>
        <w:t>PI decoder configuration</w:t>
      </w:r>
      <w:bookmarkEnd w:id="656"/>
      <w:bookmarkEnd w:id="657"/>
    </w:p>
    <w:p w:rsidR="002F08BF" w:rsidRDefault="002F08BF" w:rsidP="002F08BF">
      <w:pPr>
        <w:pStyle w:val="Corpsdetexte"/>
      </w:pPr>
      <w:r>
        <w:t xml:space="preserve">The configuration file of the PI decoder is </w:t>
      </w:r>
      <w:r w:rsidRPr="005648D4">
        <w:rPr>
          <w:i/>
        </w:rPr>
        <w:t>decArgo_YYYYMMDD_xxxy/decArgo_</w:t>
      </w:r>
      <w:r w:rsidRPr="0072037B">
        <w:rPr>
          <w:i/>
          <w:rPrChange w:id="658" w:author="RANNOU Jean-Philippe" w:date="2017-02-21T12:01:00Z">
            <w:rPr>
              <w:i/>
            </w:rPr>
          </w:rPrChange>
        </w:rPr>
        <w:t>soft/soft/_argo_decoder</w:t>
      </w:r>
      <w:r w:rsidR="004B1BEF" w:rsidRPr="0072037B">
        <w:rPr>
          <w:i/>
          <w:rPrChange w:id="659" w:author="RANNOU Jean-Philippe" w:date="2017-02-21T12:01:00Z">
            <w:rPr>
              <w:i/>
              <w:highlight w:val="green"/>
            </w:rPr>
          </w:rPrChange>
        </w:rPr>
        <w:t>_</w:t>
      </w:r>
      <w:r w:rsidRPr="0072037B">
        <w:rPr>
          <w:i/>
          <w:rPrChange w:id="660" w:author="RANNOU Jean-Philippe" w:date="2017-02-21T12:01:00Z">
            <w:rPr>
              <w:i/>
              <w:highlight w:val="green"/>
            </w:rPr>
          </w:rPrChange>
        </w:rPr>
        <w:t>conf.</w:t>
      </w:r>
      <w:r w:rsidR="004B1BEF" w:rsidRPr="0072037B">
        <w:rPr>
          <w:i/>
          <w:rPrChange w:id="661" w:author="RANNOU Jean-Philippe" w:date="2017-02-21T12:01:00Z">
            <w:rPr>
              <w:i/>
              <w:highlight w:val="green"/>
            </w:rPr>
          </w:rPrChange>
        </w:rPr>
        <w:t>txt.</w:t>
      </w:r>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Used to</w:t>
            </w:r>
            <w:r w:rsidRPr="00B47450">
              <w:rPr>
                <w:rFonts w:ascii="Arial" w:hAnsi="Arial" w:cs="Arial"/>
              </w:rPr>
              <w:t xml:space="preserve"> choose the cycles to decode. However, as TRAJ data may use information from previous cycles, </w:t>
            </w:r>
            <w:r>
              <w:rPr>
                <w:rFonts w:ascii="Arial" w:hAnsi="Arial" w:cs="Arial"/>
              </w:rPr>
              <w:t>it is</w:t>
            </w:r>
            <w:r w:rsidRPr="00B47450">
              <w:rPr>
                <w:rFonts w:ascii="Arial" w:hAnsi="Arial" w:cs="Arial"/>
              </w:rPr>
              <w:t xml:space="preserve"> recommend to always set (</w:t>
            </w:r>
            <w:r w:rsidRPr="005648D4">
              <w:rPr>
                <w:rFonts w:ascii="Courier New" w:hAnsi="Courier New" w:cs="Courier New"/>
              </w:rPr>
              <w:t>EXPECTED_CYCLE_LIST = 9999</w:t>
            </w:r>
            <w:r w:rsidRPr="00B47450">
              <w:rPr>
                <w:rFonts w:ascii="Arial" w:hAnsi="Arial" w:cs="Arial"/>
              </w:rPr>
              <w:t xml:space="preserve"> or </w:t>
            </w:r>
            <w:r w:rsidRPr="005648D4">
              <w:rPr>
                <w:rFonts w:ascii="Courier New" w:hAnsi="Courier New" w:cs="Courier New"/>
              </w:rPr>
              <w:t>EXPECTED_CYCLE_LIST = [~])</w:t>
            </w:r>
            <w:r w:rsidRPr="00B47450">
              <w:rPr>
                <w:rFonts w:ascii="Arial" w:hAnsi="Arial" w:cs="Arial"/>
              </w:rPr>
              <w:t xml:space="preserve"> i.e. to always process existing cycles from the beginning</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r w:rsidRPr="00B47450">
              <w:rPr>
                <w:rFonts w:ascii="Arial" w:hAnsi="Arial" w:cs="Arial"/>
              </w:rPr>
              <w:t>Remocean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FLOAT_INFORMATION_FILE_NAME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file which stores the basic configuration information of the managed floats (</w:t>
            </w:r>
            <w:r w:rsidRPr="005648D4">
              <w:rPr>
                <w:i/>
              </w:rPr>
              <w:t>decArgo_YYYYMMDD_xxxy/decArgo_config_floats/argoFloatInfo/</w:t>
            </w:r>
            <w:r w:rsidRPr="005648D4">
              <w:rPr>
                <w:rFonts w:ascii="Arial" w:hAnsi="Arial" w:cs="Arial"/>
                <w:i/>
              </w:rPr>
              <w:t>argo_floats_information_co.txt</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 xml:space="preserve">Unused since </w:t>
            </w:r>
            <w:r w:rsidRPr="005648D4">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Unused.</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r w:rsidRPr="005648D4">
              <w:rPr>
                <w:i/>
              </w:rPr>
              <w:t>decArgo_YYYYMMDD_xxxy/decArgo_soft/config/techParamNames/</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r w:rsidRPr="005648D4">
              <w:rPr>
                <w:i/>
              </w:rPr>
              <w:t>decArgo_YYYYMMDD_xxxy/decArgo_soft/config/configParamNames/</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5648D4">
              <w:rPr>
                <w:i/>
              </w:rPr>
              <w:t>decArgo_YYYYMMDD_xxxy/decArgo_config_floats/json_float_meta_argos/</w:t>
            </w:r>
            <w:r>
              <w:t xml:space="preserve"> or </w:t>
            </w:r>
            <w:r w:rsidRPr="005648D4">
              <w:rPr>
                <w:i/>
              </w:rPr>
              <w:t>decArgo_YYYYMMDD_xxxy/decArgo_config_floats/json_float_meta_ir_sbd/</w:t>
            </w:r>
            <w:r>
              <w:t xml:space="preserve"> or … depending of </w:t>
            </w:r>
            <w:r w:rsidRPr="005648D4">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DIR_INPUT_DM_BUFFER_LIST</w:t>
            </w:r>
          </w:p>
        </w:tc>
        <w:tc>
          <w:tcPr>
            <w:tcW w:w="5386" w:type="dxa"/>
          </w:tcPr>
          <w:p w:rsidR="002F08BF" w:rsidRPr="00B47450" w:rsidRDefault="002F08BF" w:rsidP="00EF65F5">
            <w:pPr>
              <w:pStyle w:val="tablecontent"/>
              <w:rPr>
                <w:rFonts w:ascii="Arial" w:hAnsi="Arial" w:cs="Arial"/>
              </w:rPr>
            </w:pPr>
            <w:r>
              <w:rPr>
                <w:rFonts w:ascii="Arial" w:hAnsi="Arial" w:cs="Arial"/>
              </w:rPr>
              <w:t>Unused.</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r>
              <w:rPr>
                <w:rFonts w:ascii="Arial" w:hAnsi="Arial" w:cs="Arial"/>
              </w:rPr>
              <w:t>Unused.</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top directory used to store output NetCDF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r>
              <w:rPr>
                <w:rFonts w:ascii="Arial" w:hAnsi="Arial" w:cs="Arial"/>
              </w:rPr>
              <w:t>Flag</w:t>
            </w:r>
            <w:r w:rsidRPr="005D7AC2">
              <w:rPr>
                <w:rFonts w:ascii="Arial" w:hAnsi="Arial" w:cs="Arial"/>
              </w:rPr>
              <w:t xml:space="preserve"> to choose the </w:t>
            </w:r>
            <w:r>
              <w:rPr>
                <w:rFonts w:ascii="Arial" w:hAnsi="Arial" w:cs="Arial"/>
              </w:rPr>
              <w:t>generated NetCDF Argo files</w:t>
            </w:r>
            <w:r w:rsidRPr="005D7AC2">
              <w:rPr>
                <w:rFonts w:ascii="Arial" w:hAnsi="Arial" w:cs="Arial"/>
              </w:rPr>
              <w:t xml:space="preserve"> (1 if you wan</w:t>
            </w:r>
            <w:r>
              <w:rPr>
                <w:rFonts w:ascii="Arial" w:hAnsi="Arial" w:cs="Arial"/>
              </w:rPr>
              <w:t>t to generate it, 0 otherwise).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NetCDF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TESTXXX</w:t>
            </w:r>
          </w:p>
        </w:tc>
        <w:tc>
          <w:tcPr>
            <w:tcW w:w="5386" w:type="dxa"/>
          </w:tcPr>
          <w:p w:rsidR="002F08BF" w:rsidRPr="0012661C" w:rsidRDefault="002F08BF" w:rsidP="000579E4">
            <w:pPr>
              <w:pStyle w:val="tablecontent"/>
              <w:rPr>
                <w:rFonts w:ascii="Arial" w:hAnsi="Arial" w:cs="Arial"/>
              </w:rPr>
            </w:pPr>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0579E4">
              <w:rPr>
                <w:rFonts w:ascii="Arial" w:hAnsi="Arial" w:cs="Arial"/>
              </w:rPr>
              <w:t xml:space="preserve">). See </w:t>
            </w:r>
            <w:r w:rsidR="004B1BEF">
              <w:rPr>
                <w:rFonts w:ascii="Arial" w:hAnsi="Arial" w:cs="Arial"/>
              </w:rPr>
              <w:t>[</w:t>
            </w:r>
            <w:r w:rsidR="000579E4" w:rsidRPr="000579E4">
              <w:rPr>
                <w:rFonts w:ascii="Arial" w:hAnsi="Arial" w:cs="Arial"/>
              </w:rPr>
              <w:fldChar w:fldCharType="begin"/>
            </w:r>
            <w:r w:rsidR="000579E4" w:rsidRPr="000579E4">
              <w:rPr>
                <w:rFonts w:ascii="Arial" w:hAnsi="Arial" w:cs="Arial"/>
              </w:rPr>
              <w:instrText xml:space="preserve"> REF RD2 \h </w:instrText>
            </w:r>
            <w:r w:rsidR="000579E4">
              <w:rPr>
                <w:rFonts w:ascii="Arial" w:hAnsi="Arial" w:cs="Arial"/>
              </w:rPr>
              <w:instrText xml:space="preserve"> \* MERGEFORMAT </w:instrText>
            </w:r>
            <w:r w:rsidR="000579E4" w:rsidRPr="000579E4">
              <w:rPr>
                <w:rFonts w:ascii="Arial" w:hAnsi="Arial" w:cs="Arial"/>
              </w:rPr>
            </w:r>
            <w:r w:rsidR="000579E4" w:rsidRPr="000579E4">
              <w:rPr>
                <w:rFonts w:ascii="Arial" w:hAnsi="Arial" w:cs="Arial"/>
              </w:rPr>
              <w:fldChar w:fldCharType="separate"/>
            </w:r>
            <w:r w:rsidR="000579E4" w:rsidRPr="000579E4">
              <w:rPr>
                <w:rFonts w:ascii="Arial" w:hAnsi="Arial" w:cs="Arial"/>
                <w:lang w:eastAsia="fr-FR"/>
              </w:rPr>
              <w:t>RD2</w:t>
            </w:r>
            <w:r w:rsidR="000579E4" w:rsidRPr="000579E4">
              <w:rPr>
                <w:rFonts w:ascii="Arial" w:hAnsi="Arial" w:cs="Arial"/>
              </w:rPr>
              <w:fldChar w:fldCharType="end"/>
            </w:r>
            <w:r w:rsidR="004B1BEF">
              <w:rPr>
                <w:rFonts w:ascii="Arial" w:hAnsi="Arial" w:cs="Arial"/>
              </w:rPr>
              <w:t>]</w:t>
            </w:r>
            <w:r w:rsidRPr="000579E4">
              <w:rPr>
                <w:rFonts w:ascii="Arial" w:hAnsi="Arial" w:cs="Arial"/>
              </w:rPr>
              <w:t xml:space="preserve"> or </w:t>
            </w:r>
            <w:r w:rsidR="004B1BEF">
              <w:rPr>
                <w:rFonts w:ascii="Arial" w:hAnsi="Arial" w:cs="Arial"/>
              </w:rPr>
              <w:t>[</w:t>
            </w:r>
            <w:r w:rsidR="000579E4" w:rsidRPr="000579E4">
              <w:rPr>
                <w:rFonts w:ascii="Arial" w:hAnsi="Arial" w:cs="Arial"/>
              </w:rPr>
              <w:fldChar w:fldCharType="begin"/>
            </w:r>
            <w:r w:rsidR="000579E4" w:rsidRPr="000579E4">
              <w:rPr>
                <w:rFonts w:ascii="Arial" w:hAnsi="Arial" w:cs="Arial"/>
              </w:rPr>
              <w:instrText xml:space="preserve"> REF RD3 \h </w:instrText>
            </w:r>
            <w:r w:rsidR="000579E4">
              <w:rPr>
                <w:rFonts w:ascii="Arial" w:hAnsi="Arial" w:cs="Arial"/>
              </w:rPr>
              <w:instrText xml:space="preserve"> \* MERGEFORMAT </w:instrText>
            </w:r>
            <w:r w:rsidR="000579E4" w:rsidRPr="000579E4">
              <w:rPr>
                <w:rFonts w:ascii="Arial" w:hAnsi="Arial" w:cs="Arial"/>
              </w:rPr>
            </w:r>
            <w:r w:rsidR="000579E4" w:rsidRPr="000579E4">
              <w:rPr>
                <w:rFonts w:ascii="Arial" w:hAnsi="Arial" w:cs="Arial"/>
              </w:rPr>
              <w:fldChar w:fldCharType="separate"/>
            </w:r>
            <w:r w:rsidR="000579E4" w:rsidRPr="000579E4">
              <w:rPr>
                <w:rFonts w:ascii="Arial" w:hAnsi="Arial" w:cs="Arial"/>
                <w:lang w:eastAsia="fr-FR"/>
              </w:rPr>
              <w:t>RD3</w:t>
            </w:r>
            <w:r w:rsidR="000579E4" w:rsidRPr="000579E4">
              <w:rPr>
                <w:rFonts w:ascii="Arial" w:hAnsi="Arial" w:cs="Arial"/>
              </w:rPr>
              <w:fldChar w:fldCharType="end"/>
            </w:r>
            <w:r w:rsidR="004B1BEF">
              <w:rPr>
                <w:rFonts w:ascii="Arial" w:hAnsi="Arial" w:cs="Arial"/>
              </w:rPr>
              <w:t>]</w:t>
            </w:r>
            <w:r w:rsidRPr="000579E4">
              <w:rPr>
                <w:rFonts w:ascii="Arial" w:hAnsi="Arial" w:cs="Arial"/>
              </w:rPr>
              <w:t xml:space="preserve"> for the concerned test description.</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If RTQC test #4 should be applied, set to the ETOPO2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If RTQC test #15 should be applied, set to the greylist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r>
              <w:rPr>
                <w:rFonts w:ascii="Arial" w:hAnsi="Arial" w:cs="Arial"/>
              </w:rPr>
              <w:t>For NKE Argos floats only.</w:t>
            </w:r>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Argos floats have a 6 minutes resolution. I</w:t>
            </w:r>
            <w:r w:rsidRPr="0012661C">
              <w:rPr>
                <w:rFonts w:ascii="Arial" w:hAnsi="Arial" w:cs="Arial"/>
              </w:rPr>
              <w:t xml:space="preserve">f you set this </w:t>
            </w:r>
            <w:r>
              <w:rPr>
                <w:rFonts w:ascii="Arial" w:hAnsi="Arial" w:cs="Arial"/>
              </w:rPr>
              <w:t>flag</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don't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3"/>
      </w:pPr>
      <w:bookmarkStart w:id="662" w:name="_Toc460855054"/>
      <w:bookmarkStart w:id="663" w:name="_Toc475450270"/>
      <w:r w:rsidRPr="00715A45">
        <w:lastRenderedPageBreak/>
        <w:t>DAC decoder configuration</w:t>
      </w:r>
      <w:bookmarkEnd w:id="662"/>
      <w:bookmarkEnd w:id="663"/>
    </w:p>
    <w:p w:rsidR="002F08BF" w:rsidRDefault="002F08BF" w:rsidP="002F08BF">
      <w:pPr>
        <w:pStyle w:val="Corpsdetexte"/>
      </w:pPr>
      <w:r>
        <w:t xml:space="preserve">The configuration file of the DAC decoder is </w:t>
      </w:r>
      <w:r w:rsidRPr="005648D4">
        <w:rPr>
          <w:i/>
        </w:rPr>
        <w:t>decArgo_YYYYMMDD_xxxy/decArgo_soft/soft/_argo_decoder_conf.json</w:t>
      </w:r>
      <w:r>
        <w:t>.</w:t>
      </w:r>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Used to</w:t>
            </w:r>
            <w:r w:rsidRPr="00B47450">
              <w:rPr>
                <w:rFonts w:ascii="Arial" w:hAnsi="Arial" w:cs="Arial"/>
              </w:rPr>
              <w:t xml:space="preserve"> choose the cycles to decode. However, as TRAJ data may use information from previous cycles, </w:t>
            </w:r>
            <w:r>
              <w:rPr>
                <w:rFonts w:ascii="Arial" w:hAnsi="Arial" w:cs="Arial"/>
              </w:rPr>
              <w:t>it is</w:t>
            </w:r>
            <w:r w:rsidRPr="00B47450">
              <w:rPr>
                <w:rFonts w:ascii="Arial" w:hAnsi="Arial" w:cs="Arial"/>
              </w:rPr>
              <w:t xml:space="preserve"> recommend to always set (</w:t>
            </w:r>
            <w:r w:rsidRPr="00693417">
              <w:rPr>
                <w:rStyle w:val="CodeCar"/>
              </w:rPr>
              <w:t>EXPECTED_CYCLE_LIST = 9999</w:t>
            </w:r>
            <w:r w:rsidRPr="00B47450">
              <w:rPr>
                <w:rFonts w:ascii="Arial" w:hAnsi="Arial" w:cs="Arial"/>
              </w:rPr>
              <w:t xml:space="preserve"> or </w:t>
            </w:r>
            <w:r w:rsidRPr="00693417">
              <w:rPr>
                <w:rFonts w:ascii="Courier New" w:hAnsi="Courier New" w:cs="Courier New"/>
              </w:rPr>
              <w:t>EXPECTED_CYCLE_LIST = [~]</w:t>
            </w:r>
            <w:r w:rsidRPr="00B47450">
              <w:rPr>
                <w:rFonts w:ascii="Arial" w:hAnsi="Arial" w:cs="Arial"/>
              </w:rPr>
              <w:t>) i.e. to always process existing cycles from the beginning</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r w:rsidRPr="00B47450">
              <w:rPr>
                <w:rFonts w:ascii="Arial" w:hAnsi="Arial" w:cs="Arial"/>
              </w:rPr>
              <w:t>Remocean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DIR_INPUT_JSON_FLOAT_DECODING_PARAMETERS_FILE</w:t>
            </w:r>
          </w:p>
        </w:tc>
        <w:tc>
          <w:tcPr>
            <w:tcW w:w="5386" w:type="dxa"/>
          </w:tcPr>
          <w:p w:rsidR="002F08BF" w:rsidRDefault="002F08BF" w:rsidP="00EF65F5">
            <w:pPr>
              <w:pStyle w:val="tablecontent"/>
              <w:rPr>
                <w:rFonts w:ascii="Arial" w:hAnsi="Arial" w:cs="Arial"/>
              </w:rPr>
            </w:pPr>
            <w:r>
              <w:rPr>
                <w:rFonts w:ascii="Arial" w:hAnsi="Arial" w:cs="Arial"/>
              </w:rPr>
              <w:t>Set to the directory which stores float basic configuration information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 xml:space="preserve">Unused since </w:t>
            </w:r>
            <w:r w:rsidRPr="00693417">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r>
              <w:rPr>
                <w:rFonts w:ascii="Arial" w:hAnsi="Arial" w:cs="Arial"/>
              </w:rPr>
              <w:t>For Argos floats only.</w:t>
            </w:r>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Set to the directory which stores RSYNC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r w:rsidRPr="00693417">
              <w:rPr>
                <w:i/>
              </w:rPr>
              <w:t>decArgo_YYYYMMDD_xxxy/decArgo_soft/config/techParamNames/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r w:rsidRPr="00693417">
              <w:rPr>
                <w:i/>
              </w:rPr>
              <w:t>decArgo_YYYYMMDD_xxxy/decArgo_soft/config/configParamNames/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693417">
              <w:rPr>
                <w:i/>
              </w:rPr>
              <w:t xml:space="preserve">decArgo_YYYYMMDD_xxxy/decArgo_config_floats/json_float_meta_argos/ </w:t>
            </w:r>
            <w:r>
              <w:t xml:space="preserve">or </w:t>
            </w:r>
            <w:r w:rsidRPr="00693417">
              <w:rPr>
                <w:i/>
              </w:rPr>
              <w:t>decArgo_YYYYMMDD_xxxy/decArgo_config_floats/json_float_meta_ir_sbd/</w:t>
            </w:r>
            <w:r>
              <w:t xml:space="preserve"> or … depending of </w:t>
            </w:r>
            <w:r w:rsidRPr="00693417">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DIR_INPUT_DM_BUFFER_LIST</w:t>
            </w:r>
          </w:p>
        </w:tc>
        <w:tc>
          <w:tcPr>
            <w:tcW w:w="5386" w:type="dxa"/>
          </w:tcPr>
          <w:p w:rsidR="002F08BF" w:rsidRDefault="002F08BF" w:rsidP="00EF65F5">
            <w:pPr>
              <w:pStyle w:val="tablecontent"/>
              <w:rPr>
                <w:rFonts w:ascii="Arial" w:hAnsi="Arial" w:cs="Arial"/>
              </w:rPr>
            </w:pPr>
            <w:r>
              <w:rPr>
                <w:rFonts w:ascii="Arial" w:hAnsi="Arial" w:cs="Arial"/>
              </w:rPr>
              <w:t xml:space="preserve">For </w:t>
            </w:r>
            <w:r w:rsidRPr="00693417">
              <w:rPr>
                <w:rFonts w:ascii="Courier New" w:hAnsi="Courier New" w:cs="Courier New"/>
                <w:lang w:eastAsia="fr-FR"/>
              </w:rPr>
              <w:t>FLOAT_TRANSMISSION_TYPE</w:t>
            </w:r>
            <w:r>
              <w:rPr>
                <w:rFonts w:ascii="Arial" w:hAnsi="Arial" w:cs="Arial"/>
                <w:lang w:eastAsia="fr-FR"/>
              </w:rPr>
              <w:t xml:space="preserve"> </w:t>
            </w:r>
            <w:r>
              <w:rPr>
                <w:rFonts w:ascii="Arial" w:hAnsi="Arial" w:cs="Arial"/>
              </w:rPr>
              <w:t>#2 and #4 floats only.</w:t>
            </w:r>
          </w:p>
          <w:p w:rsidR="002F08BF" w:rsidRPr="00B47450" w:rsidRDefault="002F08BF" w:rsidP="00EF65F5">
            <w:pPr>
              <w:pStyle w:val="tablecontent"/>
              <w:rPr>
                <w:rFonts w:ascii="Arial" w:hAnsi="Arial" w:cs="Arial"/>
              </w:rPr>
            </w:pPr>
            <w:r>
              <w:rPr>
                <w:rFonts w:ascii="Arial" w:hAnsi="Arial" w:cs="Arial"/>
              </w:rPr>
              <w:t xml:space="preserve">Set to the directory used to store the </w:t>
            </w:r>
            <w:r w:rsidRPr="00C250D0">
              <w:rPr>
                <w:rFonts w:ascii="Arial" w:hAnsi="Arial" w:cs="Arial"/>
              </w:rPr>
              <w:t>'buffers definition' file</w:t>
            </w:r>
            <w:r>
              <w:rPr>
                <w:rFonts w:ascii="Arial" w:hAnsi="Arial" w:cs="Arial"/>
              </w:rPr>
              <w:t>s</w:t>
            </w:r>
            <w:r w:rsidRPr="00C250D0">
              <w:rPr>
                <w:rFonts w:ascii="Arial" w:hAnsi="Arial" w:cs="Arial"/>
              </w:rPr>
              <w:t xml:space="preserve"> </w:t>
            </w:r>
            <w:r>
              <w:rPr>
                <w:rFonts w:ascii="Arial" w:hAnsi="Arial" w:cs="Arial"/>
              </w:rPr>
              <w:t xml:space="preserve">(see Annex </w:t>
            </w:r>
            <w:r>
              <w:rPr>
                <w:rFonts w:ascii="Arial" w:hAnsi="Arial" w:cs="Arial"/>
              </w:rPr>
              <w:fldChar w:fldCharType="begin"/>
            </w:r>
            <w:r>
              <w:rPr>
                <w:rFonts w:ascii="Arial" w:hAnsi="Arial" w:cs="Arial"/>
              </w:rPr>
              <w:instrText xml:space="preserve"> REF AXC \h  \* MERGEFORMAT </w:instrText>
            </w:r>
            <w:r>
              <w:rPr>
                <w:rFonts w:ascii="Arial" w:hAnsi="Arial" w:cs="Arial"/>
              </w:rPr>
            </w:r>
            <w:r>
              <w:rPr>
                <w:rFonts w:ascii="Arial" w:hAnsi="Arial" w:cs="Arial"/>
              </w:rPr>
              <w:fldChar w:fldCharType="separate"/>
            </w:r>
            <w:r w:rsidR="000579E4" w:rsidRPr="00715A45">
              <w:t>C</w:t>
            </w:r>
            <w:r>
              <w:rPr>
                <w:rFonts w:ascii="Arial" w:hAnsi="Arial" w:cs="Arial"/>
              </w:rPr>
              <w:fldChar w:fldCharType="end"/>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r>
              <w:rPr>
                <w:rFonts w:ascii="Arial" w:hAnsi="Arial" w:cs="Arial"/>
              </w:rPr>
              <w:t>For Iridium floats only.</w:t>
            </w:r>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XML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top directory used to store output NetCDF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r>
              <w:rPr>
                <w:rFonts w:ascii="Arial" w:hAnsi="Arial" w:cs="Arial"/>
              </w:rPr>
              <w:t>Flag</w:t>
            </w:r>
            <w:r w:rsidRPr="005D7AC2">
              <w:rPr>
                <w:rFonts w:ascii="Arial" w:hAnsi="Arial" w:cs="Arial"/>
              </w:rPr>
              <w:t xml:space="preserve"> to choose the </w:t>
            </w:r>
            <w:r>
              <w:rPr>
                <w:rFonts w:ascii="Arial" w:hAnsi="Arial" w:cs="Arial"/>
              </w:rPr>
              <w:t>generated NetCDF Argo files</w:t>
            </w:r>
            <w:r w:rsidRPr="005D7AC2">
              <w:rPr>
                <w:rFonts w:ascii="Arial" w:hAnsi="Arial" w:cs="Arial"/>
              </w:rPr>
              <w:t xml:space="preserve"> (1 if you wan</w:t>
            </w:r>
            <w:r>
              <w:rPr>
                <w:rFonts w:ascii="Arial" w:hAnsi="Arial" w:cs="Arial"/>
              </w:rPr>
              <w:t>t to generate it, 2 if you want a conditional generation, 0 if you don’t want to generate it).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NetCDF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TESTXXX</w:t>
            </w:r>
          </w:p>
        </w:tc>
        <w:tc>
          <w:tcPr>
            <w:tcW w:w="5386" w:type="dxa"/>
          </w:tcPr>
          <w:p w:rsidR="002F08BF" w:rsidRPr="0012661C" w:rsidRDefault="002F08BF" w:rsidP="007C4C5F">
            <w:pPr>
              <w:pStyle w:val="tablecontent"/>
              <w:rPr>
                <w:rFonts w:ascii="Arial" w:hAnsi="Arial" w:cs="Arial"/>
              </w:rPr>
            </w:pPr>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7C4C5F">
              <w:rPr>
                <w:rFonts w:ascii="Arial" w:hAnsi="Arial" w:cs="Arial"/>
              </w:rPr>
              <w:t xml:space="preserve">). See </w:t>
            </w:r>
            <w:r w:rsidR="004B1BEF">
              <w:rPr>
                <w:rFonts w:ascii="Arial" w:hAnsi="Arial" w:cs="Arial"/>
              </w:rPr>
              <w:t>[</w:t>
            </w:r>
            <w:r w:rsidR="007C4C5F" w:rsidRPr="007C4C5F">
              <w:rPr>
                <w:rFonts w:ascii="Arial" w:hAnsi="Arial" w:cs="Arial"/>
              </w:rPr>
              <w:fldChar w:fldCharType="begin"/>
            </w:r>
            <w:r w:rsidR="007C4C5F" w:rsidRPr="007C4C5F">
              <w:rPr>
                <w:rFonts w:ascii="Arial" w:hAnsi="Arial" w:cs="Arial"/>
              </w:rPr>
              <w:instrText xml:space="preserve"> REF RD2 \h </w:instrText>
            </w:r>
            <w:r w:rsidR="007C4C5F">
              <w:rPr>
                <w:rFonts w:ascii="Arial" w:hAnsi="Arial" w:cs="Arial"/>
              </w:rPr>
              <w:instrText xml:space="preserve"> \* MERGEFORMAT </w:instrText>
            </w:r>
            <w:r w:rsidR="007C4C5F" w:rsidRPr="007C4C5F">
              <w:rPr>
                <w:rFonts w:ascii="Arial" w:hAnsi="Arial" w:cs="Arial"/>
              </w:rPr>
            </w:r>
            <w:r w:rsidR="007C4C5F" w:rsidRPr="007C4C5F">
              <w:rPr>
                <w:rFonts w:ascii="Arial" w:hAnsi="Arial" w:cs="Arial"/>
              </w:rPr>
              <w:fldChar w:fldCharType="separate"/>
            </w:r>
            <w:r w:rsidR="007C4C5F" w:rsidRPr="007C4C5F">
              <w:rPr>
                <w:rFonts w:ascii="Arial" w:hAnsi="Arial" w:cs="Arial"/>
                <w:lang w:eastAsia="fr-FR"/>
              </w:rPr>
              <w:t>RD2</w:t>
            </w:r>
            <w:r w:rsidR="007C4C5F" w:rsidRPr="007C4C5F">
              <w:rPr>
                <w:rFonts w:ascii="Arial" w:hAnsi="Arial" w:cs="Arial"/>
              </w:rPr>
              <w:fldChar w:fldCharType="end"/>
            </w:r>
            <w:r w:rsidR="004B1BEF">
              <w:rPr>
                <w:rFonts w:ascii="Arial" w:hAnsi="Arial" w:cs="Arial"/>
              </w:rPr>
              <w:t>]</w:t>
            </w:r>
            <w:r w:rsidRPr="007C4C5F">
              <w:rPr>
                <w:rFonts w:ascii="Arial" w:hAnsi="Arial" w:cs="Arial"/>
              </w:rPr>
              <w:t xml:space="preserve"> or </w:t>
            </w:r>
            <w:r w:rsidR="004B1BEF">
              <w:rPr>
                <w:rFonts w:ascii="Arial" w:hAnsi="Arial" w:cs="Arial"/>
              </w:rPr>
              <w:t>[</w:t>
            </w:r>
            <w:r w:rsidR="007C4C5F" w:rsidRPr="007C4C5F">
              <w:rPr>
                <w:rFonts w:ascii="Arial" w:hAnsi="Arial" w:cs="Arial"/>
              </w:rPr>
              <w:fldChar w:fldCharType="begin"/>
            </w:r>
            <w:r w:rsidR="007C4C5F" w:rsidRPr="007C4C5F">
              <w:rPr>
                <w:rFonts w:ascii="Arial" w:hAnsi="Arial" w:cs="Arial"/>
              </w:rPr>
              <w:instrText xml:space="preserve"> REF RD3 \h </w:instrText>
            </w:r>
            <w:r w:rsidR="007C4C5F">
              <w:rPr>
                <w:rFonts w:ascii="Arial" w:hAnsi="Arial" w:cs="Arial"/>
              </w:rPr>
              <w:instrText xml:space="preserve"> \* MERGEFORMAT </w:instrText>
            </w:r>
            <w:r w:rsidR="007C4C5F" w:rsidRPr="007C4C5F">
              <w:rPr>
                <w:rFonts w:ascii="Arial" w:hAnsi="Arial" w:cs="Arial"/>
              </w:rPr>
            </w:r>
            <w:r w:rsidR="007C4C5F" w:rsidRPr="007C4C5F">
              <w:rPr>
                <w:rFonts w:ascii="Arial" w:hAnsi="Arial" w:cs="Arial"/>
              </w:rPr>
              <w:fldChar w:fldCharType="separate"/>
            </w:r>
            <w:r w:rsidR="007C4C5F" w:rsidRPr="007C4C5F">
              <w:rPr>
                <w:rFonts w:ascii="Arial" w:hAnsi="Arial" w:cs="Arial"/>
                <w:lang w:eastAsia="fr-FR"/>
              </w:rPr>
              <w:t>RD3</w:t>
            </w:r>
            <w:r w:rsidR="007C4C5F" w:rsidRPr="007C4C5F">
              <w:rPr>
                <w:rFonts w:ascii="Arial" w:hAnsi="Arial" w:cs="Arial"/>
              </w:rPr>
              <w:fldChar w:fldCharType="end"/>
            </w:r>
            <w:r w:rsidR="004B1BEF">
              <w:rPr>
                <w:rFonts w:ascii="Arial" w:hAnsi="Arial" w:cs="Arial"/>
              </w:rPr>
              <w:t>]</w:t>
            </w:r>
            <w:r w:rsidRPr="007C4C5F">
              <w:rPr>
                <w:rFonts w:ascii="Arial" w:hAnsi="Arial" w:cs="Arial"/>
              </w:rPr>
              <w:t xml:space="preserve"> for the concerned test description.</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If RTQC test #4 should be applied, set to the ETOPO2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If RTQC test #15 should be applied, set to the greylist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r>
              <w:rPr>
                <w:rFonts w:ascii="Arial" w:hAnsi="Arial" w:cs="Arial"/>
              </w:rPr>
              <w:t>For NKE Argos floats only.</w:t>
            </w:r>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 xml:space="preserve">Argos floats </w:t>
            </w:r>
            <w:r w:rsidRPr="0012661C">
              <w:rPr>
                <w:rFonts w:ascii="Arial" w:hAnsi="Arial" w:cs="Arial"/>
              </w:rPr>
              <w:t xml:space="preserve">have a 6 minutes resolution, if you set this </w:t>
            </w:r>
            <w:r>
              <w:rPr>
                <w:rFonts w:ascii="Arial" w:hAnsi="Arial" w:cs="Arial"/>
              </w:rPr>
              <w:t>information</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don't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1"/>
      </w:pPr>
      <w:bookmarkStart w:id="664" w:name="_Toc460855055"/>
      <w:bookmarkStart w:id="665" w:name="_Toc475450271"/>
      <w:r w:rsidRPr="00715A45">
        <w:lastRenderedPageBreak/>
        <w:t>Float configuration</w:t>
      </w:r>
      <w:bookmarkEnd w:id="664"/>
      <w:bookmarkEnd w:id="665"/>
    </w:p>
    <w:p w:rsidR="002F08BF" w:rsidRDefault="002F08BF" w:rsidP="002F08BF">
      <w:pPr>
        <w:pStyle w:val="Corpsdetexte"/>
      </w:pPr>
      <w:r>
        <w:t>Information on each managed float is provided in two files:</w:t>
      </w:r>
    </w:p>
    <w:p w:rsidR="002F08BF" w:rsidRDefault="002F08BF" w:rsidP="002F08BF">
      <w:pPr>
        <w:pStyle w:val="Corpsdetexte"/>
        <w:widowControl w:val="0"/>
        <w:numPr>
          <w:ilvl w:val="0"/>
          <w:numId w:val="26"/>
        </w:numPr>
        <w:suppressAutoHyphens/>
      </w:pPr>
      <w:r>
        <w:t>One file contains the basic decoder configuration information,</w:t>
      </w:r>
    </w:p>
    <w:p w:rsidR="002F08BF" w:rsidRDefault="002F08BF" w:rsidP="002F08BF">
      <w:pPr>
        <w:pStyle w:val="Corpsdetexte"/>
        <w:widowControl w:val="0"/>
        <w:numPr>
          <w:ilvl w:val="0"/>
          <w:numId w:val="26"/>
        </w:numPr>
        <w:suppressAutoHyphens/>
      </w:pPr>
      <w:r>
        <w:t>One file contains the float meta-data information.</w:t>
      </w:r>
    </w:p>
    <w:p w:rsidR="002F08BF" w:rsidRPr="00715A45" w:rsidRDefault="002F08BF" w:rsidP="00715A45">
      <w:pPr>
        <w:pStyle w:val="Titre2"/>
      </w:pPr>
      <w:bookmarkStart w:id="666" w:name="_Toc460855056"/>
      <w:bookmarkStart w:id="667" w:name="_Toc475450272"/>
      <w:r w:rsidRPr="00715A45">
        <w:t>Float configuration files for PI decoder</w:t>
      </w:r>
      <w:bookmarkEnd w:id="666"/>
      <w:bookmarkEnd w:id="667"/>
    </w:p>
    <w:p w:rsidR="002F08BF" w:rsidRPr="00715A45" w:rsidRDefault="002F08BF" w:rsidP="00715A45">
      <w:pPr>
        <w:pStyle w:val="Titre3"/>
      </w:pPr>
      <w:bookmarkStart w:id="668" w:name="_Ref459295628"/>
      <w:bookmarkStart w:id="669" w:name="_Toc460855057"/>
      <w:bookmarkStart w:id="670" w:name="_Toc475450273"/>
      <w:r w:rsidRPr="00715A45">
        <w:t>Float decoder configuration information</w:t>
      </w:r>
      <w:bookmarkEnd w:id="668"/>
      <w:bookmarkEnd w:id="669"/>
      <w:bookmarkEnd w:id="670"/>
    </w:p>
    <w:p w:rsidR="002F08BF" w:rsidRDefault="002F08BF" w:rsidP="002F08BF">
      <w:pPr>
        <w:pStyle w:val="Corpsdetexte"/>
      </w:pPr>
      <w:r>
        <w:t>For each managed float, 12 configuration information are needed by the decoder.</w:t>
      </w:r>
    </w:p>
    <w:p w:rsidR="002F08BF" w:rsidRDefault="002F08BF" w:rsidP="002F08BF">
      <w:pPr>
        <w:pStyle w:val="Corpsdetexte"/>
      </w:pPr>
      <w:r>
        <w:t>These data are stored in a unique file (</w:t>
      </w:r>
      <w:r w:rsidRPr="00693417">
        <w:rPr>
          <w:rStyle w:val="CodeCar"/>
          <w:rFonts w:eastAsiaTheme="minorEastAsia"/>
        </w:rPr>
        <w:t>FLOAT_INFORMATION_FILE_NAME</w:t>
      </w:r>
      <w:r>
        <w:t>) which contains one line for each float.</w:t>
      </w:r>
    </w:p>
    <w:p w:rsidR="002F08BF" w:rsidRDefault="002F08BF" w:rsidP="002F08BF">
      <w:pPr>
        <w:pStyle w:val="Corpsdetexte"/>
      </w:pPr>
      <w:r>
        <w:t>Note that we usually manage these data in an Excel file (</w:t>
      </w:r>
      <w:r w:rsidRPr="00693417">
        <w:rPr>
          <w:i/>
        </w:rPr>
        <w:t>argo_floats_information_co.xls</w:t>
      </w:r>
      <w:r>
        <w:t>) but the decoder uses the ASCII version of this file (</w:t>
      </w:r>
      <w:r w:rsidRPr="00693417">
        <w:rPr>
          <w:i/>
        </w:rPr>
        <w:t>argo_floats_information_co.txt</w:t>
      </w:r>
      <w:r>
        <w:t xml:space="preserve"> generated from a copy of the 12 first columns of the Excel file).</w:t>
      </w:r>
    </w:p>
    <w:p w:rsidR="002F08BF" w:rsidRDefault="002F08BF" w:rsidP="002F08BF">
      <w:pPr>
        <w:pStyle w:val="Corpsdetexte"/>
      </w:pPr>
      <w:r>
        <w:t>The needed information is the following:</w:t>
      </w:r>
    </w:p>
    <w:p w:rsidR="002F08BF" w:rsidRDefault="002F08BF" w:rsidP="002F08BF">
      <w:pPr>
        <w:pStyle w:val="Corpsdetexte"/>
        <w:widowControl w:val="0"/>
        <w:numPr>
          <w:ilvl w:val="0"/>
          <w:numId w:val="27"/>
        </w:numPr>
        <w:suppressAutoHyphens/>
      </w:pPr>
      <w:r>
        <w:t>Column #1: float WMO number,</w:t>
      </w:r>
    </w:p>
    <w:p w:rsidR="002F08BF" w:rsidRDefault="002F08BF" w:rsidP="002F08BF">
      <w:pPr>
        <w:pStyle w:val="Corpsdetexte"/>
        <w:widowControl w:val="0"/>
        <w:numPr>
          <w:ilvl w:val="0"/>
          <w:numId w:val="27"/>
        </w:numPr>
        <w:suppressAutoHyphens/>
      </w:pPr>
      <w:r>
        <w:t>Column #2: decoder Id associated to the float,</w:t>
      </w:r>
    </w:p>
    <w:p w:rsidR="002F08BF" w:rsidRDefault="002F08BF" w:rsidP="002F08BF">
      <w:pPr>
        <w:pStyle w:val="Corpsdetexte"/>
        <w:widowControl w:val="0"/>
        <w:numPr>
          <w:ilvl w:val="0"/>
          <w:numId w:val="27"/>
        </w:numPr>
        <w:suppressAutoHyphens/>
      </w:pPr>
      <w:r>
        <w:t>Column #3: Argos ptt (Argos transmission) or IMEI number (Iridium SBD transmission) or login name (Iridium RUDICS transmission) of the float,</w:t>
      </w:r>
    </w:p>
    <w:p w:rsidR="002F08BF" w:rsidRDefault="002F08BF" w:rsidP="002F08BF">
      <w:pPr>
        <w:pStyle w:val="Corpsdetexte"/>
        <w:widowControl w:val="0"/>
        <w:numPr>
          <w:ilvl w:val="0"/>
          <w:numId w:val="27"/>
        </w:numPr>
        <w:suppressAutoHyphens/>
      </w:pPr>
      <w:r>
        <w:t>Column #4: 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Column #5: float cycle length (in hours),</w:t>
      </w:r>
    </w:p>
    <w:p w:rsidR="002F08BF" w:rsidRDefault="002F08BF" w:rsidP="002F08BF">
      <w:pPr>
        <w:pStyle w:val="Corpsdetexte"/>
        <w:widowControl w:val="0"/>
        <w:numPr>
          <w:ilvl w:val="0"/>
          <w:numId w:val="27"/>
        </w:numPr>
        <w:suppressAutoHyphens/>
      </w:pPr>
      <w:r>
        <w:t>Column #6: float subsurface drift sampling period (in hours),</w:t>
      </w:r>
    </w:p>
    <w:p w:rsidR="002F08BF" w:rsidRDefault="002F08BF" w:rsidP="002F08BF">
      <w:pPr>
        <w:pStyle w:val="Corpsdetexte"/>
        <w:widowControl w:val="0"/>
        <w:numPr>
          <w:ilvl w:val="0"/>
          <w:numId w:val="27"/>
        </w:numPr>
        <w:suppressAutoHyphens/>
      </w:pPr>
      <w:r>
        <w:t>Column #7: for NKE BIO floats only. Firmware version of the PROVOR_II type float,</w:t>
      </w:r>
    </w:p>
    <w:p w:rsidR="002F08BF" w:rsidRDefault="002F08BF" w:rsidP="002F08BF">
      <w:pPr>
        <w:pStyle w:val="Corpsdetexte"/>
        <w:widowControl w:val="0"/>
        <w:numPr>
          <w:ilvl w:val="0"/>
          <w:numId w:val="27"/>
        </w:numPr>
        <w:suppressAutoHyphens/>
      </w:pPr>
      <w:r>
        <w:t>Column #8: float launch date,</w:t>
      </w:r>
    </w:p>
    <w:p w:rsidR="002F08BF" w:rsidRDefault="002F08BF" w:rsidP="002F08BF">
      <w:pPr>
        <w:pStyle w:val="Corpsdetexte"/>
        <w:widowControl w:val="0"/>
        <w:numPr>
          <w:ilvl w:val="0"/>
          <w:numId w:val="27"/>
        </w:numPr>
        <w:suppressAutoHyphens/>
      </w:pPr>
      <w:r>
        <w:t>Column #9: float launch longitude,</w:t>
      </w:r>
    </w:p>
    <w:p w:rsidR="002F08BF" w:rsidRDefault="002F08BF" w:rsidP="002F08BF">
      <w:pPr>
        <w:pStyle w:val="Corpsdetexte"/>
        <w:widowControl w:val="0"/>
        <w:numPr>
          <w:ilvl w:val="0"/>
          <w:numId w:val="27"/>
        </w:numPr>
        <w:suppressAutoHyphens/>
      </w:pPr>
      <w:r>
        <w:t>Column #10: float launch latitude,</w:t>
      </w:r>
    </w:p>
    <w:p w:rsidR="002F08BF" w:rsidRDefault="002F08BF" w:rsidP="002F08BF">
      <w:pPr>
        <w:pStyle w:val="Corpsdetexte"/>
        <w:widowControl w:val="0"/>
        <w:numPr>
          <w:ilvl w:val="0"/>
          <w:numId w:val="27"/>
        </w:numPr>
        <w:suppressAutoHyphens/>
      </w:pPr>
      <w:r>
        <w:t>Column #11: date of the first descent of the float (day #0 of the NKE float internal calendar),</w:t>
      </w:r>
    </w:p>
    <w:p w:rsidR="002F08BF" w:rsidRDefault="002F08BF" w:rsidP="002F08BF">
      <w:pPr>
        <w:pStyle w:val="Corpsdetexte"/>
        <w:widowControl w:val="0"/>
        <w:numPr>
          <w:ilvl w:val="0"/>
          <w:numId w:val="27"/>
        </w:numPr>
        <w:suppressAutoHyphens/>
      </w:pPr>
      <w:r>
        <w:t>Column #12: for Iridium floats only. End decoding date (used to manage received data when the same IMEI number has been used by more than one float).</w:t>
      </w:r>
    </w:p>
    <w:p w:rsidR="002F08BF" w:rsidRPr="00715A45" w:rsidRDefault="002F08BF" w:rsidP="00715A45">
      <w:pPr>
        <w:pStyle w:val="Titre3"/>
      </w:pPr>
      <w:bookmarkStart w:id="671" w:name="_Ref459196910"/>
      <w:bookmarkStart w:id="672" w:name="_Toc460855058"/>
      <w:bookmarkStart w:id="673" w:name="_Toc475450274"/>
      <w:r w:rsidRPr="00715A45">
        <w:t>Float meta-data file</w:t>
      </w:r>
      <w:bookmarkEnd w:id="671"/>
      <w:bookmarkEnd w:id="672"/>
      <w:bookmarkEnd w:id="673"/>
    </w:p>
    <w:p w:rsidR="002F08BF" w:rsidRDefault="002F08BF" w:rsidP="002F08BF">
      <w:pPr>
        <w:pStyle w:val="Corpsdetexte"/>
      </w:pPr>
      <w:r>
        <w:t xml:space="preserve">The float meta-data are stored in a file called </w:t>
      </w:r>
      <w:r w:rsidRPr="00693417">
        <w:rPr>
          <w:i/>
        </w:rPr>
        <w:t>wmo_meta.json</w:t>
      </w:r>
      <w:r>
        <w:t xml:space="preserve">; the files of the managed floats are gathered in the </w:t>
      </w:r>
      <w:r w:rsidRPr="00693417">
        <w:rPr>
          <w:rStyle w:val="CodeCar"/>
          <w:rFonts w:eastAsiaTheme="minorEastAsia"/>
        </w:rPr>
        <w:t>DIR_INPUT_JSON_FLOAT_META_DATA_FILE</w:t>
      </w:r>
      <w:r>
        <w:t xml:space="preserve"> directory.</w:t>
      </w:r>
    </w:p>
    <w:p w:rsidR="002F08BF" w:rsidRDefault="002F08BF" w:rsidP="002F08BF">
      <w:pPr>
        <w:pStyle w:val="Corpsdetexte"/>
      </w:pPr>
      <w:r w:rsidRPr="007C4C5F">
        <w:rPr>
          <w:rFonts w:cs="Times New Roman"/>
        </w:rPr>
        <w:t xml:space="preserve">Most of the information has a name compliant with the Argo Metadata V3.1 format (see chapter 2.4 of </w:t>
      </w:r>
      <w:r w:rsidR="004B1BEF">
        <w:rPr>
          <w:rFonts w:cs="Times New Roman"/>
        </w:rPr>
        <w:t>[</w:t>
      </w:r>
      <w:r w:rsidR="007C4C5F" w:rsidRPr="007C4C5F">
        <w:rPr>
          <w:rFonts w:cs="Times New Roman"/>
        </w:rPr>
        <w:fldChar w:fldCharType="begin"/>
      </w:r>
      <w:r w:rsidR="007C4C5F" w:rsidRPr="007C4C5F">
        <w:rPr>
          <w:rFonts w:cs="Times New Roman"/>
        </w:rPr>
        <w:instrText xml:space="preserve"> REF RD1 \h  \* MERGEFORMAT </w:instrText>
      </w:r>
      <w:r w:rsidR="007C4C5F" w:rsidRPr="007C4C5F">
        <w:rPr>
          <w:rFonts w:cs="Times New Roman"/>
        </w:rPr>
      </w:r>
      <w:r w:rsidR="007C4C5F" w:rsidRPr="007C4C5F">
        <w:rPr>
          <w:rFonts w:cs="Times New Roman"/>
        </w:rPr>
        <w:fldChar w:fldCharType="separate"/>
      </w:r>
      <w:r w:rsidR="007C4C5F" w:rsidRPr="007C4C5F">
        <w:rPr>
          <w:rFonts w:cs="Times New Roman"/>
        </w:rPr>
        <w:t>RD1</w:t>
      </w:r>
      <w:r w:rsidR="007C4C5F" w:rsidRPr="007C4C5F">
        <w:rPr>
          <w:rFonts w:cs="Times New Roman"/>
        </w:rPr>
        <w:fldChar w:fldCharType="end"/>
      </w:r>
      <w:r w:rsidR="004B1BEF">
        <w:rPr>
          <w:rFonts w:cs="Times New Roman"/>
        </w:rPr>
        <w:t>]</w:t>
      </w:r>
      <w:r w:rsidR="007C4C5F" w:rsidRPr="007C4C5F">
        <w:rPr>
          <w:rFonts w:cs="Times New Roman"/>
        </w:rPr>
        <w:t xml:space="preserve"> </w:t>
      </w:r>
      <w:r w:rsidRPr="007C4C5F">
        <w:rPr>
          <w:rFonts w:cs="Times New Roman"/>
        </w:rPr>
        <w:t>for their detailed</w:t>
      </w:r>
      <w:r>
        <w:t xml:space="preserve"> description). These data will be copied by the decoded in the generated META NetCDF file.</w:t>
      </w:r>
    </w:p>
    <w:p w:rsidR="002F08BF" w:rsidRDefault="002F08BF" w:rsidP="002F08BF">
      <w:pPr>
        <w:pStyle w:val="Corpsdetexte"/>
      </w:pPr>
      <w:r>
        <w:t>Some specific items are processed by the decoder:</w:t>
      </w:r>
    </w:p>
    <w:p w:rsidR="002F08BF" w:rsidRDefault="002F08BF" w:rsidP="002F08BF">
      <w:pPr>
        <w:pStyle w:val="Corpsdetexte"/>
        <w:widowControl w:val="0"/>
        <w:numPr>
          <w:ilvl w:val="0"/>
          <w:numId w:val="28"/>
        </w:numPr>
        <w:suppressAutoHyphens/>
      </w:pPr>
      <w:r w:rsidRPr="001E4548">
        <w:lastRenderedPageBreak/>
        <w:t>CONFIG_PARAMETER_NAME</w:t>
      </w:r>
      <w:r>
        <w:t xml:space="preserve"> and</w:t>
      </w:r>
      <w:r w:rsidRPr="001E4548">
        <w:t xml:space="preserve"> CONFIG_PARAMETER_VALUE</w:t>
      </w:r>
      <w:r>
        <w:t xml:space="preserve"> are used to fill the </w:t>
      </w:r>
      <w:r w:rsidRPr="001E4548">
        <w:t>LAUNCH_CONFIG_PARAMETER_NAME and LAUNCH_CONFIG_PARAMETER_VALUE</w:t>
      </w:r>
      <w:r>
        <w:t xml:space="preserve"> arrays of the META NetCDF file,</w:t>
      </w:r>
    </w:p>
    <w:p w:rsidR="002F08BF" w:rsidRDefault="002F08BF" w:rsidP="002F08BF">
      <w:pPr>
        <w:pStyle w:val="Corpsdetexte"/>
        <w:widowControl w:val="0"/>
        <w:numPr>
          <w:ilvl w:val="0"/>
          <w:numId w:val="28"/>
        </w:numPr>
        <w:suppressAutoHyphens/>
      </w:pPr>
      <w:r w:rsidRPr="001E4548">
        <w:t>CONFIG_REPETITION_RATE</w:t>
      </w:r>
      <w:r>
        <w:t xml:space="preserve"> is used to fill </w:t>
      </w:r>
      <w:r w:rsidRPr="001E4548">
        <w:t>CONFIG_PARAMETER_NAME</w:t>
      </w:r>
      <w:r>
        <w:t xml:space="preserve"> and </w:t>
      </w:r>
      <w:r w:rsidRPr="001E4548">
        <w:t>CONFIG_PARAMETER_VALUE</w:t>
      </w:r>
      <w:r>
        <w:t xml:space="preserve"> arrays of the META NetCDF file for multi mission floats,</w:t>
      </w:r>
    </w:p>
    <w:p w:rsidR="002F08BF" w:rsidRDefault="002F08BF" w:rsidP="002F08BF">
      <w:pPr>
        <w:pStyle w:val="Corpsdetexte"/>
        <w:widowControl w:val="0"/>
        <w:numPr>
          <w:ilvl w:val="0"/>
          <w:numId w:val="28"/>
        </w:numPr>
        <w:suppressAutoHyphens/>
      </w:pPr>
      <w:r w:rsidRPr="001E4548">
        <w:t>CALIBRATION_COEFFICIENT</w:t>
      </w:r>
      <w:r>
        <w:t xml:space="preserve"> is used to compute derived parameter,</w:t>
      </w:r>
    </w:p>
    <w:p w:rsidR="002F08BF" w:rsidRDefault="002F08BF" w:rsidP="002F08BF">
      <w:pPr>
        <w:pStyle w:val="Corpsdetexte"/>
        <w:widowControl w:val="0"/>
        <w:numPr>
          <w:ilvl w:val="0"/>
          <w:numId w:val="28"/>
        </w:numPr>
        <w:suppressAutoHyphens/>
      </w:pPr>
      <w:r w:rsidRPr="005E7EE6">
        <w:t>RT_OFFSET</w:t>
      </w:r>
      <w:r>
        <w:t xml:space="preserve"> is used to apply RT adjustments on decoded data,</w:t>
      </w:r>
    </w:p>
    <w:p w:rsidR="002F08BF" w:rsidRDefault="002F08BF" w:rsidP="002F08BF">
      <w:pPr>
        <w:pStyle w:val="Corpsdetexte"/>
        <w:widowControl w:val="0"/>
        <w:numPr>
          <w:ilvl w:val="0"/>
          <w:numId w:val="28"/>
        </w:numPr>
        <w:suppressAutoHyphens/>
      </w:pPr>
      <w:r w:rsidRPr="005E7EE6">
        <w:t>CALIB_RT_PARAMETER, CALIB_RT_EQUATION, CALIB_R</w:t>
      </w:r>
      <w:r>
        <w:t>T_COEFFICIENT, CALIB_RT_COMMENT and</w:t>
      </w:r>
      <w:r w:rsidRPr="005E7EE6">
        <w:t xml:space="preserve"> CALIB_RT_DATE</w:t>
      </w:r>
      <w:r>
        <w:t xml:space="preserve"> are used to fill PARAMETER and SCIENTIFIC_CALIB_* arrays of the PROFILE NetCDF files,</w:t>
      </w:r>
    </w:p>
    <w:p w:rsidR="002F08BF" w:rsidRDefault="002F08BF" w:rsidP="002F08BF">
      <w:pPr>
        <w:pStyle w:val="Corpsdetexte"/>
        <w:widowControl w:val="0"/>
        <w:numPr>
          <w:ilvl w:val="0"/>
          <w:numId w:val="28"/>
        </w:numPr>
        <w:suppressAutoHyphens/>
      </w:pPr>
      <w:r w:rsidRPr="00DA6A85">
        <w:t>SENSOR_MOUNTED_ON_FLOAT</w:t>
      </w:r>
      <w:r>
        <w:t xml:space="preserve"> is used to store the sensor list of BIO floats.</w:t>
      </w:r>
    </w:p>
    <w:p w:rsidR="002F08BF" w:rsidRPr="00715A45" w:rsidRDefault="002F08BF" w:rsidP="00715A45">
      <w:pPr>
        <w:pStyle w:val="Titre4"/>
      </w:pPr>
      <w:bookmarkStart w:id="674" w:name="_Toc475450275"/>
      <w:r w:rsidRPr="00715A45">
        <w:t>Float meta-data file generation</w:t>
      </w:r>
      <w:bookmarkEnd w:id="674"/>
    </w:p>
    <w:p w:rsidR="002F08BF" w:rsidRDefault="002F08BF" w:rsidP="002F08BF">
      <w:pPr>
        <w:pStyle w:val="Corpsdetexte"/>
      </w:pPr>
      <w:r>
        <w:t>It’s up to each user to generate its own meta-data file.</w:t>
      </w:r>
    </w:p>
    <w:p w:rsidR="002F08BF" w:rsidRDefault="002F08BF" w:rsidP="002F08BF">
      <w:pPr>
        <w:pStyle w:val="Corpsdetexte"/>
      </w:pPr>
      <w:r>
        <w:t>At Coriolis we use specific tools (</w:t>
      </w:r>
      <w:r w:rsidRPr="00693417">
        <w:rPr>
          <w:b/>
          <w:i/>
        </w:rPr>
        <w:t>generate_json_float_meta</w:t>
      </w:r>
      <w:r>
        <w:rPr>
          <w:b/>
          <w:i/>
        </w:rPr>
        <w:t>_*</w:t>
      </w:r>
      <w:r>
        <w:t>) to generate the float meta-data files from data exported from the Coriolis data base.</w:t>
      </w:r>
    </w:p>
    <w:p w:rsidR="002F08BF" w:rsidRPr="00715A45" w:rsidRDefault="002F08BF" w:rsidP="00715A45">
      <w:pPr>
        <w:pStyle w:val="Titre2"/>
      </w:pPr>
      <w:bookmarkStart w:id="675" w:name="_Toc460855059"/>
      <w:bookmarkStart w:id="676" w:name="_Toc475450276"/>
      <w:r w:rsidRPr="00715A45">
        <w:t>Float configuration files for DAC decoder</w:t>
      </w:r>
      <w:bookmarkEnd w:id="675"/>
      <w:bookmarkEnd w:id="676"/>
    </w:p>
    <w:p w:rsidR="002F08BF" w:rsidRPr="00715A45" w:rsidRDefault="002F08BF" w:rsidP="00715A45">
      <w:pPr>
        <w:pStyle w:val="Titre3"/>
      </w:pPr>
      <w:bookmarkStart w:id="677" w:name="_Ref459295643"/>
      <w:bookmarkStart w:id="678" w:name="_Ref459302655"/>
      <w:bookmarkStart w:id="679" w:name="_Ref459302673"/>
      <w:bookmarkStart w:id="680" w:name="_Toc460855060"/>
      <w:bookmarkStart w:id="681" w:name="_Toc475450277"/>
      <w:r w:rsidRPr="00715A45">
        <w:t>Float decoder configuration information</w:t>
      </w:r>
      <w:bookmarkEnd w:id="677"/>
      <w:bookmarkEnd w:id="678"/>
      <w:bookmarkEnd w:id="679"/>
      <w:bookmarkEnd w:id="680"/>
      <w:bookmarkEnd w:id="681"/>
    </w:p>
    <w:p w:rsidR="002F08BF" w:rsidRDefault="002F08BF" w:rsidP="002F08BF">
      <w:pPr>
        <w:pStyle w:val="Corpsdetexte"/>
      </w:pPr>
      <w:r>
        <w:t xml:space="preserve">The float decoder configuration information is stored in a file called </w:t>
      </w:r>
      <w:r w:rsidRPr="00693417">
        <w:rPr>
          <w:i/>
        </w:rPr>
        <w:t>wmo_emitterId_info.json</w:t>
      </w:r>
      <w:r>
        <w:t xml:space="preserve"> (</w:t>
      </w:r>
      <w:r w:rsidRPr="00616E11">
        <w:rPr>
          <w:i/>
        </w:rPr>
        <w:t>emitterId</w:t>
      </w:r>
      <w:r>
        <w:t xml:space="preserve"> could be Argos ptt (Argos transmission) or IMEI number (Iridium SBD transmission) or login name (Iridium RUDICS transmission)); the files of the managed floats are gathered in the </w:t>
      </w:r>
      <w:r w:rsidRPr="00693417">
        <w:rPr>
          <w:rStyle w:val="CodeCar"/>
          <w:rFonts w:eastAsiaTheme="minorEastAsia"/>
        </w:rPr>
        <w:t>DIR_INPUT_JSON_FLOAT_DECODING_PARAMETERS_FILE</w:t>
      </w:r>
      <w:r w:rsidRPr="00616E11">
        <w:t xml:space="preserve"> </w:t>
      </w:r>
      <w:r>
        <w:t>directory.</w:t>
      </w:r>
    </w:p>
    <w:p w:rsidR="002F08BF" w:rsidRDefault="002F08BF" w:rsidP="002F08BF">
      <w:pPr>
        <w:pStyle w:val="Corpsdetexte"/>
      </w:pPr>
      <w:r>
        <w:t>For each managed float, 15 configuration information are provided in this file:</w:t>
      </w:r>
    </w:p>
    <w:p w:rsidR="002F08BF" w:rsidRDefault="002F08BF" w:rsidP="002F08BF">
      <w:pPr>
        <w:pStyle w:val="Corpsdetexte"/>
        <w:widowControl w:val="0"/>
        <w:numPr>
          <w:ilvl w:val="0"/>
          <w:numId w:val="29"/>
        </w:numPr>
        <w:suppressAutoHyphens/>
      </w:pPr>
      <w:r>
        <w:t>WMO:</w:t>
      </w:r>
      <w:r w:rsidRPr="00366741">
        <w:t xml:space="preserve"> </w:t>
      </w:r>
      <w:r>
        <w:t>float WMO number,</w:t>
      </w:r>
    </w:p>
    <w:p w:rsidR="002F08BF" w:rsidRDefault="002F08BF" w:rsidP="002F08BF">
      <w:pPr>
        <w:pStyle w:val="Corpsdetexte"/>
        <w:widowControl w:val="0"/>
        <w:numPr>
          <w:ilvl w:val="0"/>
          <w:numId w:val="27"/>
        </w:numPr>
        <w:suppressAutoHyphens/>
      </w:pPr>
      <w:r>
        <w:t>PTT:</w:t>
      </w:r>
      <w:r w:rsidRPr="00366741">
        <w:t xml:space="preserve"> </w:t>
      </w:r>
      <w:r>
        <w:t>Argos ptt (Argos transmission) or IMEI number (Iridium SBD transmission) or login name (Iridium RUDICS transmission) of the float,</w:t>
      </w:r>
    </w:p>
    <w:p w:rsidR="002F08BF" w:rsidRDefault="002F08BF" w:rsidP="002F08BF">
      <w:pPr>
        <w:pStyle w:val="Corpsdetexte"/>
        <w:widowControl w:val="0"/>
        <w:numPr>
          <w:ilvl w:val="0"/>
          <w:numId w:val="29"/>
        </w:numPr>
        <w:suppressAutoHyphens/>
      </w:pPr>
      <w:r>
        <w:t>FLOAT_TYPE: float type (presently PROVOR, APEX or NOVA),</w:t>
      </w:r>
    </w:p>
    <w:p w:rsidR="002F08BF" w:rsidRDefault="002F08BF" w:rsidP="002F08BF">
      <w:pPr>
        <w:pStyle w:val="Corpsdetexte"/>
        <w:widowControl w:val="0"/>
        <w:numPr>
          <w:ilvl w:val="0"/>
          <w:numId w:val="29"/>
        </w:numPr>
        <w:suppressAutoHyphens/>
      </w:pPr>
      <w:r>
        <w:t>DECODER_VERSION: Coriolis version of the float,</w:t>
      </w:r>
    </w:p>
    <w:p w:rsidR="002F08BF" w:rsidRDefault="002F08BF" w:rsidP="002F08BF">
      <w:pPr>
        <w:pStyle w:val="Corpsdetexte"/>
        <w:widowControl w:val="0"/>
        <w:numPr>
          <w:ilvl w:val="0"/>
          <w:numId w:val="27"/>
        </w:numPr>
        <w:suppressAutoHyphens/>
      </w:pPr>
      <w:r>
        <w:t>DECODER_ID:</w:t>
      </w:r>
      <w:r w:rsidRPr="00366741">
        <w:t xml:space="preserve"> </w:t>
      </w:r>
      <w:r>
        <w:t>decoder Id associated to the float,</w:t>
      </w:r>
    </w:p>
    <w:p w:rsidR="002F08BF" w:rsidRDefault="002F08BF" w:rsidP="002F08BF">
      <w:pPr>
        <w:pStyle w:val="Corpsdetexte"/>
        <w:widowControl w:val="0"/>
        <w:numPr>
          <w:ilvl w:val="0"/>
          <w:numId w:val="27"/>
        </w:numPr>
        <w:suppressAutoHyphens/>
      </w:pPr>
      <w:r>
        <w:t>FRAME_LENGTH:</w:t>
      </w:r>
      <w:r w:rsidRPr="00366741">
        <w:t xml:space="preserve"> </w:t>
      </w:r>
      <w:r>
        <w:t>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CYCLE_LENGTH:</w:t>
      </w:r>
      <w:r w:rsidRPr="00366741">
        <w:t xml:space="preserve"> </w:t>
      </w:r>
      <w:r>
        <w:t>float cycle length (in hours),</w:t>
      </w:r>
    </w:p>
    <w:p w:rsidR="002F08BF" w:rsidRDefault="002F08BF" w:rsidP="002F08BF">
      <w:pPr>
        <w:pStyle w:val="Corpsdetexte"/>
        <w:widowControl w:val="0"/>
        <w:numPr>
          <w:ilvl w:val="0"/>
          <w:numId w:val="27"/>
        </w:numPr>
        <w:suppressAutoHyphens/>
      </w:pPr>
      <w:r w:rsidRPr="00366741">
        <w:t>DRIFT_SAMPLING_PERIOD</w:t>
      </w:r>
      <w:r>
        <w:t>:</w:t>
      </w:r>
      <w:r w:rsidRPr="00E86105">
        <w:t xml:space="preserve"> </w:t>
      </w:r>
      <w:r>
        <w:t>float subsurface drift sampling period (in hours),</w:t>
      </w:r>
    </w:p>
    <w:p w:rsidR="002F08BF" w:rsidRDefault="002F08BF" w:rsidP="002F08BF">
      <w:pPr>
        <w:pStyle w:val="Corpsdetexte"/>
        <w:widowControl w:val="0"/>
        <w:numPr>
          <w:ilvl w:val="0"/>
          <w:numId w:val="29"/>
        </w:numPr>
        <w:suppressAutoHyphens/>
      </w:pPr>
      <w:r w:rsidRPr="00366741">
        <w:t>DELAI</w:t>
      </w:r>
      <w:r>
        <w:t>:</w:t>
      </w:r>
      <w:r w:rsidRPr="00E86105">
        <w:t xml:space="preserve"> </w:t>
      </w:r>
      <w:r>
        <w:t>for NKE BIO floats only. Firmware version of the PROVOR_II type float,</w:t>
      </w:r>
    </w:p>
    <w:p w:rsidR="002F08BF" w:rsidRDefault="002F08BF" w:rsidP="002F08BF">
      <w:pPr>
        <w:pStyle w:val="Corpsdetexte"/>
        <w:widowControl w:val="0"/>
        <w:numPr>
          <w:ilvl w:val="0"/>
          <w:numId w:val="27"/>
        </w:numPr>
        <w:suppressAutoHyphens/>
      </w:pPr>
      <w:r w:rsidRPr="00366741">
        <w:t>LAUNCH_DATE</w:t>
      </w:r>
      <w:r>
        <w:t>:</w:t>
      </w:r>
      <w:r w:rsidRPr="00E86105">
        <w:t xml:space="preserve"> </w:t>
      </w:r>
      <w:r>
        <w:t>float launch date,</w:t>
      </w:r>
    </w:p>
    <w:p w:rsidR="002F08BF" w:rsidRDefault="002F08BF" w:rsidP="002F08BF">
      <w:pPr>
        <w:pStyle w:val="Corpsdetexte"/>
        <w:widowControl w:val="0"/>
        <w:numPr>
          <w:ilvl w:val="0"/>
          <w:numId w:val="27"/>
        </w:numPr>
        <w:suppressAutoHyphens/>
      </w:pPr>
      <w:r w:rsidRPr="00366741">
        <w:t>LAUNCH_LON</w:t>
      </w:r>
      <w:r>
        <w:t>:</w:t>
      </w:r>
      <w:r w:rsidRPr="00E86105">
        <w:t xml:space="preserve"> </w:t>
      </w:r>
      <w:r>
        <w:t>float launch longitude,</w:t>
      </w:r>
    </w:p>
    <w:p w:rsidR="002F08BF" w:rsidRDefault="002F08BF" w:rsidP="002F08BF">
      <w:pPr>
        <w:pStyle w:val="Corpsdetexte"/>
        <w:widowControl w:val="0"/>
        <w:numPr>
          <w:ilvl w:val="0"/>
          <w:numId w:val="27"/>
        </w:numPr>
        <w:suppressAutoHyphens/>
      </w:pPr>
      <w:r w:rsidRPr="00366741">
        <w:t>LAUNCH_LAT</w:t>
      </w:r>
      <w:r>
        <w:t>:</w:t>
      </w:r>
      <w:r w:rsidRPr="00E86105">
        <w:t xml:space="preserve"> </w:t>
      </w:r>
      <w:r>
        <w:t>float launch latitude,</w:t>
      </w:r>
    </w:p>
    <w:p w:rsidR="002F08BF" w:rsidRDefault="002F08BF" w:rsidP="002F08BF">
      <w:pPr>
        <w:pStyle w:val="Corpsdetexte"/>
        <w:widowControl w:val="0"/>
        <w:numPr>
          <w:ilvl w:val="0"/>
          <w:numId w:val="27"/>
        </w:numPr>
        <w:suppressAutoHyphens/>
      </w:pPr>
      <w:r w:rsidRPr="00366741">
        <w:t>END_DECODING_DATE</w:t>
      </w:r>
      <w:r>
        <w:t>:</w:t>
      </w:r>
      <w:r w:rsidRPr="00E86105">
        <w:t xml:space="preserve"> </w:t>
      </w:r>
      <w:r>
        <w:t>for Iridium floats only. End decoding date (used to manage received data when the same IMEI number has been used by more than one float),</w:t>
      </w:r>
    </w:p>
    <w:p w:rsidR="002F08BF" w:rsidRDefault="002F08BF" w:rsidP="002F08BF">
      <w:pPr>
        <w:pStyle w:val="Corpsdetexte"/>
        <w:widowControl w:val="0"/>
        <w:numPr>
          <w:ilvl w:val="0"/>
          <w:numId w:val="27"/>
        </w:numPr>
        <w:suppressAutoHyphens/>
      </w:pPr>
      <w:r w:rsidRPr="00366741">
        <w:lastRenderedPageBreak/>
        <w:t>REFERENCE_DAY</w:t>
      </w:r>
      <w:r>
        <w:t>:</w:t>
      </w:r>
      <w:r w:rsidRPr="00E86105">
        <w:t xml:space="preserve"> </w:t>
      </w:r>
      <w:r>
        <w:t>date of the first descent of the float (day #0 of the NKE float internal calendar),</w:t>
      </w:r>
    </w:p>
    <w:p w:rsidR="002F08BF" w:rsidRDefault="002F08BF" w:rsidP="002F08BF">
      <w:pPr>
        <w:pStyle w:val="Corpsdetexte"/>
        <w:widowControl w:val="0"/>
        <w:numPr>
          <w:ilvl w:val="0"/>
          <w:numId w:val="29"/>
        </w:numPr>
        <w:suppressAutoHyphens/>
      </w:pPr>
      <w:r w:rsidRPr="00366741">
        <w:t>DM_FLAG</w:t>
      </w:r>
      <w:r>
        <w:t xml:space="preserve">: float decoding Delayed Mode flag (see Annex </w:t>
      </w:r>
      <w:r>
        <w:fldChar w:fldCharType="begin"/>
      </w:r>
      <w:r>
        <w:instrText xml:space="preserve"> REF AXC \h </w:instrText>
      </w:r>
      <w:r>
        <w:fldChar w:fldCharType="separate"/>
      </w:r>
      <w:r w:rsidR="000579E4" w:rsidRPr="00715A45">
        <w:t>C</w:t>
      </w:r>
      <w:r>
        <w:fldChar w:fldCharType="end"/>
      </w:r>
      <w:r>
        <w:t>).</w:t>
      </w:r>
    </w:p>
    <w:p w:rsidR="002F08BF" w:rsidRPr="00715A45" w:rsidRDefault="002F08BF" w:rsidP="00715A45">
      <w:pPr>
        <w:pStyle w:val="Titre4"/>
      </w:pPr>
      <w:bookmarkStart w:id="682" w:name="_Toc475450278"/>
      <w:r w:rsidRPr="00715A45">
        <w:t>Float configuration file generation</w:t>
      </w:r>
      <w:bookmarkEnd w:id="682"/>
    </w:p>
    <w:p w:rsidR="002F08BF" w:rsidRDefault="002F08BF" w:rsidP="002F08BF">
      <w:pPr>
        <w:pStyle w:val="Corpsdetexte"/>
      </w:pPr>
      <w:r>
        <w:t xml:space="preserve">The tool </w:t>
      </w:r>
      <w:r w:rsidRPr="00693417">
        <w:rPr>
          <w:b/>
          <w:i/>
        </w:rPr>
        <w:t>generate_json_float_info</w:t>
      </w:r>
      <w:r>
        <w:t xml:space="preserve"> can be used to generate the float configuration files (from an ASCII file generated from a copy of the 14 first columns of the </w:t>
      </w:r>
      <w:r w:rsidRPr="00693417">
        <w:rPr>
          <w:i/>
        </w:rPr>
        <w:t>argo_floats_information_co.xls</w:t>
      </w:r>
      <w:r>
        <w:t xml:space="preserve"> Excel file).</w:t>
      </w:r>
    </w:p>
    <w:p w:rsidR="002F08BF" w:rsidRPr="00715A45" w:rsidRDefault="002F08BF" w:rsidP="00715A45">
      <w:pPr>
        <w:pStyle w:val="Titre3"/>
      </w:pPr>
      <w:bookmarkStart w:id="683" w:name="_Toc460855061"/>
      <w:bookmarkStart w:id="684" w:name="_Toc475450279"/>
      <w:r w:rsidRPr="00715A45">
        <w:t>Float meta-data file</w:t>
      </w:r>
      <w:bookmarkEnd w:id="683"/>
      <w:bookmarkEnd w:id="684"/>
    </w:p>
    <w:p w:rsidR="002F08BF" w:rsidRDefault="002F08BF" w:rsidP="002F08BF">
      <w:pPr>
        <w:pStyle w:val="Corpsdetexte"/>
      </w:pPr>
      <w:r>
        <w:t xml:space="preserve">The already described (see </w:t>
      </w:r>
      <w:r>
        <w:fldChar w:fldCharType="begin"/>
      </w:r>
      <w:r>
        <w:instrText xml:space="preserve"> REF _Ref459196910 \r \h </w:instrText>
      </w:r>
      <w:r>
        <w:fldChar w:fldCharType="separate"/>
      </w:r>
      <w:r w:rsidR="000579E4">
        <w:t>5.1.2</w:t>
      </w:r>
      <w:r>
        <w:fldChar w:fldCharType="end"/>
      </w:r>
      <w:r>
        <w:t>) float meta-data files are common to PI and DAC decoders.</w:t>
      </w:r>
    </w:p>
    <w:p w:rsidR="002F08BF" w:rsidRPr="00715A45" w:rsidRDefault="002F08BF" w:rsidP="00715A45">
      <w:pPr>
        <w:pStyle w:val="Titre1"/>
      </w:pPr>
      <w:bookmarkStart w:id="685" w:name="_Toc460855062"/>
      <w:bookmarkStart w:id="686" w:name="_Toc475450280"/>
      <w:r w:rsidRPr="00715A45">
        <w:lastRenderedPageBreak/>
        <w:t>Using the PI decoder</w:t>
      </w:r>
      <w:bookmarkEnd w:id="685"/>
      <w:bookmarkEnd w:id="686"/>
    </w:p>
    <w:p w:rsidR="002F08BF" w:rsidRPr="00715A45" w:rsidRDefault="002F08BF" w:rsidP="00715A45">
      <w:pPr>
        <w:pStyle w:val="Titre2"/>
      </w:pPr>
      <w:bookmarkStart w:id="687" w:name="_Toc460855063"/>
      <w:bookmarkStart w:id="688" w:name="_Toc475450281"/>
      <w:r w:rsidRPr="00715A45">
        <w:t>Pre-processing of float transmitted data</w:t>
      </w:r>
      <w:bookmarkEnd w:id="687"/>
      <w:bookmarkEnd w:id="688"/>
    </w:p>
    <w:p w:rsidR="002F08BF" w:rsidRDefault="002F08BF" w:rsidP="002F08BF">
      <w:pPr>
        <w:pStyle w:val="Corpsdetexte"/>
      </w:pPr>
      <w:r>
        <w:t>To be decoded, the input raw data should first be pre-processed. This step depends on float transmission type.</w:t>
      </w:r>
    </w:p>
    <w:p w:rsidR="002F08BF" w:rsidRPr="00715A45" w:rsidRDefault="002F08BF" w:rsidP="00715A45">
      <w:pPr>
        <w:pStyle w:val="Titre3"/>
      </w:pPr>
      <w:bookmarkStart w:id="689" w:name="_Toc460855064"/>
      <w:bookmarkStart w:id="690" w:name="_Toc475450282"/>
      <w:r w:rsidRPr="00715A45">
        <w:t>For Argos floats</w:t>
      </w:r>
      <w:bookmarkEnd w:id="689"/>
      <w:bookmarkEnd w:id="690"/>
    </w:p>
    <w:p w:rsidR="002F08BF" w:rsidRDefault="002F08BF" w:rsidP="002F08BF">
      <w:pPr>
        <w:pStyle w:val="Corpsdetexte"/>
      </w:pPr>
      <w:r>
        <w:t>The Argos Hex data, coming from CLS by e-mails or CD-ROM, need to be prepared to be used by the decoder. This process is done in the following steps.</w:t>
      </w:r>
    </w:p>
    <w:p w:rsidR="002F08BF" w:rsidRPr="00715A45" w:rsidRDefault="002F08BF" w:rsidP="00715A45">
      <w:pPr>
        <w:pStyle w:val="Titre4"/>
      </w:pPr>
      <w:bookmarkStart w:id="691" w:name="_Toc475450283"/>
      <w:r w:rsidRPr="00715A45">
        <w:t>Step #0: copy all received Argos data in a unique directory</w:t>
      </w:r>
      <w:bookmarkEnd w:id="691"/>
    </w:p>
    <w:p w:rsidR="002F08BF" w:rsidRDefault="002F08BF" w:rsidP="002F08BF">
      <w:pPr>
        <w:pStyle w:val="Corpsdetexte"/>
      </w:pPr>
      <w:r>
        <w:t>All received data (e-mail files, CD-ROM contents, …) should be first copied in a unique directory.</w:t>
      </w:r>
    </w:p>
    <w:p w:rsidR="002F08BF" w:rsidRDefault="002F08BF" w:rsidP="002F08BF">
      <w:pPr>
        <w:pStyle w:val="Corpsdetexte"/>
      </w:pPr>
      <w:r>
        <w:t>All these files should be at the same level of the directory (no sub-directories are allowed). Don't worry about duplicated data (step #2 will delete the duplicates).</w:t>
      </w:r>
    </w:p>
    <w:p w:rsidR="002F08BF" w:rsidRPr="00715A45" w:rsidRDefault="002F08BF" w:rsidP="00715A45">
      <w:pPr>
        <w:pStyle w:val="Titre4"/>
      </w:pPr>
      <w:bookmarkStart w:id="692" w:name="_Toc475450284"/>
      <w:r w:rsidRPr="00715A45">
        <w:t>Step #1: split the data</w:t>
      </w:r>
      <w:bookmarkEnd w:id="692"/>
    </w:p>
    <w:p w:rsidR="002F08BF" w:rsidRDefault="002F08BF" w:rsidP="002F08BF">
      <w:pPr>
        <w:pStyle w:val="Corpsdetexte"/>
      </w:pPr>
      <w:r>
        <w:t>In this step we split the data by Argos Id number and by satellite pass.</w:t>
      </w:r>
    </w:p>
    <w:p w:rsidR="002F08BF" w:rsidRDefault="002F08BF" w:rsidP="002F08BF">
      <w:pPr>
        <w:pStyle w:val="Corpsdetexte"/>
      </w:pPr>
      <w:r>
        <w:t>The input directory should be the one created on step #0. The output directory will contain one directory for each Argos Id and within each of these sub-directories, one file per satellite pass for the concerned Argos Id.</w:t>
      </w:r>
    </w:p>
    <w:p w:rsidR="002F08BF" w:rsidRDefault="002F08BF" w:rsidP="002F08BF">
      <w:pPr>
        <w:pStyle w:val="Corpsdetexte"/>
      </w:pPr>
      <w:r>
        <w:t xml:space="preserve">The tool </w:t>
      </w:r>
      <w:r w:rsidRPr="00276047">
        <w:rPr>
          <w:b/>
          <w:i/>
        </w:rPr>
        <w:t>split_argos_cycle</w:t>
      </w:r>
      <w:r>
        <w:t xml:space="preserve"> is used for step #1.</w:t>
      </w:r>
    </w:p>
    <w:p w:rsidR="002F08BF" w:rsidRPr="00715A45" w:rsidRDefault="002F08BF" w:rsidP="00715A45">
      <w:pPr>
        <w:pStyle w:val="Titre4"/>
      </w:pPr>
      <w:bookmarkStart w:id="693" w:name="_Toc475450285"/>
      <w:r w:rsidRPr="00715A45">
        <w:t>Step #2: delete duplicated data</w:t>
      </w:r>
      <w:bookmarkEnd w:id="693"/>
    </w:p>
    <w:p w:rsidR="002F08BF" w:rsidRDefault="002F08BF" w:rsidP="002F08BF">
      <w:pPr>
        <w:pStyle w:val="Corpsdetexte"/>
      </w:pPr>
      <w:r>
        <w:t>In this step we check the satellite pass files generated from step #1 and delete duplicated data.</w:t>
      </w:r>
    </w:p>
    <w:p w:rsidR="002F08BF" w:rsidRDefault="002F08BF" w:rsidP="002F08BF">
      <w:pPr>
        <w:pStyle w:val="Corpsdetexte"/>
      </w:pPr>
      <w:r>
        <w:t xml:space="preserve">The tool </w:t>
      </w:r>
      <w:r w:rsidRPr="00276047">
        <w:rPr>
          <w:b/>
          <w:i/>
        </w:rPr>
        <w:t>delete_double_argos_split</w:t>
      </w:r>
      <w:r>
        <w:t xml:space="preserve"> is used for step #2.</w:t>
      </w:r>
    </w:p>
    <w:p w:rsidR="002F08BF" w:rsidRPr="00715A45" w:rsidRDefault="002F08BF" w:rsidP="00715A45">
      <w:pPr>
        <w:pStyle w:val="Titre4"/>
      </w:pPr>
      <w:bookmarkStart w:id="694" w:name="_Toc475450286"/>
      <w:r w:rsidRPr="00715A45">
        <w:t>Step #3: create Argos cycle files</w:t>
      </w:r>
      <w:bookmarkEnd w:id="694"/>
    </w:p>
    <w:p w:rsidR="002F08BF" w:rsidRDefault="002F08BF" w:rsidP="002F08BF">
      <w:pPr>
        <w:pStyle w:val="Corpsdetexte"/>
      </w:pPr>
      <w:r>
        <w:t>In this step we create Argos cycle file (containing all the data transmitted by the float after each cycle) from satellite pass files obtained in step #2.</w:t>
      </w:r>
    </w:p>
    <w:p w:rsidR="002F08BF" w:rsidRPr="004D4825" w:rsidRDefault="002F08BF" w:rsidP="002F08BF">
      <w:pPr>
        <w:autoSpaceDE w:val="0"/>
        <w:autoSpaceDN w:val="0"/>
        <w:adjustRightInd w:val="0"/>
        <w:spacing w:after="0"/>
        <w:rPr>
          <w:rFonts w:ascii="Courier New" w:hAnsi="Courier New" w:cs="Courier New"/>
          <w:lang w:val="en-US"/>
        </w:rPr>
      </w:pPr>
      <w:r>
        <w:t>Each Argos cycle file contains the data of the satellite pass files concatenated and chronologically sorted. A new Argos cycle file is created each time we find a 18 (</w:t>
      </w:r>
      <w:r w:rsidRPr="00276047">
        <w:rPr>
          <w:rStyle w:val="CodeCar"/>
          <w:rFonts w:eastAsiaTheme="minorEastAsia"/>
        </w:rPr>
        <w:t>g_decArgo_minNonTransDurForNewCycle</w:t>
      </w:r>
      <w:r>
        <w:t>) hours delay without any data transmission.</w:t>
      </w:r>
    </w:p>
    <w:p w:rsidR="002F08BF" w:rsidRDefault="002F08BF" w:rsidP="002F08BF">
      <w:pPr>
        <w:pStyle w:val="Corpsdetexte"/>
      </w:pPr>
      <w:r>
        <w:t xml:space="preserve">The tool </w:t>
      </w:r>
      <w:r w:rsidRPr="00276047">
        <w:rPr>
          <w:b/>
          <w:i/>
        </w:rPr>
        <w:t>create_argos_cycle_files</w:t>
      </w:r>
      <w:r>
        <w:t xml:space="preserve"> is used for step #3.</w:t>
      </w:r>
    </w:p>
    <w:p w:rsidR="002F08BF" w:rsidRPr="00715A45" w:rsidRDefault="002F08BF" w:rsidP="00715A45">
      <w:pPr>
        <w:pStyle w:val="Titre4"/>
      </w:pPr>
      <w:bookmarkStart w:id="695" w:name="_Toc475450287"/>
      <w:r w:rsidRPr="00715A45">
        <w:t>Step #4: correct Argos cycle files</w:t>
      </w:r>
      <w:bookmarkEnd w:id="695"/>
    </w:p>
    <w:p w:rsidR="002F08BF" w:rsidRPr="008E447C" w:rsidRDefault="002F08BF" w:rsidP="002F08BF">
      <w:pPr>
        <w:pStyle w:val="Corpsdetexte"/>
      </w:pPr>
      <w:r>
        <w:t>In this step we check that the number of lines of each satellite pass set by CLS in the satellite pass header is consistent with the real number of lines of the satellite pass; erroneous counts are corrected in the output file.</w:t>
      </w:r>
    </w:p>
    <w:p w:rsidR="002F08BF" w:rsidRDefault="002F08BF" w:rsidP="002F08BF">
      <w:pPr>
        <w:pStyle w:val="Corpsdetexte"/>
      </w:pPr>
      <w:r>
        <w:t xml:space="preserve">The tool </w:t>
      </w:r>
      <w:r w:rsidRPr="00276047">
        <w:rPr>
          <w:b/>
          <w:i/>
        </w:rPr>
        <w:t>co_cls_correct_argos_raw_file</w:t>
      </w:r>
      <w:r>
        <w:t xml:space="preserve"> is used for step #4.</w:t>
      </w:r>
    </w:p>
    <w:p w:rsidR="002F08BF" w:rsidRPr="00715A45" w:rsidRDefault="002F08BF" w:rsidP="00715A45">
      <w:pPr>
        <w:pStyle w:val="Titre4"/>
      </w:pPr>
      <w:bookmarkStart w:id="696" w:name="_Toc475450288"/>
      <w:r w:rsidRPr="00715A45">
        <w:t>Step #5: name Argos cycle files</w:t>
      </w:r>
      <w:bookmarkEnd w:id="696"/>
    </w:p>
    <w:p w:rsidR="002F08BF" w:rsidRDefault="002F08BF" w:rsidP="002F08BF">
      <w:pPr>
        <w:pStyle w:val="Corpsdetexte"/>
      </w:pPr>
      <w:r>
        <w:t>In this step we compute the cycle number associated to each Argos cycle file and create the final name of the file.</w:t>
      </w:r>
    </w:p>
    <w:p w:rsidR="002F08BF" w:rsidRDefault="002F08BF" w:rsidP="002F08BF">
      <w:pPr>
        <w:pStyle w:val="Corpsdetexte"/>
      </w:pPr>
      <w:r>
        <w:t>The name of the Argos cycle file should be:</w:t>
      </w:r>
    </w:p>
    <w:p w:rsidR="002F08BF" w:rsidRDefault="002F08BF" w:rsidP="002F08BF">
      <w:pPr>
        <w:pStyle w:val="Corpsdetexte"/>
      </w:pPr>
      <w:r w:rsidRPr="00B324B9">
        <w:rPr>
          <w:i/>
        </w:rPr>
        <w:t>ArgosId_YYYY-MM-DD-hh-mm-ss_WMO</w:t>
      </w:r>
      <w:r w:rsidRPr="00276047">
        <w:rPr>
          <w:i/>
        </w:rPr>
        <w:t>_CyNum.txt</w:t>
      </w:r>
      <w:r>
        <w:t xml:space="preserve">, where </w:t>
      </w:r>
    </w:p>
    <w:p w:rsidR="002F08BF" w:rsidRDefault="002F08BF" w:rsidP="002F08BF">
      <w:pPr>
        <w:pStyle w:val="Corpsdetexte"/>
        <w:widowControl w:val="0"/>
        <w:numPr>
          <w:ilvl w:val="0"/>
          <w:numId w:val="29"/>
        </w:numPr>
        <w:suppressAutoHyphens/>
      </w:pPr>
      <w:r w:rsidRPr="00B324B9">
        <w:rPr>
          <w:i/>
        </w:rPr>
        <w:t>ArgosId</w:t>
      </w:r>
      <w:r>
        <w:t>: is the float PTT number (on 6 digits),</w:t>
      </w:r>
    </w:p>
    <w:p w:rsidR="002F08BF" w:rsidRDefault="002F08BF" w:rsidP="002F08BF">
      <w:pPr>
        <w:pStyle w:val="Corpsdetexte"/>
        <w:widowControl w:val="0"/>
        <w:numPr>
          <w:ilvl w:val="0"/>
          <w:numId w:val="29"/>
        </w:numPr>
        <w:suppressAutoHyphens/>
      </w:pPr>
      <w:r w:rsidRPr="00B324B9">
        <w:rPr>
          <w:i/>
        </w:rPr>
        <w:lastRenderedPageBreak/>
        <w:t>YYYY-MM-DD-hh-mm-ss</w:t>
      </w:r>
      <w:r>
        <w:t>: is the date of the earlier float message of the file,</w:t>
      </w:r>
    </w:p>
    <w:p w:rsidR="002F08BF" w:rsidRDefault="002F08BF" w:rsidP="002F08BF">
      <w:pPr>
        <w:pStyle w:val="Corpsdetexte"/>
        <w:widowControl w:val="0"/>
        <w:numPr>
          <w:ilvl w:val="0"/>
          <w:numId w:val="29"/>
        </w:numPr>
        <w:suppressAutoHyphens/>
      </w:pPr>
      <w:r w:rsidRPr="00B324B9">
        <w:rPr>
          <w:i/>
        </w:rPr>
        <w:t>WMO</w:t>
      </w:r>
      <w:r>
        <w:t>: is the float WMO number,</w:t>
      </w:r>
    </w:p>
    <w:p w:rsidR="002F08BF" w:rsidRDefault="002F08BF" w:rsidP="002F08BF">
      <w:pPr>
        <w:pStyle w:val="Corpsdetexte"/>
        <w:widowControl w:val="0"/>
        <w:numPr>
          <w:ilvl w:val="0"/>
          <w:numId w:val="29"/>
        </w:numPr>
        <w:suppressAutoHyphens/>
      </w:pPr>
      <w:r w:rsidRPr="00B324B9">
        <w:rPr>
          <w:i/>
        </w:rPr>
        <w:t>CyNum</w:t>
      </w:r>
      <w:r>
        <w:t>: is the cycle number.</w:t>
      </w:r>
    </w:p>
    <w:p w:rsidR="002F08BF" w:rsidRDefault="002F08BF" w:rsidP="002F08BF">
      <w:pPr>
        <w:pStyle w:val="Corpsdetexte"/>
      </w:pPr>
      <w:r>
        <w:t>Note also that:</w:t>
      </w:r>
    </w:p>
    <w:p w:rsidR="002F08BF" w:rsidRDefault="002F08BF" w:rsidP="002F08BF">
      <w:pPr>
        <w:pStyle w:val="Corpsdetexte"/>
        <w:widowControl w:val="0"/>
        <w:numPr>
          <w:ilvl w:val="0"/>
          <w:numId w:val="30"/>
        </w:numPr>
        <w:suppressAutoHyphens/>
      </w:pPr>
      <w:r w:rsidRPr="00B324B9">
        <w:rPr>
          <w:i/>
        </w:rPr>
        <w:t>WMO</w:t>
      </w:r>
      <w:r>
        <w:t xml:space="preserve"> can be equal to 'WWWWWWW' if the ArgosId to WMO link is unknown at the time of reception of the data,</w:t>
      </w:r>
    </w:p>
    <w:p w:rsidR="002F08BF" w:rsidRDefault="002F08BF" w:rsidP="002F08BF">
      <w:pPr>
        <w:pStyle w:val="Corpsdetexte"/>
        <w:widowControl w:val="0"/>
        <w:numPr>
          <w:ilvl w:val="0"/>
          <w:numId w:val="30"/>
        </w:numPr>
        <w:suppressAutoHyphens/>
      </w:pPr>
      <w:r w:rsidRPr="00B324B9">
        <w:rPr>
          <w:i/>
        </w:rPr>
        <w:t>CyNum</w:t>
      </w:r>
      <w:r>
        <w:t xml:space="preserve"> can be equal to:</w:t>
      </w:r>
    </w:p>
    <w:p w:rsidR="002F08BF" w:rsidRDefault="002F08BF" w:rsidP="002F08BF">
      <w:pPr>
        <w:pStyle w:val="Corpsdetexte"/>
        <w:widowControl w:val="0"/>
        <w:numPr>
          <w:ilvl w:val="1"/>
          <w:numId w:val="30"/>
        </w:numPr>
        <w:suppressAutoHyphens/>
      </w:pPr>
      <w:r>
        <w:t>'EEE': empty file (not at least one float message),</w:t>
      </w:r>
    </w:p>
    <w:p w:rsidR="002F08BF" w:rsidRDefault="002F08BF" w:rsidP="002F08BF">
      <w:pPr>
        <w:pStyle w:val="Corpsdetexte"/>
        <w:widowControl w:val="0"/>
        <w:numPr>
          <w:ilvl w:val="1"/>
          <w:numId w:val="30"/>
        </w:numPr>
        <w:suppressAutoHyphens/>
      </w:pPr>
      <w:r>
        <w:t>'WWW': ArgosId to WMO link is unknown at the time of reception of the data,</w:t>
      </w:r>
    </w:p>
    <w:p w:rsidR="002F08BF" w:rsidRDefault="002F08BF" w:rsidP="002F08BF">
      <w:pPr>
        <w:pStyle w:val="Corpsdetexte"/>
        <w:widowControl w:val="0"/>
        <w:numPr>
          <w:ilvl w:val="1"/>
          <w:numId w:val="30"/>
        </w:numPr>
        <w:suppressAutoHyphens/>
      </w:pPr>
      <w:r>
        <w:t>'MMM': meta-data unavailable to compute cycle number,</w:t>
      </w:r>
    </w:p>
    <w:p w:rsidR="002F08BF" w:rsidRDefault="002F08BF" w:rsidP="002F08BF">
      <w:pPr>
        <w:pStyle w:val="Corpsdetexte"/>
        <w:widowControl w:val="0"/>
        <w:numPr>
          <w:ilvl w:val="1"/>
          <w:numId w:val="30"/>
        </w:numPr>
        <w:suppressAutoHyphens/>
      </w:pPr>
      <w:r>
        <w:t>'TTT': test data (dated before float launch date),</w:t>
      </w:r>
    </w:p>
    <w:p w:rsidR="002F08BF" w:rsidRDefault="002F08BF" w:rsidP="002F08BF">
      <w:pPr>
        <w:pStyle w:val="Corpsdetexte"/>
        <w:widowControl w:val="0"/>
        <w:numPr>
          <w:ilvl w:val="1"/>
          <w:numId w:val="30"/>
        </w:numPr>
        <w:suppressAutoHyphens/>
      </w:pPr>
      <w:r>
        <w:t>'GGG': ghost messages,</w:t>
      </w:r>
    </w:p>
    <w:p w:rsidR="002F08BF" w:rsidRDefault="002F08BF" w:rsidP="002F08BF">
      <w:pPr>
        <w:pStyle w:val="Corpsdetexte"/>
        <w:widowControl w:val="0"/>
        <w:numPr>
          <w:ilvl w:val="1"/>
          <w:numId w:val="30"/>
        </w:numPr>
        <w:suppressAutoHyphens/>
      </w:pPr>
      <w:r>
        <w:t>'UUU': cycle number value (manually) disabled by the user.</w:t>
      </w:r>
    </w:p>
    <w:p w:rsidR="002F08BF" w:rsidRPr="00993764" w:rsidRDefault="002F08BF" w:rsidP="002F08BF">
      <w:pPr>
        <w:pStyle w:val="Corpsdetexte"/>
        <w:rPr>
          <w:b/>
        </w:rPr>
      </w:pPr>
      <w:r w:rsidRPr="00993764">
        <w:rPr>
          <w:b/>
        </w:rPr>
        <w:t xml:space="preserve">Only 'identified' cycle files (i.e. with valid </w:t>
      </w:r>
      <w:r w:rsidRPr="00993764">
        <w:rPr>
          <w:b/>
          <w:i/>
        </w:rPr>
        <w:t>WMO</w:t>
      </w:r>
      <w:r w:rsidRPr="00993764">
        <w:rPr>
          <w:b/>
        </w:rPr>
        <w:t xml:space="preserve"> and </w:t>
      </w:r>
      <w:r w:rsidRPr="00993764">
        <w:rPr>
          <w:b/>
          <w:i/>
        </w:rPr>
        <w:t>CyNum</w:t>
      </w:r>
      <w:r w:rsidRPr="00993764">
        <w:rPr>
          <w:b/>
        </w:rPr>
        <w:t xml:space="preserve"> numbers) are processed by the decoder.</w:t>
      </w:r>
    </w:p>
    <w:p w:rsidR="002F08BF" w:rsidRDefault="002F08BF" w:rsidP="002F08BF">
      <w:pPr>
        <w:pStyle w:val="Corpsdetexte"/>
      </w:pPr>
      <w:r>
        <w:t xml:space="preserve">The tool </w:t>
      </w:r>
      <w:r w:rsidRPr="00276047">
        <w:rPr>
          <w:b/>
          <w:i/>
        </w:rPr>
        <w:t>move_and_rename_prv_argos_files</w:t>
      </w:r>
      <w:r>
        <w:t xml:space="preserve"> or </w:t>
      </w:r>
      <w:r w:rsidRPr="00276047">
        <w:rPr>
          <w:b/>
          <w:i/>
        </w:rPr>
        <w:t>move_and_rename_apx_argos_files</w:t>
      </w:r>
      <w:r>
        <w:t xml:space="preserve"> is used for step #5. It uses the contents of the json meta-data files.</w:t>
      </w:r>
    </w:p>
    <w:p w:rsidR="002F08BF" w:rsidRPr="00715A45" w:rsidRDefault="002F08BF" w:rsidP="00715A45">
      <w:pPr>
        <w:pStyle w:val="Titre4"/>
      </w:pPr>
      <w:bookmarkStart w:id="697" w:name="_Toc475450289"/>
      <w:r w:rsidRPr="00715A45">
        <w:t>Step #6: clean ghost data at the end of Argos cycle files</w:t>
      </w:r>
      <w:bookmarkEnd w:id="697"/>
    </w:p>
    <w:p w:rsidR="002F08BF" w:rsidRDefault="002F08BF" w:rsidP="002F08BF">
      <w:pPr>
        <w:pStyle w:val="Corpsdetexte"/>
      </w:pPr>
      <w:r>
        <w:t>In this step we try to detect data from a ghost transmission at the end of the cycle file and to move it to another appropriate cycle file.</w:t>
      </w:r>
    </w:p>
    <w:p w:rsidR="002F08BF" w:rsidRDefault="002F08BF" w:rsidP="002F08BF">
      <w:pPr>
        <w:pStyle w:val="Corpsdetexte"/>
      </w:pPr>
      <w:r>
        <w:t>This step is applied to Apex data only (since a reliable Last Message Time (LMT) is crucial for the determination of the Apex cycle timings).</w:t>
      </w:r>
    </w:p>
    <w:p w:rsidR="002F08BF" w:rsidRDefault="002F08BF" w:rsidP="002F08BF">
      <w:pPr>
        <w:pStyle w:val="Corpsdetexte"/>
      </w:pPr>
      <w:r>
        <w:t xml:space="preserve">The tool </w:t>
      </w:r>
      <w:r w:rsidRPr="00276047">
        <w:rPr>
          <w:b/>
          <w:i/>
        </w:rPr>
        <w:t>clean_ghost_in_apx_argos_cycle_files</w:t>
      </w:r>
      <w:r>
        <w:t xml:space="preserve"> is used for step #5.</w:t>
      </w:r>
    </w:p>
    <w:p w:rsidR="002F08BF" w:rsidRPr="00715A45" w:rsidRDefault="002F08BF" w:rsidP="00715A45">
      <w:pPr>
        <w:pStyle w:val="Titre4"/>
      </w:pPr>
      <w:bookmarkStart w:id="698" w:name="_Toc475450290"/>
      <w:r w:rsidRPr="00715A45">
        <w:t>Final step: check the processed output files</w:t>
      </w:r>
      <w:bookmarkEnd w:id="698"/>
    </w:p>
    <w:p w:rsidR="002F08BF" w:rsidRDefault="002F08BF" w:rsidP="002F08BF">
      <w:pPr>
        <w:pStyle w:val="Corpsdetexte"/>
      </w:pPr>
      <w:r>
        <w:t xml:space="preserve">Use the tool </w:t>
      </w:r>
      <w:r w:rsidRPr="00276047">
        <w:rPr>
          <w:b/>
          <w:i/>
        </w:rPr>
        <w:t>check_argos_cycle_files</w:t>
      </w:r>
      <w:r>
        <w:t xml:space="preserve"> to check the work done and the file contents (particularly in columns 'D' to 'G' of the CSV file generated by this tool).</w:t>
      </w:r>
    </w:p>
    <w:p w:rsidR="002F08BF" w:rsidRDefault="002F08BF" w:rsidP="002F08BF">
      <w:pPr>
        <w:pStyle w:val="Corpsdetexte"/>
      </w:pPr>
    </w:p>
    <w:p w:rsidR="002F08BF" w:rsidRDefault="002F08BF" w:rsidP="002F08BF">
      <w:pPr>
        <w:pStyle w:val="Corpsdetexte"/>
      </w:pPr>
      <w:r>
        <w:t>The output files can be used for decoding (</w:t>
      </w:r>
      <w:r w:rsidRPr="00276047">
        <w:rPr>
          <w:rStyle w:val="CodeCar"/>
          <w:rFonts w:eastAsiaTheme="minorEastAsia"/>
        </w:rPr>
        <w:t>DIR_INPUT_HEX_ARGOS_FILE_FORMAT_1</w:t>
      </w:r>
      <w:r>
        <w:t xml:space="preserve"> directory).</w:t>
      </w:r>
    </w:p>
    <w:p w:rsidR="002F08BF" w:rsidRDefault="002F08BF" w:rsidP="002F08BF">
      <w:pPr>
        <w:pStyle w:val="Corpsdetexte"/>
      </w:pPr>
    </w:p>
    <w:p w:rsidR="002F08BF" w:rsidRPr="00993764" w:rsidRDefault="002F08BF" w:rsidP="002F08BF">
      <w:pPr>
        <w:pStyle w:val="Corpsdetexte"/>
        <w:rPr>
          <w:b/>
        </w:rPr>
      </w:pPr>
      <w:r w:rsidRPr="00993764">
        <w:rPr>
          <w:b/>
        </w:rPr>
        <w:t xml:space="preserve">Note also that the tool </w:t>
      </w:r>
      <w:r w:rsidRPr="00276047">
        <w:rPr>
          <w:b/>
          <w:i/>
        </w:rPr>
        <w:t>process_argos_data_prv</w:t>
      </w:r>
      <w:r w:rsidRPr="00993764">
        <w:rPr>
          <w:b/>
        </w:rPr>
        <w:t xml:space="preserve"> (for NKE and Metocean floats) or </w:t>
      </w:r>
      <w:r w:rsidRPr="00276047">
        <w:rPr>
          <w:b/>
          <w:i/>
        </w:rPr>
        <w:t>process_argos_data_apx</w:t>
      </w:r>
      <w:r w:rsidRPr="00993764">
        <w:rPr>
          <w:b/>
        </w:rPr>
        <w:t xml:space="preserve"> (for Apex floats) can be used to process these steps.</w:t>
      </w:r>
    </w:p>
    <w:p w:rsidR="002F08BF" w:rsidRPr="00715A45" w:rsidRDefault="002F08BF" w:rsidP="00715A45">
      <w:pPr>
        <w:pStyle w:val="Titre3"/>
      </w:pPr>
      <w:bookmarkStart w:id="699" w:name="_Toc460855065"/>
      <w:bookmarkStart w:id="700" w:name="_Toc475450291"/>
      <w:r w:rsidRPr="00715A45">
        <w:t>For Iridium SBD floats</w:t>
      </w:r>
      <w:bookmarkEnd w:id="699"/>
      <w:bookmarkEnd w:id="700"/>
    </w:p>
    <w:p w:rsidR="002F08BF" w:rsidRPr="00715A45" w:rsidRDefault="002F08BF" w:rsidP="00715A45">
      <w:pPr>
        <w:pStyle w:val="Titre4"/>
      </w:pPr>
      <w:bookmarkStart w:id="701" w:name="_Ref459295885"/>
      <w:bookmarkStart w:id="702" w:name="_Toc475450292"/>
      <w:r w:rsidRPr="00715A45">
        <w:t>Rename the mail files</w:t>
      </w:r>
      <w:bookmarkEnd w:id="701"/>
      <w:bookmarkEnd w:id="702"/>
    </w:p>
    <w:p w:rsidR="002F08BF" w:rsidRDefault="002F08BF" w:rsidP="002F08BF">
      <w:pPr>
        <w:pStyle w:val="Corpsdetexte"/>
      </w:pPr>
      <w:r>
        <w:t xml:space="preserve">The incoming Iridium mail files should be renamed to be used by the decoder. This can be done with the tool </w:t>
      </w:r>
      <w:r w:rsidRPr="00276047">
        <w:rPr>
          <w:b/>
          <w:i/>
        </w:rPr>
        <w:t>move_and_rename_iridium_sbd_mail_files</w:t>
      </w:r>
      <w:r>
        <w:t>.</w:t>
      </w:r>
    </w:p>
    <w:p w:rsidR="002F08BF" w:rsidRDefault="002F08BF" w:rsidP="002F08BF">
      <w:pPr>
        <w:pStyle w:val="Corpsdetexte"/>
      </w:pPr>
      <w:r>
        <w:t>Each processed file will be renamed:</w:t>
      </w:r>
    </w:p>
    <w:p w:rsidR="002F08BF" w:rsidRDefault="002F08BF" w:rsidP="002F08BF">
      <w:pPr>
        <w:pStyle w:val="Corpsdetexte"/>
      </w:pPr>
      <w:r w:rsidRPr="00993764">
        <w:rPr>
          <w:i/>
        </w:rPr>
        <w:t>co_YYYYMMDDThhmmss_IMEI_MOMSN_MTMSN_PID.txt</w:t>
      </w:r>
      <w:r>
        <w:t>, where</w:t>
      </w:r>
    </w:p>
    <w:p w:rsidR="002F08BF" w:rsidRDefault="002F08BF" w:rsidP="002F08BF">
      <w:pPr>
        <w:pStyle w:val="Corpsdetexte"/>
        <w:widowControl w:val="0"/>
        <w:numPr>
          <w:ilvl w:val="0"/>
          <w:numId w:val="31"/>
        </w:numPr>
        <w:suppressAutoHyphens/>
      </w:pPr>
      <w:r w:rsidRPr="00993764">
        <w:rPr>
          <w:i/>
        </w:rPr>
        <w:t>YYYYMMDDThhmmss</w:t>
      </w:r>
      <w:r>
        <w:t>: is the date of the Iridium session,</w:t>
      </w:r>
    </w:p>
    <w:p w:rsidR="002F08BF" w:rsidRDefault="002F08BF" w:rsidP="002F08BF">
      <w:pPr>
        <w:pStyle w:val="Corpsdetexte"/>
        <w:widowControl w:val="0"/>
        <w:numPr>
          <w:ilvl w:val="0"/>
          <w:numId w:val="31"/>
        </w:numPr>
        <w:suppressAutoHyphens/>
      </w:pPr>
      <w:r w:rsidRPr="00993764">
        <w:rPr>
          <w:i/>
        </w:rPr>
        <w:t>IMEI</w:t>
      </w:r>
      <w:r>
        <w:t>: is the float IMEI number,</w:t>
      </w:r>
    </w:p>
    <w:p w:rsidR="002F08BF" w:rsidRDefault="002F08BF" w:rsidP="002F08BF">
      <w:pPr>
        <w:pStyle w:val="Corpsdetexte"/>
        <w:widowControl w:val="0"/>
        <w:numPr>
          <w:ilvl w:val="0"/>
          <w:numId w:val="31"/>
        </w:numPr>
        <w:suppressAutoHyphens/>
      </w:pPr>
      <w:r w:rsidRPr="00993764">
        <w:rPr>
          <w:i/>
        </w:rPr>
        <w:lastRenderedPageBreak/>
        <w:t>MOMSN</w:t>
      </w:r>
      <w:r>
        <w:t xml:space="preserve">, </w:t>
      </w:r>
      <w:r w:rsidRPr="00993764">
        <w:rPr>
          <w:i/>
        </w:rPr>
        <w:t>MTMSN</w:t>
      </w:r>
      <w:r>
        <w:t>: are the MOMSN and MTMSN numbers of the transmission,</w:t>
      </w:r>
    </w:p>
    <w:p w:rsidR="002F08BF" w:rsidRDefault="002F08BF" w:rsidP="002F08BF">
      <w:pPr>
        <w:pStyle w:val="Corpsdetexte"/>
        <w:widowControl w:val="0"/>
        <w:numPr>
          <w:ilvl w:val="0"/>
          <w:numId w:val="31"/>
        </w:numPr>
        <w:suppressAutoHyphens/>
      </w:pPr>
      <w:r w:rsidRPr="00993764">
        <w:rPr>
          <w:i/>
        </w:rPr>
        <w:t>PID</w:t>
      </w:r>
      <w:r>
        <w:t>: is the PID of the process that collected the mail (unused).</w:t>
      </w:r>
    </w:p>
    <w:p w:rsidR="002F08BF" w:rsidRDefault="002F08BF" w:rsidP="002F08BF">
      <w:pPr>
        <w:pStyle w:val="Corpsdetexte"/>
      </w:pPr>
      <w:r>
        <w:t>The newly named files can then be moved to the repository (</w:t>
      </w:r>
      <w:r w:rsidRPr="00276047">
        <w:rPr>
          <w:rStyle w:val="CodeCar"/>
          <w:rFonts w:eastAsiaTheme="minorEastAsia"/>
        </w:rPr>
        <w:t>DIR_INPUT_RSYNC_DATA</w:t>
      </w:r>
      <w:r>
        <w:t xml:space="preserve"> directory).</w:t>
      </w:r>
    </w:p>
    <w:p w:rsidR="002F08BF" w:rsidRPr="00715A45" w:rsidRDefault="002F08BF" w:rsidP="00715A45">
      <w:pPr>
        <w:pStyle w:val="Titre4"/>
      </w:pPr>
      <w:bookmarkStart w:id="703" w:name="_Ref459295204"/>
      <w:bookmarkStart w:id="704" w:name="_Toc475450293"/>
      <w:r w:rsidRPr="00715A45">
        <w:t>Duplicate the mail files</w:t>
      </w:r>
      <w:bookmarkEnd w:id="703"/>
      <w:bookmarkEnd w:id="704"/>
    </w:p>
    <w:p w:rsidR="002F08BF" w:rsidRPr="00993764" w:rsidRDefault="002F08BF" w:rsidP="002F08BF">
      <w:pPr>
        <w:pStyle w:val="Corpsdetexte"/>
      </w:pPr>
      <w:r>
        <w:t>To be decoded, the Iridium mail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 </w:t>
      </w:r>
      <w:r w:rsidRPr="00276047">
        <w:rPr>
          <w:b/>
          <w:i/>
        </w:rPr>
        <w:t>copy_iridium_mail_files</w:t>
      </w:r>
      <w:r>
        <w:t>.</w:t>
      </w:r>
    </w:p>
    <w:p w:rsidR="002F08BF" w:rsidRPr="00715A45" w:rsidRDefault="002F08BF" w:rsidP="00715A45">
      <w:pPr>
        <w:pStyle w:val="Titre3"/>
      </w:pPr>
      <w:bookmarkStart w:id="705" w:name="_Toc460855066"/>
      <w:bookmarkStart w:id="706" w:name="_Toc475450294"/>
      <w:r w:rsidRPr="00715A45">
        <w:t>For Iridium RUDICS floats</w:t>
      </w:r>
      <w:bookmarkEnd w:id="705"/>
      <w:bookmarkEnd w:id="706"/>
    </w:p>
    <w:p w:rsidR="002F08BF" w:rsidRPr="00715A45" w:rsidRDefault="002F08BF" w:rsidP="00715A45">
      <w:pPr>
        <w:pStyle w:val="Titre4"/>
      </w:pPr>
      <w:bookmarkStart w:id="707" w:name="_Toc475450295"/>
      <w:r w:rsidRPr="00715A45">
        <w:t>Duplicate the Iridium files</w:t>
      </w:r>
      <w:bookmarkEnd w:id="707"/>
    </w:p>
    <w:p w:rsidR="002F08BF" w:rsidRPr="00993764" w:rsidRDefault="002F08BF" w:rsidP="002F08BF">
      <w:pPr>
        <w:pStyle w:val="Corpsdetexte"/>
      </w:pPr>
      <w:r>
        <w:t>To be decoded, the Iridium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w:t>
      </w:r>
      <w:ins w:id="708" w:author="RANNOU Jean-Philippe" w:date="2017-02-21T14:10:00Z">
        <w:r w:rsidR="00C255B6">
          <w:t>s</w:t>
        </w:r>
      </w:ins>
      <w:r>
        <w:t xml:space="preserve"> </w:t>
      </w:r>
      <w:r w:rsidRPr="00276047">
        <w:rPr>
          <w:b/>
          <w:i/>
        </w:rPr>
        <w:t>copy_remocean_sbd_files</w:t>
      </w:r>
      <w:ins w:id="709" w:author="RANNOU Jean-Philippe" w:date="2017-02-21T14:10:00Z">
        <w:r w:rsidR="00C255B6">
          <w:rPr>
            <w:b/>
          </w:rPr>
          <w:t xml:space="preserve"> </w:t>
        </w:r>
        <w:r w:rsidR="00C255B6" w:rsidRPr="00C255B6">
          <w:rPr>
            <w:highlight w:val="green"/>
            <w:rPrChange w:id="710" w:author="RANNOU Jean-Philippe" w:date="2017-02-21T14:11:00Z">
              <w:rPr>
                <w:b/>
              </w:rPr>
            </w:rPrChange>
          </w:rPr>
          <w:t>or</w:t>
        </w:r>
        <w:r w:rsidR="00C255B6" w:rsidRPr="00C255B6">
          <w:rPr>
            <w:b/>
            <w:highlight w:val="green"/>
            <w:rPrChange w:id="711" w:author="RANNOU Jean-Philippe" w:date="2017-02-21T14:11:00Z">
              <w:rPr>
                <w:b/>
              </w:rPr>
            </w:rPrChange>
          </w:rPr>
          <w:t xml:space="preserve"> </w:t>
        </w:r>
      </w:ins>
      <w:ins w:id="712" w:author="RANNOU Jean-Philippe" w:date="2017-02-21T14:11:00Z">
        <w:r w:rsidR="00C255B6" w:rsidRPr="00C255B6">
          <w:rPr>
            <w:b/>
            <w:i/>
            <w:highlight w:val="green"/>
            <w:rPrChange w:id="713" w:author="RANNOU Jean-Philippe" w:date="2017-02-21T14:11:00Z">
              <w:rPr>
                <w:b/>
                <w:i/>
              </w:rPr>
            </w:rPrChange>
          </w:rPr>
          <w:t>copy_cts5_files</w:t>
        </w:r>
      </w:ins>
      <w:r>
        <w:t>.</w:t>
      </w:r>
    </w:p>
    <w:p w:rsidR="002F08BF" w:rsidRPr="00715A45" w:rsidRDefault="002F08BF" w:rsidP="00715A45">
      <w:pPr>
        <w:pStyle w:val="Titre2"/>
      </w:pPr>
      <w:r w:rsidRPr="00715A45">
        <w:br w:type="page"/>
      </w:r>
      <w:bookmarkStart w:id="714" w:name="_Toc460855067"/>
      <w:bookmarkStart w:id="715" w:name="_Toc475450296"/>
      <w:r w:rsidRPr="00715A45">
        <w:lastRenderedPageBreak/>
        <w:t>Decoding of float transmitted data</w:t>
      </w:r>
      <w:bookmarkEnd w:id="714"/>
      <w:bookmarkEnd w:id="715"/>
    </w:p>
    <w:p w:rsidR="002F08BF" w:rsidRDefault="002F08BF" w:rsidP="002F08BF">
      <w:pPr>
        <w:pStyle w:val="Corpsdetexte"/>
      </w:pPr>
      <w:r>
        <w:t>To use the decoder you can type, in the Matlab command window:</w:t>
      </w:r>
    </w:p>
    <w:p w:rsidR="002F08BF" w:rsidRDefault="002F08BF" w:rsidP="002F08BF">
      <w:pPr>
        <w:pStyle w:val="Corpsdetexte"/>
        <w:widowControl w:val="0"/>
        <w:numPr>
          <w:ilvl w:val="0"/>
          <w:numId w:val="24"/>
        </w:numPr>
        <w:suppressAutoHyphens/>
      </w:pPr>
      <w:r w:rsidRPr="007C6FD6">
        <w:rPr>
          <w:b/>
          <w:i/>
        </w:rPr>
        <w:t>decode_provor_2_csv</w:t>
      </w:r>
      <w:r>
        <w:t xml:space="preserve"> or </w:t>
      </w:r>
      <w:r w:rsidRPr="007C6FD6">
        <w:rPr>
          <w:b/>
          <w:i/>
        </w:rPr>
        <w:t>decode_provor_2_nc</w:t>
      </w:r>
      <w:r>
        <w:t xml:space="preserve"> to decode NKE floats,</w:t>
      </w:r>
    </w:p>
    <w:p w:rsidR="002F08BF" w:rsidRDefault="002F08BF" w:rsidP="002F08BF">
      <w:pPr>
        <w:pStyle w:val="Corpsdetexte"/>
        <w:widowControl w:val="0"/>
        <w:numPr>
          <w:ilvl w:val="0"/>
          <w:numId w:val="24"/>
        </w:numPr>
        <w:suppressAutoHyphens/>
      </w:pPr>
      <w:r w:rsidRPr="007C6FD6">
        <w:rPr>
          <w:b/>
          <w:i/>
        </w:rPr>
        <w:t>decode_apex_2_csv</w:t>
      </w:r>
      <w:r>
        <w:t xml:space="preserve"> or </w:t>
      </w:r>
      <w:r w:rsidRPr="007C6FD6">
        <w:rPr>
          <w:b/>
          <w:i/>
        </w:rPr>
        <w:t>decode_apex_2_nc</w:t>
      </w:r>
      <w:r>
        <w:t xml:space="preserve"> to decode TWR floats,</w:t>
      </w:r>
    </w:p>
    <w:p w:rsidR="002F08BF" w:rsidRDefault="002F08BF" w:rsidP="002F08BF">
      <w:pPr>
        <w:pStyle w:val="Corpsdetexte"/>
        <w:widowControl w:val="0"/>
        <w:numPr>
          <w:ilvl w:val="0"/>
          <w:numId w:val="24"/>
        </w:numPr>
        <w:suppressAutoHyphens/>
      </w:pPr>
      <w:r w:rsidRPr="007C6FD6">
        <w:rPr>
          <w:b/>
          <w:i/>
        </w:rPr>
        <w:t>decode_nova_2_csv</w:t>
      </w:r>
      <w:r>
        <w:t xml:space="preserve"> or </w:t>
      </w:r>
      <w:r w:rsidRPr="007C6FD6">
        <w:rPr>
          <w:b/>
          <w:i/>
        </w:rPr>
        <w:t>decode_nova_2_nc</w:t>
      </w:r>
      <w:r>
        <w:t xml:space="preserve"> to decode MetOcean floats.</w:t>
      </w:r>
    </w:p>
    <w:p w:rsidR="002F08BF" w:rsidRDefault="002F08BF" w:rsidP="002F08BF">
      <w:pPr>
        <w:pStyle w:val="Corpsdetexte"/>
      </w:pPr>
    </w:p>
    <w:p w:rsidR="002F08BF" w:rsidRDefault="002F08BF" w:rsidP="002F08BF">
      <w:pPr>
        <w:pStyle w:val="Corpsdetexte"/>
      </w:pPr>
      <w:r>
        <w:t xml:space="preserve">Doing so, all the float of the </w:t>
      </w:r>
      <w:r w:rsidRPr="00A23A12">
        <w:rPr>
          <w:rStyle w:val="CodeCar"/>
          <w:rFonts w:eastAsiaTheme="minorEastAsia"/>
        </w:rPr>
        <w:t>FLOAT_LIST_FILE_NAME</w:t>
      </w:r>
      <w:r>
        <w:t xml:space="preserve"> file will be decoded.</w:t>
      </w:r>
      <w:r w:rsidRPr="00634711">
        <w:t xml:space="preserve"> </w:t>
      </w:r>
      <w:r>
        <w:t xml:space="preserve">You can also choose to decode only few floats by providing their WMO numbers as input parameters: </w:t>
      </w:r>
      <w:r w:rsidRPr="00A23A12">
        <w:rPr>
          <w:b/>
          <w:i/>
        </w:rPr>
        <w:t>decode_provor_2_csv(2902077)</w:t>
      </w:r>
      <w:r>
        <w:t xml:space="preserve"> or </w:t>
      </w:r>
      <w:r w:rsidRPr="00A23A12">
        <w:rPr>
          <w:b/>
          <w:i/>
        </w:rPr>
        <w:t>decode_provor_2_nc(2902089, 2902118, 2902086)</w:t>
      </w:r>
      <w:r>
        <w:t xml:space="preserve"> for example.</w:t>
      </w:r>
    </w:p>
    <w:p w:rsidR="002F08BF" w:rsidRDefault="002F08BF" w:rsidP="002F08BF">
      <w:pPr>
        <w:pStyle w:val="Corpsdetexte"/>
      </w:pPr>
      <w:r>
        <w:t xml:space="preserve">The </w:t>
      </w:r>
      <w:r w:rsidRPr="00A23A12">
        <w:rPr>
          <w:b/>
          <w:i/>
        </w:rPr>
        <w:t>decode_*_2_csv</w:t>
      </w:r>
      <w:r>
        <w:t xml:space="preserve"> decoders perform a ‘raw’ decoding of the input data (decoding of the transmitted float messages). The decoded data are stored in a CSV file (one per decoder session).</w:t>
      </w:r>
    </w:p>
    <w:p w:rsidR="002F08BF" w:rsidRDefault="002F08BF" w:rsidP="002F08BF">
      <w:pPr>
        <w:pStyle w:val="Corpsdetexte"/>
      </w:pPr>
      <w:r>
        <w:t xml:space="preserve">The </w:t>
      </w:r>
      <w:r w:rsidRPr="00A23A12">
        <w:rPr>
          <w:b/>
          <w:i/>
        </w:rPr>
        <w:t>decode_*_2_nc</w:t>
      </w:r>
      <w:r>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Default="002F08BF" w:rsidP="002F08BF">
      <w:pPr>
        <w:pStyle w:val="Corpsdetexte"/>
      </w:pPr>
    </w:p>
    <w:p w:rsidR="002F08BF" w:rsidRPr="00A23A12" w:rsidRDefault="002F08BF" w:rsidP="002F08BF">
      <w:pPr>
        <w:pStyle w:val="Corpsdetexte"/>
        <w:rPr>
          <w:b/>
        </w:rPr>
      </w:pPr>
      <w:r w:rsidRPr="00A23A12">
        <w:rPr>
          <w:b/>
        </w:rPr>
        <w:t>If the decoder crashes while decoding Iridium data</w:t>
      </w:r>
      <w:ins w:id="716" w:author="RANNOU Jean-Philippe" w:date="2017-02-21T14:14:00Z">
        <w:r w:rsidR="00C255B6">
          <w:rPr>
            <w:b/>
          </w:rPr>
          <w:t xml:space="preserve"> </w:t>
        </w:r>
        <w:r w:rsidR="00C255B6" w:rsidRPr="001F71FE">
          <w:rPr>
            <w:b/>
          </w:rPr>
          <w:t>with physical buffers</w:t>
        </w:r>
      </w:ins>
      <w:r w:rsidRPr="00A23A12">
        <w:rPr>
          <w:b/>
        </w:rPr>
        <w:t xml:space="preserve">, you should use the tool </w:t>
      </w:r>
      <w:r w:rsidRPr="00A23A12">
        <w:rPr>
          <w:b/>
          <w:i/>
        </w:rPr>
        <w:t>clean_spool_and_buff</w:t>
      </w:r>
      <w:r w:rsidRPr="00A23A12">
        <w:rPr>
          <w:b/>
        </w:rPr>
        <w:t xml:space="preserve"> before the next decoding session of the same float (see Annex </w:t>
      </w:r>
      <w:r w:rsidRPr="00A23A12">
        <w:rPr>
          <w:b/>
        </w:rPr>
        <w:fldChar w:fldCharType="begin"/>
      </w:r>
      <w:r w:rsidRPr="00A23A12">
        <w:rPr>
          <w:b/>
        </w:rPr>
        <w:instrText xml:space="preserve"> REF AXB \h </w:instrText>
      </w:r>
      <w:r>
        <w:rPr>
          <w:b/>
        </w:rPr>
        <w:instrText xml:space="preserve"> \* MERGEFORMAT </w:instrText>
      </w:r>
      <w:r w:rsidRPr="00A23A12">
        <w:rPr>
          <w:b/>
        </w:rPr>
      </w:r>
      <w:r w:rsidRPr="00A23A12">
        <w:rPr>
          <w:b/>
        </w:rPr>
        <w:fldChar w:fldCharType="separate"/>
      </w:r>
      <w:r w:rsidR="000579E4" w:rsidRPr="000579E4">
        <w:rPr>
          <w:b/>
        </w:rPr>
        <w:t>B</w:t>
      </w:r>
      <w:r w:rsidRPr="00A23A12">
        <w:rPr>
          <w:b/>
        </w:rPr>
        <w:fldChar w:fldCharType="end"/>
      </w:r>
      <w:r w:rsidRPr="00A23A12">
        <w:rPr>
          <w:b/>
        </w:rPr>
        <w:t xml:space="preserve"> for details).</w:t>
      </w:r>
    </w:p>
    <w:p w:rsidR="002F08BF" w:rsidRPr="00715A45" w:rsidRDefault="002F08BF" w:rsidP="00715A45">
      <w:pPr>
        <w:pStyle w:val="Titre2"/>
      </w:pPr>
      <w:bookmarkStart w:id="717" w:name="_Toc460855068"/>
      <w:bookmarkStart w:id="718" w:name="_Toc475450297"/>
      <w:r w:rsidRPr="00715A45">
        <w:t>Decoder input and output files</w:t>
      </w:r>
      <w:bookmarkEnd w:id="717"/>
      <w:bookmarkEnd w:id="718"/>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 xml:space="preserve">Decoder configuration </w:t>
      </w:r>
      <w:r w:rsidRPr="00C255B6">
        <w:rPr>
          <w:rPrChange w:id="719" w:author="RANNOU Jean-Philippe" w:date="2017-02-21T14:11:00Z">
            <w:rPr/>
          </w:rPrChange>
        </w:rPr>
        <w:t>file (</w:t>
      </w:r>
      <w:r w:rsidRPr="00C255B6">
        <w:rPr>
          <w:i/>
          <w:rPrChange w:id="720" w:author="RANNOU Jean-Philippe" w:date="2017-02-21T14:11:00Z">
            <w:rPr>
              <w:i/>
              <w:highlight w:val="green"/>
            </w:rPr>
          </w:rPrChange>
        </w:rPr>
        <w:t>_argo_decoder</w:t>
      </w:r>
      <w:r w:rsidR="004B1BEF" w:rsidRPr="00C255B6">
        <w:rPr>
          <w:i/>
          <w:rPrChange w:id="721" w:author="RANNOU Jean-Philippe" w:date="2017-02-21T14:11:00Z">
            <w:rPr>
              <w:i/>
              <w:highlight w:val="green"/>
            </w:rPr>
          </w:rPrChange>
        </w:rPr>
        <w:t>_</w:t>
      </w:r>
      <w:r w:rsidRPr="00C255B6">
        <w:rPr>
          <w:i/>
          <w:rPrChange w:id="722" w:author="RANNOU Jean-Philippe" w:date="2017-02-21T14:11:00Z">
            <w:rPr>
              <w:i/>
              <w:highlight w:val="green"/>
            </w:rPr>
          </w:rPrChange>
        </w:rPr>
        <w:t>conf</w:t>
      </w:r>
      <w:r w:rsidR="004B1BEF" w:rsidRPr="00C255B6">
        <w:rPr>
          <w:i/>
          <w:rPrChange w:id="723" w:author="RANNOU Jean-Philippe" w:date="2017-02-21T14:11:00Z">
            <w:rPr>
              <w:i/>
              <w:highlight w:val="green"/>
            </w:rPr>
          </w:rPrChange>
        </w:rPr>
        <w:t>.txt</w:t>
      </w:r>
      <w:r w:rsidRPr="00C255B6">
        <w:rPr>
          <w:rPrChange w:id="724" w:author="RANNOU Jean-Philippe" w:date="2017-02-21T14:11:00Z">
            <w:rPr/>
          </w:rPrChange>
        </w:rPr>
        <w:t>),</w:t>
      </w:r>
    </w:p>
    <w:p w:rsidR="002F08BF" w:rsidRDefault="002F08BF" w:rsidP="002F08BF">
      <w:pPr>
        <w:pStyle w:val="Corpsdetexte"/>
        <w:widowControl w:val="0"/>
        <w:numPr>
          <w:ilvl w:val="1"/>
          <w:numId w:val="32"/>
        </w:numPr>
        <w:suppressAutoHyphens/>
      </w:pPr>
      <w:r>
        <w:t>Float decoder configuration file (</w:t>
      </w:r>
      <w:r w:rsidRPr="00A23A12">
        <w:rPr>
          <w:rStyle w:val="CodeCar"/>
          <w:rFonts w:eastAsiaTheme="minorEastAsia"/>
        </w:rPr>
        <w:t>FLOAT_INFORMATION_FILE_NAME</w:t>
      </w:r>
      <w:r>
        <w:t>),</w:t>
      </w:r>
    </w:p>
    <w:p w:rsidR="002F08BF" w:rsidRDefault="002F08BF" w:rsidP="002F08BF">
      <w:pPr>
        <w:pStyle w:val="Corpsdetexte"/>
        <w:widowControl w:val="0"/>
        <w:numPr>
          <w:ilvl w:val="1"/>
          <w:numId w:val="32"/>
        </w:numPr>
        <w:suppressAutoHyphens/>
      </w:pPr>
      <w:r>
        <w:t>Float meta-data file (</w:t>
      </w:r>
      <w:r w:rsidRPr="00A23A12">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‘identified’ cycle files (stored in </w:t>
      </w:r>
      <w:r w:rsidRPr="00A23A12">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(stored in </w:t>
      </w:r>
      <w:r w:rsidRPr="00A23A12">
        <w:rPr>
          <w:rStyle w:val="CodeCar"/>
          <w:rFonts w:eastAsiaTheme="minorEastAsia"/>
        </w:rPr>
        <w:t>IRIDIUM_DATA_DIRECTORY</w:t>
      </w:r>
      <w:r>
        <w:t>/</w:t>
      </w:r>
      <w:r w:rsidRPr="00634711">
        <w:rPr>
          <w:i/>
        </w:rPr>
        <w:t>IMEI_</w:t>
      </w:r>
      <w:r>
        <w:rPr>
          <w:i/>
        </w:rPr>
        <w:t>WMO</w:t>
      </w:r>
      <w:r>
        <w:t xml:space="preserve"> or </w:t>
      </w:r>
      <w:r w:rsidRPr="00A23A12">
        <w:rPr>
          <w:rStyle w:val="CodeCar"/>
          <w:rFonts w:eastAsiaTheme="minorEastAsia"/>
        </w:rPr>
        <w:t>IRIDIUM_DATA_DIRECTORY</w:t>
      </w:r>
      <w:r>
        <w:t>/</w:t>
      </w:r>
      <w:r>
        <w:rPr>
          <w:i/>
        </w:rPr>
        <w:t>LoginName_WMO</w:t>
      </w:r>
      <w:r>
        <w:t xml:space="preserve"> directory).</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A23A12">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For </w:t>
      </w:r>
      <w:r w:rsidRPr="00A23A12">
        <w:rPr>
          <w:b/>
          <w:i/>
        </w:rPr>
        <w:t>decode_*_2_csv</w:t>
      </w:r>
      <w:r>
        <w:t xml:space="preserve"> programs: CSV file of the decoded data (stored in </w:t>
      </w:r>
      <w:r w:rsidRPr="00A23A12">
        <w:rPr>
          <w:rStyle w:val="CodeCar"/>
          <w:rFonts w:eastAsiaTheme="minorEastAsia"/>
        </w:rPr>
        <w:t>DIR_OUTPUT_CSV_FILE</w:t>
      </w:r>
      <w:r>
        <w:t>),</w:t>
      </w:r>
    </w:p>
    <w:p w:rsidR="002F08BF" w:rsidRDefault="002F08BF" w:rsidP="002F08BF">
      <w:pPr>
        <w:pStyle w:val="Corpsdetexte"/>
        <w:widowControl w:val="0"/>
        <w:numPr>
          <w:ilvl w:val="1"/>
          <w:numId w:val="32"/>
        </w:numPr>
        <w:suppressAutoHyphens/>
      </w:pPr>
      <w:r>
        <w:t xml:space="preserve">For </w:t>
      </w:r>
      <w:r w:rsidRPr="00A23A12">
        <w:rPr>
          <w:b/>
          <w:i/>
        </w:rPr>
        <w:t>decode_*_2_nc</w:t>
      </w:r>
      <w:r>
        <w:t xml:space="preserve"> programs: Argo NetCDF file of the decoded data (stored in </w:t>
      </w:r>
      <w:r w:rsidRPr="00A23A12">
        <w:rPr>
          <w:rStyle w:val="CodeCar"/>
          <w:rFonts w:eastAsiaTheme="minorEastAsia"/>
        </w:rPr>
        <w:t>DIR_OUTPUT_NETCDF_FILE</w:t>
      </w:r>
      <w:r>
        <w:t>).</w:t>
      </w:r>
    </w:p>
    <w:p w:rsidR="002F08BF" w:rsidRPr="00715A45" w:rsidRDefault="002F08BF" w:rsidP="00715A45">
      <w:pPr>
        <w:pStyle w:val="Titre1"/>
      </w:pPr>
      <w:bookmarkStart w:id="725" w:name="_Toc460855069"/>
      <w:bookmarkStart w:id="726" w:name="_Toc475450298"/>
      <w:r w:rsidRPr="00715A45">
        <w:lastRenderedPageBreak/>
        <w:t>Using the DAC decoder</w:t>
      </w:r>
      <w:bookmarkEnd w:id="725"/>
      <w:bookmarkEnd w:id="726"/>
    </w:p>
    <w:p w:rsidR="002F08BF" w:rsidRDefault="002F08BF" w:rsidP="002F08BF">
      <w:pPr>
        <w:pStyle w:val="Corpsdetexte"/>
      </w:pPr>
      <w:r>
        <w:t>The DAC decoder is designed to be deployed in a Real Time data flux. Its deployment depends on each DAC infrastructure; we will describe what is done in the Coriolis one.</w:t>
      </w:r>
    </w:p>
    <w:p w:rsidR="002F08BF" w:rsidRPr="00715A45" w:rsidRDefault="002F08BF" w:rsidP="00715A45">
      <w:pPr>
        <w:pStyle w:val="Titre2"/>
      </w:pPr>
      <w:bookmarkStart w:id="727" w:name="_Toc460855070"/>
      <w:bookmarkStart w:id="728" w:name="_Toc475450299"/>
      <w:r w:rsidRPr="00715A45">
        <w:t>Decoder input parameters</w:t>
      </w:r>
      <w:bookmarkEnd w:id="727"/>
      <w:bookmarkEnd w:id="728"/>
    </w:p>
    <w:p w:rsidR="002F08BF" w:rsidRDefault="002F08BF" w:rsidP="002F08BF">
      <w:pPr>
        <w:pStyle w:val="Corpsdetexte"/>
      </w:pPr>
      <w:r>
        <w:t>Remember that the PI decoder is used to decode already received data of a given float. Thus the only input parameter allowed is the WMO numbers of the floats to decode.</w:t>
      </w:r>
    </w:p>
    <w:p w:rsidR="002F08BF" w:rsidRDefault="002F08BF" w:rsidP="002F08BF">
      <w:pPr>
        <w:pStyle w:val="Corpsdetexte"/>
      </w:pPr>
      <w:r>
        <w:t>The needs of a DAC for real time processing can be more complex, it can be:</w:t>
      </w:r>
    </w:p>
    <w:p w:rsidR="002F08BF" w:rsidRDefault="002F08BF" w:rsidP="002F08BF">
      <w:pPr>
        <w:pStyle w:val="Corpsdetexte"/>
        <w:widowControl w:val="0"/>
        <w:numPr>
          <w:ilvl w:val="0"/>
          <w:numId w:val="33"/>
        </w:numPr>
        <w:suppressAutoHyphens/>
      </w:pPr>
      <w:r>
        <w:t>To decode new incoming data (thus HEX Argos data or a list of Iridium files),</w:t>
      </w:r>
    </w:p>
    <w:p w:rsidR="002F08BF" w:rsidRDefault="002F08BF" w:rsidP="002F08BF">
      <w:pPr>
        <w:pStyle w:val="Corpsdetexte"/>
        <w:widowControl w:val="0"/>
        <w:numPr>
          <w:ilvl w:val="0"/>
          <w:numId w:val="33"/>
        </w:numPr>
        <w:suppressAutoHyphens/>
      </w:pPr>
      <w:r>
        <w:t>To reprocess all the data received for a given float (thus a float provided by its WMO number).</w:t>
      </w:r>
    </w:p>
    <w:p w:rsidR="002F08BF" w:rsidRDefault="002F08BF" w:rsidP="002F08BF">
      <w:pPr>
        <w:pStyle w:val="Corpsdetexte"/>
      </w:pPr>
      <w:r>
        <w:t>Moreover, the frequency of the NetCDF file update can depend on Argo file types:</w:t>
      </w:r>
    </w:p>
    <w:p w:rsidR="002F08BF" w:rsidRDefault="002F08BF" w:rsidP="002F08BF">
      <w:pPr>
        <w:pStyle w:val="Corpsdetexte"/>
        <w:widowControl w:val="0"/>
        <w:numPr>
          <w:ilvl w:val="0"/>
          <w:numId w:val="34"/>
        </w:numPr>
        <w:suppressAutoHyphens/>
      </w:pPr>
      <w:r>
        <w:t>High frequency for profile files (i.e. each time data is received from the float),</w:t>
      </w:r>
    </w:p>
    <w:p w:rsidR="002F08BF" w:rsidRDefault="002F08BF" w:rsidP="002F08BF">
      <w:pPr>
        <w:pStyle w:val="Corpsdetexte"/>
        <w:widowControl w:val="0"/>
        <w:numPr>
          <w:ilvl w:val="0"/>
          <w:numId w:val="34"/>
        </w:numPr>
        <w:suppressAutoHyphens/>
      </w:pPr>
      <w:r>
        <w:t>Low frequency for trajectory, meta-data and technical files (i.e. only when the float has ended its surface transmission).</w:t>
      </w:r>
    </w:p>
    <w:p w:rsidR="002F08BF" w:rsidRDefault="002F08BF" w:rsidP="002F08BF">
      <w:pPr>
        <w:pStyle w:val="Corpsdetexte"/>
      </w:pPr>
      <w:r>
        <w:t>Consequently, the DAC decoder needs specific input parameters.</w:t>
      </w:r>
    </w:p>
    <w:p w:rsidR="002F08BF" w:rsidRDefault="002F08BF" w:rsidP="002F08BF">
      <w:pPr>
        <w:pStyle w:val="Corpsdetexte"/>
      </w:pPr>
      <w:r>
        <w:t xml:space="preserve">These parameters should be provided in pairs: </w:t>
      </w:r>
      <w:r w:rsidRPr="00A23A12">
        <w:rPr>
          <w:i/>
        </w:rPr>
        <w:t>'parameterName'</w:t>
      </w:r>
      <w:r>
        <w:t xml:space="preserve">, </w:t>
      </w:r>
      <w:r w:rsidRPr="00A23A12">
        <w:rPr>
          <w:i/>
        </w:rPr>
        <w:t>'parameterValue'</w:t>
      </w:r>
      <w:r>
        <w:t>.</w:t>
      </w:r>
    </w:p>
    <w:p w:rsidR="002F08BF" w:rsidRDefault="002F08BF" w:rsidP="002F08BF">
      <w:pPr>
        <w:pStyle w:val="Corpsdetexte"/>
      </w:pPr>
      <w:r>
        <w:t>The allowed parameters depend on float transmission type.</w:t>
      </w:r>
    </w:p>
    <w:p w:rsidR="002F08BF" w:rsidRPr="00715A45" w:rsidRDefault="002F08BF" w:rsidP="00715A45">
      <w:pPr>
        <w:pStyle w:val="Titre3"/>
      </w:pPr>
      <w:bookmarkStart w:id="729" w:name="_Toc460855071"/>
      <w:bookmarkStart w:id="730" w:name="_Toc475450300"/>
      <w:r w:rsidRPr="00715A45">
        <w:t>For Argos floats</w:t>
      </w:r>
      <w:bookmarkEnd w:id="729"/>
      <w:bookmarkEnd w:id="730"/>
    </w:p>
    <w:p w:rsidR="002F08BF" w:rsidRDefault="002F08BF" w:rsidP="002F08BF">
      <w:pPr>
        <w:pStyle w:val="Corpsdetexte"/>
        <w:widowControl w:val="0"/>
        <w:numPr>
          <w:ilvl w:val="0"/>
          <w:numId w:val="35"/>
        </w:numPr>
        <w:suppressAutoHyphens/>
      </w:pPr>
      <w:r w:rsidRPr="00A23A12">
        <w:rPr>
          <w:b/>
        </w:rPr>
        <w:t>'processmode'</w:t>
      </w:r>
      <w:r>
        <w:t xml:space="preserve">: this parameter name is used to choose the data you want to decode and the NetCDF files you want to generate. This </w:t>
      </w:r>
      <w:r w:rsidRPr="00A23A12">
        <w:rPr>
          <w:i/>
        </w:rPr>
        <w:t>'parameterName'</w:t>
      </w:r>
      <w:r>
        <w:t xml:space="preserve"> can be associated to one of the 3 following </w:t>
      </w:r>
      <w:r w:rsidRPr="00A23A12">
        <w:rPr>
          <w:i/>
        </w:rPr>
        <w:t>'parameterValue'</w:t>
      </w:r>
      <w:r>
        <w:t>:</w:t>
      </w:r>
    </w:p>
    <w:p w:rsidR="002F08BF" w:rsidRDefault="002F08BF" w:rsidP="002F08BF">
      <w:pPr>
        <w:pStyle w:val="Corpsdetexte"/>
        <w:widowControl w:val="0"/>
        <w:numPr>
          <w:ilvl w:val="1"/>
          <w:numId w:val="35"/>
        </w:numPr>
        <w:suppressAutoHyphens/>
      </w:pPr>
      <w:r w:rsidRPr="00A23A12">
        <w:rPr>
          <w:b/>
        </w:rPr>
        <w:t>'all'</w:t>
      </w:r>
      <w:r>
        <w:t xml:space="preserve">: in this mode the new HEX Argos data file (provided with the </w:t>
      </w:r>
      <w:r w:rsidRPr="00A23A12">
        <w:rPr>
          <w:b/>
        </w:rPr>
        <w:t>'argosfile'</w:t>
      </w:r>
      <w:r>
        <w:t xml:space="preserve"> parameter) and all the already received data (stored in the </w:t>
      </w:r>
      <w:r w:rsidRPr="00A23A12">
        <w:rPr>
          <w:rStyle w:val="CodeCar"/>
          <w:rFonts w:eastAsiaTheme="minorEastAsia"/>
        </w:rPr>
        <w:t>DIR_INPUT_HEX_ARGOS_FILE_FORMAT_1</w:t>
      </w:r>
      <w:r>
        <w:t>/</w:t>
      </w:r>
      <w:r w:rsidRPr="00BF47B6">
        <w:rPr>
          <w:i/>
        </w:rPr>
        <w:t>ArgosId</w:t>
      </w:r>
      <w:r>
        <w:t xml:space="preserve"> directory) are processed and all the NetCDF files are generated (according to the </w:t>
      </w:r>
      <w:r w:rsidRPr="00A23A12">
        <w:rPr>
          <w:rStyle w:val="CodeCar"/>
          <w:rFonts w:eastAsiaTheme="minorEastAsia"/>
        </w:rPr>
        <w:t>GENERATE_NC_*</w:t>
      </w:r>
      <w:r>
        <w:t xml:space="preserve"> configuration flags). After that, the new HEX Argos data file is archived in the </w:t>
      </w:r>
      <w:r w:rsidRPr="00A23A12">
        <w:rPr>
          <w:rStyle w:val="CodeCar"/>
          <w:rFonts w:eastAsiaTheme="minorEastAsia"/>
        </w:rPr>
        <w:t>DIR_INPUT_HEX_ARGOS_FILE_FORMAT_1</w:t>
      </w:r>
      <w:r>
        <w:t>/</w:t>
      </w:r>
      <w:r w:rsidRPr="002B0412">
        <w:rPr>
          <w:i/>
        </w:rPr>
        <w:t>ArgosId</w:t>
      </w:r>
      <w:r>
        <w:t xml:space="preserve"> directory. This mode is used at Coriolis, once per cycle at the end of the transmission to generate the TRAJ file and to be sure that all the received data has been exploited for the profile.</w:t>
      </w:r>
    </w:p>
    <w:p w:rsidR="002F08BF" w:rsidRDefault="002F08BF" w:rsidP="002F08BF">
      <w:pPr>
        <w:pStyle w:val="Corpsdetexte"/>
        <w:widowControl w:val="0"/>
        <w:numPr>
          <w:ilvl w:val="1"/>
          <w:numId w:val="35"/>
        </w:numPr>
        <w:suppressAutoHyphens/>
      </w:pPr>
      <w:r w:rsidRPr="00A23A12">
        <w:rPr>
          <w:b/>
        </w:rPr>
        <w:t>'profile'</w:t>
      </w:r>
      <w:r>
        <w:t xml:space="preserve">: in this mode only the new HEX Argos data file (provided with the </w:t>
      </w:r>
      <w:r w:rsidRPr="00A23A12">
        <w:rPr>
          <w:b/>
        </w:rPr>
        <w:t>'argosfile'</w:t>
      </w:r>
      <w:r>
        <w:t xml:space="preserve"> parameter) is processed. Moreover, the </w:t>
      </w:r>
      <w:r w:rsidRPr="00A23A12">
        <w:rPr>
          <w:rStyle w:val="CodeCar"/>
          <w:rFonts w:eastAsiaTheme="minorEastAsia"/>
        </w:rPr>
        <w:t>GENERATE_NC_TRAJ</w:t>
      </w:r>
      <w:r>
        <w:t xml:space="preserve">, </w:t>
      </w:r>
      <w:r w:rsidRPr="00A23A12">
        <w:rPr>
          <w:rStyle w:val="CodeCar"/>
          <w:rFonts w:eastAsiaTheme="minorEastAsia"/>
        </w:rPr>
        <w:t>GENERATE_NC_MULTI_PROF</w:t>
      </w:r>
      <w:r>
        <w:t xml:space="preserve">, </w:t>
      </w:r>
      <w:r w:rsidRPr="00A23A12">
        <w:rPr>
          <w:rStyle w:val="CodeCar"/>
          <w:rFonts w:eastAsiaTheme="minorEastAsia"/>
        </w:rPr>
        <w:t>GENERATE_NC_TECH</w:t>
      </w:r>
      <w:r>
        <w:t xml:space="preserve"> and </w:t>
      </w:r>
      <w:r w:rsidRPr="00A23A12">
        <w:rPr>
          <w:rStyle w:val="CodeCar"/>
          <w:rFonts w:eastAsiaTheme="minorEastAsia"/>
        </w:rPr>
        <w:t>GENERATE_NC_TRAJ</w:t>
      </w:r>
      <w:r>
        <w:t xml:space="preserve"> flags are (temporarily) set to 0 and the </w:t>
      </w:r>
      <w:r w:rsidRPr="00A23A12">
        <w:rPr>
          <w:rStyle w:val="CodeCar"/>
          <w:rFonts w:eastAsiaTheme="minorEastAsia"/>
        </w:rPr>
        <w:t>GENERATE_NC_MONO_PROF</w:t>
      </w:r>
      <w:r>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Default="002F08BF" w:rsidP="002F08BF">
      <w:pPr>
        <w:pStyle w:val="Corpsdetexte"/>
        <w:widowControl w:val="0"/>
        <w:numPr>
          <w:ilvl w:val="1"/>
          <w:numId w:val="35"/>
        </w:numPr>
        <w:suppressAutoHyphens/>
      </w:pPr>
      <w:r w:rsidRPr="00A23A12">
        <w:rPr>
          <w:b/>
        </w:rPr>
        <w:t>'redecode'</w:t>
      </w:r>
      <w:r>
        <w:t xml:space="preserve">: in this mode all the already received data of given float (provided with the </w:t>
      </w:r>
      <w:r w:rsidRPr="00A23A12">
        <w:rPr>
          <w:b/>
        </w:rPr>
        <w:t>'floatwmo'</w:t>
      </w:r>
      <w:r>
        <w:t xml:space="preserve"> parameter) are processed and all the NetCDF files are generated (according to the </w:t>
      </w:r>
      <w:r w:rsidRPr="00A23A12">
        <w:rPr>
          <w:rStyle w:val="CodeCar"/>
          <w:rFonts w:eastAsiaTheme="minorEastAsia"/>
        </w:rPr>
        <w:t>GENERATE_NC_*</w:t>
      </w:r>
      <w:r>
        <w:t xml:space="preserve"> configuration flags). This mode is used at Coriolis to re-decode the data of dead floats each time a new version of the decoder is </w:t>
      </w:r>
      <w:r>
        <w:lastRenderedPageBreak/>
        <w:t>available (with updates or corrections that concern the Argos decoding chain or the NetCDF files generation).</w:t>
      </w:r>
    </w:p>
    <w:p w:rsidR="002F08BF" w:rsidRDefault="002F08BF" w:rsidP="002F08BF">
      <w:pPr>
        <w:pStyle w:val="Corpsdetexte"/>
        <w:widowControl w:val="0"/>
        <w:numPr>
          <w:ilvl w:val="0"/>
          <w:numId w:val="35"/>
        </w:numPr>
        <w:suppressAutoHyphens/>
      </w:pPr>
      <w:r w:rsidRPr="00A23A12">
        <w:rPr>
          <w:b/>
        </w:rPr>
        <w:t>'argosfile'</w:t>
      </w:r>
      <w:r>
        <w:t xml:space="preserve">: this parameter name is used to provide the name of the file containing the new incoming HEX Argos data. The associated </w:t>
      </w:r>
      <w:r w:rsidRPr="00A23A12">
        <w:rPr>
          <w:i/>
        </w:rPr>
        <w:t>'parameterValue'</w:t>
      </w:r>
      <w:r>
        <w:t xml:space="preserve"> is the absolute file path name of the concerned file.</w:t>
      </w:r>
    </w:p>
    <w:p w:rsidR="002F08BF" w:rsidRDefault="002F08BF" w:rsidP="002F08BF">
      <w:pPr>
        <w:pStyle w:val="Corpsdetexte"/>
        <w:widowControl w:val="0"/>
        <w:numPr>
          <w:ilvl w:val="0"/>
          <w:numId w:val="35"/>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1C4CD0" w:rsidRDefault="002F08BF" w:rsidP="002F08BF">
      <w:pPr>
        <w:pStyle w:val="Corpsdetexte"/>
        <w:rPr>
          <w:b/>
        </w:rPr>
      </w:pPr>
      <w:r w:rsidRPr="001C4CD0">
        <w:rPr>
          <w:b/>
        </w:rPr>
        <w:t>The 'processmode' parameter is mandatory.</w:t>
      </w:r>
    </w:p>
    <w:p w:rsidR="002F08BF" w:rsidRPr="001C4CD0" w:rsidRDefault="002F08BF" w:rsidP="002F08BF">
      <w:pPr>
        <w:pStyle w:val="Corpsdetexte"/>
        <w:rPr>
          <w:b/>
        </w:rPr>
      </w:pPr>
      <w:r w:rsidRPr="001C4CD0">
        <w:rPr>
          <w:b/>
        </w:rPr>
        <w:t>When 'processmode' is associated to 'all' or 'profile', the parameter 'argosfile' is mandatory.</w:t>
      </w:r>
    </w:p>
    <w:p w:rsidR="002F08BF" w:rsidRPr="001C4CD0" w:rsidRDefault="002F08BF" w:rsidP="002F08BF">
      <w:pPr>
        <w:pStyle w:val="Corpsdetexte"/>
        <w:rPr>
          <w:b/>
        </w:rPr>
      </w:pPr>
      <w:r w:rsidRPr="001C4CD0">
        <w:rPr>
          <w:b/>
        </w:rPr>
        <w:t>When 'processmode' is associated to 'redecode', the parameter 'floatwmo' is mandatory.</w:t>
      </w:r>
    </w:p>
    <w:p w:rsidR="002F08BF" w:rsidRPr="00715A45" w:rsidRDefault="002F08BF" w:rsidP="00715A45">
      <w:pPr>
        <w:pStyle w:val="Titre3"/>
      </w:pPr>
      <w:bookmarkStart w:id="731" w:name="_Toc460855072"/>
      <w:bookmarkStart w:id="732" w:name="_Toc475450301"/>
      <w:r w:rsidRPr="00715A45">
        <w:t>For Iridium floats</w:t>
      </w:r>
      <w:bookmarkEnd w:id="731"/>
      <w:bookmarkEnd w:id="732"/>
    </w:p>
    <w:p w:rsidR="002F08BF" w:rsidRDefault="002F08BF" w:rsidP="002F08BF">
      <w:pPr>
        <w:pStyle w:val="Corpsdetexte"/>
        <w:widowControl w:val="0"/>
        <w:numPr>
          <w:ilvl w:val="0"/>
          <w:numId w:val="36"/>
        </w:numPr>
        <w:suppressAutoHyphens/>
      </w:pPr>
      <w:r w:rsidRPr="00A23A12">
        <w:rPr>
          <w:b/>
        </w:rPr>
        <w:t>'rsynclog'</w:t>
      </w:r>
      <w:r>
        <w:t xml:space="preserve">: this parameter name is used to select a log generated by the rsync tool used to identify the new incoming Iridium files. This </w:t>
      </w:r>
      <w:r w:rsidRPr="00A23A12">
        <w:rPr>
          <w:i/>
        </w:rPr>
        <w:t>'parameterName'</w:t>
      </w:r>
      <w:r>
        <w:t xml:space="preserve"> can be associated to one of the 2 following </w:t>
      </w:r>
      <w:r w:rsidRPr="00A23A12">
        <w:rPr>
          <w:i/>
        </w:rPr>
        <w:t>'parameterValue'</w:t>
      </w:r>
      <w:r>
        <w:t>:</w:t>
      </w:r>
    </w:p>
    <w:p w:rsidR="002F08BF" w:rsidRDefault="002F08BF" w:rsidP="002F08BF">
      <w:pPr>
        <w:pStyle w:val="Corpsdetexte"/>
        <w:widowControl w:val="0"/>
        <w:numPr>
          <w:ilvl w:val="1"/>
          <w:numId w:val="36"/>
        </w:numPr>
        <w:suppressAutoHyphens/>
      </w:pPr>
      <w:r w:rsidRPr="00A23A12">
        <w:rPr>
          <w:b/>
        </w:rPr>
        <w:t>'all'</w:t>
      </w:r>
      <w:r>
        <w:t xml:space="preserve">: in this mode, all the log files stored in the </w:t>
      </w:r>
      <w:r w:rsidRPr="00A23A12">
        <w:rPr>
          <w:rStyle w:val="CodeCar"/>
          <w:rFonts w:eastAsiaTheme="minorEastAsia"/>
        </w:rPr>
        <w:t>DIR_INPUT_RSYNC_LOG</w:t>
      </w:r>
      <w:r>
        <w:t xml:space="preserve"> directory are considered.</w:t>
      </w:r>
    </w:p>
    <w:p w:rsidR="002F08BF" w:rsidRDefault="002F08BF" w:rsidP="002F08BF">
      <w:pPr>
        <w:pStyle w:val="Corpsdetexte"/>
        <w:widowControl w:val="0"/>
        <w:numPr>
          <w:ilvl w:val="1"/>
          <w:numId w:val="36"/>
        </w:numPr>
        <w:suppressAutoHyphens/>
      </w:pPr>
      <w:r>
        <w:t xml:space="preserve">The name (without any path) of one rsync log file stored in the </w:t>
      </w:r>
      <w:r w:rsidRPr="00A23A12">
        <w:rPr>
          <w:rStyle w:val="CodeCar"/>
          <w:rFonts w:eastAsiaTheme="minorEastAsia"/>
        </w:rPr>
        <w:t>DIR_INPUT_RSYNC_LOG</w:t>
      </w:r>
      <w:r>
        <w:t xml:space="preserve"> directory.</w:t>
      </w:r>
    </w:p>
    <w:p w:rsidR="002F08BF" w:rsidRDefault="002F08BF" w:rsidP="002F08BF">
      <w:pPr>
        <w:pStyle w:val="Corpsdetexte"/>
        <w:widowControl w:val="0"/>
        <w:numPr>
          <w:ilvl w:val="0"/>
          <w:numId w:val="36"/>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6C4196" w:rsidRDefault="002F08BF" w:rsidP="002F08BF">
      <w:pPr>
        <w:pStyle w:val="Corpsdetexte"/>
        <w:rPr>
          <w:b/>
        </w:rPr>
      </w:pPr>
      <w:r w:rsidRPr="006C4196">
        <w:rPr>
          <w:b/>
        </w:rPr>
        <w:t>The 'rsynclog' and 'floatwmo' parameters are mandatory.</w:t>
      </w:r>
    </w:p>
    <w:p w:rsidR="002F08BF" w:rsidRDefault="002F08BF" w:rsidP="002F08BF">
      <w:pPr>
        <w:pStyle w:val="Corpsdetexte"/>
      </w:pPr>
    </w:p>
    <w:p w:rsidR="00620DE3" w:rsidRPr="00C255B6" w:rsidRDefault="002F08BF" w:rsidP="002F08BF">
      <w:pPr>
        <w:pStyle w:val="Corpsdetexte"/>
        <w:rPr>
          <w:rPrChange w:id="733" w:author="RANNOU Jean-Philippe" w:date="2017-02-21T14:12:00Z">
            <w:rPr/>
          </w:rPrChange>
        </w:rPr>
      </w:pPr>
      <w:r w:rsidRPr="00C255B6">
        <w:rPr>
          <w:rPrChange w:id="734" w:author="RANNOU Jean-Philippe" w:date="2017-02-21T14:12:00Z">
            <w:rPr/>
          </w:rPrChange>
        </w:rPr>
        <w:t>Note that when an Iridium float is decode</w:t>
      </w:r>
      <w:r w:rsidR="00620DE3" w:rsidRPr="00C255B6">
        <w:rPr>
          <w:rPrChange w:id="735" w:author="RANNOU Jean-Philippe" w:date="2017-02-21T14:12:00Z">
            <w:rPr/>
          </w:rPrChange>
        </w:rPr>
        <w:t>d:</w:t>
      </w:r>
    </w:p>
    <w:p w:rsidR="002F08BF" w:rsidRPr="00C255B6" w:rsidRDefault="00620DE3" w:rsidP="00D036B0">
      <w:pPr>
        <w:pStyle w:val="Corpsdetexte"/>
        <w:numPr>
          <w:ilvl w:val="0"/>
          <w:numId w:val="59"/>
        </w:numPr>
        <w:rPr>
          <w:rPrChange w:id="736" w:author="RANNOU Jean-Philippe" w:date="2017-02-21T14:12:00Z">
            <w:rPr>
              <w:highlight w:val="green"/>
            </w:rPr>
          </w:rPrChange>
        </w:rPr>
      </w:pPr>
      <w:r w:rsidRPr="00C255B6">
        <w:rPr>
          <w:rPrChange w:id="737" w:author="RANNOU Jean-Philippe" w:date="2017-02-21T14:12:00Z">
            <w:rPr>
              <w:highlight w:val="green"/>
            </w:rPr>
          </w:rPrChange>
        </w:rPr>
        <w:t>T</w:t>
      </w:r>
      <w:r w:rsidR="002F08BF" w:rsidRPr="00C255B6">
        <w:rPr>
          <w:rPrChange w:id="738" w:author="RANNOU Jean-Philippe" w:date="2017-02-21T14:12:00Z">
            <w:rPr>
              <w:highlight w:val="green"/>
            </w:rPr>
          </w:rPrChange>
        </w:rPr>
        <w:t xml:space="preserve">he list of rsync log files checked is stored in the </w:t>
      </w:r>
      <w:r w:rsidR="002F08BF" w:rsidRPr="00C255B6">
        <w:rPr>
          <w:rStyle w:val="CodeCar"/>
          <w:rFonts w:eastAsiaTheme="minorEastAsia"/>
          <w:rPrChange w:id="739" w:author="RANNOU Jean-Philippe" w:date="2017-02-21T14:12:00Z">
            <w:rPr>
              <w:rStyle w:val="CodeCar"/>
              <w:rFonts w:eastAsiaTheme="minorEastAsia"/>
              <w:highlight w:val="green"/>
            </w:rPr>
          </w:rPrChange>
        </w:rPr>
        <w:t>IRIDIUM_DATA_DIRECTORY</w:t>
      </w:r>
      <w:r w:rsidR="002F08BF" w:rsidRPr="00C255B6">
        <w:rPr>
          <w:rPrChange w:id="740" w:author="RANNOU Jean-Philippe" w:date="2017-02-21T14:12:00Z">
            <w:rPr>
              <w:highlight w:val="green"/>
            </w:rPr>
          </w:rPrChange>
        </w:rPr>
        <w:t>/</w:t>
      </w:r>
      <w:r w:rsidR="002F08BF" w:rsidRPr="00C255B6">
        <w:rPr>
          <w:i/>
          <w:rPrChange w:id="741" w:author="RANNOU Jean-Philippe" w:date="2017-02-21T14:12:00Z">
            <w:rPr>
              <w:i/>
              <w:highlight w:val="green"/>
            </w:rPr>
          </w:rPrChange>
        </w:rPr>
        <w:t>IMEI_WMO/</w:t>
      </w:r>
      <w:r w:rsidR="006F61CB" w:rsidRPr="00C255B6">
        <w:rPr>
          <w:i/>
          <w:rPrChange w:id="742" w:author="RANNOU Jean-Philippe" w:date="2017-02-21T14:12:00Z">
            <w:rPr>
              <w:i/>
              <w:highlight w:val="green"/>
            </w:rPr>
          </w:rPrChange>
        </w:rPr>
        <w:t>history_of_processed_data</w:t>
      </w:r>
      <w:r w:rsidR="0026045A" w:rsidRPr="00C255B6">
        <w:rPr>
          <w:i/>
          <w:rPrChange w:id="743" w:author="RANNOU Jean-Philippe" w:date="2017-02-21T14:12:00Z">
            <w:rPr>
              <w:i/>
              <w:highlight w:val="green"/>
            </w:rPr>
          </w:rPrChange>
        </w:rPr>
        <w:t>/processed_rsync_log_wmo.txt</w:t>
      </w:r>
      <w:r w:rsidR="0026045A" w:rsidRPr="00C255B6" w:rsidDel="006F61CB">
        <w:rPr>
          <w:i/>
          <w:rPrChange w:id="744" w:author="RANNOU Jean-Philippe" w:date="2017-02-21T14:12:00Z">
            <w:rPr>
              <w:i/>
              <w:highlight w:val="green"/>
            </w:rPr>
          </w:rPrChange>
        </w:rPr>
        <w:t xml:space="preserve"> </w:t>
      </w:r>
      <w:r w:rsidR="002F08BF" w:rsidRPr="00C255B6">
        <w:rPr>
          <w:rPrChange w:id="745" w:author="RANNOU Jean-Philippe" w:date="2017-02-21T14:12:00Z">
            <w:rPr>
              <w:highlight w:val="green"/>
            </w:rPr>
          </w:rPrChange>
        </w:rPr>
        <w:t xml:space="preserve"> </w:t>
      </w:r>
      <w:r w:rsidR="0026045A" w:rsidRPr="00C255B6">
        <w:rPr>
          <w:rPrChange w:id="746" w:author="RANNOU Jean-Philippe" w:date="2017-02-21T14:12:00Z">
            <w:rPr>
              <w:highlight w:val="green"/>
            </w:rPr>
          </w:rPrChange>
        </w:rPr>
        <w:t xml:space="preserve">file </w:t>
      </w:r>
      <w:r w:rsidR="002F08BF" w:rsidRPr="00C255B6">
        <w:rPr>
          <w:rPrChange w:id="747" w:author="RANNOU Jean-Philippe" w:date="2017-02-21T14:12:00Z">
            <w:rPr>
              <w:highlight w:val="green"/>
            </w:rPr>
          </w:rPrChange>
        </w:rPr>
        <w:t xml:space="preserve">(for </w:t>
      </w:r>
      <w:r w:rsidR="002F08BF" w:rsidRPr="00C255B6">
        <w:rPr>
          <w:rStyle w:val="CodeCar"/>
          <w:rFonts w:eastAsiaTheme="minorEastAsia"/>
          <w:rPrChange w:id="748" w:author="RANNOU Jean-Philippe" w:date="2017-02-21T14:12:00Z">
            <w:rPr>
              <w:rStyle w:val="CodeCar"/>
              <w:rFonts w:eastAsiaTheme="minorEastAsia"/>
              <w:highlight w:val="green"/>
            </w:rPr>
          </w:rPrChange>
        </w:rPr>
        <w:t>FLOAT_TRANSMISSION_TYPE</w:t>
      </w:r>
      <w:r w:rsidR="002F08BF" w:rsidRPr="00C255B6">
        <w:rPr>
          <w:rPrChange w:id="749" w:author="RANNOU Jean-Philippe" w:date="2017-02-21T14:12:00Z">
            <w:rPr>
              <w:highlight w:val="green"/>
            </w:rPr>
          </w:rPrChange>
        </w:rPr>
        <w:t xml:space="preserve"> #3 </w:t>
      </w:r>
      <w:r w:rsidR="0026045A" w:rsidRPr="00C255B6">
        <w:rPr>
          <w:rPrChange w:id="750" w:author="RANNOU Jean-Philippe" w:date="2017-02-21T14:12:00Z">
            <w:rPr>
              <w:highlight w:val="green"/>
            </w:rPr>
          </w:rPrChange>
        </w:rPr>
        <w:t xml:space="preserve">or #4 </w:t>
      </w:r>
      <w:r w:rsidR="002F08BF" w:rsidRPr="00C255B6">
        <w:rPr>
          <w:rPrChange w:id="751" w:author="RANNOU Jean-Philippe" w:date="2017-02-21T14:12:00Z">
            <w:rPr>
              <w:highlight w:val="green"/>
            </w:rPr>
          </w:rPrChange>
        </w:rPr>
        <w:t xml:space="preserve">floats) or </w:t>
      </w:r>
      <w:r w:rsidR="0026045A" w:rsidRPr="00C255B6">
        <w:rPr>
          <w:rStyle w:val="CodeCar"/>
          <w:rFonts w:eastAsiaTheme="minorEastAsia"/>
          <w:rPrChange w:id="752" w:author="RANNOU Jean-Philippe" w:date="2017-02-21T14:12:00Z">
            <w:rPr>
              <w:rStyle w:val="CodeCar"/>
              <w:rFonts w:eastAsiaTheme="minorEastAsia"/>
              <w:highlight w:val="green"/>
            </w:rPr>
          </w:rPrChange>
        </w:rPr>
        <w:t>IRIDIUM_DATA_DIRECTORY</w:t>
      </w:r>
      <w:r w:rsidR="0026045A" w:rsidRPr="00C255B6">
        <w:rPr>
          <w:rPrChange w:id="753" w:author="RANNOU Jean-Philippe" w:date="2017-02-21T14:12:00Z">
            <w:rPr>
              <w:highlight w:val="green"/>
            </w:rPr>
          </w:rPrChange>
        </w:rPr>
        <w:t>/</w:t>
      </w:r>
      <w:r w:rsidR="0026045A" w:rsidRPr="00C255B6">
        <w:rPr>
          <w:i/>
          <w:rPrChange w:id="754" w:author="RANNOU Jean-Philippe" w:date="2017-02-21T14:12:00Z">
            <w:rPr>
              <w:i/>
              <w:highlight w:val="green"/>
            </w:rPr>
          </w:rPrChange>
        </w:rPr>
        <w:t>LoginName_WMO/history_of_processed_data/processed_rsync_log_wmo.txt</w:t>
      </w:r>
      <w:r w:rsidR="0026045A" w:rsidRPr="00C255B6" w:rsidDel="0026045A">
        <w:rPr>
          <w:rStyle w:val="CodeCar"/>
          <w:rFonts w:eastAsiaTheme="minorEastAsia"/>
          <w:rPrChange w:id="755" w:author="RANNOU Jean-Philippe" w:date="2017-02-21T14:12:00Z">
            <w:rPr>
              <w:rStyle w:val="CodeCar"/>
              <w:rFonts w:eastAsiaTheme="minorEastAsia"/>
              <w:highlight w:val="green"/>
            </w:rPr>
          </w:rPrChange>
        </w:rPr>
        <w:t xml:space="preserve"> </w:t>
      </w:r>
      <w:r w:rsidR="0026045A" w:rsidRPr="00C255B6">
        <w:rPr>
          <w:rPrChange w:id="756" w:author="RANNOU Jean-Philippe" w:date="2017-02-21T14:12:00Z">
            <w:rPr>
              <w:highlight w:val="green"/>
            </w:rPr>
          </w:rPrChange>
        </w:rPr>
        <w:t xml:space="preserve">file </w:t>
      </w:r>
      <w:r w:rsidR="002F08BF" w:rsidRPr="00C255B6">
        <w:rPr>
          <w:rPrChange w:id="757" w:author="RANNOU Jean-Philippe" w:date="2017-02-21T14:12:00Z">
            <w:rPr>
              <w:highlight w:val="green"/>
            </w:rPr>
          </w:rPrChange>
        </w:rPr>
        <w:t xml:space="preserve">(for </w:t>
      </w:r>
      <w:r w:rsidR="002F08BF" w:rsidRPr="00C255B6">
        <w:rPr>
          <w:rStyle w:val="CodeCar"/>
          <w:rFonts w:eastAsiaTheme="minorEastAsia"/>
          <w:rPrChange w:id="758" w:author="RANNOU Jean-Philippe" w:date="2017-02-21T14:12:00Z">
            <w:rPr>
              <w:rStyle w:val="CodeCar"/>
              <w:rFonts w:eastAsiaTheme="minorEastAsia"/>
              <w:highlight w:val="green"/>
            </w:rPr>
          </w:rPrChange>
        </w:rPr>
        <w:t>FLOAT_TRANSMISSION_TYPE</w:t>
      </w:r>
      <w:r w:rsidR="002F08BF" w:rsidRPr="00C255B6">
        <w:rPr>
          <w:rPrChange w:id="759" w:author="RANNOU Jean-Philippe" w:date="2017-02-21T14:12:00Z">
            <w:rPr>
              <w:highlight w:val="green"/>
            </w:rPr>
          </w:rPrChange>
        </w:rPr>
        <w:t xml:space="preserve"> #2 floats)</w:t>
      </w:r>
      <w:r w:rsidRPr="00C255B6">
        <w:rPr>
          <w:rPrChange w:id="760" w:author="RANNOU Jean-Philippe" w:date="2017-02-21T14:12:00Z">
            <w:rPr>
              <w:highlight w:val="green"/>
            </w:rPr>
          </w:rPrChange>
        </w:rPr>
        <w:t>. These rsync log files will not be considered during the next sessions of the decoder,</w:t>
      </w:r>
    </w:p>
    <w:p w:rsidR="00620DE3" w:rsidRPr="00C255B6" w:rsidRDefault="00620DE3" w:rsidP="00620DE3">
      <w:pPr>
        <w:pStyle w:val="Corpsdetexte"/>
        <w:numPr>
          <w:ilvl w:val="0"/>
          <w:numId w:val="59"/>
        </w:numPr>
        <w:rPr>
          <w:rPrChange w:id="761" w:author="RANNOU Jean-Philippe" w:date="2017-02-21T14:12:00Z">
            <w:rPr>
              <w:highlight w:val="green"/>
            </w:rPr>
          </w:rPrChange>
        </w:rPr>
      </w:pPr>
      <w:r w:rsidRPr="00C255B6">
        <w:rPr>
          <w:rPrChange w:id="762" w:author="RANNOU Jean-Philippe" w:date="2017-02-21T14:12:00Z">
            <w:rPr>
              <w:highlight w:val="green"/>
            </w:rPr>
          </w:rPrChange>
        </w:rPr>
        <w:t xml:space="preserve">The list of rsync log files used (i.e. that report at least one float mail or SBD file)  is stored in the </w:t>
      </w:r>
      <w:r w:rsidRPr="00C255B6">
        <w:rPr>
          <w:rStyle w:val="CodeCar"/>
          <w:rFonts w:eastAsiaTheme="minorEastAsia"/>
          <w:rPrChange w:id="763" w:author="RANNOU Jean-Philippe" w:date="2017-02-21T14:12:00Z">
            <w:rPr>
              <w:rStyle w:val="CodeCar"/>
              <w:rFonts w:eastAsiaTheme="minorEastAsia"/>
              <w:highlight w:val="green"/>
            </w:rPr>
          </w:rPrChange>
        </w:rPr>
        <w:t>IRIDIUM_DATA_DIRECTORY</w:t>
      </w:r>
      <w:r w:rsidRPr="00C255B6">
        <w:rPr>
          <w:rPrChange w:id="764" w:author="RANNOU Jean-Philippe" w:date="2017-02-21T14:12:00Z">
            <w:rPr>
              <w:highlight w:val="green"/>
            </w:rPr>
          </w:rPrChange>
        </w:rPr>
        <w:t>/</w:t>
      </w:r>
      <w:r w:rsidRPr="00C255B6">
        <w:rPr>
          <w:i/>
          <w:rPrChange w:id="765" w:author="RANNOU Jean-Philippe" w:date="2017-02-21T14:12:00Z">
            <w:rPr>
              <w:i/>
              <w:highlight w:val="green"/>
            </w:rPr>
          </w:rPrChange>
        </w:rPr>
        <w:t>IMEI_WMO/history_of_processed_data/used_rsync_log_wmo.txt</w:t>
      </w:r>
      <w:r w:rsidRPr="00C255B6" w:rsidDel="006F61CB">
        <w:rPr>
          <w:i/>
          <w:rPrChange w:id="766" w:author="RANNOU Jean-Philippe" w:date="2017-02-21T14:12:00Z">
            <w:rPr>
              <w:i/>
              <w:highlight w:val="green"/>
            </w:rPr>
          </w:rPrChange>
        </w:rPr>
        <w:t xml:space="preserve"> </w:t>
      </w:r>
      <w:r w:rsidRPr="00C255B6">
        <w:rPr>
          <w:rPrChange w:id="767" w:author="RANNOU Jean-Philippe" w:date="2017-02-21T14:12:00Z">
            <w:rPr>
              <w:highlight w:val="green"/>
            </w:rPr>
          </w:rPrChange>
        </w:rPr>
        <w:t xml:space="preserve"> file (for </w:t>
      </w:r>
      <w:r w:rsidRPr="00C255B6">
        <w:rPr>
          <w:rStyle w:val="CodeCar"/>
          <w:rFonts w:eastAsiaTheme="minorEastAsia"/>
          <w:rPrChange w:id="768" w:author="RANNOU Jean-Philippe" w:date="2017-02-21T14:12:00Z">
            <w:rPr>
              <w:rStyle w:val="CodeCar"/>
              <w:rFonts w:eastAsiaTheme="minorEastAsia"/>
              <w:highlight w:val="green"/>
            </w:rPr>
          </w:rPrChange>
        </w:rPr>
        <w:t>FLOAT_TRANSMISSION_TYPE</w:t>
      </w:r>
      <w:r w:rsidRPr="00C255B6">
        <w:rPr>
          <w:rPrChange w:id="769" w:author="RANNOU Jean-Philippe" w:date="2017-02-21T14:12:00Z">
            <w:rPr>
              <w:highlight w:val="green"/>
            </w:rPr>
          </w:rPrChange>
        </w:rPr>
        <w:t xml:space="preserve"> #3 or #4 floats) or </w:t>
      </w:r>
      <w:r w:rsidRPr="00C255B6">
        <w:rPr>
          <w:rStyle w:val="CodeCar"/>
          <w:rFonts w:eastAsiaTheme="minorEastAsia"/>
          <w:rPrChange w:id="770" w:author="RANNOU Jean-Philippe" w:date="2017-02-21T14:12:00Z">
            <w:rPr>
              <w:rStyle w:val="CodeCar"/>
              <w:rFonts w:eastAsiaTheme="minorEastAsia"/>
              <w:highlight w:val="green"/>
            </w:rPr>
          </w:rPrChange>
        </w:rPr>
        <w:t>IRIDIUM_DATA_DIRECTORY</w:t>
      </w:r>
      <w:r w:rsidRPr="00C255B6">
        <w:rPr>
          <w:rPrChange w:id="771" w:author="RANNOU Jean-Philippe" w:date="2017-02-21T14:12:00Z">
            <w:rPr>
              <w:highlight w:val="green"/>
            </w:rPr>
          </w:rPrChange>
        </w:rPr>
        <w:t>/</w:t>
      </w:r>
      <w:r w:rsidRPr="00C255B6">
        <w:rPr>
          <w:i/>
          <w:rPrChange w:id="772" w:author="RANNOU Jean-Philippe" w:date="2017-02-21T14:12:00Z">
            <w:rPr>
              <w:i/>
              <w:highlight w:val="green"/>
            </w:rPr>
          </w:rPrChange>
        </w:rPr>
        <w:t>LoginName_WMO/history_of_processed_data/used_rsync_log_wmo.txt</w:t>
      </w:r>
      <w:r w:rsidRPr="00C255B6" w:rsidDel="0026045A">
        <w:rPr>
          <w:rStyle w:val="CodeCar"/>
          <w:rFonts w:eastAsiaTheme="minorEastAsia"/>
          <w:rPrChange w:id="773" w:author="RANNOU Jean-Philippe" w:date="2017-02-21T14:12:00Z">
            <w:rPr>
              <w:rStyle w:val="CodeCar"/>
              <w:rFonts w:eastAsiaTheme="minorEastAsia"/>
              <w:highlight w:val="green"/>
            </w:rPr>
          </w:rPrChange>
        </w:rPr>
        <w:t xml:space="preserve"> </w:t>
      </w:r>
      <w:r w:rsidRPr="00C255B6">
        <w:rPr>
          <w:rPrChange w:id="774" w:author="RANNOU Jean-Philippe" w:date="2017-02-21T14:12:00Z">
            <w:rPr>
              <w:highlight w:val="green"/>
            </w:rPr>
          </w:rPrChange>
        </w:rPr>
        <w:t xml:space="preserve">file (for </w:t>
      </w:r>
      <w:r w:rsidRPr="00C255B6">
        <w:rPr>
          <w:rStyle w:val="CodeCar"/>
          <w:rFonts w:eastAsiaTheme="minorEastAsia"/>
          <w:rPrChange w:id="775" w:author="RANNOU Jean-Philippe" w:date="2017-02-21T14:12:00Z">
            <w:rPr>
              <w:rStyle w:val="CodeCar"/>
              <w:rFonts w:eastAsiaTheme="minorEastAsia"/>
              <w:highlight w:val="green"/>
            </w:rPr>
          </w:rPrChange>
        </w:rPr>
        <w:t>FLOAT_TRANSMISSION_TYPE</w:t>
      </w:r>
      <w:r w:rsidRPr="00C255B6">
        <w:rPr>
          <w:rPrChange w:id="776" w:author="RANNOU Jean-Philippe" w:date="2017-02-21T14:12:00Z">
            <w:rPr>
              <w:highlight w:val="green"/>
            </w:rPr>
          </w:rPrChange>
        </w:rPr>
        <w:t xml:space="preserve"> #2 floats). These rsync log files are stored for debugging purposes only,</w:t>
      </w:r>
    </w:p>
    <w:p w:rsidR="00620DE3" w:rsidRPr="00C255B6" w:rsidRDefault="00620DE3" w:rsidP="00620DE3">
      <w:pPr>
        <w:pStyle w:val="Corpsdetexte"/>
        <w:numPr>
          <w:ilvl w:val="0"/>
          <w:numId w:val="59"/>
        </w:numPr>
        <w:rPr>
          <w:rPrChange w:id="777" w:author="RANNOU Jean-Philippe" w:date="2017-02-21T14:12:00Z">
            <w:rPr>
              <w:highlight w:val="green"/>
            </w:rPr>
          </w:rPrChange>
        </w:rPr>
      </w:pPr>
      <w:r w:rsidRPr="00C255B6">
        <w:rPr>
          <w:rPrChange w:id="778" w:author="RANNOU Jean-Philippe" w:date="2017-02-21T14:12:00Z">
            <w:rPr>
              <w:highlight w:val="green"/>
            </w:rPr>
          </w:rPrChange>
        </w:rPr>
        <w:t xml:space="preserve">The list of decoded buffers is stored in the </w:t>
      </w:r>
      <w:r w:rsidRPr="00C255B6">
        <w:rPr>
          <w:rStyle w:val="CodeCar"/>
          <w:rFonts w:eastAsiaTheme="minorEastAsia"/>
          <w:rPrChange w:id="779" w:author="RANNOU Jean-Philippe" w:date="2017-02-21T14:12:00Z">
            <w:rPr>
              <w:rStyle w:val="CodeCar"/>
              <w:rFonts w:eastAsiaTheme="minorEastAsia"/>
              <w:highlight w:val="green"/>
            </w:rPr>
          </w:rPrChange>
        </w:rPr>
        <w:t>IRIDIUM_DATA_DIRECTORY</w:t>
      </w:r>
      <w:r w:rsidRPr="00C255B6">
        <w:rPr>
          <w:rPrChange w:id="780" w:author="RANNOU Jean-Philippe" w:date="2017-02-21T14:12:00Z">
            <w:rPr>
              <w:highlight w:val="green"/>
            </w:rPr>
          </w:rPrChange>
        </w:rPr>
        <w:t>/</w:t>
      </w:r>
      <w:r w:rsidRPr="00C255B6">
        <w:rPr>
          <w:i/>
          <w:rPrChange w:id="781" w:author="RANNOU Jean-Philippe" w:date="2017-02-21T14:12:00Z">
            <w:rPr>
              <w:i/>
              <w:highlight w:val="green"/>
            </w:rPr>
          </w:rPrChange>
        </w:rPr>
        <w:t>IMEI_WMO/history_of_processed_data/</w:t>
      </w:r>
      <w:r w:rsidR="00F34629" w:rsidRPr="00C255B6">
        <w:rPr>
          <w:i/>
          <w:rPrChange w:id="782" w:author="RANNOU Jean-Philippe" w:date="2017-02-21T14:12:00Z">
            <w:rPr>
              <w:i/>
              <w:highlight w:val="green"/>
            </w:rPr>
          </w:rPrChange>
        </w:rPr>
        <w:t>wmo_buffers</w:t>
      </w:r>
      <w:r w:rsidRPr="00C255B6">
        <w:rPr>
          <w:i/>
          <w:rPrChange w:id="783" w:author="RANNOU Jean-Philippe" w:date="2017-02-21T14:12:00Z">
            <w:rPr>
              <w:i/>
              <w:highlight w:val="green"/>
            </w:rPr>
          </w:rPrChange>
        </w:rPr>
        <w:t>.txt</w:t>
      </w:r>
      <w:r w:rsidRPr="00C255B6" w:rsidDel="006F61CB">
        <w:rPr>
          <w:i/>
          <w:rPrChange w:id="784" w:author="RANNOU Jean-Philippe" w:date="2017-02-21T14:12:00Z">
            <w:rPr>
              <w:i/>
              <w:highlight w:val="green"/>
            </w:rPr>
          </w:rPrChange>
        </w:rPr>
        <w:t xml:space="preserve"> </w:t>
      </w:r>
      <w:r w:rsidRPr="00C255B6">
        <w:rPr>
          <w:rPrChange w:id="785" w:author="RANNOU Jean-Philippe" w:date="2017-02-21T14:12:00Z">
            <w:rPr>
              <w:highlight w:val="green"/>
            </w:rPr>
          </w:rPrChange>
        </w:rPr>
        <w:t xml:space="preserve"> file (for </w:t>
      </w:r>
      <w:r w:rsidRPr="00C255B6">
        <w:rPr>
          <w:rStyle w:val="CodeCar"/>
          <w:rFonts w:eastAsiaTheme="minorEastAsia"/>
          <w:rPrChange w:id="786" w:author="RANNOU Jean-Philippe" w:date="2017-02-21T14:12:00Z">
            <w:rPr>
              <w:rStyle w:val="CodeCar"/>
              <w:rFonts w:eastAsiaTheme="minorEastAsia"/>
              <w:highlight w:val="green"/>
            </w:rPr>
          </w:rPrChange>
        </w:rPr>
        <w:t>FLOAT_TRANSMISSION_TYPE</w:t>
      </w:r>
      <w:r w:rsidRPr="00C255B6">
        <w:rPr>
          <w:rPrChange w:id="787" w:author="RANNOU Jean-Philippe" w:date="2017-02-21T14:12:00Z">
            <w:rPr>
              <w:highlight w:val="green"/>
            </w:rPr>
          </w:rPrChange>
        </w:rPr>
        <w:t xml:space="preserve"> #3 or #4 floats) or </w:t>
      </w:r>
      <w:r w:rsidRPr="00C255B6">
        <w:rPr>
          <w:rStyle w:val="CodeCar"/>
          <w:rFonts w:eastAsiaTheme="minorEastAsia"/>
          <w:rPrChange w:id="788" w:author="RANNOU Jean-Philippe" w:date="2017-02-21T14:12:00Z">
            <w:rPr>
              <w:rStyle w:val="CodeCar"/>
              <w:rFonts w:eastAsiaTheme="minorEastAsia"/>
              <w:highlight w:val="green"/>
            </w:rPr>
          </w:rPrChange>
        </w:rPr>
        <w:t>IRIDIUM_DATA_DIRECTORY</w:t>
      </w:r>
      <w:r w:rsidRPr="00C255B6">
        <w:rPr>
          <w:rPrChange w:id="789" w:author="RANNOU Jean-Philippe" w:date="2017-02-21T14:12:00Z">
            <w:rPr>
              <w:highlight w:val="green"/>
            </w:rPr>
          </w:rPrChange>
        </w:rPr>
        <w:t>/</w:t>
      </w:r>
      <w:r w:rsidRPr="00C255B6">
        <w:rPr>
          <w:i/>
          <w:rPrChange w:id="790" w:author="RANNOU Jean-Philippe" w:date="2017-02-21T14:12:00Z">
            <w:rPr>
              <w:i/>
              <w:highlight w:val="green"/>
            </w:rPr>
          </w:rPrChange>
        </w:rPr>
        <w:t>LoginName_WMO/history_of_processed_data/wmo</w:t>
      </w:r>
      <w:r w:rsidR="00F34629" w:rsidRPr="00C255B6">
        <w:rPr>
          <w:i/>
          <w:rPrChange w:id="791" w:author="RANNOU Jean-Philippe" w:date="2017-02-21T14:12:00Z">
            <w:rPr>
              <w:i/>
              <w:highlight w:val="green"/>
            </w:rPr>
          </w:rPrChange>
        </w:rPr>
        <w:t>_buffers</w:t>
      </w:r>
      <w:r w:rsidRPr="00C255B6">
        <w:rPr>
          <w:i/>
          <w:rPrChange w:id="792" w:author="RANNOU Jean-Philippe" w:date="2017-02-21T14:12:00Z">
            <w:rPr>
              <w:i/>
              <w:highlight w:val="green"/>
            </w:rPr>
          </w:rPrChange>
        </w:rPr>
        <w:t>.txt</w:t>
      </w:r>
      <w:r w:rsidRPr="00C255B6" w:rsidDel="0026045A">
        <w:rPr>
          <w:rStyle w:val="CodeCar"/>
          <w:rFonts w:eastAsiaTheme="minorEastAsia"/>
          <w:rPrChange w:id="793" w:author="RANNOU Jean-Philippe" w:date="2017-02-21T14:12:00Z">
            <w:rPr>
              <w:rStyle w:val="CodeCar"/>
              <w:rFonts w:eastAsiaTheme="minorEastAsia"/>
              <w:highlight w:val="green"/>
            </w:rPr>
          </w:rPrChange>
        </w:rPr>
        <w:t xml:space="preserve"> </w:t>
      </w:r>
      <w:r w:rsidRPr="00C255B6">
        <w:rPr>
          <w:rPrChange w:id="794" w:author="RANNOU Jean-Philippe" w:date="2017-02-21T14:12:00Z">
            <w:rPr>
              <w:highlight w:val="green"/>
            </w:rPr>
          </w:rPrChange>
        </w:rPr>
        <w:t xml:space="preserve">file (for </w:t>
      </w:r>
      <w:r w:rsidRPr="00C255B6">
        <w:rPr>
          <w:rStyle w:val="CodeCar"/>
          <w:rFonts w:eastAsiaTheme="minorEastAsia"/>
          <w:rPrChange w:id="795" w:author="RANNOU Jean-Philippe" w:date="2017-02-21T14:12:00Z">
            <w:rPr>
              <w:rStyle w:val="CodeCar"/>
              <w:rFonts w:eastAsiaTheme="minorEastAsia"/>
              <w:highlight w:val="green"/>
            </w:rPr>
          </w:rPrChange>
        </w:rPr>
        <w:t>FLOAT_TRANSMISSION_TYPE</w:t>
      </w:r>
      <w:r w:rsidRPr="00C255B6">
        <w:rPr>
          <w:rPrChange w:id="796" w:author="RANNOU Jean-Philippe" w:date="2017-02-21T14:12:00Z">
            <w:rPr>
              <w:highlight w:val="green"/>
            </w:rPr>
          </w:rPrChange>
        </w:rPr>
        <w:t xml:space="preserve"> #2 floats). These buffers will be used during the next sessions of the decoder,</w:t>
      </w:r>
    </w:p>
    <w:p w:rsidR="002F08BF" w:rsidRDefault="002F08BF" w:rsidP="002F08BF">
      <w:pPr>
        <w:pStyle w:val="Corpsdetexte"/>
      </w:pPr>
      <w:r>
        <w:t>Consequently:</w:t>
      </w:r>
    </w:p>
    <w:p w:rsidR="002F08BF" w:rsidRDefault="002F08BF" w:rsidP="002F08BF">
      <w:pPr>
        <w:pStyle w:val="Corpsdetexte"/>
        <w:widowControl w:val="0"/>
        <w:numPr>
          <w:ilvl w:val="0"/>
          <w:numId w:val="37"/>
        </w:numPr>
        <w:suppressAutoHyphens/>
      </w:pPr>
      <w:r>
        <w:t xml:space="preserve">When you need to reprocess a float, you should clean its </w:t>
      </w:r>
      <w:r w:rsidRPr="00A23A12">
        <w:rPr>
          <w:rStyle w:val="CodeCar"/>
          <w:rFonts w:eastAsiaTheme="minorEastAsia"/>
        </w:rPr>
        <w:lastRenderedPageBreak/>
        <w:t>IRIDIUM_DATA_DIRECTORY</w:t>
      </w:r>
      <w:r>
        <w:t>/</w:t>
      </w:r>
      <w:r w:rsidRPr="00F55D58">
        <w:rPr>
          <w:i/>
        </w:rPr>
        <w:t>IMEI_WMO</w:t>
      </w:r>
      <w:r>
        <w:t xml:space="preserve"> or </w:t>
      </w:r>
      <w:r w:rsidRPr="00A23A12">
        <w:rPr>
          <w:rStyle w:val="CodeCar"/>
          <w:rFonts w:eastAsiaTheme="minorEastAsia"/>
        </w:rPr>
        <w:t>IRIDIUM_DATA_DIRECTORY</w:t>
      </w:r>
      <w:r>
        <w:t>/</w:t>
      </w:r>
      <w:r>
        <w:rPr>
          <w:i/>
        </w:rPr>
        <w:t>LoginName</w:t>
      </w:r>
      <w:r w:rsidRPr="00F55D58">
        <w:rPr>
          <w:i/>
        </w:rPr>
        <w:t>_WMO</w:t>
      </w:r>
      <w:r>
        <w:t xml:space="preserve"> directory.</w:t>
      </w:r>
    </w:p>
    <w:p w:rsidR="002F08BF" w:rsidRPr="00715A45" w:rsidRDefault="002F08BF" w:rsidP="00715A45">
      <w:pPr>
        <w:pStyle w:val="Titre3"/>
      </w:pPr>
      <w:bookmarkStart w:id="797" w:name="_Toc460855073"/>
      <w:bookmarkStart w:id="798" w:name="_Toc475450302"/>
      <w:r w:rsidRPr="00715A45">
        <w:t>Additional parameters of the decoder</w:t>
      </w:r>
      <w:bookmarkEnd w:id="797"/>
      <w:bookmarkEnd w:id="798"/>
    </w:p>
    <w:p w:rsidR="002F08BF" w:rsidRDefault="002F08BF" w:rsidP="002F08BF">
      <w:pPr>
        <w:pStyle w:val="Corpsdetexte"/>
      </w:pPr>
      <w:r>
        <w:t xml:space="preserve">Each configuration value of the </w:t>
      </w:r>
      <w:r w:rsidRPr="00A23A12">
        <w:rPr>
          <w:i/>
        </w:rPr>
        <w:t>_argo_decoder_conf.json</w:t>
      </w:r>
      <w:r>
        <w:t xml:space="preserve"> configuration file can be modified through an input parameter. The input </w:t>
      </w:r>
      <w:r w:rsidRPr="00A23A12">
        <w:rPr>
          <w:i/>
        </w:rPr>
        <w:t>'parameterName'</w:t>
      </w:r>
      <w:r>
        <w:t xml:space="preserve"> should be the name of the configuration variable and the input </w:t>
      </w:r>
      <w:r w:rsidRPr="00A23A12">
        <w:rPr>
          <w:i/>
        </w:rPr>
        <w:t>'parameterValue'</w:t>
      </w:r>
      <w:r>
        <w:t xml:space="preserve"> should be the new associated configuration value.</w:t>
      </w:r>
    </w:p>
    <w:p w:rsidR="002F08BF" w:rsidRDefault="002F08BF" w:rsidP="002F08BF">
      <w:pPr>
        <w:pStyle w:val="Corpsdetexte"/>
      </w:pPr>
      <w:r>
        <w:t>Two optional parameters can also be used by the decoder:</w:t>
      </w:r>
    </w:p>
    <w:p w:rsidR="002F08BF" w:rsidRDefault="002F08BF" w:rsidP="002F08BF">
      <w:pPr>
        <w:pStyle w:val="Corpsdetexte"/>
        <w:widowControl w:val="0"/>
        <w:numPr>
          <w:ilvl w:val="0"/>
          <w:numId w:val="38"/>
        </w:numPr>
        <w:suppressAutoHyphens/>
      </w:pPr>
      <w:r w:rsidRPr="00A23A12">
        <w:rPr>
          <w:b/>
        </w:rPr>
        <w:t>'configfile'</w:t>
      </w:r>
      <w:r>
        <w:t xml:space="preserve">: this parameter name is used to provide the name of the configuration file to use. The associated </w:t>
      </w:r>
      <w:r w:rsidRPr="00A23A12">
        <w:rPr>
          <w:i/>
        </w:rPr>
        <w:t>'parameterValue'</w:t>
      </w:r>
      <w:r>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2813B4">
        <w:rPr>
          <w:b/>
        </w:rPr>
        <w:t>'floatwmo'</w:t>
      </w:r>
      <w:r>
        <w:t xml:space="preserve"> parameter).</w:t>
      </w:r>
    </w:p>
    <w:p w:rsidR="002F08BF" w:rsidRDefault="002F08BF" w:rsidP="002F08BF">
      <w:pPr>
        <w:pStyle w:val="Corpsdetexte"/>
        <w:widowControl w:val="0"/>
        <w:numPr>
          <w:ilvl w:val="0"/>
          <w:numId w:val="38"/>
        </w:numPr>
        <w:suppressAutoHyphens/>
      </w:pPr>
      <w:r w:rsidRPr="002813B4">
        <w:rPr>
          <w:b/>
        </w:rPr>
        <w:t>'xmlreport'</w:t>
      </w:r>
      <w:r>
        <w:t xml:space="preserve">: this parameter name is used to provide the name of the XML report file. The associated </w:t>
      </w:r>
      <w:r w:rsidRPr="002813B4">
        <w:rPr>
          <w:i/>
        </w:rPr>
        <w:t>'parameterValue'</w:t>
      </w:r>
      <w:r>
        <w:t xml:space="preserve"> is the file name of the concerned file that will be stored in the directory </w:t>
      </w:r>
      <w:r w:rsidRPr="002813B4">
        <w:rPr>
          <w:rStyle w:val="CodeCar"/>
          <w:rFonts w:eastAsiaTheme="minorEastAsia"/>
        </w:rPr>
        <w:t>DIR_OUTPUT_XML_FILE</w:t>
      </w:r>
      <w:r>
        <w:t xml:space="preserve">. To be consistent with the Coriolis infrastructure and naming conventions, this name is expected to have the pattern </w:t>
      </w:r>
      <w:r w:rsidRPr="002813B4">
        <w:rPr>
          <w:i/>
        </w:rPr>
        <w:t>co041404_yyyymmddTHHMMSSZ[_PID].xml</w:t>
      </w:r>
      <w:r>
        <w:t>.</w:t>
      </w:r>
    </w:p>
    <w:p w:rsidR="002F08BF" w:rsidRDefault="002F08BF" w:rsidP="002F08BF">
      <w:pPr>
        <w:pStyle w:val="Corpsdetexte"/>
        <w:ind w:left="709"/>
      </w:pPr>
      <w:r>
        <w:t>If you don't use this parameter, the log file (</w:t>
      </w:r>
      <w:r w:rsidRPr="002813B4">
        <w:rPr>
          <w:i/>
        </w:rPr>
        <w:t>decode_</w:t>
      </w:r>
      <w:r>
        <w:rPr>
          <w:i/>
        </w:rPr>
        <w:t>argo</w:t>
      </w:r>
      <w:r w:rsidRPr="002813B4">
        <w:rPr>
          <w:i/>
        </w:rPr>
        <w:t>_2_nc_rt_yyyymmddTHHMMSSZ.log</w:t>
      </w:r>
      <w:r>
        <w:t>) and the XML report file (</w:t>
      </w:r>
      <w:r w:rsidRPr="002813B4">
        <w:rPr>
          <w:i/>
        </w:rPr>
        <w:t>co041404_yyyymmddTHHMMSSZ.xml</w:t>
      </w:r>
      <w:r>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715A45" w:rsidRDefault="002F08BF" w:rsidP="00715A45">
      <w:pPr>
        <w:pStyle w:val="Titre2"/>
      </w:pPr>
      <w:bookmarkStart w:id="799" w:name="_Toc460855074"/>
      <w:bookmarkStart w:id="800" w:name="_Toc475450303"/>
      <w:r w:rsidRPr="00715A45">
        <w:t>Decoder input and output files</w:t>
      </w:r>
      <w:bookmarkEnd w:id="799"/>
      <w:bookmarkEnd w:id="800"/>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Decoder configuration file (</w:t>
      </w:r>
      <w:r w:rsidRPr="002813B4">
        <w:rPr>
          <w:i/>
        </w:rPr>
        <w:t>_argo_decoder_conf.json</w:t>
      </w:r>
      <w:r>
        <w:t>),</w:t>
      </w:r>
    </w:p>
    <w:p w:rsidR="002F08BF" w:rsidRDefault="002F08BF" w:rsidP="002F08BF">
      <w:pPr>
        <w:pStyle w:val="Corpsdetexte"/>
        <w:widowControl w:val="0"/>
        <w:numPr>
          <w:ilvl w:val="1"/>
          <w:numId w:val="32"/>
        </w:numPr>
        <w:suppressAutoHyphens/>
      </w:pPr>
      <w:r>
        <w:t>Float decoder configuration file (</w:t>
      </w:r>
      <w:r w:rsidRPr="002813B4">
        <w:rPr>
          <w:i/>
        </w:rPr>
        <w:t>wmo_emitterId_info.json</w:t>
      </w:r>
      <w:r>
        <w:t>),</w:t>
      </w:r>
    </w:p>
    <w:p w:rsidR="002F08BF" w:rsidRDefault="002F08BF" w:rsidP="002F08BF">
      <w:pPr>
        <w:pStyle w:val="Corpsdetexte"/>
        <w:widowControl w:val="0"/>
        <w:numPr>
          <w:ilvl w:val="1"/>
          <w:numId w:val="32"/>
        </w:numPr>
        <w:suppressAutoHyphens/>
      </w:pPr>
      <w:r>
        <w:t>Float meta-data file (</w:t>
      </w:r>
      <w:r w:rsidRPr="002813B4">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all</w:t>
      </w:r>
      <w:r w:rsidRPr="002813B4">
        <w:rPr>
          <w:b/>
        </w:rPr>
        <w:t>'</w:t>
      </w:r>
      <w:r>
        <w:t xml:space="preserve">: </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profile</w:t>
      </w:r>
      <w:r w:rsidRPr="002813B4">
        <w:rPr>
          <w:b/>
        </w:rPr>
        <w:t>'</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redecode</w:t>
      </w:r>
      <w:r w:rsidRPr="002813B4">
        <w:rPr>
          <w:b/>
        </w:rPr>
        <w:t>'</w:t>
      </w:r>
      <w:r w:rsidRPr="002813B4">
        <w:t>:</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lastRenderedPageBreak/>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listed in the rsync log files set (sent through the </w:t>
      </w:r>
      <w:r w:rsidRPr="002813B4">
        <w:rPr>
          <w:b/>
        </w:rPr>
        <w:t>'</w:t>
      </w:r>
      <w:r>
        <w:rPr>
          <w:b/>
        </w:rPr>
        <w:t>rsynclog</w:t>
      </w:r>
      <w:r w:rsidRPr="002813B4">
        <w:rPr>
          <w:b/>
        </w:rPr>
        <w:t>'</w:t>
      </w:r>
      <w:r>
        <w:rPr>
          <w:b/>
        </w:rPr>
        <w:t xml:space="preserve"> </w:t>
      </w:r>
      <w:r>
        <w:t>parameter) excluding already processed files.</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2813B4">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Argo NetCDF files of the decoded data (stored in </w:t>
      </w:r>
      <w:r w:rsidRPr="002813B4">
        <w:rPr>
          <w:rStyle w:val="CodeCar"/>
          <w:rFonts w:eastAsiaTheme="minorEastAsia"/>
        </w:rPr>
        <w:t>DIR_OUTPUT_NETCDF_FILE</w:t>
      </w:r>
      <w:r>
        <w:t xml:space="preserve">). They are updated according to </w:t>
      </w:r>
      <w:r w:rsidRPr="002813B4">
        <w:rPr>
          <w:rStyle w:val="CodeCar"/>
          <w:rFonts w:eastAsiaTheme="minorEastAsia"/>
        </w:rPr>
        <w:t>GENERATE_NC_*</w:t>
      </w:r>
      <w:r>
        <w:t xml:space="preserve"> flag configuration values and </w:t>
      </w:r>
      <w:r w:rsidRPr="002813B4">
        <w:rPr>
          <w:b/>
        </w:rPr>
        <w:t>'processmode'</w:t>
      </w:r>
      <w:r>
        <w:rPr>
          <w:b/>
        </w:rPr>
        <w:t xml:space="preserve"> </w:t>
      </w:r>
      <w:r>
        <w:t>input parameter (for Argos floats only),</w:t>
      </w:r>
    </w:p>
    <w:p w:rsidR="002F08BF" w:rsidRDefault="002F08BF" w:rsidP="002F08BF">
      <w:pPr>
        <w:pStyle w:val="Corpsdetexte"/>
        <w:widowControl w:val="0"/>
        <w:numPr>
          <w:ilvl w:val="1"/>
          <w:numId w:val="32"/>
        </w:numPr>
        <w:suppressAutoHyphens/>
      </w:pPr>
      <w:r>
        <w:t xml:space="preserve">XML report of the session (stored in </w:t>
      </w:r>
      <w:r w:rsidRPr="002813B4">
        <w:rPr>
          <w:rStyle w:val="CodeCar"/>
          <w:rFonts w:eastAsiaTheme="minorEastAsia"/>
        </w:rPr>
        <w:t>DIR_OUTPUT_XML_FILE</w:t>
      </w:r>
      <w:r>
        <w:t>). It summarizes what has been done and report the ‘INFO’, ‘WARNING’ and ‘ERROR’ information listed in the log file. This report is used at Coriolis to monitor the decoding step and to initiate the post-processing steps.</w:t>
      </w:r>
    </w:p>
    <w:p w:rsidR="002F08BF" w:rsidRPr="00715A45" w:rsidRDefault="002F08BF" w:rsidP="00715A45">
      <w:pPr>
        <w:pStyle w:val="Titre2"/>
      </w:pPr>
      <w:bookmarkStart w:id="801" w:name="_Toc460855075"/>
      <w:bookmarkStart w:id="802" w:name="_Toc475450304"/>
      <w:r w:rsidRPr="00715A45">
        <w:t>Deployment of the DAC decoder in the Coriolis infrastructure</w:t>
      </w:r>
      <w:bookmarkEnd w:id="801"/>
      <w:bookmarkEnd w:id="802"/>
    </w:p>
    <w:p w:rsidR="002F08BF" w:rsidRDefault="002F08BF" w:rsidP="002F08BF">
      <w:pPr>
        <w:pStyle w:val="Corpsdetexte"/>
      </w:pPr>
      <w:r>
        <w:t>The scripts used at Coriolis to deploy the DAC decoder can be sent on demand.</w:t>
      </w:r>
    </w:p>
    <w:p w:rsidR="002F08BF" w:rsidRDefault="002F08BF" w:rsidP="002F08BF">
      <w:pPr>
        <w:pStyle w:val="Corpsdetexte"/>
      </w:pPr>
      <w:r>
        <w:t>The main philosophy of the processing is the following.</w:t>
      </w:r>
    </w:p>
    <w:p w:rsidR="002F08BF" w:rsidRPr="00715A45" w:rsidRDefault="002F08BF" w:rsidP="00715A45">
      <w:pPr>
        <w:pStyle w:val="Titre3"/>
      </w:pPr>
      <w:bookmarkStart w:id="803" w:name="_Toc460855076"/>
      <w:bookmarkStart w:id="804" w:name="_Toc475450305"/>
      <w:r w:rsidRPr="00715A45">
        <w:t>Argos floats processing</w:t>
      </w:r>
      <w:bookmarkEnd w:id="803"/>
      <w:bookmarkEnd w:id="804"/>
    </w:p>
    <w:p w:rsidR="002F08BF" w:rsidRDefault="002F08BF" w:rsidP="002F08BF">
      <w:pPr>
        <w:pStyle w:val="Corpsdetexte"/>
      </w:pPr>
      <w:r>
        <w:t>The CLS service has been asked to send Argos data through e-mail to Coriolis once per hour (at HH:00).</w:t>
      </w:r>
    </w:p>
    <w:p w:rsidR="002F08BF" w:rsidRDefault="002F08BF" w:rsidP="002F08BF">
      <w:pPr>
        <w:pStyle w:val="Corpsdetexte"/>
      </w:pPr>
      <w:r>
        <w:t>Each time an Argos e-mail is received from CLS, a process</w:t>
      </w:r>
    </w:p>
    <w:p w:rsidR="002F08BF" w:rsidRDefault="002F08BF" w:rsidP="002F08BF">
      <w:pPr>
        <w:pStyle w:val="Corpsdetexte"/>
        <w:widowControl w:val="0"/>
        <w:numPr>
          <w:ilvl w:val="0"/>
          <w:numId w:val="39"/>
        </w:numPr>
        <w:suppressAutoHyphens/>
      </w:pPr>
      <w:r>
        <w:t>Catches it,</w:t>
      </w:r>
    </w:p>
    <w:p w:rsidR="002F08BF" w:rsidRDefault="002F08BF" w:rsidP="002F08BF">
      <w:pPr>
        <w:pStyle w:val="Corpsdetexte"/>
        <w:widowControl w:val="0"/>
        <w:numPr>
          <w:ilvl w:val="0"/>
          <w:numId w:val="39"/>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39"/>
        </w:numPr>
        <w:suppressAutoHyphens/>
      </w:pPr>
      <w:r>
        <w:t xml:space="preserve">Moves it in the </w:t>
      </w:r>
      <w:r w:rsidRPr="002813B4">
        <w:rPr>
          <w:i/>
        </w:rPr>
        <w:t>spool_message</w:t>
      </w:r>
      <w:r>
        <w:t xml:space="preserve"> directory.</w:t>
      </w:r>
    </w:p>
    <w:p w:rsidR="002F08BF" w:rsidRDefault="002F08BF" w:rsidP="002F08BF">
      <w:pPr>
        <w:pStyle w:val="Corpsdetexte"/>
      </w:pPr>
      <w:r>
        <w:t>Each hour (at HH:15), a process is launched:</w:t>
      </w:r>
    </w:p>
    <w:p w:rsidR="002F08BF" w:rsidRDefault="002F08BF" w:rsidP="002F08BF">
      <w:pPr>
        <w:pStyle w:val="Corpsdetexte"/>
        <w:widowControl w:val="0"/>
        <w:numPr>
          <w:ilvl w:val="0"/>
          <w:numId w:val="40"/>
        </w:numPr>
        <w:suppressAutoHyphens/>
      </w:pPr>
      <w:r>
        <w:t xml:space="preserve">It processes the files of the </w:t>
      </w:r>
      <w:r w:rsidRPr="002813B4">
        <w:rPr>
          <w:i/>
        </w:rPr>
        <w:t>spool_message</w:t>
      </w:r>
      <w:r>
        <w:t xml:space="preserve"> directory:</w:t>
      </w:r>
    </w:p>
    <w:p w:rsidR="002F08BF" w:rsidRDefault="002F08BF" w:rsidP="002F08BF">
      <w:pPr>
        <w:pStyle w:val="Corpsdetexte"/>
        <w:widowControl w:val="0"/>
        <w:numPr>
          <w:ilvl w:val="1"/>
          <w:numId w:val="40"/>
        </w:numPr>
        <w:suppressAutoHyphens/>
      </w:pPr>
      <w:r>
        <w:t>It split the HEX data of the files according to the Argos Id and create a specific file for this Argos Id Hex data,</w:t>
      </w:r>
    </w:p>
    <w:p w:rsidR="002F08BF" w:rsidRDefault="002F08BF" w:rsidP="002F08BF">
      <w:pPr>
        <w:pStyle w:val="Corpsdetexte"/>
        <w:widowControl w:val="0"/>
        <w:numPr>
          <w:ilvl w:val="1"/>
          <w:numId w:val="40"/>
        </w:numPr>
        <w:suppressAutoHyphens/>
      </w:pPr>
      <w:r>
        <w:t xml:space="preserve">These files are stored in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When the transmission stops for more than 18 hours, a new file is created,</w:t>
      </w:r>
    </w:p>
    <w:p w:rsidR="002F08BF" w:rsidRDefault="002F08BF" w:rsidP="002F08BF">
      <w:pPr>
        <w:pStyle w:val="Corpsdetexte"/>
        <w:widowControl w:val="0"/>
        <w:numPr>
          <w:ilvl w:val="1"/>
          <w:numId w:val="40"/>
        </w:numPr>
        <w:suppressAutoHyphens/>
      </w:pPr>
      <w:r>
        <w:t xml:space="preserve">The </w:t>
      </w:r>
      <w:r w:rsidRPr="002813B4">
        <w:rPr>
          <w:i/>
        </w:rPr>
        <w:t>spool_cycle</w:t>
      </w:r>
      <w:r>
        <w:t xml:space="preserve"> directory finally contains files:</w:t>
      </w:r>
    </w:p>
    <w:p w:rsidR="002F08BF" w:rsidRDefault="002F08BF" w:rsidP="002F08BF">
      <w:pPr>
        <w:pStyle w:val="Corpsdetexte"/>
        <w:widowControl w:val="0"/>
        <w:numPr>
          <w:ilvl w:val="2"/>
          <w:numId w:val="40"/>
        </w:numPr>
        <w:suppressAutoHyphens/>
      </w:pPr>
      <w:r>
        <w:t>With the HEX data of a unique Argos Id,</w:t>
      </w:r>
    </w:p>
    <w:p w:rsidR="002F08BF" w:rsidRDefault="002F08BF" w:rsidP="002F08BF">
      <w:pPr>
        <w:pStyle w:val="Corpsdetexte"/>
        <w:widowControl w:val="0"/>
        <w:numPr>
          <w:ilvl w:val="2"/>
          <w:numId w:val="40"/>
        </w:numPr>
        <w:suppressAutoHyphens/>
      </w:pPr>
      <w:r>
        <w:t>With gaps in the transmission less than 18 hours.</w:t>
      </w:r>
    </w:p>
    <w:p w:rsidR="002F08BF" w:rsidRDefault="002F08BF" w:rsidP="002F08BF">
      <w:pPr>
        <w:pStyle w:val="Corpsdetexte"/>
        <w:widowControl w:val="0"/>
        <w:numPr>
          <w:ilvl w:val="0"/>
          <w:numId w:val="40"/>
        </w:numPr>
        <w:suppressAutoHyphens/>
      </w:pPr>
      <w:r>
        <w:t xml:space="preserve">It processes the files of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 xml:space="preserve">It looks for files where the last HEX data have been received for more than 24 hours (assuming that, in this case, the surface transmission ended). These files are process with the </w:t>
      </w:r>
      <w:r w:rsidRPr="002813B4">
        <w:rPr>
          <w:b/>
        </w:rPr>
        <w:t>'processmode'</w:t>
      </w:r>
      <w:r>
        <w:t xml:space="preserve"> = </w:t>
      </w:r>
      <w:r w:rsidRPr="002813B4">
        <w:rPr>
          <w:b/>
        </w:rPr>
        <w:t>'all'</w:t>
      </w:r>
      <w:r>
        <w:t xml:space="preserve"> and then processed and archived by the decoder,</w:t>
      </w:r>
    </w:p>
    <w:p w:rsidR="002F08BF" w:rsidRDefault="002F08BF" w:rsidP="002F08BF">
      <w:pPr>
        <w:pStyle w:val="Corpsdetexte"/>
        <w:widowControl w:val="0"/>
        <w:numPr>
          <w:ilvl w:val="1"/>
          <w:numId w:val="40"/>
        </w:numPr>
        <w:suppressAutoHyphens/>
      </w:pPr>
      <w:r>
        <w:t xml:space="preserve">It processes the remaining files with the </w:t>
      </w:r>
      <w:r w:rsidRPr="002813B4">
        <w:rPr>
          <w:b/>
        </w:rPr>
        <w:t>'processmode'</w:t>
      </w:r>
      <w:r>
        <w:t xml:space="preserve"> = </w:t>
      </w:r>
      <w:r w:rsidRPr="002813B4">
        <w:rPr>
          <w:b/>
        </w:rPr>
        <w:t>'profile'</w:t>
      </w:r>
      <w:r>
        <w:t>.</w:t>
      </w:r>
    </w:p>
    <w:p w:rsidR="002F08BF" w:rsidRPr="00715A45" w:rsidRDefault="002F08BF" w:rsidP="00715A45">
      <w:pPr>
        <w:pStyle w:val="Titre3"/>
      </w:pPr>
      <w:bookmarkStart w:id="805" w:name="_Toc460855077"/>
      <w:bookmarkStart w:id="806" w:name="_Toc475450306"/>
      <w:r w:rsidRPr="00715A45">
        <w:lastRenderedPageBreak/>
        <w:t>Iridium floats processing</w:t>
      </w:r>
      <w:bookmarkEnd w:id="805"/>
      <w:bookmarkEnd w:id="806"/>
    </w:p>
    <w:p w:rsidR="002F08BF" w:rsidRDefault="002F08BF" w:rsidP="002F08BF">
      <w:pPr>
        <w:pStyle w:val="Corpsdetexte"/>
      </w:pPr>
      <w:r>
        <w:t>Each time an e-mail is received from Iridium, a first process:</w:t>
      </w:r>
    </w:p>
    <w:p w:rsidR="002F08BF" w:rsidRDefault="002F08BF" w:rsidP="002F08BF">
      <w:pPr>
        <w:pStyle w:val="Corpsdetexte"/>
        <w:widowControl w:val="0"/>
        <w:numPr>
          <w:ilvl w:val="0"/>
          <w:numId w:val="41"/>
        </w:numPr>
        <w:suppressAutoHyphens/>
      </w:pPr>
      <w:r>
        <w:t>Catches it,</w:t>
      </w:r>
    </w:p>
    <w:p w:rsidR="002F08BF" w:rsidRDefault="002F08BF" w:rsidP="002F08BF">
      <w:pPr>
        <w:pStyle w:val="Corpsdetexte"/>
        <w:widowControl w:val="0"/>
        <w:numPr>
          <w:ilvl w:val="0"/>
          <w:numId w:val="41"/>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41"/>
        </w:numPr>
        <w:suppressAutoHyphens/>
      </w:pPr>
      <w:r>
        <w:t xml:space="preserve">Moves it in the </w:t>
      </w:r>
      <w:r w:rsidRPr="002813B4">
        <w:rPr>
          <w:i/>
        </w:rPr>
        <w:t>spool_message</w:t>
      </w:r>
      <w:r>
        <w:t xml:space="preserve"> directory.</w:t>
      </w:r>
    </w:p>
    <w:p w:rsidR="002F08BF" w:rsidRDefault="002F08BF" w:rsidP="002F08BF">
      <w:pPr>
        <w:pStyle w:val="Corpsdetexte"/>
      </w:pPr>
      <w:r>
        <w:t>Four times per day, a process is launched:</w:t>
      </w:r>
    </w:p>
    <w:p w:rsidR="002F08BF" w:rsidRDefault="002F08BF" w:rsidP="002F08BF">
      <w:pPr>
        <w:pStyle w:val="Corpsdetexte"/>
        <w:widowControl w:val="0"/>
        <w:numPr>
          <w:ilvl w:val="0"/>
          <w:numId w:val="42"/>
        </w:numPr>
        <w:suppressAutoHyphens/>
      </w:pPr>
      <w:r>
        <w:t xml:space="preserve">It launches a </w:t>
      </w:r>
      <w:r w:rsidRPr="002813B4">
        <w:rPr>
          <w:b/>
          <w:i/>
        </w:rPr>
        <w:t>rsync</w:t>
      </w:r>
      <w:r>
        <w:t xml:space="preserve"> command on the </w:t>
      </w:r>
      <w:r w:rsidRPr="002813B4">
        <w:rPr>
          <w:i/>
        </w:rPr>
        <w:t>spool_message</w:t>
      </w:r>
      <w:r>
        <w:t xml:space="preserve"> directory (for Iridium SBD floats) or on the repository of the RUDICS server (for Iridium RUDICS floats),</w:t>
      </w:r>
    </w:p>
    <w:p w:rsidR="002F08BF" w:rsidRDefault="002F08BF" w:rsidP="00116B68">
      <w:pPr>
        <w:pStyle w:val="Corpsdetexte"/>
        <w:widowControl w:val="0"/>
        <w:numPr>
          <w:ilvl w:val="0"/>
          <w:numId w:val="42"/>
        </w:numPr>
        <w:suppressAutoHyphens/>
      </w:pPr>
      <w:r>
        <w:t xml:space="preserve">It launches one instance of the decoder for each managed float with the </w:t>
      </w:r>
      <w:r w:rsidRPr="00E92F06">
        <w:rPr>
          <w:b/>
        </w:rPr>
        <w:t>'rsynclog'</w:t>
      </w:r>
      <w:r>
        <w:t xml:space="preserve"> = </w:t>
      </w:r>
      <w:r w:rsidRPr="00E92F06">
        <w:rPr>
          <w:b/>
        </w:rPr>
        <w:t>'all'</w:t>
      </w:r>
      <w:r>
        <w:t xml:space="preserve"> and </w:t>
      </w:r>
      <w:r w:rsidRPr="00E92F06">
        <w:rPr>
          <w:b/>
        </w:rPr>
        <w:t>'floatwmo'</w:t>
      </w:r>
      <w:r>
        <w:t xml:space="preserve"> = concerned float WMO number.</w:t>
      </w:r>
    </w:p>
    <w:p w:rsidR="002F08BF" w:rsidRPr="00715A45" w:rsidRDefault="002F08BF" w:rsidP="00715A45">
      <w:pPr>
        <w:pStyle w:val="Titre1"/>
      </w:pPr>
      <w:bookmarkStart w:id="807" w:name="_Toc460855078"/>
      <w:bookmarkStart w:id="808" w:name="_Toc475450307"/>
      <w:r w:rsidRPr="00715A45">
        <w:lastRenderedPageBreak/>
        <w:t xml:space="preserve">ANNEX </w:t>
      </w:r>
      <w:bookmarkStart w:id="809" w:name="AXA"/>
      <w:r w:rsidRPr="00715A45">
        <w:t>A</w:t>
      </w:r>
      <w:bookmarkEnd w:id="809"/>
      <w:r w:rsidRPr="00715A45">
        <w:t>: detailed description of the decoder package</w:t>
      </w:r>
      <w:bookmarkEnd w:id="807"/>
      <w:bookmarkEnd w:id="808"/>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14:anchorId="44986E07" wp14:editId="26C1EBAB">
            <wp:extent cx="2964815" cy="6407785"/>
            <wp:effectExtent l="0" t="0" r="6985" b="0"/>
            <wp:docPr id="10" name="Image 10" descr="C:\Users\jprannou\Desktop\ScreenHunter_60 Sep. 16 1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rannou\Desktop\ScreenHunter_60 Sep. 16 16.1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815" cy="6407785"/>
                    </a:xfrm>
                    <a:prstGeom prst="rect">
                      <a:avLst/>
                    </a:prstGeom>
                    <a:noFill/>
                    <a:ln>
                      <a:noFill/>
                    </a:ln>
                  </pic:spPr>
                </pic:pic>
              </a:graphicData>
            </a:graphic>
          </wp:inline>
        </w:drawing>
      </w:r>
    </w:p>
    <w:p w:rsidR="002F08BF" w:rsidRDefault="002F08BF" w:rsidP="002F08BF">
      <w:pPr>
        <w:pStyle w:val="Corpsdetexte"/>
      </w:pPr>
    </w:p>
    <w:p w:rsidR="002F08BF" w:rsidRDefault="002F08BF" w:rsidP="002F08BF">
      <w:pPr>
        <w:pStyle w:val="Corpsdetexte"/>
      </w:pPr>
      <w:r>
        <w:t>Three main directories are provided:</w:t>
      </w:r>
      <w:r w:rsidRPr="00CE7C9C">
        <w:rPr>
          <w:i/>
        </w:rPr>
        <w:t xml:space="preserve"> </w:t>
      </w:r>
      <w:r>
        <w:rPr>
          <w:i/>
        </w:rPr>
        <w:t>decArgo_soft</w:t>
      </w:r>
      <w:r>
        <w:t xml:space="preserve">, </w:t>
      </w:r>
      <w:r w:rsidRPr="0031215F">
        <w:rPr>
          <w:i/>
        </w:rPr>
        <w:t>dec</w:t>
      </w:r>
      <w:r>
        <w:rPr>
          <w:i/>
        </w:rPr>
        <w:t>Argo</w:t>
      </w:r>
      <w:r w:rsidRPr="0031215F">
        <w:rPr>
          <w:i/>
        </w:rPr>
        <w:t>_doc</w:t>
      </w:r>
      <w:r>
        <w:t xml:space="preserve"> and </w:t>
      </w:r>
      <w:r>
        <w:rPr>
          <w:i/>
        </w:rPr>
        <w:t>decArgo_config_floats</w:t>
      </w:r>
      <w:r>
        <w:t>.</w:t>
      </w:r>
    </w:p>
    <w:p w:rsidR="002F08BF" w:rsidRPr="00715A45" w:rsidRDefault="002F08BF" w:rsidP="00715A45">
      <w:pPr>
        <w:pStyle w:val="Titre2"/>
      </w:pPr>
      <w:r w:rsidRPr="00715A45">
        <w:br w:type="page"/>
      </w:r>
      <w:bookmarkStart w:id="810" w:name="_Toc460855079"/>
      <w:bookmarkStart w:id="811" w:name="_Toc475450308"/>
      <w:r w:rsidRPr="00715A45">
        <w:lastRenderedPageBreak/>
        <w:t>The decArgo_soft directory</w:t>
      </w:r>
      <w:bookmarkEnd w:id="810"/>
      <w:bookmarkEnd w:id="811"/>
    </w:p>
    <w:p w:rsidR="002F08BF" w:rsidRDefault="002F08BF" w:rsidP="002F08BF">
      <w:pPr>
        <w:pStyle w:val="Corpsdetexte"/>
      </w:pPr>
      <w:r>
        <w:t xml:space="preserve">The </w:t>
      </w:r>
      <w:r w:rsidRPr="00D91721">
        <w:rPr>
          <w:i/>
        </w:rPr>
        <w:t>decArgo_soft</w:t>
      </w:r>
      <w:r>
        <w:t xml:space="preserve"> directory contains the decoder software and configuration.</w:t>
      </w:r>
    </w:p>
    <w:p w:rsidR="002F08BF" w:rsidRPr="00715A45" w:rsidRDefault="002F08BF" w:rsidP="00715A45">
      <w:pPr>
        <w:pStyle w:val="Titre3"/>
      </w:pPr>
      <w:bookmarkStart w:id="812" w:name="_Toc460855080"/>
      <w:bookmarkStart w:id="813" w:name="_Toc475450309"/>
      <w:r w:rsidRPr="00715A45">
        <w:t>The decArgo_soft/soft directory</w:t>
      </w:r>
      <w:bookmarkEnd w:id="812"/>
      <w:bookmarkEnd w:id="813"/>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decoder programs: </w:t>
      </w:r>
      <w:r w:rsidRPr="00D91721">
        <w:rPr>
          <w:b/>
          <w:i/>
        </w:rPr>
        <w:t>decode_provor_2_csv</w:t>
      </w:r>
      <w:r>
        <w:t xml:space="preserve">, </w:t>
      </w:r>
      <w:r w:rsidRPr="00D91721">
        <w:rPr>
          <w:b/>
          <w:i/>
        </w:rPr>
        <w:t>decode_provor_2_nc</w:t>
      </w:r>
      <w:r>
        <w:t xml:space="preserve">, </w:t>
      </w:r>
      <w:r w:rsidRPr="00D91721">
        <w:rPr>
          <w:b/>
          <w:i/>
        </w:rPr>
        <w:t>decode_apex_2_csv</w:t>
      </w:r>
      <w:r>
        <w:t xml:space="preserve">, </w:t>
      </w:r>
      <w:r w:rsidRPr="00D91721">
        <w:rPr>
          <w:b/>
          <w:i/>
        </w:rPr>
        <w:t>decode_apex_2_nc</w:t>
      </w:r>
      <w:r>
        <w:t xml:space="preserve">, </w:t>
      </w:r>
      <w:r w:rsidRPr="00D91721">
        <w:rPr>
          <w:b/>
          <w:i/>
        </w:rPr>
        <w:t>decode_nova_2_csv</w:t>
      </w:r>
      <w:r>
        <w:t xml:space="preserve">, </w:t>
      </w:r>
      <w:r w:rsidRPr="00D91721">
        <w:rPr>
          <w:b/>
          <w:i/>
        </w:rPr>
        <w:t>decode_nova_2_nc</w:t>
      </w:r>
      <w:r>
        <w:t xml:space="preserve">, </w:t>
      </w:r>
      <w:r w:rsidRPr="00D91721">
        <w:rPr>
          <w:b/>
          <w:i/>
        </w:rPr>
        <w:t>decode_argo_2_nc_rt</w:t>
      </w:r>
      <w:r>
        <w:t xml:space="preserve"> and </w:t>
      </w:r>
      <w:r w:rsidRPr="00D91721">
        <w:rPr>
          <w:b/>
          <w:i/>
        </w:rPr>
        <w:t>decode_provor_2_nc_dm</w:t>
      </w:r>
      <w:r>
        <w:t>,</w:t>
      </w:r>
    </w:p>
    <w:p w:rsidR="002F08BF" w:rsidRDefault="002F08BF" w:rsidP="002F08BF">
      <w:pPr>
        <w:pStyle w:val="Corpsdetexte"/>
        <w:widowControl w:val="0"/>
        <w:numPr>
          <w:ilvl w:val="0"/>
          <w:numId w:val="22"/>
        </w:numPr>
        <w:suppressAutoHyphens/>
      </w:pPr>
      <w:r>
        <w:t xml:space="preserve">The decoder configuration files: </w:t>
      </w:r>
      <w:r w:rsidRPr="00C255B6">
        <w:rPr>
          <w:i/>
          <w:rPrChange w:id="814" w:author="RANNOU Jean-Philippe" w:date="2017-02-21T14:13:00Z">
            <w:rPr>
              <w:i/>
              <w:highlight w:val="green"/>
            </w:rPr>
          </w:rPrChange>
        </w:rPr>
        <w:t>_argo_decoder</w:t>
      </w:r>
      <w:r w:rsidR="004B1BEF" w:rsidRPr="00C255B6">
        <w:rPr>
          <w:i/>
          <w:rPrChange w:id="815" w:author="RANNOU Jean-Philippe" w:date="2017-02-21T14:13:00Z">
            <w:rPr>
              <w:i/>
              <w:highlight w:val="green"/>
            </w:rPr>
          </w:rPrChange>
        </w:rPr>
        <w:t>_</w:t>
      </w:r>
      <w:r w:rsidRPr="00C255B6">
        <w:rPr>
          <w:i/>
          <w:rPrChange w:id="816" w:author="RANNOU Jean-Philippe" w:date="2017-02-21T14:13:00Z">
            <w:rPr>
              <w:i/>
              <w:highlight w:val="green"/>
            </w:rPr>
          </w:rPrChange>
        </w:rPr>
        <w:t>conf</w:t>
      </w:r>
      <w:r w:rsidR="004B1BEF" w:rsidRPr="00C255B6">
        <w:rPr>
          <w:i/>
          <w:rPrChange w:id="817" w:author="RANNOU Jean-Philippe" w:date="2017-02-21T14:13:00Z">
            <w:rPr>
              <w:i/>
              <w:highlight w:val="green"/>
            </w:rPr>
          </w:rPrChange>
        </w:rPr>
        <w:t>.txt</w:t>
      </w:r>
      <w:r w:rsidRPr="00C255B6">
        <w:rPr>
          <w:rPrChange w:id="818" w:author="RANNOU Jean-Philippe" w:date="2017-02-21T14:13:00Z">
            <w:rPr/>
          </w:rPrChange>
        </w:rPr>
        <w:t xml:space="preserve"> and </w:t>
      </w:r>
      <w:r w:rsidRPr="00C255B6">
        <w:rPr>
          <w:i/>
          <w:rPrChange w:id="819" w:author="RANNOU Jean-Philippe" w:date="2017-02-21T14:13:00Z">
            <w:rPr>
              <w:i/>
            </w:rPr>
          </w:rPrChange>
        </w:rPr>
        <w:t>_argo_decoder_conf.json</w:t>
      </w:r>
      <w:r w:rsidRPr="00C255B6">
        <w:rPr>
          <w:rPrChange w:id="820" w:author="RANNOU Jean-Philippe" w:date="2017-02-21T14:13:00Z">
            <w:rPr/>
          </w:rPrChange>
        </w:rPr>
        <w:t>,</w:t>
      </w:r>
    </w:p>
    <w:p w:rsidR="002F08BF" w:rsidRDefault="002F08BF" w:rsidP="002F08BF">
      <w:pPr>
        <w:pStyle w:val="Corpsdetexte"/>
        <w:widowControl w:val="0"/>
        <w:numPr>
          <w:ilvl w:val="0"/>
          <w:numId w:val="22"/>
        </w:numPr>
        <w:suppressAutoHyphens/>
      </w:pPr>
      <w:r>
        <w:t xml:space="preserve">The software sub-directories: </w:t>
      </w:r>
      <w:r w:rsidRPr="00D91721">
        <w:rPr>
          <w:i/>
        </w:rPr>
        <w:t>sub</w:t>
      </w:r>
      <w:r>
        <w:t xml:space="preserve"> for the implemented functions and </w:t>
      </w:r>
      <w:r w:rsidRPr="00D91721">
        <w:rPr>
          <w:i/>
        </w:rPr>
        <w:t>sub_foreign</w:t>
      </w:r>
      <w:r>
        <w:t xml:space="preserve"> for the part of code coming from other people than the Coriolis development team,</w:t>
      </w:r>
    </w:p>
    <w:p w:rsidR="002F08BF" w:rsidRDefault="002F08BF" w:rsidP="002F08BF">
      <w:pPr>
        <w:pStyle w:val="Corpsdetexte"/>
        <w:widowControl w:val="0"/>
        <w:numPr>
          <w:ilvl w:val="0"/>
          <w:numId w:val="22"/>
        </w:numPr>
        <w:suppressAutoHyphens/>
      </w:pPr>
      <w:r>
        <w:t xml:space="preserve">The tools directories: </w:t>
      </w:r>
      <w:r w:rsidRPr="00D91721">
        <w:rPr>
          <w:i/>
        </w:rPr>
        <w:t>util</w:t>
      </w:r>
      <w:r>
        <w:t xml:space="preserve"> for the user tools and </w:t>
      </w:r>
      <w:r w:rsidRPr="00D91721">
        <w:rPr>
          <w:i/>
        </w:rPr>
        <w:t>util2</w:t>
      </w:r>
      <w:r>
        <w:t xml:space="preserve"> for the specialized operator tools.</w:t>
      </w:r>
    </w:p>
    <w:p w:rsidR="002F08BF" w:rsidRPr="00715A45" w:rsidRDefault="002F08BF" w:rsidP="00715A45">
      <w:pPr>
        <w:pStyle w:val="Titre3"/>
      </w:pPr>
      <w:bookmarkStart w:id="821" w:name="_Toc460855081"/>
      <w:bookmarkStart w:id="822" w:name="_Toc475450310"/>
      <w:r w:rsidRPr="00715A45">
        <w:t>The decArgo_soft/config directory</w:t>
      </w:r>
      <w:bookmarkEnd w:id="821"/>
      <w:bookmarkEnd w:id="822"/>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w:t>
      </w:r>
      <w:r w:rsidRPr="00ED2835">
        <w:rPr>
          <w:i/>
        </w:rPr>
        <w:t>configParamNames</w:t>
      </w:r>
      <w:r>
        <w:t xml:space="preserve"> and </w:t>
      </w:r>
      <w:r w:rsidRPr="00ED2835">
        <w:rPr>
          <w:i/>
        </w:rPr>
        <w:t>techParamNames</w:t>
      </w:r>
      <w:r>
        <w:t xml:space="preserve"> sub-directories used to store configuration and technical labels information (see Annex </w:t>
      </w:r>
      <w:r>
        <w:fldChar w:fldCharType="begin"/>
      </w:r>
      <w:r>
        <w:instrText xml:space="preserve"> REF AXG \h </w:instrText>
      </w:r>
      <w:r>
        <w:fldChar w:fldCharType="separate"/>
      </w:r>
      <w:r w:rsidR="000579E4" w:rsidRPr="00715A45">
        <w:t>G</w:t>
      </w:r>
      <w:r>
        <w:fldChar w:fldCharType="end"/>
      </w:r>
      <w:r>
        <w:t>),</w:t>
      </w:r>
    </w:p>
    <w:p w:rsidR="002F08BF" w:rsidRDefault="002F08BF" w:rsidP="002F08BF">
      <w:pPr>
        <w:pStyle w:val="Corpsdetexte"/>
        <w:widowControl w:val="0"/>
        <w:numPr>
          <w:ilvl w:val="0"/>
          <w:numId w:val="22"/>
        </w:numPr>
        <w:suppressAutoHyphens/>
      </w:pPr>
      <w:r>
        <w:t xml:space="preserve">The </w:t>
      </w:r>
      <w:r w:rsidRPr="00EE43E5">
        <w:rPr>
          <w:i/>
        </w:rPr>
        <w:t>configuration_sample_files</w:t>
      </w:r>
      <w:r>
        <w:t xml:space="preserve"> sub-directory which provides examples of configuration files.</w:t>
      </w:r>
    </w:p>
    <w:p w:rsidR="002F08BF" w:rsidRPr="00715A45" w:rsidRDefault="002F08BF" w:rsidP="00715A45">
      <w:pPr>
        <w:pStyle w:val="Titre2"/>
      </w:pPr>
      <w:bookmarkStart w:id="823" w:name="_Ref460577154"/>
      <w:bookmarkStart w:id="824" w:name="_Toc460855082"/>
      <w:bookmarkStart w:id="825" w:name="_Toc475450311"/>
      <w:r w:rsidRPr="00715A45">
        <w:t>The decArgo_doc directory</w:t>
      </w:r>
      <w:bookmarkEnd w:id="823"/>
      <w:bookmarkEnd w:id="824"/>
      <w:bookmarkEnd w:id="825"/>
    </w:p>
    <w:p w:rsidR="002F08BF" w:rsidRDefault="002F08BF" w:rsidP="002F08BF">
      <w:pPr>
        <w:pStyle w:val="Corpsdetexte"/>
      </w:pPr>
      <w:r>
        <w:t xml:space="preserve">The </w:t>
      </w:r>
      <w:r>
        <w:rPr>
          <w:i/>
        </w:rPr>
        <w:t>decArgo_doc</w:t>
      </w:r>
      <w:r>
        <w:t xml:space="preserve"> directory contains:</w:t>
      </w:r>
    </w:p>
    <w:p w:rsidR="002F08BF" w:rsidRDefault="002F08BF" w:rsidP="002F08BF">
      <w:pPr>
        <w:pStyle w:val="Corpsdetexte"/>
        <w:widowControl w:val="0"/>
        <w:numPr>
          <w:ilvl w:val="0"/>
          <w:numId w:val="57"/>
        </w:numPr>
        <w:suppressAutoHyphens/>
      </w:pPr>
      <w:r>
        <w:t xml:space="preserve">The </w:t>
      </w:r>
      <w:r w:rsidRPr="00ED2835">
        <w:rPr>
          <w:i/>
        </w:rPr>
        <w:t>decoder_user_manual</w:t>
      </w:r>
      <w:r>
        <w:t xml:space="preserve"> sub-directory to store this User Manual and the </w:t>
      </w:r>
      <w:r w:rsidRPr="00B67995">
        <w:rPr>
          <w:i/>
        </w:rPr>
        <w:t>_CoriolisArgoFloatVersions_YYYYMMDD.xlsx</w:t>
      </w:r>
      <w:r>
        <w:t xml:space="preserve"> file,</w:t>
      </w:r>
    </w:p>
    <w:p w:rsidR="002F08BF" w:rsidRDefault="002F08BF" w:rsidP="002F08BF">
      <w:pPr>
        <w:pStyle w:val="Corpsdetexte"/>
        <w:widowControl w:val="0"/>
        <w:numPr>
          <w:ilvl w:val="0"/>
          <w:numId w:val="57"/>
        </w:numPr>
        <w:suppressAutoHyphens/>
      </w:pPr>
      <w:r>
        <w:t xml:space="preserve">The </w:t>
      </w:r>
      <w:r w:rsidRPr="000C7635">
        <w:rPr>
          <w:i/>
        </w:rPr>
        <w:t>decoder_versions</w:t>
      </w:r>
      <w:r>
        <w:t xml:space="preserve"> sub-directory to store information on the different versions of the decoder code,</w:t>
      </w:r>
    </w:p>
    <w:p w:rsidR="002F08BF" w:rsidRDefault="002F08BF" w:rsidP="002F08BF">
      <w:pPr>
        <w:pStyle w:val="Corpsdetexte"/>
        <w:widowControl w:val="0"/>
        <w:numPr>
          <w:ilvl w:val="0"/>
          <w:numId w:val="57"/>
        </w:numPr>
        <w:suppressAutoHyphens/>
      </w:pPr>
      <w:r>
        <w:t xml:space="preserve">The </w:t>
      </w:r>
      <w:r w:rsidRPr="000C7635">
        <w:rPr>
          <w:i/>
        </w:rPr>
        <w:t>float_user_manuals</w:t>
      </w:r>
      <w:r>
        <w:t xml:space="preserve"> sub-directory to store User Manuals of the managed float versions. </w:t>
      </w:r>
    </w:p>
    <w:p w:rsidR="002F08BF" w:rsidRPr="00715A45" w:rsidRDefault="002F08BF" w:rsidP="00715A45">
      <w:pPr>
        <w:pStyle w:val="Titre2"/>
      </w:pPr>
      <w:bookmarkStart w:id="826" w:name="_Toc460855083"/>
      <w:bookmarkStart w:id="827" w:name="_Toc475450312"/>
      <w:r w:rsidRPr="00715A45">
        <w:t>The decArgo_config_floats directory</w:t>
      </w:r>
      <w:bookmarkEnd w:id="826"/>
      <w:bookmarkEnd w:id="827"/>
    </w:p>
    <w:p w:rsidR="002F08BF" w:rsidRDefault="002F08BF" w:rsidP="002F08BF">
      <w:pPr>
        <w:pStyle w:val="Corpsdetexte"/>
      </w:pPr>
      <w:r>
        <w:t xml:space="preserve">The </w:t>
      </w:r>
      <w:r w:rsidRPr="000C7635">
        <w:rPr>
          <w:i/>
        </w:rPr>
        <w:t>decArgo_config_floats</w:t>
      </w:r>
      <w:r>
        <w:rPr>
          <w:i/>
        </w:rPr>
        <w:t xml:space="preserve"> </w:t>
      </w:r>
      <w:r>
        <w:t>directory contains:</w:t>
      </w:r>
    </w:p>
    <w:p w:rsidR="002F08BF" w:rsidRDefault="002F08BF" w:rsidP="002F08BF">
      <w:pPr>
        <w:pStyle w:val="Corpsdetexte"/>
        <w:widowControl w:val="0"/>
        <w:numPr>
          <w:ilvl w:val="0"/>
          <w:numId w:val="57"/>
        </w:numPr>
        <w:suppressAutoHyphens/>
      </w:pPr>
      <w:r>
        <w:t xml:space="preserve">The </w:t>
      </w:r>
      <w:r w:rsidRPr="005128AF">
        <w:rPr>
          <w:i/>
        </w:rPr>
        <w:t>argoFloatInfo</w:t>
      </w:r>
      <w:r w:rsidRPr="005128AF">
        <w:t xml:space="preserve"> </w:t>
      </w:r>
      <w:r>
        <w:t>sub-directory to store an example of float decoder configuration information file (for the PI decoder),</w:t>
      </w:r>
    </w:p>
    <w:p w:rsidR="002F08BF" w:rsidRDefault="002F08BF" w:rsidP="002F08BF">
      <w:pPr>
        <w:pStyle w:val="Corpsdetexte"/>
        <w:widowControl w:val="0"/>
        <w:numPr>
          <w:ilvl w:val="0"/>
          <w:numId w:val="57"/>
        </w:numPr>
        <w:suppressAutoHyphens/>
      </w:pPr>
      <w:r>
        <w:t xml:space="preserve">The </w:t>
      </w:r>
      <w:r w:rsidRPr="005128AF">
        <w:rPr>
          <w:i/>
        </w:rPr>
        <w:t>json_float_info</w:t>
      </w:r>
      <w:r>
        <w:t xml:space="preserve"> sub-directory to store examples of float decoder configuration information files (for the DAC decoder),</w:t>
      </w:r>
    </w:p>
    <w:p w:rsidR="002F08BF" w:rsidRDefault="002F08BF" w:rsidP="002F08BF">
      <w:pPr>
        <w:pStyle w:val="Corpsdetexte"/>
        <w:widowControl w:val="0"/>
        <w:numPr>
          <w:ilvl w:val="0"/>
          <w:numId w:val="57"/>
        </w:numPr>
        <w:suppressAutoHyphens/>
      </w:pPr>
      <w:r>
        <w:t xml:space="preserve">The </w:t>
      </w:r>
      <w:r w:rsidRPr="005128AF">
        <w:rPr>
          <w:i/>
        </w:rPr>
        <w:t>json_float_meta_*</w:t>
      </w:r>
      <w:r>
        <w:t xml:space="preserve"> sub-directories to store examples of float meta-data files.</w:t>
      </w:r>
    </w:p>
    <w:p w:rsidR="002F08BF" w:rsidRDefault="002F08BF" w:rsidP="002F08BF">
      <w:pPr>
        <w:pStyle w:val="Corpsdetexte"/>
      </w:pPr>
      <w:r w:rsidRPr="00EE43E5">
        <w:rPr>
          <w:b/>
        </w:rPr>
        <w:t>Note that, in these sample files, the IMEI float numbers have been replaced by ‘xxxxxxxxxxxxxxx’.</w:t>
      </w:r>
    </w:p>
    <w:p w:rsidR="002F08BF" w:rsidRPr="00715A45" w:rsidRDefault="002F08BF" w:rsidP="00715A45">
      <w:pPr>
        <w:pStyle w:val="Titre1"/>
      </w:pPr>
      <w:bookmarkStart w:id="828" w:name="_Toc460855084"/>
      <w:bookmarkStart w:id="829" w:name="_Toc475450313"/>
      <w:r w:rsidRPr="00715A45">
        <w:lastRenderedPageBreak/>
        <w:t xml:space="preserve">ANNEX </w:t>
      </w:r>
      <w:bookmarkStart w:id="830" w:name="AXB"/>
      <w:r w:rsidRPr="00715A45">
        <w:t>B</w:t>
      </w:r>
      <w:bookmarkEnd w:id="830"/>
      <w:r w:rsidRPr="00715A45">
        <w:t>: specificities of Iridium data decoder</w:t>
      </w:r>
      <w:bookmarkEnd w:id="828"/>
      <w:bookmarkEnd w:id="829"/>
    </w:p>
    <w:p w:rsidR="002F08BF" w:rsidRPr="00963AD8" w:rsidRDefault="002F08BF" w:rsidP="002F08BF">
      <w:pPr>
        <w:pStyle w:val="Corpsdetexte"/>
      </w:pPr>
      <w:r>
        <w:t>This Annex aims at describing the management of the Iridium files during a session of the decoder.</w:t>
      </w:r>
    </w:p>
    <w:p w:rsidR="002F08BF" w:rsidRPr="00C255B6" w:rsidRDefault="002F08BF" w:rsidP="001A45DF">
      <w:pPr>
        <w:pStyle w:val="Titre2"/>
        <w:rPr>
          <w:rPrChange w:id="831" w:author="RANNOU Jean-Philippe" w:date="2017-02-21T14:13:00Z">
            <w:rPr/>
          </w:rPrChange>
        </w:rPr>
      </w:pPr>
      <w:bookmarkStart w:id="832" w:name="_Toc460855085"/>
      <w:bookmarkStart w:id="833" w:name="_Toc475450314"/>
      <w:r w:rsidRPr="00715A45">
        <w:t xml:space="preserve">Management of Iridium mail files received from </w:t>
      </w:r>
      <w:r w:rsidRPr="00C255B6">
        <w:rPr>
          <w:rPrChange w:id="834" w:author="RANNOU Jean-Philippe" w:date="2017-02-21T14:13:00Z">
            <w:rPr/>
          </w:rPrChange>
        </w:rPr>
        <w:t>FLOAT_TRANSMISSION_TYPE #3 or #4 floats</w:t>
      </w:r>
      <w:bookmarkEnd w:id="832"/>
      <w:bookmarkEnd w:id="833"/>
    </w:p>
    <w:p w:rsidR="00010CFE" w:rsidRPr="00C255B6" w:rsidRDefault="00010CFE" w:rsidP="00D036B0">
      <w:pPr>
        <w:rPr>
          <w:rPrChange w:id="835" w:author="RANNOU Jean-Philippe" w:date="2017-02-21T14:13:00Z">
            <w:rPr>
              <w:highlight w:val="green"/>
            </w:rPr>
          </w:rPrChange>
        </w:rPr>
      </w:pPr>
      <w:r w:rsidRPr="00C255B6">
        <w:rPr>
          <w:rPrChange w:id="836" w:author="RANNOU Jean-Philippe" w:date="2017-02-21T14:13:00Z">
            <w:rPr>
              <w:highlight w:val="green"/>
            </w:rPr>
          </w:rPrChange>
        </w:rPr>
        <w:t>T</w:t>
      </w:r>
      <w:r w:rsidR="009B4163" w:rsidRPr="00C255B6">
        <w:rPr>
          <w:rPrChange w:id="837" w:author="RANNOU Jean-Philippe" w:date="2017-02-21T14:13:00Z">
            <w:rPr>
              <w:highlight w:val="green"/>
            </w:rPr>
          </w:rPrChange>
        </w:rPr>
        <w:t>o be decoded, t</w:t>
      </w:r>
      <w:r w:rsidRPr="00C255B6">
        <w:rPr>
          <w:rPrChange w:id="838" w:author="RANNOU Jean-Philippe" w:date="2017-02-21T14:13:00Z">
            <w:rPr>
              <w:highlight w:val="green"/>
            </w:rPr>
          </w:rPrChange>
        </w:rPr>
        <w:t xml:space="preserve">he set of all received Iridium mail files should be split in sets of files that correspond to one received </w:t>
      </w:r>
      <w:r w:rsidR="009B4163" w:rsidRPr="00C255B6">
        <w:rPr>
          <w:rPrChange w:id="839" w:author="RANNOU Jean-Philippe" w:date="2017-02-21T14:13:00Z">
            <w:rPr>
              <w:highlight w:val="green"/>
            </w:rPr>
          </w:rPrChange>
        </w:rPr>
        <w:t>cycle. We call “buffer (of data)” the SBD attachment files of each such set of mail files.</w:t>
      </w:r>
    </w:p>
    <w:p w:rsidR="009B4163" w:rsidRPr="00C255B6" w:rsidRDefault="009B4163" w:rsidP="00D036B0">
      <w:pPr>
        <w:rPr>
          <w:rPrChange w:id="840" w:author="RANNOU Jean-Philippe" w:date="2017-02-21T14:13:00Z">
            <w:rPr/>
          </w:rPrChange>
        </w:rPr>
      </w:pPr>
      <w:r w:rsidRPr="00C255B6">
        <w:rPr>
          <w:rPrChange w:id="841" w:author="RANNOU Jean-Philippe" w:date="2017-02-21T14:13:00Z">
            <w:rPr>
              <w:highlight w:val="green"/>
            </w:rPr>
          </w:rPrChange>
        </w:rPr>
        <w:t>These buffers can be mannaged virtually (through lists of files) or physically (by moving files in directories). Th</w:t>
      </w:r>
      <w:r w:rsidR="006F61CB" w:rsidRPr="00C255B6">
        <w:rPr>
          <w:rPrChange w:id="842" w:author="RANNOU Jean-Philippe" w:date="2017-02-21T14:13:00Z">
            <w:rPr>
              <w:highlight w:val="green"/>
            </w:rPr>
          </w:rPrChange>
        </w:rPr>
        <w:t>is</w:t>
      </w:r>
      <w:r w:rsidRPr="00C255B6">
        <w:rPr>
          <w:rPrChange w:id="843" w:author="RANNOU Jean-Philippe" w:date="2017-02-21T14:13:00Z">
            <w:rPr>
              <w:highlight w:val="green"/>
            </w:rPr>
          </w:rPrChange>
        </w:rPr>
        <w:t xml:space="preserve"> later case is used for debugging purposes only.</w:t>
      </w:r>
    </w:p>
    <w:p w:rsidR="00010CFE" w:rsidRPr="00C255B6" w:rsidRDefault="00010CFE" w:rsidP="00D036B0">
      <w:pPr>
        <w:pStyle w:val="Titre3"/>
        <w:rPr>
          <w:rPrChange w:id="844" w:author="RANNOU Jean-Philippe" w:date="2017-02-21T14:13:00Z">
            <w:rPr>
              <w:highlight w:val="green"/>
            </w:rPr>
          </w:rPrChange>
        </w:rPr>
      </w:pPr>
      <w:bookmarkStart w:id="845" w:name="_Toc475450315"/>
      <w:r w:rsidRPr="00C255B6">
        <w:rPr>
          <w:rPrChange w:id="846" w:author="RANNOU Jean-Philippe" w:date="2017-02-21T14:13:00Z">
            <w:rPr>
              <w:highlight w:val="green"/>
            </w:rPr>
          </w:rPrChange>
        </w:rPr>
        <w:t>Using physical buffers</w:t>
      </w:r>
      <w:bookmarkEnd w:id="845"/>
    </w:p>
    <w:p w:rsidR="00010CFE" w:rsidRDefault="00010CFE" w:rsidP="002F08BF">
      <w:pPr>
        <w:pStyle w:val="Corpsdetexte"/>
      </w:pPr>
      <w:r w:rsidRPr="00C255B6">
        <w:rPr>
          <w:rPrChange w:id="847" w:author="RANNOU Jean-Philippe" w:date="2017-02-21T14:13:00Z">
            <w:rPr>
              <w:highlight w:val="green"/>
            </w:rPr>
          </w:rPrChange>
        </w:rPr>
        <w:t xml:space="preserve">When the </w:t>
      </w:r>
      <w:r w:rsidRPr="00C255B6">
        <w:rPr>
          <w:i/>
          <w:rPrChange w:id="848" w:author="RANNOU Jean-Philippe" w:date="2017-02-21T14:13:00Z">
            <w:rPr>
              <w:i/>
              <w:highlight w:val="green"/>
            </w:rPr>
          </w:rPrChange>
        </w:rPr>
        <w:t>g_decArgo_virtualBuff</w:t>
      </w:r>
      <w:r w:rsidRPr="00C255B6">
        <w:rPr>
          <w:rPrChange w:id="849" w:author="RANNOU Jean-Philippe" w:date="2017-02-21T14:13:00Z">
            <w:rPr>
              <w:highlight w:val="green"/>
            </w:rPr>
          </w:rPrChange>
        </w:rPr>
        <w:t xml:space="preserve"> global variable is set to 0, the Iridium mail files are managed as described below.</w:t>
      </w:r>
    </w:p>
    <w:p w:rsidR="002F08BF" w:rsidRDefault="002F08BF" w:rsidP="002F08BF">
      <w:pPr>
        <w:pStyle w:val="Corpsdetexte"/>
      </w:pPr>
      <w:r>
        <w:t xml:space="preserve">The directory </w:t>
      </w:r>
      <w:r w:rsidRPr="00B67995">
        <w:rPr>
          <w:rStyle w:val="CodeCar"/>
          <w:rFonts w:eastAsiaTheme="minorEastAsia"/>
        </w:rPr>
        <w:t>IRIDIUM_DATA_DIRECTORY</w:t>
      </w:r>
      <w:r>
        <w:t>/</w:t>
      </w:r>
      <w:r w:rsidRPr="00963AD8">
        <w:rPr>
          <w:i/>
        </w:rPr>
        <w:t>IMEI_WMO</w:t>
      </w:r>
      <w:r>
        <w:t xml:space="preserve"> contains the three following sub-directories:</w:t>
      </w:r>
    </w:p>
    <w:p w:rsidR="002F08BF" w:rsidRDefault="002F08BF" w:rsidP="002F08BF">
      <w:pPr>
        <w:pStyle w:val="Corpsdetexte"/>
        <w:widowControl w:val="0"/>
        <w:numPr>
          <w:ilvl w:val="0"/>
          <w:numId w:val="50"/>
        </w:numPr>
        <w:suppressAutoHyphens/>
      </w:pPr>
      <w:r>
        <w:rPr>
          <w:i/>
        </w:rPr>
        <w:t>‘archive’</w:t>
      </w:r>
      <w:r>
        <w:t xml:space="preserve"> directory for archiving the received data,</w:t>
      </w:r>
    </w:p>
    <w:p w:rsidR="002F08BF" w:rsidRDefault="002F08BF" w:rsidP="002F08BF">
      <w:pPr>
        <w:pStyle w:val="Corpsdetexte"/>
        <w:widowControl w:val="0"/>
        <w:numPr>
          <w:ilvl w:val="0"/>
          <w:numId w:val="50"/>
        </w:numPr>
        <w:suppressAutoHyphens/>
      </w:pPr>
      <w:r>
        <w:rPr>
          <w:i/>
        </w:rPr>
        <w:t>‘</w:t>
      </w:r>
      <w:r w:rsidRPr="00B67995">
        <w:rPr>
          <w:i/>
        </w:rPr>
        <w:t>spoo</w:t>
      </w:r>
      <w:r>
        <w:rPr>
          <w:i/>
        </w:rPr>
        <w:t>l’</w:t>
      </w:r>
      <w:r>
        <w:t xml:space="preserve"> directory for the data to be processed during the session (this directory is empty between 2 sessions),</w:t>
      </w:r>
    </w:p>
    <w:p w:rsidR="002F08BF" w:rsidRDefault="002F08BF" w:rsidP="002F08BF">
      <w:pPr>
        <w:pStyle w:val="Corpsdetexte"/>
        <w:widowControl w:val="0"/>
        <w:numPr>
          <w:ilvl w:val="0"/>
          <w:numId w:val="50"/>
        </w:numPr>
        <w:suppressAutoHyphens/>
      </w:pPr>
      <w:r>
        <w:rPr>
          <w:i/>
        </w:rPr>
        <w:t>‘</w:t>
      </w:r>
      <w:r w:rsidRPr="00B67995">
        <w:rPr>
          <w:i/>
        </w:rPr>
        <w:t>buffer</w:t>
      </w:r>
      <w:r>
        <w:rPr>
          <w:i/>
        </w:rPr>
        <w:t>’</w:t>
      </w:r>
      <w:r>
        <w:t xml:space="preserve"> directory for the data currently processed (not necessary empty between 2 sessions if the last buffer contents was not completed during the last session),</w:t>
      </w:r>
    </w:p>
    <w:p w:rsidR="002F08BF" w:rsidRDefault="002F08BF" w:rsidP="002F08BF">
      <w:pPr>
        <w:pStyle w:val="Corpsdetexte"/>
      </w:pPr>
    </w:p>
    <w:p w:rsidR="002F08BF" w:rsidRDefault="002F08BF" w:rsidP="002F08BF">
      <w:pPr>
        <w:pStyle w:val="Corpsdetexte"/>
      </w:pPr>
      <w:r>
        <w:t>Just before decoding, all the received Iridium mail files are in the ‘</w:t>
      </w:r>
      <w:r w:rsidRPr="00B67995">
        <w:rPr>
          <w:i/>
        </w:rPr>
        <w:t>archive’</w:t>
      </w:r>
      <w:r>
        <w:t xml:space="preserve"> directory. This has been done:</w:t>
      </w:r>
    </w:p>
    <w:p w:rsidR="002F08BF" w:rsidRDefault="002F08BF" w:rsidP="002F08BF">
      <w:pPr>
        <w:pStyle w:val="Corpsdetexte"/>
        <w:widowControl w:val="0"/>
        <w:numPr>
          <w:ilvl w:val="0"/>
          <w:numId w:val="47"/>
        </w:numPr>
        <w:suppressAutoHyphens/>
      </w:pPr>
      <w:r>
        <w:t xml:space="preserve">By the operator (with the tool </w:t>
      </w:r>
      <w:r w:rsidRPr="00B67995">
        <w:rPr>
          <w:b/>
          <w:i/>
        </w:rPr>
        <w:t>copy_iridium_mail_files</w:t>
      </w:r>
      <w:r>
        <w:t xml:space="preserve">, see </w:t>
      </w:r>
      <w:r>
        <w:fldChar w:fldCharType="begin"/>
      </w:r>
      <w:r>
        <w:instrText xml:space="preserve"> REF _Ref459295204 \r \h </w:instrText>
      </w:r>
      <w:r>
        <w:fldChar w:fldCharType="separate"/>
      </w:r>
      <w:r w:rsidR="000579E4">
        <w:t>6.1.2.2</w:t>
      </w:r>
      <w:r>
        <w:fldChar w:fldCharType="end"/>
      </w:r>
      <w:r>
        <w:t>) before using the PI decoder,</w:t>
      </w:r>
    </w:p>
    <w:p w:rsidR="002F08BF" w:rsidRDefault="002F08BF" w:rsidP="002F08BF">
      <w:pPr>
        <w:pStyle w:val="Corpsdetexte"/>
        <w:widowControl w:val="0"/>
        <w:numPr>
          <w:ilvl w:val="0"/>
          <w:numId w:val="47"/>
        </w:numPr>
        <w:suppressAutoHyphens/>
      </w:pPr>
      <w:r>
        <w:t>By the DAC decoder (after analysis of the rsync log files to identify new incoming Iridium mail files).</w:t>
      </w:r>
    </w:p>
    <w:p w:rsidR="002F08BF" w:rsidRDefault="002F08BF" w:rsidP="002F08BF">
      <w:pPr>
        <w:pStyle w:val="Corpsdetexte"/>
      </w:pPr>
    </w:p>
    <w:p w:rsidR="002F08BF" w:rsidRDefault="002F08BF" w:rsidP="002F08BF">
      <w:pPr>
        <w:pStyle w:val="Corpsdetexte"/>
      </w:pPr>
      <w:r>
        <w:t>At the beginning of the decoding session, the Iridium mail files dated in the interval [</w:t>
      </w:r>
      <w:r w:rsidRPr="00371C03">
        <w:rPr>
          <w:i/>
        </w:rPr>
        <w:t>float_launch_date</w:t>
      </w:r>
      <w:r>
        <w:t xml:space="preserve">, </w:t>
      </w:r>
      <w:r w:rsidRPr="00371C03">
        <w:rPr>
          <w:i/>
        </w:rPr>
        <w:t>end_decoding_date</w:t>
      </w:r>
      <w:r>
        <w:t xml:space="preserve">] (see </w:t>
      </w:r>
      <w:r>
        <w:fldChar w:fldCharType="begin"/>
      </w:r>
      <w:r>
        <w:instrText xml:space="preserve"> REF _Ref459295628 \r \h </w:instrText>
      </w:r>
      <w:r>
        <w:fldChar w:fldCharType="separate"/>
      </w:r>
      <w:r w:rsidR="000579E4">
        <w:t>5.1.1</w:t>
      </w:r>
      <w:r>
        <w:fldChar w:fldCharType="end"/>
      </w:r>
      <w:r>
        <w:t xml:space="preserve"> or </w:t>
      </w:r>
      <w:r>
        <w:fldChar w:fldCharType="begin"/>
      </w:r>
      <w:r>
        <w:instrText xml:space="preserve"> REF _Ref459295643 \r \h </w:instrText>
      </w:r>
      <w:r>
        <w:fldChar w:fldCharType="separate"/>
      </w:r>
      <w:r w:rsidR="000579E4">
        <w:t>5.2.1</w:t>
      </w:r>
      <w:r>
        <w:fldChar w:fldCharType="end"/>
      </w:r>
      <w:r>
        <w:t>) are moved from the ‘</w:t>
      </w:r>
      <w:r w:rsidRPr="00371C03">
        <w:rPr>
          <w:i/>
        </w:rPr>
        <w:t>archive’</w:t>
      </w:r>
      <w:r>
        <w:t xml:space="preserve"> directory to the ‘</w:t>
      </w:r>
      <w:r w:rsidRPr="00371C03">
        <w:rPr>
          <w:i/>
        </w:rPr>
        <w:t>spool’</w:t>
      </w:r>
      <w:r>
        <w:t xml:space="preserve"> directory (the date used is the date of the Iridium session, also stored in the Iridium mail file name, see </w:t>
      </w:r>
      <w:r>
        <w:fldChar w:fldCharType="begin"/>
      </w:r>
      <w:r>
        <w:instrText xml:space="preserve"> REF _Ref459295885 \r \h </w:instrText>
      </w:r>
      <w:r>
        <w:fldChar w:fldCharType="separate"/>
      </w:r>
      <w:r w:rsidR="000579E4">
        <w:t>6.1.2.1</w:t>
      </w:r>
      <w:r>
        <w:fldChar w:fldCharType="end"/>
      </w:r>
      <w:r>
        <w:t>).</w:t>
      </w:r>
    </w:p>
    <w:p w:rsidR="002F08BF" w:rsidRDefault="002F08BF" w:rsidP="002F08BF">
      <w:pPr>
        <w:pStyle w:val="Corpsdetexte"/>
      </w:pPr>
    </w:p>
    <w:p w:rsidR="002F08BF" w:rsidRDefault="002F08BF" w:rsidP="002F08BF">
      <w:pPr>
        <w:pStyle w:val="Corpsdetexte"/>
      </w:pPr>
      <w:r>
        <w:t>During the decoding session, each file of the ‘</w:t>
      </w:r>
      <w:r w:rsidRPr="00371C03">
        <w:rPr>
          <w:i/>
        </w:rPr>
        <w:t>spool’</w:t>
      </w:r>
      <w:r>
        <w:t xml:space="preserve"> directory is processed in chronological order. The processing steps are the following:</w:t>
      </w:r>
    </w:p>
    <w:p w:rsidR="002F08BF" w:rsidRDefault="002F08BF" w:rsidP="002F08BF">
      <w:pPr>
        <w:pStyle w:val="Corpsdetexte"/>
        <w:widowControl w:val="0"/>
        <w:numPr>
          <w:ilvl w:val="0"/>
          <w:numId w:val="48"/>
        </w:numPr>
        <w:suppressAutoHyphens/>
      </w:pPr>
      <w:r>
        <w:t>Move the mail file to the ‘</w:t>
      </w:r>
      <w:r w:rsidRPr="00371C03">
        <w:rPr>
          <w:i/>
        </w:rPr>
        <w:t>buffer’</w:t>
      </w:r>
      <w:r>
        <w:t xml:space="preserve"> directory.</w:t>
      </w:r>
    </w:p>
    <w:p w:rsidR="002F08BF" w:rsidRDefault="002F08BF" w:rsidP="002F08BF">
      <w:pPr>
        <w:pStyle w:val="Corpsdetexte"/>
        <w:widowControl w:val="0"/>
        <w:numPr>
          <w:ilvl w:val="0"/>
          <w:numId w:val="48"/>
        </w:numPr>
        <w:suppressAutoHyphens/>
      </w:pPr>
      <w:r>
        <w:t>Store the Iridium session information (provided in the mail) and extract the mail file attachment (the SBD file), if any.</w:t>
      </w:r>
    </w:p>
    <w:p w:rsidR="002F08BF" w:rsidRDefault="002F08BF" w:rsidP="002F08BF">
      <w:pPr>
        <w:pStyle w:val="Corpsdetexte"/>
        <w:widowControl w:val="0"/>
        <w:numPr>
          <w:ilvl w:val="0"/>
          <w:numId w:val="48"/>
        </w:numPr>
        <w:suppressAutoHyphens/>
      </w:pPr>
      <w:r>
        <w:t>Process a ‘light’ decoding of all the SBD files stored in the ‘</w:t>
      </w:r>
      <w:r w:rsidRPr="00371C03">
        <w:rPr>
          <w:i/>
        </w:rPr>
        <w:t>buffer’</w:t>
      </w:r>
      <w:r>
        <w:t xml:space="preserve"> directory.</w:t>
      </w:r>
    </w:p>
    <w:p w:rsidR="002F08BF" w:rsidRDefault="002F08BF" w:rsidP="002F08BF">
      <w:pPr>
        <w:pStyle w:val="Corpsdetexte"/>
        <w:ind w:left="709"/>
      </w:pPr>
      <w:r>
        <w:t>This ‘light’ decoding consists of:</w:t>
      </w:r>
    </w:p>
    <w:p w:rsidR="002F08BF" w:rsidRDefault="002F08BF" w:rsidP="002F08BF">
      <w:pPr>
        <w:pStyle w:val="Corpsdetexte"/>
        <w:widowControl w:val="0"/>
        <w:numPr>
          <w:ilvl w:val="1"/>
          <w:numId w:val="48"/>
        </w:numPr>
        <w:suppressAutoHyphens/>
      </w:pPr>
      <w:r>
        <w:lastRenderedPageBreak/>
        <w:t>Retrieving from technical information the expected number of messages of each type to be received,</w:t>
      </w:r>
    </w:p>
    <w:p w:rsidR="002F08BF" w:rsidRDefault="002F08BF" w:rsidP="002F08BF">
      <w:pPr>
        <w:pStyle w:val="Corpsdetexte"/>
        <w:widowControl w:val="0"/>
        <w:numPr>
          <w:ilvl w:val="1"/>
          <w:numId w:val="48"/>
        </w:numPr>
        <w:suppressAutoHyphens/>
      </w:pPr>
      <w:r>
        <w:t>Counting the number of received messages of each type.</w:t>
      </w:r>
    </w:p>
    <w:p w:rsidR="002F08BF" w:rsidRDefault="002F08BF" w:rsidP="002F08BF">
      <w:pPr>
        <w:pStyle w:val="Corpsdetexte"/>
        <w:widowControl w:val="0"/>
        <w:numPr>
          <w:ilvl w:val="0"/>
          <w:numId w:val="48"/>
        </w:numPr>
        <w:suppressAutoHyphens/>
      </w:pPr>
      <w:r>
        <w:t>Check if all expected messages have been received (i.e. if the transmission of the cycle data is completed).</w:t>
      </w:r>
    </w:p>
    <w:p w:rsidR="002F08BF" w:rsidRDefault="002F08BF" w:rsidP="002F08BF">
      <w:pPr>
        <w:pStyle w:val="Corpsdetexte"/>
        <w:widowControl w:val="0"/>
        <w:numPr>
          <w:ilvl w:val="0"/>
          <w:numId w:val="49"/>
        </w:numPr>
        <w:suppressAutoHyphens/>
      </w:pPr>
      <w:r>
        <w:t>If not: apply steps #1 to #4 to the next mail file of the ‘</w:t>
      </w:r>
      <w:r w:rsidRPr="00371C03">
        <w:rPr>
          <w:i/>
        </w:rPr>
        <w:t>spool’</w:t>
      </w:r>
      <w:r>
        <w:t xml:space="preserve"> directory.</w:t>
      </w:r>
    </w:p>
    <w:p w:rsidR="002F08BF" w:rsidRDefault="002F08BF" w:rsidP="002F08BF">
      <w:pPr>
        <w:pStyle w:val="Corpsdetexte"/>
        <w:widowControl w:val="0"/>
        <w:numPr>
          <w:ilvl w:val="0"/>
          <w:numId w:val="49"/>
        </w:numPr>
        <w:suppressAutoHyphens/>
      </w:pPr>
      <w:r>
        <w:t>If yes, the buffer is complete we can then continue to step #5 below.</w:t>
      </w:r>
    </w:p>
    <w:p w:rsidR="002F08BF" w:rsidRDefault="002F08BF" w:rsidP="002F08BF">
      <w:pPr>
        <w:pStyle w:val="Corpsdetexte"/>
        <w:widowControl w:val="0"/>
        <w:numPr>
          <w:ilvl w:val="0"/>
          <w:numId w:val="48"/>
        </w:numPr>
        <w:suppressAutoHyphens/>
      </w:pPr>
      <w:r>
        <w:t>Process a ‘full’ decoding of all the SBD files stored in the ‘</w:t>
      </w:r>
      <w:r w:rsidRPr="00371C03">
        <w:rPr>
          <w:i/>
        </w:rPr>
        <w:t>buffer’</w:t>
      </w:r>
      <w:r>
        <w:t xml:space="preserve"> directory.</w:t>
      </w:r>
    </w:p>
    <w:p w:rsidR="002F08BF" w:rsidRDefault="002F08BF" w:rsidP="002F08BF">
      <w:pPr>
        <w:pStyle w:val="Corpsdetexte"/>
        <w:widowControl w:val="0"/>
        <w:numPr>
          <w:ilvl w:val="0"/>
          <w:numId w:val="48"/>
        </w:numPr>
        <w:suppressAutoHyphens/>
      </w:pPr>
      <w:r>
        <w:t>Move the decoded mail files from the ‘</w:t>
      </w:r>
      <w:r w:rsidRPr="00371C03">
        <w:rPr>
          <w:i/>
        </w:rPr>
        <w:t>buffer’</w:t>
      </w:r>
      <w:r>
        <w:t xml:space="preserve"> directory to the ‘</w:t>
      </w:r>
      <w:r w:rsidRPr="00371C03">
        <w:rPr>
          <w:i/>
        </w:rPr>
        <w:t>archive’</w:t>
      </w:r>
      <w:r>
        <w:t xml:space="preserve"> directory and delete the decoded SBD files.</w:t>
      </w:r>
    </w:p>
    <w:p w:rsidR="002F08BF" w:rsidRPr="00963AD8" w:rsidRDefault="002F08BF" w:rsidP="002F08BF">
      <w:pPr>
        <w:pStyle w:val="Corpsdetexte"/>
      </w:pPr>
    </w:p>
    <w:p w:rsidR="002F08BF" w:rsidRDefault="002F08BF" w:rsidP="002F08BF">
      <w:pPr>
        <w:pStyle w:val="Corpsdetexte"/>
      </w:pPr>
      <w:r>
        <w:t>This theoretical algorithm works if expected numbers are correct and if all the expected data have been received. Unfortunately, this is not always the case.</w:t>
      </w:r>
    </w:p>
    <w:p w:rsidR="002F08BF" w:rsidRDefault="002F08BF" w:rsidP="002F08BF">
      <w:pPr>
        <w:pStyle w:val="Corpsdetexte"/>
      </w:pPr>
      <w:r>
        <w:t>Consequently, we introduced a timeout on the ‘buffer duration’ (time difference between earliest and latest SBD files).</w:t>
      </w:r>
    </w:p>
    <w:p w:rsidR="002F08BF" w:rsidRDefault="002F08BF" w:rsidP="002F08BF">
      <w:pPr>
        <w:pStyle w:val="Corpsdetexte"/>
      </w:pPr>
      <w:r>
        <w:t>When we move a new mail file to the ‘</w:t>
      </w:r>
      <w:r w:rsidRPr="00371C03">
        <w:rPr>
          <w:i/>
        </w:rPr>
        <w:t>buffer’</w:t>
      </w:r>
      <w:r>
        <w:t xml:space="preserve"> directory (step #1) the SBD files dated in the interval [</w:t>
      </w:r>
      <w:r w:rsidRPr="00371C03">
        <w:rPr>
          <w:i/>
        </w:rPr>
        <w:t>earliest_SBD_file</w:t>
      </w:r>
      <w:r>
        <w:t xml:space="preserve">, </w:t>
      </w:r>
      <w:r w:rsidRPr="00371C03">
        <w:rPr>
          <w:i/>
        </w:rPr>
        <w:t>earliest_SBD_file</w:t>
      </w:r>
      <w:r>
        <w:t>+</w:t>
      </w:r>
      <w:r w:rsidRPr="00371C03">
        <w:rPr>
          <w:rStyle w:val="CodeCar"/>
          <w:rFonts w:eastAsiaTheme="minorEastAsia"/>
        </w:rPr>
        <w:t>g_decArgo_minSubSurfaceCycleDuration</w:t>
      </w:r>
      <w:r>
        <w:t>[ (</w:t>
      </w:r>
      <w:r w:rsidRPr="00371C03">
        <w:rPr>
          <w:rStyle w:val="CodeCar"/>
          <w:rFonts w:eastAsiaTheme="minorEastAsia"/>
        </w:rPr>
        <w:t>g_decArgo_minSubSurfaceCycleDuration</w:t>
      </w:r>
      <w:r>
        <w:t xml:space="preserve">  = 5 hours) are processed together even if the resulting data set is not complete. After decoding, these SBD files are deleted and their associated mail files moved from the ‘</w:t>
      </w:r>
      <w:r w:rsidRPr="00371C03">
        <w:rPr>
          <w:i/>
        </w:rPr>
        <w:t>buffer’</w:t>
      </w:r>
      <w:r>
        <w:t xml:space="preserve"> directory to the ‘</w:t>
      </w:r>
      <w:r w:rsidRPr="00371C03">
        <w:rPr>
          <w:i/>
        </w:rPr>
        <w:t>archive’</w:t>
      </w:r>
      <w:r>
        <w:t xml:space="preserve"> directory.</w:t>
      </w:r>
    </w:p>
    <w:p w:rsidR="002F08BF" w:rsidRDefault="002F08BF" w:rsidP="002F08BF">
      <w:pPr>
        <w:pStyle w:val="Corpsdetexte"/>
      </w:pPr>
    </w:p>
    <w:p w:rsidR="002F08BF" w:rsidRPr="00C255B6" w:rsidRDefault="002F08BF" w:rsidP="002F08BF">
      <w:pPr>
        <w:pStyle w:val="Corpsdetexte"/>
        <w:rPr>
          <w:b/>
          <w:rPrChange w:id="850" w:author="RANNOU Jean-Philippe" w:date="2017-02-21T14:13:00Z">
            <w:rPr>
              <w:b/>
            </w:rPr>
          </w:rPrChange>
        </w:rPr>
      </w:pPr>
      <w:r>
        <w:rPr>
          <w:b/>
        </w:rPr>
        <w:t>If</w:t>
      </w:r>
      <w:r w:rsidRPr="00CB3013">
        <w:rPr>
          <w:b/>
        </w:rPr>
        <w:t xml:space="preserve"> the decoder crashes while decoding </w:t>
      </w:r>
      <w:r w:rsidRPr="00C255B6">
        <w:rPr>
          <w:b/>
          <w:rPrChange w:id="851" w:author="RANNOU Jean-Philippe" w:date="2017-02-21T14:13:00Z">
            <w:rPr>
              <w:b/>
            </w:rPr>
          </w:rPrChange>
        </w:rPr>
        <w:t>Iridium data</w:t>
      </w:r>
      <w:r w:rsidR="009B4163" w:rsidRPr="00C255B6">
        <w:rPr>
          <w:b/>
          <w:rPrChange w:id="852" w:author="RANNOU Jean-Philippe" w:date="2017-02-21T14:13:00Z">
            <w:rPr>
              <w:b/>
            </w:rPr>
          </w:rPrChange>
        </w:rPr>
        <w:t xml:space="preserve"> with physical buffers</w:t>
      </w:r>
      <w:r w:rsidRPr="00C255B6">
        <w:rPr>
          <w:b/>
          <w:rPrChange w:id="853" w:author="RANNOU Jean-Philippe" w:date="2017-02-21T14:13:00Z">
            <w:rPr>
              <w:b/>
            </w:rPr>
          </w:rPrChange>
        </w:rPr>
        <w:t xml:space="preserve">, we can be in an unstable situation where files remain in the </w:t>
      </w:r>
      <w:r w:rsidRPr="00C255B6">
        <w:rPr>
          <w:b/>
          <w:i/>
          <w:rPrChange w:id="854" w:author="RANNOU Jean-Philippe" w:date="2017-02-21T14:13:00Z">
            <w:rPr>
              <w:b/>
              <w:i/>
            </w:rPr>
          </w:rPrChange>
        </w:rPr>
        <w:t>'spool'</w:t>
      </w:r>
      <w:r w:rsidRPr="00C255B6">
        <w:rPr>
          <w:b/>
          <w:rPrChange w:id="855" w:author="RANNOU Jean-Philippe" w:date="2017-02-21T14:13:00Z">
            <w:rPr>
              <w:b/>
            </w:rPr>
          </w:rPrChange>
        </w:rPr>
        <w:t xml:space="preserve"> or </w:t>
      </w:r>
      <w:r w:rsidRPr="00C255B6">
        <w:rPr>
          <w:b/>
          <w:i/>
          <w:rPrChange w:id="856" w:author="RANNOU Jean-Philippe" w:date="2017-02-21T14:13:00Z">
            <w:rPr>
              <w:b/>
              <w:i/>
            </w:rPr>
          </w:rPrChange>
        </w:rPr>
        <w:t>'buff'</w:t>
      </w:r>
      <w:r w:rsidRPr="00C255B6">
        <w:rPr>
          <w:b/>
          <w:rPrChange w:id="857" w:author="RANNOU Jean-Philippe" w:date="2017-02-21T14:13:00Z">
            <w:rPr>
              <w:b/>
            </w:rPr>
          </w:rPrChange>
        </w:rPr>
        <w:t xml:space="preserve"> directories of the float. If so, use the tool </w:t>
      </w:r>
      <w:r w:rsidRPr="00C255B6">
        <w:rPr>
          <w:b/>
          <w:i/>
          <w:rPrChange w:id="858" w:author="RANNOU Jean-Philippe" w:date="2017-02-21T14:13:00Z">
            <w:rPr>
              <w:b/>
              <w:i/>
            </w:rPr>
          </w:rPrChange>
        </w:rPr>
        <w:t>clean_spool_and_buff</w:t>
      </w:r>
      <w:r w:rsidRPr="00C255B6">
        <w:rPr>
          <w:b/>
          <w:rPrChange w:id="859" w:author="RANNOU Jean-Philippe" w:date="2017-02-21T14:13:00Z">
            <w:rPr>
              <w:b/>
            </w:rPr>
          </w:rPrChange>
        </w:rPr>
        <w:t xml:space="preserve"> to delete SBD files and move back mail files to the </w:t>
      </w:r>
      <w:r w:rsidRPr="00C255B6">
        <w:rPr>
          <w:b/>
          <w:i/>
          <w:rPrChange w:id="860" w:author="RANNOU Jean-Philippe" w:date="2017-02-21T14:13:00Z">
            <w:rPr>
              <w:b/>
              <w:i/>
            </w:rPr>
          </w:rPrChange>
        </w:rPr>
        <w:t>'archive'</w:t>
      </w:r>
      <w:r w:rsidRPr="00C255B6">
        <w:rPr>
          <w:b/>
          <w:rPrChange w:id="861" w:author="RANNOU Jean-Philippe" w:date="2017-02-21T14:13:00Z">
            <w:rPr>
              <w:b/>
            </w:rPr>
          </w:rPrChange>
        </w:rPr>
        <w:t xml:space="preserve"> directory.</w:t>
      </w:r>
    </w:p>
    <w:p w:rsidR="009B4163" w:rsidRPr="00C255B6" w:rsidRDefault="009B4163" w:rsidP="009B4163">
      <w:pPr>
        <w:pStyle w:val="Titre3"/>
        <w:rPr>
          <w:rPrChange w:id="862" w:author="RANNOU Jean-Philippe" w:date="2017-02-21T14:13:00Z">
            <w:rPr>
              <w:highlight w:val="green"/>
            </w:rPr>
          </w:rPrChange>
        </w:rPr>
      </w:pPr>
      <w:bookmarkStart w:id="863" w:name="_Toc475450316"/>
      <w:r w:rsidRPr="00C255B6">
        <w:rPr>
          <w:rPrChange w:id="864" w:author="RANNOU Jean-Philippe" w:date="2017-02-21T14:13:00Z">
            <w:rPr>
              <w:highlight w:val="green"/>
            </w:rPr>
          </w:rPrChange>
        </w:rPr>
        <w:t>Using physical buffers</w:t>
      </w:r>
      <w:bookmarkEnd w:id="863"/>
    </w:p>
    <w:p w:rsidR="00685BC2" w:rsidRDefault="00685BC2" w:rsidP="00685BC2">
      <w:pPr>
        <w:pStyle w:val="Corpsdetexte"/>
      </w:pPr>
      <w:r w:rsidRPr="00C255B6">
        <w:rPr>
          <w:rPrChange w:id="865" w:author="RANNOU Jean-Philippe" w:date="2017-02-21T14:14:00Z">
            <w:rPr>
              <w:highlight w:val="green"/>
            </w:rPr>
          </w:rPrChange>
        </w:rPr>
        <w:t xml:space="preserve">When the </w:t>
      </w:r>
      <w:r w:rsidRPr="00C255B6">
        <w:rPr>
          <w:i/>
          <w:rPrChange w:id="866" w:author="RANNOU Jean-Philippe" w:date="2017-02-21T14:14:00Z">
            <w:rPr>
              <w:i/>
              <w:highlight w:val="green"/>
            </w:rPr>
          </w:rPrChange>
        </w:rPr>
        <w:t>g_decArgo_virtualBuff</w:t>
      </w:r>
      <w:r w:rsidRPr="00C255B6">
        <w:rPr>
          <w:rPrChange w:id="867" w:author="RANNOU Jean-Philippe" w:date="2017-02-21T14:14:00Z">
            <w:rPr>
              <w:highlight w:val="green"/>
            </w:rPr>
          </w:rPrChange>
        </w:rPr>
        <w:t xml:space="preserve"> global variable is set to 1, the Iridium mail files are managed through the </w:t>
      </w:r>
      <w:r w:rsidRPr="00C255B6">
        <w:rPr>
          <w:i/>
          <w:rPrChange w:id="868" w:author="RANNOU Jean-Philippe" w:date="2017-02-21T14:14:00Z">
            <w:rPr>
              <w:i/>
              <w:highlight w:val="green"/>
            </w:rPr>
          </w:rPrChange>
        </w:rPr>
        <w:t>g_decArgo_spoolFileList</w:t>
      </w:r>
      <w:r w:rsidRPr="00C255B6">
        <w:rPr>
          <w:rPrChange w:id="869" w:author="RANNOU Jean-Philippe" w:date="2017-02-21T14:14:00Z">
            <w:rPr>
              <w:highlight w:val="green"/>
            </w:rPr>
          </w:rPrChange>
        </w:rPr>
        <w:t xml:space="preserve"> and </w:t>
      </w:r>
      <w:r w:rsidRPr="00C255B6">
        <w:rPr>
          <w:i/>
          <w:rPrChange w:id="870" w:author="RANNOU Jean-Philippe" w:date="2017-02-21T14:14:00Z">
            <w:rPr>
              <w:i/>
              <w:highlight w:val="green"/>
            </w:rPr>
          </w:rPrChange>
        </w:rPr>
        <w:t>g_decArgo_bufFileList</w:t>
      </w:r>
      <w:r w:rsidRPr="00C255B6">
        <w:rPr>
          <w:rPrChange w:id="871" w:author="RANNOU Jean-Philippe" w:date="2017-02-21T14:14:00Z">
            <w:rPr>
              <w:highlight w:val="green"/>
            </w:rPr>
          </w:rPrChange>
        </w:rPr>
        <w:t xml:space="preserve"> global lists.</w:t>
      </w:r>
    </w:p>
    <w:p w:rsidR="002F08BF" w:rsidRPr="00715A45" w:rsidRDefault="002F08BF" w:rsidP="00715A45">
      <w:pPr>
        <w:pStyle w:val="Titre2"/>
      </w:pPr>
      <w:bookmarkStart w:id="872" w:name="_Toc464635354"/>
      <w:bookmarkStart w:id="873" w:name="_Toc460855086"/>
      <w:bookmarkStart w:id="874" w:name="_Toc475450317"/>
      <w:bookmarkEnd w:id="872"/>
      <w:r w:rsidRPr="00715A45">
        <w:t>Management of Iridium files received from FLOAT_TRANSMISSION_TYPE #2 floats</w:t>
      </w:r>
      <w:bookmarkEnd w:id="873"/>
      <w:bookmarkEnd w:id="874"/>
    </w:p>
    <w:p w:rsidR="002F08BF" w:rsidRDefault="002F08BF" w:rsidP="002F08BF">
      <w:pPr>
        <w:pStyle w:val="Corpsdetexte"/>
      </w:pPr>
      <w:r>
        <w:t xml:space="preserve">The Iridium RUDICS data transmitted by </w:t>
      </w:r>
      <w:r w:rsidRPr="00371C03">
        <w:rPr>
          <w:rStyle w:val="CodeCar"/>
          <w:rFonts w:eastAsiaTheme="minorEastAsia"/>
        </w:rPr>
        <w:t>FLOAT_TRANSMISSION_TYPE</w:t>
      </w:r>
      <w:r>
        <w:t xml:space="preserve"> #2 floats are received as SBD files.</w:t>
      </w:r>
    </w:p>
    <w:p w:rsidR="002F08BF" w:rsidRDefault="002F08BF" w:rsidP="002F08BF">
      <w:pPr>
        <w:pStyle w:val="Corpsdetexte"/>
      </w:pPr>
      <w:r>
        <w:t>The management of these files is thus similar to the one previously exposed (except that we manage SBD files instead of Iridium mail files).</w:t>
      </w:r>
    </w:p>
    <w:p w:rsidR="002F08BF" w:rsidRDefault="002F08BF" w:rsidP="002F08BF">
      <w:pPr>
        <w:pStyle w:val="Corpsdetexte"/>
      </w:pPr>
    </w:p>
    <w:p w:rsidR="002F08BF" w:rsidRPr="00CF1278" w:rsidRDefault="002F08BF" w:rsidP="002F08BF">
      <w:pPr>
        <w:pStyle w:val="Corpsdetexte"/>
      </w:pPr>
      <w:r w:rsidRPr="00C255B6">
        <w:rPr>
          <w:b/>
          <w:rPrChange w:id="875" w:author="RANNOU Jean-Philippe" w:date="2017-02-21T14:14:00Z">
            <w:rPr>
              <w:b/>
            </w:rPr>
          </w:rPrChange>
        </w:rPr>
        <w:t>When the decoder crashes while decoding Iridium data</w:t>
      </w:r>
      <w:r w:rsidR="00685BC2" w:rsidRPr="00C255B6">
        <w:rPr>
          <w:b/>
          <w:rPrChange w:id="876" w:author="RANNOU Jean-Philippe" w:date="2017-02-21T14:14:00Z">
            <w:rPr>
              <w:b/>
              <w:highlight w:val="green"/>
            </w:rPr>
          </w:rPrChange>
        </w:rPr>
        <w:t xml:space="preserve"> with physical buffers</w:t>
      </w:r>
      <w:r w:rsidRPr="00C255B6">
        <w:rPr>
          <w:b/>
          <w:rPrChange w:id="877" w:author="RANNOU Jean-Philippe" w:date="2017-02-21T14:14:00Z">
            <w:rPr>
              <w:b/>
            </w:rPr>
          </w:rPrChange>
        </w:rPr>
        <w:t xml:space="preserve">, we can be in an unstable situation where files remain in the </w:t>
      </w:r>
      <w:r w:rsidRPr="00C255B6">
        <w:rPr>
          <w:b/>
          <w:i/>
          <w:rPrChange w:id="878" w:author="RANNOU Jean-Philippe" w:date="2017-02-21T14:14:00Z">
            <w:rPr>
              <w:b/>
              <w:i/>
            </w:rPr>
          </w:rPrChange>
        </w:rPr>
        <w:t>'spool'</w:t>
      </w:r>
      <w:r w:rsidRPr="00C255B6">
        <w:rPr>
          <w:b/>
          <w:rPrChange w:id="879" w:author="RANNOU Jean-Philippe" w:date="2017-02-21T14:14:00Z">
            <w:rPr>
              <w:b/>
            </w:rPr>
          </w:rPrChange>
        </w:rPr>
        <w:t xml:space="preserve"> or </w:t>
      </w:r>
      <w:r w:rsidRPr="00C255B6">
        <w:rPr>
          <w:b/>
          <w:i/>
          <w:rPrChange w:id="880" w:author="RANNOU Jean-Philippe" w:date="2017-02-21T14:14:00Z">
            <w:rPr>
              <w:b/>
              <w:i/>
            </w:rPr>
          </w:rPrChange>
        </w:rPr>
        <w:t>'buff'</w:t>
      </w:r>
      <w:r w:rsidRPr="00C255B6">
        <w:rPr>
          <w:b/>
          <w:rPrChange w:id="881" w:author="RANNOU Jean-Philippe" w:date="2017-02-21T14:14:00Z">
            <w:rPr>
              <w:b/>
            </w:rPr>
          </w:rPrChange>
        </w:rPr>
        <w:t xml:space="preserve"> directories of the float. If so, use the tool </w:t>
      </w:r>
      <w:r w:rsidRPr="00C255B6">
        <w:rPr>
          <w:b/>
          <w:i/>
          <w:rPrChange w:id="882" w:author="RANNOU Jean-Philippe" w:date="2017-02-21T14:14:00Z">
            <w:rPr>
              <w:b/>
              <w:i/>
            </w:rPr>
          </w:rPrChange>
        </w:rPr>
        <w:t>clean_spool_and_buff</w:t>
      </w:r>
      <w:r w:rsidRPr="00C255B6">
        <w:rPr>
          <w:b/>
          <w:rPrChange w:id="883" w:author="RANNOU Jean-Philippe" w:date="2017-02-21T14:14:00Z">
            <w:rPr>
              <w:b/>
            </w:rPr>
          </w:rPrChange>
        </w:rPr>
        <w:t xml:space="preserve"> to move back SBD files to the </w:t>
      </w:r>
      <w:r w:rsidRPr="00C255B6">
        <w:rPr>
          <w:b/>
          <w:i/>
          <w:rPrChange w:id="884" w:author="RANNOU Jean-Philippe" w:date="2017-02-21T14:14:00Z">
            <w:rPr>
              <w:b/>
              <w:i/>
            </w:rPr>
          </w:rPrChange>
        </w:rPr>
        <w:t>'archive'</w:t>
      </w:r>
      <w:r w:rsidRPr="00C255B6">
        <w:rPr>
          <w:b/>
          <w:rPrChange w:id="885" w:author="RANNOU Jean-Philippe" w:date="2017-02-21T14:14:00Z">
            <w:rPr>
              <w:b/>
            </w:rPr>
          </w:rPrChange>
        </w:rPr>
        <w:t xml:space="preserve"> directory.</w:t>
      </w:r>
    </w:p>
    <w:p w:rsidR="002F08BF" w:rsidRPr="00715A45" w:rsidRDefault="002F08BF" w:rsidP="00715A45">
      <w:pPr>
        <w:pStyle w:val="Titre1"/>
      </w:pPr>
      <w:bookmarkStart w:id="886" w:name="_Toc464635356"/>
      <w:bookmarkStart w:id="887" w:name="_Toc464635357"/>
      <w:bookmarkStart w:id="888" w:name="_Toc464635358"/>
      <w:bookmarkStart w:id="889" w:name="_Toc464635359"/>
      <w:bookmarkStart w:id="890" w:name="_Toc460855088"/>
      <w:bookmarkStart w:id="891" w:name="_Toc475450318"/>
      <w:bookmarkEnd w:id="886"/>
      <w:bookmarkEnd w:id="887"/>
      <w:bookmarkEnd w:id="888"/>
      <w:bookmarkEnd w:id="889"/>
      <w:r w:rsidRPr="00715A45">
        <w:lastRenderedPageBreak/>
        <w:t xml:space="preserve">ANNEX </w:t>
      </w:r>
      <w:bookmarkStart w:id="892" w:name="AXC"/>
      <w:r w:rsidRPr="00715A45">
        <w:t>C</w:t>
      </w:r>
      <w:bookmarkEnd w:id="892"/>
      <w:r w:rsidRPr="00715A45">
        <w:t>: decode_provor_2_nc_dm, the Delayed Mode DAC decoder</w:t>
      </w:r>
      <w:bookmarkEnd w:id="890"/>
      <w:bookmarkEnd w:id="891"/>
    </w:p>
    <w:p w:rsidR="002F08BF" w:rsidRDefault="002F08BF" w:rsidP="002F08BF">
      <w:pPr>
        <w:pStyle w:val="Corpsdetexte"/>
      </w:pPr>
      <w:r>
        <w:t>This decoding mode only concerns NKE BIO floats (</w:t>
      </w:r>
      <w:r w:rsidRPr="009F66D9">
        <w:rPr>
          <w:rStyle w:val="CodeCar"/>
          <w:rFonts w:eastAsiaTheme="minorEastAsia"/>
        </w:rPr>
        <w:t>FLOAT_TRANSMISSION_TYPE</w:t>
      </w:r>
      <w:r>
        <w:t xml:space="preserve"> #2 or #4 floats).</w:t>
      </w:r>
    </w:p>
    <w:p w:rsidR="002F08BF" w:rsidRDefault="002F08BF" w:rsidP="002F08BF">
      <w:pPr>
        <w:pStyle w:val="Corpsdetexte"/>
      </w:pPr>
      <w:r>
        <w:t xml:space="preserve">Sometimes, these floats don't transmit all expected messages (or transmit erroneous information), in that case, the real time buffer cannot be processed at the correct time (it is finally processed after a timeout, see Annex </w:t>
      </w:r>
      <w:r>
        <w:fldChar w:fldCharType="begin"/>
      </w:r>
      <w:r>
        <w:instrText xml:space="preserve"> REF AXB \h </w:instrText>
      </w:r>
      <w:r>
        <w:fldChar w:fldCharType="separate"/>
      </w:r>
      <w:r w:rsidR="000579E4" w:rsidRPr="00715A45">
        <w:t>B</w:t>
      </w:r>
      <w:r>
        <w:fldChar w:fldCharType="end"/>
      </w:r>
      <w:r>
        <w:t>) and the result can be erroneous (particularly when the float is transmitting more than one sub-cycles, i.e. the data collected during more than one ascent).</w:t>
      </w:r>
    </w:p>
    <w:p w:rsidR="002F08BF" w:rsidRDefault="002F08BF" w:rsidP="002F08BF">
      <w:pPr>
        <w:pStyle w:val="Corpsdetexte"/>
      </w:pPr>
      <w:r>
        <w:t>We haven't succeeded in solving this case in real time, thus we decided to create a Delayed Mode decoding mode.</w:t>
      </w:r>
    </w:p>
    <w:p w:rsidR="002F08BF" w:rsidRDefault="002F08BF" w:rsidP="002F08BF">
      <w:pPr>
        <w:pStyle w:val="Corpsdetexte"/>
      </w:pPr>
      <w:r>
        <w:t xml:space="preserve">This DM decoding mode is used by the </w:t>
      </w:r>
      <w:r w:rsidRPr="009F66D9">
        <w:rPr>
          <w:b/>
          <w:i/>
        </w:rPr>
        <w:t>decode_provor_2_nc_dm</w:t>
      </w:r>
      <w:r>
        <w:t xml:space="preserve"> DAC decoder.</w:t>
      </w:r>
    </w:p>
    <w:p w:rsidR="002F08BF" w:rsidRDefault="002F08BF" w:rsidP="002F08BF">
      <w:pPr>
        <w:pStyle w:val="Corpsdetexte"/>
      </w:pPr>
      <w:r>
        <w:t>Once a float died (or has been retrieved), the set of received float data packets can be definitely grouped in buffers by the operator.</w:t>
      </w:r>
    </w:p>
    <w:p w:rsidR="002F08BF" w:rsidRDefault="002F08BF" w:rsidP="002F08BF">
      <w:pPr>
        <w:pStyle w:val="Corpsdetexte"/>
      </w:pPr>
      <w:r>
        <w:t xml:space="preserve">The tool </w:t>
      </w:r>
      <w:r w:rsidRPr="009F66D9">
        <w:rPr>
          <w:b/>
          <w:i/>
        </w:rPr>
        <w:t>split_remocean_sbd_mail_files</w:t>
      </w:r>
      <w:r>
        <w:t xml:space="preserve"> (for </w:t>
      </w:r>
      <w:r w:rsidRPr="009F66D9">
        <w:rPr>
          <w:rStyle w:val="CodeCar"/>
          <w:rFonts w:eastAsiaTheme="minorEastAsia"/>
        </w:rPr>
        <w:t>FLOAT_TRANSMISSION_TYPE</w:t>
      </w:r>
      <w:r>
        <w:t xml:space="preserve"> #4 floats) or </w:t>
      </w:r>
      <w:r w:rsidRPr="009F66D9">
        <w:rPr>
          <w:b/>
          <w:i/>
        </w:rPr>
        <w:t>split_remocean_rudics_sbd_files</w:t>
      </w:r>
      <w:r>
        <w:t xml:space="preserve"> (for </w:t>
      </w:r>
      <w:r w:rsidRPr="009F66D9">
        <w:rPr>
          <w:rStyle w:val="CodeCar"/>
          <w:rFonts w:eastAsiaTheme="minorEastAsia"/>
        </w:rPr>
        <w:t>FLOAT_TRANSMISSION_TYPE</w:t>
      </w:r>
      <w:r>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Default="002F08BF" w:rsidP="002F08BF">
      <w:pPr>
        <w:pStyle w:val="Corpsdetexte"/>
      </w:pPr>
      <w:r>
        <w:t xml:space="preserve">For each float to be decoded in DM mode, we thus create a file to define each buffer contents (each SBD mono-packet file is assigned to a buffer number, or to -1 if the file should be ignored). This ‘buffers definition’ file should be stored in the </w:t>
      </w:r>
      <w:r w:rsidRPr="009F66D9">
        <w:rPr>
          <w:rStyle w:val="CodeCar"/>
          <w:rFonts w:eastAsiaTheme="minorEastAsia"/>
        </w:rPr>
        <w:t>DIR_INPUT_DM_BUFFER_LIST</w:t>
      </w:r>
      <w:r>
        <w:t xml:space="preserve"> directory.</w:t>
      </w:r>
    </w:p>
    <w:p w:rsidR="002F08BF" w:rsidRDefault="002F08BF" w:rsidP="002F08BF">
      <w:pPr>
        <w:pStyle w:val="Corpsdetexte"/>
      </w:pPr>
      <w:r>
        <w:t xml:space="preserve">When the decoder detects that a float should be processed in DM (set in the </w:t>
      </w:r>
      <w:r w:rsidRPr="009F66D9">
        <w:rPr>
          <w:rStyle w:val="CodeCar"/>
          <w:rFonts w:eastAsiaTheme="minorEastAsia"/>
        </w:rPr>
        <w:t>DM_FLAG</w:t>
      </w:r>
      <w:r>
        <w:t xml:space="preserve"> float decoder configuration information, see </w:t>
      </w:r>
      <w:r>
        <w:fldChar w:fldCharType="begin"/>
      </w:r>
      <w:r>
        <w:instrText xml:space="preserve"> REF _Ref459302673 \r \h </w:instrText>
      </w:r>
      <w:r>
        <w:fldChar w:fldCharType="separate"/>
      </w:r>
      <w:r w:rsidR="000579E4">
        <w:t>5.2.1</w:t>
      </w:r>
      <w:r>
        <w:fldChar w:fldCharType="end"/>
      </w:r>
      <w:r>
        <w:t>):</w:t>
      </w:r>
    </w:p>
    <w:p w:rsidR="002F08BF" w:rsidRDefault="002F08BF" w:rsidP="002F08BF">
      <w:pPr>
        <w:pStyle w:val="Corpsdetexte"/>
        <w:widowControl w:val="0"/>
        <w:numPr>
          <w:ilvl w:val="0"/>
          <w:numId w:val="51"/>
        </w:numPr>
        <w:suppressAutoHyphens/>
      </w:pPr>
      <w:r>
        <w:t xml:space="preserve">It first checks if the </w:t>
      </w:r>
      <w:r w:rsidRPr="009F66D9">
        <w:rPr>
          <w:rStyle w:val="CodeCar"/>
          <w:rFonts w:eastAsiaTheme="minorEastAsia"/>
        </w:rPr>
        <w:t>IRIDIUM_DATA_DIRECTORY</w:t>
      </w:r>
      <w:r>
        <w:t>/</w:t>
      </w:r>
      <w:r w:rsidRPr="00634711">
        <w:rPr>
          <w:i/>
        </w:rPr>
        <w:t>IMEI_</w:t>
      </w:r>
      <w:r w:rsidRPr="009F66D9">
        <w:rPr>
          <w:i/>
        </w:rPr>
        <w:t>WMO/archive_dm</w:t>
      </w:r>
      <w:r>
        <w:t xml:space="preserve"> or </w:t>
      </w:r>
      <w:r w:rsidRPr="009F66D9">
        <w:rPr>
          <w:rStyle w:val="CodeCar"/>
          <w:rFonts w:eastAsiaTheme="minorEastAsia"/>
        </w:rPr>
        <w:t>IRIDIUM_DATA_DIRECTORY</w:t>
      </w:r>
      <w:r>
        <w:t>/</w:t>
      </w:r>
      <w:r>
        <w:rPr>
          <w:i/>
        </w:rPr>
        <w:t>LoginName_</w:t>
      </w:r>
      <w:r w:rsidRPr="009F66D9">
        <w:rPr>
          <w:i/>
        </w:rPr>
        <w:t>WMO/archive_dm</w:t>
      </w:r>
      <w:r>
        <w:t xml:space="preserve"> directory is empty.</w:t>
      </w:r>
    </w:p>
    <w:p w:rsidR="002F08BF" w:rsidRDefault="002F08BF" w:rsidP="002F08BF">
      <w:pPr>
        <w:pStyle w:val="Corpsdetexte"/>
        <w:ind w:left="709"/>
      </w:pPr>
      <w:r>
        <w:t xml:space="preserve">If so (first decoding of the float in DM), it splits the files of the </w:t>
      </w:r>
      <w:r w:rsidRPr="009F66D9">
        <w:rPr>
          <w:rStyle w:val="CodeCar"/>
          <w:rFonts w:eastAsiaTheme="minorEastAsia"/>
        </w:rPr>
        <w:t>IRIDIUM_DATA_DIRECTORY</w:t>
      </w:r>
      <w:r>
        <w:t>/</w:t>
      </w:r>
      <w:r w:rsidRPr="00634711">
        <w:rPr>
          <w:i/>
        </w:rPr>
        <w:t>IMEI_</w:t>
      </w:r>
      <w:r>
        <w:rPr>
          <w:i/>
        </w:rPr>
        <w:t>WMO</w:t>
      </w:r>
      <w:r>
        <w:t>/</w:t>
      </w:r>
      <w:r w:rsidRPr="009F66D9">
        <w:rPr>
          <w:i/>
        </w:rPr>
        <w:t>archive</w:t>
      </w:r>
      <w:r>
        <w:t xml:space="preserve"> or </w:t>
      </w:r>
      <w:r w:rsidRPr="009F66D9">
        <w:rPr>
          <w:rStyle w:val="CodeCar"/>
          <w:rFonts w:eastAsiaTheme="minorEastAsia"/>
        </w:rPr>
        <w:t>IRIDIUM_DATA_DIRECTORY</w:t>
      </w:r>
      <w:r>
        <w:t>/</w:t>
      </w:r>
      <w:r>
        <w:rPr>
          <w:i/>
        </w:rPr>
        <w:t>LoginName_WMO</w:t>
      </w:r>
      <w:r>
        <w:t>/</w:t>
      </w:r>
      <w:r w:rsidRPr="009F66D9">
        <w:rPr>
          <w:i/>
        </w:rPr>
        <w:t>archive</w:t>
      </w:r>
      <w:r>
        <w:t xml:space="preserve"> directory in mono-packet files and store these files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t>/</w:t>
      </w:r>
      <w:r w:rsidRPr="009F66D9">
        <w:rPr>
          <w:i/>
        </w:rPr>
        <w:t>archive_dm</w:t>
      </w:r>
      <w:r>
        <w:t xml:space="preserve"> directory.</w:t>
      </w:r>
    </w:p>
    <w:p w:rsidR="002F08BF" w:rsidRDefault="002F08BF" w:rsidP="002F08BF">
      <w:pPr>
        <w:pStyle w:val="Corpsdetexte"/>
        <w:widowControl w:val="0"/>
        <w:numPr>
          <w:ilvl w:val="0"/>
          <w:numId w:val="51"/>
        </w:numPr>
        <w:suppressAutoHyphens/>
      </w:pPr>
      <w:r>
        <w:t>It then decodes the float according to the ‘buffers definition’ contents.</w:t>
      </w:r>
    </w:p>
    <w:p w:rsidR="002F08BF" w:rsidRPr="00DC3D64" w:rsidRDefault="002F08BF" w:rsidP="002F08BF">
      <w:pPr>
        <w:pStyle w:val="Corpsdetexte"/>
      </w:pPr>
      <w:r>
        <w:t xml:space="preserve">In this mode, the files stay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rsidRPr="00D036B0">
        <w:rPr>
          <w:i/>
        </w:rPr>
        <w:t>/</w:t>
      </w:r>
      <w:r w:rsidRPr="00D036B0">
        <w:rPr>
          <w:rStyle w:val="CodeCar"/>
          <w:rFonts w:eastAsiaTheme="minorEastAsia"/>
          <w:i/>
        </w:rPr>
        <w:t>archive_dm</w:t>
      </w:r>
      <w:r>
        <w:t xml:space="preserve"> directory and</w:t>
      </w:r>
      <w:r w:rsidR="00C80CCE">
        <w:t>,</w:t>
      </w:r>
      <w:r>
        <w:t xml:space="preserve"> as the buffers are already defined</w:t>
      </w:r>
      <w:r w:rsidR="00C80CCE">
        <w:t>,</w:t>
      </w:r>
      <w:r>
        <w:t xml:space="preserve"> the decoding of the float is more efficient.</w:t>
      </w:r>
    </w:p>
    <w:p w:rsidR="002F08BF" w:rsidRPr="00715A45" w:rsidRDefault="002F08BF" w:rsidP="00715A45">
      <w:pPr>
        <w:pStyle w:val="Titre1"/>
      </w:pPr>
      <w:bookmarkStart w:id="893" w:name="_Toc460855089"/>
      <w:bookmarkStart w:id="894" w:name="_Toc475450319"/>
      <w:r w:rsidRPr="00715A45">
        <w:lastRenderedPageBreak/>
        <w:t>ANNEX D: conditional generation of NetCDF files</w:t>
      </w:r>
      <w:bookmarkEnd w:id="893"/>
      <w:bookmarkEnd w:id="894"/>
    </w:p>
    <w:p w:rsidR="002F08BF" w:rsidRDefault="002F08BF" w:rsidP="002F08BF">
      <w:pPr>
        <w:pStyle w:val="Corpsdetexte"/>
      </w:pPr>
      <w:r>
        <w:t xml:space="preserve">The NetCDF files of trajectory data (TRAJ), of profile data (MONO-PROF or MULTI-PROF), of technical data (TECH) and of meta-data (META) are generated according to the configuration flags </w:t>
      </w:r>
      <w:r w:rsidRPr="009F66D9">
        <w:rPr>
          <w:rStyle w:val="CodeCar"/>
          <w:rFonts w:eastAsiaTheme="minorEastAsia"/>
        </w:rPr>
        <w:t>GENERATE_NC_TRAJ</w:t>
      </w:r>
      <w:r>
        <w:t xml:space="preserve">, </w:t>
      </w:r>
      <w:r w:rsidRPr="009F66D9">
        <w:rPr>
          <w:rStyle w:val="CodeCar"/>
          <w:rFonts w:eastAsiaTheme="minorEastAsia"/>
        </w:rPr>
        <w:t>GENERATE_NC_MONO_PROF</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GENERATE_NC_META</w:t>
      </w:r>
      <w:r>
        <w:t xml:space="preserve"> values respectively.</w:t>
      </w:r>
    </w:p>
    <w:p w:rsidR="002F08BF" w:rsidRDefault="002F08BF" w:rsidP="002F08BF">
      <w:pPr>
        <w:pStyle w:val="Corpsdetexte"/>
      </w:pPr>
      <w:r>
        <w:t>When a flag is set to 0, the corresponding file is not generated.</w:t>
      </w:r>
    </w:p>
    <w:p w:rsidR="002F08BF" w:rsidRDefault="002F08BF" w:rsidP="002F08BF">
      <w:pPr>
        <w:pStyle w:val="Corpsdetexte"/>
      </w:pPr>
      <w:r>
        <w:t>When a flag is set to 1, the corresponding file is generated (created or updated).</w:t>
      </w:r>
    </w:p>
    <w:p w:rsidR="002F08BF" w:rsidRDefault="002F08BF" w:rsidP="002F08BF">
      <w:pPr>
        <w:pStyle w:val="Corpsdetexte"/>
      </w:pPr>
      <w:r>
        <w:t>When a flag is set to 2, the corresponding file can be generated or not, depending on the rules detailed below for each float transmission type.</w:t>
      </w:r>
    </w:p>
    <w:p w:rsidR="002F08BF" w:rsidRPr="00715A45" w:rsidRDefault="002F08BF" w:rsidP="00715A45">
      <w:pPr>
        <w:pStyle w:val="Titre2"/>
      </w:pPr>
      <w:bookmarkStart w:id="895" w:name="_Toc460855090"/>
      <w:bookmarkStart w:id="896" w:name="_Toc475450320"/>
      <w:r w:rsidRPr="00715A45">
        <w:t>For Argos floats</w:t>
      </w:r>
      <w:bookmarkEnd w:id="895"/>
      <w:bookmarkEnd w:id="896"/>
    </w:p>
    <w:p w:rsidR="002F08BF" w:rsidRDefault="002F08BF" w:rsidP="002F08BF">
      <w:pPr>
        <w:pStyle w:val="Corpsdetexte"/>
      </w:pPr>
      <w:r>
        <w:t xml:space="preserve">If the DAC decoder is used with the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GENERATE_NC_TRAJ</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GENERATE_NC_TRAJ</w:t>
      </w:r>
      <w:r>
        <w:t xml:space="preserve"> flags are set to 0 (i.e the corresponding files are not generated);</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GENERATE_NC_MONO_PROF</w:t>
      </w:r>
      <w:r>
        <w:t xml:space="preserve"> flag is set to 2.</w:t>
      </w:r>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897" w:name="_Toc460855091"/>
      <w:bookmarkStart w:id="898" w:name="_Toc475450321"/>
      <w:r w:rsidRPr="00715A45">
        <w:t>META file</w:t>
      </w:r>
      <w:bookmarkEnd w:id="897"/>
      <w:bookmarkEnd w:id="898"/>
    </w:p>
    <w:p w:rsidR="002F08BF" w:rsidRDefault="002F08BF" w:rsidP="002F08BF">
      <w:pPr>
        <w:pStyle w:val="Corpsdetexte"/>
      </w:pPr>
      <w:r>
        <w:t>The meta-data file is created if it doesn't exist. It is never updated.</w:t>
      </w:r>
    </w:p>
    <w:p w:rsidR="002F08BF" w:rsidRPr="00715A45" w:rsidRDefault="002F08BF" w:rsidP="00715A45">
      <w:pPr>
        <w:pStyle w:val="Titre3"/>
      </w:pPr>
      <w:bookmarkStart w:id="899" w:name="_Toc460855092"/>
      <w:bookmarkStart w:id="900" w:name="_Toc475450322"/>
      <w:r w:rsidRPr="00715A45">
        <w:t>TRAJ, MULTI-PROF and TECH files</w:t>
      </w:r>
      <w:bookmarkEnd w:id="899"/>
      <w:bookmarkEnd w:id="900"/>
    </w:p>
    <w:p w:rsidR="002F08BF" w:rsidRDefault="002F08BF" w:rsidP="002F08BF">
      <w:pPr>
        <w:pStyle w:val="Corpsdetexte"/>
      </w:pPr>
      <w:r>
        <w:t>The trajectory, multi-profile and technical files are created if they don't exist. They are updated, except when the two following assumptions are true:</w:t>
      </w:r>
    </w:p>
    <w:p w:rsidR="002F08BF" w:rsidRDefault="002F08BF" w:rsidP="002F08BF">
      <w:pPr>
        <w:pStyle w:val="Corpsdetexte"/>
        <w:widowControl w:val="0"/>
        <w:numPr>
          <w:ilvl w:val="0"/>
          <w:numId w:val="44"/>
        </w:numPr>
        <w:suppressAutoHyphens/>
      </w:pPr>
      <w:r>
        <w:t>The set of cycle numbers of the Argos HEX data files is identical to the one stored in the CYCLE_NUMBER array of the concerned NetCDF file,</w:t>
      </w:r>
    </w:p>
    <w:p w:rsidR="002F08BF" w:rsidRDefault="002F08BF" w:rsidP="002F08BF">
      <w:pPr>
        <w:pStyle w:val="Corpsdetexte"/>
        <w:widowControl w:val="0"/>
        <w:numPr>
          <w:ilvl w:val="0"/>
          <w:numId w:val="44"/>
        </w:numPr>
        <w:suppressAutoHyphens/>
      </w:pPr>
      <w:r>
        <w:t>All the Argos HEX data file system dates are before the DATE_UPDATE date of the NetCDF file.</w:t>
      </w:r>
    </w:p>
    <w:p w:rsidR="002F08BF" w:rsidRPr="00715A45" w:rsidRDefault="002F08BF" w:rsidP="00715A45">
      <w:pPr>
        <w:pStyle w:val="Titre3"/>
      </w:pPr>
      <w:bookmarkStart w:id="901" w:name="_Toc460855093"/>
      <w:bookmarkStart w:id="902" w:name="_Toc475450323"/>
      <w:r w:rsidRPr="00715A45">
        <w:t>MONO-PROF file</w:t>
      </w:r>
      <w:bookmarkEnd w:id="901"/>
      <w:bookmarkEnd w:id="902"/>
    </w:p>
    <w:p w:rsidR="002F08BF" w:rsidRDefault="002F08BF" w:rsidP="002F08BF">
      <w:pPr>
        <w:pStyle w:val="Corpsdetexte"/>
      </w:pPr>
      <w:r>
        <w:t>The rules for generating the mono-profile file are the following:</w:t>
      </w:r>
    </w:p>
    <w:p w:rsidR="002F08BF" w:rsidRDefault="002F08BF" w:rsidP="002F08BF">
      <w:pPr>
        <w:pStyle w:val="Corpsdetexte"/>
        <w:widowControl w:val="0"/>
        <w:numPr>
          <w:ilvl w:val="0"/>
          <w:numId w:val="45"/>
        </w:numPr>
        <w:suppressAutoHyphens/>
      </w:pPr>
      <w:r>
        <w:t xml:space="preserve">If the DAC decoder is used with a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1"/>
          <w:numId w:val="45"/>
        </w:numPr>
        <w:suppressAutoHyphens/>
      </w:pPr>
      <w:r>
        <w:t>The file is created when the profile has been completed (number of levels equal to the expected one (provided in the technical data)),</w:t>
      </w:r>
    </w:p>
    <w:p w:rsidR="002F08BF" w:rsidRDefault="002F08BF" w:rsidP="002F08BF">
      <w:pPr>
        <w:pStyle w:val="Corpsdetexte"/>
        <w:widowControl w:val="0"/>
        <w:numPr>
          <w:ilvl w:val="1"/>
          <w:numId w:val="45"/>
        </w:numPr>
        <w:suppressAutoHyphens/>
      </w:pPr>
      <w:r>
        <w:t>The file is never updated.</w:t>
      </w:r>
    </w:p>
    <w:p w:rsidR="002F08BF" w:rsidRDefault="002F08BF" w:rsidP="002F08BF">
      <w:pPr>
        <w:pStyle w:val="Corpsdetexte"/>
        <w:widowControl w:val="0"/>
        <w:numPr>
          <w:ilvl w:val="0"/>
          <w:numId w:val="45"/>
        </w:numPr>
        <w:suppressAutoHyphens/>
      </w:pPr>
      <w:r>
        <w:t>In all other cases:</w:t>
      </w:r>
    </w:p>
    <w:p w:rsidR="002F08BF" w:rsidRDefault="002F08BF" w:rsidP="002F08BF">
      <w:pPr>
        <w:pStyle w:val="Corpsdetexte"/>
        <w:widowControl w:val="0"/>
        <w:numPr>
          <w:ilvl w:val="1"/>
          <w:numId w:val="45"/>
        </w:numPr>
        <w:suppressAutoHyphens/>
      </w:pPr>
      <w:r>
        <w:t>The file is created if it doesn't exist. If the profile is not complete, a WARNING is written in the log file (giving the number of missing levels),</w:t>
      </w:r>
    </w:p>
    <w:p w:rsidR="002F08BF" w:rsidRDefault="002F08BF" w:rsidP="002F08BF">
      <w:pPr>
        <w:pStyle w:val="Corpsdetexte"/>
        <w:widowControl w:val="0"/>
        <w:numPr>
          <w:ilvl w:val="1"/>
          <w:numId w:val="45"/>
        </w:numPr>
        <w:suppressAutoHyphens/>
      </w:pPr>
      <w:r>
        <w:t>The file can be updated:</w:t>
      </w:r>
    </w:p>
    <w:p w:rsidR="002F08BF" w:rsidRDefault="002F08BF" w:rsidP="002F08BF">
      <w:pPr>
        <w:pStyle w:val="Corpsdetexte"/>
        <w:widowControl w:val="0"/>
        <w:numPr>
          <w:ilvl w:val="2"/>
          <w:numId w:val="45"/>
        </w:numPr>
        <w:suppressAutoHyphens/>
      </w:pPr>
      <w:r>
        <w:t xml:space="preserve">When the system date of the associated Argos HEX data file is later or equal </w:t>
      </w:r>
      <w:r>
        <w:lastRenderedPageBreak/>
        <w:t>to the DATE_UPDATE date of the NetCDF file (i.e. some additional HEX data have been received since the last update of the NetCDF file. The redundancy done with these new data can improve the profile contents),</w:t>
      </w:r>
    </w:p>
    <w:p w:rsidR="002F08BF" w:rsidRDefault="002F08BF" w:rsidP="002F08BF">
      <w:pPr>
        <w:pStyle w:val="Corpsdetexte"/>
        <w:widowControl w:val="0"/>
        <w:numPr>
          <w:ilvl w:val="1"/>
          <w:numId w:val="45"/>
        </w:numPr>
        <w:suppressAutoHyphens/>
      </w:pPr>
      <w:r>
        <w:t>When the profile of the NetCDF file was not located but can be now located (from interpolation with the following cycles).</w:t>
      </w:r>
    </w:p>
    <w:p w:rsidR="002F08BF" w:rsidRPr="00715A45" w:rsidRDefault="002F08BF" w:rsidP="00715A45">
      <w:pPr>
        <w:pStyle w:val="Titre2"/>
      </w:pPr>
      <w:bookmarkStart w:id="903" w:name="_Toc460855094"/>
      <w:bookmarkStart w:id="904" w:name="_Toc475450324"/>
      <w:r w:rsidRPr="00715A45">
        <w:t>For Iridium floats</w:t>
      </w:r>
      <w:bookmarkEnd w:id="903"/>
      <w:bookmarkEnd w:id="904"/>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905" w:name="_Toc460855095"/>
      <w:bookmarkStart w:id="906" w:name="_Toc475450325"/>
      <w:r w:rsidRPr="00715A45">
        <w:t>META file</w:t>
      </w:r>
      <w:bookmarkEnd w:id="905"/>
      <w:bookmarkEnd w:id="906"/>
    </w:p>
    <w:p w:rsidR="002F08BF" w:rsidRDefault="002F08BF" w:rsidP="002F08BF">
      <w:pPr>
        <w:pStyle w:val="Corpsdetexte"/>
      </w:pPr>
      <w:r>
        <w:t>The meta-data file is created and then updated, each time a decoding buffer contents is processed.</w:t>
      </w:r>
    </w:p>
    <w:p w:rsidR="002F08BF" w:rsidRPr="00715A45" w:rsidRDefault="002F08BF" w:rsidP="00715A45">
      <w:pPr>
        <w:pStyle w:val="Titre3"/>
      </w:pPr>
      <w:bookmarkStart w:id="907" w:name="_Toc460855096"/>
      <w:bookmarkStart w:id="908" w:name="_Toc475450326"/>
      <w:r w:rsidRPr="00715A45">
        <w:t>TRAJ, MULTI-PROF an TECH files</w:t>
      </w:r>
      <w:bookmarkEnd w:id="907"/>
      <w:bookmarkEnd w:id="908"/>
    </w:p>
    <w:p w:rsidR="002F08BF" w:rsidRDefault="002F08BF" w:rsidP="002F08BF">
      <w:pPr>
        <w:pStyle w:val="Corpsdetexte"/>
      </w:pPr>
      <w:r>
        <w:t>The trajectory, multi-profile and technical files are created and then updated, each time a decoding buffer contents is processed.</w:t>
      </w:r>
    </w:p>
    <w:p w:rsidR="002F08BF" w:rsidRPr="00715A45" w:rsidRDefault="002F08BF" w:rsidP="00715A45">
      <w:pPr>
        <w:pStyle w:val="Titre3"/>
      </w:pPr>
      <w:bookmarkStart w:id="909" w:name="_Toc460855097"/>
      <w:bookmarkStart w:id="910" w:name="_Toc475450327"/>
      <w:r w:rsidRPr="00715A45">
        <w:t>MONO-PROF file</w:t>
      </w:r>
      <w:bookmarkEnd w:id="909"/>
      <w:bookmarkEnd w:id="910"/>
    </w:p>
    <w:p w:rsidR="002F08BF" w:rsidRDefault="002F08BF" w:rsidP="002F08BF">
      <w:pPr>
        <w:pStyle w:val="Corpsdetexte"/>
      </w:pPr>
      <w:r>
        <w:t>The mono-profile file is:</w:t>
      </w:r>
    </w:p>
    <w:p w:rsidR="002F08BF" w:rsidRDefault="002F08BF" w:rsidP="002F08BF">
      <w:pPr>
        <w:pStyle w:val="Corpsdetexte"/>
        <w:widowControl w:val="0"/>
        <w:numPr>
          <w:ilvl w:val="0"/>
          <w:numId w:val="46"/>
        </w:numPr>
        <w:suppressAutoHyphens/>
      </w:pPr>
      <w:r>
        <w:t>Created when a first decoding buffer contents is processed,</w:t>
      </w:r>
    </w:p>
    <w:p w:rsidR="002F08BF" w:rsidRDefault="002F08BF" w:rsidP="002F08BF">
      <w:pPr>
        <w:pStyle w:val="Corpsdetexte"/>
        <w:widowControl w:val="0"/>
        <w:numPr>
          <w:ilvl w:val="0"/>
          <w:numId w:val="46"/>
        </w:numPr>
        <w:suppressAutoHyphens/>
      </w:pPr>
      <w:r>
        <w:t>Updated when the two following assumptions are true:</w:t>
      </w:r>
    </w:p>
    <w:p w:rsidR="002F08BF" w:rsidRDefault="002F08BF" w:rsidP="002F08BF">
      <w:pPr>
        <w:pStyle w:val="Corpsdetexte"/>
        <w:widowControl w:val="0"/>
        <w:numPr>
          <w:ilvl w:val="1"/>
          <w:numId w:val="46"/>
        </w:numPr>
        <w:suppressAutoHyphens/>
      </w:pPr>
      <w:r>
        <w:t>A decoding buffer contents is processed,</w:t>
      </w:r>
    </w:p>
    <w:p w:rsidR="002F08BF" w:rsidRDefault="002F08BF" w:rsidP="002F08BF">
      <w:pPr>
        <w:pStyle w:val="Corpsdetexte"/>
        <w:widowControl w:val="0"/>
        <w:numPr>
          <w:ilvl w:val="1"/>
          <w:numId w:val="46"/>
        </w:numPr>
        <w:suppressAutoHyphens/>
      </w:pPr>
      <w:r>
        <w:t>The profile location is interpolated from a GPS location of the last cycle decoded during the session.</w:t>
      </w:r>
    </w:p>
    <w:p w:rsidR="002F08BF" w:rsidRDefault="002F08BF" w:rsidP="002F08BF">
      <w:pPr>
        <w:pStyle w:val="Corpsdetexte"/>
      </w:pPr>
      <w:r>
        <w:t>With the DAC DM decoder (</w:t>
      </w:r>
      <w:r w:rsidRPr="009F66D9">
        <w:rPr>
          <w:b/>
          <w:i/>
        </w:rPr>
        <w:t>decode_provor_2_nc_dm</w:t>
      </w:r>
      <w:r>
        <w:t>) the mono-profile file is created when a first decoding buffer contents is processed, it is never updated.</w:t>
      </w:r>
    </w:p>
    <w:p w:rsidR="002F08BF" w:rsidRPr="00715A45" w:rsidRDefault="002F08BF" w:rsidP="00715A45">
      <w:pPr>
        <w:pStyle w:val="Titre1"/>
      </w:pPr>
      <w:bookmarkStart w:id="911" w:name="_Toc460855098"/>
      <w:bookmarkStart w:id="912" w:name="_Toc475450328"/>
      <w:r w:rsidRPr="00715A45">
        <w:lastRenderedPageBreak/>
        <w:t xml:space="preserve">ANNEX </w:t>
      </w:r>
      <w:bookmarkStart w:id="913" w:name="AXE"/>
      <w:r w:rsidRPr="00715A45">
        <w:t>E</w:t>
      </w:r>
      <w:bookmarkEnd w:id="913"/>
      <w:r w:rsidRPr="00715A45">
        <w:t>: miscellaneous information</w:t>
      </w:r>
      <w:bookmarkEnd w:id="911"/>
      <w:bookmarkEnd w:id="912"/>
    </w:p>
    <w:p w:rsidR="002F08BF" w:rsidRDefault="002F08BF" w:rsidP="002F08BF">
      <w:pPr>
        <w:pStyle w:val="Corpsdetexte"/>
      </w:pPr>
      <w:r>
        <w:t xml:space="preserve">Note that, to correctly use the </w:t>
      </w:r>
      <w:r w:rsidRPr="009F66D9">
        <w:rPr>
          <w:i/>
        </w:rPr>
        <w:t>loadjson.m</w:t>
      </w:r>
      <w:r>
        <w:t xml:space="preserve"> Matlab function on a Linux platform you should set:</w:t>
      </w:r>
    </w:p>
    <w:p w:rsidR="002F08BF" w:rsidRPr="009F66D9" w:rsidRDefault="002F08BF" w:rsidP="002F08BF">
      <w:pPr>
        <w:pStyle w:val="Code0"/>
        <w:rPr>
          <w:sz w:val="24"/>
          <w:szCs w:val="24"/>
        </w:rPr>
      </w:pPr>
      <w:r w:rsidRPr="009F66D9">
        <w:rPr>
          <w:sz w:val="24"/>
          <w:szCs w:val="24"/>
        </w:rPr>
        <w:t>setenv LANG C</w:t>
      </w:r>
    </w:p>
    <w:p w:rsidR="002F08BF" w:rsidRDefault="002F08BF" w:rsidP="002F08BF">
      <w:pPr>
        <w:pStyle w:val="Corpsdetexte"/>
      </w:pPr>
      <w:r>
        <w:t>in the Linux user configuration.</w:t>
      </w:r>
    </w:p>
    <w:p w:rsidR="002F08BF" w:rsidRPr="00715A45" w:rsidRDefault="002F08BF" w:rsidP="0058643D">
      <w:pPr>
        <w:pStyle w:val="Titre1"/>
        <w:pageBreakBefore w:val="0"/>
        <w:ind w:left="431" w:hanging="431"/>
      </w:pPr>
      <w:bookmarkStart w:id="914" w:name="_Toc460855099"/>
      <w:bookmarkStart w:id="915" w:name="_Toc475450329"/>
      <w:r w:rsidRPr="00715A45">
        <w:t xml:space="preserve">ANNEX </w:t>
      </w:r>
      <w:bookmarkStart w:id="916" w:name="AXF"/>
      <w:r w:rsidRPr="00715A45">
        <w:t>F</w:t>
      </w:r>
      <w:bookmarkEnd w:id="916"/>
      <w:r w:rsidRPr="00715A45">
        <w:t>: NITRATE processing</w:t>
      </w:r>
      <w:bookmarkEnd w:id="914"/>
      <w:bookmarkEnd w:id="915"/>
    </w:p>
    <w:p w:rsidR="002F08BF" w:rsidRDefault="002F08BF" w:rsidP="002F08BF">
      <w:pPr>
        <w:pStyle w:val="Corpsdetexte"/>
      </w:pPr>
      <w:r>
        <w:t>Some BIO floats sample and transmit NITRATE measurements.</w:t>
      </w:r>
    </w:p>
    <w:p w:rsidR="002F08BF" w:rsidRDefault="002F08BF" w:rsidP="002F08BF">
      <w:pPr>
        <w:pStyle w:val="Corpsdetexte"/>
      </w:pPr>
      <w:r>
        <w:t xml:space="preserve">In the decoder, NITRATE data is computed from NITRATE sensor raw outputs using the </w:t>
      </w:r>
      <w:r w:rsidRPr="00BD5352">
        <w:rPr>
          <w:i/>
        </w:rPr>
        <w:t>fitlm</w:t>
      </w:r>
      <w:r>
        <w:t xml:space="preserve"> Matlab function (from the Matlab </w:t>
      </w:r>
      <w:r w:rsidRPr="000B37D6">
        <w:t>Statistics Toolbox</w:t>
      </w:r>
      <w:r>
        <w:t>).</w:t>
      </w:r>
    </w:p>
    <w:p w:rsidR="002F08BF" w:rsidRDefault="002F08BF" w:rsidP="002F08BF">
      <w:pPr>
        <w:pStyle w:val="Corpsdetexte"/>
      </w:pPr>
      <w:r>
        <w:t>If this toolbox is not available in your Matlab distribution, you should use the transmitted NITRATE.</w:t>
      </w:r>
    </w:p>
    <w:p w:rsidR="002F08BF" w:rsidRDefault="002F08BF" w:rsidP="002F08BF">
      <w:pPr>
        <w:pStyle w:val="Corpsdetexte"/>
      </w:pPr>
      <w:r>
        <w:t xml:space="preserve">This can be done by setting the </w:t>
      </w:r>
      <w:r w:rsidRPr="001813C6">
        <w:rPr>
          <w:rStyle w:val="CodeCar"/>
          <w:rFonts w:eastAsiaTheme="minorEastAsia"/>
        </w:rPr>
        <w:t>FITLM_MATLAB_FUNCTION_NOT_AVAILABLE</w:t>
      </w:r>
      <w:r>
        <w:t xml:space="preserve"> flag to 1 in the Matlab code.</w:t>
      </w:r>
    </w:p>
    <w:p w:rsidR="002F08BF" w:rsidRPr="00715A45" w:rsidRDefault="002F08BF" w:rsidP="00715A45">
      <w:pPr>
        <w:pStyle w:val="Titre1"/>
      </w:pPr>
      <w:bookmarkStart w:id="917" w:name="_Toc460855100"/>
      <w:bookmarkStart w:id="918" w:name="_Toc475450330"/>
      <w:r w:rsidRPr="00715A45">
        <w:lastRenderedPageBreak/>
        <w:t xml:space="preserve">ANNEX </w:t>
      </w:r>
      <w:bookmarkStart w:id="919" w:name="AXG"/>
      <w:r w:rsidRPr="00715A45">
        <w:t>G</w:t>
      </w:r>
      <w:bookmarkEnd w:id="919"/>
      <w:r w:rsidRPr="00715A45">
        <w:t>: Configuration and Technical label management</w:t>
      </w:r>
      <w:bookmarkEnd w:id="917"/>
      <w:bookmarkEnd w:id="918"/>
    </w:p>
    <w:p w:rsidR="002F08BF" w:rsidRPr="00715A45" w:rsidRDefault="002F08BF" w:rsidP="00715A45">
      <w:pPr>
        <w:pStyle w:val="Titre2"/>
      </w:pPr>
      <w:bookmarkStart w:id="920" w:name="_Toc460855101"/>
      <w:bookmarkStart w:id="921" w:name="_Toc475450331"/>
      <w:r w:rsidRPr="00715A45">
        <w:t>Configuration label management</w:t>
      </w:r>
      <w:bookmarkEnd w:id="920"/>
      <w:bookmarkEnd w:id="921"/>
    </w:p>
    <w:p w:rsidR="002F08BF" w:rsidRDefault="002F08BF" w:rsidP="002F08BF">
      <w:pPr>
        <w:pStyle w:val="Corpsdetexte"/>
      </w:pPr>
      <w:r>
        <w:t xml:space="preserve">The configuration labels used in the </w:t>
      </w:r>
      <w:r w:rsidRPr="00B9488D">
        <w:t>LAUNCH_CONFIG_PARAMETER_NAME</w:t>
      </w:r>
      <w:r>
        <w:t xml:space="preserve"> and </w:t>
      </w:r>
      <w:r w:rsidRPr="00B9488D">
        <w:t>CONFIG_PARAMETER_NAME</w:t>
      </w:r>
      <w:r>
        <w:t xml:space="preserve"> variables of the NetCDF META file</w:t>
      </w:r>
      <w:r w:rsidRPr="00B9488D">
        <w:t xml:space="preserve"> </w:t>
      </w:r>
      <w:r>
        <w:t>should be allowed by the Argo project. The approved lists of labels can be found on the Argo data management web page (</w:t>
      </w:r>
      <w:r w:rsidRPr="00915E84">
        <w:t>http://www.argodatamgt.org/Documentation</w:t>
      </w:r>
      <w:r>
        <w:t>).</w:t>
      </w:r>
    </w:p>
    <w:p w:rsidR="002F08BF" w:rsidRDefault="002F08BF" w:rsidP="002F08BF">
      <w:pPr>
        <w:pStyle w:val="Corpsdetexte"/>
      </w:pPr>
      <w:r>
        <w:t xml:space="preserve">The CONF labels used by the decoder are stored in the </w:t>
      </w:r>
      <w:r w:rsidRPr="004B6494">
        <w:rPr>
          <w:rStyle w:val="CodeCar"/>
          <w:rFonts w:eastAsiaTheme="minorEastAsia"/>
        </w:rPr>
        <w:t>DIR_INPUT_JSON_CONF_LABEL_FILE</w:t>
      </w:r>
      <w:r>
        <w:t xml:space="preserve"> directory.</w:t>
      </w:r>
    </w:p>
    <w:p w:rsidR="002F08BF" w:rsidRDefault="002F08BF" w:rsidP="002F08BF">
      <w:pPr>
        <w:pStyle w:val="Corpsdetexte"/>
      </w:pPr>
      <w:r>
        <w:t xml:space="preserve">There is one file (named </w:t>
      </w:r>
      <w:r w:rsidRPr="004B6494">
        <w:rPr>
          <w:i/>
        </w:rPr>
        <w:t>_config_param_name_decId.json</w:t>
      </w:r>
      <w:r>
        <w:t>) per decoder Id.</w:t>
      </w:r>
    </w:p>
    <w:p w:rsidR="002F08BF" w:rsidRDefault="002F08BF" w:rsidP="002F08BF">
      <w:pPr>
        <w:pStyle w:val="Corpsdetexte"/>
      </w:pPr>
      <w:r>
        <w:t>For each configuration parameter entry:</w:t>
      </w:r>
    </w:p>
    <w:p w:rsidR="002F08BF" w:rsidRDefault="002F08BF" w:rsidP="002F08BF">
      <w:pPr>
        <w:pStyle w:val="Corpsdetexte"/>
        <w:widowControl w:val="0"/>
        <w:numPr>
          <w:ilvl w:val="0"/>
          <w:numId w:val="56"/>
        </w:numPr>
        <w:suppressAutoHyphens/>
      </w:pPr>
      <w:r w:rsidRPr="00B9488D">
        <w:t>CONF_PARAM_DEC_ID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rsidRPr="00B9488D">
        <w:t>CONF_PARAM_NAME</w:t>
      </w:r>
      <w:r>
        <w:t xml:space="preserve"> is the allowed Argo label of the parameter.</w:t>
      </w:r>
    </w:p>
    <w:p w:rsidR="002F08BF" w:rsidRPr="00715A45" w:rsidRDefault="002F08BF" w:rsidP="00715A45">
      <w:pPr>
        <w:pStyle w:val="Titre2"/>
      </w:pPr>
      <w:bookmarkStart w:id="922" w:name="_Toc460855102"/>
      <w:bookmarkStart w:id="923" w:name="_Toc475450332"/>
      <w:r w:rsidRPr="00715A45">
        <w:t>Technical label management</w:t>
      </w:r>
      <w:bookmarkEnd w:id="922"/>
      <w:bookmarkEnd w:id="923"/>
    </w:p>
    <w:p w:rsidR="002F08BF" w:rsidRDefault="002F08BF" w:rsidP="002F08BF">
      <w:pPr>
        <w:pStyle w:val="Corpsdetexte"/>
      </w:pPr>
      <w:r>
        <w:t xml:space="preserve">The technical labels used in the </w:t>
      </w:r>
      <w:r w:rsidRPr="00B9488D">
        <w:t>TECHNICAL_PARAMETER_NAME</w:t>
      </w:r>
      <w:r>
        <w:t xml:space="preserve"> variable of the NetCDF TECH file should be allowed by the Argo project.</w:t>
      </w:r>
      <w:r w:rsidRPr="00915E84">
        <w:t xml:space="preserve"> </w:t>
      </w:r>
      <w:r>
        <w:t>The approved list of labels can be found on the Argo data management web page (</w:t>
      </w:r>
      <w:hyperlink r:id="rId20" w:history="1">
        <w:r w:rsidRPr="006976DF">
          <w:rPr>
            <w:rStyle w:val="Lienhypertexte"/>
          </w:rPr>
          <w:t>http://www.argodatamgt.org/Documentation</w:t>
        </w:r>
      </w:hyperlink>
      <w:r>
        <w:t>).</w:t>
      </w:r>
    </w:p>
    <w:p w:rsidR="002F08BF" w:rsidRDefault="002F08BF" w:rsidP="002F08BF">
      <w:pPr>
        <w:pStyle w:val="Corpsdetexte"/>
      </w:pPr>
      <w:r>
        <w:t xml:space="preserve">The TECH labels used by the decoder are stored in the </w:t>
      </w:r>
      <w:r w:rsidRPr="004B6494">
        <w:rPr>
          <w:rStyle w:val="CodeCar"/>
          <w:rFonts w:eastAsiaTheme="minorEastAsia"/>
        </w:rPr>
        <w:t>DIR_INPUT_JSON_TECH_LABEL_FILE</w:t>
      </w:r>
      <w:r>
        <w:t xml:space="preserve"> directory.</w:t>
      </w:r>
    </w:p>
    <w:p w:rsidR="002F08BF" w:rsidRDefault="002F08BF" w:rsidP="002F08BF">
      <w:pPr>
        <w:pStyle w:val="Corpsdetexte"/>
      </w:pPr>
      <w:r>
        <w:t xml:space="preserve">There is one file (named </w:t>
      </w:r>
      <w:r w:rsidRPr="004B6494">
        <w:rPr>
          <w:i/>
        </w:rPr>
        <w:t>_tech_param_name_decId.json</w:t>
      </w:r>
      <w:r>
        <w:t>) per decoder Id.</w:t>
      </w:r>
    </w:p>
    <w:p w:rsidR="002F08BF" w:rsidRDefault="002F08BF" w:rsidP="002F08BF">
      <w:pPr>
        <w:pStyle w:val="Corpsdetexte"/>
      </w:pPr>
      <w:r>
        <w:t>For each technical parameter entry:</w:t>
      </w:r>
    </w:p>
    <w:p w:rsidR="002F08BF" w:rsidRDefault="002F08BF" w:rsidP="002F08BF">
      <w:pPr>
        <w:pStyle w:val="Corpsdetexte"/>
        <w:widowControl w:val="0"/>
        <w:numPr>
          <w:ilvl w:val="0"/>
          <w:numId w:val="56"/>
        </w:numPr>
        <w:suppressAutoHyphens/>
      </w:pPr>
      <w:r>
        <w:t>TECH</w:t>
      </w:r>
      <w:r w:rsidRPr="00B9488D">
        <w:t>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t>TECH</w:t>
      </w:r>
      <w:r w:rsidRPr="00B9488D">
        <w:t>_PARAM_NAME</w:t>
      </w:r>
      <w:r>
        <w:t xml:space="preserve"> is the allowed Argo label of the parameter.</w:t>
      </w:r>
    </w:p>
    <w:p w:rsidR="002F08BF" w:rsidRDefault="002F08BF" w:rsidP="002F08BF">
      <w:pPr>
        <w:pStyle w:val="Corpsdetexte"/>
      </w:pPr>
    </w:p>
    <w:p w:rsidR="002F08BF" w:rsidRDefault="002F08BF" w:rsidP="002F08BF">
      <w:pPr>
        <w:pStyle w:val="Corpsdetexte"/>
      </w:pPr>
    </w:p>
    <w:p w:rsidR="002F08BF" w:rsidRPr="00715A45" w:rsidRDefault="002F08BF" w:rsidP="00715A45">
      <w:pPr>
        <w:pStyle w:val="Titre1"/>
      </w:pPr>
      <w:bookmarkStart w:id="924" w:name="_Toc460855103"/>
      <w:bookmarkStart w:id="925" w:name="_Toc475450333"/>
      <w:r w:rsidRPr="00715A45">
        <w:lastRenderedPageBreak/>
        <w:t>ANNEX H: additional tools</w:t>
      </w:r>
      <w:bookmarkEnd w:id="924"/>
      <w:bookmarkEnd w:id="925"/>
    </w:p>
    <w:p w:rsidR="002F08BF" w:rsidRDefault="002F08BF" w:rsidP="002F08BF">
      <w:pPr>
        <w:pStyle w:val="Corpsdetexte"/>
      </w:pPr>
      <w:r>
        <w:t>A huge (&gt; 100) set of tools is provided with the decoder. Only few of them will be mentioned in this Annex.</w:t>
      </w:r>
    </w:p>
    <w:p w:rsidR="002F08BF" w:rsidRDefault="002F08BF" w:rsidP="002F08BF">
      <w:pPr>
        <w:pStyle w:val="Corpsdetexte"/>
      </w:pPr>
      <w:r>
        <w:t>Additional information (configuration, usage, results, …) on all the tools can be sent on demand.</w:t>
      </w:r>
    </w:p>
    <w:p w:rsidR="002F08BF" w:rsidRPr="00715A45" w:rsidRDefault="002F08BF" w:rsidP="00715A45">
      <w:pPr>
        <w:pStyle w:val="Titre2"/>
      </w:pPr>
      <w:bookmarkStart w:id="926" w:name="_Toc460855104"/>
      <w:bookmarkStart w:id="927" w:name="_Toc475450334"/>
      <w:r w:rsidRPr="00715A45">
        <w:t>Tools configuration</w:t>
      </w:r>
      <w:bookmarkEnd w:id="926"/>
      <w:bookmarkEnd w:id="927"/>
    </w:p>
    <w:p w:rsidR="002F08BF" w:rsidRDefault="002F08BF" w:rsidP="002F08BF">
      <w:pPr>
        <w:pStyle w:val="Corpsdetexte"/>
      </w:pPr>
      <w:r>
        <w:t>To configure the access to bathymetric atlases used by the drawing tools, you have:</w:t>
      </w:r>
    </w:p>
    <w:p w:rsidR="002F08BF" w:rsidRDefault="002F08BF" w:rsidP="002F08BF">
      <w:pPr>
        <w:pStyle w:val="Corpsdetexte"/>
        <w:widowControl w:val="0"/>
        <w:numPr>
          <w:ilvl w:val="0"/>
          <w:numId w:val="52"/>
        </w:numPr>
        <w:suppressAutoHyphens/>
      </w:pPr>
      <w:r>
        <w:t xml:space="preserve">To update the line #31 of the </w:t>
      </w:r>
      <w:r w:rsidRPr="004B6494">
        <w:rPr>
          <w:i/>
        </w:rPr>
        <w:t>m_etopo2.m</w:t>
      </w:r>
      <w:r>
        <w:t xml:space="preserve"> file (of the M_MAP Matlab package) with the ETOPO2 file directory,</w:t>
      </w:r>
    </w:p>
    <w:p w:rsidR="002F08BF" w:rsidRDefault="002F08BF" w:rsidP="002F08BF">
      <w:pPr>
        <w:pStyle w:val="Corpsdetexte"/>
        <w:widowControl w:val="0"/>
        <w:numPr>
          <w:ilvl w:val="0"/>
          <w:numId w:val="52"/>
        </w:numPr>
        <w:suppressAutoHyphens/>
      </w:pPr>
      <w:r>
        <w:t xml:space="preserve">To update the line #77 of the </w:t>
      </w:r>
      <w:r w:rsidRPr="004B6494">
        <w:rPr>
          <w:i/>
        </w:rPr>
        <w:t>get_srtm_data.m</w:t>
      </w:r>
      <w:r>
        <w:t xml:space="preserve"> file with the SRTM30+ data directory (</w:t>
      </w:r>
      <w:r w:rsidRPr="004B6494">
        <w:rPr>
          <w:i/>
        </w:rPr>
        <w:t>SRTM30+\data</w:t>
      </w:r>
      <w:r>
        <w:t>).</w:t>
      </w:r>
    </w:p>
    <w:p w:rsidR="002F08BF" w:rsidRDefault="002F08BF" w:rsidP="002F08BF">
      <w:pPr>
        <w:pStyle w:val="Corpsdetexte"/>
      </w:pPr>
      <w:r>
        <w:t>To configure a given tool you generally have to edit it:</w:t>
      </w:r>
    </w:p>
    <w:p w:rsidR="002F08BF" w:rsidRDefault="002F08BF" w:rsidP="002F08BF">
      <w:pPr>
        <w:pStyle w:val="Corpsdetexte"/>
        <w:widowControl w:val="0"/>
        <w:numPr>
          <w:ilvl w:val="0"/>
          <w:numId w:val="53"/>
        </w:numPr>
        <w:suppressAutoHyphens/>
      </w:pPr>
      <w:r>
        <w:t>In the few first lines some items should be updated,</w:t>
      </w:r>
    </w:p>
    <w:p w:rsidR="002F08BF" w:rsidRDefault="002F08BF" w:rsidP="002F08BF">
      <w:pPr>
        <w:pStyle w:val="Corpsdetexte"/>
        <w:widowControl w:val="0"/>
        <w:numPr>
          <w:ilvl w:val="0"/>
          <w:numId w:val="53"/>
        </w:numPr>
        <w:suppressAutoHyphens/>
      </w:pPr>
      <w:r>
        <w:t xml:space="preserve">Some tools use some information of the decoder </w:t>
      </w:r>
      <w:r w:rsidRPr="00C255B6">
        <w:rPr>
          <w:rPrChange w:id="928" w:author="RANNOU Jean-Philippe" w:date="2017-02-21T14:15:00Z">
            <w:rPr/>
          </w:rPrChange>
        </w:rPr>
        <w:t>configuration file (</w:t>
      </w:r>
      <w:r w:rsidRPr="00C255B6">
        <w:rPr>
          <w:i/>
          <w:rPrChange w:id="929" w:author="RANNOU Jean-Philippe" w:date="2017-02-21T14:15:00Z">
            <w:rPr>
              <w:i/>
              <w:highlight w:val="green"/>
            </w:rPr>
          </w:rPrChange>
        </w:rPr>
        <w:t>_argo_decoder</w:t>
      </w:r>
      <w:r w:rsidR="004B1BEF" w:rsidRPr="00C255B6">
        <w:rPr>
          <w:i/>
          <w:rPrChange w:id="930" w:author="RANNOU Jean-Philippe" w:date="2017-02-21T14:15:00Z">
            <w:rPr>
              <w:i/>
              <w:highlight w:val="green"/>
            </w:rPr>
          </w:rPrChange>
        </w:rPr>
        <w:t>_</w:t>
      </w:r>
      <w:r w:rsidRPr="00C255B6">
        <w:rPr>
          <w:i/>
          <w:rPrChange w:id="931" w:author="RANNOU Jean-Philippe" w:date="2017-02-21T14:15:00Z">
            <w:rPr>
              <w:i/>
              <w:highlight w:val="green"/>
            </w:rPr>
          </w:rPrChange>
        </w:rPr>
        <w:t>conf</w:t>
      </w:r>
      <w:r w:rsidR="004B1BEF" w:rsidRPr="00C255B6">
        <w:rPr>
          <w:i/>
          <w:rPrChange w:id="932" w:author="RANNOU Jean-Philippe" w:date="2017-02-21T14:15:00Z">
            <w:rPr>
              <w:i/>
              <w:highlight w:val="green"/>
            </w:rPr>
          </w:rPrChange>
        </w:rPr>
        <w:t>.txt</w:t>
      </w:r>
      <w:r w:rsidRPr="00C255B6">
        <w:rPr>
          <w:rPrChange w:id="933" w:author="RANNOU Jean-Philippe" w:date="2017-02-21T14:15:00Z">
            <w:rPr/>
          </w:rPrChange>
        </w:rPr>
        <w:t>),</w:t>
      </w:r>
      <w:r>
        <w:t xml:space="preserve"> through the function </w:t>
      </w:r>
      <w:r w:rsidRPr="004B6494">
        <w:rPr>
          <w:b/>
          <w:i/>
        </w:rPr>
        <w:t>get_config_dec_argo</w:t>
      </w:r>
      <w:r>
        <w:t>.</w:t>
      </w:r>
    </w:p>
    <w:p w:rsidR="002F08BF" w:rsidRPr="00715A45" w:rsidRDefault="002F08BF" w:rsidP="00715A45">
      <w:pPr>
        <w:pStyle w:val="Titre2"/>
      </w:pPr>
      <w:bookmarkStart w:id="934" w:name="_Toc460855105"/>
      <w:bookmarkStart w:id="935" w:name="_Toc475450335"/>
      <w:r w:rsidRPr="00715A45">
        <w:t>A selection of useful tools</w:t>
      </w:r>
      <w:bookmarkEnd w:id="934"/>
      <w:bookmarkEnd w:id="935"/>
    </w:p>
    <w:p w:rsidR="002F08BF" w:rsidRPr="00715A45" w:rsidRDefault="002F08BF" w:rsidP="00715A45">
      <w:pPr>
        <w:pStyle w:val="Titre3"/>
      </w:pPr>
      <w:bookmarkStart w:id="936" w:name="_Toc460855106"/>
      <w:bookmarkStart w:id="937" w:name="_Toc475450336"/>
      <w:r w:rsidRPr="00715A45">
        <w:t>Visualization tools</w:t>
      </w:r>
      <w:bookmarkEnd w:id="936"/>
      <w:bookmarkEnd w:id="937"/>
    </w:p>
    <w:p w:rsidR="002F08BF" w:rsidRDefault="002F08BF" w:rsidP="002F08BF">
      <w:pPr>
        <w:pStyle w:val="Corpsdetexte"/>
      </w:pPr>
      <w:r>
        <w:t>The visualization tools are:</w:t>
      </w:r>
    </w:p>
    <w:p w:rsidR="002F08BF" w:rsidRDefault="002F08BF" w:rsidP="002F08BF">
      <w:pPr>
        <w:pStyle w:val="Corpsdetexte"/>
        <w:widowControl w:val="0"/>
        <w:numPr>
          <w:ilvl w:val="0"/>
          <w:numId w:val="54"/>
        </w:numPr>
        <w:suppressAutoHyphens/>
      </w:pPr>
      <w:r w:rsidRPr="004B6494">
        <w:rPr>
          <w:b/>
          <w:i/>
        </w:rPr>
        <w:t>nc_trace_disp</w:t>
      </w:r>
      <w:r>
        <w:t xml:space="preserve"> to plot the float displacements,</w:t>
      </w:r>
    </w:p>
    <w:p w:rsidR="002F08BF" w:rsidRDefault="002F08BF" w:rsidP="002F08BF">
      <w:pPr>
        <w:pStyle w:val="Corpsdetexte"/>
        <w:widowControl w:val="0"/>
        <w:numPr>
          <w:ilvl w:val="0"/>
          <w:numId w:val="54"/>
        </w:numPr>
        <w:suppressAutoHyphens/>
      </w:pPr>
      <w:r w:rsidRPr="004B6494">
        <w:rPr>
          <w:b/>
          <w:i/>
        </w:rPr>
        <w:t>nc_trace_param</w:t>
      </w:r>
      <w:r>
        <w:t xml:space="preserve"> to plot the profile data,</w:t>
      </w:r>
    </w:p>
    <w:p w:rsidR="002F08BF" w:rsidRDefault="002F08BF" w:rsidP="002F08BF">
      <w:pPr>
        <w:pStyle w:val="Corpsdetexte"/>
        <w:widowControl w:val="0"/>
        <w:numPr>
          <w:ilvl w:val="0"/>
          <w:numId w:val="54"/>
        </w:numPr>
        <w:suppressAutoHyphens/>
      </w:pPr>
      <w:r w:rsidRPr="004B6494">
        <w:rPr>
          <w:b/>
          <w:i/>
        </w:rPr>
        <w:t>nc_trace_times</w:t>
      </w:r>
      <w:r>
        <w:t xml:space="preserve"> to plot the cycle timings.</w:t>
      </w:r>
    </w:p>
    <w:p w:rsidR="002F08BF" w:rsidRPr="00C069A9" w:rsidRDefault="002F08BF" w:rsidP="002F08BF">
      <w:pPr>
        <w:pStyle w:val="Corpsdetexte"/>
      </w:pPr>
      <w:r>
        <w:t>Configure, start a tool and make the drawing window active. Then press the 'h' key of the keyboard. The help of the tool will appear in the Matlab command window.</w:t>
      </w:r>
    </w:p>
    <w:p w:rsidR="002F08BF" w:rsidRPr="00715A45" w:rsidRDefault="002F08BF" w:rsidP="00715A45">
      <w:pPr>
        <w:pStyle w:val="Titre3"/>
      </w:pPr>
      <w:bookmarkStart w:id="938" w:name="_Toc460855107"/>
      <w:bookmarkStart w:id="939" w:name="_Toc475450337"/>
      <w:r w:rsidRPr="00715A45">
        <w:t>NetCDF to CSV conversion tools</w:t>
      </w:r>
      <w:bookmarkEnd w:id="938"/>
      <w:bookmarkEnd w:id="939"/>
    </w:p>
    <w:p w:rsidR="002F08BF" w:rsidRDefault="002F08BF" w:rsidP="002F08BF">
      <w:pPr>
        <w:pStyle w:val="Corpsdetexte"/>
      </w:pPr>
      <w:r>
        <w:t>The NetCDF to CSV conversion tools are:</w:t>
      </w:r>
    </w:p>
    <w:p w:rsidR="002F08BF" w:rsidRDefault="002F08BF" w:rsidP="002F08BF">
      <w:pPr>
        <w:pStyle w:val="Corpsdetexte"/>
        <w:widowControl w:val="0"/>
        <w:numPr>
          <w:ilvl w:val="0"/>
          <w:numId w:val="58"/>
        </w:numPr>
        <w:suppressAutoHyphens/>
      </w:pPr>
      <w:r w:rsidRPr="004B6494">
        <w:rPr>
          <w:b/>
          <w:i/>
        </w:rPr>
        <w:t>nc_meta_2_csv</w:t>
      </w:r>
      <w:r>
        <w:t>: for NetCDF META file conversion,</w:t>
      </w:r>
    </w:p>
    <w:p w:rsidR="002F08BF" w:rsidRDefault="002F08BF" w:rsidP="002F08BF">
      <w:pPr>
        <w:pStyle w:val="Corpsdetexte"/>
        <w:widowControl w:val="0"/>
        <w:numPr>
          <w:ilvl w:val="0"/>
          <w:numId w:val="58"/>
        </w:numPr>
        <w:suppressAutoHyphens/>
      </w:pPr>
      <w:r w:rsidRPr="004B6494">
        <w:rPr>
          <w:b/>
          <w:i/>
        </w:rPr>
        <w:t>nc_prof_2_csv</w:t>
      </w:r>
      <w:r>
        <w:t>:</w:t>
      </w:r>
      <w:r w:rsidRPr="007571C7">
        <w:t xml:space="preserve"> </w:t>
      </w:r>
      <w:r>
        <w:t>for NetCDF MULTI-PROFILE and MONO-PROFILE files conversion,</w:t>
      </w:r>
    </w:p>
    <w:p w:rsidR="002F08BF" w:rsidRDefault="002F08BF" w:rsidP="002F08BF">
      <w:pPr>
        <w:pStyle w:val="Corpsdetexte"/>
        <w:widowControl w:val="0"/>
        <w:numPr>
          <w:ilvl w:val="0"/>
          <w:numId w:val="58"/>
        </w:numPr>
        <w:suppressAutoHyphens/>
      </w:pPr>
      <w:r w:rsidRPr="004B6494">
        <w:rPr>
          <w:b/>
          <w:i/>
        </w:rPr>
        <w:t>nc_prof_adj_2_csv</w:t>
      </w:r>
      <w:r>
        <w:t>:</w:t>
      </w:r>
      <w:r w:rsidRPr="007571C7">
        <w:t xml:space="preserve"> </w:t>
      </w:r>
      <w:r>
        <w:t>for NetCDF MULTI-PROFILE and MONO-PROFILE files conversion (including adjusted values),</w:t>
      </w:r>
    </w:p>
    <w:p w:rsidR="002F08BF" w:rsidRDefault="002F08BF" w:rsidP="002F08BF">
      <w:pPr>
        <w:pStyle w:val="Corpsdetexte"/>
        <w:widowControl w:val="0"/>
        <w:numPr>
          <w:ilvl w:val="0"/>
          <w:numId w:val="58"/>
        </w:numPr>
        <w:suppressAutoHyphens/>
      </w:pPr>
      <w:r w:rsidRPr="004B6494">
        <w:rPr>
          <w:b/>
          <w:i/>
        </w:rPr>
        <w:t>nc_tech_2_csv</w:t>
      </w:r>
      <w:r>
        <w:t>:</w:t>
      </w:r>
      <w:r w:rsidRPr="007571C7">
        <w:t xml:space="preserve"> </w:t>
      </w:r>
      <w:r>
        <w:t>for NetCDF TECH file conversion,</w:t>
      </w:r>
    </w:p>
    <w:p w:rsidR="002F08BF" w:rsidRDefault="002F08BF" w:rsidP="002F08BF">
      <w:pPr>
        <w:pStyle w:val="Corpsdetexte"/>
        <w:widowControl w:val="0"/>
        <w:numPr>
          <w:ilvl w:val="0"/>
          <w:numId w:val="58"/>
        </w:numPr>
        <w:suppressAutoHyphens/>
      </w:pPr>
      <w:r w:rsidRPr="004B6494">
        <w:rPr>
          <w:b/>
          <w:i/>
        </w:rPr>
        <w:t>nc_traj_2_csv</w:t>
      </w:r>
      <w:r>
        <w:t>:</w:t>
      </w:r>
      <w:r w:rsidRPr="007571C7">
        <w:t xml:space="preserve"> </w:t>
      </w:r>
      <w:r>
        <w:t>for NetCDF TRAJ file conversion,</w:t>
      </w:r>
    </w:p>
    <w:p w:rsidR="002F08BF" w:rsidRDefault="002F08BF" w:rsidP="002F08BF">
      <w:pPr>
        <w:pStyle w:val="Corpsdetexte"/>
        <w:widowControl w:val="0"/>
        <w:numPr>
          <w:ilvl w:val="0"/>
          <w:numId w:val="58"/>
        </w:numPr>
        <w:suppressAutoHyphens/>
      </w:pPr>
      <w:r w:rsidRPr="004B6494">
        <w:rPr>
          <w:b/>
          <w:i/>
        </w:rPr>
        <w:t>nc_traj_adj_2_csv</w:t>
      </w:r>
      <w:r>
        <w:t>:</w:t>
      </w:r>
      <w:r w:rsidRPr="007571C7">
        <w:t xml:space="preserve"> </w:t>
      </w:r>
      <w:r>
        <w:t>for NetCDF TRAJ file conversion (including adjusted values).</w:t>
      </w:r>
    </w:p>
    <w:p w:rsidR="002F08BF" w:rsidRDefault="002F08BF" w:rsidP="002F08BF">
      <w:pPr>
        <w:pStyle w:val="Corpsdetexte"/>
      </w:pPr>
      <w:r>
        <w:t>These tools can be used to convert (part of) Argo NetCDF V3.1 file contents to CSV files (easy to study using Excel filters for example).</w:t>
      </w:r>
    </w:p>
    <w:p w:rsidR="002F08BF" w:rsidRPr="00715A45" w:rsidRDefault="002F08BF" w:rsidP="00715A45">
      <w:pPr>
        <w:pStyle w:val="Titre3"/>
      </w:pPr>
      <w:bookmarkStart w:id="940" w:name="_Toc460855108"/>
      <w:bookmarkStart w:id="941" w:name="_Toc475450338"/>
      <w:r w:rsidRPr="00715A45">
        <w:lastRenderedPageBreak/>
        <w:t>Argos cycle file management tools</w:t>
      </w:r>
      <w:bookmarkEnd w:id="940"/>
      <w:bookmarkEnd w:id="941"/>
    </w:p>
    <w:p w:rsidR="002F08BF" w:rsidRDefault="002F08BF" w:rsidP="002F08BF">
      <w:pPr>
        <w:pStyle w:val="Corpsdetexte"/>
      </w:pPr>
      <w:r>
        <w:t xml:space="preserve">The Argos cycle files (stored in </w:t>
      </w:r>
      <w:r w:rsidRPr="00813DB1">
        <w:rPr>
          <w:rStyle w:val="CodeCar"/>
          <w:rFonts w:eastAsiaTheme="minorEastAsia"/>
        </w:rPr>
        <w:t>DIR_INPUT_HEX_ARGOS_FILE_FORMAT_1</w:t>
      </w:r>
      <w:r>
        <w:t>/</w:t>
      </w:r>
      <w:r w:rsidRPr="002D02D2">
        <w:rPr>
          <w:i/>
        </w:rPr>
        <w:t>ArgosId</w:t>
      </w:r>
      <w:r>
        <w:t>) may need to be modified. A set of tools has been implemented for that:</w:t>
      </w:r>
    </w:p>
    <w:p w:rsidR="002F08BF" w:rsidRDefault="002F08BF" w:rsidP="002F08BF">
      <w:pPr>
        <w:pStyle w:val="Corpsdetexte"/>
        <w:widowControl w:val="0"/>
        <w:numPr>
          <w:ilvl w:val="0"/>
          <w:numId w:val="55"/>
        </w:numPr>
        <w:suppressAutoHyphens/>
      </w:pPr>
      <w:r w:rsidRPr="00813DB1">
        <w:rPr>
          <w:b/>
          <w:i/>
        </w:rPr>
        <w:t>check_argos_cycle_files</w:t>
      </w:r>
      <w:r>
        <w:t>: to check the set of cycle files of a float,</w:t>
      </w:r>
    </w:p>
    <w:p w:rsidR="002F08BF" w:rsidRDefault="002F08BF" w:rsidP="002F08BF">
      <w:pPr>
        <w:pStyle w:val="Corpsdetexte"/>
        <w:widowControl w:val="0"/>
        <w:numPr>
          <w:ilvl w:val="0"/>
          <w:numId w:val="55"/>
        </w:numPr>
        <w:suppressAutoHyphens/>
      </w:pPr>
      <w:r w:rsidRPr="00813DB1">
        <w:rPr>
          <w:b/>
          <w:i/>
        </w:rPr>
        <w:t>set_cycle_number_of_argos_cycle_file</w:t>
      </w:r>
      <w:r>
        <w:t>: to set the cycle number of a cycle file,</w:t>
      </w:r>
    </w:p>
    <w:p w:rsidR="002F08BF" w:rsidRDefault="002F08BF" w:rsidP="002F08BF">
      <w:pPr>
        <w:pStyle w:val="Corpsdetexte"/>
        <w:widowControl w:val="0"/>
        <w:numPr>
          <w:ilvl w:val="0"/>
          <w:numId w:val="55"/>
        </w:numPr>
        <w:suppressAutoHyphens/>
      </w:pPr>
      <w:r w:rsidRPr="00813DB1">
        <w:rPr>
          <w:b/>
          <w:i/>
        </w:rPr>
        <w:t>freeze_argos_cycle_files</w:t>
      </w:r>
      <w:r>
        <w:t>: to exclude a cycle file from the decoding process,</w:t>
      </w:r>
    </w:p>
    <w:p w:rsidR="002F08BF" w:rsidRDefault="002F08BF" w:rsidP="002F08BF">
      <w:pPr>
        <w:pStyle w:val="Corpsdetexte"/>
        <w:widowControl w:val="0"/>
        <w:numPr>
          <w:ilvl w:val="0"/>
          <w:numId w:val="55"/>
        </w:numPr>
        <w:suppressAutoHyphens/>
      </w:pPr>
      <w:r w:rsidRPr="00813DB1">
        <w:rPr>
          <w:b/>
          <w:i/>
        </w:rPr>
        <w:t>concat_argos_cycle_files</w:t>
      </w:r>
      <w:r>
        <w:t>: to concatenate cycle files data,</w:t>
      </w:r>
    </w:p>
    <w:p w:rsidR="002F08BF" w:rsidRDefault="002F08BF" w:rsidP="002F08BF">
      <w:pPr>
        <w:pStyle w:val="Corpsdetexte"/>
        <w:widowControl w:val="0"/>
        <w:numPr>
          <w:ilvl w:val="0"/>
          <w:numId w:val="55"/>
        </w:numPr>
        <w:suppressAutoHyphens/>
      </w:pPr>
      <w:r w:rsidRPr="00813DB1">
        <w:rPr>
          <w:b/>
          <w:i/>
        </w:rPr>
        <w:t>shift_cycle_number_of_argos_cycle_files</w:t>
      </w:r>
      <w:r>
        <w:t>: to shift cycle number of cycle files.</w:t>
      </w:r>
    </w:p>
    <w:p w:rsidR="002F08BF" w:rsidRPr="00715A45" w:rsidRDefault="002F08BF" w:rsidP="00715A45">
      <w:pPr>
        <w:pStyle w:val="Titre3"/>
      </w:pPr>
      <w:bookmarkStart w:id="942" w:name="_Toc460855109"/>
      <w:bookmarkStart w:id="943" w:name="_Toc475450339"/>
      <w:r w:rsidRPr="00715A45">
        <w:t>clean_spool_and_buff</w:t>
      </w:r>
      <w:bookmarkEnd w:id="942"/>
      <w:bookmarkEnd w:id="943"/>
    </w:p>
    <w:p w:rsidR="002F08BF" w:rsidRDefault="002F08BF" w:rsidP="002F08BF">
      <w:pPr>
        <w:pStyle w:val="Corpsdetexte"/>
      </w:pPr>
      <w:r>
        <w:t xml:space="preserve">If the decoder crashes while decoding Iridium floats, you can be in an unstable situation where files remain in the </w:t>
      </w:r>
      <w:r w:rsidRPr="00813DB1">
        <w:rPr>
          <w:i/>
        </w:rPr>
        <w:t>'spool'</w:t>
      </w:r>
      <w:r>
        <w:t xml:space="preserve"> or </w:t>
      </w:r>
      <w:r w:rsidRPr="00813DB1">
        <w:rPr>
          <w:i/>
        </w:rPr>
        <w:t>'buff'</w:t>
      </w:r>
      <w:r>
        <w:t xml:space="preserve"> directories of the float. If so, use this tool to delete SBD files and move back mail files to the </w:t>
      </w:r>
      <w:r w:rsidRPr="00813DB1">
        <w:rPr>
          <w:i/>
        </w:rPr>
        <w:t>'archive'</w:t>
      </w:r>
      <w:r>
        <w:t xml:space="preserve"> directory. Be careful, some files can be locked by the Matlab process and cannot be moved or deleted by the tool. If so, unlock the files (I used the </w:t>
      </w:r>
      <w:r w:rsidRPr="00813DB1">
        <w:rPr>
          <w:b/>
          <w:i/>
        </w:rPr>
        <w:t>Unlocker</w:t>
      </w:r>
      <w:r>
        <w:t xml:space="preserve"> (http://unlocker.softonic.fr/) tool in my window platform) and use </w:t>
      </w:r>
      <w:r w:rsidRPr="00813DB1">
        <w:rPr>
          <w:b/>
          <w:i/>
        </w:rPr>
        <w:t>clean_spool_and_buff</w:t>
      </w:r>
      <w:r>
        <w:t xml:space="preserve"> again.</w:t>
      </w:r>
    </w:p>
    <w:p w:rsidR="002F08BF" w:rsidRPr="00715A45" w:rsidRDefault="002F08BF" w:rsidP="00C255B6">
      <w:pPr>
        <w:pStyle w:val="Titre3"/>
      </w:pPr>
      <w:bookmarkStart w:id="944" w:name="_Toc460855110"/>
      <w:bookmarkStart w:id="945" w:name="_Toc475450340"/>
      <w:r w:rsidRPr="00715A45">
        <w:t>copy_iridium_mail_files</w:t>
      </w:r>
      <w:ins w:id="946" w:author="RANNOU Jean-Philippe" w:date="2017-02-21T14:15:00Z">
        <w:r w:rsidR="00C255B6">
          <w:t xml:space="preserve">, </w:t>
        </w:r>
      </w:ins>
      <w:del w:id="947" w:author="RANNOU Jean-Philippe" w:date="2017-02-21T14:15:00Z">
        <w:r w:rsidRPr="00715A45" w:rsidDel="00C255B6">
          <w:delText xml:space="preserve"> and </w:delText>
        </w:r>
      </w:del>
      <w:r w:rsidRPr="00715A45">
        <w:t>copy_remocean_sbd_files</w:t>
      </w:r>
      <w:bookmarkEnd w:id="944"/>
      <w:ins w:id="948" w:author="RANNOU Jean-Philippe" w:date="2017-02-21T14:15:00Z">
        <w:r w:rsidR="00C255B6">
          <w:t xml:space="preserve"> </w:t>
        </w:r>
        <w:r w:rsidR="00C255B6" w:rsidRPr="00C255B6">
          <w:rPr>
            <w:highlight w:val="green"/>
            <w:rPrChange w:id="949" w:author="RANNOU Jean-Philippe" w:date="2017-02-21T14:16:00Z">
              <w:rPr/>
            </w:rPrChange>
          </w:rPr>
          <w:t xml:space="preserve">and </w:t>
        </w:r>
      </w:ins>
      <w:ins w:id="950" w:author="RANNOU Jean-Philippe" w:date="2017-02-21T14:16:00Z">
        <w:r w:rsidR="00C255B6" w:rsidRPr="00C255B6">
          <w:rPr>
            <w:highlight w:val="green"/>
            <w:rPrChange w:id="951" w:author="RANNOU Jean-Philippe" w:date="2017-02-21T14:16:00Z">
              <w:rPr/>
            </w:rPrChange>
          </w:rPr>
          <w:t>copy_cts5_files</w:t>
        </w:r>
      </w:ins>
      <w:bookmarkEnd w:id="945"/>
    </w:p>
    <w:p w:rsidR="002F08BF" w:rsidRDefault="002F08BF" w:rsidP="002F08BF">
      <w:pPr>
        <w:pStyle w:val="Corpsdetexte"/>
      </w:pPr>
      <w:r>
        <w:t>Tools used to make a copy of Iridium mail files or Iridium RUDICS files from their repository to the directory associated to each float.</w:t>
      </w:r>
    </w:p>
    <w:p w:rsidR="002F08BF" w:rsidRPr="00715A45" w:rsidRDefault="002F08BF" w:rsidP="00715A45">
      <w:pPr>
        <w:pStyle w:val="Titre3"/>
      </w:pPr>
      <w:bookmarkStart w:id="952" w:name="_Toc460855111"/>
      <w:bookmarkStart w:id="953" w:name="_Toc475450341"/>
      <w:r w:rsidRPr="00715A45">
        <w:t>nc_add_rtqc_flags_prof_and_traj</w:t>
      </w:r>
      <w:bookmarkEnd w:id="952"/>
      <w:bookmarkEnd w:id="953"/>
    </w:p>
    <w:p w:rsidR="002F08BF" w:rsidRDefault="002F08BF" w:rsidP="002F08BF">
      <w:pPr>
        <w:pStyle w:val="Corpsdetexte"/>
      </w:pPr>
      <w:r>
        <w:t xml:space="preserve">The RTQC flags can be added by the decoder just after the decoding (if </w:t>
      </w:r>
      <w:r w:rsidRPr="00813DB1">
        <w:rPr>
          <w:rStyle w:val="CodeCar"/>
          <w:rFonts w:eastAsiaTheme="minorEastAsia"/>
        </w:rPr>
        <w:t>APPLY_RTQC = 1</w:t>
      </w:r>
      <w:r>
        <w:t>).</w:t>
      </w:r>
    </w:p>
    <w:p w:rsidR="002F08BF" w:rsidRDefault="002F08BF" w:rsidP="002F08BF">
      <w:pPr>
        <w:pStyle w:val="Corpsdetexte"/>
      </w:pPr>
      <w:r>
        <w:t xml:space="preserve">You can also apply RTQC tests to existing V3.1 NetCDF Argo files using this tool (the tests to be performed should be set to 1 in the </w:t>
      </w:r>
      <w:r w:rsidRPr="00813DB1">
        <w:rPr>
          <w:rStyle w:val="CodeCar"/>
          <w:rFonts w:eastAsiaTheme="minorEastAsia"/>
        </w:rPr>
        <w:t>testToPerformList</w:t>
      </w:r>
      <w:r>
        <w:t xml:space="preserve"> cell array).</w:t>
      </w:r>
    </w:p>
    <w:p w:rsidR="002F08BF" w:rsidRPr="00715A45" w:rsidRDefault="002F08BF" w:rsidP="00715A45">
      <w:pPr>
        <w:pStyle w:val="Titre3"/>
      </w:pPr>
      <w:bookmarkStart w:id="954" w:name="_Toc460855112"/>
      <w:bookmarkStart w:id="955" w:name="_Toc475450342"/>
      <w:r w:rsidRPr="00715A45">
        <w:t>nc_check_file_format</w:t>
      </w:r>
      <w:bookmarkEnd w:id="954"/>
      <w:bookmarkEnd w:id="955"/>
    </w:p>
    <w:p w:rsidR="002F08BF" w:rsidRDefault="002F08BF" w:rsidP="002F08BF">
      <w:pPr>
        <w:pStyle w:val="Corpsdetexte"/>
      </w:pPr>
      <w:r>
        <w:t xml:space="preserve">This tool is used to check that the NetCDF decoded files are compliant to the Argo V3.1 format with the GDAC Argo checker (the last version of the checker should be first downloaded at </w:t>
      </w:r>
      <w:hyperlink r:id="rId21" w:history="1">
        <w:r w:rsidRPr="00686170">
          <w:rPr>
            <w:rStyle w:val="Lienhypertexte"/>
          </w:rPr>
          <w:t>http://usgodae.org/pub/outgoing/argo/etc/FileChecker/</w:t>
        </w:r>
      </w:hyperlink>
      <w:r>
        <w:t xml:space="preserve"> and installed).</w:t>
      </w:r>
      <w:bookmarkEnd w:id="634"/>
    </w:p>
    <w:p w:rsidR="0058643D" w:rsidRDefault="0058643D" w:rsidP="002F08BF">
      <w:pPr>
        <w:pStyle w:val="Corpsdetexte"/>
      </w:pPr>
    </w:p>
    <w:sectPr w:rsidR="0058643D" w:rsidSect="00C96BAE">
      <w:headerReference w:type="default" r:id="rId22"/>
      <w:headerReference w:type="first" r:id="rId23"/>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2FC" w:rsidRDefault="004002FC" w:rsidP="009F0AAC">
      <w:r>
        <w:separator/>
      </w:r>
    </w:p>
  </w:endnote>
  <w:endnote w:type="continuationSeparator" w:id="0">
    <w:p w:rsidR="004002FC" w:rsidRDefault="004002FC"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B6" w:rsidRDefault="00C255B6"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2FC" w:rsidRDefault="004002FC" w:rsidP="009F0AAC">
      <w:r>
        <w:separator/>
      </w:r>
    </w:p>
  </w:footnote>
  <w:footnote w:type="continuationSeparator" w:id="0">
    <w:p w:rsidR="004002FC" w:rsidRDefault="004002FC"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B6" w:rsidRDefault="00C255B6"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C255B6" w:rsidRDefault="00C255B6"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B6" w:rsidRDefault="00C255B6"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5843E3E1" wp14:editId="3F8A1C5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E4C62B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306EC54C" wp14:editId="2493C037">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BF5A8F3"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5341BC05" wp14:editId="1BD6F4F1">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B6" w:rsidRDefault="00C255B6"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794983">
      <w:rPr>
        <w:rStyle w:val="Numrodepage"/>
        <w:noProof/>
        <w:sz w:val="16"/>
      </w:rPr>
      <w:t>6</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B6" w:rsidRPr="00EF65F5" w:rsidRDefault="00C255B6" w:rsidP="00107C03">
    <w:pPr>
      <w:pStyle w:val="En-tte"/>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29">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38">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3">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4">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5">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6">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37"/>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1"/>
  </w:num>
  <w:num w:numId="13">
    <w:abstractNumId w:val="34"/>
  </w:num>
  <w:num w:numId="14">
    <w:abstractNumId w:val="54"/>
  </w:num>
  <w:num w:numId="15">
    <w:abstractNumId w:val="52"/>
  </w:num>
  <w:num w:numId="16">
    <w:abstractNumId w:val="26"/>
  </w:num>
  <w:num w:numId="17">
    <w:abstractNumId w:val="28"/>
  </w:num>
  <w:num w:numId="18">
    <w:abstractNumId w:val="43"/>
  </w:num>
  <w:num w:numId="19">
    <w:abstractNumId w:val="55"/>
  </w:num>
  <w:num w:numId="20">
    <w:abstractNumId w:val="13"/>
  </w:num>
  <w:num w:numId="21">
    <w:abstractNumId w:val="24"/>
  </w:num>
  <w:num w:numId="22">
    <w:abstractNumId w:val="51"/>
  </w:num>
  <w:num w:numId="23">
    <w:abstractNumId w:val="39"/>
  </w:num>
  <w:num w:numId="24">
    <w:abstractNumId w:val="17"/>
  </w:num>
  <w:num w:numId="25">
    <w:abstractNumId w:val="41"/>
  </w:num>
  <w:num w:numId="26">
    <w:abstractNumId w:val="36"/>
  </w:num>
  <w:num w:numId="27">
    <w:abstractNumId w:val="47"/>
  </w:num>
  <w:num w:numId="28">
    <w:abstractNumId w:val="49"/>
  </w:num>
  <w:num w:numId="29">
    <w:abstractNumId w:val="35"/>
  </w:num>
  <w:num w:numId="30">
    <w:abstractNumId w:val="48"/>
  </w:num>
  <w:num w:numId="31">
    <w:abstractNumId w:val="14"/>
  </w:num>
  <w:num w:numId="32">
    <w:abstractNumId w:val="25"/>
  </w:num>
  <w:num w:numId="33">
    <w:abstractNumId w:val="59"/>
  </w:num>
  <w:num w:numId="34">
    <w:abstractNumId w:val="38"/>
  </w:num>
  <w:num w:numId="35">
    <w:abstractNumId w:val="32"/>
  </w:num>
  <w:num w:numId="36">
    <w:abstractNumId w:val="19"/>
  </w:num>
  <w:num w:numId="37">
    <w:abstractNumId w:val="57"/>
  </w:num>
  <w:num w:numId="38">
    <w:abstractNumId w:val="46"/>
  </w:num>
  <w:num w:numId="39">
    <w:abstractNumId w:val="30"/>
  </w:num>
  <w:num w:numId="40">
    <w:abstractNumId w:val="60"/>
  </w:num>
  <w:num w:numId="41">
    <w:abstractNumId w:val="22"/>
  </w:num>
  <w:num w:numId="42">
    <w:abstractNumId w:val="23"/>
  </w:num>
  <w:num w:numId="43">
    <w:abstractNumId w:val="21"/>
  </w:num>
  <w:num w:numId="44">
    <w:abstractNumId w:val="40"/>
  </w:num>
  <w:num w:numId="45">
    <w:abstractNumId w:val="56"/>
  </w:num>
  <w:num w:numId="46">
    <w:abstractNumId w:val="12"/>
  </w:num>
  <w:num w:numId="47">
    <w:abstractNumId w:val="15"/>
  </w:num>
  <w:num w:numId="48">
    <w:abstractNumId w:val="11"/>
  </w:num>
  <w:num w:numId="49">
    <w:abstractNumId w:val="44"/>
  </w:num>
  <w:num w:numId="50">
    <w:abstractNumId w:val="33"/>
  </w:num>
  <w:num w:numId="51">
    <w:abstractNumId w:val="58"/>
  </w:num>
  <w:num w:numId="52">
    <w:abstractNumId w:val="29"/>
  </w:num>
  <w:num w:numId="53">
    <w:abstractNumId w:val="16"/>
  </w:num>
  <w:num w:numId="54">
    <w:abstractNumId w:val="53"/>
  </w:num>
  <w:num w:numId="55">
    <w:abstractNumId w:val="45"/>
  </w:num>
  <w:num w:numId="56">
    <w:abstractNumId w:val="27"/>
  </w:num>
  <w:num w:numId="57">
    <w:abstractNumId w:val="18"/>
  </w:num>
  <w:num w:numId="58">
    <w:abstractNumId w:val="50"/>
  </w:num>
  <w:num w:numId="59">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B9"/>
    <w:rsid w:val="00097635"/>
    <w:rsid w:val="000A376B"/>
    <w:rsid w:val="000A3AA4"/>
    <w:rsid w:val="000A63A5"/>
    <w:rsid w:val="000B04A6"/>
    <w:rsid w:val="000B2362"/>
    <w:rsid w:val="000B330F"/>
    <w:rsid w:val="000B5269"/>
    <w:rsid w:val="000C0D55"/>
    <w:rsid w:val="000C1274"/>
    <w:rsid w:val="000C3DA7"/>
    <w:rsid w:val="000D0DA7"/>
    <w:rsid w:val="000D2686"/>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19E7"/>
    <w:rsid w:val="00116B68"/>
    <w:rsid w:val="00125479"/>
    <w:rsid w:val="00127F9D"/>
    <w:rsid w:val="00130E22"/>
    <w:rsid w:val="00131E5B"/>
    <w:rsid w:val="00134CE3"/>
    <w:rsid w:val="00135767"/>
    <w:rsid w:val="00135DB8"/>
    <w:rsid w:val="001366B2"/>
    <w:rsid w:val="00136716"/>
    <w:rsid w:val="00136E98"/>
    <w:rsid w:val="001378F0"/>
    <w:rsid w:val="00137B6B"/>
    <w:rsid w:val="00140031"/>
    <w:rsid w:val="00142CB8"/>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2F29"/>
    <w:rsid w:val="001A369F"/>
    <w:rsid w:val="001A388A"/>
    <w:rsid w:val="001A45DF"/>
    <w:rsid w:val="001A4B33"/>
    <w:rsid w:val="001A7464"/>
    <w:rsid w:val="001A7B00"/>
    <w:rsid w:val="001B1F61"/>
    <w:rsid w:val="001B6DA0"/>
    <w:rsid w:val="001B7890"/>
    <w:rsid w:val="001C0007"/>
    <w:rsid w:val="001C1ABB"/>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B11"/>
    <w:rsid w:val="002972B2"/>
    <w:rsid w:val="002A13CB"/>
    <w:rsid w:val="002A3D56"/>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6658"/>
    <w:rsid w:val="002E761F"/>
    <w:rsid w:val="002F08BF"/>
    <w:rsid w:val="002F2443"/>
    <w:rsid w:val="002F2C0B"/>
    <w:rsid w:val="002F3759"/>
    <w:rsid w:val="002F59F5"/>
    <w:rsid w:val="002F60D8"/>
    <w:rsid w:val="002F750D"/>
    <w:rsid w:val="00301457"/>
    <w:rsid w:val="00302D16"/>
    <w:rsid w:val="00302D4E"/>
    <w:rsid w:val="00305D54"/>
    <w:rsid w:val="0030744C"/>
    <w:rsid w:val="0031038A"/>
    <w:rsid w:val="00315BBC"/>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2FC"/>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4EEC"/>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C4E"/>
    <w:rsid w:val="00525FD9"/>
    <w:rsid w:val="00530A6F"/>
    <w:rsid w:val="0053172F"/>
    <w:rsid w:val="0053394E"/>
    <w:rsid w:val="0053583E"/>
    <w:rsid w:val="005418D3"/>
    <w:rsid w:val="00542FBE"/>
    <w:rsid w:val="00544D0F"/>
    <w:rsid w:val="005462D3"/>
    <w:rsid w:val="00546703"/>
    <w:rsid w:val="00546FB1"/>
    <w:rsid w:val="005478AB"/>
    <w:rsid w:val="005479A6"/>
    <w:rsid w:val="00547D99"/>
    <w:rsid w:val="00550BD7"/>
    <w:rsid w:val="00553217"/>
    <w:rsid w:val="0055338F"/>
    <w:rsid w:val="00555B2F"/>
    <w:rsid w:val="0055625A"/>
    <w:rsid w:val="005563DD"/>
    <w:rsid w:val="00557447"/>
    <w:rsid w:val="005605EC"/>
    <w:rsid w:val="0056102C"/>
    <w:rsid w:val="005637C2"/>
    <w:rsid w:val="00563A3A"/>
    <w:rsid w:val="005709BF"/>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2178"/>
    <w:rsid w:val="005D262B"/>
    <w:rsid w:val="005D2BBC"/>
    <w:rsid w:val="005D5D65"/>
    <w:rsid w:val="005D6CEF"/>
    <w:rsid w:val="005D6F62"/>
    <w:rsid w:val="005D70BF"/>
    <w:rsid w:val="005E1E7D"/>
    <w:rsid w:val="005E28E4"/>
    <w:rsid w:val="005E3C36"/>
    <w:rsid w:val="005E65FF"/>
    <w:rsid w:val="005E7B7F"/>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C37"/>
    <w:rsid w:val="00645FCF"/>
    <w:rsid w:val="0064667C"/>
    <w:rsid w:val="00647A25"/>
    <w:rsid w:val="00654AB3"/>
    <w:rsid w:val="0065758E"/>
    <w:rsid w:val="00657660"/>
    <w:rsid w:val="0066522A"/>
    <w:rsid w:val="006655B3"/>
    <w:rsid w:val="00665FF1"/>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2E8F"/>
    <w:rsid w:val="00715A45"/>
    <w:rsid w:val="00717FCC"/>
    <w:rsid w:val="0072037B"/>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83"/>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7A6C"/>
    <w:rsid w:val="0084082D"/>
    <w:rsid w:val="00840965"/>
    <w:rsid w:val="008506EA"/>
    <w:rsid w:val="00852A9D"/>
    <w:rsid w:val="008535BF"/>
    <w:rsid w:val="00855D5C"/>
    <w:rsid w:val="00857613"/>
    <w:rsid w:val="00860592"/>
    <w:rsid w:val="008618D3"/>
    <w:rsid w:val="00861E7B"/>
    <w:rsid w:val="00866936"/>
    <w:rsid w:val="00866A0C"/>
    <w:rsid w:val="00867FD6"/>
    <w:rsid w:val="00870ADF"/>
    <w:rsid w:val="00871715"/>
    <w:rsid w:val="00872908"/>
    <w:rsid w:val="00875943"/>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36B01"/>
    <w:rsid w:val="009402FA"/>
    <w:rsid w:val="00940E4C"/>
    <w:rsid w:val="009426E8"/>
    <w:rsid w:val="009429B6"/>
    <w:rsid w:val="0094336F"/>
    <w:rsid w:val="0094362A"/>
    <w:rsid w:val="00944DA9"/>
    <w:rsid w:val="0094554F"/>
    <w:rsid w:val="009472B3"/>
    <w:rsid w:val="009504BB"/>
    <w:rsid w:val="009518A2"/>
    <w:rsid w:val="0095254C"/>
    <w:rsid w:val="00953353"/>
    <w:rsid w:val="0095339B"/>
    <w:rsid w:val="009549C4"/>
    <w:rsid w:val="00955C92"/>
    <w:rsid w:val="00956577"/>
    <w:rsid w:val="00960F8A"/>
    <w:rsid w:val="00963105"/>
    <w:rsid w:val="00966208"/>
    <w:rsid w:val="009717A2"/>
    <w:rsid w:val="0097497B"/>
    <w:rsid w:val="00976F08"/>
    <w:rsid w:val="00980D95"/>
    <w:rsid w:val="00982894"/>
    <w:rsid w:val="009850A3"/>
    <w:rsid w:val="00986A07"/>
    <w:rsid w:val="009906B3"/>
    <w:rsid w:val="009936CB"/>
    <w:rsid w:val="009943C9"/>
    <w:rsid w:val="00995A76"/>
    <w:rsid w:val="00997107"/>
    <w:rsid w:val="00997735"/>
    <w:rsid w:val="009A111F"/>
    <w:rsid w:val="009A4F6E"/>
    <w:rsid w:val="009A5C51"/>
    <w:rsid w:val="009B01AD"/>
    <w:rsid w:val="009B2CD0"/>
    <w:rsid w:val="009B4163"/>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2F26"/>
    <w:rsid w:val="00A84492"/>
    <w:rsid w:val="00A85A9F"/>
    <w:rsid w:val="00A862D0"/>
    <w:rsid w:val="00A86FF3"/>
    <w:rsid w:val="00A87575"/>
    <w:rsid w:val="00A951BF"/>
    <w:rsid w:val="00A95591"/>
    <w:rsid w:val="00A97F22"/>
    <w:rsid w:val="00AA1523"/>
    <w:rsid w:val="00AA379C"/>
    <w:rsid w:val="00AA527C"/>
    <w:rsid w:val="00AA68E1"/>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7686"/>
    <w:rsid w:val="00B732E9"/>
    <w:rsid w:val="00B76F42"/>
    <w:rsid w:val="00B805B4"/>
    <w:rsid w:val="00B80C13"/>
    <w:rsid w:val="00B81AEA"/>
    <w:rsid w:val="00B84542"/>
    <w:rsid w:val="00B8506F"/>
    <w:rsid w:val="00B85436"/>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55B6"/>
    <w:rsid w:val="00C272E4"/>
    <w:rsid w:val="00C301DB"/>
    <w:rsid w:val="00C30357"/>
    <w:rsid w:val="00C3084A"/>
    <w:rsid w:val="00C30F25"/>
    <w:rsid w:val="00C31C04"/>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7D41"/>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6B0"/>
    <w:rsid w:val="00D03BA7"/>
    <w:rsid w:val="00D046EF"/>
    <w:rsid w:val="00D04F1F"/>
    <w:rsid w:val="00D07BE7"/>
    <w:rsid w:val="00D1133E"/>
    <w:rsid w:val="00D121AC"/>
    <w:rsid w:val="00D128C5"/>
    <w:rsid w:val="00D141A6"/>
    <w:rsid w:val="00D24488"/>
    <w:rsid w:val="00D2738F"/>
    <w:rsid w:val="00D27BF8"/>
    <w:rsid w:val="00D27DC4"/>
    <w:rsid w:val="00D330D7"/>
    <w:rsid w:val="00D33997"/>
    <w:rsid w:val="00D3665D"/>
    <w:rsid w:val="00D36BC6"/>
    <w:rsid w:val="00D408E8"/>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44BA"/>
    <w:rsid w:val="00D84D5D"/>
    <w:rsid w:val="00D853F4"/>
    <w:rsid w:val="00D91308"/>
    <w:rsid w:val="00D920FD"/>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12EB5"/>
    <w:rsid w:val="00F142E6"/>
    <w:rsid w:val="00F15738"/>
    <w:rsid w:val="00F23D39"/>
    <w:rsid w:val="00F24E7E"/>
    <w:rsid w:val="00F25395"/>
    <w:rsid w:val="00F266B1"/>
    <w:rsid w:val="00F30114"/>
    <w:rsid w:val="00F3014B"/>
    <w:rsid w:val="00F30EFC"/>
    <w:rsid w:val="00F3363D"/>
    <w:rsid w:val="00F34629"/>
    <w:rsid w:val="00F34FC9"/>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7037F"/>
    <w:rsid w:val="00F717FC"/>
    <w:rsid w:val="00F723D7"/>
    <w:rsid w:val="00F74214"/>
    <w:rsid w:val="00F74711"/>
    <w:rsid w:val="00F775D3"/>
    <w:rsid w:val="00F83B9A"/>
    <w:rsid w:val="00F844D7"/>
    <w:rsid w:val="00F85B6D"/>
    <w:rsid w:val="00F86C2B"/>
    <w:rsid w:val="00F91655"/>
    <w:rsid w:val="00F93CFA"/>
    <w:rsid w:val="00F94617"/>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E06A0"/>
    <w:rsid w:val="00FE0E93"/>
    <w:rsid w:val="00FE1447"/>
    <w:rsid w:val="00FE157A"/>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topex.ucsd.edu/WWW_html/srtm30_plus.html" TargetMode="External"/><Relationship Id="rId3" Type="http://schemas.openxmlformats.org/officeDocument/2006/relationships/styles" Target="styles.xml"/><Relationship Id="rId21" Type="http://schemas.openxmlformats.org/officeDocument/2006/relationships/hyperlink" Target="http://usgodae.org/pub/outgoing/argo/etc/FileChecke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3155/40879" TargetMode="External"/><Relationship Id="rId20" Type="http://schemas.openxmlformats.org/officeDocument/2006/relationships/hyperlink" Target="http://www.argodatamgt.org/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x.doi.org/10.13155/33951"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hyperlink" Target="http://dx.doi.org/10.17882/45589" TargetMode="External"/><Relationship Id="rId14" Type="http://schemas.openxmlformats.org/officeDocument/2006/relationships/hyperlink" Target="http://dx.doi.org/10.17882/45589"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760A1-F375-4CA6-8665-6ADCE887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1308</TotalTime>
  <Pages>36</Pages>
  <Words>10086</Words>
  <Characters>55478</Characters>
  <Application>Microsoft Office Word</Application>
  <DocSecurity>0</DocSecurity>
  <Lines>462</Lines>
  <Paragraphs>130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65434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59</cp:revision>
  <cp:lastPrinted>2016-09-19T12:51:00Z</cp:lastPrinted>
  <dcterms:created xsi:type="dcterms:W3CDTF">2015-11-03T19:11:00Z</dcterms:created>
  <dcterms:modified xsi:type="dcterms:W3CDTF">2017-02-21T13:22:00Z</dcterms:modified>
</cp:coreProperties>
</file>
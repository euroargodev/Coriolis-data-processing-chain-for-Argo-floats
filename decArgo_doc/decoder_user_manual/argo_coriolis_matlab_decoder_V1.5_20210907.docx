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8B" w:rsidRPr="000557AF" w:rsidRDefault="00837A6C" w:rsidP="00DD1BC8">
      <w:pPr>
        <w:pStyle w:val="Sansinterligne"/>
        <w:ind w:left="2127"/>
        <w:rPr>
          <w:rFonts w:ascii="Arial" w:hAnsi="Arial" w:cs="Arial"/>
          <w:lang w:val="en-US"/>
        </w:rPr>
      </w:pPr>
      <w:r w:rsidRPr="000557AF">
        <w:rPr>
          <w:rFonts w:ascii="Arial" w:hAnsi="Arial" w:cs="Arial"/>
          <w:lang w:val="en-US"/>
        </w:rPr>
        <w:t>Euro-Argo</w:t>
      </w:r>
      <w:r w:rsidR="007F228B" w:rsidRPr="000557AF">
        <w:rPr>
          <w:rFonts w:ascii="Arial" w:hAnsi="Arial" w:cs="Arial"/>
          <w:lang w:val="en-US"/>
        </w:rPr>
        <w:t xml:space="preserve"> data management </w:t>
      </w:r>
    </w:p>
    <w:p w:rsidR="007F228B" w:rsidRPr="000557AF" w:rsidRDefault="00110BBC" w:rsidP="00DD1BC8">
      <w:pPr>
        <w:pStyle w:val="Sansinterligne"/>
        <w:ind w:left="2127"/>
        <w:rPr>
          <w:rFonts w:ascii="Arial" w:hAnsi="Arial" w:cs="Arial"/>
          <w:lang w:val="en-US"/>
        </w:rPr>
      </w:pPr>
      <w:hyperlink r:id="rId8" w:history="1">
        <w:r w:rsidR="00837A6C" w:rsidRPr="000557AF">
          <w:rPr>
            <w:rStyle w:val="Lienhypertexte"/>
            <w:rFonts w:ascii="Arial" w:hAnsi="Arial" w:cs="Arial"/>
            <w:lang w:val="en-US"/>
          </w:rPr>
          <w:t>http://dx.doi.org/10.17882/45589</w:t>
        </w:r>
      </w:hyperlink>
      <w:r w:rsidR="00837A6C" w:rsidRPr="000557AF">
        <w:rPr>
          <w:rFonts w:ascii="Arial" w:hAnsi="Arial" w:cs="Arial"/>
          <w:lang w:val="en-US"/>
        </w:rPr>
        <w:t xml:space="preserve"> </w:t>
      </w: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2F08BF" w:rsidP="002F08BF">
      <w:pPr>
        <w:pStyle w:val="Sansinterligne"/>
        <w:ind w:left="2127"/>
        <w:rPr>
          <w:rFonts w:ascii="Arial" w:hAnsi="Arial" w:cs="Arial"/>
          <w:sz w:val="36"/>
          <w:lang w:val="en-US"/>
        </w:rPr>
      </w:pPr>
      <w:r w:rsidRPr="000557AF">
        <w:rPr>
          <w:rFonts w:ascii="Arial" w:hAnsi="Arial" w:cs="Arial"/>
          <w:sz w:val="52"/>
          <w:lang w:val="en-US"/>
        </w:rPr>
        <w:t>Coriolis Argo floats</w:t>
      </w:r>
      <w:r w:rsidR="00470E43" w:rsidRPr="000557AF">
        <w:rPr>
          <w:rFonts w:ascii="Arial" w:hAnsi="Arial" w:cs="Arial"/>
          <w:sz w:val="52"/>
          <w:lang w:val="en-US"/>
        </w:rPr>
        <w:br/>
      </w:r>
      <w:r w:rsidRPr="000557AF">
        <w:rPr>
          <w:rFonts w:ascii="Arial" w:hAnsi="Arial" w:cs="Arial"/>
          <w:sz w:val="52"/>
          <w:lang w:val="en-US"/>
        </w:rPr>
        <w:t>data processing chain</w:t>
      </w:r>
    </w:p>
    <w:p w:rsidR="007F228B"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t xml:space="preserve">Version </w:t>
      </w:r>
      <w:r w:rsidR="005D0A05" w:rsidRPr="000557AF">
        <w:rPr>
          <w:rFonts w:ascii="Arial" w:hAnsi="Arial" w:cs="Arial"/>
          <w:sz w:val="36"/>
          <w:highlight w:val="green"/>
          <w:lang w:val="en-US"/>
        </w:rPr>
        <w:t>1</w:t>
      </w:r>
      <w:r w:rsidR="007F4273" w:rsidRPr="000557AF">
        <w:rPr>
          <w:rFonts w:ascii="Arial" w:hAnsi="Arial" w:cs="Arial"/>
          <w:sz w:val="36"/>
          <w:highlight w:val="green"/>
          <w:lang w:val="en-US"/>
        </w:rPr>
        <w:t>.</w:t>
      </w:r>
      <w:ins w:id="0" w:author="RANNOU Jean-Philippe" w:date="2021-09-07T10:18:00Z">
        <w:r w:rsidR="001762DF">
          <w:rPr>
            <w:rFonts w:ascii="Arial" w:hAnsi="Arial" w:cs="Arial"/>
            <w:sz w:val="36"/>
            <w:highlight w:val="green"/>
            <w:lang w:val="en-US"/>
          </w:rPr>
          <w:t>5</w:t>
        </w:r>
      </w:ins>
      <w:del w:id="1" w:author="RANNOU Jean-Philippe" w:date="2021-09-07T10:18:00Z">
        <w:r w:rsidR="000557AF" w:rsidRPr="002E5C4D" w:rsidDel="001762DF">
          <w:rPr>
            <w:rFonts w:ascii="Arial" w:hAnsi="Arial" w:cs="Arial"/>
            <w:sz w:val="36"/>
            <w:highlight w:val="green"/>
            <w:lang w:val="en-US"/>
          </w:rPr>
          <w:delText>4</w:delText>
        </w:r>
      </w:del>
    </w:p>
    <w:p w:rsidR="00D03BA7"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r>
      <w:del w:id="2" w:author="RANNOU Jean-Philippe" w:date="2021-09-07T10:18:00Z">
        <w:r w:rsidR="000557AF" w:rsidDel="001762DF">
          <w:rPr>
            <w:rFonts w:ascii="Arial" w:hAnsi="Arial" w:cs="Arial"/>
            <w:sz w:val="36"/>
            <w:highlight w:val="green"/>
            <w:lang w:val="en-US"/>
          </w:rPr>
          <w:delText>J</w:delText>
        </w:r>
        <w:r w:rsidR="0067108E" w:rsidDel="001762DF">
          <w:rPr>
            <w:rFonts w:ascii="Arial" w:hAnsi="Arial" w:cs="Arial"/>
            <w:sz w:val="36"/>
            <w:highlight w:val="green"/>
            <w:lang w:val="en-US"/>
          </w:rPr>
          <w:delText>anuary</w:delText>
        </w:r>
        <w:r w:rsidR="000557AF" w:rsidRPr="000557AF" w:rsidDel="001762DF">
          <w:rPr>
            <w:rFonts w:ascii="Arial" w:hAnsi="Arial" w:cs="Arial"/>
            <w:sz w:val="36"/>
            <w:highlight w:val="green"/>
            <w:lang w:val="en-US"/>
          </w:rPr>
          <w:delText xml:space="preserve"> </w:delText>
        </w:r>
      </w:del>
      <w:ins w:id="3" w:author="RANNOU Jean-Philippe" w:date="2021-09-07T10:18:00Z">
        <w:r w:rsidR="001762DF">
          <w:rPr>
            <w:rFonts w:ascii="Arial" w:hAnsi="Arial" w:cs="Arial"/>
            <w:sz w:val="36"/>
            <w:highlight w:val="green"/>
            <w:lang w:val="en-US"/>
          </w:rPr>
          <w:t>September</w:t>
        </w:r>
        <w:r w:rsidR="001762DF" w:rsidRPr="000557AF">
          <w:rPr>
            <w:rFonts w:ascii="Arial" w:hAnsi="Arial" w:cs="Arial"/>
            <w:sz w:val="36"/>
            <w:highlight w:val="green"/>
            <w:lang w:val="en-US"/>
          </w:rPr>
          <w:t xml:space="preserve"> </w:t>
        </w:r>
      </w:ins>
      <w:ins w:id="4" w:author="RANNOU Jean-Philippe" w:date="2021-09-07T10:19:00Z">
        <w:r w:rsidR="001762DF">
          <w:rPr>
            <w:rFonts w:ascii="Arial" w:hAnsi="Arial" w:cs="Arial"/>
            <w:sz w:val="36"/>
            <w:highlight w:val="green"/>
            <w:lang w:val="en-US"/>
          </w:rPr>
          <w:t>7</w:t>
        </w:r>
      </w:ins>
      <w:del w:id="5" w:author="RANNOU Jean-Philippe" w:date="2021-09-07T10:19:00Z">
        <w:r w:rsidR="009F1E5C" w:rsidDel="001762DF">
          <w:rPr>
            <w:rFonts w:ascii="Arial" w:hAnsi="Arial" w:cs="Arial"/>
            <w:sz w:val="36"/>
            <w:highlight w:val="green"/>
            <w:lang w:val="en-US"/>
          </w:rPr>
          <w:delText>1</w:delText>
        </w:r>
        <w:r w:rsidR="0067108E" w:rsidDel="001762DF">
          <w:rPr>
            <w:rFonts w:ascii="Arial" w:hAnsi="Arial" w:cs="Arial"/>
            <w:sz w:val="36"/>
            <w:highlight w:val="green"/>
            <w:lang w:val="en-US"/>
          </w:rPr>
          <w:delText>8</w:delText>
        </w:r>
      </w:del>
      <w:proofErr w:type="gramStart"/>
      <w:r w:rsidR="00B65B67" w:rsidRPr="000557AF">
        <w:rPr>
          <w:rFonts w:ascii="Arial" w:hAnsi="Arial" w:cs="Arial"/>
          <w:sz w:val="36"/>
          <w:highlight w:val="green"/>
          <w:vertAlign w:val="superscript"/>
          <w:lang w:val="en-US"/>
        </w:rPr>
        <w:t>th</w:t>
      </w:r>
      <w:proofErr w:type="gramEnd"/>
      <w:r w:rsidR="002F08BF" w:rsidRPr="000557AF">
        <w:rPr>
          <w:rFonts w:ascii="Arial" w:hAnsi="Arial" w:cs="Arial"/>
          <w:sz w:val="36"/>
          <w:highlight w:val="green"/>
          <w:lang w:val="en-US"/>
        </w:rPr>
        <w:t xml:space="preserve">, </w:t>
      </w:r>
      <w:r w:rsidR="0067108E" w:rsidRPr="007E5DCD">
        <w:rPr>
          <w:rFonts w:ascii="Arial" w:hAnsi="Arial" w:cs="Arial"/>
          <w:sz w:val="36"/>
          <w:highlight w:val="green"/>
          <w:lang w:val="en-US"/>
        </w:rPr>
        <w:t>202</w:t>
      </w:r>
      <w:r w:rsidR="0067108E" w:rsidRPr="001762DF">
        <w:rPr>
          <w:rFonts w:ascii="Arial" w:hAnsi="Arial" w:cs="Arial"/>
          <w:sz w:val="36"/>
          <w:highlight w:val="green"/>
          <w:lang w:val="en-US"/>
          <w:rPrChange w:id="6" w:author="RANNOU Jean-Philippe" w:date="2021-09-07T10:19:00Z">
            <w:rPr>
              <w:rFonts w:ascii="Arial" w:hAnsi="Arial" w:cs="Arial"/>
              <w:sz w:val="36"/>
              <w:lang w:val="en-US"/>
            </w:rPr>
          </w:rPrChange>
        </w:rPr>
        <w:t>1</w:t>
      </w:r>
    </w:p>
    <w:p w:rsidR="00D03BA7" w:rsidRPr="000557AF" w:rsidRDefault="00D03BA7" w:rsidP="00DD1BC8">
      <w:pPr>
        <w:pStyle w:val="Sansinterligne"/>
        <w:rPr>
          <w:rFonts w:ascii="Arial" w:hAnsi="Arial" w:cs="Arial"/>
          <w:sz w:val="36"/>
          <w:lang w:val="en-US"/>
        </w:rPr>
      </w:pPr>
    </w:p>
    <w:p w:rsidR="00944DA9" w:rsidRPr="000557AF" w:rsidRDefault="00944DA9" w:rsidP="00B84542">
      <w:pPr>
        <w:pStyle w:val="Sansinterligne"/>
        <w:ind w:left="1418" w:firstLine="709"/>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bookmarkStart w:id="7" w:name="_GoBack"/>
      <w:bookmarkEnd w:id="7"/>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32266F" w:rsidRPr="000557AF" w:rsidRDefault="0032266F" w:rsidP="00DD1BC8">
      <w:pPr>
        <w:pStyle w:val="Sansinterligne"/>
        <w:rPr>
          <w:lang w:val="en-US"/>
        </w:rPr>
      </w:pPr>
    </w:p>
    <w:p w:rsidR="0032266F" w:rsidRPr="000557AF" w:rsidRDefault="0032266F" w:rsidP="00DD1BC8">
      <w:pPr>
        <w:pStyle w:val="Sansinterligne"/>
        <w:rPr>
          <w:lang w:val="en-US"/>
        </w:rPr>
      </w:pPr>
    </w:p>
    <w:p w:rsidR="007F228B" w:rsidRPr="000557AF" w:rsidRDefault="00EC4821" w:rsidP="00DD1BC8">
      <w:pPr>
        <w:pStyle w:val="Sansinterligne"/>
        <w:ind w:left="2127"/>
        <w:rPr>
          <w:rFonts w:ascii="Arial" w:hAnsi="Arial" w:cs="Arial"/>
          <w:b/>
          <w:bCs/>
          <w:color w:val="FF6600"/>
          <w:sz w:val="56"/>
          <w:lang w:val="en-US"/>
        </w:rPr>
        <w:sectPr w:rsidR="007F228B" w:rsidRPr="000557AF">
          <w:headerReference w:type="default" r:id="rId9"/>
          <w:footerReference w:type="default" r:id="rId10"/>
          <w:headerReference w:type="first" r:id="rId11"/>
          <w:pgSz w:w="11907" w:h="16840" w:code="9"/>
          <w:pgMar w:top="-1135" w:right="851" w:bottom="851" w:left="1701" w:header="0" w:footer="397" w:gutter="0"/>
          <w:cols w:space="720"/>
          <w:titlePg/>
        </w:sectPr>
      </w:pPr>
      <w:r w:rsidRPr="00B702B6">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0557AF" w:rsidRDefault="00EC4821" w:rsidP="009F0AAC">
      <w:r w:rsidRPr="00B702B6">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470E43" w:rsidP="00470E43">
      <w:pPr>
        <w:pStyle w:val="Sansinterligne"/>
        <w:rPr>
          <w:lang w:val="en-US"/>
        </w:rPr>
      </w:pPr>
      <w:r w:rsidRPr="00FE6751">
        <w:rPr>
          <w:lang w:val="en-US"/>
        </w:rPr>
        <w:t>Coriolis Argo floats data processing chain</w:t>
      </w:r>
    </w:p>
    <w:p w:rsidR="00806F87" w:rsidRPr="000557AF" w:rsidRDefault="00110BBC" w:rsidP="009F0AAC">
      <w:pPr>
        <w:rPr>
          <w:lang w:val="fr-FR"/>
        </w:rPr>
      </w:pPr>
      <w:hyperlink r:id="rId13" w:history="1">
        <w:r w:rsidR="00837A6C" w:rsidRPr="000557AF">
          <w:rPr>
            <w:rStyle w:val="Lienhypertexte"/>
            <w:lang w:val="fr-FR"/>
          </w:rPr>
          <w:t>http://dx.doi.org/10.17882/45589</w:t>
        </w:r>
      </w:hyperlink>
      <w:r w:rsidR="00837A6C" w:rsidRPr="000557AF">
        <w:rPr>
          <w:lang w:val="fr-FR"/>
        </w:rPr>
        <w:t xml:space="preserve"> </w:t>
      </w:r>
    </w:p>
    <w:p w:rsidR="007F228B" w:rsidRPr="000557AF" w:rsidRDefault="007F228B" w:rsidP="009F0AAC">
      <w:pPr>
        <w:rPr>
          <w:lang w:val="fr-FR"/>
        </w:rPr>
      </w:pPr>
      <w:proofErr w:type="spellStart"/>
      <w:r w:rsidRPr="000557AF">
        <w:rPr>
          <w:lang w:val="fr-FR"/>
        </w:rPr>
        <w:t>Authors</w:t>
      </w:r>
      <w:proofErr w:type="spellEnd"/>
      <w:r w:rsidRPr="000557AF">
        <w:rPr>
          <w:lang w:val="fr-FR"/>
        </w:rPr>
        <w:t xml:space="preserve">: </w:t>
      </w:r>
      <w:r w:rsidR="002F08BF" w:rsidRPr="000557AF">
        <w:rPr>
          <w:lang w:val="fr-FR"/>
        </w:rPr>
        <w:t xml:space="preserve">Jean-Philippe </w:t>
      </w:r>
      <w:proofErr w:type="spellStart"/>
      <w:r w:rsidR="002F08BF" w:rsidRPr="000557AF">
        <w:rPr>
          <w:lang w:val="fr-FR"/>
        </w:rPr>
        <w:t>Rannou</w:t>
      </w:r>
      <w:proofErr w:type="spellEnd"/>
    </w:p>
    <w:p w:rsidR="007F228B" w:rsidRPr="000557AF" w:rsidRDefault="007F228B" w:rsidP="009F0AAC">
      <w:pPr>
        <w:rPr>
          <w:lang w:val="fr-FR"/>
        </w:rPr>
      </w:pPr>
    </w:p>
    <w:p w:rsidR="007F228B" w:rsidRPr="000557AF" w:rsidRDefault="007F228B" w:rsidP="00EF65F5">
      <w:pPr>
        <w:pStyle w:val="Titre"/>
      </w:pPr>
      <w:bookmarkStart w:id="8" w:name="_Toc460855042"/>
      <w:bookmarkStart w:id="9" w:name="_Toc81907621"/>
      <w:r w:rsidRPr="000557AF">
        <w:lastRenderedPageBreak/>
        <w:t>Table of contents</w:t>
      </w:r>
      <w:bookmarkEnd w:id="8"/>
      <w:bookmarkEnd w:id="9"/>
    </w:p>
    <w:p w:rsidR="007E5DCD" w:rsidRDefault="00305D54">
      <w:pPr>
        <w:pStyle w:val="TM1"/>
        <w:tabs>
          <w:tab w:val="right" w:leader="dot" w:pos="9063"/>
        </w:tabs>
        <w:rPr>
          <w:ins w:id="10" w:author="RANNOU Jean-Philippe" w:date="2021-09-07T11:46:00Z"/>
          <w:rFonts w:asciiTheme="minorHAnsi" w:hAnsiTheme="minorHAnsi"/>
          <w:b w:val="0"/>
          <w:bCs w:val="0"/>
          <w:caps w:val="0"/>
          <w:noProof/>
          <w:szCs w:val="22"/>
          <w:u w:val="none"/>
          <w:lang w:val="fr-FR"/>
        </w:rPr>
      </w:pPr>
      <w:r w:rsidRPr="000557AF">
        <w:fldChar w:fldCharType="begin"/>
      </w:r>
      <w:r w:rsidR="007F228B" w:rsidRPr="000557AF">
        <w:instrText xml:space="preserve"> TOC \o "1-4" \h \z </w:instrText>
      </w:r>
      <w:r w:rsidRPr="000557AF">
        <w:fldChar w:fldCharType="separate"/>
      </w:r>
      <w:ins w:id="11" w:author="RANNOU Jean-Philippe" w:date="2021-09-07T11:46:00Z">
        <w:r w:rsidR="007E5DCD" w:rsidRPr="008D49E5">
          <w:rPr>
            <w:rStyle w:val="Lienhypertexte"/>
            <w:noProof/>
          </w:rPr>
          <w:fldChar w:fldCharType="begin"/>
        </w:r>
        <w:r w:rsidR="007E5DCD" w:rsidRPr="008D49E5">
          <w:rPr>
            <w:rStyle w:val="Lienhypertexte"/>
            <w:noProof/>
          </w:rPr>
          <w:instrText xml:space="preserve"> </w:instrText>
        </w:r>
        <w:r w:rsidR="007E5DCD">
          <w:rPr>
            <w:noProof/>
          </w:rPr>
          <w:instrText>HYPERLINK \l "_Toc81907621"</w:instrText>
        </w:r>
        <w:r w:rsidR="007E5DCD" w:rsidRPr="008D49E5">
          <w:rPr>
            <w:rStyle w:val="Lienhypertexte"/>
            <w:noProof/>
          </w:rPr>
          <w:instrText xml:space="preserve"> </w:instrText>
        </w:r>
        <w:r w:rsidR="007E5DCD" w:rsidRPr="008D49E5">
          <w:rPr>
            <w:rStyle w:val="Lienhypertexte"/>
            <w:noProof/>
          </w:rPr>
        </w:r>
        <w:r w:rsidR="007E5DCD" w:rsidRPr="008D49E5">
          <w:rPr>
            <w:rStyle w:val="Lienhypertexte"/>
            <w:noProof/>
          </w:rPr>
          <w:fldChar w:fldCharType="separate"/>
        </w:r>
        <w:r w:rsidR="007E5DCD" w:rsidRPr="008D49E5">
          <w:rPr>
            <w:rStyle w:val="Lienhypertexte"/>
            <w:noProof/>
          </w:rPr>
          <w:t>Table of contents</w:t>
        </w:r>
        <w:r w:rsidR="007E5DCD">
          <w:rPr>
            <w:noProof/>
            <w:webHidden/>
          </w:rPr>
          <w:tab/>
        </w:r>
        <w:r w:rsidR="007E5DCD">
          <w:rPr>
            <w:noProof/>
            <w:webHidden/>
          </w:rPr>
          <w:fldChar w:fldCharType="begin"/>
        </w:r>
        <w:r w:rsidR="007E5DCD">
          <w:rPr>
            <w:noProof/>
            <w:webHidden/>
          </w:rPr>
          <w:instrText xml:space="preserve"> PAGEREF _Toc81907621 \h </w:instrText>
        </w:r>
        <w:r w:rsidR="007E5DCD">
          <w:rPr>
            <w:noProof/>
            <w:webHidden/>
          </w:rPr>
        </w:r>
      </w:ins>
      <w:r w:rsidR="007E5DCD">
        <w:rPr>
          <w:noProof/>
          <w:webHidden/>
        </w:rPr>
        <w:fldChar w:fldCharType="separate"/>
      </w:r>
      <w:ins w:id="12" w:author="RANNOU Jean-Philippe" w:date="2021-09-07T11:46:00Z">
        <w:r w:rsidR="007E5DCD">
          <w:rPr>
            <w:noProof/>
            <w:webHidden/>
          </w:rPr>
          <w:t>3</w:t>
        </w:r>
        <w:r w:rsidR="007E5DCD">
          <w:rPr>
            <w:noProof/>
            <w:webHidden/>
          </w:rPr>
          <w:fldChar w:fldCharType="end"/>
        </w:r>
        <w:r w:rsidR="007E5DCD" w:rsidRPr="008D49E5">
          <w:rPr>
            <w:rStyle w:val="Lienhypertexte"/>
            <w:noProof/>
          </w:rPr>
          <w:fldChar w:fldCharType="end"/>
        </w:r>
      </w:ins>
    </w:p>
    <w:p w:rsidR="007E5DCD" w:rsidRDefault="007E5DCD">
      <w:pPr>
        <w:pStyle w:val="TM1"/>
        <w:tabs>
          <w:tab w:val="right" w:leader="dot" w:pos="9063"/>
        </w:tabs>
        <w:rPr>
          <w:ins w:id="13" w:author="RANNOU Jean-Philippe" w:date="2021-09-07T11:46:00Z"/>
          <w:rFonts w:asciiTheme="minorHAnsi" w:hAnsiTheme="minorHAnsi"/>
          <w:b w:val="0"/>
          <w:bCs w:val="0"/>
          <w:caps w:val="0"/>
          <w:noProof/>
          <w:szCs w:val="22"/>
          <w:u w:val="none"/>
          <w:lang w:val="fr-FR"/>
        </w:rPr>
      </w:pPr>
      <w:ins w:id="1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History</w:t>
        </w:r>
        <w:r>
          <w:rPr>
            <w:noProof/>
            <w:webHidden/>
          </w:rPr>
          <w:tab/>
        </w:r>
        <w:r>
          <w:rPr>
            <w:noProof/>
            <w:webHidden/>
          </w:rPr>
          <w:fldChar w:fldCharType="begin"/>
        </w:r>
        <w:r>
          <w:rPr>
            <w:noProof/>
            <w:webHidden/>
          </w:rPr>
          <w:instrText xml:space="preserve"> PAGEREF _Toc81907622 \h </w:instrText>
        </w:r>
        <w:r>
          <w:rPr>
            <w:noProof/>
            <w:webHidden/>
          </w:rPr>
        </w:r>
      </w:ins>
      <w:r>
        <w:rPr>
          <w:noProof/>
          <w:webHidden/>
        </w:rPr>
        <w:fldChar w:fldCharType="separate"/>
      </w:r>
      <w:ins w:id="15" w:author="RANNOU Jean-Philippe" w:date="2021-09-07T11:46:00Z">
        <w:r>
          <w:rPr>
            <w:noProof/>
            <w:webHidden/>
          </w:rPr>
          <w:t>7</w:t>
        </w:r>
        <w:r>
          <w:rPr>
            <w:noProof/>
            <w:webHidden/>
          </w:rPr>
          <w:fldChar w:fldCharType="end"/>
        </w:r>
        <w:r w:rsidRPr="008D49E5">
          <w:rPr>
            <w:rStyle w:val="Lienhypertexte"/>
            <w:noProof/>
          </w:rPr>
          <w:fldChar w:fldCharType="end"/>
        </w:r>
      </w:ins>
    </w:p>
    <w:p w:rsidR="007E5DCD" w:rsidRDefault="007E5DCD">
      <w:pPr>
        <w:pStyle w:val="TM1"/>
        <w:tabs>
          <w:tab w:val="right" w:leader="dot" w:pos="9063"/>
        </w:tabs>
        <w:rPr>
          <w:ins w:id="16" w:author="RANNOU Jean-Philippe" w:date="2021-09-07T11:46:00Z"/>
          <w:rFonts w:asciiTheme="minorHAnsi" w:hAnsiTheme="minorHAnsi"/>
          <w:b w:val="0"/>
          <w:bCs w:val="0"/>
          <w:caps w:val="0"/>
          <w:noProof/>
          <w:szCs w:val="22"/>
          <w:u w:val="none"/>
          <w:lang w:val="fr-FR"/>
        </w:rPr>
      </w:pPr>
      <w:ins w:id="1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Reference documents</w:t>
        </w:r>
        <w:r>
          <w:rPr>
            <w:noProof/>
            <w:webHidden/>
          </w:rPr>
          <w:tab/>
        </w:r>
        <w:r>
          <w:rPr>
            <w:noProof/>
            <w:webHidden/>
          </w:rPr>
          <w:fldChar w:fldCharType="begin"/>
        </w:r>
        <w:r>
          <w:rPr>
            <w:noProof/>
            <w:webHidden/>
          </w:rPr>
          <w:instrText xml:space="preserve"> PAGEREF _Toc81907623 \h </w:instrText>
        </w:r>
        <w:r>
          <w:rPr>
            <w:noProof/>
            <w:webHidden/>
          </w:rPr>
        </w:r>
      </w:ins>
      <w:r>
        <w:rPr>
          <w:noProof/>
          <w:webHidden/>
        </w:rPr>
        <w:fldChar w:fldCharType="separate"/>
      </w:r>
      <w:ins w:id="18" w:author="RANNOU Jean-Philippe" w:date="2021-09-07T11:46:00Z">
        <w:r>
          <w:rPr>
            <w:noProof/>
            <w:webHidden/>
          </w:rPr>
          <w:t>7</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19" w:author="RANNOU Jean-Philippe" w:date="2021-09-07T11:46:00Z"/>
          <w:rFonts w:asciiTheme="minorHAnsi" w:hAnsiTheme="minorHAnsi"/>
          <w:b w:val="0"/>
          <w:bCs w:val="0"/>
          <w:caps w:val="0"/>
          <w:noProof/>
          <w:szCs w:val="22"/>
          <w:u w:val="none"/>
          <w:lang w:val="fr-FR"/>
        </w:rPr>
      </w:pPr>
      <w:ins w:id="2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w:t>
        </w:r>
        <w:r>
          <w:rPr>
            <w:rFonts w:asciiTheme="minorHAnsi" w:hAnsiTheme="minorHAnsi"/>
            <w:b w:val="0"/>
            <w:bCs w:val="0"/>
            <w:caps w:val="0"/>
            <w:noProof/>
            <w:szCs w:val="22"/>
            <w:u w:val="none"/>
            <w:lang w:val="fr-FR"/>
          </w:rPr>
          <w:tab/>
        </w:r>
        <w:r w:rsidRPr="008D49E5">
          <w:rPr>
            <w:rStyle w:val="Lienhypertexte"/>
            <w:noProof/>
          </w:rPr>
          <w:t>Introduction</w:t>
        </w:r>
        <w:r>
          <w:rPr>
            <w:noProof/>
            <w:webHidden/>
          </w:rPr>
          <w:tab/>
        </w:r>
        <w:r>
          <w:rPr>
            <w:noProof/>
            <w:webHidden/>
          </w:rPr>
          <w:fldChar w:fldCharType="begin"/>
        </w:r>
        <w:r>
          <w:rPr>
            <w:noProof/>
            <w:webHidden/>
          </w:rPr>
          <w:instrText xml:space="preserve"> PAGEREF _Toc81907624 \h </w:instrText>
        </w:r>
        <w:r>
          <w:rPr>
            <w:noProof/>
            <w:webHidden/>
          </w:rPr>
        </w:r>
      </w:ins>
      <w:r>
        <w:rPr>
          <w:noProof/>
          <w:webHidden/>
        </w:rPr>
        <w:fldChar w:fldCharType="separate"/>
      </w:r>
      <w:ins w:id="21" w:author="RANNOU Jean-Philippe" w:date="2021-09-07T11:46:00Z">
        <w:r>
          <w:rPr>
            <w:noProof/>
            <w:webHidden/>
          </w:rPr>
          <w:t>9</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22" w:author="RANNOU Jean-Philippe" w:date="2021-09-07T11:46:00Z"/>
          <w:rFonts w:asciiTheme="minorHAnsi" w:hAnsiTheme="minorHAnsi"/>
          <w:b w:val="0"/>
          <w:bCs w:val="0"/>
          <w:caps w:val="0"/>
          <w:noProof/>
          <w:szCs w:val="22"/>
          <w:u w:val="none"/>
          <w:lang w:val="fr-FR"/>
        </w:rPr>
      </w:pPr>
      <w:ins w:id="2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2</w:t>
        </w:r>
        <w:r>
          <w:rPr>
            <w:rFonts w:asciiTheme="minorHAnsi" w:hAnsiTheme="minorHAnsi"/>
            <w:b w:val="0"/>
            <w:bCs w:val="0"/>
            <w:caps w:val="0"/>
            <w:noProof/>
            <w:szCs w:val="22"/>
            <w:u w:val="none"/>
            <w:lang w:val="fr-FR"/>
          </w:rPr>
          <w:tab/>
        </w:r>
        <w:r w:rsidRPr="008D49E5">
          <w:rPr>
            <w:rStyle w:val="Lienhypertexte"/>
            <w:noProof/>
          </w:rPr>
          <w:t>Floats managed by the decoder</w:t>
        </w:r>
        <w:r>
          <w:rPr>
            <w:noProof/>
            <w:webHidden/>
          </w:rPr>
          <w:tab/>
        </w:r>
        <w:r>
          <w:rPr>
            <w:noProof/>
            <w:webHidden/>
          </w:rPr>
          <w:fldChar w:fldCharType="begin"/>
        </w:r>
        <w:r>
          <w:rPr>
            <w:noProof/>
            <w:webHidden/>
          </w:rPr>
          <w:instrText xml:space="preserve"> PAGEREF _Toc81907625 \h </w:instrText>
        </w:r>
        <w:r>
          <w:rPr>
            <w:noProof/>
            <w:webHidden/>
          </w:rPr>
        </w:r>
      </w:ins>
      <w:r>
        <w:rPr>
          <w:noProof/>
          <w:webHidden/>
        </w:rPr>
        <w:fldChar w:fldCharType="separate"/>
      </w:r>
      <w:ins w:id="24" w:author="RANNOU Jean-Philippe" w:date="2021-09-07T11:46:00Z">
        <w:r>
          <w:rPr>
            <w:noProof/>
            <w:webHidden/>
          </w:rPr>
          <w:t>10</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25" w:author="RANNOU Jean-Philippe" w:date="2021-09-07T11:46:00Z"/>
          <w:rFonts w:asciiTheme="minorHAnsi" w:hAnsiTheme="minorHAnsi"/>
          <w:b w:val="0"/>
          <w:bCs w:val="0"/>
          <w:caps w:val="0"/>
          <w:noProof/>
          <w:szCs w:val="22"/>
          <w:u w:val="none"/>
          <w:lang w:val="fr-FR"/>
        </w:rPr>
      </w:pPr>
      <w:ins w:id="2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3</w:t>
        </w:r>
        <w:r>
          <w:rPr>
            <w:rFonts w:asciiTheme="minorHAnsi" w:hAnsiTheme="minorHAnsi"/>
            <w:b w:val="0"/>
            <w:bCs w:val="0"/>
            <w:caps w:val="0"/>
            <w:noProof/>
            <w:szCs w:val="22"/>
            <w:u w:val="none"/>
            <w:lang w:val="fr-FR"/>
          </w:rPr>
          <w:tab/>
        </w:r>
        <w:r w:rsidRPr="008D49E5">
          <w:rPr>
            <w:rStyle w:val="Lienhypertexte"/>
            <w:noProof/>
          </w:rPr>
          <w:t>Description of the decoder package</w:t>
        </w:r>
        <w:r>
          <w:rPr>
            <w:noProof/>
            <w:webHidden/>
          </w:rPr>
          <w:tab/>
        </w:r>
        <w:r>
          <w:rPr>
            <w:noProof/>
            <w:webHidden/>
          </w:rPr>
          <w:fldChar w:fldCharType="begin"/>
        </w:r>
        <w:r>
          <w:rPr>
            <w:noProof/>
            <w:webHidden/>
          </w:rPr>
          <w:instrText xml:space="preserve"> PAGEREF _Toc81907626 \h </w:instrText>
        </w:r>
        <w:r>
          <w:rPr>
            <w:noProof/>
            <w:webHidden/>
          </w:rPr>
        </w:r>
      </w:ins>
      <w:r>
        <w:rPr>
          <w:noProof/>
          <w:webHidden/>
        </w:rPr>
        <w:fldChar w:fldCharType="separate"/>
      </w:r>
      <w:ins w:id="27" w:author="RANNOU Jean-Philippe" w:date="2021-09-07T11:46:00Z">
        <w:r>
          <w:rPr>
            <w:noProof/>
            <w:webHidden/>
          </w:rPr>
          <w:t>10</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28" w:author="RANNOU Jean-Philippe" w:date="2021-09-07T11:46:00Z"/>
          <w:rFonts w:asciiTheme="minorHAnsi" w:hAnsiTheme="minorHAnsi"/>
          <w:b w:val="0"/>
          <w:bCs w:val="0"/>
          <w:caps w:val="0"/>
          <w:noProof/>
          <w:szCs w:val="22"/>
          <w:u w:val="none"/>
          <w:lang w:val="fr-FR"/>
        </w:rPr>
      </w:pPr>
      <w:ins w:id="2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w:t>
        </w:r>
        <w:r>
          <w:rPr>
            <w:rFonts w:asciiTheme="minorHAnsi" w:hAnsiTheme="minorHAnsi"/>
            <w:b w:val="0"/>
            <w:bCs w:val="0"/>
            <w:caps w:val="0"/>
            <w:noProof/>
            <w:szCs w:val="22"/>
            <w:u w:val="none"/>
            <w:lang w:val="fr-FR"/>
          </w:rPr>
          <w:tab/>
        </w:r>
        <w:r w:rsidRPr="008D49E5">
          <w:rPr>
            <w:rStyle w:val="Lienhypertexte"/>
            <w:noProof/>
          </w:rPr>
          <w:t>Decoder installation and configuration</w:t>
        </w:r>
        <w:r>
          <w:rPr>
            <w:noProof/>
            <w:webHidden/>
          </w:rPr>
          <w:tab/>
        </w:r>
        <w:r>
          <w:rPr>
            <w:noProof/>
            <w:webHidden/>
          </w:rPr>
          <w:fldChar w:fldCharType="begin"/>
        </w:r>
        <w:r>
          <w:rPr>
            <w:noProof/>
            <w:webHidden/>
          </w:rPr>
          <w:instrText xml:space="preserve"> PAGEREF _Toc81907627 \h </w:instrText>
        </w:r>
        <w:r>
          <w:rPr>
            <w:noProof/>
            <w:webHidden/>
          </w:rPr>
        </w:r>
      </w:ins>
      <w:r>
        <w:rPr>
          <w:noProof/>
          <w:webHidden/>
        </w:rPr>
        <w:fldChar w:fldCharType="separate"/>
      </w:r>
      <w:ins w:id="30" w:author="RANNOU Jean-Philippe" w:date="2021-09-07T11:46:00Z">
        <w:r>
          <w:rPr>
            <w:noProof/>
            <w:webHidden/>
          </w:rPr>
          <w:t>11</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31" w:author="RANNOU Jean-Philippe" w:date="2021-09-07T11:46:00Z"/>
          <w:rFonts w:asciiTheme="minorHAnsi" w:hAnsiTheme="minorHAnsi"/>
          <w:b w:val="0"/>
          <w:bCs w:val="0"/>
          <w:smallCaps w:val="0"/>
          <w:noProof/>
          <w:szCs w:val="22"/>
          <w:lang w:val="fr-FR"/>
        </w:rPr>
      </w:pPr>
      <w:ins w:id="3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4.1</w:t>
        </w:r>
        <w:r>
          <w:rPr>
            <w:rFonts w:asciiTheme="minorHAnsi" w:hAnsiTheme="minorHAnsi"/>
            <w:b w:val="0"/>
            <w:bCs w:val="0"/>
            <w:smallCaps w:val="0"/>
            <w:noProof/>
            <w:szCs w:val="22"/>
            <w:lang w:val="fr-FR"/>
          </w:rPr>
          <w:tab/>
        </w:r>
        <w:r w:rsidRPr="008D49E5">
          <w:rPr>
            <w:rStyle w:val="Lienhypertexte"/>
            <w:noProof/>
          </w:rPr>
          <w:t>Decoder installation</w:t>
        </w:r>
        <w:r>
          <w:rPr>
            <w:noProof/>
            <w:webHidden/>
          </w:rPr>
          <w:tab/>
        </w:r>
        <w:r>
          <w:rPr>
            <w:noProof/>
            <w:webHidden/>
          </w:rPr>
          <w:fldChar w:fldCharType="begin"/>
        </w:r>
        <w:r>
          <w:rPr>
            <w:noProof/>
            <w:webHidden/>
          </w:rPr>
          <w:instrText xml:space="preserve"> PAGEREF _Toc81907628 \h </w:instrText>
        </w:r>
        <w:r>
          <w:rPr>
            <w:noProof/>
            <w:webHidden/>
          </w:rPr>
        </w:r>
      </w:ins>
      <w:r>
        <w:rPr>
          <w:noProof/>
          <w:webHidden/>
        </w:rPr>
        <w:fldChar w:fldCharType="separate"/>
      </w:r>
      <w:ins w:id="33" w:author="RANNOU Jean-Philippe" w:date="2021-09-07T11:46:00Z">
        <w:r>
          <w:rPr>
            <w:noProof/>
            <w:webHidden/>
          </w:rPr>
          <w:t>11</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34" w:author="RANNOU Jean-Philippe" w:date="2021-09-07T11:46:00Z"/>
          <w:rFonts w:asciiTheme="minorHAnsi" w:hAnsiTheme="minorHAnsi"/>
          <w:smallCaps w:val="0"/>
          <w:noProof/>
          <w:szCs w:val="22"/>
          <w:lang w:val="fr-FR"/>
        </w:rPr>
      </w:pPr>
      <w:ins w:id="3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"_Toc81907629"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4.1.1</w:t>
        </w:r>
        <w:r>
          <w:rPr>
            <w:rFonts w:asciiTheme="minorHAnsi" w:hAnsiTheme="minorHAnsi"/>
            <w:smallCaps w:val="0"/>
            <w:noProof/>
            <w:szCs w:val="22"/>
            <w:lang w:val="fr-FR"/>
          </w:rPr>
          <w:tab/>
        </w:r>
        <w:r w:rsidRPr="008D49E5">
          <w:rPr>
            <w:rStyle w:val="Lienhypertexte"/>
            <w:noProof/>
          </w:rPr>
          <w:t>Hardware and software requirements</w:t>
        </w:r>
        <w:r>
          <w:rPr>
            <w:noProof/>
            <w:webHidden/>
          </w:rPr>
          <w:tab/>
        </w:r>
        <w:r>
          <w:rPr>
            <w:noProof/>
            <w:webHidden/>
          </w:rPr>
          <w:fldChar w:fldCharType="begin"/>
        </w:r>
        <w:r>
          <w:rPr>
            <w:noProof/>
            <w:webHidden/>
          </w:rPr>
          <w:instrText xml:space="preserve"> PAGEREF _Toc81907629 \h </w:instrText>
        </w:r>
        <w:r>
          <w:rPr>
            <w:noProof/>
            <w:webHidden/>
          </w:rPr>
        </w:r>
      </w:ins>
      <w:r>
        <w:rPr>
          <w:noProof/>
          <w:webHidden/>
        </w:rPr>
        <w:fldChar w:fldCharType="separate"/>
      </w:r>
      <w:ins w:id="36" w:author="RANNOU Jean-Philippe" w:date="2021-09-07T11:46:00Z">
        <w:r>
          <w:rPr>
            <w:noProof/>
            <w:webHidden/>
          </w:rPr>
          <w:t>11</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37" w:author="RANNOU Jean-Philippe" w:date="2021-09-07T11:46:00Z"/>
          <w:rFonts w:asciiTheme="minorHAnsi" w:hAnsiTheme="minorHAnsi"/>
          <w:smallCaps w:val="0"/>
          <w:noProof/>
          <w:szCs w:val="22"/>
          <w:lang w:val="fr-FR"/>
        </w:rPr>
      </w:pPr>
      <w:ins w:id="3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4.1.2</w:t>
        </w:r>
        <w:r>
          <w:rPr>
            <w:rFonts w:asciiTheme="minorHAnsi" w:hAnsiTheme="minorHAnsi"/>
            <w:smallCaps w:val="0"/>
            <w:noProof/>
            <w:szCs w:val="22"/>
            <w:lang w:val="fr-FR"/>
          </w:rPr>
          <w:tab/>
        </w:r>
        <w:r w:rsidRPr="008D49E5">
          <w:rPr>
            <w:rStyle w:val="Lienhypertexte"/>
            <w:noProof/>
          </w:rPr>
          <w:t>Installation of the decoder</w:t>
        </w:r>
        <w:r>
          <w:rPr>
            <w:noProof/>
            <w:webHidden/>
          </w:rPr>
          <w:tab/>
        </w:r>
        <w:r>
          <w:rPr>
            <w:noProof/>
            <w:webHidden/>
          </w:rPr>
          <w:fldChar w:fldCharType="begin"/>
        </w:r>
        <w:r>
          <w:rPr>
            <w:noProof/>
            <w:webHidden/>
          </w:rPr>
          <w:instrText xml:space="preserve"> PAGEREF _Toc81907630 \h </w:instrText>
        </w:r>
        <w:r>
          <w:rPr>
            <w:noProof/>
            <w:webHidden/>
          </w:rPr>
        </w:r>
      </w:ins>
      <w:r>
        <w:rPr>
          <w:noProof/>
          <w:webHidden/>
        </w:rPr>
        <w:fldChar w:fldCharType="separate"/>
      </w:r>
      <w:ins w:id="39" w:author="RANNOU Jean-Philippe" w:date="2021-09-07T11:46:00Z">
        <w:r>
          <w:rPr>
            <w:noProof/>
            <w:webHidden/>
          </w:rPr>
          <w:t>11</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40" w:author="RANNOU Jean-Philippe" w:date="2021-09-07T11:46:00Z"/>
          <w:rFonts w:asciiTheme="minorHAnsi" w:hAnsiTheme="minorHAnsi"/>
          <w:b w:val="0"/>
          <w:bCs w:val="0"/>
          <w:smallCaps w:val="0"/>
          <w:noProof/>
          <w:szCs w:val="22"/>
          <w:lang w:val="fr-FR"/>
        </w:rPr>
      </w:pPr>
      <w:ins w:id="4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4.2</w:t>
        </w:r>
        <w:r>
          <w:rPr>
            <w:rFonts w:asciiTheme="minorHAnsi" w:hAnsiTheme="minorHAnsi"/>
            <w:b w:val="0"/>
            <w:bCs w:val="0"/>
            <w:smallCaps w:val="0"/>
            <w:noProof/>
            <w:szCs w:val="22"/>
            <w:lang w:val="fr-FR"/>
          </w:rPr>
          <w:tab/>
        </w:r>
        <w:r w:rsidRPr="008D49E5">
          <w:rPr>
            <w:rStyle w:val="Lienhypertexte"/>
            <w:noProof/>
          </w:rPr>
          <w:t>Decoder configuration</w:t>
        </w:r>
        <w:r>
          <w:rPr>
            <w:noProof/>
            <w:webHidden/>
          </w:rPr>
          <w:tab/>
        </w:r>
        <w:r>
          <w:rPr>
            <w:noProof/>
            <w:webHidden/>
          </w:rPr>
          <w:fldChar w:fldCharType="begin"/>
        </w:r>
        <w:r>
          <w:rPr>
            <w:noProof/>
            <w:webHidden/>
          </w:rPr>
          <w:instrText xml:space="preserve"> PAGEREF _Toc81907631 \h </w:instrText>
        </w:r>
        <w:r>
          <w:rPr>
            <w:noProof/>
            <w:webHidden/>
          </w:rPr>
        </w:r>
      </w:ins>
      <w:r>
        <w:rPr>
          <w:noProof/>
          <w:webHidden/>
        </w:rPr>
        <w:fldChar w:fldCharType="separate"/>
      </w:r>
      <w:ins w:id="42" w:author="RANNOU Jean-Philippe" w:date="2021-09-07T11:46:00Z">
        <w:r>
          <w:rPr>
            <w:noProof/>
            <w:webHidden/>
          </w:rPr>
          <w:t>11</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43" w:author="RANNOU Jean-Philippe" w:date="2021-09-07T11:46:00Z"/>
          <w:rFonts w:asciiTheme="minorHAnsi" w:hAnsiTheme="minorHAnsi"/>
          <w:smallCaps w:val="0"/>
          <w:noProof/>
          <w:szCs w:val="22"/>
          <w:lang w:val="fr-FR"/>
        </w:rPr>
      </w:pPr>
      <w:ins w:id="4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4.2.1</w:t>
        </w:r>
        <w:r>
          <w:rPr>
            <w:rFonts w:asciiTheme="minorHAnsi" w:hAnsiTheme="minorHAnsi"/>
            <w:smallCaps w:val="0"/>
            <w:noProof/>
            <w:szCs w:val="22"/>
            <w:lang w:val="fr-FR"/>
          </w:rPr>
          <w:tab/>
        </w:r>
        <w:r w:rsidRPr="008D49E5">
          <w:rPr>
            <w:rStyle w:val="Lienhypertexte"/>
            <w:noProof/>
          </w:rPr>
          <w:t>PI decoder configuration</w:t>
        </w:r>
        <w:r>
          <w:rPr>
            <w:noProof/>
            <w:webHidden/>
          </w:rPr>
          <w:tab/>
        </w:r>
        <w:r>
          <w:rPr>
            <w:noProof/>
            <w:webHidden/>
          </w:rPr>
          <w:fldChar w:fldCharType="begin"/>
        </w:r>
        <w:r>
          <w:rPr>
            <w:noProof/>
            <w:webHidden/>
          </w:rPr>
          <w:instrText xml:space="preserve"> PAGEREF _Toc81907632 \h </w:instrText>
        </w:r>
        <w:r>
          <w:rPr>
            <w:noProof/>
            <w:webHidden/>
          </w:rPr>
        </w:r>
      </w:ins>
      <w:r>
        <w:rPr>
          <w:noProof/>
          <w:webHidden/>
        </w:rPr>
        <w:fldChar w:fldCharType="separate"/>
      </w:r>
      <w:ins w:id="45" w:author="RANNOU Jean-Philippe" w:date="2021-09-07T11:46:00Z">
        <w:r>
          <w:rPr>
            <w:noProof/>
            <w:webHidden/>
          </w:rPr>
          <w:t>12</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46" w:author="RANNOU Jean-Philippe" w:date="2021-09-07T11:46:00Z"/>
          <w:rFonts w:asciiTheme="minorHAnsi" w:hAnsiTheme="minorHAnsi"/>
          <w:smallCaps w:val="0"/>
          <w:noProof/>
          <w:szCs w:val="22"/>
          <w:lang w:val="fr-FR"/>
        </w:rPr>
      </w:pPr>
      <w:ins w:id="4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4.2.2</w:t>
        </w:r>
        <w:r>
          <w:rPr>
            <w:rFonts w:asciiTheme="minorHAnsi" w:hAnsiTheme="minorHAnsi"/>
            <w:smallCaps w:val="0"/>
            <w:noProof/>
            <w:szCs w:val="22"/>
            <w:lang w:val="fr-FR"/>
          </w:rPr>
          <w:tab/>
        </w:r>
        <w:r w:rsidRPr="008D49E5">
          <w:rPr>
            <w:rStyle w:val="Lienhypertexte"/>
            <w:noProof/>
          </w:rPr>
          <w:t>DAC decoder configuration</w:t>
        </w:r>
        <w:r>
          <w:rPr>
            <w:noProof/>
            <w:webHidden/>
          </w:rPr>
          <w:tab/>
        </w:r>
        <w:r>
          <w:rPr>
            <w:noProof/>
            <w:webHidden/>
          </w:rPr>
          <w:fldChar w:fldCharType="begin"/>
        </w:r>
        <w:r>
          <w:rPr>
            <w:noProof/>
            <w:webHidden/>
          </w:rPr>
          <w:instrText xml:space="preserve"> PAGEREF _Toc81907633 \h </w:instrText>
        </w:r>
        <w:r>
          <w:rPr>
            <w:noProof/>
            <w:webHidden/>
          </w:rPr>
        </w:r>
      </w:ins>
      <w:r>
        <w:rPr>
          <w:noProof/>
          <w:webHidden/>
        </w:rPr>
        <w:fldChar w:fldCharType="separate"/>
      </w:r>
      <w:ins w:id="48" w:author="RANNOU Jean-Philippe" w:date="2021-09-07T11:46:00Z">
        <w:r>
          <w:rPr>
            <w:noProof/>
            <w:webHidden/>
          </w:rPr>
          <w:t>13</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49" w:author="RANNOU Jean-Philippe" w:date="2021-09-07T11:46:00Z"/>
          <w:rFonts w:asciiTheme="minorHAnsi" w:hAnsiTheme="minorHAnsi"/>
          <w:b w:val="0"/>
          <w:bCs w:val="0"/>
          <w:caps w:val="0"/>
          <w:noProof/>
          <w:szCs w:val="22"/>
          <w:u w:val="none"/>
          <w:lang w:val="fr-FR"/>
        </w:rPr>
      </w:pPr>
      <w:ins w:id="5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w:t>
        </w:r>
        <w:r>
          <w:rPr>
            <w:rFonts w:asciiTheme="minorHAnsi" w:hAnsiTheme="minorHAnsi"/>
            <w:b w:val="0"/>
            <w:bCs w:val="0"/>
            <w:caps w:val="0"/>
            <w:noProof/>
            <w:szCs w:val="22"/>
            <w:u w:val="none"/>
            <w:lang w:val="fr-FR"/>
          </w:rPr>
          <w:tab/>
        </w:r>
        <w:r w:rsidRPr="008D49E5">
          <w:rPr>
            <w:rStyle w:val="Lienhypertexte"/>
            <w:noProof/>
          </w:rPr>
          <w:t>Float configuration</w:t>
        </w:r>
        <w:r>
          <w:rPr>
            <w:noProof/>
            <w:webHidden/>
          </w:rPr>
          <w:tab/>
        </w:r>
        <w:r>
          <w:rPr>
            <w:noProof/>
            <w:webHidden/>
          </w:rPr>
          <w:fldChar w:fldCharType="begin"/>
        </w:r>
        <w:r>
          <w:rPr>
            <w:noProof/>
            <w:webHidden/>
          </w:rPr>
          <w:instrText xml:space="preserve"> PAGEREF _Toc81907634 \h </w:instrText>
        </w:r>
        <w:r>
          <w:rPr>
            <w:noProof/>
            <w:webHidden/>
          </w:rPr>
        </w:r>
      </w:ins>
      <w:r>
        <w:rPr>
          <w:noProof/>
          <w:webHidden/>
        </w:rPr>
        <w:fldChar w:fldCharType="separate"/>
      </w:r>
      <w:ins w:id="51" w:author="RANNOU Jean-Philippe" w:date="2021-09-07T11:46:00Z">
        <w:r>
          <w:rPr>
            <w:noProof/>
            <w:webHidden/>
          </w:rPr>
          <w:t>15</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52" w:author="RANNOU Jean-Philippe" w:date="2021-09-07T11:46:00Z"/>
          <w:rFonts w:asciiTheme="minorHAnsi" w:hAnsiTheme="minorHAnsi"/>
          <w:b w:val="0"/>
          <w:bCs w:val="0"/>
          <w:smallCaps w:val="0"/>
          <w:noProof/>
          <w:szCs w:val="22"/>
          <w:lang w:val="fr-FR"/>
        </w:rPr>
      </w:pPr>
      <w:ins w:id="5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5.1</w:t>
        </w:r>
        <w:r>
          <w:rPr>
            <w:rFonts w:asciiTheme="minorHAnsi" w:hAnsiTheme="minorHAnsi"/>
            <w:b w:val="0"/>
            <w:bCs w:val="0"/>
            <w:smallCaps w:val="0"/>
            <w:noProof/>
            <w:szCs w:val="22"/>
            <w:lang w:val="fr-FR"/>
          </w:rPr>
          <w:tab/>
        </w:r>
        <w:r w:rsidRPr="008D49E5">
          <w:rPr>
            <w:rStyle w:val="Lienhypertexte"/>
            <w:noProof/>
          </w:rPr>
          <w:t>Float configuration files for PI decoder</w:t>
        </w:r>
        <w:r>
          <w:rPr>
            <w:noProof/>
            <w:webHidden/>
          </w:rPr>
          <w:tab/>
        </w:r>
        <w:r>
          <w:rPr>
            <w:noProof/>
            <w:webHidden/>
          </w:rPr>
          <w:fldChar w:fldCharType="begin"/>
        </w:r>
        <w:r>
          <w:rPr>
            <w:noProof/>
            <w:webHidden/>
          </w:rPr>
          <w:instrText xml:space="preserve"> PAGEREF _Toc81907635 \h </w:instrText>
        </w:r>
        <w:r>
          <w:rPr>
            <w:noProof/>
            <w:webHidden/>
          </w:rPr>
        </w:r>
      </w:ins>
      <w:r>
        <w:rPr>
          <w:noProof/>
          <w:webHidden/>
        </w:rPr>
        <w:fldChar w:fldCharType="separate"/>
      </w:r>
      <w:ins w:id="54" w:author="RANNOU Jean-Philippe" w:date="2021-09-07T11:46:00Z">
        <w:r>
          <w:rPr>
            <w:noProof/>
            <w:webHidden/>
          </w:rPr>
          <w:t>15</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55" w:author="RANNOU Jean-Philippe" w:date="2021-09-07T11:46:00Z"/>
          <w:rFonts w:asciiTheme="minorHAnsi" w:hAnsiTheme="minorHAnsi"/>
          <w:smallCaps w:val="0"/>
          <w:noProof/>
          <w:szCs w:val="22"/>
          <w:lang w:val="fr-FR"/>
        </w:rPr>
      </w:pPr>
      <w:ins w:id="5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5.1.1</w:t>
        </w:r>
        <w:r>
          <w:rPr>
            <w:rFonts w:asciiTheme="minorHAnsi" w:hAnsiTheme="minorHAnsi"/>
            <w:smallCaps w:val="0"/>
            <w:noProof/>
            <w:szCs w:val="22"/>
            <w:lang w:val="fr-FR"/>
          </w:rPr>
          <w:tab/>
        </w:r>
        <w:r w:rsidRPr="008D49E5">
          <w:rPr>
            <w:rStyle w:val="Lienhypertexte"/>
            <w:noProof/>
          </w:rPr>
          <w:t>Float decoder configuration information</w:t>
        </w:r>
        <w:r>
          <w:rPr>
            <w:noProof/>
            <w:webHidden/>
          </w:rPr>
          <w:tab/>
        </w:r>
        <w:r>
          <w:rPr>
            <w:noProof/>
            <w:webHidden/>
          </w:rPr>
          <w:fldChar w:fldCharType="begin"/>
        </w:r>
        <w:r>
          <w:rPr>
            <w:noProof/>
            <w:webHidden/>
          </w:rPr>
          <w:instrText xml:space="preserve"> PAGEREF _Toc81907636 \h </w:instrText>
        </w:r>
        <w:r>
          <w:rPr>
            <w:noProof/>
            <w:webHidden/>
          </w:rPr>
        </w:r>
      </w:ins>
      <w:r>
        <w:rPr>
          <w:noProof/>
          <w:webHidden/>
        </w:rPr>
        <w:fldChar w:fldCharType="separate"/>
      </w:r>
      <w:ins w:id="57" w:author="RANNOU Jean-Philippe" w:date="2021-09-07T11:46:00Z">
        <w:r>
          <w:rPr>
            <w:noProof/>
            <w:webHidden/>
          </w:rPr>
          <w:t>15</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58" w:author="RANNOU Jean-Philippe" w:date="2021-09-07T11:46:00Z"/>
          <w:rFonts w:asciiTheme="minorHAnsi" w:hAnsiTheme="minorHAnsi"/>
          <w:smallCaps w:val="0"/>
          <w:noProof/>
          <w:szCs w:val="22"/>
          <w:lang w:val="fr-FR"/>
        </w:rPr>
      </w:pPr>
      <w:ins w:id="5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5.1.2</w:t>
        </w:r>
        <w:r>
          <w:rPr>
            <w:rFonts w:asciiTheme="minorHAnsi" w:hAnsiTheme="minorHAnsi"/>
            <w:smallCaps w:val="0"/>
            <w:noProof/>
            <w:szCs w:val="22"/>
            <w:lang w:val="fr-FR"/>
          </w:rPr>
          <w:tab/>
        </w:r>
        <w:r w:rsidRPr="008D49E5">
          <w:rPr>
            <w:rStyle w:val="Lienhypertexte"/>
            <w:noProof/>
          </w:rPr>
          <w:t>Float meta-data file</w:t>
        </w:r>
        <w:r>
          <w:rPr>
            <w:noProof/>
            <w:webHidden/>
          </w:rPr>
          <w:tab/>
        </w:r>
        <w:r>
          <w:rPr>
            <w:noProof/>
            <w:webHidden/>
          </w:rPr>
          <w:fldChar w:fldCharType="begin"/>
        </w:r>
        <w:r>
          <w:rPr>
            <w:noProof/>
            <w:webHidden/>
          </w:rPr>
          <w:instrText xml:space="preserve"> PAGEREF _Toc81907637 \h </w:instrText>
        </w:r>
        <w:r>
          <w:rPr>
            <w:noProof/>
            <w:webHidden/>
          </w:rPr>
        </w:r>
      </w:ins>
      <w:r>
        <w:rPr>
          <w:noProof/>
          <w:webHidden/>
        </w:rPr>
        <w:fldChar w:fldCharType="separate"/>
      </w:r>
      <w:ins w:id="60" w:author="RANNOU Jean-Philippe" w:date="2021-09-07T11:46:00Z">
        <w:r>
          <w:rPr>
            <w:noProof/>
            <w:webHidden/>
          </w:rPr>
          <w:t>15</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61" w:author="RANNOU Jean-Philippe" w:date="2021-09-07T11:46:00Z"/>
          <w:rFonts w:asciiTheme="minorHAnsi" w:hAnsiTheme="minorHAnsi"/>
          <w:noProof/>
          <w:szCs w:val="22"/>
          <w:lang w:val="fr-FR"/>
        </w:rPr>
      </w:pPr>
      <w:ins w:id="6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5.1.2.1</w:t>
        </w:r>
        <w:r>
          <w:rPr>
            <w:rFonts w:asciiTheme="minorHAnsi" w:hAnsiTheme="minorHAnsi"/>
            <w:noProof/>
            <w:szCs w:val="22"/>
            <w:lang w:val="fr-FR"/>
          </w:rPr>
          <w:tab/>
        </w:r>
        <w:r w:rsidRPr="008D49E5">
          <w:rPr>
            <w:rStyle w:val="Lienhypertexte"/>
            <w:noProof/>
          </w:rPr>
          <w:t>Float meta-data file generation</w:t>
        </w:r>
        <w:r>
          <w:rPr>
            <w:noProof/>
            <w:webHidden/>
          </w:rPr>
          <w:tab/>
        </w:r>
        <w:r>
          <w:rPr>
            <w:noProof/>
            <w:webHidden/>
          </w:rPr>
          <w:fldChar w:fldCharType="begin"/>
        </w:r>
        <w:r>
          <w:rPr>
            <w:noProof/>
            <w:webHidden/>
          </w:rPr>
          <w:instrText xml:space="preserve"> PAGEREF _Toc81907638 \h </w:instrText>
        </w:r>
        <w:r>
          <w:rPr>
            <w:noProof/>
            <w:webHidden/>
          </w:rPr>
        </w:r>
      </w:ins>
      <w:r>
        <w:rPr>
          <w:noProof/>
          <w:webHidden/>
        </w:rPr>
        <w:fldChar w:fldCharType="separate"/>
      </w:r>
      <w:ins w:id="63" w:author="RANNOU Jean-Philippe" w:date="2021-09-07T11:46:00Z">
        <w:r>
          <w:rPr>
            <w:noProof/>
            <w:webHidden/>
          </w:rPr>
          <w:t>16</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64" w:author="RANNOU Jean-Philippe" w:date="2021-09-07T11:46:00Z"/>
          <w:rFonts w:asciiTheme="minorHAnsi" w:hAnsiTheme="minorHAnsi"/>
          <w:b w:val="0"/>
          <w:bCs w:val="0"/>
          <w:smallCaps w:val="0"/>
          <w:noProof/>
          <w:szCs w:val="22"/>
          <w:lang w:val="fr-FR"/>
        </w:rPr>
      </w:pPr>
      <w:ins w:id="6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"_Toc81907639"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5.2</w:t>
        </w:r>
        <w:r>
          <w:rPr>
            <w:rFonts w:asciiTheme="minorHAnsi" w:hAnsiTheme="minorHAnsi"/>
            <w:b w:val="0"/>
            <w:bCs w:val="0"/>
            <w:smallCaps w:val="0"/>
            <w:noProof/>
            <w:szCs w:val="22"/>
            <w:lang w:val="fr-FR"/>
          </w:rPr>
          <w:tab/>
        </w:r>
        <w:r w:rsidRPr="008D49E5">
          <w:rPr>
            <w:rStyle w:val="Lienhypertexte"/>
            <w:noProof/>
          </w:rPr>
          <w:t>Float configuration files for DAC decoder</w:t>
        </w:r>
        <w:r>
          <w:rPr>
            <w:noProof/>
            <w:webHidden/>
          </w:rPr>
          <w:tab/>
        </w:r>
        <w:r>
          <w:rPr>
            <w:noProof/>
            <w:webHidden/>
          </w:rPr>
          <w:fldChar w:fldCharType="begin"/>
        </w:r>
        <w:r>
          <w:rPr>
            <w:noProof/>
            <w:webHidden/>
          </w:rPr>
          <w:instrText xml:space="preserve"> PAGEREF _Toc81907639 \h </w:instrText>
        </w:r>
        <w:r>
          <w:rPr>
            <w:noProof/>
            <w:webHidden/>
          </w:rPr>
        </w:r>
      </w:ins>
      <w:r>
        <w:rPr>
          <w:noProof/>
          <w:webHidden/>
        </w:rPr>
        <w:fldChar w:fldCharType="separate"/>
      </w:r>
      <w:ins w:id="66" w:author="RANNOU Jean-Philippe" w:date="2021-09-07T11:46:00Z">
        <w:r>
          <w:rPr>
            <w:noProof/>
            <w:webHidden/>
          </w:rPr>
          <w:t>16</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67" w:author="RANNOU Jean-Philippe" w:date="2021-09-07T11:46:00Z"/>
          <w:rFonts w:asciiTheme="minorHAnsi" w:hAnsiTheme="minorHAnsi"/>
          <w:smallCaps w:val="0"/>
          <w:noProof/>
          <w:szCs w:val="22"/>
          <w:lang w:val="fr-FR"/>
        </w:rPr>
      </w:pPr>
      <w:ins w:id="6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5.2.1</w:t>
        </w:r>
        <w:r>
          <w:rPr>
            <w:rFonts w:asciiTheme="minorHAnsi" w:hAnsiTheme="minorHAnsi"/>
            <w:smallCaps w:val="0"/>
            <w:noProof/>
            <w:szCs w:val="22"/>
            <w:lang w:val="fr-FR"/>
          </w:rPr>
          <w:tab/>
        </w:r>
        <w:r w:rsidRPr="008D49E5">
          <w:rPr>
            <w:rStyle w:val="Lienhypertexte"/>
            <w:noProof/>
          </w:rPr>
          <w:t>Float decoder configuration information</w:t>
        </w:r>
        <w:r>
          <w:rPr>
            <w:noProof/>
            <w:webHidden/>
          </w:rPr>
          <w:tab/>
        </w:r>
        <w:r>
          <w:rPr>
            <w:noProof/>
            <w:webHidden/>
          </w:rPr>
          <w:fldChar w:fldCharType="begin"/>
        </w:r>
        <w:r>
          <w:rPr>
            <w:noProof/>
            <w:webHidden/>
          </w:rPr>
          <w:instrText xml:space="preserve"> PAGEREF _Toc81907640 \h </w:instrText>
        </w:r>
        <w:r>
          <w:rPr>
            <w:noProof/>
            <w:webHidden/>
          </w:rPr>
        </w:r>
      </w:ins>
      <w:r>
        <w:rPr>
          <w:noProof/>
          <w:webHidden/>
        </w:rPr>
        <w:fldChar w:fldCharType="separate"/>
      </w:r>
      <w:ins w:id="69" w:author="RANNOU Jean-Philippe" w:date="2021-09-07T11:46:00Z">
        <w:r>
          <w:rPr>
            <w:noProof/>
            <w:webHidden/>
          </w:rPr>
          <w:t>16</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70" w:author="RANNOU Jean-Philippe" w:date="2021-09-07T11:46:00Z"/>
          <w:rFonts w:asciiTheme="minorHAnsi" w:hAnsiTheme="minorHAnsi"/>
          <w:noProof/>
          <w:szCs w:val="22"/>
          <w:lang w:val="fr-FR"/>
        </w:rPr>
      </w:pPr>
      <w:ins w:id="7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5.2.1.1</w:t>
        </w:r>
        <w:r>
          <w:rPr>
            <w:rFonts w:asciiTheme="minorHAnsi" w:hAnsiTheme="minorHAnsi"/>
            <w:noProof/>
            <w:szCs w:val="22"/>
            <w:lang w:val="fr-FR"/>
          </w:rPr>
          <w:tab/>
        </w:r>
        <w:r w:rsidRPr="008D49E5">
          <w:rPr>
            <w:rStyle w:val="Lienhypertexte"/>
            <w:noProof/>
          </w:rPr>
          <w:t>Float configuration file generation</w:t>
        </w:r>
        <w:r>
          <w:rPr>
            <w:noProof/>
            <w:webHidden/>
          </w:rPr>
          <w:tab/>
        </w:r>
        <w:r>
          <w:rPr>
            <w:noProof/>
            <w:webHidden/>
          </w:rPr>
          <w:fldChar w:fldCharType="begin"/>
        </w:r>
        <w:r>
          <w:rPr>
            <w:noProof/>
            <w:webHidden/>
          </w:rPr>
          <w:instrText xml:space="preserve"> PAGEREF _Toc81907641 \h </w:instrText>
        </w:r>
        <w:r>
          <w:rPr>
            <w:noProof/>
            <w:webHidden/>
          </w:rPr>
        </w:r>
      </w:ins>
      <w:r>
        <w:rPr>
          <w:noProof/>
          <w:webHidden/>
        </w:rPr>
        <w:fldChar w:fldCharType="separate"/>
      </w:r>
      <w:ins w:id="72" w:author="RANNOU Jean-Philippe" w:date="2021-09-07T11:46:00Z">
        <w:r>
          <w:rPr>
            <w:noProof/>
            <w:webHidden/>
          </w:rPr>
          <w:t>17</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73" w:author="RANNOU Jean-Philippe" w:date="2021-09-07T11:46:00Z"/>
          <w:rFonts w:asciiTheme="minorHAnsi" w:hAnsiTheme="minorHAnsi"/>
          <w:smallCaps w:val="0"/>
          <w:noProof/>
          <w:szCs w:val="22"/>
          <w:lang w:val="fr-FR"/>
        </w:rPr>
      </w:pPr>
      <w:ins w:id="7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5.2.2</w:t>
        </w:r>
        <w:r>
          <w:rPr>
            <w:rFonts w:asciiTheme="minorHAnsi" w:hAnsiTheme="minorHAnsi"/>
            <w:smallCaps w:val="0"/>
            <w:noProof/>
            <w:szCs w:val="22"/>
            <w:lang w:val="fr-FR"/>
          </w:rPr>
          <w:tab/>
        </w:r>
        <w:r w:rsidRPr="008D49E5">
          <w:rPr>
            <w:rStyle w:val="Lienhypertexte"/>
            <w:noProof/>
          </w:rPr>
          <w:t>Float meta-data file</w:t>
        </w:r>
        <w:r>
          <w:rPr>
            <w:noProof/>
            <w:webHidden/>
          </w:rPr>
          <w:tab/>
        </w:r>
        <w:r>
          <w:rPr>
            <w:noProof/>
            <w:webHidden/>
          </w:rPr>
          <w:fldChar w:fldCharType="begin"/>
        </w:r>
        <w:r>
          <w:rPr>
            <w:noProof/>
            <w:webHidden/>
          </w:rPr>
          <w:instrText xml:space="preserve"> PAGEREF _Toc81907642 \h </w:instrText>
        </w:r>
        <w:r>
          <w:rPr>
            <w:noProof/>
            <w:webHidden/>
          </w:rPr>
        </w:r>
      </w:ins>
      <w:r>
        <w:rPr>
          <w:noProof/>
          <w:webHidden/>
        </w:rPr>
        <w:fldChar w:fldCharType="separate"/>
      </w:r>
      <w:ins w:id="75" w:author="RANNOU Jean-Philippe" w:date="2021-09-07T11:46:00Z">
        <w:r>
          <w:rPr>
            <w:noProof/>
            <w:webHidden/>
          </w:rPr>
          <w:t>17</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76" w:author="RANNOU Jean-Philippe" w:date="2021-09-07T11:46:00Z"/>
          <w:rFonts w:asciiTheme="minorHAnsi" w:hAnsiTheme="minorHAnsi"/>
          <w:b w:val="0"/>
          <w:bCs w:val="0"/>
          <w:caps w:val="0"/>
          <w:noProof/>
          <w:szCs w:val="22"/>
          <w:u w:val="none"/>
          <w:lang w:val="fr-FR"/>
        </w:rPr>
      </w:pPr>
      <w:ins w:id="7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w:t>
        </w:r>
        <w:r>
          <w:rPr>
            <w:rFonts w:asciiTheme="minorHAnsi" w:hAnsiTheme="minorHAnsi"/>
            <w:b w:val="0"/>
            <w:bCs w:val="0"/>
            <w:caps w:val="0"/>
            <w:noProof/>
            <w:szCs w:val="22"/>
            <w:u w:val="none"/>
            <w:lang w:val="fr-FR"/>
          </w:rPr>
          <w:tab/>
        </w:r>
        <w:r w:rsidRPr="008D49E5">
          <w:rPr>
            <w:rStyle w:val="Lienhypertexte"/>
            <w:noProof/>
          </w:rPr>
          <w:t>Using the PI decoder</w:t>
        </w:r>
        <w:r>
          <w:rPr>
            <w:noProof/>
            <w:webHidden/>
          </w:rPr>
          <w:tab/>
        </w:r>
        <w:r>
          <w:rPr>
            <w:noProof/>
            <w:webHidden/>
          </w:rPr>
          <w:fldChar w:fldCharType="begin"/>
        </w:r>
        <w:r>
          <w:rPr>
            <w:noProof/>
            <w:webHidden/>
          </w:rPr>
          <w:instrText xml:space="preserve"> PAGEREF _Toc81907643 \h </w:instrText>
        </w:r>
        <w:r>
          <w:rPr>
            <w:noProof/>
            <w:webHidden/>
          </w:rPr>
        </w:r>
      </w:ins>
      <w:r>
        <w:rPr>
          <w:noProof/>
          <w:webHidden/>
        </w:rPr>
        <w:fldChar w:fldCharType="separate"/>
      </w:r>
      <w:ins w:id="78" w:author="RANNOU Jean-Philippe" w:date="2021-09-07T11:46:00Z">
        <w:r>
          <w:rPr>
            <w:noProof/>
            <w:webHidden/>
          </w:rPr>
          <w:t>18</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79" w:author="RANNOU Jean-Philippe" w:date="2021-09-07T11:46:00Z"/>
          <w:rFonts w:asciiTheme="minorHAnsi" w:hAnsiTheme="minorHAnsi"/>
          <w:b w:val="0"/>
          <w:bCs w:val="0"/>
          <w:smallCaps w:val="0"/>
          <w:noProof/>
          <w:szCs w:val="22"/>
          <w:lang w:val="fr-FR"/>
        </w:rPr>
      </w:pPr>
      <w:ins w:id="8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w:t>
        </w:r>
        <w:r>
          <w:rPr>
            <w:rFonts w:asciiTheme="minorHAnsi" w:hAnsiTheme="minorHAnsi"/>
            <w:b w:val="0"/>
            <w:bCs w:val="0"/>
            <w:smallCaps w:val="0"/>
            <w:noProof/>
            <w:szCs w:val="22"/>
            <w:lang w:val="fr-FR"/>
          </w:rPr>
          <w:tab/>
        </w:r>
        <w:r w:rsidRPr="008D49E5">
          <w:rPr>
            <w:rStyle w:val="Lienhypertexte"/>
            <w:noProof/>
          </w:rPr>
          <w:t>Pre-processing of float transmitted data</w:t>
        </w:r>
        <w:r>
          <w:rPr>
            <w:noProof/>
            <w:webHidden/>
          </w:rPr>
          <w:tab/>
        </w:r>
        <w:r>
          <w:rPr>
            <w:noProof/>
            <w:webHidden/>
          </w:rPr>
          <w:fldChar w:fldCharType="begin"/>
        </w:r>
        <w:r>
          <w:rPr>
            <w:noProof/>
            <w:webHidden/>
          </w:rPr>
          <w:instrText xml:space="preserve"> PAGEREF _Toc81907644 \h </w:instrText>
        </w:r>
        <w:r>
          <w:rPr>
            <w:noProof/>
            <w:webHidden/>
          </w:rPr>
        </w:r>
      </w:ins>
      <w:r>
        <w:rPr>
          <w:noProof/>
          <w:webHidden/>
        </w:rPr>
        <w:fldChar w:fldCharType="separate"/>
      </w:r>
      <w:ins w:id="81" w:author="RANNOU Jean-Philippe" w:date="2021-09-07T11:46:00Z">
        <w:r>
          <w:rPr>
            <w:noProof/>
            <w:webHidden/>
          </w:rPr>
          <w:t>18</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82" w:author="RANNOU Jean-Philippe" w:date="2021-09-07T11:46:00Z"/>
          <w:rFonts w:asciiTheme="minorHAnsi" w:hAnsiTheme="minorHAnsi"/>
          <w:smallCaps w:val="0"/>
          <w:noProof/>
          <w:szCs w:val="22"/>
          <w:lang w:val="fr-FR"/>
        </w:rPr>
      </w:pPr>
      <w:ins w:id="83" w:author="RANNOU Jean-Philippe" w:date="2021-09-07T11:46:00Z">
        <w:r w:rsidRPr="008D49E5">
          <w:rPr>
            <w:rStyle w:val="Lienhypertexte"/>
            <w:noProof/>
          </w:rPr>
          <w:lastRenderedPageBreak/>
          <w:fldChar w:fldCharType="begin"/>
        </w:r>
        <w:r w:rsidRPr="008D49E5">
          <w:rPr>
            <w:rStyle w:val="Lienhypertexte"/>
            <w:noProof/>
          </w:rPr>
          <w:instrText xml:space="preserve"> </w:instrText>
        </w:r>
        <w:r>
          <w:rPr>
            <w:noProof/>
          </w:rPr>
          <w:instrText>HYPERLINK \l "_Toc81907645"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6.1.1</w:t>
        </w:r>
        <w:r>
          <w:rPr>
            <w:rFonts w:asciiTheme="minorHAnsi" w:hAnsiTheme="minorHAnsi"/>
            <w:smallCaps w:val="0"/>
            <w:noProof/>
            <w:szCs w:val="22"/>
            <w:lang w:val="fr-FR"/>
          </w:rPr>
          <w:tab/>
        </w:r>
        <w:r w:rsidRPr="008D49E5">
          <w:rPr>
            <w:rStyle w:val="Lienhypertexte"/>
            <w:noProof/>
          </w:rPr>
          <w:t>For Argos floats</w:t>
        </w:r>
        <w:r>
          <w:rPr>
            <w:noProof/>
            <w:webHidden/>
          </w:rPr>
          <w:tab/>
        </w:r>
        <w:r>
          <w:rPr>
            <w:noProof/>
            <w:webHidden/>
          </w:rPr>
          <w:fldChar w:fldCharType="begin"/>
        </w:r>
        <w:r>
          <w:rPr>
            <w:noProof/>
            <w:webHidden/>
          </w:rPr>
          <w:instrText xml:space="preserve"> PAGEREF _Toc81907645 \h </w:instrText>
        </w:r>
        <w:r>
          <w:rPr>
            <w:noProof/>
            <w:webHidden/>
          </w:rPr>
        </w:r>
      </w:ins>
      <w:r>
        <w:rPr>
          <w:noProof/>
          <w:webHidden/>
        </w:rPr>
        <w:fldChar w:fldCharType="separate"/>
      </w:r>
      <w:ins w:id="84" w:author="RANNOU Jean-Philippe" w:date="2021-09-07T11:46:00Z">
        <w:r>
          <w:rPr>
            <w:noProof/>
            <w:webHidden/>
          </w:rPr>
          <w:t>18</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85" w:author="RANNOU Jean-Philippe" w:date="2021-09-07T11:46:00Z"/>
          <w:rFonts w:asciiTheme="minorHAnsi" w:hAnsiTheme="minorHAnsi"/>
          <w:noProof/>
          <w:szCs w:val="22"/>
          <w:lang w:val="fr-FR"/>
        </w:rPr>
      </w:pPr>
      <w:ins w:id="8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6.1.1.1</w:t>
        </w:r>
        <w:r>
          <w:rPr>
            <w:rFonts w:asciiTheme="minorHAnsi" w:hAnsiTheme="minorHAnsi"/>
            <w:noProof/>
            <w:szCs w:val="22"/>
            <w:lang w:val="fr-FR"/>
          </w:rPr>
          <w:tab/>
        </w:r>
        <w:r w:rsidRPr="008D49E5">
          <w:rPr>
            <w:rStyle w:val="Lienhypertexte"/>
            <w:noProof/>
          </w:rPr>
          <w:t>Argos Hex data</w:t>
        </w:r>
        <w:r>
          <w:rPr>
            <w:noProof/>
            <w:webHidden/>
          </w:rPr>
          <w:tab/>
        </w:r>
        <w:r>
          <w:rPr>
            <w:noProof/>
            <w:webHidden/>
          </w:rPr>
          <w:fldChar w:fldCharType="begin"/>
        </w:r>
        <w:r>
          <w:rPr>
            <w:noProof/>
            <w:webHidden/>
          </w:rPr>
          <w:instrText xml:space="preserve"> PAGEREF _Toc81907646 \h </w:instrText>
        </w:r>
        <w:r>
          <w:rPr>
            <w:noProof/>
            <w:webHidden/>
          </w:rPr>
        </w:r>
      </w:ins>
      <w:r>
        <w:rPr>
          <w:noProof/>
          <w:webHidden/>
        </w:rPr>
        <w:fldChar w:fldCharType="separate"/>
      </w:r>
      <w:ins w:id="87" w:author="RANNOU Jean-Philippe" w:date="2021-09-07T11:46:00Z">
        <w:r>
          <w:rPr>
            <w:noProof/>
            <w:webHidden/>
          </w:rPr>
          <w:t>18</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88" w:author="RANNOU Jean-Philippe" w:date="2021-09-07T11:46:00Z"/>
          <w:rFonts w:asciiTheme="minorHAnsi" w:hAnsiTheme="minorHAnsi"/>
          <w:noProof/>
          <w:szCs w:val="22"/>
          <w:lang w:val="fr-FR"/>
        </w:rPr>
      </w:pPr>
      <w:ins w:id="8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highlight w:val="green"/>
          </w:rPr>
          <w:t>6.1.1.2</w:t>
        </w:r>
        <w:r>
          <w:rPr>
            <w:rFonts w:asciiTheme="minorHAnsi" w:hAnsiTheme="minorHAnsi"/>
            <w:noProof/>
            <w:szCs w:val="22"/>
            <w:lang w:val="fr-FR"/>
          </w:rPr>
          <w:tab/>
        </w:r>
        <w:r w:rsidRPr="008D49E5">
          <w:rPr>
            <w:rStyle w:val="Lienhypertexte"/>
            <w:noProof/>
            <w:highlight w:val="green"/>
          </w:rPr>
          <w:t>Argos locations error ellipses</w:t>
        </w:r>
        <w:r>
          <w:rPr>
            <w:noProof/>
            <w:webHidden/>
          </w:rPr>
          <w:tab/>
        </w:r>
        <w:r>
          <w:rPr>
            <w:noProof/>
            <w:webHidden/>
          </w:rPr>
          <w:fldChar w:fldCharType="begin"/>
        </w:r>
        <w:r>
          <w:rPr>
            <w:noProof/>
            <w:webHidden/>
          </w:rPr>
          <w:instrText xml:space="preserve"> PAGEREF _Toc81907647 \h </w:instrText>
        </w:r>
        <w:r>
          <w:rPr>
            <w:noProof/>
            <w:webHidden/>
          </w:rPr>
        </w:r>
      </w:ins>
      <w:r>
        <w:rPr>
          <w:noProof/>
          <w:webHidden/>
        </w:rPr>
        <w:fldChar w:fldCharType="separate"/>
      </w:r>
      <w:ins w:id="90"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91" w:author="RANNOU Jean-Philippe" w:date="2021-09-07T11:46:00Z"/>
          <w:rFonts w:asciiTheme="minorHAnsi" w:hAnsiTheme="minorHAnsi"/>
          <w:smallCaps w:val="0"/>
          <w:noProof/>
          <w:szCs w:val="22"/>
          <w:lang w:val="fr-FR"/>
        </w:rPr>
      </w:pPr>
      <w:ins w:id="9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"_Toc81907649"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6.1.2</w:t>
        </w:r>
        <w:r>
          <w:rPr>
            <w:rFonts w:asciiTheme="minorHAnsi" w:hAnsiTheme="minorHAnsi"/>
            <w:smallCaps w:val="0"/>
            <w:noProof/>
            <w:szCs w:val="22"/>
            <w:lang w:val="fr-FR"/>
          </w:rPr>
          <w:tab/>
        </w:r>
        <w:r w:rsidRPr="008D49E5">
          <w:rPr>
            <w:rStyle w:val="Lienhypertexte"/>
            <w:noProof/>
          </w:rPr>
          <w:t>For Iridium SBD floats</w:t>
        </w:r>
        <w:r>
          <w:rPr>
            <w:noProof/>
            <w:webHidden/>
          </w:rPr>
          <w:tab/>
        </w:r>
        <w:r>
          <w:rPr>
            <w:noProof/>
            <w:webHidden/>
          </w:rPr>
          <w:fldChar w:fldCharType="begin"/>
        </w:r>
        <w:r>
          <w:rPr>
            <w:noProof/>
            <w:webHidden/>
          </w:rPr>
          <w:instrText xml:space="preserve"> PAGEREF _Toc81907649 \h </w:instrText>
        </w:r>
        <w:r>
          <w:rPr>
            <w:noProof/>
            <w:webHidden/>
          </w:rPr>
        </w:r>
      </w:ins>
      <w:r>
        <w:rPr>
          <w:noProof/>
          <w:webHidden/>
        </w:rPr>
        <w:fldChar w:fldCharType="separate"/>
      </w:r>
      <w:ins w:id="93"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94" w:author="RANNOU Jean-Philippe" w:date="2021-09-07T11:46:00Z"/>
          <w:rFonts w:asciiTheme="minorHAnsi" w:hAnsiTheme="minorHAnsi"/>
          <w:noProof/>
          <w:szCs w:val="22"/>
          <w:lang w:val="fr-FR"/>
        </w:rPr>
      </w:pPr>
      <w:ins w:id="9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6.1.2.1</w:t>
        </w:r>
        <w:r>
          <w:rPr>
            <w:rFonts w:asciiTheme="minorHAnsi" w:hAnsiTheme="minorHAnsi"/>
            <w:noProof/>
            <w:szCs w:val="22"/>
            <w:lang w:val="fr-FR"/>
          </w:rPr>
          <w:tab/>
        </w:r>
        <w:r w:rsidRPr="008D49E5">
          <w:rPr>
            <w:rStyle w:val="Lienhypertexte"/>
            <w:noProof/>
          </w:rPr>
          <w:t>Rename the mail files</w:t>
        </w:r>
        <w:r>
          <w:rPr>
            <w:noProof/>
            <w:webHidden/>
          </w:rPr>
          <w:tab/>
        </w:r>
        <w:r>
          <w:rPr>
            <w:noProof/>
            <w:webHidden/>
          </w:rPr>
          <w:fldChar w:fldCharType="begin"/>
        </w:r>
        <w:r>
          <w:rPr>
            <w:noProof/>
            <w:webHidden/>
          </w:rPr>
          <w:instrText xml:space="preserve"> PAGEREF _Toc81907650 \h </w:instrText>
        </w:r>
        <w:r>
          <w:rPr>
            <w:noProof/>
            <w:webHidden/>
          </w:rPr>
        </w:r>
      </w:ins>
      <w:r>
        <w:rPr>
          <w:noProof/>
          <w:webHidden/>
        </w:rPr>
        <w:fldChar w:fldCharType="separate"/>
      </w:r>
      <w:ins w:id="96"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97" w:author="RANNOU Jean-Philippe" w:date="2021-09-07T11:46:00Z"/>
          <w:rFonts w:asciiTheme="minorHAnsi" w:hAnsiTheme="minorHAnsi"/>
          <w:noProof/>
          <w:szCs w:val="22"/>
          <w:lang w:val="fr-FR"/>
        </w:rPr>
      </w:pPr>
      <w:ins w:id="9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6.1.2.2</w:t>
        </w:r>
        <w:r>
          <w:rPr>
            <w:rFonts w:asciiTheme="minorHAnsi" w:hAnsiTheme="minorHAnsi"/>
            <w:noProof/>
            <w:szCs w:val="22"/>
            <w:lang w:val="fr-FR"/>
          </w:rPr>
          <w:tab/>
        </w:r>
        <w:r w:rsidRPr="008D49E5">
          <w:rPr>
            <w:rStyle w:val="Lienhypertexte"/>
            <w:noProof/>
          </w:rPr>
          <w:t>Duplicate the mail files</w:t>
        </w:r>
        <w:r>
          <w:rPr>
            <w:noProof/>
            <w:webHidden/>
          </w:rPr>
          <w:tab/>
        </w:r>
        <w:r>
          <w:rPr>
            <w:noProof/>
            <w:webHidden/>
          </w:rPr>
          <w:fldChar w:fldCharType="begin"/>
        </w:r>
        <w:r>
          <w:rPr>
            <w:noProof/>
            <w:webHidden/>
          </w:rPr>
          <w:instrText xml:space="preserve"> PAGEREF _Toc81907651 \h </w:instrText>
        </w:r>
        <w:r>
          <w:rPr>
            <w:noProof/>
            <w:webHidden/>
          </w:rPr>
        </w:r>
      </w:ins>
      <w:r>
        <w:rPr>
          <w:noProof/>
          <w:webHidden/>
        </w:rPr>
        <w:fldChar w:fldCharType="separate"/>
      </w:r>
      <w:ins w:id="99"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00" w:author="RANNOU Jean-Philippe" w:date="2021-09-07T11:46:00Z"/>
          <w:rFonts w:asciiTheme="minorHAnsi" w:hAnsiTheme="minorHAnsi"/>
          <w:smallCaps w:val="0"/>
          <w:noProof/>
          <w:szCs w:val="22"/>
          <w:lang w:val="fr-FR"/>
        </w:rPr>
      </w:pPr>
      <w:ins w:id="10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6.1.3</w:t>
        </w:r>
        <w:r>
          <w:rPr>
            <w:rFonts w:asciiTheme="minorHAnsi" w:hAnsiTheme="minorHAnsi"/>
            <w:smallCaps w:val="0"/>
            <w:noProof/>
            <w:szCs w:val="22"/>
            <w:lang w:val="fr-FR"/>
          </w:rPr>
          <w:tab/>
        </w:r>
        <w:r w:rsidRPr="008D49E5">
          <w:rPr>
            <w:rStyle w:val="Lienhypertexte"/>
            <w:noProof/>
          </w:rPr>
          <w:t>For Iridium RUDICS floats</w:t>
        </w:r>
        <w:r>
          <w:rPr>
            <w:noProof/>
            <w:webHidden/>
          </w:rPr>
          <w:tab/>
        </w:r>
        <w:r>
          <w:rPr>
            <w:noProof/>
            <w:webHidden/>
          </w:rPr>
          <w:fldChar w:fldCharType="begin"/>
        </w:r>
        <w:r>
          <w:rPr>
            <w:noProof/>
            <w:webHidden/>
          </w:rPr>
          <w:instrText xml:space="preserve"> PAGEREF _Toc81907652 \h </w:instrText>
        </w:r>
        <w:r>
          <w:rPr>
            <w:noProof/>
            <w:webHidden/>
          </w:rPr>
        </w:r>
      </w:ins>
      <w:r>
        <w:rPr>
          <w:noProof/>
          <w:webHidden/>
        </w:rPr>
        <w:fldChar w:fldCharType="separate"/>
      </w:r>
      <w:ins w:id="102"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4"/>
        <w:tabs>
          <w:tab w:val="left" w:pos="825"/>
          <w:tab w:val="right" w:leader="dot" w:pos="9063"/>
        </w:tabs>
        <w:rPr>
          <w:ins w:id="103" w:author="RANNOU Jean-Philippe" w:date="2021-09-07T11:46:00Z"/>
          <w:rFonts w:asciiTheme="minorHAnsi" w:hAnsiTheme="minorHAnsi"/>
          <w:noProof/>
          <w:szCs w:val="22"/>
          <w:lang w:val="fr-FR"/>
        </w:rPr>
      </w:pPr>
      <w:ins w:id="10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6.1.3.1</w:t>
        </w:r>
        <w:r>
          <w:rPr>
            <w:rFonts w:asciiTheme="minorHAnsi" w:hAnsiTheme="minorHAnsi"/>
            <w:noProof/>
            <w:szCs w:val="22"/>
            <w:lang w:val="fr-FR"/>
          </w:rPr>
          <w:tab/>
        </w:r>
        <w:r w:rsidRPr="008D49E5">
          <w:rPr>
            <w:rStyle w:val="Lienhypertexte"/>
            <w:noProof/>
          </w:rPr>
          <w:t>Duplicate the Iridium files</w:t>
        </w:r>
        <w:r>
          <w:rPr>
            <w:noProof/>
            <w:webHidden/>
          </w:rPr>
          <w:tab/>
        </w:r>
        <w:r>
          <w:rPr>
            <w:noProof/>
            <w:webHidden/>
          </w:rPr>
          <w:fldChar w:fldCharType="begin"/>
        </w:r>
        <w:r>
          <w:rPr>
            <w:noProof/>
            <w:webHidden/>
          </w:rPr>
          <w:instrText xml:space="preserve"> PAGEREF _Toc81907653 \h </w:instrText>
        </w:r>
        <w:r>
          <w:rPr>
            <w:noProof/>
            <w:webHidden/>
          </w:rPr>
        </w:r>
      </w:ins>
      <w:r>
        <w:rPr>
          <w:noProof/>
          <w:webHidden/>
        </w:rPr>
        <w:fldChar w:fldCharType="separate"/>
      </w:r>
      <w:ins w:id="105" w:author="RANNOU Jean-Philippe" w:date="2021-09-07T11:46:00Z">
        <w:r>
          <w:rPr>
            <w:noProof/>
            <w:webHidden/>
          </w:rPr>
          <w:t>20</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06" w:author="RANNOU Jean-Philippe" w:date="2021-09-07T11:46:00Z"/>
          <w:rFonts w:asciiTheme="minorHAnsi" w:hAnsiTheme="minorHAnsi"/>
          <w:b w:val="0"/>
          <w:bCs w:val="0"/>
          <w:smallCaps w:val="0"/>
          <w:noProof/>
          <w:szCs w:val="22"/>
          <w:lang w:val="fr-FR"/>
        </w:rPr>
      </w:pPr>
      <w:ins w:id="10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6.2</w:t>
        </w:r>
        <w:r>
          <w:rPr>
            <w:rFonts w:asciiTheme="minorHAnsi" w:hAnsiTheme="minorHAnsi"/>
            <w:b w:val="0"/>
            <w:bCs w:val="0"/>
            <w:smallCaps w:val="0"/>
            <w:noProof/>
            <w:szCs w:val="22"/>
            <w:lang w:val="fr-FR"/>
          </w:rPr>
          <w:tab/>
        </w:r>
        <w:r w:rsidRPr="008D49E5">
          <w:rPr>
            <w:rStyle w:val="Lienhypertexte"/>
            <w:noProof/>
          </w:rPr>
          <w:t>Decoding of float transmitted data</w:t>
        </w:r>
        <w:r>
          <w:rPr>
            <w:noProof/>
            <w:webHidden/>
          </w:rPr>
          <w:tab/>
        </w:r>
        <w:r>
          <w:rPr>
            <w:noProof/>
            <w:webHidden/>
          </w:rPr>
          <w:fldChar w:fldCharType="begin"/>
        </w:r>
        <w:r>
          <w:rPr>
            <w:noProof/>
            <w:webHidden/>
          </w:rPr>
          <w:instrText xml:space="preserve"> PAGEREF _Toc81907654 \h </w:instrText>
        </w:r>
        <w:r>
          <w:rPr>
            <w:noProof/>
            <w:webHidden/>
          </w:rPr>
        </w:r>
      </w:ins>
      <w:r>
        <w:rPr>
          <w:noProof/>
          <w:webHidden/>
        </w:rPr>
        <w:fldChar w:fldCharType="separate"/>
      </w:r>
      <w:ins w:id="108" w:author="RANNOU Jean-Philippe" w:date="2021-09-07T11:46:00Z">
        <w:r>
          <w:rPr>
            <w:noProof/>
            <w:webHidden/>
          </w:rPr>
          <w:t>21</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09" w:author="RANNOU Jean-Philippe" w:date="2021-09-07T11:46:00Z"/>
          <w:rFonts w:asciiTheme="minorHAnsi" w:hAnsiTheme="minorHAnsi"/>
          <w:b w:val="0"/>
          <w:bCs w:val="0"/>
          <w:smallCaps w:val="0"/>
          <w:noProof/>
          <w:szCs w:val="22"/>
          <w:lang w:val="fr-FR"/>
        </w:rPr>
      </w:pPr>
      <w:ins w:id="11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6.3</w:t>
        </w:r>
        <w:r>
          <w:rPr>
            <w:rFonts w:asciiTheme="minorHAnsi" w:hAnsiTheme="minorHAnsi"/>
            <w:b w:val="0"/>
            <w:bCs w:val="0"/>
            <w:smallCaps w:val="0"/>
            <w:noProof/>
            <w:szCs w:val="22"/>
            <w:lang w:val="fr-FR"/>
          </w:rPr>
          <w:tab/>
        </w:r>
        <w:r w:rsidRPr="008D49E5">
          <w:rPr>
            <w:rStyle w:val="Lienhypertexte"/>
            <w:noProof/>
          </w:rPr>
          <w:t>Decoder input and output files</w:t>
        </w:r>
        <w:r>
          <w:rPr>
            <w:noProof/>
            <w:webHidden/>
          </w:rPr>
          <w:tab/>
        </w:r>
        <w:r>
          <w:rPr>
            <w:noProof/>
            <w:webHidden/>
          </w:rPr>
          <w:fldChar w:fldCharType="begin"/>
        </w:r>
        <w:r>
          <w:rPr>
            <w:noProof/>
            <w:webHidden/>
          </w:rPr>
          <w:instrText xml:space="preserve"> PAGEREF _Toc81907655 \h </w:instrText>
        </w:r>
        <w:r>
          <w:rPr>
            <w:noProof/>
            <w:webHidden/>
          </w:rPr>
        </w:r>
      </w:ins>
      <w:r>
        <w:rPr>
          <w:noProof/>
          <w:webHidden/>
        </w:rPr>
        <w:fldChar w:fldCharType="separate"/>
      </w:r>
      <w:ins w:id="111" w:author="RANNOU Jean-Philippe" w:date="2021-09-07T11:46:00Z">
        <w:r>
          <w:rPr>
            <w:noProof/>
            <w:webHidden/>
          </w:rPr>
          <w:t>21</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112" w:author="RANNOU Jean-Philippe" w:date="2021-09-07T11:46:00Z"/>
          <w:rFonts w:asciiTheme="minorHAnsi" w:hAnsiTheme="minorHAnsi"/>
          <w:b w:val="0"/>
          <w:bCs w:val="0"/>
          <w:caps w:val="0"/>
          <w:noProof/>
          <w:szCs w:val="22"/>
          <w:u w:val="none"/>
          <w:lang w:val="fr-FR"/>
        </w:rPr>
      </w:pPr>
      <w:ins w:id="11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w:t>
        </w:r>
        <w:r>
          <w:rPr>
            <w:rFonts w:asciiTheme="minorHAnsi" w:hAnsiTheme="minorHAnsi"/>
            <w:b w:val="0"/>
            <w:bCs w:val="0"/>
            <w:caps w:val="0"/>
            <w:noProof/>
            <w:szCs w:val="22"/>
            <w:u w:val="none"/>
            <w:lang w:val="fr-FR"/>
          </w:rPr>
          <w:tab/>
        </w:r>
        <w:r w:rsidRPr="008D49E5">
          <w:rPr>
            <w:rStyle w:val="Lienhypertexte"/>
            <w:noProof/>
          </w:rPr>
          <w:t>Using the DAC decoder</w:t>
        </w:r>
        <w:r>
          <w:rPr>
            <w:noProof/>
            <w:webHidden/>
          </w:rPr>
          <w:tab/>
        </w:r>
        <w:r>
          <w:rPr>
            <w:noProof/>
            <w:webHidden/>
          </w:rPr>
          <w:fldChar w:fldCharType="begin"/>
        </w:r>
        <w:r>
          <w:rPr>
            <w:noProof/>
            <w:webHidden/>
          </w:rPr>
          <w:instrText xml:space="preserve"> PAGEREF _Toc81907656 \h </w:instrText>
        </w:r>
        <w:r>
          <w:rPr>
            <w:noProof/>
            <w:webHidden/>
          </w:rPr>
        </w:r>
      </w:ins>
      <w:r>
        <w:rPr>
          <w:noProof/>
          <w:webHidden/>
        </w:rPr>
        <w:fldChar w:fldCharType="separate"/>
      </w:r>
      <w:ins w:id="114" w:author="RANNOU Jean-Philippe" w:date="2021-09-07T11:46:00Z">
        <w:r>
          <w:rPr>
            <w:noProof/>
            <w:webHidden/>
          </w:rPr>
          <w:t>22</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15" w:author="RANNOU Jean-Philippe" w:date="2021-09-07T11:46:00Z"/>
          <w:rFonts w:asciiTheme="minorHAnsi" w:hAnsiTheme="minorHAnsi"/>
          <w:b w:val="0"/>
          <w:bCs w:val="0"/>
          <w:smallCaps w:val="0"/>
          <w:noProof/>
          <w:szCs w:val="22"/>
          <w:lang w:val="fr-FR"/>
        </w:rPr>
      </w:pPr>
      <w:ins w:id="11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7.1</w:t>
        </w:r>
        <w:r>
          <w:rPr>
            <w:rFonts w:asciiTheme="minorHAnsi" w:hAnsiTheme="minorHAnsi"/>
            <w:b w:val="0"/>
            <w:bCs w:val="0"/>
            <w:smallCaps w:val="0"/>
            <w:noProof/>
            <w:szCs w:val="22"/>
            <w:lang w:val="fr-FR"/>
          </w:rPr>
          <w:tab/>
        </w:r>
        <w:r w:rsidRPr="008D49E5">
          <w:rPr>
            <w:rStyle w:val="Lienhypertexte"/>
            <w:noProof/>
          </w:rPr>
          <w:t>Decoder input parameters</w:t>
        </w:r>
        <w:r>
          <w:rPr>
            <w:noProof/>
            <w:webHidden/>
          </w:rPr>
          <w:tab/>
        </w:r>
        <w:r>
          <w:rPr>
            <w:noProof/>
            <w:webHidden/>
          </w:rPr>
          <w:fldChar w:fldCharType="begin"/>
        </w:r>
        <w:r>
          <w:rPr>
            <w:noProof/>
            <w:webHidden/>
          </w:rPr>
          <w:instrText xml:space="preserve"> PAGEREF _Toc81907657 \h </w:instrText>
        </w:r>
        <w:r>
          <w:rPr>
            <w:noProof/>
            <w:webHidden/>
          </w:rPr>
        </w:r>
      </w:ins>
      <w:r>
        <w:rPr>
          <w:noProof/>
          <w:webHidden/>
        </w:rPr>
        <w:fldChar w:fldCharType="separate"/>
      </w:r>
      <w:ins w:id="117" w:author="RANNOU Jean-Philippe" w:date="2021-09-07T11:46:00Z">
        <w:r>
          <w:rPr>
            <w:noProof/>
            <w:webHidden/>
          </w:rPr>
          <w:t>22</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18" w:author="RANNOU Jean-Philippe" w:date="2021-09-07T11:46:00Z"/>
          <w:rFonts w:asciiTheme="minorHAnsi" w:hAnsiTheme="minorHAnsi"/>
          <w:smallCaps w:val="0"/>
          <w:noProof/>
          <w:szCs w:val="22"/>
          <w:lang w:val="fr-FR"/>
        </w:rPr>
      </w:pPr>
      <w:ins w:id="11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7.1.1</w:t>
        </w:r>
        <w:r>
          <w:rPr>
            <w:rFonts w:asciiTheme="minorHAnsi" w:hAnsiTheme="minorHAnsi"/>
            <w:smallCaps w:val="0"/>
            <w:noProof/>
            <w:szCs w:val="22"/>
            <w:lang w:val="fr-FR"/>
          </w:rPr>
          <w:tab/>
        </w:r>
        <w:r w:rsidRPr="008D49E5">
          <w:rPr>
            <w:rStyle w:val="Lienhypertexte"/>
            <w:noProof/>
          </w:rPr>
          <w:t>For Argos floats</w:t>
        </w:r>
        <w:r>
          <w:rPr>
            <w:noProof/>
            <w:webHidden/>
          </w:rPr>
          <w:tab/>
        </w:r>
        <w:r>
          <w:rPr>
            <w:noProof/>
            <w:webHidden/>
          </w:rPr>
          <w:fldChar w:fldCharType="begin"/>
        </w:r>
        <w:r>
          <w:rPr>
            <w:noProof/>
            <w:webHidden/>
          </w:rPr>
          <w:instrText xml:space="preserve"> PAGEREF _Toc81907658 \h </w:instrText>
        </w:r>
        <w:r>
          <w:rPr>
            <w:noProof/>
            <w:webHidden/>
          </w:rPr>
        </w:r>
      </w:ins>
      <w:r>
        <w:rPr>
          <w:noProof/>
          <w:webHidden/>
        </w:rPr>
        <w:fldChar w:fldCharType="separate"/>
      </w:r>
      <w:ins w:id="120" w:author="RANNOU Jean-Philippe" w:date="2021-09-07T11:46:00Z">
        <w:r>
          <w:rPr>
            <w:noProof/>
            <w:webHidden/>
          </w:rPr>
          <w:t>22</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21" w:author="RANNOU Jean-Philippe" w:date="2021-09-07T11:46:00Z"/>
          <w:rFonts w:asciiTheme="minorHAnsi" w:hAnsiTheme="minorHAnsi"/>
          <w:smallCaps w:val="0"/>
          <w:noProof/>
          <w:szCs w:val="22"/>
          <w:lang w:val="fr-FR"/>
        </w:rPr>
      </w:pPr>
      <w:ins w:id="12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"_Toc81907659"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7.1.2</w:t>
        </w:r>
        <w:r>
          <w:rPr>
            <w:rFonts w:asciiTheme="minorHAnsi" w:hAnsiTheme="minorHAnsi"/>
            <w:smallCaps w:val="0"/>
            <w:noProof/>
            <w:szCs w:val="22"/>
            <w:lang w:val="fr-FR"/>
          </w:rPr>
          <w:tab/>
        </w:r>
        <w:r w:rsidRPr="008D49E5">
          <w:rPr>
            <w:rStyle w:val="Lienhypertexte"/>
            <w:noProof/>
          </w:rPr>
          <w:t>For Iridium floats</w:t>
        </w:r>
        <w:r>
          <w:rPr>
            <w:noProof/>
            <w:webHidden/>
          </w:rPr>
          <w:tab/>
        </w:r>
        <w:r>
          <w:rPr>
            <w:noProof/>
            <w:webHidden/>
          </w:rPr>
          <w:fldChar w:fldCharType="begin"/>
        </w:r>
        <w:r>
          <w:rPr>
            <w:noProof/>
            <w:webHidden/>
          </w:rPr>
          <w:instrText xml:space="preserve"> PAGEREF _Toc81907659 \h </w:instrText>
        </w:r>
        <w:r>
          <w:rPr>
            <w:noProof/>
            <w:webHidden/>
          </w:rPr>
        </w:r>
      </w:ins>
      <w:r>
        <w:rPr>
          <w:noProof/>
          <w:webHidden/>
        </w:rPr>
        <w:fldChar w:fldCharType="separate"/>
      </w:r>
      <w:ins w:id="123" w:author="RANNOU Jean-Philippe" w:date="2021-09-07T11:46:00Z">
        <w:r>
          <w:rPr>
            <w:noProof/>
            <w:webHidden/>
          </w:rPr>
          <w:t>23</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24" w:author="RANNOU Jean-Philippe" w:date="2021-09-07T11:46:00Z"/>
          <w:rFonts w:asciiTheme="minorHAnsi" w:hAnsiTheme="minorHAnsi"/>
          <w:smallCaps w:val="0"/>
          <w:noProof/>
          <w:szCs w:val="22"/>
          <w:lang w:val="fr-FR"/>
        </w:rPr>
      </w:pPr>
      <w:ins w:id="12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7.1.3</w:t>
        </w:r>
        <w:r>
          <w:rPr>
            <w:rFonts w:asciiTheme="minorHAnsi" w:hAnsiTheme="minorHAnsi"/>
            <w:smallCaps w:val="0"/>
            <w:noProof/>
            <w:szCs w:val="22"/>
            <w:lang w:val="fr-FR"/>
          </w:rPr>
          <w:tab/>
        </w:r>
        <w:r w:rsidRPr="008D49E5">
          <w:rPr>
            <w:rStyle w:val="Lienhypertexte"/>
            <w:noProof/>
          </w:rPr>
          <w:t>Additional parameters of the decoder</w:t>
        </w:r>
        <w:r>
          <w:rPr>
            <w:noProof/>
            <w:webHidden/>
          </w:rPr>
          <w:tab/>
        </w:r>
        <w:r>
          <w:rPr>
            <w:noProof/>
            <w:webHidden/>
          </w:rPr>
          <w:fldChar w:fldCharType="begin"/>
        </w:r>
        <w:r>
          <w:rPr>
            <w:noProof/>
            <w:webHidden/>
          </w:rPr>
          <w:instrText xml:space="preserve"> PAGEREF _Toc81907660 \h </w:instrText>
        </w:r>
        <w:r>
          <w:rPr>
            <w:noProof/>
            <w:webHidden/>
          </w:rPr>
        </w:r>
      </w:ins>
      <w:r>
        <w:rPr>
          <w:noProof/>
          <w:webHidden/>
        </w:rPr>
        <w:fldChar w:fldCharType="separate"/>
      </w:r>
      <w:ins w:id="126" w:author="RANNOU Jean-Philippe" w:date="2021-09-07T11:46:00Z">
        <w:r>
          <w:rPr>
            <w:noProof/>
            <w:webHidden/>
          </w:rPr>
          <w:t>24</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27" w:author="RANNOU Jean-Philippe" w:date="2021-09-07T11:46:00Z"/>
          <w:rFonts w:asciiTheme="minorHAnsi" w:hAnsiTheme="minorHAnsi"/>
          <w:b w:val="0"/>
          <w:bCs w:val="0"/>
          <w:smallCaps w:val="0"/>
          <w:noProof/>
          <w:szCs w:val="22"/>
          <w:lang w:val="fr-FR"/>
        </w:rPr>
      </w:pPr>
      <w:ins w:id="12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7.2</w:t>
        </w:r>
        <w:r>
          <w:rPr>
            <w:rFonts w:asciiTheme="minorHAnsi" w:hAnsiTheme="minorHAnsi"/>
            <w:b w:val="0"/>
            <w:bCs w:val="0"/>
            <w:smallCaps w:val="0"/>
            <w:noProof/>
            <w:szCs w:val="22"/>
            <w:lang w:val="fr-FR"/>
          </w:rPr>
          <w:tab/>
        </w:r>
        <w:r w:rsidRPr="008D49E5">
          <w:rPr>
            <w:rStyle w:val="Lienhypertexte"/>
            <w:noProof/>
          </w:rPr>
          <w:t>Decoder input and output files</w:t>
        </w:r>
        <w:r>
          <w:rPr>
            <w:noProof/>
            <w:webHidden/>
          </w:rPr>
          <w:tab/>
        </w:r>
        <w:r>
          <w:rPr>
            <w:noProof/>
            <w:webHidden/>
          </w:rPr>
          <w:fldChar w:fldCharType="begin"/>
        </w:r>
        <w:r>
          <w:rPr>
            <w:noProof/>
            <w:webHidden/>
          </w:rPr>
          <w:instrText xml:space="preserve"> PAGEREF _Toc81907661 \h </w:instrText>
        </w:r>
        <w:r>
          <w:rPr>
            <w:noProof/>
            <w:webHidden/>
          </w:rPr>
        </w:r>
      </w:ins>
      <w:r>
        <w:rPr>
          <w:noProof/>
          <w:webHidden/>
        </w:rPr>
        <w:fldChar w:fldCharType="separate"/>
      </w:r>
      <w:ins w:id="129" w:author="RANNOU Jean-Philippe" w:date="2021-09-07T11:46:00Z">
        <w:r>
          <w:rPr>
            <w:noProof/>
            <w:webHidden/>
          </w:rPr>
          <w:t>24</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30" w:author="RANNOU Jean-Philippe" w:date="2021-09-07T11:46:00Z"/>
          <w:rFonts w:asciiTheme="minorHAnsi" w:hAnsiTheme="minorHAnsi"/>
          <w:b w:val="0"/>
          <w:bCs w:val="0"/>
          <w:smallCaps w:val="0"/>
          <w:noProof/>
          <w:szCs w:val="22"/>
          <w:lang w:val="fr-FR"/>
        </w:rPr>
      </w:pPr>
      <w:ins w:id="13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7.3</w:t>
        </w:r>
        <w:r>
          <w:rPr>
            <w:rFonts w:asciiTheme="minorHAnsi" w:hAnsiTheme="minorHAnsi"/>
            <w:b w:val="0"/>
            <w:bCs w:val="0"/>
            <w:smallCaps w:val="0"/>
            <w:noProof/>
            <w:szCs w:val="22"/>
            <w:lang w:val="fr-FR"/>
          </w:rPr>
          <w:tab/>
        </w:r>
        <w:r w:rsidRPr="008D49E5">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_Toc81907662 \h </w:instrText>
        </w:r>
        <w:r>
          <w:rPr>
            <w:noProof/>
            <w:webHidden/>
          </w:rPr>
        </w:r>
      </w:ins>
      <w:r>
        <w:rPr>
          <w:noProof/>
          <w:webHidden/>
        </w:rPr>
        <w:fldChar w:fldCharType="separate"/>
      </w:r>
      <w:ins w:id="132" w:author="RANNOU Jean-Philippe" w:date="2021-09-07T11:46:00Z">
        <w:r>
          <w:rPr>
            <w:noProof/>
            <w:webHidden/>
          </w:rPr>
          <w:t>25</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33" w:author="RANNOU Jean-Philippe" w:date="2021-09-07T11:46:00Z"/>
          <w:rFonts w:asciiTheme="minorHAnsi" w:hAnsiTheme="minorHAnsi"/>
          <w:smallCaps w:val="0"/>
          <w:noProof/>
          <w:szCs w:val="22"/>
          <w:lang w:val="fr-FR"/>
        </w:rPr>
      </w:pPr>
      <w:ins w:id="13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7.3.1</w:t>
        </w:r>
        <w:r>
          <w:rPr>
            <w:rFonts w:asciiTheme="minorHAnsi" w:hAnsiTheme="minorHAnsi"/>
            <w:smallCaps w:val="0"/>
            <w:noProof/>
            <w:szCs w:val="22"/>
            <w:lang w:val="fr-FR"/>
          </w:rPr>
          <w:tab/>
        </w:r>
        <w:r w:rsidRPr="008D49E5">
          <w:rPr>
            <w:rStyle w:val="Lienhypertexte"/>
            <w:noProof/>
          </w:rPr>
          <w:t>Argos floats processing</w:t>
        </w:r>
        <w:r>
          <w:rPr>
            <w:noProof/>
            <w:webHidden/>
          </w:rPr>
          <w:tab/>
        </w:r>
        <w:r>
          <w:rPr>
            <w:noProof/>
            <w:webHidden/>
          </w:rPr>
          <w:fldChar w:fldCharType="begin"/>
        </w:r>
        <w:r>
          <w:rPr>
            <w:noProof/>
            <w:webHidden/>
          </w:rPr>
          <w:instrText xml:space="preserve"> PAGEREF _Toc81907663 \h </w:instrText>
        </w:r>
        <w:r>
          <w:rPr>
            <w:noProof/>
            <w:webHidden/>
          </w:rPr>
        </w:r>
      </w:ins>
      <w:r>
        <w:rPr>
          <w:noProof/>
          <w:webHidden/>
        </w:rPr>
        <w:fldChar w:fldCharType="separate"/>
      </w:r>
      <w:ins w:id="135" w:author="RANNOU Jean-Philippe" w:date="2021-09-07T11:46:00Z">
        <w:r>
          <w:rPr>
            <w:noProof/>
            <w:webHidden/>
          </w:rPr>
          <w:t>25</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36" w:author="RANNOU Jean-Philippe" w:date="2021-09-07T11:46:00Z"/>
          <w:rFonts w:asciiTheme="minorHAnsi" w:hAnsiTheme="minorHAnsi"/>
          <w:smallCaps w:val="0"/>
          <w:noProof/>
          <w:szCs w:val="22"/>
          <w:lang w:val="fr-FR"/>
        </w:rPr>
      </w:pPr>
      <w:ins w:id="13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7.3.2</w:t>
        </w:r>
        <w:r>
          <w:rPr>
            <w:rFonts w:asciiTheme="minorHAnsi" w:hAnsiTheme="minorHAnsi"/>
            <w:smallCaps w:val="0"/>
            <w:noProof/>
            <w:szCs w:val="22"/>
            <w:lang w:val="fr-FR"/>
          </w:rPr>
          <w:tab/>
        </w:r>
        <w:r w:rsidRPr="008D49E5">
          <w:rPr>
            <w:rStyle w:val="Lienhypertexte"/>
            <w:noProof/>
          </w:rPr>
          <w:t>Iridium floats processing</w:t>
        </w:r>
        <w:r>
          <w:rPr>
            <w:noProof/>
            <w:webHidden/>
          </w:rPr>
          <w:tab/>
        </w:r>
        <w:r>
          <w:rPr>
            <w:noProof/>
            <w:webHidden/>
          </w:rPr>
          <w:fldChar w:fldCharType="begin"/>
        </w:r>
        <w:r>
          <w:rPr>
            <w:noProof/>
            <w:webHidden/>
          </w:rPr>
          <w:instrText xml:space="preserve"> PAGEREF _Toc81907664 \h </w:instrText>
        </w:r>
        <w:r>
          <w:rPr>
            <w:noProof/>
            <w:webHidden/>
          </w:rPr>
        </w:r>
      </w:ins>
      <w:r>
        <w:rPr>
          <w:noProof/>
          <w:webHidden/>
        </w:rPr>
        <w:fldChar w:fldCharType="separate"/>
      </w:r>
      <w:ins w:id="138" w:author="RANNOU Jean-Philippe" w:date="2021-09-07T11:46:00Z">
        <w:r>
          <w:rPr>
            <w:noProof/>
            <w:webHidden/>
          </w:rPr>
          <w:t>26</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139" w:author="RANNOU Jean-Philippe" w:date="2021-09-07T11:46:00Z"/>
          <w:rFonts w:asciiTheme="minorHAnsi" w:hAnsiTheme="minorHAnsi"/>
          <w:b w:val="0"/>
          <w:bCs w:val="0"/>
          <w:caps w:val="0"/>
          <w:noProof/>
          <w:szCs w:val="22"/>
          <w:u w:val="none"/>
          <w:lang w:val="fr-FR"/>
        </w:rPr>
      </w:pPr>
      <w:ins w:id="14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w:t>
        </w:r>
        <w:r>
          <w:rPr>
            <w:rFonts w:asciiTheme="minorHAnsi" w:hAnsiTheme="minorHAnsi"/>
            <w:b w:val="0"/>
            <w:bCs w:val="0"/>
            <w:caps w:val="0"/>
            <w:noProof/>
            <w:szCs w:val="22"/>
            <w:u w:val="none"/>
            <w:lang w:val="fr-FR"/>
          </w:rPr>
          <w:tab/>
        </w:r>
        <w:r w:rsidRPr="008D49E5">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_Toc81907665 \h </w:instrText>
        </w:r>
        <w:r>
          <w:rPr>
            <w:noProof/>
            <w:webHidden/>
          </w:rPr>
        </w:r>
      </w:ins>
      <w:r>
        <w:rPr>
          <w:noProof/>
          <w:webHidden/>
        </w:rPr>
        <w:fldChar w:fldCharType="separate"/>
      </w:r>
      <w:ins w:id="141" w:author="RANNOU Jean-Philippe" w:date="2021-09-07T11:46:00Z">
        <w:r>
          <w:rPr>
            <w:noProof/>
            <w:webHidden/>
          </w:rPr>
          <w:t>27</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42" w:author="RANNOU Jean-Philippe" w:date="2021-09-07T11:46:00Z"/>
          <w:rFonts w:asciiTheme="minorHAnsi" w:hAnsiTheme="minorHAnsi"/>
          <w:b w:val="0"/>
          <w:bCs w:val="0"/>
          <w:smallCaps w:val="0"/>
          <w:noProof/>
          <w:szCs w:val="22"/>
          <w:lang w:val="fr-FR"/>
        </w:rPr>
      </w:pPr>
      <w:ins w:id="14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8.1</w:t>
        </w:r>
        <w:r>
          <w:rPr>
            <w:rFonts w:asciiTheme="minorHAnsi" w:hAnsiTheme="minorHAnsi"/>
            <w:b w:val="0"/>
            <w:bCs w:val="0"/>
            <w:smallCaps w:val="0"/>
            <w:noProof/>
            <w:szCs w:val="22"/>
            <w:lang w:val="fr-FR"/>
          </w:rPr>
          <w:tab/>
        </w:r>
        <w:r w:rsidRPr="008D49E5">
          <w:rPr>
            <w:rStyle w:val="Lienhypertexte"/>
            <w:noProof/>
          </w:rPr>
          <w:t>The decArgo_soft directory</w:t>
        </w:r>
        <w:r>
          <w:rPr>
            <w:noProof/>
            <w:webHidden/>
          </w:rPr>
          <w:tab/>
        </w:r>
        <w:r>
          <w:rPr>
            <w:noProof/>
            <w:webHidden/>
          </w:rPr>
          <w:fldChar w:fldCharType="begin"/>
        </w:r>
        <w:r>
          <w:rPr>
            <w:noProof/>
            <w:webHidden/>
          </w:rPr>
          <w:instrText xml:space="preserve"> PAGEREF _Toc81907666 \h </w:instrText>
        </w:r>
        <w:r>
          <w:rPr>
            <w:noProof/>
            <w:webHidden/>
          </w:rPr>
        </w:r>
      </w:ins>
      <w:r>
        <w:rPr>
          <w:noProof/>
          <w:webHidden/>
        </w:rPr>
        <w:fldChar w:fldCharType="separate"/>
      </w:r>
      <w:ins w:id="144" w:author="RANNOU Jean-Philippe" w:date="2021-09-07T11:46:00Z">
        <w:r>
          <w:rPr>
            <w:noProof/>
            <w:webHidden/>
          </w:rPr>
          <w:t>28</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45" w:author="RANNOU Jean-Philippe" w:date="2021-09-07T11:46:00Z"/>
          <w:rFonts w:asciiTheme="minorHAnsi" w:hAnsiTheme="minorHAnsi"/>
          <w:smallCaps w:val="0"/>
          <w:noProof/>
          <w:szCs w:val="22"/>
          <w:lang w:val="fr-FR"/>
        </w:rPr>
      </w:pPr>
      <w:ins w:id="14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8.1.1</w:t>
        </w:r>
        <w:r>
          <w:rPr>
            <w:rFonts w:asciiTheme="minorHAnsi" w:hAnsiTheme="minorHAnsi"/>
            <w:smallCaps w:val="0"/>
            <w:noProof/>
            <w:szCs w:val="22"/>
            <w:lang w:val="fr-FR"/>
          </w:rPr>
          <w:tab/>
        </w:r>
        <w:r w:rsidRPr="008D49E5">
          <w:rPr>
            <w:rStyle w:val="Lienhypertexte"/>
            <w:noProof/>
          </w:rPr>
          <w:t>The decArgo_soft/soft directory</w:t>
        </w:r>
        <w:r>
          <w:rPr>
            <w:noProof/>
            <w:webHidden/>
          </w:rPr>
          <w:tab/>
        </w:r>
        <w:r>
          <w:rPr>
            <w:noProof/>
            <w:webHidden/>
          </w:rPr>
          <w:fldChar w:fldCharType="begin"/>
        </w:r>
        <w:r>
          <w:rPr>
            <w:noProof/>
            <w:webHidden/>
          </w:rPr>
          <w:instrText xml:space="preserve"> PAGEREF _Toc81907667 \h </w:instrText>
        </w:r>
        <w:r>
          <w:rPr>
            <w:noProof/>
            <w:webHidden/>
          </w:rPr>
        </w:r>
      </w:ins>
      <w:r>
        <w:rPr>
          <w:noProof/>
          <w:webHidden/>
        </w:rPr>
        <w:fldChar w:fldCharType="separate"/>
      </w:r>
      <w:ins w:id="147" w:author="RANNOU Jean-Philippe" w:date="2021-09-07T11:46:00Z">
        <w:r>
          <w:rPr>
            <w:noProof/>
            <w:webHidden/>
          </w:rPr>
          <w:t>28</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48" w:author="RANNOU Jean-Philippe" w:date="2021-09-07T11:46:00Z"/>
          <w:rFonts w:asciiTheme="minorHAnsi" w:hAnsiTheme="minorHAnsi"/>
          <w:smallCaps w:val="0"/>
          <w:noProof/>
          <w:szCs w:val="22"/>
          <w:lang w:val="fr-FR"/>
        </w:rPr>
      </w:pPr>
      <w:ins w:id="14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8.1.2</w:t>
        </w:r>
        <w:r>
          <w:rPr>
            <w:rFonts w:asciiTheme="minorHAnsi" w:hAnsiTheme="minorHAnsi"/>
            <w:smallCaps w:val="0"/>
            <w:noProof/>
            <w:szCs w:val="22"/>
            <w:lang w:val="fr-FR"/>
          </w:rPr>
          <w:tab/>
        </w:r>
        <w:r w:rsidRPr="008D49E5">
          <w:rPr>
            <w:rStyle w:val="Lienhypertexte"/>
            <w:noProof/>
          </w:rPr>
          <w:t>The decArgo_soft/config directory</w:t>
        </w:r>
        <w:r>
          <w:rPr>
            <w:noProof/>
            <w:webHidden/>
          </w:rPr>
          <w:tab/>
        </w:r>
        <w:r>
          <w:rPr>
            <w:noProof/>
            <w:webHidden/>
          </w:rPr>
          <w:fldChar w:fldCharType="begin"/>
        </w:r>
        <w:r>
          <w:rPr>
            <w:noProof/>
            <w:webHidden/>
          </w:rPr>
          <w:instrText xml:space="preserve"> PAGEREF _Toc81907668 \h </w:instrText>
        </w:r>
        <w:r>
          <w:rPr>
            <w:noProof/>
            <w:webHidden/>
          </w:rPr>
        </w:r>
      </w:ins>
      <w:r>
        <w:rPr>
          <w:noProof/>
          <w:webHidden/>
        </w:rPr>
        <w:fldChar w:fldCharType="separate"/>
      </w:r>
      <w:ins w:id="150" w:author="RANNOU Jean-Philippe" w:date="2021-09-07T11:46:00Z">
        <w:r>
          <w:rPr>
            <w:noProof/>
            <w:webHidden/>
          </w:rPr>
          <w:t>28</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51" w:author="RANNOU Jean-Philippe" w:date="2021-09-07T11:46:00Z"/>
          <w:rFonts w:asciiTheme="minorHAnsi" w:hAnsiTheme="minorHAnsi"/>
          <w:b w:val="0"/>
          <w:bCs w:val="0"/>
          <w:smallCaps w:val="0"/>
          <w:noProof/>
          <w:szCs w:val="22"/>
          <w:lang w:val="fr-FR"/>
        </w:rPr>
      </w:pPr>
      <w:ins w:id="15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"_Toc81907669"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8.2</w:t>
        </w:r>
        <w:r>
          <w:rPr>
            <w:rFonts w:asciiTheme="minorHAnsi" w:hAnsiTheme="minorHAnsi"/>
            <w:b w:val="0"/>
            <w:bCs w:val="0"/>
            <w:smallCaps w:val="0"/>
            <w:noProof/>
            <w:szCs w:val="22"/>
            <w:lang w:val="fr-FR"/>
          </w:rPr>
          <w:tab/>
        </w:r>
        <w:r w:rsidRPr="008D49E5">
          <w:rPr>
            <w:rStyle w:val="Lienhypertexte"/>
            <w:noProof/>
          </w:rPr>
          <w:t>The decArgo_doc directory</w:t>
        </w:r>
        <w:r>
          <w:rPr>
            <w:noProof/>
            <w:webHidden/>
          </w:rPr>
          <w:tab/>
        </w:r>
        <w:r>
          <w:rPr>
            <w:noProof/>
            <w:webHidden/>
          </w:rPr>
          <w:fldChar w:fldCharType="begin"/>
        </w:r>
        <w:r>
          <w:rPr>
            <w:noProof/>
            <w:webHidden/>
          </w:rPr>
          <w:instrText xml:space="preserve"> PAGEREF _Toc81907669 \h </w:instrText>
        </w:r>
        <w:r>
          <w:rPr>
            <w:noProof/>
            <w:webHidden/>
          </w:rPr>
        </w:r>
      </w:ins>
      <w:r>
        <w:rPr>
          <w:noProof/>
          <w:webHidden/>
        </w:rPr>
        <w:fldChar w:fldCharType="separate"/>
      </w:r>
      <w:ins w:id="153" w:author="RANNOU Jean-Philippe" w:date="2021-09-07T11:46:00Z">
        <w:r>
          <w:rPr>
            <w:noProof/>
            <w:webHidden/>
          </w:rPr>
          <w:t>28</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54" w:author="RANNOU Jean-Philippe" w:date="2021-09-07T11:46:00Z"/>
          <w:rFonts w:asciiTheme="minorHAnsi" w:hAnsiTheme="minorHAnsi"/>
          <w:b w:val="0"/>
          <w:bCs w:val="0"/>
          <w:smallCaps w:val="0"/>
          <w:noProof/>
          <w:szCs w:val="22"/>
          <w:lang w:val="fr-FR"/>
        </w:rPr>
      </w:pPr>
      <w:ins w:id="15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8.3</w:t>
        </w:r>
        <w:r>
          <w:rPr>
            <w:rFonts w:asciiTheme="minorHAnsi" w:hAnsiTheme="minorHAnsi"/>
            <w:b w:val="0"/>
            <w:bCs w:val="0"/>
            <w:smallCaps w:val="0"/>
            <w:noProof/>
            <w:szCs w:val="22"/>
            <w:lang w:val="fr-FR"/>
          </w:rPr>
          <w:tab/>
        </w:r>
        <w:r w:rsidRPr="008D49E5">
          <w:rPr>
            <w:rStyle w:val="Lienhypertexte"/>
            <w:noProof/>
          </w:rPr>
          <w:t>The decArgo_config_floats directory</w:t>
        </w:r>
        <w:r>
          <w:rPr>
            <w:noProof/>
            <w:webHidden/>
          </w:rPr>
          <w:tab/>
        </w:r>
        <w:r>
          <w:rPr>
            <w:noProof/>
            <w:webHidden/>
          </w:rPr>
          <w:fldChar w:fldCharType="begin"/>
        </w:r>
        <w:r>
          <w:rPr>
            <w:noProof/>
            <w:webHidden/>
          </w:rPr>
          <w:instrText xml:space="preserve"> PAGEREF _Toc81907670 \h </w:instrText>
        </w:r>
        <w:r>
          <w:rPr>
            <w:noProof/>
            <w:webHidden/>
          </w:rPr>
        </w:r>
      </w:ins>
      <w:r>
        <w:rPr>
          <w:noProof/>
          <w:webHidden/>
        </w:rPr>
        <w:fldChar w:fldCharType="separate"/>
      </w:r>
      <w:ins w:id="156" w:author="RANNOU Jean-Philippe" w:date="2021-09-07T11:46:00Z">
        <w:r>
          <w:rPr>
            <w:noProof/>
            <w:webHidden/>
          </w:rPr>
          <w:t>28</w:t>
        </w:r>
        <w:r>
          <w:rPr>
            <w:noProof/>
            <w:webHidden/>
          </w:rPr>
          <w:fldChar w:fldCharType="end"/>
        </w:r>
        <w:r w:rsidRPr="008D49E5">
          <w:rPr>
            <w:rStyle w:val="Lienhypertexte"/>
            <w:noProof/>
          </w:rPr>
          <w:fldChar w:fldCharType="end"/>
        </w:r>
      </w:ins>
    </w:p>
    <w:p w:rsidR="007E5DCD" w:rsidRDefault="007E5DCD">
      <w:pPr>
        <w:pStyle w:val="TM1"/>
        <w:tabs>
          <w:tab w:val="left" w:pos="330"/>
          <w:tab w:val="right" w:leader="dot" w:pos="9063"/>
        </w:tabs>
        <w:rPr>
          <w:ins w:id="157" w:author="RANNOU Jean-Philippe" w:date="2021-09-07T11:46:00Z"/>
          <w:rFonts w:asciiTheme="minorHAnsi" w:hAnsiTheme="minorHAnsi"/>
          <w:b w:val="0"/>
          <w:bCs w:val="0"/>
          <w:caps w:val="0"/>
          <w:noProof/>
          <w:szCs w:val="22"/>
          <w:u w:val="none"/>
          <w:lang w:val="fr-FR"/>
        </w:rPr>
      </w:pPr>
      <w:ins w:id="15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9</w:t>
        </w:r>
        <w:r>
          <w:rPr>
            <w:rFonts w:asciiTheme="minorHAnsi" w:hAnsiTheme="minorHAnsi"/>
            <w:b w:val="0"/>
            <w:bCs w:val="0"/>
            <w:caps w:val="0"/>
            <w:noProof/>
            <w:szCs w:val="22"/>
            <w:u w:val="none"/>
            <w:lang w:val="fr-FR"/>
          </w:rPr>
          <w:tab/>
        </w:r>
        <w:r w:rsidRPr="008D49E5">
          <w:rPr>
            <w:rStyle w:val="Lienhypertexte"/>
            <w:noProof/>
          </w:rPr>
          <w:t>ANNEX B: specificities of Iridium data decoder</w:t>
        </w:r>
        <w:r>
          <w:rPr>
            <w:noProof/>
            <w:webHidden/>
          </w:rPr>
          <w:tab/>
        </w:r>
        <w:r>
          <w:rPr>
            <w:noProof/>
            <w:webHidden/>
          </w:rPr>
          <w:fldChar w:fldCharType="begin"/>
        </w:r>
        <w:r>
          <w:rPr>
            <w:noProof/>
            <w:webHidden/>
          </w:rPr>
          <w:instrText xml:space="preserve"> PAGEREF _Toc81907671 \h </w:instrText>
        </w:r>
        <w:r>
          <w:rPr>
            <w:noProof/>
            <w:webHidden/>
          </w:rPr>
        </w:r>
      </w:ins>
      <w:r>
        <w:rPr>
          <w:noProof/>
          <w:webHidden/>
        </w:rPr>
        <w:fldChar w:fldCharType="separate"/>
      </w:r>
      <w:ins w:id="159" w:author="RANNOU Jean-Philippe" w:date="2021-09-07T11:46:00Z">
        <w:r>
          <w:rPr>
            <w:noProof/>
            <w:webHidden/>
          </w:rPr>
          <w:t>29</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60" w:author="RANNOU Jean-Philippe" w:date="2021-09-07T11:46:00Z"/>
          <w:rFonts w:asciiTheme="minorHAnsi" w:hAnsiTheme="minorHAnsi"/>
          <w:b w:val="0"/>
          <w:bCs w:val="0"/>
          <w:smallCaps w:val="0"/>
          <w:noProof/>
          <w:szCs w:val="22"/>
          <w:lang w:val="fr-FR"/>
        </w:rPr>
      </w:pPr>
      <w:ins w:id="161" w:author="RANNOU Jean-Philippe" w:date="2021-09-07T11:46:00Z">
        <w:r w:rsidRPr="008D49E5">
          <w:rPr>
            <w:rStyle w:val="Lienhypertexte"/>
            <w:noProof/>
          </w:rPr>
          <w:lastRenderedPageBreak/>
          <w:fldChar w:fldCharType="begin"/>
        </w:r>
        <w:r w:rsidRPr="008D49E5">
          <w:rPr>
            <w:rStyle w:val="Lienhypertexte"/>
            <w:noProof/>
          </w:rPr>
          <w:instrText xml:space="preserve"> </w:instrText>
        </w:r>
        <w:r>
          <w:rPr>
            <w:noProof/>
          </w:rPr>
          <w:instrText>HYPERLINK \l "_Toc81907672"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9.1</w:t>
        </w:r>
        <w:r>
          <w:rPr>
            <w:rFonts w:asciiTheme="minorHAnsi" w:hAnsiTheme="minorHAnsi"/>
            <w:b w:val="0"/>
            <w:bCs w:val="0"/>
            <w:smallCaps w:val="0"/>
            <w:noProof/>
            <w:szCs w:val="22"/>
            <w:lang w:val="fr-FR"/>
          </w:rPr>
          <w:tab/>
        </w:r>
        <w:r w:rsidRPr="008D49E5">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_Toc81907672 \h </w:instrText>
        </w:r>
        <w:r>
          <w:rPr>
            <w:noProof/>
            <w:webHidden/>
          </w:rPr>
        </w:r>
      </w:ins>
      <w:r>
        <w:rPr>
          <w:noProof/>
          <w:webHidden/>
        </w:rPr>
        <w:fldChar w:fldCharType="separate"/>
      </w:r>
      <w:ins w:id="162" w:author="RANNOU Jean-Philippe" w:date="2021-09-07T11:46:00Z">
        <w:r>
          <w:rPr>
            <w:noProof/>
            <w:webHidden/>
          </w:rPr>
          <w:t>29</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63" w:author="RANNOU Jean-Philippe" w:date="2021-09-07T11:46:00Z"/>
          <w:rFonts w:asciiTheme="minorHAnsi" w:hAnsiTheme="minorHAnsi"/>
          <w:smallCaps w:val="0"/>
          <w:noProof/>
          <w:szCs w:val="22"/>
          <w:lang w:val="fr-FR"/>
        </w:rPr>
      </w:pPr>
      <w:ins w:id="16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9.1.1</w:t>
        </w:r>
        <w:r>
          <w:rPr>
            <w:rFonts w:asciiTheme="minorHAnsi" w:hAnsiTheme="minorHAnsi"/>
            <w:smallCaps w:val="0"/>
            <w:noProof/>
            <w:szCs w:val="22"/>
            <w:lang w:val="fr-FR"/>
          </w:rPr>
          <w:tab/>
        </w:r>
        <w:r w:rsidRPr="008D49E5">
          <w:rPr>
            <w:rStyle w:val="Lienhypertexte"/>
            <w:noProof/>
          </w:rPr>
          <w:t>For non Ice floats</w:t>
        </w:r>
        <w:r>
          <w:rPr>
            <w:noProof/>
            <w:webHidden/>
          </w:rPr>
          <w:tab/>
        </w:r>
        <w:r>
          <w:rPr>
            <w:noProof/>
            <w:webHidden/>
          </w:rPr>
          <w:fldChar w:fldCharType="begin"/>
        </w:r>
        <w:r>
          <w:rPr>
            <w:noProof/>
            <w:webHidden/>
          </w:rPr>
          <w:instrText xml:space="preserve"> PAGEREF _Toc81907673 \h </w:instrText>
        </w:r>
        <w:r>
          <w:rPr>
            <w:noProof/>
            <w:webHidden/>
          </w:rPr>
        </w:r>
      </w:ins>
      <w:r>
        <w:rPr>
          <w:noProof/>
          <w:webHidden/>
        </w:rPr>
        <w:fldChar w:fldCharType="separate"/>
      </w:r>
      <w:ins w:id="165" w:author="RANNOU Jean-Philippe" w:date="2021-09-07T11:46:00Z">
        <w:r>
          <w:rPr>
            <w:noProof/>
            <w:webHidden/>
          </w:rPr>
          <w:t>29</w:t>
        </w:r>
        <w:r>
          <w:rPr>
            <w:noProof/>
            <w:webHidden/>
          </w:rPr>
          <w:fldChar w:fldCharType="end"/>
        </w:r>
        <w:r w:rsidRPr="008D49E5">
          <w:rPr>
            <w:rStyle w:val="Lienhypertexte"/>
            <w:noProof/>
          </w:rPr>
          <w:fldChar w:fldCharType="end"/>
        </w:r>
      </w:ins>
    </w:p>
    <w:p w:rsidR="007E5DCD" w:rsidRDefault="007E5DCD">
      <w:pPr>
        <w:pStyle w:val="TM3"/>
        <w:tabs>
          <w:tab w:val="left" w:pos="660"/>
          <w:tab w:val="right" w:leader="dot" w:pos="9063"/>
        </w:tabs>
        <w:rPr>
          <w:ins w:id="166" w:author="RANNOU Jean-Philippe" w:date="2021-09-07T11:46:00Z"/>
          <w:rFonts w:asciiTheme="minorHAnsi" w:hAnsiTheme="minorHAnsi"/>
          <w:smallCaps w:val="0"/>
          <w:noProof/>
          <w:szCs w:val="22"/>
          <w:lang w:val="fr-FR"/>
        </w:rPr>
      </w:pPr>
      <w:ins w:id="16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9.1.2</w:t>
        </w:r>
        <w:r>
          <w:rPr>
            <w:rFonts w:asciiTheme="minorHAnsi" w:hAnsiTheme="minorHAnsi"/>
            <w:smallCaps w:val="0"/>
            <w:noProof/>
            <w:szCs w:val="22"/>
            <w:lang w:val="fr-FR"/>
          </w:rPr>
          <w:tab/>
        </w:r>
        <w:r w:rsidRPr="008D49E5">
          <w:rPr>
            <w:rStyle w:val="Lienhypertexte"/>
            <w:noProof/>
          </w:rPr>
          <w:t>For Ice floats</w:t>
        </w:r>
        <w:r>
          <w:rPr>
            <w:noProof/>
            <w:webHidden/>
          </w:rPr>
          <w:tab/>
        </w:r>
        <w:r>
          <w:rPr>
            <w:noProof/>
            <w:webHidden/>
          </w:rPr>
          <w:fldChar w:fldCharType="begin"/>
        </w:r>
        <w:r>
          <w:rPr>
            <w:noProof/>
            <w:webHidden/>
          </w:rPr>
          <w:instrText xml:space="preserve"> PAGEREF _Toc81907674 \h </w:instrText>
        </w:r>
        <w:r>
          <w:rPr>
            <w:noProof/>
            <w:webHidden/>
          </w:rPr>
        </w:r>
      </w:ins>
      <w:r>
        <w:rPr>
          <w:noProof/>
          <w:webHidden/>
        </w:rPr>
        <w:fldChar w:fldCharType="separate"/>
      </w:r>
      <w:ins w:id="168" w:author="RANNOU Jean-Philippe" w:date="2021-09-07T11:46:00Z">
        <w:r>
          <w:rPr>
            <w:noProof/>
            <w:webHidden/>
          </w:rPr>
          <w:t>30</w:t>
        </w:r>
        <w:r>
          <w:rPr>
            <w:noProof/>
            <w:webHidden/>
          </w:rPr>
          <w:fldChar w:fldCharType="end"/>
        </w:r>
        <w:r w:rsidRPr="008D49E5">
          <w:rPr>
            <w:rStyle w:val="Lienhypertexte"/>
            <w:noProof/>
          </w:rPr>
          <w:fldChar w:fldCharType="end"/>
        </w:r>
      </w:ins>
    </w:p>
    <w:p w:rsidR="007E5DCD" w:rsidRDefault="007E5DCD">
      <w:pPr>
        <w:pStyle w:val="TM2"/>
        <w:tabs>
          <w:tab w:val="left" w:pos="495"/>
          <w:tab w:val="right" w:leader="dot" w:pos="9063"/>
        </w:tabs>
        <w:rPr>
          <w:ins w:id="169" w:author="RANNOU Jean-Philippe" w:date="2021-09-07T11:46:00Z"/>
          <w:rFonts w:asciiTheme="minorHAnsi" w:hAnsiTheme="minorHAnsi"/>
          <w:b w:val="0"/>
          <w:bCs w:val="0"/>
          <w:smallCaps w:val="0"/>
          <w:noProof/>
          <w:szCs w:val="22"/>
          <w:lang w:val="fr-FR"/>
        </w:rPr>
      </w:pPr>
      <w:ins w:id="17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9.2</w:t>
        </w:r>
        <w:r>
          <w:rPr>
            <w:rFonts w:asciiTheme="minorHAnsi" w:hAnsiTheme="minorHAnsi"/>
            <w:b w:val="0"/>
            <w:bCs w:val="0"/>
            <w:smallCaps w:val="0"/>
            <w:noProof/>
            <w:szCs w:val="22"/>
            <w:lang w:val="fr-FR"/>
          </w:rPr>
          <w:tab/>
        </w:r>
        <w:r w:rsidRPr="008D49E5">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_Toc81907675 \h </w:instrText>
        </w:r>
        <w:r>
          <w:rPr>
            <w:noProof/>
            <w:webHidden/>
          </w:rPr>
        </w:r>
      </w:ins>
      <w:r>
        <w:rPr>
          <w:noProof/>
          <w:webHidden/>
        </w:rPr>
        <w:fldChar w:fldCharType="separate"/>
      </w:r>
      <w:ins w:id="171" w:author="RANNOU Jean-Philippe" w:date="2021-09-07T11:46:00Z">
        <w:r>
          <w:rPr>
            <w:noProof/>
            <w:webHidden/>
          </w:rPr>
          <w:t>32</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172" w:author="RANNOU Jean-Philippe" w:date="2021-09-07T11:46:00Z"/>
          <w:rFonts w:asciiTheme="minorHAnsi" w:hAnsiTheme="minorHAnsi"/>
          <w:b w:val="0"/>
          <w:bCs w:val="0"/>
          <w:caps w:val="0"/>
          <w:noProof/>
          <w:szCs w:val="22"/>
          <w:u w:val="none"/>
          <w:lang w:val="fr-FR"/>
        </w:rPr>
      </w:pPr>
      <w:ins w:id="17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10</w:t>
        </w:r>
        <w:r>
          <w:rPr>
            <w:rFonts w:asciiTheme="minorHAnsi" w:hAnsiTheme="minorHAnsi"/>
            <w:b w:val="0"/>
            <w:bCs w:val="0"/>
            <w:caps w:val="0"/>
            <w:noProof/>
            <w:szCs w:val="22"/>
            <w:u w:val="none"/>
            <w:lang w:val="fr-FR"/>
          </w:rPr>
          <w:tab/>
        </w:r>
        <w:r w:rsidRPr="008D49E5">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_Toc81907676 \h </w:instrText>
        </w:r>
        <w:r>
          <w:rPr>
            <w:noProof/>
            <w:webHidden/>
          </w:rPr>
        </w:r>
      </w:ins>
      <w:r>
        <w:rPr>
          <w:noProof/>
          <w:webHidden/>
        </w:rPr>
        <w:fldChar w:fldCharType="separate"/>
      </w:r>
      <w:ins w:id="174" w:author="RANNOU Jean-Philippe" w:date="2021-09-07T11:46:00Z">
        <w:r>
          <w:rPr>
            <w:noProof/>
            <w:webHidden/>
          </w:rPr>
          <w:t>33</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175" w:author="RANNOU Jean-Philippe" w:date="2021-09-07T11:46:00Z"/>
          <w:rFonts w:asciiTheme="minorHAnsi" w:hAnsiTheme="minorHAnsi"/>
          <w:b w:val="0"/>
          <w:bCs w:val="0"/>
          <w:caps w:val="0"/>
          <w:noProof/>
          <w:szCs w:val="22"/>
          <w:u w:val="none"/>
          <w:lang w:val="fr-FR"/>
        </w:rPr>
      </w:pPr>
      <w:ins w:id="17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w:t>
        </w:r>
        <w:r>
          <w:rPr>
            <w:rFonts w:asciiTheme="minorHAnsi" w:hAnsiTheme="minorHAnsi"/>
            <w:b w:val="0"/>
            <w:bCs w:val="0"/>
            <w:caps w:val="0"/>
            <w:noProof/>
            <w:szCs w:val="22"/>
            <w:u w:val="none"/>
            <w:lang w:val="fr-FR"/>
          </w:rPr>
          <w:tab/>
        </w:r>
        <w:r w:rsidRPr="008D49E5">
          <w:rPr>
            <w:rStyle w:val="Lienhypertexte"/>
            <w:noProof/>
          </w:rPr>
          <w:t>ANNEX D: conditional generation of NetCDF files</w:t>
        </w:r>
        <w:r>
          <w:rPr>
            <w:noProof/>
            <w:webHidden/>
          </w:rPr>
          <w:tab/>
        </w:r>
        <w:r>
          <w:rPr>
            <w:noProof/>
            <w:webHidden/>
          </w:rPr>
          <w:fldChar w:fldCharType="begin"/>
        </w:r>
        <w:r>
          <w:rPr>
            <w:noProof/>
            <w:webHidden/>
          </w:rPr>
          <w:instrText xml:space="preserve"> PAGEREF _Toc81907677 \h </w:instrText>
        </w:r>
        <w:r>
          <w:rPr>
            <w:noProof/>
            <w:webHidden/>
          </w:rPr>
        </w:r>
      </w:ins>
      <w:r>
        <w:rPr>
          <w:noProof/>
          <w:webHidden/>
        </w:rPr>
        <w:fldChar w:fldCharType="separate"/>
      </w:r>
      <w:ins w:id="177" w:author="RANNOU Jean-Philippe" w:date="2021-09-07T11:46:00Z">
        <w:r>
          <w:rPr>
            <w:noProof/>
            <w:webHidden/>
          </w:rPr>
          <w:t>34</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178" w:author="RANNOU Jean-Philippe" w:date="2021-09-07T11:46:00Z"/>
          <w:rFonts w:asciiTheme="minorHAnsi" w:hAnsiTheme="minorHAnsi"/>
          <w:b w:val="0"/>
          <w:bCs w:val="0"/>
          <w:smallCaps w:val="0"/>
          <w:noProof/>
          <w:szCs w:val="22"/>
          <w:lang w:val="fr-FR"/>
        </w:rPr>
      </w:pPr>
      <w:ins w:id="17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11.1</w:t>
        </w:r>
        <w:r>
          <w:rPr>
            <w:rFonts w:asciiTheme="minorHAnsi" w:hAnsiTheme="minorHAnsi"/>
            <w:b w:val="0"/>
            <w:bCs w:val="0"/>
            <w:smallCaps w:val="0"/>
            <w:noProof/>
            <w:szCs w:val="22"/>
            <w:lang w:val="fr-FR"/>
          </w:rPr>
          <w:tab/>
        </w:r>
        <w:r w:rsidRPr="008D49E5">
          <w:rPr>
            <w:rStyle w:val="Lienhypertexte"/>
            <w:noProof/>
          </w:rPr>
          <w:t>For Argos floats</w:t>
        </w:r>
        <w:r>
          <w:rPr>
            <w:noProof/>
            <w:webHidden/>
          </w:rPr>
          <w:tab/>
        </w:r>
        <w:r>
          <w:rPr>
            <w:noProof/>
            <w:webHidden/>
          </w:rPr>
          <w:fldChar w:fldCharType="begin"/>
        </w:r>
        <w:r>
          <w:rPr>
            <w:noProof/>
            <w:webHidden/>
          </w:rPr>
          <w:instrText xml:space="preserve"> PAGEREF _Toc81907678 \h </w:instrText>
        </w:r>
        <w:r>
          <w:rPr>
            <w:noProof/>
            <w:webHidden/>
          </w:rPr>
        </w:r>
      </w:ins>
      <w:r>
        <w:rPr>
          <w:noProof/>
          <w:webHidden/>
        </w:rPr>
        <w:fldChar w:fldCharType="separate"/>
      </w:r>
      <w:ins w:id="180" w:author="RANNOU Jean-Philippe" w:date="2021-09-07T11:46:00Z">
        <w:r>
          <w:rPr>
            <w:noProof/>
            <w:webHidden/>
          </w:rPr>
          <w:t>34</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81" w:author="RANNOU Jean-Philippe" w:date="2021-09-07T11:46:00Z"/>
          <w:rFonts w:asciiTheme="minorHAnsi" w:hAnsiTheme="minorHAnsi"/>
          <w:smallCaps w:val="0"/>
          <w:noProof/>
          <w:szCs w:val="22"/>
          <w:lang w:val="fr-FR"/>
        </w:rPr>
      </w:pPr>
      <w:ins w:id="18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"_Toc81907679"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11.1.1</w:t>
        </w:r>
        <w:r>
          <w:rPr>
            <w:rFonts w:asciiTheme="minorHAnsi" w:hAnsiTheme="minorHAnsi"/>
            <w:smallCaps w:val="0"/>
            <w:noProof/>
            <w:szCs w:val="22"/>
            <w:lang w:val="fr-FR"/>
          </w:rPr>
          <w:tab/>
        </w:r>
        <w:r w:rsidRPr="008D49E5">
          <w:rPr>
            <w:rStyle w:val="Lienhypertexte"/>
            <w:noProof/>
          </w:rPr>
          <w:t>META file</w:t>
        </w:r>
        <w:r>
          <w:rPr>
            <w:noProof/>
            <w:webHidden/>
          </w:rPr>
          <w:tab/>
        </w:r>
        <w:r>
          <w:rPr>
            <w:noProof/>
            <w:webHidden/>
          </w:rPr>
          <w:fldChar w:fldCharType="begin"/>
        </w:r>
        <w:r>
          <w:rPr>
            <w:noProof/>
            <w:webHidden/>
          </w:rPr>
          <w:instrText xml:space="preserve"> PAGEREF _Toc81907679 \h </w:instrText>
        </w:r>
        <w:r>
          <w:rPr>
            <w:noProof/>
            <w:webHidden/>
          </w:rPr>
        </w:r>
      </w:ins>
      <w:r>
        <w:rPr>
          <w:noProof/>
          <w:webHidden/>
        </w:rPr>
        <w:fldChar w:fldCharType="separate"/>
      </w:r>
      <w:ins w:id="183" w:author="RANNOU Jean-Philippe" w:date="2021-09-07T11:46:00Z">
        <w:r>
          <w:rPr>
            <w:noProof/>
            <w:webHidden/>
          </w:rPr>
          <w:t>34</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84" w:author="RANNOU Jean-Philippe" w:date="2021-09-07T11:46:00Z"/>
          <w:rFonts w:asciiTheme="minorHAnsi" w:hAnsiTheme="minorHAnsi"/>
          <w:smallCaps w:val="0"/>
          <w:noProof/>
          <w:szCs w:val="22"/>
          <w:lang w:val="fr-FR"/>
        </w:rPr>
      </w:pPr>
      <w:ins w:id="18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11.1.2</w:t>
        </w:r>
        <w:r>
          <w:rPr>
            <w:rFonts w:asciiTheme="minorHAnsi" w:hAnsiTheme="minorHAnsi"/>
            <w:smallCaps w:val="0"/>
            <w:noProof/>
            <w:szCs w:val="22"/>
            <w:lang w:val="fr-FR"/>
          </w:rPr>
          <w:tab/>
        </w:r>
        <w:r w:rsidRPr="008D49E5">
          <w:rPr>
            <w:rStyle w:val="Lienhypertexte"/>
            <w:noProof/>
          </w:rPr>
          <w:t>TRAJ, MULTI-PROF and TECH files</w:t>
        </w:r>
        <w:r>
          <w:rPr>
            <w:noProof/>
            <w:webHidden/>
          </w:rPr>
          <w:tab/>
        </w:r>
        <w:r>
          <w:rPr>
            <w:noProof/>
            <w:webHidden/>
          </w:rPr>
          <w:fldChar w:fldCharType="begin"/>
        </w:r>
        <w:r>
          <w:rPr>
            <w:noProof/>
            <w:webHidden/>
          </w:rPr>
          <w:instrText xml:space="preserve"> PAGEREF _Toc81907680 \h </w:instrText>
        </w:r>
        <w:r>
          <w:rPr>
            <w:noProof/>
            <w:webHidden/>
          </w:rPr>
        </w:r>
      </w:ins>
      <w:r>
        <w:rPr>
          <w:noProof/>
          <w:webHidden/>
        </w:rPr>
        <w:fldChar w:fldCharType="separate"/>
      </w:r>
      <w:ins w:id="186" w:author="RANNOU Jean-Philippe" w:date="2021-09-07T11:46:00Z">
        <w:r>
          <w:rPr>
            <w:noProof/>
            <w:webHidden/>
          </w:rPr>
          <w:t>34</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87" w:author="RANNOU Jean-Philippe" w:date="2021-09-07T11:46:00Z"/>
          <w:rFonts w:asciiTheme="minorHAnsi" w:hAnsiTheme="minorHAnsi"/>
          <w:smallCaps w:val="0"/>
          <w:noProof/>
          <w:szCs w:val="22"/>
          <w:lang w:val="fr-FR"/>
        </w:rPr>
      </w:pPr>
      <w:ins w:id="18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11.1.3</w:t>
        </w:r>
        <w:r>
          <w:rPr>
            <w:rFonts w:asciiTheme="minorHAnsi" w:hAnsiTheme="minorHAnsi"/>
            <w:smallCaps w:val="0"/>
            <w:noProof/>
            <w:szCs w:val="22"/>
            <w:lang w:val="fr-FR"/>
          </w:rPr>
          <w:tab/>
        </w:r>
        <w:r w:rsidRPr="008D49E5">
          <w:rPr>
            <w:rStyle w:val="Lienhypertexte"/>
            <w:noProof/>
          </w:rPr>
          <w:t>MONO-PROF file</w:t>
        </w:r>
        <w:r>
          <w:rPr>
            <w:noProof/>
            <w:webHidden/>
          </w:rPr>
          <w:tab/>
        </w:r>
        <w:r>
          <w:rPr>
            <w:noProof/>
            <w:webHidden/>
          </w:rPr>
          <w:fldChar w:fldCharType="begin"/>
        </w:r>
        <w:r>
          <w:rPr>
            <w:noProof/>
            <w:webHidden/>
          </w:rPr>
          <w:instrText xml:space="preserve"> PAGEREF _Toc81907681 \h </w:instrText>
        </w:r>
        <w:r>
          <w:rPr>
            <w:noProof/>
            <w:webHidden/>
          </w:rPr>
        </w:r>
      </w:ins>
      <w:r>
        <w:rPr>
          <w:noProof/>
          <w:webHidden/>
        </w:rPr>
        <w:fldChar w:fldCharType="separate"/>
      </w:r>
      <w:ins w:id="189" w:author="RANNOU Jean-Philippe" w:date="2021-09-07T11:46:00Z">
        <w:r>
          <w:rPr>
            <w:noProof/>
            <w:webHidden/>
          </w:rPr>
          <w:t>34</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190" w:author="RANNOU Jean-Philippe" w:date="2021-09-07T11:46:00Z"/>
          <w:rFonts w:asciiTheme="minorHAnsi" w:hAnsiTheme="minorHAnsi"/>
          <w:b w:val="0"/>
          <w:bCs w:val="0"/>
          <w:smallCaps w:val="0"/>
          <w:noProof/>
          <w:szCs w:val="22"/>
          <w:lang w:val="fr-FR"/>
        </w:rPr>
      </w:pPr>
      <w:ins w:id="19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11.2</w:t>
        </w:r>
        <w:r>
          <w:rPr>
            <w:rFonts w:asciiTheme="minorHAnsi" w:hAnsiTheme="minorHAnsi"/>
            <w:b w:val="0"/>
            <w:bCs w:val="0"/>
            <w:smallCaps w:val="0"/>
            <w:noProof/>
            <w:szCs w:val="22"/>
            <w:lang w:val="fr-FR"/>
          </w:rPr>
          <w:tab/>
        </w:r>
        <w:r w:rsidRPr="008D49E5">
          <w:rPr>
            <w:rStyle w:val="Lienhypertexte"/>
            <w:noProof/>
          </w:rPr>
          <w:t>For Iridium floats</w:t>
        </w:r>
        <w:r>
          <w:rPr>
            <w:noProof/>
            <w:webHidden/>
          </w:rPr>
          <w:tab/>
        </w:r>
        <w:r>
          <w:rPr>
            <w:noProof/>
            <w:webHidden/>
          </w:rPr>
          <w:fldChar w:fldCharType="begin"/>
        </w:r>
        <w:r>
          <w:rPr>
            <w:noProof/>
            <w:webHidden/>
          </w:rPr>
          <w:instrText xml:space="preserve"> PAGEREF _Toc81907682 \h </w:instrText>
        </w:r>
        <w:r>
          <w:rPr>
            <w:noProof/>
            <w:webHidden/>
          </w:rPr>
        </w:r>
      </w:ins>
      <w:r>
        <w:rPr>
          <w:noProof/>
          <w:webHidden/>
        </w:rPr>
        <w:fldChar w:fldCharType="separate"/>
      </w:r>
      <w:ins w:id="192" w:author="RANNOU Jean-Philippe" w:date="2021-09-07T11:46:00Z">
        <w:r>
          <w:rPr>
            <w:noProof/>
            <w:webHidden/>
          </w:rPr>
          <w:t>35</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93" w:author="RANNOU Jean-Philippe" w:date="2021-09-07T11:46:00Z"/>
          <w:rFonts w:asciiTheme="minorHAnsi" w:hAnsiTheme="minorHAnsi"/>
          <w:smallCaps w:val="0"/>
          <w:noProof/>
          <w:szCs w:val="22"/>
          <w:lang w:val="fr-FR"/>
        </w:rPr>
      </w:pPr>
      <w:ins w:id="19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11.2.1</w:t>
        </w:r>
        <w:r>
          <w:rPr>
            <w:rFonts w:asciiTheme="minorHAnsi" w:hAnsiTheme="minorHAnsi"/>
            <w:smallCaps w:val="0"/>
            <w:noProof/>
            <w:szCs w:val="22"/>
            <w:lang w:val="fr-FR"/>
          </w:rPr>
          <w:tab/>
        </w:r>
        <w:r w:rsidRPr="008D49E5">
          <w:rPr>
            <w:rStyle w:val="Lienhypertexte"/>
            <w:noProof/>
          </w:rPr>
          <w:t>META file</w:t>
        </w:r>
        <w:r>
          <w:rPr>
            <w:noProof/>
            <w:webHidden/>
          </w:rPr>
          <w:tab/>
        </w:r>
        <w:r>
          <w:rPr>
            <w:noProof/>
            <w:webHidden/>
          </w:rPr>
          <w:fldChar w:fldCharType="begin"/>
        </w:r>
        <w:r>
          <w:rPr>
            <w:noProof/>
            <w:webHidden/>
          </w:rPr>
          <w:instrText xml:space="preserve"> PAGEREF _Toc81907683 \h </w:instrText>
        </w:r>
        <w:r>
          <w:rPr>
            <w:noProof/>
            <w:webHidden/>
          </w:rPr>
        </w:r>
      </w:ins>
      <w:r>
        <w:rPr>
          <w:noProof/>
          <w:webHidden/>
        </w:rPr>
        <w:fldChar w:fldCharType="separate"/>
      </w:r>
      <w:ins w:id="195" w:author="RANNOU Jean-Philippe" w:date="2021-09-07T11:46:00Z">
        <w:r>
          <w:rPr>
            <w:noProof/>
            <w:webHidden/>
          </w:rPr>
          <w:t>35</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96" w:author="RANNOU Jean-Philippe" w:date="2021-09-07T11:46:00Z"/>
          <w:rFonts w:asciiTheme="minorHAnsi" w:hAnsiTheme="minorHAnsi"/>
          <w:smallCaps w:val="0"/>
          <w:noProof/>
          <w:szCs w:val="22"/>
          <w:lang w:val="fr-FR"/>
        </w:rPr>
      </w:pPr>
      <w:ins w:id="19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11.2.2</w:t>
        </w:r>
        <w:r>
          <w:rPr>
            <w:rFonts w:asciiTheme="minorHAnsi" w:hAnsiTheme="minorHAnsi"/>
            <w:smallCaps w:val="0"/>
            <w:noProof/>
            <w:szCs w:val="22"/>
            <w:lang w:val="fr-FR"/>
          </w:rPr>
          <w:tab/>
        </w:r>
        <w:r w:rsidRPr="008D49E5">
          <w:rPr>
            <w:rStyle w:val="Lienhypertexte"/>
            <w:noProof/>
          </w:rPr>
          <w:t>TRAJ, MULTI-PROF an TECH files</w:t>
        </w:r>
        <w:r>
          <w:rPr>
            <w:noProof/>
            <w:webHidden/>
          </w:rPr>
          <w:tab/>
        </w:r>
        <w:r>
          <w:rPr>
            <w:noProof/>
            <w:webHidden/>
          </w:rPr>
          <w:fldChar w:fldCharType="begin"/>
        </w:r>
        <w:r>
          <w:rPr>
            <w:noProof/>
            <w:webHidden/>
          </w:rPr>
          <w:instrText xml:space="preserve"> PAGEREF _Toc81907684 \h </w:instrText>
        </w:r>
        <w:r>
          <w:rPr>
            <w:noProof/>
            <w:webHidden/>
          </w:rPr>
        </w:r>
      </w:ins>
      <w:r>
        <w:rPr>
          <w:noProof/>
          <w:webHidden/>
        </w:rPr>
        <w:fldChar w:fldCharType="separate"/>
      </w:r>
      <w:ins w:id="198" w:author="RANNOU Jean-Philippe" w:date="2021-09-07T11:46:00Z">
        <w:r>
          <w:rPr>
            <w:noProof/>
            <w:webHidden/>
          </w:rPr>
          <w:t>35</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199" w:author="RANNOU Jean-Philippe" w:date="2021-09-07T11:46:00Z"/>
          <w:rFonts w:asciiTheme="minorHAnsi" w:hAnsiTheme="minorHAnsi"/>
          <w:smallCaps w:val="0"/>
          <w:noProof/>
          <w:szCs w:val="22"/>
          <w:lang w:val="fr-FR"/>
        </w:rPr>
      </w:pPr>
      <w:ins w:id="20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11.2.3</w:t>
        </w:r>
        <w:r>
          <w:rPr>
            <w:rFonts w:asciiTheme="minorHAnsi" w:hAnsiTheme="minorHAnsi"/>
            <w:smallCaps w:val="0"/>
            <w:noProof/>
            <w:szCs w:val="22"/>
            <w:lang w:val="fr-FR"/>
          </w:rPr>
          <w:tab/>
        </w:r>
        <w:r w:rsidRPr="008D49E5">
          <w:rPr>
            <w:rStyle w:val="Lienhypertexte"/>
            <w:noProof/>
          </w:rPr>
          <w:t>MONO-PROF file</w:t>
        </w:r>
        <w:r>
          <w:rPr>
            <w:noProof/>
            <w:webHidden/>
          </w:rPr>
          <w:tab/>
        </w:r>
        <w:r>
          <w:rPr>
            <w:noProof/>
            <w:webHidden/>
          </w:rPr>
          <w:fldChar w:fldCharType="begin"/>
        </w:r>
        <w:r>
          <w:rPr>
            <w:noProof/>
            <w:webHidden/>
          </w:rPr>
          <w:instrText xml:space="preserve"> PAGEREF _Toc81907685 \h </w:instrText>
        </w:r>
        <w:r>
          <w:rPr>
            <w:noProof/>
            <w:webHidden/>
          </w:rPr>
        </w:r>
      </w:ins>
      <w:r>
        <w:rPr>
          <w:noProof/>
          <w:webHidden/>
        </w:rPr>
        <w:fldChar w:fldCharType="separate"/>
      </w:r>
      <w:ins w:id="201" w:author="RANNOU Jean-Philippe" w:date="2021-09-07T11:46:00Z">
        <w:r>
          <w:rPr>
            <w:noProof/>
            <w:webHidden/>
          </w:rPr>
          <w:t>35</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202" w:author="RANNOU Jean-Philippe" w:date="2021-09-07T11:46:00Z"/>
          <w:rFonts w:asciiTheme="minorHAnsi" w:hAnsiTheme="minorHAnsi"/>
          <w:b w:val="0"/>
          <w:bCs w:val="0"/>
          <w:caps w:val="0"/>
          <w:noProof/>
          <w:szCs w:val="22"/>
          <w:u w:val="none"/>
          <w:lang w:val="fr-FR"/>
        </w:rPr>
      </w:pPr>
      <w:ins w:id="20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12</w:t>
        </w:r>
        <w:r>
          <w:rPr>
            <w:rFonts w:asciiTheme="minorHAnsi" w:hAnsiTheme="minorHAnsi"/>
            <w:b w:val="0"/>
            <w:bCs w:val="0"/>
            <w:caps w:val="0"/>
            <w:noProof/>
            <w:szCs w:val="22"/>
            <w:u w:val="none"/>
            <w:lang w:val="fr-FR"/>
          </w:rPr>
          <w:tab/>
        </w:r>
        <w:r w:rsidRPr="008D49E5">
          <w:rPr>
            <w:rStyle w:val="Lienhypertexte"/>
            <w:noProof/>
          </w:rPr>
          <w:t>ANNEX E: miscellaneous information</w:t>
        </w:r>
        <w:r>
          <w:rPr>
            <w:noProof/>
            <w:webHidden/>
          </w:rPr>
          <w:tab/>
        </w:r>
        <w:r>
          <w:rPr>
            <w:noProof/>
            <w:webHidden/>
          </w:rPr>
          <w:fldChar w:fldCharType="begin"/>
        </w:r>
        <w:r>
          <w:rPr>
            <w:noProof/>
            <w:webHidden/>
          </w:rPr>
          <w:instrText xml:space="preserve"> PAGEREF _Toc81907686 \h </w:instrText>
        </w:r>
        <w:r>
          <w:rPr>
            <w:noProof/>
            <w:webHidden/>
          </w:rPr>
        </w:r>
      </w:ins>
      <w:r>
        <w:rPr>
          <w:noProof/>
          <w:webHidden/>
        </w:rPr>
        <w:fldChar w:fldCharType="separate"/>
      </w:r>
      <w:ins w:id="204" w:author="RANNOU Jean-Philippe" w:date="2021-09-07T11:46:00Z">
        <w:r>
          <w:rPr>
            <w:noProof/>
            <w:webHidden/>
          </w:rPr>
          <w:t>36</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205" w:author="RANNOU Jean-Philippe" w:date="2021-09-07T11:46:00Z"/>
          <w:rFonts w:asciiTheme="minorHAnsi" w:hAnsiTheme="minorHAnsi"/>
          <w:b w:val="0"/>
          <w:bCs w:val="0"/>
          <w:caps w:val="0"/>
          <w:noProof/>
          <w:szCs w:val="22"/>
          <w:u w:val="none"/>
          <w:lang w:val="fr-FR"/>
        </w:rPr>
      </w:pPr>
      <w:ins w:id="206"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13</w:t>
        </w:r>
        <w:r>
          <w:rPr>
            <w:rFonts w:asciiTheme="minorHAnsi" w:hAnsiTheme="minorHAnsi"/>
            <w:b w:val="0"/>
            <w:bCs w:val="0"/>
            <w:caps w:val="0"/>
            <w:noProof/>
            <w:szCs w:val="22"/>
            <w:u w:val="none"/>
            <w:lang w:val="fr-FR"/>
          </w:rPr>
          <w:tab/>
        </w:r>
        <w:r w:rsidRPr="008D49E5">
          <w:rPr>
            <w:rStyle w:val="Lienhypertexte"/>
            <w:noProof/>
          </w:rPr>
          <w:t>ANNEX F: NITRATE processing</w:t>
        </w:r>
        <w:r>
          <w:rPr>
            <w:noProof/>
            <w:webHidden/>
          </w:rPr>
          <w:tab/>
        </w:r>
        <w:r>
          <w:rPr>
            <w:noProof/>
            <w:webHidden/>
          </w:rPr>
          <w:fldChar w:fldCharType="begin"/>
        </w:r>
        <w:r>
          <w:rPr>
            <w:noProof/>
            <w:webHidden/>
          </w:rPr>
          <w:instrText xml:space="preserve"> PAGEREF _Toc81907687 \h </w:instrText>
        </w:r>
        <w:r>
          <w:rPr>
            <w:noProof/>
            <w:webHidden/>
          </w:rPr>
        </w:r>
      </w:ins>
      <w:r>
        <w:rPr>
          <w:noProof/>
          <w:webHidden/>
        </w:rPr>
        <w:fldChar w:fldCharType="separate"/>
      </w:r>
      <w:ins w:id="207" w:author="RANNOU Jean-Philippe" w:date="2021-09-07T11:46:00Z">
        <w:r>
          <w:rPr>
            <w:noProof/>
            <w:webHidden/>
          </w:rPr>
          <w:t>36</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208" w:author="RANNOU Jean-Philippe" w:date="2021-09-07T11:46:00Z"/>
          <w:rFonts w:asciiTheme="minorHAnsi" w:hAnsiTheme="minorHAnsi"/>
          <w:b w:val="0"/>
          <w:bCs w:val="0"/>
          <w:caps w:val="0"/>
          <w:noProof/>
          <w:szCs w:val="22"/>
          <w:u w:val="none"/>
          <w:lang w:val="fr-FR"/>
        </w:rPr>
      </w:pPr>
      <w:ins w:id="20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14</w:t>
        </w:r>
        <w:r>
          <w:rPr>
            <w:rFonts w:asciiTheme="minorHAnsi" w:hAnsiTheme="minorHAnsi"/>
            <w:b w:val="0"/>
            <w:bCs w:val="0"/>
            <w:caps w:val="0"/>
            <w:noProof/>
            <w:szCs w:val="22"/>
            <w:u w:val="none"/>
            <w:lang w:val="fr-FR"/>
          </w:rPr>
          <w:tab/>
        </w:r>
        <w:r w:rsidRPr="008D49E5">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_Toc81907688 \h </w:instrText>
        </w:r>
        <w:r>
          <w:rPr>
            <w:noProof/>
            <w:webHidden/>
          </w:rPr>
        </w:r>
      </w:ins>
      <w:r>
        <w:rPr>
          <w:noProof/>
          <w:webHidden/>
        </w:rPr>
        <w:fldChar w:fldCharType="separate"/>
      </w:r>
      <w:ins w:id="210" w:author="RANNOU Jean-Philippe" w:date="2021-09-07T11:46:00Z">
        <w:r>
          <w:rPr>
            <w:noProof/>
            <w:webHidden/>
          </w:rPr>
          <w:t>37</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211" w:author="RANNOU Jean-Philippe" w:date="2021-09-07T11:46:00Z"/>
          <w:rFonts w:asciiTheme="minorHAnsi" w:hAnsiTheme="minorHAnsi"/>
          <w:b w:val="0"/>
          <w:bCs w:val="0"/>
          <w:smallCaps w:val="0"/>
          <w:noProof/>
          <w:szCs w:val="22"/>
          <w:lang w:val="fr-FR"/>
        </w:rPr>
      </w:pPr>
      <w:ins w:id="21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"_Toc81907689"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14.1</w:t>
        </w:r>
        <w:r>
          <w:rPr>
            <w:rFonts w:asciiTheme="minorHAnsi" w:hAnsiTheme="minorHAnsi"/>
            <w:b w:val="0"/>
            <w:bCs w:val="0"/>
            <w:smallCaps w:val="0"/>
            <w:noProof/>
            <w:szCs w:val="22"/>
            <w:lang w:val="fr-FR"/>
          </w:rPr>
          <w:tab/>
        </w:r>
        <w:r w:rsidRPr="008D49E5">
          <w:rPr>
            <w:rStyle w:val="Lienhypertexte"/>
            <w:noProof/>
          </w:rPr>
          <w:t>Configuration label management</w:t>
        </w:r>
        <w:r>
          <w:rPr>
            <w:noProof/>
            <w:webHidden/>
          </w:rPr>
          <w:tab/>
        </w:r>
        <w:r>
          <w:rPr>
            <w:noProof/>
            <w:webHidden/>
          </w:rPr>
          <w:fldChar w:fldCharType="begin"/>
        </w:r>
        <w:r>
          <w:rPr>
            <w:noProof/>
            <w:webHidden/>
          </w:rPr>
          <w:instrText xml:space="preserve"> PAGEREF _Toc81907689 \h </w:instrText>
        </w:r>
        <w:r>
          <w:rPr>
            <w:noProof/>
            <w:webHidden/>
          </w:rPr>
        </w:r>
      </w:ins>
      <w:r>
        <w:rPr>
          <w:noProof/>
          <w:webHidden/>
        </w:rPr>
        <w:fldChar w:fldCharType="separate"/>
      </w:r>
      <w:ins w:id="213" w:author="RANNOU Jean-Philippe" w:date="2021-09-07T11:46:00Z">
        <w:r>
          <w:rPr>
            <w:noProof/>
            <w:webHidden/>
          </w:rPr>
          <w:t>37</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214" w:author="RANNOU Jean-Philippe" w:date="2021-09-07T11:46:00Z"/>
          <w:rFonts w:asciiTheme="minorHAnsi" w:hAnsiTheme="minorHAnsi"/>
          <w:b w:val="0"/>
          <w:bCs w:val="0"/>
          <w:smallCaps w:val="0"/>
          <w:noProof/>
          <w:szCs w:val="22"/>
          <w:lang w:val="fr-FR"/>
        </w:rPr>
      </w:pPr>
      <w:ins w:id="215"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"_Toc81907690"</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14.2</w:t>
        </w:r>
        <w:r>
          <w:rPr>
            <w:rFonts w:asciiTheme="minorHAnsi" w:hAnsiTheme="minorHAnsi"/>
            <w:b w:val="0"/>
            <w:bCs w:val="0"/>
            <w:smallCaps w:val="0"/>
            <w:noProof/>
            <w:szCs w:val="22"/>
            <w:lang w:val="fr-FR"/>
          </w:rPr>
          <w:tab/>
        </w:r>
        <w:r w:rsidRPr="008D49E5">
          <w:rPr>
            <w:rStyle w:val="Lienhypertexte"/>
            <w:noProof/>
          </w:rPr>
          <w:t>Technical label management</w:t>
        </w:r>
        <w:r>
          <w:rPr>
            <w:noProof/>
            <w:webHidden/>
          </w:rPr>
          <w:tab/>
        </w:r>
        <w:r>
          <w:rPr>
            <w:noProof/>
            <w:webHidden/>
          </w:rPr>
          <w:fldChar w:fldCharType="begin"/>
        </w:r>
        <w:r>
          <w:rPr>
            <w:noProof/>
            <w:webHidden/>
          </w:rPr>
          <w:instrText xml:space="preserve"> PAGEREF _Toc81907690 \h </w:instrText>
        </w:r>
        <w:r>
          <w:rPr>
            <w:noProof/>
            <w:webHidden/>
          </w:rPr>
        </w:r>
      </w:ins>
      <w:r>
        <w:rPr>
          <w:noProof/>
          <w:webHidden/>
        </w:rPr>
        <w:fldChar w:fldCharType="separate"/>
      </w:r>
      <w:ins w:id="216" w:author="RANNOU Jean-Philippe" w:date="2021-09-07T11:46:00Z">
        <w:r>
          <w:rPr>
            <w:noProof/>
            <w:webHidden/>
          </w:rPr>
          <w:t>37</w:t>
        </w:r>
        <w:r>
          <w:rPr>
            <w:noProof/>
            <w:webHidden/>
          </w:rPr>
          <w:fldChar w:fldCharType="end"/>
        </w:r>
        <w:r w:rsidRPr="008D49E5">
          <w:rPr>
            <w:rStyle w:val="Lienhypertexte"/>
            <w:noProof/>
          </w:rPr>
          <w:fldChar w:fldCharType="end"/>
        </w:r>
      </w:ins>
    </w:p>
    <w:p w:rsidR="007E5DCD" w:rsidRDefault="007E5DCD">
      <w:pPr>
        <w:pStyle w:val="TM1"/>
        <w:tabs>
          <w:tab w:val="left" w:pos="440"/>
          <w:tab w:val="right" w:leader="dot" w:pos="9063"/>
        </w:tabs>
        <w:rPr>
          <w:ins w:id="217" w:author="RANNOU Jean-Philippe" w:date="2021-09-07T11:46:00Z"/>
          <w:rFonts w:asciiTheme="minorHAnsi" w:hAnsiTheme="minorHAnsi"/>
          <w:b w:val="0"/>
          <w:bCs w:val="0"/>
          <w:caps w:val="0"/>
          <w:noProof/>
          <w:szCs w:val="22"/>
          <w:u w:val="none"/>
          <w:lang w:val="fr-FR"/>
        </w:rPr>
      </w:pPr>
      <w:ins w:id="218"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"_Toc81907691"</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w:t>
        </w:r>
        <w:r>
          <w:rPr>
            <w:rFonts w:asciiTheme="minorHAnsi" w:hAnsiTheme="minorHAnsi"/>
            <w:b w:val="0"/>
            <w:bCs w:val="0"/>
            <w:caps w:val="0"/>
            <w:noProof/>
            <w:szCs w:val="22"/>
            <w:u w:val="none"/>
            <w:lang w:val="fr-FR"/>
          </w:rPr>
          <w:tab/>
        </w:r>
        <w:r w:rsidRPr="008D49E5">
          <w:rPr>
            <w:rStyle w:val="Lienhypertexte"/>
            <w:noProof/>
          </w:rPr>
          <w:t>ANNEX H: additional tools</w:t>
        </w:r>
        <w:r>
          <w:rPr>
            <w:noProof/>
            <w:webHidden/>
          </w:rPr>
          <w:tab/>
        </w:r>
        <w:r>
          <w:rPr>
            <w:noProof/>
            <w:webHidden/>
          </w:rPr>
          <w:fldChar w:fldCharType="begin"/>
        </w:r>
        <w:r>
          <w:rPr>
            <w:noProof/>
            <w:webHidden/>
          </w:rPr>
          <w:instrText xml:space="preserve"> PAGEREF _Toc81907691 \h </w:instrText>
        </w:r>
        <w:r>
          <w:rPr>
            <w:noProof/>
            <w:webHidden/>
          </w:rPr>
        </w:r>
      </w:ins>
      <w:r>
        <w:rPr>
          <w:noProof/>
          <w:webHidden/>
        </w:rPr>
        <w:fldChar w:fldCharType="separate"/>
      </w:r>
      <w:ins w:id="219" w:author="RANNOU Jean-Philippe" w:date="2021-09-07T11:46:00Z">
        <w:r>
          <w:rPr>
            <w:noProof/>
            <w:webHidden/>
          </w:rPr>
          <w:t>38</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220" w:author="RANNOU Jean-Philippe" w:date="2021-09-07T11:46:00Z"/>
          <w:rFonts w:asciiTheme="minorHAnsi" w:hAnsiTheme="minorHAnsi"/>
          <w:b w:val="0"/>
          <w:bCs w:val="0"/>
          <w:smallCaps w:val="0"/>
          <w:noProof/>
          <w:szCs w:val="22"/>
          <w:lang w:val="fr-FR"/>
        </w:rPr>
      </w:pPr>
      <w:ins w:id="221"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"_Toc81907692"</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15.1</w:t>
        </w:r>
        <w:r>
          <w:rPr>
            <w:rFonts w:asciiTheme="minorHAnsi" w:hAnsiTheme="minorHAnsi"/>
            <w:b w:val="0"/>
            <w:bCs w:val="0"/>
            <w:smallCaps w:val="0"/>
            <w:noProof/>
            <w:szCs w:val="22"/>
            <w:lang w:val="fr-FR"/>
          </w:rPr>
          <w:tab/>
        </w:r>
        <w:r w:rsidRPr="008D49E5">
          <w:rPr>
            <w:rStyle w:val="Lienhypertexte"/>
            <w:noProof/>
          </w:rPr>
          <w:t>Tools configuration</w:t>
        </w:r>
        <w:r>
          <w:rPr>
            <w:noProof/>
            <w:webHidden/>
          </w:rPr>
          <w:tab/>
        </w:r>
        <w:r>
          <w:rPr>
            <w:noProof/>
            <w:webHidden/>
          </w:rPr>
          <w:fldChar w:fldCharType="begin"/>
        </w:r>
        <w:r>
          <w:rPr>
            <w:noProof/>
            <w:webHidden/>
          </w:rPr>
          <w:instrText xml:space="preserve"> PAGEREF _Toc81907692 \h </w:instrText>
        </w:r>
        <w:r>
          <w:rPr>
            <w:noProof/>
            <w:webHidden/>
          </w:rPr>
        </w:r>
      </w:ins>
      <w:r>
        <w:rPr>
          <w:noProof/>
          <w:webHidden/>
        </w:rPr>
        <w:fldChar w:fldCharType="separate"/>
      </w:r>
      <w:ins w:id="222" w:author="RANNOU Jean-Philippe" w:date="2021-09-07T11:46:00Z">
        <w:r>
          <w:rPr>
            <w:noProof/>
            <w:webHidden/>
          </w:rPr>
          <w:t>38</w:t>
        </w:r>
        <w:r>
          <w:rPr>
            <w:noProof/>
            <w:webHidden/>
          </w:rPr>
          <w:fldChar w:fldCharType="end"/>
        </w:r>
        <w:r w:rsidRPr="008D49E5">
          <w:rPr>
            <w:rStyle w:val="Lienhypertexte"/>
            <w:noProof/>
          </w:rPr>
          <w:fldChar w:fldCharType="end"/>
        </w:r>
      </w:ins>
    </w:p>
    <w:p w:rsidR="007E5DCD" w:rsidRDefault="007E5DCD">
      <w:pPr>
        <w:pStyle w:val="TM2"/>
        <w:tabs>
          <w:tab w:val="left" w:pos="605"/>
          <w:tab w:val="right" w:leader="dot" w:pos="9063"/>
        </w:tabs>
        <w:rPr>
          <w:ins w:id="223" w:author="RANNOU Jean-Philippe" w:date="2021-09-07T11:46:00Z"/>
          <w:rFonts w:asciiTheme="minorHAnsi" w:hAnsiTheme="minorHAnsi"/>
          <w:b w:val="0"/>
          <w:bCs w:val="0"/>
          <w:smallCaps w:val="0"/>
          <w:noProof/>
          <w:szCs w:val="22"/>
          <w:lang w:val="fr-FR"/>
        </w:rPr>
      </w:pPr>
      <w:ins w:id="224"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"_Toc81907693"</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w:t>
        </w:r>
        <w:r>
          <w:rPr>
            <w:rFonts w:asciiTheme="minorHAnsi" w:hAnsiTheme="minorHAnsi"/>
            <w:b w:val="0"/>
            <w:bCs w:val="0"/>
            <w:smallCaps w:val="0"/>
            <w:noProof/>
            <w:szCs w:val="22"/>
            <w:lang w:val="fr-FR"/>
          </w:rPr>
          <w:tab/>
        </w:r>
        <w:r w:rsidRPr="008D49E5">
          <w:rPr>
            <w:rStyle w:val="Lienhypertexte"/>
            <w:noProof/>
          </w:rPr>
          <w:t>A selection of useful tools</w:t>
        </w:r>
        <w:r>
          <w:rPr>
            <w:noProof/>
            <w:webHidden/>
          </w:rPr>
          <w:tab/>
        </w:r>
        <w:r>
          <w:rPr>
            <w:noProof/>
            <w:webHidden/>
          </w:rPr>
          <w:fldChar w:fldCharType="begin"/>
        </w:r>
        <w:r>
          <w:rPr>
            <w:noProof/>
            <w:webHidden/>
          </w:rPr>
          <w:instrText xml:space="preserve"> PAGEREF _Toc81907693 \h </w:instrText>
        </w:r>
        <w:r>
          <w:rPr>
            <w:noProof/>
            <w:webHidden/>
          </w:rPr>
        </w:r>
      </w:ins>
      <w:r>
        <w:rPr>
          <w:noProof/>
          <w:webHidden/>
        </w:rPr>
        <w:fldChar w:fldCharType="separate"/>
      </w:r>
      <w:ins w:id="225" w:author="RANNOU Jean-Philippe" w:date="2021-09-07T11:46:00Z">
        <w:r>
          <w:rPr>
            <w:noProof/>
            <w:webHidden/>
          </w:rPr>
          <w:t>38</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26" w:author="RANNOU Jean-Philippe" w:date="2021-09-07T11:46:00Z"/>
          <w:rFonts w:asciiTheme="minorHAnsi" w:hAnsiTheme="minorHAnsi"/>
          <w:smallCaps w:val="0"/>
          <w:noProof/>
          <w:szCs w:val="22"/>
          <w:lang w:val="fr-FR"/>
        </w:rPr>
      </w:pPr>
      <w:ins w:id="227"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"_Toc81907694"</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15.2.1</w:t>
        </w:r>
        <w:r>
          <w:rPr>
            <w:rFonts w:asciiTheme="minorHAnsi" w:hAnsiTheme="minorHAnsi"/>
            <w:smallCaps w:val="0"/>
            <w:noProof/>
            <w:szCs w:val="22"/>
            <w:lang w:val="fr-FR"/>
          </w:rPr>
          <w:tab/>
        </w:r>
        <w:r w:rsidRPr="008D49E5">
          <w:rPr>
            <w:rStyle w:val="Lienhypertexte"/>
            <w:noProof/>
          </w:rPr>
          <w:t>Visualization tools</w:t>
        </w:r>
        <w:r>
          <w:rPr>
            <w:noProof/>
            <w:webHidden/>
          </w:rPr>
          <w:tab/>
        </w:r>
        <w:r>
          <w:rPr>
            <w:noProof/>
            <w:webHidden/>
          </w:rPr>
          <w:fldChar w:fldCharType="begin"/>
        </w:r>
        <w:r>
          <w:rPr>
            <w:noProof/>
            <w:webHidden/>
          </w:rPr>
          <w:instrText xml:space="preserve"> PAGEREF _Toc81907694 \h </w:instrText>
        </w:r>
        <w:r>
          <w:rPr>
            <w:noProof/>
            <w:webHidden/>
          </w:rPr>
        </w:r>
      </w:ins>
      <w:r>
        <w:rPr>
          <w:noProof/>
          <w:webHidden/>
        </w:rPr>
        <w:fldChar w:fldCharType="separate"/>
      </w:r>
      <w:ins w:id="228" w:author="RANNOU Jean-Philippe" w:date="2021-09-07T11:46:00Z">
        <w:r>
          <w:rPr>
            <w:noProof/>
            <w:webHidden/>
          </w:rPr>
          <w:t>38</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29" w:author="RANNOU Jean-Philippe" w:date="2021-09-07T11:46:00Z"/>
          <w:rFonts w:asciiTheme="minorHAnsi" w:hAnsiTheme="minorHAnsi"/>
          <w:smallCaps w:val="0"/>
          <w:noProof/>
          <w:szCs w:val="22"/>
          <w:lang w:val="fr-FR"/>
        </w:rPr>
      </w:pPr>
      <w:ins w:id="230"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"_Toc81907695"</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15.2.2</w:t>
        </w:r>
        <w:r>
          <w:rPr>
            <w:rFonts w:asciiTheme="minorHAnsi" w:hAnsiTheme="minorHAnsi"/>
            <w:smallCaps w:val="0"/>
            <w:noProof/>
            <w:szCs w:val="22"/>
            <w:lang w:val="fr-FR"/>
          </w:rPr>
          <w:tab/>
        </w:r>
        <w:r w:rsidRPr="008D49E5">
          <w:rPr>
            <w:rStyle w:val="Lienhypertexte"/>
            <w:noProof/>
          </w:rPr>
          <w:t>NetCDF to CSV conversion tools</w:t>
        </w:r>
        <w:r>
          <w:rPr>
            <w:noProof/>
            <w:webHidden/>
          </w:rPr>
          <w:tab/>
        </w:r>
        <w:r>
          <w:rPr>
            <w:noProof/>
            <w:webHidden/>
          </w:rPr>
          <w:fldChar w:fldCharType="begin"/>
        </w:r>
        <w:r>
          <w:rPr>
            <w:noProof/>
            <w:webHidden/>
          </w:rPr>
          <w:instrText xml:space="preserve"> PAGEREF _Toc81907695 \h </w:instrText>
        </w:r>
        <w:r>
          <w:rPr>
            <w:noProof/>
            <w:webHidden/>
          </w:rPr>
        </w:r>
      </w:ins>
      <w:r>
        <w:rPr>
          <w:noProof/>
          <w:webHidden/>
        </w:rPr>
        <w:fldChar w:fldCharType="separate"/>
      </w:r>
      <w:ins w:id="231" w:author="RANNOU Jean-Philippe" w:date="2021-09-07T11:46:00Z">
        <w:r>
          <w:rPr>
            <w:noProof/>
            <w:webHidden/>
          </w:rPr>
          <w:t>38</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32" w:author="RANNOU Jean-Philippe" w:date="2021-09-07T11:46:00Z"/>
          <w:rFonts w:asciiTheme="minorHAnsi" w:hAnsiTheme="minorHAnsi"/>
          <w:smallCaps w:val="0"/>
          <w:noProof/>
          <w:szCs w:val="22"/>
          <w:lang w:val="fr-FR"/>
        </w:rPr>
      </w:pPr>
      <w:ins w:id="233"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"_Toc81907696"</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15.2.3</w:t>
        </w:r>
        <w:r>
          <w:rPr>
            <w:rFonts w:asciiTheme="minorHAnsi" w:hAnsiTheme="minorHAnsi"/>
            <w:smallCaps w:val="0"/>
            <w:noProof/>
            <w:szCs w:val="22"/>
            <w:lang w:val="fr-FR"/>
          </w:rPr>
          <w:tab/>
        </w:r>
        <w:r w:rsidRPr="008D49E5">
          <w:rPr>
            <w:rStyle w:val="Lienhypertexte"/>
            <w:noProof/>
          </w:rPr>
          <w:t>Argos cycle file management tools</w:t>
        </w:r>
        <w:r>
          <w:rPr>
            <w:noProof/>
            <w:webHidden/>
          </w:rPr>
          <w:tab/>
        </w:r>
        <w:r>
          <w:rPr>
            <w:noProof/>
            <w:webHidden/>
          </w:rPr>
          <w:fldChar w:fldCharType="begin"/>
        </w:r>
        <w:r>
          <w:rPr>
            <w:noProof/>
            <w:webHidden/>
          </w:rPr>
          <w:instrText xml:space="preserve"> PAGEREF _Toc81907696 \h </w:instrText>
        </w:r>
        <w:r>
          <w:rPr>
            <w:noProof/>
            <w:webHidden/>
          </w:rPr>
        </w:r>
      </w:ins>
      <w:r>
        <w:rPr>
          <w:noProof/>
          <w:webHidden/>
        </w:rPr>
        <w:fldChar w:fldCharType="separate"/>
      </w:r>
      <w:ins w:id="234" w:author="RANNOU Jean-Philippe" w:date="2021-09-07T11:46:00Z">
        <w:r>
          <w:rPr>
            <w:noProof/>
            <w:webHidden/>
          </w:rPr>
          <w:t>39</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35" w:author="RANNOU Jean-Philippe" w:date="2021-09-07T11:46:00Z"/>
          <w:rFonts w:asciiTheme="minorHAnsi" w:hAnsiTheme="minorHAnsi"/>
          <w:smallCaps w:val="0"/>
          <w:noProof/>
          <w:szCs w:val="22"/>
          <w:lang w:val="fr-FR"/>
        </w:rPr>
      </w:pPr>
      <w:ins w:id="236" w:author="RANNOU Jean-Philippe" w:date="2021-09-07T11:46:00Z">
        <w:r w:rsidRPr="008D49E5">
          <w:rPr>
            <w:rStyle w:val="Lienhypertexte"/>
            <w:noProof/>
          </w:rPr>
          <w:lastRenderedPageBreak/>
          <w:fldChar w:fldCharType="begin"/>
        </w:r>
        <w:r w:rsidRPr="008D49E5">
          <w:rPr>
            <w:rStyle w:val="Lienhypertexte"/>
            <w:noProof/>
          </w:rPr>
          <w:instrText xml:space="preserve"> </w:instrText>
        </w:r>
        <w:r>
          <w:rPr>
            <w:noProof/>
          </w:rPr>
          <w:instrText>HYPERLINK \l "_Toc81907697"</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15.2.4</w:t>
        </w:r>
        <w:r>
          <w:rPr>
            <w:rFonts w:asciiTheme="minorHAnsi" w:hAnsiTheme="minorHAnsi"/>
            <w:smallCaps w:val="0"/>
            <w:noProof/>
            <w:szCs w:val="22"/>
            <w:lang w:val="fr-FR"/>
          </w:rPr>
          <w:tab/>
        </w:r>
        <w:r w:rsidRPr="008D49E5">
          <w:rPr>
            <w:rStyle w:val="Lienhypertexte"/>
            <w:noProof/>
          </w:rPr>
          <w:t>copy_iridium_mail_files, copy_remocean_sbd_files, 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_Toc81907697 \h </w:instrText>
        </w:r>
        <w:r>
          <w:rPr>
            <w:noProof/>
            <w:webHidden/>
          </w:rPr>
        </w:r>
      </w:ins>
      <w:r>
        <w:rPr>
          <w:noProof/>
          <w:webHidden/>
        </w:rPr>
        <w:fldChar w:fldCharType="separate"/>
      </w:r>
      <w:ins w:id="237" w:author="RANNOU Jean-Philippe" w:date="2021-09-07T11:46:00Z">
        <w:r>
          <w:rPr>
            <w:noProof/>
            <w:webHidden/>
          </w:rPr>
          <w:t>39</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38" w:author="RANNOU Jean-Philippe" w:date="2021-09-07T11:46:00Z"/>
          <w:rFonts w:asciiTheme="minorHAnsi" w:hAnsiTheme="minorHAnsi"/>
          <w:smallCaps w:val="0"/>
          <w:noProof/>
          <w:szCs w:val="22"/>
          <w:lang w:val="fr-FR"/>
        </w:rPr>
      </w:pPr>
      <w:ins w:id="239"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"_Toc81907698"</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15.2.5</w:t>
        </w:r>
        <w:r>
          <w:rPr>
            <w:rFonts w:asciiTheme="minorHAnsi" w:hAnsiTheme="minorHAnsi"/>
            <w:smallCaps w:val="0"/>
            <w:noProof/>
            <w:szCs w:val="22"/>
            <w:lang w:val="fr-FR"/>
          </w:rPr>
          <w:tab/>
        </w:r>
        <w:r w:rsidRPr="008D49E5">
          <w:rPr>
            <w:rStyle w:val="Lienhypertexte"/>
            <w:noProof/>
          </w:rPr>
          <w:t>nc_add_rtqc_flags_prof_and_traj</w:t>
        </w:r>
        <w:r>
          <w:rPr>
            <w:noProof/>
            <w:webHidden/>
          </w:rPr>
          <w:tab/>
        </w:r>
        <w:r>
          <w:rPr>
            <w:noProof/>
            <w:webHidden/>
          </w:rPr>
          <w:fldChar w:fldCharType="begin"/>
        </w:r>
        <w:r>
          <w:rPr>
            <w:noProof/>
            <w:webHidden/>
          </w:rPr>
          <w:instrText xml:space="preserve"> PAGEREF _Toc81907698 \h </w:instrText>
        </w:r>
        <w:r>
          <w:rPr>
            <w:noProof/>
            <w:webHidden/>
          </w:rPr>
        </w:r>
      </w:ins>
      <w:r>
        <w:rPr>
          <w:noProof/>
          <w:webHidden/>
        </w:rPr>
        <w:fldChar w:fldCharType="separate"/>
      </w:r>
      <w:ins w:id="240" w:author="RANNOU Jean-Philippe" w:date="2021-09-07T11:46:00Z">
        <w:r>
          <w:rPr>
            <w:noProof/>
            <w:webHidden/>
          </w:rPr>
          <w:t>39</w:t>
        </w:r>
        <w:r>
          <w:rPr>
            <w:noProof/>
            <w:webHidden/>
          </w:rPr>
          <w:fldChar w:fldCharType="end"/>
        </w:r>
        <w:r w:rsidRPr="008D49E5">
          <w:rPr>
            <w:rStyle w:val="Lienhypertexte"/>
            <w:noProof/>
          </w:rPr>
          <w:fldChar w:fldCharType="end"/>
        </w:r>
      </w:ins>
    </w:p>
    <w:p w:rsidR="007E5DCD" w:rsidRDefault="007E5DCD">
      <w:pPr>
        <w:pStyle w:val="TM3"/>
        <w:tabs>
          <w:tab w:val="left" w:pos="770"/>
          <w:tab w:val="right" w:leader="dot" w:pos="9063"/>
        </w:tabs>
        <w:rPr>
          <w:ins w:id="241" w:author="RANNOU Jean-Philippe" w:date="2021-09-07T11:46:00Z"/>
          <w:rFonts w:asciiTheme="minorHAnsi" w:hAnsiTheme="minorHAnsi"/>
          <w:smallCaps w:val="0"/>
          <w:noProof/>
          <w:szCs w:val="22"/>
          <w:lang w:val="fr-FR"/>
        </w:rPr>
      </w:pPr>
      <w:ins w:id="242" w:author="RANNOU Jean-Philippe" w:date="2021-09-07T11:46:00Z">
        <w:r w:rsidRPr="008D49E5">
          <w:rPr>
            <w:rStyle w:val="Lienhypertexte"/>
            <w:noProof/>
          </w:rPr>
          <w:fldChar w:fldCharType="begin"/>
        </w:r>
        <w:r w:rsidRPr="008D49E5">
          <w:rPr>
            <w:rStyle w:val="Lienhypertexte"/>
            <w:noProof/>
          </w:rPr>
          <w:instrText xml:space="preserve"> </w:instrText>
        </w:r>
        <w:r>
          <w:rPr>
            <w:noProof/>
          </w:rPr>
          <w:instrText>HYPERLINK \l "_Toc81907699"</w:instrText>
        </w:r>
        <w:r w:rsidRPr="008D49E5">
          <w:rPr>
            <w:rStyle w:val="Lienhypertexte"/>
            <w:noProof/>
          </w:rPr>
          <w:instrText xml:space="preserve"> </w:instrText>
        </w:r>
        <w:r w:rsidRPr="008D49E5">
          <w:rPr>
            <w:rStyle w:val="Lienhypertexte"/>
            <w:noProof/>
          </w:rPr>
        </w:r>
        <w:r w:rsidRPr="008D49E5">
          <w:rPr>
            <w:rStyle w:val="Lienhypertexte"/>
            <w:noProof/>
          </w:rPr>
          <w:fldChar w:fldCharType="separate"/>
        </w:r>
        <w:r w:rsidRPr="008D49E5">
          <w:rPr>
            <w:rStyle w:val="Lienhypertexte"/>
            <w:noProof/>
          </w:rPr>
          <w:t>15.2.6</w:t>
        </w:r>
        <w:r>
          <w:rPr>
            <w:rFonts w:asciiTheme="minorHAnsi" w:hAnsiTheme="minorHAnsi"/>
            <w:smallCaps w:val="0"/>
            <w:noProof/>
            <w:szCs w:val="22"/>
            <w:lang w:val="fr-FR"/>
          </w:rPr>
          <w:tab/>
        </w:r>
        <w:r w:rsidRPr="008D49E5">
          <w:rPr>
            <w:rStyle w:val="Lienhypertexte"/>
            <w:noProof/>
          </w:rPr>
          <w:t>nc_check_file_format</w:t>
        </w:r>
        <w:r>
          <w:rPr>
            <w:noProof/>
            <w:webHidden/>
          </w:rPr>
          <w:tab/>
        </w:r>
        <w:r>
          <w:rPr>
            <w:noProof/>
            <w:webHidden/>
          </w:rPr>
          <w:fldChar w:fldCharType="begin"/>
        </w:r>
        <w:r>
          <w:rPr>
            <w:noProof/>
            <w:webHidden/>
          </w:rPr>
          <w:instrText xml:space="preserve"> PAGEREF _Toc81907699 \h </w:instrText>
        </w:r>
        <w:r>
          <w:rPr>
            <w:noProof/>
            <w:webHidden/>
          </w:rPr>
        </w:r>
      </w:ins>
      <w:r>
        <w:rPr>
          <w:noProof/>
          <w:webHidden/>
        </w:rPr>
        <w:fldChar w:fldCharType="separate"/>
      </w:r>
      <w:ins w:id="243" w:author="RANNOU Jean-Philippe" w:date="2021-09-07T11:46:00Z">
        <w:r>
          <w:rPr>
            <w:noProof/>
            <w:webHidden/>
          </w:rPr>
          <w:t>39</w:t>
        </w:r>
        <w:r>
          <w:rPr>
            <w:noProof/>
            <w:webHidden/>
          </w:rPr>
          <w:fldChar w:fldCharType="end"/>
        </w:r>
        <w:r w:rsidRPr="008D49E5">
          <w:rPr>
            <w:rStyle w:val="Lienhypertexte"/>
            <w:noProof/>
          </w:rPr>
          <w:fldChar w:fldCharType="end"/>
        </w:r>
      </w:ins>
    </w:p>
    <w:p w:rsidR="001C2C87" w:rsidDel="00937F03" w:rsidRDefault="001C2C87">
      <w:pPr>
        <w:pStyle w:val="TM1"/>
        <w:tabs>
          <w:tab w:val="right" w:leader="dot" w:pos="9063"/>
        </w:tabs>
        <w:rPr>
          <w:del w:id="244" w:author="RANNOU Jean-Philippe" w:date="2021-09-07T10:44:00Z"/>
          <w:rFonts w:asciiTheme="minorHAnsi" w:hAnsiTheme="minorHAnsi"/>
          <w:b w:val="0"/>
          <w:bCs w:val="0"/>
          <w:caps w:val="0"/>
          <w:noProof/>
          <w:szCs w:val="22"/>
          <w:u w:val="none"/>
          <w:lang w:val="fr-FR"/>
        </w:rPr>
      </w:pPr>
      <w:del w:id="245" w:author="RANNOU Jean-Philippe" w:date="2021-09-07T10:44:00Z">
        <w:r w:rsidRPr="007E5DCD" w:rsidDel="00937F03">
          <w:rPr>
            <w:rStyle w:val="Lienhypertexte"/>
            <w:noProof/>
          </w:rPr>
          <w:delText>Table of contents</w:delText>
        </w:r>
        <w:r w:rsidDel="00937F03">
          <w:rPr>
            <w:noProof/>
            <w:webHidden/>
          </w:rPr>
          <w:tab/>
          <w:delText>3</w:delText>
        </w:r>
      </w:del>
    </w:p>
    <w:p w:rsidR="001C2C87" w:rsidDel="00937F03" w:rsidRDefault="001C2C87">
      <w:pPr>
        <w:pStyle w:val="TM1"/>
        <w:tabs>
          <w:tab w:val="right" w:leader="dot" w:pos="9063"/>
        </w:tabs>
        <w:rPr>
          <w:del w:id="246" w:author="RANNOU Jean-Philippe" w:date="2021-09-07T10:44:00Z"/>
          <w:rFonts w:asciiTheme="minorHAnsi" w:hAnsiTheme="minorHAnsi"/>
          <w:b w:val="0"/>
          <w:bCs w:val="0"/>
          <w:caps w:val="0"/>
          <w:noProof/>
          <w:szCs w:val="22"/>
          <w:u w:val="none"/>
          <w:lang w:val="fr-FR"/>
        </w:rPr>
      </w:pPr>
      <w:del w:id="247" w:author="RANNOU Jean-Philippe" w:date="2021-09-07T10:44:00Z">
        <w:r w:rsidRPr="007E5DCD" w:rsidDel="00937F03">
          <w:rPr>
            <w:rStyle w:val="Lienhypertexte"/>
            <w:noProof/>
          </w:rPr>
          <w:delText>History</w:delText>
        </w:r>
        <w:r w:rsidDel="00937F03">
          <w:rPr>
            <w:noProof/>
            <w:webHidden/>
          </w:rPr>
          <w:tab/>
          <w:delText>7</w:delText>
        </w:r>
      </w:del>
    </w:p>
    <w:p w:rsidR="001C2C87" w:rsidDel="00937F03" w:rsidRDefault="001C2C87">
      <w:pPr>
        <w:pStyle w:val="TM1"/>
        <w:tabs>
          <w:tab w:val="right" w:leader="dot" w:pos="9063"/>
        </w:tabs>
        <w:rPr>
          <w:del w:id="248" w:author="RANNOU Jean-Philippe" w:date="2021-09-07T10:44:00Z"/>
          <w:rFonts w:asciiTheme="minorHAnsi" w:hAnsiTheme="minorHAnsi"/>
          <w:b w:val="0"/>
          <w:bCs w:val="0"/>
          <w:caps w:val="0"/>
          <w:noProof/>
          <w:szCs w:val="22"/>
          <w:u w:val="none"/>
          <w:lang w:val="fr-FR"/>
        </w:rPr>
      </w:pPr>
      <w:del w:id="249" w:author="RANNOU Jean-Philippe" w:date="2021-09-07T10:44:00Z">
        <w:r w:rsidRPr="007E5DCD" w:rsidDel="00937F03">
          <w:rPr>
            <w:rStyle w:val="Lienhypertexte"/>
            <w:noProof/>
          </w:rPr>
          <w:delText>Reference documents</w:delText>
        </w:r>
        <w:r w:rsidDel="00937F03">
          <w:rPr>
            <w:noProof/>
            <w:webHidden/>
          </w:rPr>
          <w:tab/>
          <w:delText>7</w:delText>
        </w:r>
      </w:del>
    </w:p>
    <w:p w:rsidR="001C2C87" w:rsidDel="00937F03" w:rsidRDefault="001C2C87">
      <w:pPr>
        <w:pStyle w:val="TM1"/>
        <w:tabs>
          <w:tab w:val="left" w:pos="330"/>
          <w:tab w:val="right" w:leader="dot" w:pos="9063"/>
        </w:tabs>
        <w:rPr>
          <w:del w:id="250" w:author="RANNOU Jean-Philippe" w:date="2021-09-07T10:44:00Z"/>
          <w:rFonts w:asciiTheme="minorHAnsi" w:hAnsiTheme="minorHAnsi"/>
          <w:b w:val="0"/>
          <w:bCs w:val="0"/>
          <w:caps w:val="0"/>
          <w:noProof/>
          <w:szCs w:val="22"/>
          <w:u w:val="none"/>
          <w:lang w:val="fr-FR"/>
        </w:rPr>
      </w:pPr>
      <w:del w:id="251" w:author="RANNOU Jean-Philippe" w:date="2021-09-07T10:44:00Z">
        <w:r w:rsidRPr="007E5DCD" w:rsidDel="00937F03">
          <w:rPr>
            <w:rStyle w:val="Lienhypertexte"/>
            <w:noProof/>
          </w:rPr>
          <w:delText>1</w:delText>
        </w:r>
        <w:r w:rsidDel="00937F03">
          <w:rPr>
            <w:rFonts w:asciiTheme="minorHAnsi" w:hAnsiTheme="minorHAnsi"/>
            <w:b w:val="0"/>
            <w:bCs w:val="0"/>
            <w:caps w:val="0"/>
            <w:noProof/>
            <w:szCs w:val="22"/>
            <w:u w:val="none"/>
            <w:lang w:val="fr-FR"/>
          </w:rPr>
          <w:tab/>
        </w:r>
        <w:r w:rsidRPr="007E5DCD" w:rsidDel="00937F03">
          <w:rPr>
            <w:rStyle w:val="Lienhypertexte"/>
            <w:noProof/>
          </w:rPr>
          <w:delText>Introduction</w:delText>
        </w:r>
        <w:r w:rsidDel="00937F03">
          <w:rPr>
            <w:noProof/>
            <w:webHidden/>
          </w:rPr>
          <w:tab/>
          <w:delText>9</w:delText>
        </w:r>
      </w:del>
    </w:p>
    <w:p w:rsidR="001C2C87" w:rsidDel="00937F03" w:rsidRDefault="001C2C87">
      <w:pPr>
        <w:pStyle w:val="TM1"/>
        <w:tabs>
          <w:tab w:val="left" w:pos="330"/>
          <w:tab w:val="right" w:leader="dot" w:pos="9063"/>
        </w:tabs>
        <w:rPr>
          <w:del w:id="252" w:author="RANNOU Jean-Philippe" w:date="2021-09-07T10:44:00Z"/>
          <w:rFonts w:asciiTheme="minorHAnsi" w:hAnsiTheme="minorHAnsi"/>
          <w:b w:val="0"/>
          <w:bCs w:val="0"/>
          <w:caps w:val="0"/>
          <w:noProof/>
          <w:szCs w:val="22"/>
          <w:u w:val="none"/>
          <w:lang w:val="fr-FR"/>
        </w:rPr>
      </w:pPr>
      <w:del w:id="253" w:author="RANNOU Jean-Philippe" w:date="2021-09-07T10:44:00Z">
        <w:r w:rsidRPr="007E5DCD" w:rsidDel="00937F03">
          <w:rPr>
            <w:rStyle w:val="Lienhypertexte"/>
            <w:noProof/>
          </w:rPr>
          <w:delText>2</w:delText>
        </w:r>
        <w:r w:rsidDel="00937F03">
          <w:rPr>
            <w:rFonts w:asciiTheme="minorHAnsi" w:hAnsiTheme="minorHAnsi"/>
            <w:b w:val="0"/>
            <w:bCs w:val="0"/>
            <w:caps w:val="0"/>
            <w:noProof/>
            <w:szCs w:val="22"/>
            <w:u w:val="none"/>
            <w:lang w:val="fr-FR"/>
          </w:rPr>
          <w:tab/>
        </w:r>
        <w:r w:rsidRPr="007E5DCD" w:rsidDel="00937F03">
          <w:rPr>
            <w:rStyle w:val="Lienhypertexte"/>
            <w:noProof/>
          </w:rPr>
          <w:delText>Floats managed by the decoder</w:delText>
        </w:r>
        <w:r w:rsidDel="00937F03">
          <w:rPr>
            <w:noProof/>
            <w:webHidden/>
          </w:rPr>
          <w:tab/>
          <w:delText>10</w:delText>
        </w:r>
      </w:del>
    </w:p>
    <w:p w:rsidR="001C2C87" w:rsidDel="00937F03" w:rsidRDefault="001C2C87">
      <w:pPr>
        <w:pStyle w:val="TM1"/>
        <w:tabs>
          <w:tab w:val="left" w:pos="330"/>
          <w:tab w:val="right" w:leader="dot" w:pos="9063"/>
        </w:tabs>
        <w:rPr>
          <w:del w:id="254" w:author="RANNOU Jean-Philippe" w:date="2021-09-07T10:44:00Z"/>
          <w:rFonts w:asciiTheme="minorHAnsi" w:hAnsiTheme="minorHAnsi"/>
          <w:b w:val="0"/>
          <w:bCs w:val="0"/>
          <w:caps w:val="0"/>
          <w:noProof/>
          <w:szCs w:val="22"/>
          <w:u w:val="none"/>
          <w:lang w:val="fr-FR"/>
        </w:rPr>
      </w:pPr>
      <w:del w:id="255" w:author="RANNOU Jean-Philippe" w:date="2021-09-07T10:44:00Z">
        <w:r w:rsidRPr="007E5DCD" w:rsidDel="00937F03">
          <w:rPr>
            <w:rStyle w:val="Lienhypertexte"/>
            <w:noProof/>
          </w:rPr>
          <w:delText>3</w:delText>
        </w:r>
        <w:r w:rsidDel="00937F03">
          <w:rPr>
            <w:rFonts w:asciiTheme="minorHAnsi" w:hAnsiTheme="minorHAnsi"/>
            <w:b w:val="0"/>
            <w:bCs w:val="0"/>
            <w:caps w:val="0"/>
            <w:noProof/>
            <w:szCs w:val="22"/>
            <w:u w:val="none"/>
            <w:lang w:val="fr-FR"/>
          </w:rPr>
          <w:tab/>
        </w:r>
        <w:r w:rsidRPr="007E5DCD" w:rsidDel="00937F03">
          <w:rPr>
            <w:rStyle w:val="Lienhypertexte"/>
            <w:noProof/>
          </w:rPr>
          <w:delText>Description of the decoder package</w:delText>
        </w:r>
        <w:r w:rsidDel="00937F03">
          <w:rPr>
            <w:noProof/>
            <w:webHidden/>
          </w:rPr>
          <w:tab/>
          <w:delText>10</w:delText>
        </w:r>
      </w:del>
    </w:p>
    <w:p w:rsidR="001C2C87" w:rsidDel="00937F03" w:rsidRDefault="001C2C87">
      <w:pPr>
        <w:pStyle w:val="TM1"/>
        <w:tabs>
          <w:tab w:val="left" w:pos="330"/>
          <w:tab w:val="right" w:leader="dot" w:pos="9063"/>
        </w:tabs>
        <w:rPr>
          <w:del w:id="256" w:author="RANNOU Jean-Philippe" w:date="2021-09-07T10:44:00Z"/>
          <w:rFonts w:asciiTheme="minorHAnsi" w:hAnsiTheme="minorHAnsi"/>
          <w:b w:val="0"/>
          <w:bCs w:val="0"/>
          <w:caps w:val="0"/>
          <w:noProof/>
          <w:szCs w:val="22"/>
          <w:u w:val="none"/>
          <w:lang w:val="fr-FR"/>
        </w:rPr>
      </w:pPr>
      <w:del w:id="257" w:author="RANNOU Jean-Philippe" w:date="2021-09-07T10:44:00Z">
        <w:r w:rsidRPr="007E5DCD" w:rsidDel="00937F03">
          <w:rPr>
            <w:rStyle w:val="Lienhypertexte"/>
            <w:noProof/>
          </w:rPr>
          <w:delText>4</w:delText>
        </w:r>
        <w:r w:rsidDel="00937F03">
          <w:rPr>
            <w:rFonts w:asciiTheme="minorHAnsi" w:hAnsiTheme="minorHAnsi"/>
            <w:b w:val="0"/>
            <w:bCs w:val="0"/>
            <w:caps w:val="0"/>
            <w:noProof/>
            <w:szCs w:val="22"/>
            <w:u w:val="none"/>
            <w:lang w:val="fr-FR"/>
          </w:rPr>
          <w:tab/>
        </w:r>
        <w:r w:rsidRPr="007E5DCD" w:rsidDel="00937F03">
          <w:rPr>
            <w:rStyle w:val="Lienhypertexte"/>
            <w:noProof/>
          </w:rPr>
          <w:delText>Decoder installation and configuration</w:delText>
        </w:r>
        <w:r w:rsidDel="00937F03">
          <w:rPr>
            <w:noProof/>
            <w:webHidden/>
          </w:rPr>
          <w:tab/>
          <w:delText>11</w:delText>
        </w:r>
      </w:del>
    </w:p>
    <w:p w:rsidR="001C2C87" w:rsidDel="00937F03" w:rsidRDefault="001C2C87">
      <w:pPr>
        <w:pStyle w:val="TM2"/>
        <w:tabs>
          <w:tab w:val="left" w:pos="495"/>
          <w:tab w:val="right" w:leader="dot" w:pos="9063"/>
        </w:tabs>
        <w:rPr>
          <w:del w:id="258" w:author="RANNOU Jean-Philippe" w:date="2021-09-07T10:44:00Z"/>
          <w:rFonts w:asciiTheme="minorHAnsi" w:hAnsiTheme="minorHAnsi"/>
          <w:b w:val="0"/>
          <w:bCs w:val="0"/>
          <w:smallCaps w:val="0"/>
          <w:noProof/>
          <w:szCs w:val="22"/>
          <w:lang w:val="fr-FR"/>
        </w:rPr>
      </w:pPr>
      <w:del w:id="259" w:author="RANNOU Jean-Philippe" w:date="2021-09-07T10:44:00Z">
        <w:r w:rsidRPr="007E5DCD" w:rsidDel="00937F03">
          <w:rPr>
            <w:rStyle w:val="Lienhypertexte"/>
            <w:noProof/>
          </w:rPr>
          <w:delText>4.1</w:delText>
        </w:r>
        <w:r w:rsidDel="00937F03">
          <w:rPr>
            <w:rFonts w:asciiTheme="minorHAnsi" w:hAnsiTheme="minorHAnsi"/>
            <w:b w:val="0"/>
            <w:bCs w:val="0"/>
            <w:smallCaps w:val="0"/>
            <w:noProof/>
            <w:szCs w:val="22"/>
            <w:lang w:val="fr-FR"/>
          </w:rPr>
          <w:tab/>
        </w:r>
        <w:r w:rsidRPr="007E5DCD" w:rsidDel="00937F03">
          <w:rPr>
            <w:rStyle w:val="Lienhypertexte"/>
            <w:noProof/>
          </w:rPr>
          <w:delText>Decoder installation</w:delText>
        </w:r>
        <w:r w:rsidDel="00937F03">
          <w:rPr>
            <w:noProof/>
            <w:webHidden/>
          </w:rPr>
          <w:tab/>
          <w:delText>11</w:delText>
        </w:r>
      </w:del>
    </w:p>
    <w:p w:rsidR="001C2C87" w:rsidDel="00937F03" w:rsidRDefault="001C2C87">
      <w:pPr>
        <w:pStyle w:val="TM3"/>
        <w:tabs>
          <w:tab w:val="left" w:pos="660"/>
          <w:tab w:val="right" w:leader="dot" w:pos="9063"/>
        </w:tabs>
        <w:rPr>
          <w:del w:id="260" w:author="RANNOU Jean-Philippe" w:date="2021-09-07T10:44:00Z"/>
          <w:rFonts w:asciiTheme="minorHAnsi" w:hAnsiTheme="minorHAnsi"/>
          <w:smallCaps w:val="0"/>
          <w:noProof/>
          <w:szCs w:val="22"/>
          <w:lang w:val="fr-FR"/>
        </w:rPr>
      </w:pPr>
      <w:del w:id="261" w:author="RANNOU Jean-Philippe" w:date="2021-09-07T10:44:00Z">
        <w:r w:rsidRPr="007E5DCD" w:rsidDel="00937F03">
          <w:rPr>
            <w:rStyle w:val="Lienhypertexte"/>
            <w:noProof/>
          </w:rPr>
          <w:delText>4.1.1</w:delText>
        </w:r>
        <w:r w:rsidDel="00937F03">
          <w:rPr>
            <w:rFonts w:asciiTheme="minorHAnsi" w:hAnsiTheme="minorHAnsi"/>
            <w:smallCaps w:val="0"/>
            <w:noProof/>
            <w:szCs w:val="22"/>
            <w:lang w:val="fr-FR"/>
          </w:rPr>
          <w:tab/>
        </w:r>
        <w:r w:rsidRPr="007E5DCD" w:rsidDel="00937F03">
          <w:rPr>
            <w:rStyle w:val="Lienhypertexte"/>
            <w:noProof/>
          </w:rPr>
          <w:delText>Hardware and software requirements</w:delText>
        </w:r>
        <w:r w:rsidDel="00937F03">
          <w:rPr>
            <w:noProof/>
            <w:webHidden/>
          </w:rPr>
          <w:tab/>
          <w:delText>11</w:delText>
        </w:r>
      </w:del>
    </w:p>
    <w:p w:rsidR="001C2C87" w:rsidDel="00937F03" w:rsidRDefault="001C2C87">
      <w:pPr>
        <w:pStyle w:val="TM3"/>
        <w:tabs>
          <w:tab w:val="left" w:pos="660"/>
          <w:tab w:val="right" w:leader="dot" w:pos="9063"/>
        </w:tabs>
        <w:rPr>
          <w:del w:id="262" w:author="RANNOU Jean-Philippe" w:date="2021-09-07T10:44:00Z"/>
          <w:rFonts w:asciiTheme="minorHAnsi" w:hAnsiTheme="minorHAnsi"/>
          <w:smallCaps w:val="0"/>
          <w:noProof/>
          <w:szCs w:val="22"/>
          <w:lang w:val="fr-FR"/>
        </w:rPr>
      </w:pPr>
      <w:del w:id="263" w:author="RANNOU Jean-Philippe" w:date="2021-09-07T10:44:00Z">
        <w:r w:rsidRPr="007E5DCD" w:rsidDel="00937F03">
          <w:rPr>
            <w:rStyle w:val="Lienhypertexte"/>
            <w:noProof/>
          </w:rPr>
          <w:delText>4.1.2</w:delText>
        </w:r>
        <w:r w:rsidDel="00937F03">
          <w:rPr>
            <w:rFonts w:asciiTheme="minorHAnsi" w:hAnsiTheme="minorHAnsi"/>
            <w:smallCaps w:val="0"/>
            <w:noProof/>
            <w:szCs w:val="22"/>
            <w:lang w:val="fr-FR"/>
          </w:rPr>
          <w:tab/>
        </w:r>
        <w:r w:rsidRPr="007E5DCD" w:rsidDel="00937F03">
          <w:rPr>
            <w:rStyle w:val="Lienhypertexte"/>
            <w:noProof/>
          </w:rPr>
          <w:delText>Installation of the decoder</w:delText>
        </w:r>
        <w:r w:rsidDel="00937F03">
          <w:rPr>
            <w:noProof/>
            <w:webHidden/>
          </w:rPr>
          <w:tab/>
          <w:delText>11</w:delText>
        </w:r>
      </w:del>
    </w:p>
    <w:p w:rsidR="001C2C87" w:rsidDel="00937F03" w:rsidRDefault="001C2C87">
      <w:pPr>
        <w:pStyle w:val="TM2"/>
        <w:tabs>
          <w:tab w:val="left" w:pos="495"/>
          <w:tab w:val="right" w:leader="dot" w:pos="9063"/>
        </w:tabs>
        <w:rPr>
          <w:del w:id="264" w:author="RANNOU Jean-Philippe" w:date="2021-09-07T10:44:00Z"/>
          <w:rFonts w:asciiTheme="minorHAnsi" w:hAnsiTheme="minorHAnsi"/>
          <w:b w:val="0"/>
          <w:bCs w:val="0"/>
          <w:smallCaps w:val="0"/>
          <w:noProof/>
          <w:szCs w:val="22"/>
          <w:lang w:val="fr-FR"/>
        </w:rPr>
      </w:pPr>
      <w:del w:id="265" w:author="RANNOU Jean-Philippe" w:date="2021-09-07T10:44:00Z">
        <w:r w:rsidRPr="007E5DCD" w:rsidDel="00937F03">
          <w:rPr>
            <w:rStyle w:val="Lienhypertexte"/>
            <w:noProof/>
          </w:rPr>
          <w:delText>4.2</w:delText>
        </w:r>
        <w:r w:rsidDel="00937F03">
          <w:rPr>
            <w:rFonts w:asciiTheme="minorHAnsi" w:hAnsiTheme="minorHAnsi"/>
            <w:b w:val="0"/>
            <w:bCs w:val="0"/>
            <w:smallCaps w:val="0"/>
            <w:noProof/>
            <w:szCs w:val="22"/>
            <w:lang w:val="fr-FR"/>
          </w:rPr>
          <w:tab/>
        </w:r>
        <w:r w:rsidRPr="007E5DCD" w:rsidDel="00937F03">
          <w:rPr>
            <w:rStyle w:val="Lienhypertexte"/>
            <w:noProof/>
          </w:rPr>
          <w:delText>Decoder configuration</w:delText>
        </w:r>
        <w:r w:rsidDel="00937F03">
          <w:rPr>
            <w:noProof/>
            <w:webHidden/>
          </w:rPr>
          <w:tab/>
          <w:delText>11</w:delText>
        </w:r>
      </w:del>
    </w:p>
    <w:p w:rsidR="001C2C87" w:rsidDel="00937F03" w:rsidRDefault="001C2C87">
      <w:pPr>
        <w:pStyle w:val="TM3"/>
        <w:tabs>
          <w:tab w:val="left" w:pos="660"/>
          <w:tab w:val="right" w:leader="dot" w:pos="9063"/>
        </w:tabs>
        <w:rPr>
          <w:del w:id="266" w:author="RANNOU Jean-Philippe" w:date="2021-09-07T10:44:00Z"/>
          <w:rFonts w:asciiTheme="minorHAnsi" w:hAnsiTheme="minorHAnsi"/>
          <w:smallCaps w:val="0"/>
          <w:noProof/>
          <w:szCs w:val="22"/>
          <w:lang w:val="fr-FR"/>
        </w:rPr>
      </w:pPr>
      <w:del w:id="267" w:author="RANNOU Jean-Philippe" w:date="2021-09-07T10:44:00Z">
        <w:r w:rsidRPr="007E5DCD" w:rsidDel="00937F03">
          <w:rPr>
            <w:rStyle w:val="Lienhypertexte"/>
            <w:noProof/>
          </w:rPr>
          <w:delText>4.2.1</w:delText>
        </w:r>
        <w:r w:rsidDel="00937F03">
          <w:rPr>
            <w:rFonts w:asciiTheme="minorHAnsi" w:hAnsiTheme="minorHAnsi"/>
            <w:smallCaps w:val="0"/>
            <w:noProof/>
            <w:szCs w:val="22"/>
            <w:lang w:val="fr-FR"/>
          </w:rPr>
          <w:tab/>
        </w:r>
        <w:r w:rsidRPr="007E5DCD" w:rsidDel="00937F03">
          <w:rPr>
            <w:rStyle w:val="Lienhypertexte"/>
            <w:noProof/>
          </w:rPr>
          <w:delText>PI decoder configuration</w:delText>
        </w:r>
        <w:r w:rsidDel="00937F03">
          <w:rPr>
            <w:noProof/>
            <w:webHidden/>
          </w:rPr>
          <w:tab/>
          <w:delText>12</w:delText>
        </w:r>
      </w:del>
    </w:p>
    <w:p w:rsidR="001C2C87" w:rsidDel="00937F03" w:rsidRDefault="001C2C87">
      <w:pPr>
        <w:pStyle w:val="TM3"/>
        <w:tabs>
          <w:tab w:val="left" w:pos="660"/>
          <w:tab w:val="right" w:leader="dot" w:pos="9063"/>
        </w:tabs>
        <w:rPr>
          <w:del w:id="268" w:author="RANNOU Jean-Philippe" w:date="2021-09-07T10:44:00Z"/>
          <w:rFonts w:asciiTheme="minorHAnsi" w:hAnsiTheme="minorHAnsi"/>
          <w:smallCaps w:val="0"/>
          <w:noProof/>
          <w:szCs w:val="22"/>
          <w:lang w:val="fr-FR"/>
        </w:rPr>
      </w:pPr>
      <w:del w:id="269" w:author="RANNOU Jean-Philippe" w:date="2021-09-07T10:44:00Z">
        <w:r w:rsidRPr="007E5DCD" w:rsidDel="00937F03">
          <w:rPr>
            <w:rStyle w:val="Lienhypertexte"/>
            <w:noProof/>
          </w:rPr>
          <w:delText>4.2.2</w:delText>
        </w:r>
        <w:r w:rsidDel="00937F03">
          <w:rPr>
            <w:rFonts w:asciiTheme="minorHAnsi" w:hAnsiTheme="minorHAnsi"/>
            <w:smallCaps w:val="0"/>
            <w:noProof/>
            <w:szCs w:val="22"/>
            <w:lang w:val="fr-FR"/>
          </w:rPr>
          <w:tab/>
        </w:r>
        <w:r w:rsidRPr="007E5DCD" w:rsidDel="00937F03">
          <w:rPr>
            <w:rStyle w:val="Lienhypertexte"/>
            <w:noProof/>
          </w:rPr>
          <w:delText>DAC decoder configuration</w:delText>
        </w:r>
        <w:r w:rsidDel="00937F03">
          <w:rPr>
            <w:noProof/>
            <w:webHidden/>
          </w:rPr>
          <w:tab/>
          <w:delText>13</w:delText>
        </w:r>
      </w:del>
    </w:p>
    <w:p w:rsidR="001C2C87" w:rsidDel="00937F03" w:rsidRDefault="001C2C87">
      <w:pPr>
        <w:pStyle w:val="TM1"/>
        <w:tabs>
          <w:tab w:val="left" w:pos="330"/>
          <w:tab w:val="right" w:leader="dot" w:pos="9063"/>
        </w:tabs>
        <w:rPr>
          <w:del w:id="270" w:author="RANNOU Jean-Philippe" w:date="2021-09-07T10:44:00Z"/>
          <w:rFonts w:asciiTheme="minorHAnsi" w:hAnsiTheme="minorHAnsi"/>
          <w:b w:val="0"/>
          <w:bCs w:val="0"/>
          <w:caps w:val="0"/>
          <w:noProof/>
          <w:szCs w:val="22"/>
          <w:u w:val="none"/>
          <w:lang w:val="fr-FR"/>
        </w:rPr>
      </w:pPr>
      <w:del w:id="271" w:author="RANNOU Jean-Philippe" w:date="2021-09-07T10:44:00Z">
        <w:r w:rsidRPr="007E5DCD" w:rsidDel="00937F03">
          <w:rPr>
            <w:rStyle w:val="Lienhypertexte"/>
            <w:noProof/>
          </w:rPr>
          <w:delText>5</w:delText>
        </w:r>
        <w:r w:rsidDel="00937F03">
          <w:rPr>
            <w:rFonts w:asciiTheme="minorHAnsi" w:hAnsiTheme="minorHAnsi"/>
            <w:b w:val="0"/>
            <w:bCs w:val="0"/>
            <w:caps w:val="0"/>
            <w:noProof/>
            <w:szCs w:val="22"/>
            <w:u w:val="none"/>
            <w:lang w:val="fr-FR"/>
          </w:rPr>
          <w:tab/>
        </w:r>
        <w:r w:rsidRPr="007E5DCD" w:rsidDel="00937F03">
          <w:rPr>
            <w:rStyle w:val="Lienhypertexte"/>
            <w:noProof/>
          </w:rPr>
          <w:delText>Float configuration</w:delText>
        </w:r>
        <w:r w:rsidDel="00937F03">
          <w:rPr>
            <w:noProof/>
            <w:webHidden/>
          </w:rPr>
          <w:tab/>
          <w:delText>14</w:delText>
        </w:r>
      </w:del>
    </w:p>
    <w:p w:rsidR="001C2C87" w:rsidDel="00937F03" w:rsidRDefault="001C2C87">
      <w:pPr>
        <w:pStyle w:val="TM2"/>
        <w:tabs>
          <w:tab w:val="left" w:pos="495"/>
          <w:tab w:val="right" w:leader="dot" w:pos="9063"/>
        </w:tabs>
        <w:rPr>
          <w:del w:id="272" w:author="RANNOU Jean-Philippe" w:date="2021-09-07T10:44:00Z"/>
          <w:rFonts w:asciiTheme="minorHAnsi" w:hAnsiTheme="minorHAnsi"/>
          <w:b w:val="0"/>
          <w:bCs w:val="0"/>
          <w:smallCaps w:val="0"/>
          <w:noProof/>
          <w:szCs w:val="22"/>
          <w:lang w:val="fr-FR"/>
        </w:rPr>
      </w:pPr>
      <w:del w:id="273" w:author="RANNOU Jean-Philippe" w:date="2021-09-07T10:44:00Z">
        <w:r w:rsidRPr="007E5DCD" w:rsidDel="00937F03">
          <w:rPr>
            <w:rStyle w:val="Lienhypertexte"/>
            <w:noProof/>
          </w:rPr>
          <w:delText>5.1</w:delText>
        </w:r>
        <w:r w:rsidDel="00937F03">
          <w:rPr>
            <w:rFonts w:asciiTheme="minorHAnsi" w:hAnsiTheme="minorHAnsi"/>
            <w:b w:val="0"/>
            <w:bCs w:val="0"/>
            <w:smallCaps w:val="0"/>
            <w:noProof/>
            <w:szCs w:val="22"/>
            <w:lang w:val="fr-FR"/>
          </w:rPr>
          <w:tab/>
        </w:r>
        <w:r w:rsidRPr="007E5DCD" w:rsidDel="00937F03">
          <w:rPr>
            <w:rStyle w:val="Lienhypertexte"/>
            <w:noProof/>
          </w:rPr>
          <w:delText>Float configuration files for PI decoder</w:delText>
        </w:r>
        <w:r w:rsidDel="00937F03">
          <w:rPr>
            <w:noProof/>
            <w:webHidden/>
          </w:rPr>
          <w:tab/>
          <w:delText>14</w:delText>
        </w:r>
      </w:del>
    </w:p>
    <w:p w:rsidR="001C2C87" w:rsidDel="00937F03" w:rsidRDefault="001C2C87">
      <w:pPr>
        <w:pStyle w:val="TM3"/>
        <w:tabs>
          <w:tab w:val="left" w:pos="660"/>
          <w:tab w:val="right" w:leader="dot" w:pos="9063"/>
        </w:tabs>
        <w:rPr>
          <w:del w:id="274" w:author="RANNOU Jean-Philippe" w:date="2021-09-07T10:44:00Z"/>
          <w:rFonts w:asciiTheme="minorHAnsi" w:hAnsiTheme="minorHAnsi"/>
          <w:smallCaps w:val="0"/>
          <w:noProof/>
          <w:szCs w:val="22"/>
          <w:lang w:val="fr-FR"/>
        </w:rPr>
      </w:pPr>
      <w:del w:id="275" w:author="RANNOU Jean-Philippe" w:date="2021-09-07T10:44:00Z">
        <w:r w:rsidRPr="007E5DCD" w:rsidDel="00937F03">
          <w:rPr>
            <w:rStyle w:val="Lienhypertexte"/>
            <w:noProof/>
          </w:rPr>
          <w:delText>5.1.1</w:delText>
        </w:r>
        <w:r w:rsidDel="00937F03">
          <w:rPr>
            <w:rFonts w:asciiTheme="minorHAnsi" w:hAnsiTheme="minorHAnsi"/>
            <w:smallCaps w:val="0"/>
            <w:noProof/>
            <w:szCs w:val="22"/>
            <w:lang w:val="fr-FR"/>
          </w:rPr>
          <w:tab/>
        </w:r>
        <w:r w:rsidRPr="007E5DCD" w:rsidDel="00937F03">
          <w:rPr>
            <w:rStyle w:val="Lienhypertexte"/>
            <w:noProof/>
          </w:rPr>
          <w:delText>Float decoder configuration information</w:delText>
        </w:r>
        <w:r w:rsidDel="00937F03">
          <w:rPr>
            <w:noProof/>
            <w:webHidden/>
          </w:rPr>
          <w:tab/>
          <w:delText>14</w:delText>
        </w:r>
      </w:del>
    </w:p>
    <w:p w:rsidR="001C2C87" w:rsidDel="00937F03" w:rsidRDefault="001C2C87">
      <w:pPr>
        <w:pStyle w:val="TM3"/>
        <w:tabs>
          <w:tab w:val="left" w:pos="660"/>
          <w:tab w:val="right" w:leader="dot" w:pos="9063"/>
        </w:tabs>
        <w:rPr>
          <w:del w:id="276" w:author="RANNOU Jean-Philippe" w:date="2021-09-07T10:44:00Z"/>
          <w:rFonts w:asciiTheme="minorHAnsi" w:hAnsiTheme="minorHAnsi"/>
          <w:smallCaps w:val="0"/>
          <w:noProof/>
          <w:szCs w:val="22"/>
          <w:lang w:val="fr-FR"/>
        </w:rPr>
      </w:pPr>
      <w:del w:id="277" w:author="RANNOU Jean-Philippe" w:date="2021-09-07T10:44:00Z">
        <w:r w:rsidRPr="007E5DCD" w:rsidDel="00937F03">
          <w:rPr>
            <w:rStyle w:val="Lienhypertexte"/>
            <w:noProof/>
          </w:rPr>
          <w:delText>5.1.2</w:delText>
        </w:r>
        <w:r w:rsidDel="00937F03">
          <w:rPr>
            <w:rFonts w:asciiTheme="minorHAnsi" w:hAnsiTheme="minorHAnsi"/>
            <w:smallCaps w:val="0"/>
            <w:noProof/>
            <w:szCs w:val="22"/>
            <w:lang w:val="fr-FR"/>
          </w:rPr>
          <w:tab/>
        </w:r>
        <w:r w:rsidRPr="007E5DCD" w:rsidDel="00937F03">
          <w:rPr>
            <w:rStyle w:val="Lienhypertexte"/>
            <w:noProof/>
          </w:rPr>
          <w:delText>Float meta-data file</w:delText>
        </w:r>
        <w:r w:rsidDel="00937F03">
          <w:rPr>
            <w:noProof/>
            <w:webHidden/>
          </w:rPr>
          <w:tab/>
          <w:delText>14</w:delText>
        </w:r>
      </w:del>
    </w:p>
    <w:p w:rsidR="001C2C87" w:rsidDel="00937F03" w:rsidRDefault="001C2C87">
      <w:pPr>
        <w:pStyle w:val="TM4"/>
        <w:tabs>
          <w:tab w:val="left" w:pos="825"/>
          <w:tab w:val="right" w:leader="dot" w:pos="9063"/>
        </w:tabs>
        <w:rPr>
          <w:del w:id="278" w:author="RANNOU Jean-Philippe" w:date="2021-09-07T10:44:00Z"/>
          <w:rFonts w:asciiTheme="minorHAnsi" w:hAnsiTheme="minorHAnsi"/>
          <w:noProof/>
          <w:szCs w:val="22"/>
          <w:lang w:val="fr-FR"/>
        </w:rPr>
      </w:pPr>
      <w:del w:id="279" w:author="RANNOU Jean-Philippe" w:date="2021-09-07T10:44:00Z">
        <w:r w:rsidRPr="007E5DCD" w:rsidDel="00937F03">
          <w:rPr>
            <w:rStyle w:val="Lienhypertexte"/>
            <w:noProof/>
          </w:rPr>
          <w:delText>5.1.2.1</w:delText>
        </w:r>
        <w:r w:rsidDel="00937F03">
          <w:rPr>
            <w:rFonts w:asciiTheme="minorHAnsi" w:hAnsiTheme="minorHAnsi"/>
            <w:noProof/>
            <w:szCs w:val="22"/>
            <w:lang w:val="fr-FR"/>
          </w:rPr>
          <w:tab/>
        </w:r>
        <w:r w:rsidRPr="007E5DCD" w:rsidDel="00937F03">
          <w:rPr>
            <w:rStyle w:val="Lienhypertexte"/>
            <w:noProof/>
          </w:rPr>
          <w:delText>Float meta-data file generation</w:delText>
        </w:r>
        <w:r w:rsidDel="00937F03">
          <w:rPr>
            <w:noProof/>
            <w:webHidden/>
          </w:rPr>
          <w:tab/>
          <w:delText>15</w:delText>
        </w:r>
      </w:del>
    </w:p>
    <w:p w:rsidR="001C2C87" w:rsidDel="00937F03" w:rsidRDefault="001C2C87">
      <w:pPr>
        <w:pStyle w:val="TM2"/>
        <w:tabs>
          <w:tab w:val="left" w:pos="495"/>
          <w:tab w:val="right" w:leader="dot" w:pos="9063"/>
        </w:tabs>
        <w:rPr>
          <w:del w:id="280" w:author="RANNOU Jean-Philippe" w:date="2021-09-07T10:44:00Z"/>
          <w:rFonts w:asciiTheme="minorHAnsi" w:hAnsiTheme="minorHAnsi"/>
          <w:b w:val="0"/>
          <w:bCs w:val="0"/>
          <w:smallCaps w:val="0"/>
          <w:noProof/>
          <w:szCs w:val="22"/>
          <w:lang w:val="fr-FR"/>
        </w:rPr>
      </w:pPr>
      <w:del w:id="281" w:author="RANNOU Jean-Philippe" w:date="2021-09-07T10:44:00Z">
        <w:r w:rsidRPr="007E5DCD" w:rsidDel="00937F03">
          <w:rPr>
            <w:rStyle w:val="Lienhypertexte"/>
            <w:noProof/>
          </w:rPr>
          <w:delText>5.2</w:delText>
        </w:r>
        <w:r w:rsidDel="00937F03">
          <w:rPr>
            <w:rFonts w:asciiTheme="minorHAnsi" w:hAnsiTheme="minorHAnsi"/>
            <w:b w:val="0"/>
            <w:bCs w:val="0"/>
            <w:smallCaps w:val="0"/>
            <w:noProof/>
            <w:szCs w:val="22"/>
            <w:lang w:val="fr-FR"/>
          </w:rPr>
          <w:tab/>
        </w:r>
        <w:r w:rsidRPr="007E5DCD" w:rsidDel="00937F03">
          <w:rPr>
            <w:rStyle w:val="Lienhypertexte"/>
            <w:noProof/>
          </w:rPr>
          <w:delText>Float configuration files for DAC decoder</w:delText>
        </w:r>
        <w:r w:rsidDel="00937F03">
          <w:rPr>
            <w:noProof/>
            <w:webHidden/>
          </w:rPr>
          <w:tab/>
          <w:delText>15</w:delText>
        </w:r>
      </w:del>
    </w:p>
    <w:p w:rsidR="001C2C87" w:rsidDel="00937F03" w:rsidRDefault="001C2C87">
      <w:pPr>
        <w:pStyle w:val="TM3"/>
        <w:tabs>
          <w:tab w:val="left" w:pos="660"/>
          <w:tab w:val="right" w:leader="dot" w:pos="9063"/>
        </w:tabs>
        <w:rPr>
          <w:del w:id="282" w:author="RANNOU Jean-Philippe" w:date="2021-09-07T10:44:00Z"/>
          <w:rFonts w:asciiTheme="minorHAnsi" w:hAnsiTheme="minorHAnsi"/>
          <w:smallCaps w:val="0"/>
          <w:noProof/>
          <w:szCs w:val="22"/>
          <w:lang w:val="fr-FR"/>
        </w:rPr>
      </w:pPr>
      <w:del w:id="283" w:author="RANNOU Jean-Philippe" w:date="2021-09-07T10:44:00Z">
        <w:r w:rsidRPr="007E5DCD" w:rsidDel="00937F03">
          <w:rPr>
            <w:rStyle w:val="Lienhypertexte"/>
            <w:noProof/>
          </w:rPr>
          <w:delText>5.2.1</w:delText>
        </w:r>
        <w:r w:rsidDel="00937F03">
          <w:rPr>
            <w:rFonts w:asciiTheme="minorHAnsi" w:hAnsiTheme="minorHAnsi"/>
            <w:smallCaps w:val="0"/>
            <w:noProof/>
            <w:szCs w:val="22"/>
            <w:lang w:val="fr-FR"/>
          </w:rPr>
          <w:tab/>
        </w:r>
        <w:r w:rsidRPr="007E5DCD" w:rsidDel="00937F03">
          <w:rPr>
            <w:rStyle w:val="Lienhypertexte"/>
            <w:noProof/>
          </w:rPr>
          <w:delText>Float decoder configuration information</w:delText>
        </w:r>
        <w:r w:rsidDel="00937F03">
          <w:rPr>
            <w:noProof/>
            <w:webHidden/>
          </w:rPr>
          <w:tab/>
          <w:delText>15</w:delText>
        </w:r>
      </w:del>
    </w:p>
    <w:p w:rsidR="001C2C87" w:rsidDel="00937F03" w:rsidRDefault="001C2C87">
      <w:pPr>
        <w:pStyle w:val="TM4"/>
        <w:tabs>
          <w:tab w:val="left" w:pos="825"/>
          <w:tab w:val="right" w:leader="dot" w:pos="9063"/>
        </w:tabs>
        <w:rPr>
          <w:del w:id="284" w:author="RANNOU Jean-Philippe" w:date="2021-09-07T10:44:00Z"/>
          <w:rFonts w:asciiTheme="minorHAnsi" w:hAnsiTheme="minorHAnsi"/>
          <w:noProof/>
          <w:szCs w:val="22"/>
          <w:lang w:val="fr-FR"/>
        </w:rPr>
      </w:pPr>
      <w:del w:id="285" w:author="RANNOU Jean-Philippe" w:date="2021-09-07T10:44:00Z">
        <w:r w:rsidRPr="007E5DCD" w:rsidDel="00937F03">
          <w:rPr>
            <w:rStyle w:val="Lienhypertexte"/>
            <w:noProof/>
          </w:rPr>
          <w:delText>5.2.1.1</w:delText>
        </w:r>
        <w:r w:rsidDel="00937F03">
          <w:rPr>
            <w:rFonts w:asciiTheme="minorHAnsi" w:hAnsiTheme="minorHAnsi"/>
            <w:noProof/>
            <w:szCs w:val="22"/>
            <w:lang w:val="fr-FR"/>
          </w:rPr>
          <w:tab/>
        </w:r>
        <w:r w:rsidRPr="007E5DCD" w:rsidDel="00937F03">
          <w:rPr>
            <w:rStyle w:val="Lienhypertexte"/>
            <w:noProof/>
          </w:rPr>
          <w:delText>Float configuration file generation</w:delText>
        </w:r>
        <w:r w:rsidDel="00937F03">
          <w:rPr>
            <w:noProof/>
            <w:webHidden/>
          </w:rPr>
          <w:tab/>
          <w:delText>16</w:delText>
        </w:r>
      </w:del>
    </w:p>
    <w:p w:rsidR="001C2C87" w:rsidDel="00937F03" w:rsidRDefault="001C2C87">
      <w:pPr>
        <w:pStyle w:val="TM3"/>
        <w:tabs>
          <w:tab w:val="left" w:pos="660"/>
          <w:tab w:val="right" w:leader="dot" w:pos="9063"/>
        </w:tabs>
        <w:rPr>
          <w:del w:id="286" w:author="RANNOU Jean-Philippe" w:date="2021-09-07T10:44:00Z"/>
          <w:rFonts w:asciiTheme="minorHAnsi" w:hAnsiTheme="minorHAnsi"/>
          <w:smallCaps w:val="0"/>
          <w:noProof/>
          <w:szCs w:val="22"/>
          <w:lang w:val="fr-FR"/>
        </w:rPr>
      </w:pPr>
      <w:del w:id="287" w:author="RANNOU Jean-Philippe" w:date="2021-09-07T10:44:00Z">
        <w:r w:rsidRPr="007E5DCD" w:rsidDel="00937F03">
          <w:rPr>
            <w:rStyle w:val="Lienhypertexte"/>
            <w:noProof/>
          </w:rPr>
          <w:delText>5.2.2</w:delText>
        </w:r>
        <w:r w:rsidDel="00937F03">
          <w:rPr>
            <w:rFonts w:asciiTheme="minorHAnsi" w:hAnsiTheme="minorHAnsi"/>
            <w:smallCaps w:val="0"/>
            <w:noProof/>
            <w:szCs w:val="22"/>
            <w:lang w:val="fr-FR"/>
          </w:rPr>
          <w:tab/>
        </w:r>
        <w:r w:rsidRPr="007E5DCD" w:rsidDel="00937F03">
          <w:rPr>
            <w:rStyle w:val="Lienhypertexte"/>
            <w:noProof/>
          </w:rPr>
          <w:delText>Float meta-data file</w:delText>
        </w:r>
        <w:r w:rsidDel="00937F03">
          <w:rPr>
            <w:noProof/>
            <w:webHidden/>
          </w:rPr>
          <w:tab/>
          <w:delText>16</w:delText>
        </w:r>
      </w:del>
    </w:p>
    <w:p w:rsidR="001C2C87" w:rsidDel="00937F03" w:rsidRDefault="001C2C87">
      <w:pPr>
        <w:pStyle w:val="TM1"/>
        <w:tabs>
          <w:tab w:val="left" w:pos="330"/>
          <w:tab w:val="right" w:leader="dot" w:pos="9063"/>
        </w:tabs>
        <w:rPr>
          <w:del w:id="288" w:author="RANNOU Jean-Philippe" w:date="2021-09-07T10:44:00Z"/>
          <w:rFonts w:asciiTheme="minorHAnsi" w:hAnsiTheme="minorHAnsi"/>
          <w:b w:val="0"/>
          <w:bCs w:val="0"/>
          <w:caps w:val="0"/>
          <w:noProof/>
          <w:szCs w:val="22"/>
          <w:u w:val="none"/>
          <w:lang w:val="fr-FR"/>
        </w:rPr>
      </w:pPr>
      <w:del w:id="289" w:author="RANNOU Jean-Philippe" w:date="2021-09-07T10:44:00Z">
        <w:r w:rsidRPr="007E5DCD" w:rsidDel="00937F03">
          <w:rPr>
            <w:rStyle w:val="Lienhypertexte"/>
            <w:noProof/>
          </w:rPr>
          <w:lastRenderedPageBreak/>
          <w:delText>6</w:delText>
        </w:r>
        <w:r w:rsidDel="00937F03">
          <w:rPr>
            <w:rFonts w:asciiTheme="minorHAnsi" w:hAnsiTheme="minorHAnsi"/>
            <w:b w:val="0"/>
            <w:bCs w:val="0"/>
            <w:caps w:val="0"/>
            <w:noProof/>
            <w:szCs w:val="22"/>
            <w:u w:val="none"/>
            <w:lang w:val="fr-FR"/>
          </w:rPr>
          <w:tab/>
        </w:r>
        <w:r w:rsidRPr="007E5DCD" w:rsidDel="00937F03">
          <w:rPr>
            <w:rStyle w:val="Lienhypertexte"/>
            <w:noProof/>
          </w:rPr>
          <w:delText>Using the PI decoder</w:delText>
        </w:r>
        <w:r w:rsidDel="00937F03">
          <w:rPr>
            <w:noProof/>
            <w:webHidden/>
          </w:rPr>
          <w:tab/>
          <w:delText>17</w:delText>
        </w:r>
      </w:del>
    </w:p>
    <w:p w:rsidR="001C2C87" w:rsidDel="00937F03" w:rsidRDefault="001C2C87">
      <w:pPr>
        <w:pStyle w:val="TM2"/>
        <w:tabs>
          <w:tab w:val="left" w:pos="495"/>
          <w:tab w:val="right" w:leader="dot" w:pos="9063"/>
        </w:tabs>
        <w:rPr>
          <w:del w:id="290" w:author="RANNOU Jean-Philippe" w:date="2021-09-07T10:44:00Z"/>
          <w:rFonts w:asciiTheme="minorHAnsi" w:hAnsiTheme="minorHAnsi"/>
          <w:b w:val="0"/>
          <w:bCs w:val="0"/>
          <w:smallCaps w:val="0"/>
          <w:noProof/>
          <w:szCs w:val="22"/>
          <w:lang w:val="fr-FR"/>
        </w:rPr>
      </w:pPr>
      <w:del w:id="291" w:author="RANNOU Jean-Philippe" w:date="2021-09-07T10:44:00Z">
        <w:r w:rsidRPr="007E5DCD" w:rsidDel="00937F03">
          <w:rPr>
            <w:rStyle w:val="Lienhypertexte"/>
            <w:noProof/>
          </w:rPr>
          <w:delText>6.1</w:delText>
        </w:r>
        <w:r w:rsidDel="00937F03">
          <w:rPr>
            <w:rFonts w:asciiTheme="minorHAnsi" w:hAnsiTheme="minorHAnsi"/>
            <w:b w:val="0"/>
            <w:bCs w:val="0"/>
            <w:smallCaps w:val="0"/>
            <w:noProof/>
            <w:szCs w:val="22"/>
            <w:lang w:val="fr-FR"/>
          </w:rPr>
          <w:tab/>
        </w:r>
        <w:r w:rsidRPr="007E5DCD" w:rsidDel="00937F03">
          <w:rPr>
            <w:rStyle w:val="Lienhypertexte"/>
            <w:noProof/>
          </w:rPr>
          <w:delText>Pre-processing of float transmitted data</w:delText>
        </w:r>
        <w:r w:rsidDel="00937F03">
          <w:rPr>
            <w:noProof/>
            <w:webHidden/>
          </w:rPr>
          <w:tab/>
          <w:delText>17</w:delText>
        </w:r>
      </w:del>
    </w:p>
    <w:p w:rsidR="001C2C87" w:rsidDel="00937F03" w:rsidRDefault="001C2C87">
      <w:pPr>
        <w:pStyle w:val="TM3"/>
        <w:tabs>
          <w:tab w:val="left" w:pos="660"/>
          <w:tab w:val="right" w:leader="dot" w:pos="9063"/>
        </w:tabs>
        <w:rPr>
          <w:del w:id="292" w:author="RANNOU Jean-Philippe" w:date="2021-09-07T10:44:00Z"/>
          <w:rFonts w:asciiTheme="minorHAnsi" w:hAnsiTheme="minorHAnsi"/>
          <w:smallCaps w:val="0"/>
          <w:noProof/>
          <w:szCs w:val="22"/>
          <w:lang w:val="fr-FR"/>
        </w:rPr>
      </w:pPr>
      <w:del w:id="293" w:author="RANNOU Jean-Philippe" w:date="2021-09-07T10:44:00Z">
        <w:r w:rsidRPr="007E5DCD" w:rsidDel="00937F03">
          <w:rPr>
            <w:rStyle w:val="Lienhypertexte"/>
            <w:noProof/>
          </w:rPr>
          <w:delText>6.1.1</w:delText>
        </w:r>
        <w:r w:rsidDel="00937F03">
          <w:rPr>
            <w:rFonts w:asciiTheme="minorHAnsi" w:hAnsiTheme="minorHAnsi"/>
            <w:smallCaps w:val="0"/>
            <w:noProof/>
            <w:szCs w:val="22"/>
            <w:lang w:val="fr-FR"/>
          </w:rPr>
          <w:tab/>
        </w:r>
        <w:r w:rsidRPr="007E5DCD" w:rsidDel="00937F03">
          <w:rPr>
            <w:rStyle w:val="Lienhypertexte"/>
            <w:noProof/>
          </w:rPr>
          <w:delText>For Argos floats</w:delText>
        </w:r>
        <w:r w:rsidDel="00937F03">
          <w:rPr>
            <w:noProof/>
            <w:webHidden/>
          </w:rPr>
          <w:tab/>
          <w:delText>17</w:delText>
        </w:r>
      </w:del>
    </w:p>
    <w:p w:rsidR="001C2C87" w:rsidDel="00937F03" w:rsidRDefault="001C2C87">
      <w:pPr>
        <w:pStyle w:val="TM4"/>
        <w:tabs>
          <w:tab w:val="left" w:pos="825"/>
          <w:tab w:val="right" w:leader="dot" w:pos="9063"/>
        </w:tabs>
        <w:rPr>
          <w:del w:id="294" w:author="RANNOU Jean-Philippe" w:date="2021-09-07T10:44:00Z"/>
          <w:rFonts w:asciiTheme="minorHAnsi" w:hAnsiTheme="minorHAnsi"/>
          <w:noProof/>
          <w:szCs w:val="22"/>
          <w:lang w:val="fr-FR"/>
        </w:rPr>
      </w:pPr>
      <w:del w:id="295" w:author="RANNOU Jean-Philippe" w:date="2021-09-07T10:44:00Z">
        <w:r w:rsidRPr="007E5DCD" w:rsidDel="00937F03">
          <w:rPr>
            <w:rStyle w:val="Lienhypertexte"/>
            <w:noProof/>
          </w:rPr>
          <w:delText>6.1.1.1</w:delText>
        </w:r>
        <w:r w:rsidDel="00937F03">
          <w:rPr>
            <w:rFonts w:asciiTheme="minorHAnsi" w:hAnsiTheme="minorHAnsi"/>
            <w:noProof/>
            <w:szCs w:val="22"/>
            <w:lang w:val="fr-FR"/>
          </w:rPr>
          <w:tab/>
        </w:r>
        <w:r w:rsidRPr="007E5DCD" w:rsidDel="00937F03">
          <w:rPr>
            <w:rStyle w:val="Lienhypertexte"/>
            <w:noProof/>
          </w:rPr>
          <w:delText>Step #0: copy all received Argos data in a unique directory</w:delText>
        </w:r>
        <w:r w:rsidDel="00937F03">
          <w:rPr>
            <w:noProof/>
            <w:webHidden/>
          </w:rPr>
          <w:tab/>
          <w:delText>17</w:delText>
        </w:r>
      </w:del>
    </w:p>
    <w:p w:rsidR="001C2C87" w:rsidDel="00937F03" w:rsidRDefault="001C2C87">
      <w:pPr>
        <w:pStyle w:val="TM4"/>
        <w:tabs>
          <w:tab w:val="left" w:pos="825"/>
          <w:tab w:val="right" w:leader="dot" w:pos="9063"/>
        </w:tabs>
        <w:rPr>
          <w:del w:id="296" w:author="RANNOU Jean-Philippe" w:date="2021-09-07T10:44:00Z"/>
          <w:rFonts w:asciiTheme="minorHAnsi" w:hAnsiTheme="minorHAnsi"/>
          <w:noProof/>
          <w:szCs w:val="22"/>
          <w:lang w:val="fr-FR"/>
        </w:rPr>
      </w:pPr>
      <w:del w:id="297" w:author="RANNOU Jean-Philippe" w:date="2021-09-07T10:44:00Z">
        <w:r w:rsidRPr="007E5DCD" w:rsidDel="00937F03">
          <w:rPr>
            <w:rStyle w:val="Lienhypertexte"/>
            <w:noProof/>
          </w:rPr>
          <w:delText>6.1.1.2</w:delText>
        </w:r>
        <w:r w:rsidDel="00937F03">
          <w:rPr>
            <w:rFonts w:asciiTheme="minorHAnsi" w:hAnsiTheme="minorHAnsi"/>
            <w:noProof/>
            <w:szCs w:val="22"/>
            <w:lang w:val="fr-FR"/>
          </w:rPr>
          <w:tab/>
        </w:r>
        <w:r w:rsidRPr="007E5DCD" w:rsidDel="00937F03">
          <w:rPr>
            <w:rStyle w:val="Lienhypertexte"/>
            <w:noProof/>
          </w:rPr>
          <w:delText>Step #1: split the data</w:delText>
        </w:r>
        <w:r w:rsidDel="00937F03">
          <w:rPr>
            <w:noProof/>
            <w:webHidden/>
          </w:rPr>
          <w:tab/>
          <w:delText>17</w:delText>
        </w:r>
      </w:del>
    </w:p>
    <w:p w:rsidR="001C2C87" w:rsidDel="00937F03" w:rsidRDefault="001C2C87">
      <w:pPr>
        <w:pStyle w:val="TM4"/>
        <w:tabs>
          <w:tab w:val="left" w:pos="825"/>
          <w:tab w:val="right" w:leader="dot" w:pos="9063"/>
        </w:tabs>
        <w:rPr>
          <w:del w:id="298" w:author="RANNOU Jean-Philippe" w:date="2021-09-07T10:44:00Z"/>
          <w:rFonts w:asciiTheme="minorHAnsi" w:hAnsiTheme="minorHAnsi"/>
          <w:noProof/>
          <w:szCs w:val="22"/>
          <w:lang w:val="fr-FR"/>
        </w:rPr>
      </w:pPr>
      <w:del w:id="299" w:author="RANNOU Jean-Philippe" w:date="2021-09-07T10:44:00Z">
        <w:r w:rsidRPr="007E5DCD" w:rsidDel="00937F03">
          <w:rPr>
            <w:rStyle w:val="Lienhypertexte"/>
            <w:noProof/>
          </w:rPr>
          <w:delText>6.1.1.3</w:delText>
        </w:r>
        <w:r w:rsidDel="00937F03">
          <w:rPr>
            <w:rFonts w:asciiTheme="minorHAnsi" w:hAnsiTheme="minorHAnsi"/>
            <w:noProof/>
            <w:szCs w:val="22"/>
            <w:lang w:val="fr-FR"/>
          </w:rPr>
          <w:tab/>
        </w:r>
        <w:r w:rsidRPr="007E5DCD" w:rsidDel="00937F03">
          <w:rPr>
            <w:rStyle w:val="Lienhypertexte"/>
            <w:noProof/>
          </w:rPr>
          <w:delText>Step #2: delete duplicated data</w:delText>
        </w:r>
        <w:r w:rsidDel="00937F03">
          <w:rPr>
            <w:noProof/>
            <w:webHidden/>
          </w:rPr>
          <w:tab/>
          <w:delText>17</w:delText>
        </w:r>
      </w:del>
    </w:p>
    <w:p w:rsidR="001C2C87" w:rsidDel="00937F03" w:rsidRDefault="001C2C87">
      <w:pPr>
        <w:pStyle w:val="TM4"/>
        <w:tabs>
          <w:tab w:val="left" w:pos="825"/>
          <w:tab w:val="right" w:leader="dot" w:pos="9063"/>
        </w:tabs>
        <w:rPr>
          <w:del w:id="300" w:author="RANNOU Jean-Philippe" w:date="2021-09-07T10:44:00Z"/>
          <w:rFonts w:asciiTheme="minorHAnsi" w:hAnsiTheme="minorHAnsi"/>
          <w:noProof/>
          <w:szCs w:val="22"/>
          <w:lang w:val="fr-FR"/>
        </w:rPr>
      </w:pPr>
      <w:del w:id="301" w:author="RANNOU Jean-Philippe" w:date="2021-09-07T10:44:00Z">
        <w:r w:rsidRPr="007E5DCD" w:rsidDel="00937F03">
          <w:rPr>
            <w:rStyle w:val="Lienhypertexte"/>
            <w:noProof/>
          </w:rPr>
          <w:delText>6.1.1.4</w:delText>
        </w:r>
        <w:r w:rsidDel="00937F03">
          <w:rPr>
            <w:rFonts w:asciiTheme="minorHAnsi" w:hAnsiTheme="minorHAnsi"/>
            <w:noProof/>
            <w:szCs w:val="22"/>
            <w:lang w:val="fr-FR"/>
          </w:rPr>
          <w:tab/>
        </w:r>
        <w:r w:rsidRPr="007E5DCD" w:rsidDel="00937F03">
          <w:rPr>
            <w:rStyle w:val="Lienhypertexte"/>
            <w:noProof/>
          </w:rPr>
          <w:delText>Step #3: create Argos cycle files</w:delText>
        </w:r>
        <w:r w:rsidDel="00937F03">
          <w:rPr>
            <w:noProof/>
            <w:webHidden/>
          </w:rPr>
          <w:tab/>
          <w:delText>17</w:delText>
        </w:r>
      </w:del>
    </w:p>
    <w:p w:rsidR="001C2C87" w:rsidDel="00937F03" w:rsidRDefault="001C2C87">
      <w:pPr>
        <w:pStyle w:val="TM4"/>
        <w:tabs>
          <w:tab w:val="left" w:pos="825"/>
          <w:tab w:val="right" w:leader="dot" w:pos="9063"/>
        </w:tabs>
        <w:rPr>
          <w:del w:id="302" w:author="RANNOU Jean-Philippe" w:date="2021-09-07T10:44:00Z"/>
          <w:rFonts w:asciiTheme="minorHAnsi" w:hAnsiTheme="minorHAnsi"/>
          <w:noProof/>
          <w:szCs w:val="22"/>
          <w:lang w:val="fr-FR"/>
        </w:rPr>
      </w:pPr>
      <w:del w:id="303" w:author="RANNOU Jean-Philippe" w:date="2021-09-07T10:44:00Z">
        <w:r w:rsidRPr="007E5DCD" w:rsidDel="00937F03">
          <w:rPr>
            <w:rStyle w:val="Lienhypertexte"/>
            <w:noProof/>
          </w:rPr>
          <w:delText>6.1.1.5</w:delText>
        </w:r>
        <w:r w:rsidDel="00937F03">
          <w:rPr>
            <w:rFonts w:asciiTheme="minorHAnsi" w:hAnsiTheme="minorHAnsi"/>
            <w:noProof/>
            <w:szCs w:val="22"/>
            <w:lang w:val="fr-FR"/>
          </w:rPr>
          <w:tab/>
        </w:r>
        <w:r w:rsidRPr="007E5DCD" w:rsidDel="00937F03">
          <w:rPr>
            <w:rStyle w:val="Lienhypertexte"/>
            <w:noProof/>
          </w:rPr>
          <w:delText>Step #4: correct Argos cycle files</w:delText>
        </w:r>
        <w:r w:rsidDel="00937F03">
          <w:rPr>
            <w:noProof/>
            <w:webHidden/>
          </w:rPr>
          <w:tab/>
          <w:delText>17</w:delText>
        </w:r>
      </w:del>
    </w:p>
    <w:p w:rsidR="001C2C87" w:rsidDel="00937F03" w:rsidRDefault="001C2C87">
      <w:pPr>
        <w:pStyle w:val="TM4"/>
        <w:tabs>
          <w:tab w:val="left" w:pos="825"/>
          <w:tab w:val="right" w:leader="dot" w:pos="9063"/>
        </w:tabs>
        <w:rPr>
          <w:del w:id="304" w:author="RANNOU Jean-Philippe" w:date="2021-09-07T10:44:00Z"/>
          <w:rFonts w:asciiTheme="minorHAnsi" w:hAnsiTheme="minorHAnsi"/>
          <w:noProof/>
          <w:szCs w:val="22"/>
          <w:lang w:val="fr-FR"/>
        </w:rPr>
      </w:pPr>
      <w:del w:id="305" w:author="RANNOU Jean-Philippe" w:date="2021-09-07T10:44:00Z">
        <w:r w:rsidRPr="007E5DCD" w:rsidDel="00937F03">
          <w:rPr>
            <w:rStyle w:val="Lienhypertexte"/>
            <w:noProof/>
          </w:rPr>
          <w:delText>6.1.1.6</w:delText>
        </w:r>
        <w:r w:rsidDel="00937F03">
          <w:rPr>
            <w:rFonts w:asciiTheme="minorHAnsi" w:hAnsiTheme="minorHAnsi"/>
            <w:noProof/>
            <w:szCs w:val="22"/>
            <w:lang w:val="fr-FR"/>
          </w:rPr>
          <w:tab/>
        </w:r>
        <w:r w:rsidRPr="007E5DCD" w:rsidDel="00937F03">
          <w:rPr>
            <w:rStyle w:val="Lienhypertexte"/>
            <w:noProof/>
          </w:rPr>
          <w:delText>Step #5: name Argos cycle files</w:delText>
        </w:r>
        <w:r w:rsidDel="00937F03">
          <w:rPr>
            <w:noProof/>
            <w:webHidden/>
          </w:rPr>
          <w:tab/>
          <w:delText>17</w:delText>
        </w:r>
      </w:del>
    </w:p>
    <w:p w:rsidR="001C2C87" w:rsidDel="00937F03" w:rsidRDefault="001C2C87">
      <w:pPr>
        <w:pStyle w:val="TM4"/>
        <w:tabs>
          <w:tab w:val="left" w:pos="825"/>
          <w:tab w:val="right" w:leader="dot" w:pos="9063"/>
        </w:tabs>
        <w:rPr>
          <w:del w:id="306" w:author="RANNOU Jean-Philippe" w:date="2021-09-07T10:44:00Z"/>
          <w:rFonts w:asciiTheme="minorHAnsi" w:hAnsiTheme="minorHAnsi"/>
          <w:noProof/>
          <w:szCs w:val="22"/>
          <w:lang w:val="fr-FR"/>
        </w:rPr>
      </w:pPr>
      <w:del w:id="307" w:author="RANNOU Jean-Philippe" w:date="2021-09-07T10:44:00Z">
        <w:r w:rsidRPr="007E5DCD" w:rsidDel="00937F03">
          <w:rPr>
            <w:rStyle w:val="Lienhypertexte"/>
            <w:noProof/>
          </w:rPr>
          <w:delText>6.1.1.7</w:delText>
        </w:r>
        <w:r w:rsidDel="00937F03">
          <w:rPr>
            <w:rFonts w:asciiTheme="minorHAnsi" w:hAnsiTheme="minorHAnsi"/>
            <w:noProof/>
            <w:szCs w:val="22"/>
            <w:lang w:val="fr-FR"/>
          </w:rPr>
          <w:tab/>
        </w:r>
        <w:r w:rsidRPr="007E5DCD" w:rsidDel="00937F03">
          <w:rPr>
            <w:rStyle w:val="Lienhypertexte"/>
            <w:noProof/>
          </w:rPr>
          <w:delText>Step #6: clean ghost data at the end of Argos cycle files</w:delText>
        </w:r>
        <w:r w:rsidDel="00937F03">
          <w:rPr>
            <w:noProof/>
            <w:webHidden/>
          </w:rPr>
          <w:tab/>
          <w:delText>18</w:delText>
        </w:r>
      </w:del>
    </w:p>
    <w:p w:rsidR="001C2C87" w:rsidDel="00937F03" w:rsidRDefault="001C2C87">
      <w:pPr>
        <w:pStyle w:val="TM4"/>
        <w:tabs>
          <w:tab w:val="left" w:pos="825"/>
          <w:tab w:val="right" w:leader="dot" w:pos="9063"/>
        </w:tabs>
        <w:rPr>
          <w:del w:id="308" w:author="RANNOU Jean-Philippe" w:date="2021-09-07T10:44:00Z"/>
          <w:rFonts w:asciiTheme="minorHAnsi" w:hAnsiTheme="minorHAnsi"/>
          <w:noProof/>
          <w:szCs w:val="22"/>
          <w:lang w:val="fr-FR"/>
        </w:rPr>
      </w:pPr>
      <w:del w:id="309" w:author="RANNOU Jean-Philippe" w:date="2021-09-07T10:44:00Z">
        <w:r w:rsidRPr="007E5DCD" w:rsidDel="00937F03">
          <w:rPr>
            <w:rStyle w:val="Lienhypertexte"/>
            <w:noProof/>
          </w:rPr>
          <w:delText>6.1.1.8</w:delText>
        </w:r>
        <w:r w:rsidDel="00937F03">
          <w:rPr>
            <w:rFonts w:asciiTheme="minorHAnsi" w:hAnsiTheme="minorHAnsi"/>
            <w:noProof/>
            <w:szCs w:val="22"/>
            <w:lang w:val="fr-FR"/>
          </w:rPr>
          <w:tab/>
        </w:r>
        <w:r w:rsidRPr="007E5DCD" w:rsidDel="00937F03">
          <w:rPr>
            <w:rStyle w:val="Lienhypertexte"/>
            <w:noProof/>
          </w:rPr>
          <w:delText>Final step: check the processed output files</w:delText>
        </w:r>
        <w:r w:rsidDel="00937F03">
          <w:rPr>
            <w:noProof/>
            <w:webHidden/>
          </w:rPr>
          <w:tab/>
          <w:delText>18</w:delText>
        </w:r>
      </w:del>
    </w:p>
    <w:p w:rsidR="001C2C87" w:rsidDel="00937F03" w:rsidRDefault="001C2C87">
      <w:pPr>
        <w:pStyle w:val="TM3"/>
        <w:tabs>
          <w:tab w:val="left" w:pos="660"/>
          <w:tab w:val="right" w:leader="dot" w:pos="9063"/>
        </w:tabs>
        <w:rPr>
          <w:del w:id="310" w:author="RANNOU Jean-Philippe" w:date="2021-09-07T10:44:00Z"/>
          <w:rFonts w:asciiTheme="minorHAnsi" w:hAnsiTheme="minorHAnsi"/>
          <w:smallCaps w:val="0"/>
          <w:noProof/>
          <w:szCs w:val="22"/>
          <w:lang w:val="fr-FR"/>
        </w:rPr>
      </w:pPr>
      <w:del w:id="311" w:author="RANNOU Jean-Philippe" w:date="2021-09-07T10:44:00Z">
        <w:r w:rsidRPr="007E5DCD" w:rsidDel="00937F03">
          <w:rPr>
            <w:rStyle w:val="Lienhypertexte"/>
            <w:noProof/>
          </w:rPr>
          <w:delText>6.1.2</w:delText>
        </w:r>
        <w:r w:rsidDel="00937F03">
          <w:rPr>
            <w:rFonts w:asciiTheme="minorHAnsi" w:hAnsiTheme="minorHAnsi"/>
            <w:smallCaps w:val="0"/>
            <w:noProof/>
            <w:szCs w:val="22"/>
            <w:lang w:val="fr-FR"/>
          </w:rPr>
          <w:tab/>
        </w:r>
        <w:r w:rsidRPr="007E5DCD" w:rsidDel="00937F03">
          <w:rPr>
            <w:rStyle w:val="Lienhypertexte"/>
            <w:noProof/>
          </w:rPr>
          <w:delText>For Iridium SBD floats</w:delText>
        </w:r>
        <w:r w:rsidDel="00937F03">
          <w:rPr>
            <w:noProof/>
            <w:webHidden/>
          </w:rPr>
          <w:tab/>
          <w:delText>18</w:delText>
        </w:r>
      </w:del>
    </w:p>
    <w:p w:rsidR="001C2C87" w:rsidDel="00937F03" w:rsidRDefault="001C2C87">
      <w:pPr>
        <w:pStyle w:val="TM4"/>
        <w:tabs>
          <w:tab w:val="left" w:pos="825"/>
          <w:tab w:val="right" w:leader="dot" w:pos="9063"/>
        </w:tabs>
        <w:rPr>
          <w:del w:id="312" w:author="RANNOU Jean-Philippe" w:date="2021-09-07T10:44:00Z"/>
          <w:rFonts w:asciiTheme="minorHAnsi" w:hAnsiTheme="minorHAnsi"/>
          <w:noProof/>
          <w:szCs w:val="22"/>
          <w:lang w:val="fr-FR"/>
        </w:rPr>
      </w:pPr>
      <w:del w:id="313" w:author="RANNOU Jean-Philippe" w:date="2021-09-07T10:44:00Z">
        <w:r w:rsidRPr="007E5DCD" w:rsidDel="00937F03">
          <w:rPr>
            <w:rStyle w:val="Lienhypertexte"/>
            <w:noProof/>
          </w:rPr>
          <w:delText>6.1.2.1</w:delText>
        </w:r>
        <w:r w:rsidDel="00937F03">
          <w:rPr>
            <w:rFonts w:asciiTheme="minorHAnsi" w:hAnsiTheme="minorHAnsi"/>
            <w:noProof/>
            <w:szCs w:val="22"/>
            <w:lang w:val="fr-FR"/>
          </w:rPr>
          <w:tab/>
        </w:r>
        <w:r w:rsidRPr="007E5DCD" w:rsidDel="00937F03">
          <w:rPr>
            <w:rStyle w:val="Lienhypertexte"/>
            <w:noProof/>
          </w:rPr>
          <w:delText>Rename the mail files</w:delText>
        </w:r>
        <w:r w:rsidDel="00937F03">
          <w:rPr>
            <w:noProof/>
            <w:webHidden/>
          </w:rPr>
          <w:tab/>
          <w:delText>18</w:delText>
        </w:r>
      </w:del>
    </w:p>
    <w:p w:rsidR="001C2C87" w:rsidDel="00937F03" w:rsidRDefault="001C2C87">
      <w:pPr>
        <w:pStyle w:val="TM4"/>
        <w:tabs>
          <w:tab w:val="left" w:pos="825"/>
          <w:tab w:val="right" w:leader="dot" w:pos="9063"/>
        </w:tabs>
        <w:rPr>
          <w:del w:id="314" w:author="RANNOU Jean-Philippe" w:date="2021-09-07T10:44:00Z"/>
          <w:rFonts w:asciiTheme="minorHAnsi" w:hAnsiTheme="minorHAnsi"/>
          <w:noProof/>
          <w:szCs w:val="22"/>
          <w:lang w:val="fr-FR"/>
        </w:rPr>
      </w:pPr>
      <w:del w:id="315" w:author="RANNOU Jean-Philippe" w:date="2021-09-07T10:44:00Z">
        <w:r w:rsidRPr="007E5DCD" w:rsidDel="00937F03">
          <w:rPr>
            <w:rStyle w:val="Lienhypertexte"/>
            <w:noProof/>
          </w:rPr>
          <w:delText>6.1.2.2</w:delText>
        </w:r>
        <w:r w:rsidDel="00937F03">
          <w:rPr>
            <w:rFonts w:asciiTheme="minorHAnsi" w:hAnsiTheme="minorHAnsi"/>
            <w:noProof/>
            <w:szCs w:val="22"/>
            <w:lang w:val="fr-FR"/>
          </w:rPr>
          <w:tab/>
        </w:r>
        <w:r w:rsidRPr="007E5DCD" w:rsidDel="00937F03">
          <w:rPr>
            <w:rStyle w:val="Lienhypertexte"/>
            <w:noProof/>
          </w:rPr>
          <w:delText>Duplicate the mail files</w:delText>
        </w:r>
        <w:r w:rsidDel="00937F03">
          <w:rPr>
            <w:noProof/>
            <w:webHidden/>
          </w:rPr>
          <w:tab/>
          <w:delText>19</w:delText>
        </w:r>
      </w:del>
    </w:p>
    <w:p w:rsidR="001C2C87" w:rsidDel="00937F03" w:rsidRDefault="001C2C87">
      <w:pPr>
        <w:pStyle w:val="TM3"/>
        <w:tabs>
          <w:tab w:val="left" w:pos="660"/>
          <w:tab w:val="right" w:leader="dot" w:pos="9063"/>
        </w:tabs>
        <w:rPr>
          <w:del w:id="316" w:author="RANNOU Jean-Philippe" w:date="2021-09-07T10:44:00Z"/>
          <w:rFonts w:asciiTheme="minorHAnsi" w:hAnsiTheme="minorHAnsi"/>
          <w:smallCaps w:val="0"/>
          <w:noProof/>
          <w:szCs w:val="22"/>
          <w:lang w:val="fr-FR"/>
        </w:rPr>
      </w:pPr>
      <w:del w:id="317" w:author="RANNOU Jean-Philippe" w:date="2021-09-07T10:44:00Z">
        <w:r w:rsidRPr="007E5DCD" w:rsidDel="00937F03">
          <w:rPr>
            <w:rStyle w:val="Lienhypertexte"/>
            <w:noProof/>
          </w:rPr>
          <w:delText>6.1.3</w:delText>
        </w:r>
        <w:r w:rsidDel="00937F03">
          <w:rPr>
            <w:rFonts w:asciiTheme="minorHAnsi" w:hAnsiTheme="minorHAnsi"/>
            <w:smallCaps w:val="0"/>
            <w:noProof/>
            <w:szCs w:val="22"/>
            <w:lang w:val="fr-FR"/>
          </w:rPr>
          <w:tab/>
        </w:r>
        <w:r w:rsidRPr="007E5DCD" w:rsidDel="00937F03">
          <w:rPr>
            <w:rStyle w:val="Lienhypertexte"/>
            <w:noProof/>
          </w:rPr>
          <w:delText>For Iridium RUDICS floats</w:delText>
        </w:r>
        <w:r w:rsidDel="00937F03">
          <w:rPr>
            <w:noProof/>
            <w:webHidden/>
          </w:rPr>
          <w:tab/>
          <w:delText>19</w:delText>
        </w:r>
      </w:del>
    </w:p>
    <w:p w:rsidR="001C2C87" w:rsidDel="00937F03" w:rsidRDefault="001C2C87">
      <w:pPr>
        <w:pStyle w:val="TM4"/>
        <w:tabs>
          <w:tab w:val="left" w:pos="825"/>
          <w:tab w:val="right" w:leader="dot" w:pos="9063"/>
        </w:tabs>
        <w:rPr>
          <w:del w:id="318" w:author="RANNOU Jean-Philippe" w:date="2021-09-07T10:44:00Z"/>
          <w:rFonts w:asciiTheme="minorHAnsi" w:hAnsiTheme="minorHAnsi"/>
          <w:noProof/>
          <w:szCs w:val="22"/>
          <w:lang w:val="fr-FR"/>
        </w:rPr>
      </w:pPr>
      <w:del w:id="319" w:author="RANNOU Jean-Philippe" w:date="2021-09-07T10:44:00Z">
        <w:r w:rsidRPr="007E5DCD" w:rsidDel="00937F03">
          <w:rPr>
            <w:rStyle w:val="Lienhypertexte"/>
            <w:noProof/>
          </w:rPr>
          <w:delText>6.1.3.1</w:delText>
        </w:r>
        <w:r w:rsidDel="00937F03">
          <w:rPr>
            <w:rFonts w:asciiTheme="minorHAnsi" w:hAnsiTheme="minorHAnsi"/>
            <w:noProof/>
            <w:szCs w:val="22"/>
            <w:lang w:val="fr-FR"/>
          </w:rPr>
          <w:tab/>
        </w:r>
        <w:r w:rsidRPr="007E5DCD" w:rsidDel="00937F03">
          <w:rPr>
            <w:rStyle w:val="Lienhypertexte"/>
            <w:noProof/>
          </w:rPr>
          <w:delText>Duplicate the Iridium files</w:delText>
        </w:r>
        <w:r w:rsidDel="00937F03">
          <w:rPr>
            <w:noProof/>
            <w:webHidden/>
          </w:rPr>
          <w:tab/>
          <w:delText>19</w:delText>
        </w:r>
      </w:del>
    </w:p>
    <w:p w:rsidR="001C2C87" w:rsidDel="00937F03" w:rsidRDefault="001C2C87">
      <w:pPr>
        <w:pStyle w:val="TM2"/>
        <w:tabs>
          <w:tab w:val="left" w:pos="495"/>
          <w:tab w:val="right" w:leader="dot" w:pos="9063"/>
        </w:tabs>
        <w:rPr>
          <w:del w:id="320" w:author="RANNOU Jean-Philippe" w:date="2021-09-07T10:44:00Z"/>
          <w:rFonts w:asciiTheme="minorHAnsi" w:hAnsiTheme="minorHAnsi"/>
          <w:b w:val="0"/>
          <w:bCs w:val="0"/>
          <w:smallCaps w:val="0"/>
          <w:noProof/>
          <w:szCs w:val="22"/>
          <w:lang w:val="fr-FR"/>
        </w:rPr>
      </w:pPr>
      <w:del w:id="321" w:author="RANNOU Jean-Philippe" w:date="2021-09-07T10:44:00Z">
        <w:r w:rsidRPr="007E5DCD" w:rsidDel="00937F03">
          <w:rPr>
            <w:rStyle w:val="Lienhypertexte"/>
            <w:noProof/>
          </w:rPr>
          <w:delText>6.2</w:delText>
        </w:r>
        <w:r w:rsidDel="00937F03">
          <w:rPr>
            <w:rFonts w:asciiTheme="minorHAnsi" w:hAnsiTheme="minorHAnsi"/>
            <w:b w:val="0"/>
            <w:bCs w:val="0"/>
            <w:smallCaps w:val="0"/>
            <w:noProof/>
            <w:szCs w:val="22"/>
            <w:lang w:val="fr-FR"/>
          </w:rPr>
          <w:tab/>
        </w:r>
        <w:r w:rsidRPr="007E5DCD" w:rsidDel="00937F03">
          <w:rPr>
            <w:rStyle w:val="Lienhypertexte"/>
            <w:noProof/>
          </w:rPr>
          <w:delText>Decoding of float transmitted data</w:delText>
        </w:r>
        <w:r w:rsidDel="00937F03">
          <w:rPr>
            <w:noProof/>
            <w:webHidden/>
          </w:rPr>
          <w:tab/>
          <w:delText>20</w:delText>
        </w:r>
      </w:del>
    </w:p>
    <w:p w:rsidR="001C2C87" w:rsidDel="00937F03" w:rsidRDefault="001C2C87">
      <w:pPr>
        <w:pStyle w:val="TM2"/>
        <w:tabs>
          <w:tab w:val="left" w:pos="495"/>
          <w:tab w:val="right" w:leader="dot" w:pos="9063"/>
        </w:tabs>
        <w:rPr>
          <w:del w:id="322" w:author="RANNOU Jean-Philippe" w:date="2021-09-07T10:44:00Z"/>
          <w:rFonts w:asciiTheme="minorHAnsi" w:hAnsiTheme="minorHAnsi"/>
          <w:b w:val="0"/>
          <w:bCs w:val="0"/>
          <w:smallCaps w:val="0"/>
          <w:noProof/>
          <w:szCs w:val="22"/>
          <w:lang w:val="fr-FR"/>
        </w:rPr>
      </w:pPr>
      <w:del w:id="323" w:author="RANNOU Jean-Philippe" w:date="2021-09-07T10:44:00Z">
        <w:r w:rsidRPr="007E5DCD" w:rsidDel="00937F03">
          <w:rPr>
            <w:rStyle w:val="Lienhypertexte"/>
            <w:noProof/>
          </w:rPr>
          <w:delText>6.3</w:delText>
        </w:r>
        <w:r w:rsidDel="00937F03">
          <w:rPr>
            <w:rFonts w:asciiTheme="minorHAnsi" w:hAnsiTheme="minorHAnsi"/>
            <w:b w:val="0"/>
            <w:bCs w:val="0"/>
            <w:smallCaps w:val="0"/>
            <w:noProof/>
            <w:szCs w:val="22"/>
            <w:lang w:val="fr-FR"/>
          </w:rPr>
          <w:tab/>
        </w:r>
        <w:r w:rsidRPr="007E5DCD" w:rsidDel="00937F03">
          <w:rPr>
            <w:rStyle w:val="Lienhypertexte"/>
            <w:noProof/>
          </w:rPr>
          <w:delText>Decoder input and output files</w:delText>
        </w:r>
        <w:r w:rsidDel="00937F03">
          <w:rPr>
            <w:noProof/>
            <w:webHidden/>
          </w:rPr>
          <w:tab/>
          <w:delText>20</w:delText>
        </w:r>
      </w:del>
    </w:p>
    <w:p w:rsidR="001C2C87" w:rsidDel="00937F03" w:rsidRDefault="001C2C87">
      <w:pPr>
        <w:pStyle w:val="TM1"/>
        <w:tabs>
          <w:tab w:val="left" w:pos="330"/>
          <w:tab w:val="right" w:leader="dot" w:pos="9063"/>
        </w:tabs>
        <w:rPr>
          <w:del w:id="324" w:author="RANNOU Jean-Philippe" w:date="2021-09-07T10:44:00Z"/>
          <w:rFonts w:asciiTheme="minorHAnsi" w:hAnsiTheme="minorHAnsi"/>
          <w:b w:val="0"/>
          <w:bCs w:val="0"/>
          <w:caps w:val="0"/>
          <w:noProof/>
          <w:szCs w:val="22"/>
          <w:u w:val="none"/>
          <w:lang w:val="fr-FR"/>
        </w:rPr>
      </w:pPr>
      <w:del w:id="325" w:author="RANNOU Jean-Philippe" w:date="2021-09-07T10:44:00Z">
        <w:r w:rsidRPr="007E5DCD" w:rsidDel="00937F03">
          <w:rPr>
            <w:rStyle w:val="Lienhypertexte"/>
            <w:noProof/>
          </w:rPr>
          <w:delText>7</w:delText>
        </w:r>
        <w:r w:rsidDel="00937F03">
          <w:rPr>
            <w:rFonts w:asciiTheme="minorHAnsi" w:hAnsiTheme="minorHAnsi"/>
            <w:b w:val="0"/>
            <w:bCs w:val="0"/>
            <w:caps w:val="0"/>
            <w:noProof/>
            <w:szCs w:val="22"/>
            <w:u w:val="none"/>
            <w:lang w:val="fr-FR"/>
          </w:rPr>
          <w:tab/>
        </w:r>
        <w:r w:rsidRPr="007E5DCD" w:rsidDel="00937F03">
          <w:rPr>
            <w:rStyle w:val="Lienhypertexte"/>
            <w:noProof/>
          </w:rPr>
          <w:delText>Using the DAC decoder</w:delText>
        </w:r>
        <w:r w:rsidDel="00937F03">
          <w:rPr>
            <w:noProof/>
            <w:webHidden/>
          </w:rPr>
          <w:tab/>
          <w:delText>21</w:delText>
        </w:r>
      </w:del>
    </w:p>
    <w:p w:rsidR="001C2C87" w:rsidDel="00937F03" w:rsidRDefault="001C2C87">
      <w:pPr>
        <w:pStyle w:val="TM2"/>
        <w:tabs>
          <w:tab w:val="left" w:pos="495"/>
          <w:tab w:val="right" w:leader="dot" w:pos="9063"/>
        </w:tabs>
        <w:rPr>
          <w:del w:id="326" w:author="RANNOU Jean-Philippe" w:date="2021-09-07T10:44:00Z"/>
          <w:rFonts w:asciiTheme="minorHAnsi" w:hAnsiTheme="minorHAnsi"/>
          <w:b w:val="0"/>
          <w:bCs w:val="0"/>
          <w:smallCaps w:val="0"/>
          <w:noProof/>
          <w:szCs w:val="22"/>
          <w:lang w:val="fr-FR"/>
        </w:rPr>
      </w:pPr>
      <w:del w:id="327" w:author="RANNOU Jean-Philippe" w:date="2021-09-07T10:44:00Z">
        <w:r w:rsidRPr="007E5DCD" w:rsidDel="00937F03">
          <w:rPr>
            <w:rStyle w:val="Lienhypertexte"/>
            <w:noProof/>
          </w:rPr>
          <w:delText>7.1</w:delText>
        </w:r>
        <w:r w:rsidDel="00937F03">
          <w:rPr>
            <w:rFonts w:asciiTheme="minorHAnsi" w:hAnsiTheme="minorHAnsi"/>
            <w:b w:val="0"/>
            <w:bCs w:val="0"/>
            <w:smallCaps w:val="0"/>
            <w:noProof/>
            <w:szCs w:val="22"/>
            <w:lang w:val="fr-FR"/>
          </w:rPr>
          <w:tab/>
        </w:r>
        <w:r w:rsidRPr="007E5DCD" w:rsidDel="00937F03">
          <w:rPr>
            <w:rStyle w:val="Lienhypertexte"/>
            <w:noProof/>
          </w:rPr>
          <w:delText>Decoder input parameters</w:delText>
        </w:r>
        <w:r w:rsidDel="00937F03">
          <w:rPr>
            <w:noProof/>
            <w:webHidden/>
          </w:rPr>
          <w:tab/>
          <w:delText>21</w:delText>
        </w:r>
      </w:del>
    </w:p>
    <w:p w:rsidR="001C2C87" w:rsidDel="00937F03" w:rsidRDefault="001C2C87">
      <w:pPr>
        <w:pStyle w:val="TM3"/>
        <w:tabs>
          <w:tab w:val="left" w:pos="660"/>
          <w:tab w:val="right" w:leader="dot" w:pos="9063"/>
        </w:tabs>
        <w:rPr>
          <w:del w:id="328" w:author="RANNOU Jean-Philippe" w:date="2021-09-07T10:44:00Z"/>
          <w:rFonts w:asciiTheme="minorHAnsi" w:hAnsiTheme="minorHAnsi"/>
          <w:smallCaps w:val="0"/>
          <w:noProof/>
          <w:szCs w:val="22"/>
          <w:lang w:val="fr-FR"/>
        </w:rPr>
      </w:pPr>
      <w:del w:id="329" w:author="RANNOU Jean-Philippe" w:date="2021-09-07T10:44:00Z">
        <w:r w:rsidRPr="007E5DCD" w:rsidDel="00937F03">
          <w:rPr>
            <w:rStyle w:val="Lienhypertexte"/>
            <w:noProof/>
          </w:rPr>
          <w:delText>7.1.1</w:delText>
        </w:r>
        <w:r w:rsidDel="00937F03">
          <w:rPr>
            <w:rFonts w:asciiTheme="minorHAnsi" w:hAnsiTheme="minorHAnsi"/>
            <w:smallCaps w:val="0"/>
            <w:noProof/>
            <w:szCs w:val="22"/>
            <w:lang w:val="fr-FR"/>
          </w:rPr>
          <w:tab/>
        </w:r>
        <w:r w:rsidRPr="007E5DCD" w:rsidDel="00937F03">
          <w:rPr>
            <w:rStyle w:val="Lienhypertexte"/>
            <w:noProof/>
          </w:rPr>
          <w:delText>For Argos floats</w:delText>
        </w:r>
        <w:r w:rsidDel="00937F03">
          <w:rPr>
            <w:noProof/>
            <w:webHidden/>
          </w:rPr>
          <w:tab/>
          <w:delText>21</w:delText>
        </w:r>
      </w:del>
    </w:p>
    <w:p w:rsidR="001C2C87" w:rsidDel="00937F03" w:rsidRDefault="001C2C87">
      <w:pPr>
        <w:pStyle w:val="TM3"/>
        <w:tabs>
          <w:tab w:val="left" w:pos="660"/>
          <w:tab w:val="right" w:leader="dot" w:pos="9063"/>
        </w:tabs>
        <w:rPr>
          <w:del w:id="330" w:author="RANNOU Jean-Philippe" w:date="2021-09-07T10:44:00Z"/>
          <w:rFonts w:asciiTheme="minorHAnsi" w:hAnsiTheme="minorHAnsi"/>
          <w:smallCaps w:val="0"/>
          <w:noProof/>
          <w:szCs w:val="22"/>
          <w:lang w:val="fr-FR"/>
        </w:rPr>
      </w:pPr>
      <w:del w:id="331" w:author="RANNOU Jean-Philippe" w:date="2021-09-07T10:44:00Z">
        <w:r w:rsidRPr="007E5DCD" w:rsidDel="00937F03">
          <w:rPr>
            <w:rStyle w:val="Lienhypertexte"/>
            <w:noProof/>
          </w:rPr>
          <w:delText>7.1.2</w:delText>
        </w:r>
        <w:r w:rsidDel="00937F03">
          <w:rPr>
            <w:rFonts w:asciiTheme="minorHAnsi" w:hAnsiTheme="minorHAnsi"/>
            <w:smallCaps w:val="0"/>
            <w:noProof/>
            <w:szCs w:val="22"/>
            <w:lang w:val="fr-FR"/>
          </w:rPr>
          <w:tab/>
        </w:r>
        <w:r w:rsidRPr="007E5DCD" w:rsidDel="00937F03">
          <w:rPr>
            <w:rStyle w:val="Lienhypertexte"/>
            <w:noProof/>
          </w:rPr>
          <w:delText>For Iridium floats</w:delText>
        </w:r>
        <w:r w:rsidDel="00937F03">
          <w:rPr>
            <w:noProof/>
            <w:webHidden/>
          </w:rPr>
          <w:tab/>
          <w:delText>22</w:delText>
        </w:r>
      </w:del>
    </w:p>
    <w:p w:rsidR="001C2C87" w:rsidDel="00937F03" w:rsidRDefault="001C2C87">
      <w:pPr>
        <w:pStyle w:val="TM3"/>
        <w:tabs>
          <w:tab w:val="left" w:pos="660"/>
          <w:tab w:val="right" w:leader="dot" w:pos="9063"/>
        </w:tabs>
        <w:rPr>
          <w:del w:id="332" w:author="RANNOU Jean-Philippe" w:date="2021-09-07T10:44:00Z"/>
          <w:rFonts w:asciiTheme="minorHAnsi" w:hAnsiTheme="minorHAnsi"/>
          <w:smallCaps w:val="0"/>
          <w:noProof/>
          <w:szCs w:val="22"/>
          <w:lang w:val="fr-FR"/>
        </w:rPr>
      </w:pPr>
      <w:del w:id="333" w:author="RANNOU Jean-Philippe" w:date="2021-09-07T10:44:00Z">
        <w:r w:rsidRPr="007E5DCD" w:rsidDel="00937F03">
          <w:rPr>
            <w:rStyle w:val="Lienhypertexte"/>
            <w:noProof/>
          </w:rPr>
          <w:delText>7.1.3</w:delText>
        </w:r>
        <w:r w:rsidDel="00937F03">
          <w:rPr>
            <w:rFonts w:asciiTheme="minorHAnsi" w:hAnsiTheme="minorHAnsi"/>
            <w:smallCaps w:val="0"/>
            <w:noProof/>
            <w:szCs w:val="22"/>
            <w:lang w:val="fr-FR"/>
          </w:rPr>
          <w:tab/>
        </w:r>
        <w:r w:rsidRPr="007E5DCD" w:rsidDel="00937F03">
          <w:rPr>
            <w:rStyle w:val="Lienhypertexte"/>
            <w:noProof/>
          </w:rPr>
          <w:delText>Additional parameters of the decoder</w:delText>
        </w:r>
        <w:r w:rsidDel="00937F03">
          <w:rPr>
            <w:noProof/>
            <w:webHidden/>
          </w:rPr>
          <w:tab/>
          <w:delText>23</w:delText>
        </w:r>
      </w:del>
    </w:p>
    <w:p w:rsidR="001C2C87" w:rsidDel="00937F03" w:rsidRDefault="001C2C87">
      <w:pPr>
        <w:pStyle w:val="TM2"/>
        <w:tabs>
          <w:tab w:val="left" w:pos="495"/>
          <w:tab w:val="right" w:leader="dot" w:pos="9063"/>
        </w:tabs>
        <w:rPr>
          <w:del w:id="334" w:author="RANNOU Jean-Philippe" w:date="2021-09-07T10:44:00Z"/>
          <w:rFonts w:asciiTheme="minorHAnsi" w:hAnsiTheme="minorHAnsi"/>
          <w:b w:val="0"/>
          <w:bCs w:val="0"/>
          <w:smallCaps w:val="0"/>
          <w:noProof/>
          <w:szCs w:val="22"/>
          <w:lang w:val="fr-FR"/>
        </w:rPr>
      </w:pPr>
      <w:del w:id="335" w:author="RANNOU Jean-Philippe" w:date="2021-09-07T10:44:00Z">
        <w:r w:rsidRPr="007E5DCD" w:rsidDel="00937F03">
          <w:rPr>
            <w:rStyle w:val="Lienhypertexte"/>
            <w:noProof/>
          </w:rPr>
          <w:delText>7.2</w:delText>
        </w:r>
        <w:r w:rsidDel="00937F03">
          <w:rPr>
            <w:rFonts w:asciiTheme="minorHAnsi" w:hAnsiTheme="minorHAnsi"/>
            <w:b w:val="0"/>
            <w:bCs w:val="0"/>
            <w:smallCaps w:val="0"/>
            <w:noProof/>
            <w:szCs w:val="22"/>
            <w:lang w:val="fr-FR"/>
          </w:rPr>
          <w:tab/>
        </w:r>
        <w:r w:rsidRPr="007E5DCD" w:rsidDel="00937F03">
          <w:rPr>
            <w:rStyle w:val="Lienhypertexte"/>
            <w:noProof/>
          </w:rPr>
          <w:delText>Decoder input and output files</w:delText>
        </w:r>
        <w:r w:rsidDel="00937F03">
          <w:rPr>
            <w:noProof/>
            <w:webHidden/>
          </w:rPr>
          <w:tab/>
          <w:delText>23</w:delText>
        </w:r>
      </w:del>
    </w:p>
    <w:p w:rsidR="001C2C87" w:rsidDel="00937F03" w:rsidRDefault="001C2C87">
      <w:pPr>
        <w:pStyle w:val="TM2"/>
        <w:tabs>
          <w:tab w:val="left" w:pos="495"/>
          <w:tab w:val="right" w:leader="dot" w:pos="9063"/>
        </w:tabs>
        <w:rPr>
          <w:del w:id="336" w:author="RANNOU Jean-Philippe" w:date="2021-09-07T10:44:00Z"/>
          <w:rFonts w:asciiTheme="minorHAnsi" w:hAnsiTheme="minorHAnsi"/>
          <w:b w:val="0"/>
          <w:bCs w:val="0"/>
          <w:smallCaps w:val="0"/>
          <w:noProof/>
          <w:szCs w:val="22"/>
          <w:lang w:val="fr-FR"/>
        </w:rPr>
      </w:pPr>
      <w:del w:id="337" w:author="RANNOU Jean-Philippe" w:date="2021-09-07T10:44:00Z">
        <w:r w:rsidRPr="007E5DCD" w:rsidDel="00937F03">
          <w:rPr>
            <w:rStyle w:val="Lienhypertexte"/>
            <w:noProof/>
          </w:rPr>
          <w:delText>7.3</w:delText>
        </w:r>
        <w:r w:rsidDel="00937F03">
          <w:rPr>
            <w:rFonts w:asciiTheme="minorHAnsi" w:hAnsiTheme="minorHAnsi"/>
            <w:b w:val="0"/>
            <w:bCs w:val="0"/>
            <w:smallCaps w:val="0"/>
            <w:noProof/>
            <w:szCs w:val="22"/>
            <w:lang w:val="fr-FR"/>
          </w:rPr>
          <w:tab/>
        </w:r>
        <w:r w:rsidRPr="007E5DCD" w:rsidDel="00937F03">
          <w:rPr>
            <w:rStyle w:val="Lienhypertexte"/>
            <w:noProof/>
          </w:rPr>
          <w:delText>Deployment of the DAC decoder in the Coriolis infrastructure</w:delText>
        </w:r>
        <w:r w:rsidDel="00937F03">
          <w:rPr>
            <w:noProof/>
            <w:webHidden/>
          </w:rPr>
          <w:tab/>
          <w:delText>24</w:delText>
        </w:r>
      </w:del>
    </w:p>
    <w:p w:rsidR="001C2C87" w:rsidDel="00937F03" w:rsidRDefault="001C2C87">
      <w:pPr>
        <w:pStyle w:val="TM3"/>
        <w:tabs>
          <w:tab w:val="left" w:pos="660"/>
          <w:tab w:val="right" w:leader="dot" w:pos="9063"/>
        </w:tabs>
        <w:rPr>
          <w:del w:id="338" w:author="RANNOU Jean-Philippe" w:date="2021-09-07T10:44:00Z"/>
          <w:rFonts w:asciiTheme="minorHAnsi" w:hAnsiTheme="minorHAnsi"/>
          <w:smallCaps w:val="0"/>
          <w:noProof/>
          <w:szCs w:val="22"/>
          <w:lang w:val="fr-FR"/>
        </w:rPr>
      </w:pPr>
      <w:del w:id="339" w:author="RANNOU Jean-Philippe" w:date="2021-09-07T10:44:00Z">
        <w:r w:rsidRPr="007E5DCD" w:rsidDel="00937F03">
          <w:rPr>
            <w:rStyle w:val="Lienhypertexte"/>
            <w:noProof/>
          </w:rPr>
          <w:delText>7.3.1</w:delText>
        </w:r>
        <w:r w:rsidDel="00937F03">
          <w:rPr>
            <w:rFonts w:asciiTheme="minorHAnsi" w:hAnsiTheme="minorHAnsi"/>
            <w:smallCaps w:val="0"/>
            <w:noProof/>
            <w:szCs w:val="22"/>
            <w:lang w:val="fr-FR"/>
          </w:rPr>
          <w:tab/>
        </w:r>
        <w:r w:rsidRPr="007E5DCD" w:rsidDel="00937F03">
          <w:rPr>
            <w:rStyle w:val="Lienhypertexte"/>
            <w:noProof/>
          </w:rPr>
          <w:delText>Argos floats processing</w:delText>
        </w:r>
        <w:r w:rsidDel="00937F03">
          <w:rPr>
            <w:noProof/>
            <w:webHidden/>
          </w:rPr>
          <w:tab/>
          <w:delText>24</w:delText>
        </w:r>
      </w:del>
    </w:p>
    <w:p w:rsidR="001C2C87" w:rsidDel="00937F03" w:rsidRDefault="001C2C87">
      <w:pPr>
        <w:pStyle w:val="TM3"/>
        <w:tabs>
          <w:tab w:val="left" w:pos="660"/>
          <w:tab w:val="right" w:leader="dot" w:pos="9063"/>
        </w:tabs>
        <w:rPr>
          <w:del w:id="340" w:author="RANNOU Jean-Philippe" w:date="2021-09-07T10:44:00Z"/>
          <w:rFonts w:asciiTheme="minorHAnsi" w:hAnsiTheme="minorHAnsi"/>
          <w:smallCaps w:val="0"/>
          <w:noProof/>
          <w:szCs w:val="22"/>
          <w:lang w:val="fr-FR"/>
        </w:rPr>
      </w:pPr>
      <w:del w:id="341" w:author="RANNOU Jean-Philippe" w:date="2021-09-07T10:44:00Z">
        <w:r w:rsidRPr="007E5DCD" w:rsidDel="00937F03">
          <w:rPr>
            <w:rStyle w:val="Lienhypertexte"/>
            <w:noProof/>
          </w:rPr>
          <w:delText>7.3.2</w:delText>
        </w:r>
        <w:r w:rsidDel="00937F03">
          <w:rPr>
            <w:rFonts w:asciiTheme="minorHAnsi" w:hAnsiTheme="minorHAnsi"/>
            <w:smallCaps w:val="0"/>
            <w:noProof/>
            <w:szCs w:val="22"/>
            <w:lang w:val="fr-FR"/>
          </w:rPr>
          <w:tab/>
        </w:r>
        <w:r w:rsidRPr="007E5DCD" w:rsidDel="00937F03">
          <w:rPr>
            <w:rStyle w:val="Lienhypertexte"/>
            <w:noProof/>
          </w:rPr>
          <w:delText>Iridium floats processing</w:delText>
        </w:r>
        <w:r w:rsidDel="00937F03">
          <w:rPr>
            <w:noProof/>
            <w:webHidden/>
          </w:rPr>
          <w:tab/>
          <w:delText>25</w:delText>
        </w:r>
      </w:del>
    </w:p>
    <w:p w:rsidR="001C2C87" w:rsidDel="00937F03" w:rsidRDefault="001C2C87">
      <w:pPr>
        <w:pStyle w:val="TM1"/>
        <w:tabs>
          <w:tab w:val="left" w:pos="330"/>
          <w:tab w:val="right" w:leader="dot" w:pos="9063"/>
        </w:tabs>
        <w:rPr>
          <w:del w:id="342" w:author="RANNOU Jean-Philippe" w:date="2021-09-07T10:44:00Z"/>
          <w:rFonts w:asciiTheme="minorHAnsi" w:hAnsiTheme="minorHAnsi"/>
          <w:b w:val="0"/>
          <w:bCs w:val="0"/>
          <w:caps w:val="0"/>
          <w:noProof/>
          <w:szCs w:val="22"/>
          <w:u w:val="none"/>
          <w:lang w:val="fr-FR"/>
        </w:rPr>
      </w:pPr>
      <w:del w:id="343" w:author="RANNOU Jean-Philippe" w:date="2021-09-07T10:44:00Z">
        <w:r w:rsidRPr="007E5DCD" w:rsidDel="00937F03">
          <w:rPr>
            <w:rStyle w:val="Lienhypertexte"/>
            <w:noProof/>
          </w:rPr>
          <w:lastRenderedPageBreak/>
          <w:delText>8</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A: detailed description of the decoder package</w:delText>
        </w:r>
        <w:r w:rsidDel="00937F03">
          <w:rPr>
            <w:noProof/>
            <w:webHidden/>
          </w:rPr>
          <w:tab/>
          <w:delText>26</w:delText>
        </w:r>
      </w:del>
    </w:p>
    <w:p w:rsidR="001C2C87" w:rsidDel="00937F03" w:rsidRDefault="001C2C87">
      <w:pPr>
        <w:pStyle w:val="TM2"/>
        <w:tabs>
          <w:tab w:val="left" w:pos="495"/>
          <w:tab w:val="right" w:leader="dot" w:pos="9063"/>
        </w:tabs>
        <w:rPr>
          <w:del w:id="344" w:author="RANNOU Jean-Philippe" w:date="2021-09-07T10:44:00Z"/>
          <w:rFonts w:asciiTheme="minorHAnsi" w:hAnsiTheme="minorHAnsi"/>
          <w:b w:val="0"/>
          <w:bCs w:val="0"/>
          <w:smallCaps w:val="0"/>
          <w:noProof/>
          <w:szCs w:val="22"/>
          <w:lang w:val="fr-FR"/>
        </w:rPr>
      </w:pPr>
      <w:del w:id="345" w:author="RANNOU Jean-Philippe" w:date="2021-09-07T10:44:00Z">
        <w:r w:rsidRPr="007E5DCD" w:rsidDel="00937F03">
          <w:rPr>
            <w:rStyle w:val="Lienhypertexte"/>
            <w:noProof/>
          </w:rPr>
          <w:delText>8.1</w:delText>
        </w:r>
        <w:r w:rsidDel="00937F03">
          <w:rPr>
            <w:rFonts w:asciiTheme="minorHAnsi" w:hAnsiTheme="minorHAnsi"/>
            <w:b w:val="0"/>
            <w:bCs w:val="0"/>
            <w:smallCaps w:val="0"/>
            <w:noProof/>
            <w:szCs w:val="22"/>
            <w:lang w:val="fr-FR"/>
          </w:rPr>
          <w:tab/>
        </w:r>
        <w:r w:rsidRPr="007E5DCD" w:rsidDel="00937F03">
          <w:rPr>
            <w:rStyle w:val="Lienhypertexte"/>
            <w:noProof/>
          </w:rPr>
          <w:delText>The decArgo_soft directory</w:delText>
        </w:r>
        <w:r w:rsidDel="00937F03">
          <w:rPr>
            <w:noProof/>
            <w:webHidden/>
          </w:rPr>
          <w:tab/>
          <w:delText>27</w:delText>
        </w:r>
      </w:del>
    </w:p>
    <w:p w:rsidR="001C2C87" w:rsidDel="00937F03" w:rsidRDefault="001C2C87">
      <w:pPr>
        <w:pStyle w:val="TM3"/>
        <w:tabs>
          <w:tab w:val="left" w:pos="660"/>
          <w:tab w:val="right" w:leader="dot" w:pos="9063"/>
        </w:tabs>
        <w:rPr>
          <w:del w:id="346" w:author="RANNOU Jean-Philippe" w:date="2021-09-07T10:44:00Z"/>
          <w:rFonts w:asciiTheme="minorHAnsi" w:hAnsiTheme="minorHAnsi"/>
          <w:smallCaps w:val="0"/>
          <w:noProof/>
          <w:szCs w:val="22"/>
          <w:lang w:val="fr-FR"/>
        </w:rPr>
      </w:pPr>
      <w:del w:id="347" w:author="RANNOU Jean-Philippe" w:date="2021-09-07T10:44:00Z">
        <w:r w:rsidRPr="007E5DCD" w:rsidDel="00937F03">
          <w:rPr>
            <w:rStyle w:val="Lienhypertexte"/>
            <w:noProof/>
          </w:rPr>
          <w:delText>8.1.1</w:delText>
        </w:r>
        <w:r w:rsidDel="00937F03">
          <w:rPr>
            <w:rFonts w:asciiTheme="minorHAnsi" w:hAnsiTheme="minorHAnsi"/>
            <w:smallCaps w:val="0"/>
            <w:noProof/>
            <w:szCs w:val="22"/>
            <w:lang w:val="fr-FR"/>
          </w:rPr>
          <w:tab/>
        </w:r>
        <w:r w:rsidRPr="007E5DCD" w:rsidDel="00937F03">
          <w:rPr>
            <w:rStyle w:val="Lienhypertexte"/>
            <w:noProof/>
          </w:rPr>
          <w:delText>The decArgo_soft/soft directory</w:delText>
        </w:r>
        <w:r w:rsidDel="00937F03">
          <w:rPr>
            <w:noProof/>
            <w:webHidden/>
          </w:rPr>
          <w:tab/>
          <w:delText>27</w:delText>
        </w:r>
      </w:del>
    </w:p>
    <w:p w:rsidR="001C2C87" w:rsidDel="00937F03" w:rsidRDefault="001C2C87">
      <w:pPr>
        <w:pStyle w:val="TM3"/>
        <w:tabs>
          <w:tab w:val="left" w:pos="660"/>
          <w:tab w:val="right" w:leader="dot" w:pos="9063"/>
        </w:tabs>
        <w:rPr>
          <w:del w:id="348" w:author="RANNOU Jean-Philippe" w:date="2021-09-07T10:44:00Z"/>
          <w:rFonts w:asciiTheme="minorHAnsi" w:hAnsiTheme="minorHAnsi"/>
          <w:smallCaps w:val="0"/>
          <w:noProof/>
          <w:szCs w:val="22"/>
          <w:lang w:val="fr-FR"/>
        </w:rPr>
      </w:pPr>
      <w:del w:id="349" w:author="RANNOU Jean-Philippe" w:date="2021-09-07T10:44:00Z">
        <w:r w:rsidRPr="007E5DCD" w:rsidDel="00937F03">
          <w:rPr>
            <w:rStyle w:val="Lienhypertexte"/>
            <w:noProof/>
          </w:rPr>
          <w:delText>8.1.2</w:delText>
        </w:r>
        <w:r w:rsidDel="00937F03">
          <w:rPr>
            <w:rFonts w:asciiTheme="minorHAnsi" w:hAnsiTheme="minorHAnsi"/>
            <w:smallCaps w:val="0"/>
            <w:noProof/>
            <w:szCs w:val="22"/>
            <w:lang w:val="fr-FR"/>
          </w:rPr>
          <w:tab/>
        </w:r>
        <w:r w:rsidRPr="007E5DCD" w:rsidDel="00937F03">
          <w:rPr>
            <w:rStyle w:val="Lienhypertexte"/>
            <w:noProof/>
          </w:rPr>
          <w:delText>The decArgo_soft/config directory</w:delText>
        </w:r>
        <w:r w:rsidDel="00937F03">
          <w:rPr>
            <w:noProof/>
            <w:webHidden/>
          </w:rPr>
          <w:tab/>
          <w:delText>27</w:delText>
        </w:r>
      </w:del>
    </w:p>
    <w:p w:rsidR="001C2C87" w:rsidDel="00937F03" w:rsidRDefault="001C2C87">
      <w:pPr>
        <w:pStyle w:val="TM2"/>
        <w:tabs>
          <w:tab w:val="left" w:pos="495"/>
          <w:tab w:val="right" w:leader="dot" w:pos="9063"/>
        </w:tabs>
        <w:rPr>
          <w:del w:id="350" w:author="RANNOU Jean-Philippe" w:date="2021-09-07T10:44:00Z"/>
          <w:rFonts w:asciiTheme="minorHAnsi" w:hAnsiTheme="minorHAnsi"/>
          <w:b w:val="0"/>
          <w:bCs w:val="0"/>
          <w:smallCaps w:val="0"/>
          <w:noProof/>
          <w:szCs w:val="22"/>
          <w:lang w:val="fr-FR"/>
        </w:rPr>
      </w:pPr>
      <w:del w:id="351" w:author="RANNOU Jean-Philippe" w:date="2021-09-07T10:44:00Z">
        <w:r w:rsidRPr="007E5DCD" w:rsidDel="00937F03">
          <w:rPr>
            <w:rStyle w:val="Lienhypertexte"/>
            <w:noProof/>
          </w:rPr>
          <w:delText>8.2</w:delText>
        </w:r>
        <w:r w:rsidDel="00937F03">
          <w:rPr>
            <w:rFonts w:asciiTheme="minorHAnsi" w:hAnsiTheme="minorHAnsi"/>
            <w:b w:val="0"/>
            <w:bCs w:val="0"/>
            <w:smallCaps w:val="0"/>
            <w:noProof/>
            <w:szCs w:val="22"/>
            <w:lang w:val="fr-FR"/>
          </w:rPr>
          <w:tab/>
        </w:r>
        <w:r w:rsidRPr="007E5DCD" w:rsidDel="00937F03">
          <w:rPr>
            <w:rStyle w:val="Lienhypertexte"/>
            <w:noProof/>
          </w:rPr>
          <w:delText>The decArgo_doc directory</w:delText>
        </w:r>
        <w:r w:rsidDel="00937F03">
          <w:rPr>
            <w:noProof/>
            <w:webHidden/>
          </w:rPr>
          <w:tab/>
          <w:delText>27</w:delText>
        </w:r>
      </w:del>
    </w:p>
    <w:p w:rsidR="001C2C87" w:rsidDel="00937F03" w:rsidRDefault="001C2C87">
      <w:pPr>
        <w:pStyle w:val="TM2"/>
        <w:tabs>
          <w:tab w:val="left" w:pos="495"/>
          <w:tab w:val="right" w:leader="dot" w:pos="9063"/>
        </w:tabs>
        <w:rPr>
          <w:del w:id="352" w:author="RANNOU Jean-Philippe" w:date="2021-09-07T10:44:00Z"/>
          <w:rFonts w:asciiTheme="minorHAnsi" w:hAnsiTheme="minorHAnsi"/>
          <w:b w:val="0"/>
          <w:bCs w:val="0"/>
          <w:smallCaps w:val="0"/>
          <w:noProof/>
          <w:szCs w:val="22"/>
          <w:lang w:val="fr-FR"/>
        </w:rPr>
      </w:pPr>
      <w:del w:id="353" w:author="RANNOU Jean-Philippe" w:date="2021-09-07T10:44:00Z">
        <w:r w:rsidRPr="007E5DCD" w:rsidDel="00937F03">
          <w:rPr>
            <w:rStyle w:val="Lienhypertexte"/>
            <w:noProof/>
          </w:rPr>
          <w:delText>8.3</w:delText>
        </w:r>
        <w:r w:rsidDel="00937F03">
          <w:rPr>
            <w:rFonts w:asciiTheme="minorHAnsi" w:hAnsiTheme="minorHAnsi"/>
            <w:b w:val="0"/>
            <w:bCs w:val="0"/>
            <w:smallCaps w:val="0"/>
            <w:noProof/>
            <w:szCs w:val="22"/>
            <w:lang w:val="fr-FR"/>
          </w:rPr>
          <w:tab/>
        </w:r>
        <w:r w:rsidRPr="007E5DCD" w:rsidDel="00937F03">
          <w:rPr>
            <w:rStyle w:val="Lienhypertexte"/>
            <w:noProof/>
          </w:rPr>
          <w:delText>The decArgo_config_floats directory</w:delText>
        </w:r>
        <w:r w:rsidDel="00937F03">
          <w:rPr>
            <w:noProof/>
            <w:webHidden/>
          </w:rPr>
          <w:tab/>
          <w:delText>27</w:delText>
        </w:r>
      </w:del>
    </w:p>
    <w:p w:rsidR="001C2C87" w:rsidDel="00937F03" w:rsidRDefault="001C2C87">
      <w:pPr>
        <w:pStyle w:val="TM1"/>
        <w:tabs>
          <w:tab w:val="left" w:pos="330"/>
          <w:tab w:val="right" w:leader="dot" w:pos="9063"/>
        </w:tabs>
        <w:rPr>
          <w:del w:id="354" w:author="RANNOU Jean-Philippe" w:date="2021-09-07T10:44:00Z"/>
          <w:rFonts w:asciiTheme="minorHAnsi" w:hAnsiTheme="minorHAnsi"/>
          <w:b w:val="0"/>
          <w:bCs w:val="0"/>
          <w:caps w:val="0"/>
          <w:noProof/>
          <w:szCs w:val="22"/>
          <w:u w:val="none"/>
          <w:lang w:val="fr-FR"/>
        </w:rPr>
      </w:pPr>
      <w:del w:id="355" w:author="RANNOU Jean-Philippe" w:date="2021-09-07T10:44:00Z">
        <w:r w:rsidRPr="007E5DCD" w:rsidDel="00937F03">
          <w:rPr>
            <w:rStyle w:val="Lienhypertexte"/>
            <w:noProof/>
          </w:rPr>
          <w:delText>9</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B: specificities of Iridium data decoder</w:delText>
        </w:r>
        <w:r w:rsidDel="00937F03">
          <w:rPr>
            <w:noProof/>
            <w:webHidden/>
          </w:rPr>
          <w:tab/>
          <w:delText>28</w:delText>
        </w:r>
      </w:del>
    </w:p>
    <w:p w:rsidR="001C2C87" w:rsidDel="00937F03" w:rsidRDefault="001C2C87">
      <w:pPr>
        <w:pStyle w:val="TM2"/>
        <w:tabs>
          <w:tab w:val="left" w:pos="495"/>
          <w:tab w:val="right" w:leader="dot" w:pos="9063"/>
        </w:tabs>
        <w:rPr>
          <w:del w:id="356" w:author="RANNOU Jean-Philippe" w:date="2021-09-07T10:44:00Z"/>
          <w:rFonts w:asciiTheme="minorHAnsi" w:hAnsiTheme="minorHAnsi"/>
          <w:b w:val="0"/>
          <w:bCs w:val="0"/>
          <w:smallCaps w:val="0"/>
          <w:noProof/>
          <w:szCs w:val="22"/>
          <w:lang w:val="fr-FR"/>
        </w:rPr>
      </w:pPr>
      <w:del w:id="357" w:author="RANNOU Jean-Philippe" w:date="2021-09-07T10:44:00Z">
        <w:r w:rsidRPr="007E5DCD" w:rsidDel="00937F03">
          <w:rPr>
            <w:rStyle w:val="Lienhypertexte"/>
            <w:noProof/>
          </w:rPr>
          <w:delText>9.1</w:delText>
        </w:r>
        <w:r w:rsidDel="00937F03">
          <w:rPr>
            <w:rFonts w:asciiTheme="minorHAnsi" w:hAnsiTheme="minorHAnsi"/>
            <w:b w:val="0"/>
            <w:bCs w:val="0"/>
            <w:smallCaps w:val="0"/>
            <w:noProof/>
            <w:szCs w:val="22"/>
            <w:lang w:val="fr-FR"/>
          </w:rPr>
          <w:tab/>
        </w:r>
        <w:r w:rsidRPr="007E5DCD" w:rsidDel="00937F03">
          <w:rPr>
            <w:rStyle w:val="Lienhypertexte"/>
            <w:noProof/>
          </w:rPr>
          <w:delText>Management of Iridium mail files received from FLOAT_TRANSMISSION_TYPE #3 or #4 floats</w:delText>
        </w:r>
        <w:r w:rsidDel="00937F03">
          <w:rPr>
            <w:noProof/>
            <w:webHidden/>
          </w:rPr>
          <w:tab/>
          <w:delText>28</w:delText>
        </w:r>
      </w:del>
    </w:p>
    <w:p w:rsidR="001C2C87" w:rsidDel="00937F03" w:rsidRDefault="001C2C87">
      <w:pPr>
        <w:pStyle w:val="TM3"/>
        <w:tabs>
          <w:tab w:val="left" w:pos="660"/>
          <w:tab w:val="right" w:leader="dot" w:pos="9063"/>
        </w:tabs>
        <w:rPr>
          <w:del w:id="358" w:author="RANNOU Jean-Philippe" w:date="2021-09-07T10:44:00Z"/>
          <w:rFonts w:asciiTheme="minorHAnsi" w:hAnsiTheme="minorHAnsi"/>
          <w:smallCaps w:val="0"/>
          <w:noProof/>
          <w:szCs w:val="22"/>
          <w:lang w:val="fr-FR"/>
        </w:rPr>
      </w:pPr>
      <w:del w:id="359" w:author="RANNOU Jean-Philippe" w:date="2021-09-07T10:44:00Z">
        <w:r w:rsidRPr="007E5DCD" w:rsidDel="00937F03">
          <w:rPr>
            <w:rStyle w:val="Lienhypertexte"/>
            <w:noProof/>
          </w:rPr>
          <w:delText>9.1.1</w:delText>
        </w:r>
        <w:r w:rsidDel="00937F03">
          <w:rPr>
            <w:rFonts w:asciiTheme="minorHAnsi" w:hAnsiTheme="minorHAnsi"/>
            <w:smallCaps w:val="0"/>
            <w:noProof/>
            <w:szCs w:val="22"/>
            <w:lang w:val="fr-FR"/>
          </w:rPr>
          <w:tab/>
        </w:r>
        <w:r w:rsidRPr="007E5DCD" w:rsidDel="00937F03">
          <w:rPr>
            <w:rStyle w:val="Lienhypertexte"/>
            <w:noProof/>
          </w:rPr>
          <w:delText>For non Ice floats</w:delText>
        </w:r>
        <w:r w:rsidDel="00937F03">
          <w:rPr>
            <w:noProof/>
            <w:webHidden/>
          </w:rPr>
          <w:tab/>
          <w:delText>28</w:delText>
        </w:r>
      </w:del>
    </w:p>
    <w:p w:rsidR="001C2C87" w:rsidDel="00937F03" w:rsidRDefault="001C2C87">
      <w:pPr>
        <w:pStyle w:val="TM3"/>
        <w:tabs>
          <w:tab w:val="left" w:pos="660"/>
          <w:tab w:val="right" w:leader="dot" w:pos="9063"/>
        </w:tabs>
        <w:rPr>
          <w:del w:id="360" w:author="RANNOU Jean-Philippe" w:date="2021-09-07T10:44:00Z"/>
          <w:rFonts w:asciiTheme="minorHAnsi" w:hAnsiTheme="minorHAnsi"/>
          <w:smallCaps w:val="0"/>
          <w:noProof/>
          <w:szCs w:val="22"/>
          <w:lang w:val="fr-FR"/>
        </w:rPr>
      </w:pPr>
      <w:del w:id="361" w:author="RANNOU Jean-Philippe" w:date="2021-09-07T10:44:00Z">
        <w:r w:rsidRPr="007E5DCD" w:rsidDel="00937F03">
          <w:rPr>
            <w:rStyle w:val="Lienhypertexte"/>
            <w:noProof/>
          </w:rPr>
          <w:delText>9.1.2</w:delText>
        </w:r>
        <w:r w:rsidDel="00937F03">
          <w:rPr>
            <w:rFonts w:asciiTheme="minorHAnsi" w:hAnsiTheme="minorHAnsi"/>
            <w:smallCaps w:val="0"/>
            <w:noProof/>
            <w:szCs w:val="22"/>
            <w:lang w:val="fr-FR"/>
          </w:rPr>
          <w:tab/>
        </w:r>
        <w:r w:rsidRPr="007E5DCD" w:rsidDel="00937F03">
          <w:rPr>
            <w:rStyle w:val="Lienhypertexte"/>
            <w:noProof/>
          </w:rPr>
          <w:delText>For Ice floats</w:delText>
        </w:r>
        <w:r w:rsidDel="00937F03">
          <w:rPr>
            <w:noProof/>
            <w:webHidden/>
          </w:rPr>
          <w:tab/>
          <w:delText>29</w:delText>
        </w:r>
      </w:del>
    </w:p>
    <w:p w:rsidR="001C2C87" w:rsidDel="00937F03" w:rsidRDefault="001C2C87">
      <w:pPr>
        <w:pStyle w:val="TM2"/>
        <w:tabs>
          <w:tab w:val="left" w:pos="495"/>
          <w:tab w:val="right" w:leader="dot" w:pos="9063"/>
        </w:tabs>
        <w:rPr>
          <w:del w:id="362" w:author="RANNOU Jean-Philippe" w:date="2021-09-07T10:44:00Z"/>
          <w:rFonts w:asciiTheme="minorHAnsi" w:hAnsiTheme="minorHAnsi"/>
          <w:b w:val="0"/>
          <w:bCs w:val="0"/>
          <w:smallCaps w:val="0"/>
          <w:noProof/>
          <w:szCs w:val="22"/>
          <w:lang w:val="fr-FR"/>
        </w:rPr>
      </w:pPr>
      <w:del w:id="363" w:author="RANNOU Jean-Philippe" w:date="2021-09-07T10:44:00Z">
        <w:r w:rsidRPr="007E5DCD" w:rsidDel="00937F03">
          <w:rPr>
            <w:rStyle w:val="Lienhypertexte"/>
            <w:noProof/>
          </w:rPr>
          <w:delText>9.2</w:delText>
        </w:r>
        <w:r w:rsidDel="00937F03">
          <w:rPr>
            <w:rFonts w:asciiTheme="minorHAnsi" w:hAnsiTheme="minorHAnsi"/>
            <w:b w:val="0"/>
            <w:bCs w:val="0"/>
            <w:smallCaps w:val="0"/>
            <w:noProof/>
            <w:szCs w:val="22"/>
            <w:lang w:val="fr-FR"/>
          </w:rPr>
          <w:tab/>
        </w:r>
        <w:r w:rsidRPr="007E5DCD" w:rsidDel="00937F03">
          <w:rPr>
            <w:rStyle w:val="Lienhypertexte"/>
            <w:noProof/>
          </w:rPr>
          <w:delText>Management of Iridium files received from FLOAT_TRANSMISSION_TYPE #2 floats</w:delText>
        </w:r>
        <w:r w:rsidDel="00937F03">
          <w:rPr>
            <w:noProof/>
            <w:webHidden/>
          </w:rPr>
          <w:tab/>
          <w:delText>31</w:delText>
        </w:r>
      </w:del>
    </w:p>
    <w:p w:rsidR="001C2C87" w:rsidDel="00937F03" w:rsidRDefault="001C2C87">
      <w:pPr>
        <w:pStyle w:val="TM1"/>
        <w:tabs>
          <w:tab w:val="left" w:pos="440"/>
          <w:tab w:val="right" w:leader="dot" w:pos="9063"/>
        </w:tabs>
        <w:rPr>
          <w:del w:id="364" w:author="RANNOU Jean-Philippe" w:date="2021-09-07T10:44:00Z"/>
          <w:rFonts w:asciiTheme="minorHAnsi" w:hAnsiTheme="minorHAnsi"/>
          <w:b w:val="0"/>
          <w:bCs w:val="0"/>
          <w:caps w:val="0"/>
          <w:noProof/>
          <w:szCs w:val="22"/>
          <w:u w:val="none"/>
          <w:lang w:val="fr-FR"/>
        </w:rPr>
      </w:pPr>
      <w:del w:id="365" w:author="RANNOU Jean-Philippe" w:date="2021-09-07T10:44:00Z">
        <w:r w:rsidRPr="007E5DCD" w:rsidDel="00937F03">
          <w:rPr>
            <w:rStyle w:val="Lienhypertexte"/>
            <w:noProof/>
          </w:rPr>
          <w:delText>10</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C: decode_provor_2_nc_dm, the Delayed Mode DAC decoder</w:delText>
        </w:r>
        <w:r w:rsidDel="00937F03">
          <w:rPr>
            <w:noProof/>
            <w:webHidden/>
          </w:rPr>
          <w:tab/>
          <w:delText>32</w:delText>
        </w:r>
      </w:del>
    </w:p>
    <w:p w:rsidR="001C2C87" w:rsidDel="00937F03" w:rsidRDefault="001C2C87">
      <w:pPr>
        <w:pStyle w:val="TM1"/>
        <w:tabs>
          <w:tab w:val="left" w:pos="440"/>
          <w:tab w:val="right" w:leader="dot" w:pos="9063"/>
        </w:tabs>
        <w:rPr>
          <w:del w:id="366" w:author="RANNOU Jean-Philippe" w:date="2021-09-07T10:44:00Z"/>
          <w:rFonts w:asciiTheme="minorHAnsi" w:hAnsiTheme="minorHAnsi"/>
          <w:b w:val="0"/>
          <w:bCs w:val="0"/>
          <w:caps w:val="0"/>
          <w:noProof/>
          <w:szCs w:val="22"/>
          <w:u w:val="none"/>
          <w:lang w:val="fr-FR"/>
        </w:rPr>
      </w:pPr>
      <w:del w:id="367" w:author="RANNOU Jean-Philippe" w:date="2021-09-07T10:44:00Z">
        <w:r w:rsidRPr="007E5DCD" w:rsidDel="00937F03">
          <w:rPr>
            <w:rStyle w:val="Lienhypertexte"/>
            <w:noProof/>
          </w:rPr>
          <w:delText>11</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D: conditional generation of NetCDF files</w:delText>
        </w:r>
        <w:r w:rsidDel="00937F03">
          <w:rPr>
            <w:noProof/>
            <w:webHidden/>
          </w:rPr>
          <w:tab/>
          <w:delText>33</w:delText>
        </w:r>
      </w:del>
    </w:p>
    <w:p w:rsidR="001C2C87" w:rsidDel="00937F03" w:rsidRDefault="001C2C87">
      <w:pPr>
        <w:pStyle w:val="TM2"/>
        <w:tabs>
          <w:tab w:val="left" w:pos="605"/>
          <w:tab w:val="right" w:leader="dot" w:pos="9063"/>
        </w:tabs>
        <w:rPr>
          <w:del w:id="368" w:author="RANNOU Jean-Philippe" w:date="2021-09-07T10:44:00Z"/>
          <w:rFonts w:asciiTheme="minorHAnsi" w:hAnsiTheme="minorHAnsi"/>
          <w:b w:val="0"/>
          <w:bCs w:val="0"/>
          <w:smallCaps w:val="0"/>
          <w:noProof/>
          <w:szCs w:val="22"/>
          <w:lang w:val="fr-FR"/>
        </w:rPr>
      </w:pPr>
      <w:del w:id="369" w:author="RANNOU Jean-Philippe" w:date="2021-09-07T10:44:00Z">
        <w:r w:rsidRPr="007E5DCD" w:rsidDel="00937F03">
          <w:rPr>
            <w:rStyle w:val="Lienhypertexte"/>
            <w:noProof/>
          </w:rPr>
          <w:delText>11.1</w:delText>
        </w:r>
        <w:r w:rsidDel="00937F03">
          <w:rPr>
            <w:rFonts w:asciiTheme="minorHAnsi" w:hAnsiTheme="minorHAnsi"/>
            <w:b w:val="0"/>
            <w:bCs w:val="0"/>
            <w:smallCaps w:val="0"/>
            <w:noProof/>
            <w:szCs w:val="22"/>
            <w:lang w:val="fr-FR"/>
          </w:rPr>
          <w:tab/>
        </w:r>
        <w:r w:rsidRPr="007E5DCD" w:rsidDel="00937F03">
          <w:rPr>
            <w:rStyle w:val="Lienhypertexte"/>
            <w:noProof/>
          </w:rPr>
          <w:delText>For Argos floats</w:delText>
        </w:r>
        <w:r w:rsidDel="00937F03">
          <w:rPr>
            <w:noProof/>
            <w:webHidden/>
          </w:rPr>
          <w:tab/>
          <w:delText>33</w:delText>
        </w:r>
      </w:del>
    </w:p>
    <w:p w:rsidR="001C2C87" w:rsidDel="00937F03" w:rsidRDefault="001C2C87">
      <w:pPr>
        <w:pStyle w:val="TM3"/>
        <w:tabs>
          <w:tab w:val="left" w:pos="770"/>
          <w:tab w:val="right" w:leader="dot" w:pos="9063"/>
        </w:tabs>
        <w:rPr>
          <w:del w:id="370" w:author="RANNOU Jean-Philippe" w:date="2021-09-07T10:44:00Z"/>
          <w:rFonts w:asciiTheme="minorHAnsi" w:hAnsiTheme="minorHAnsi"/>
          <w:smallCaps w:val="0"/>
          <w:noProof/>
          <w:szCs w:val="22"/>
          <w:lang w:val="fr-FR"/>
        </w:rPr>
      </w:pPr>
      <w:del w:id="371" w:author="RANNOU Jean-Philippe" w:date="2021-09-07T10:44:00Z">
        <w:r w:rsidRPr="007E5DCD" w:rsidDel="00937F03">
          <w:rPr>
            <w:rStyle w:val="Lienhypertexte"/>
            <w:noProof/>
          </w:rPr>
          <w:delText>11.1.1</w:delText>
        </w:r>
        <w:r w:rsidDel="00937F03">
          <w:rPr>
            <w:rFonts w:asciiTheme="minorHAnsi" w:hAnsiTheme="minorHAnsi"/>
            <w:smallCaps w:val="0"/>
            <w:noProof/>
            <w:szCs w:val="22"/>
            <w:lang w:val="fr-FR"/>
          </w:rPr>
          <w:tab/>
        </w:r>
        <w:r w:rsidRPr="007E5DCD" w:rsidDel="00937F03">
          <w:rPr>
            <w:rStyle w:val="Lienhypertexte"/>
            <w:noProof/>
          </w:rPr>
          <w:delText>META file</w:delText>
        </w:r>
        <w:r w:rsidDel="00937F03">
          <w:rPr>
            <w:noProof/>
            <w:webHidden/>
          </w:rPr>
          <w:tab/>
          <w:delText>33</w:delText>
        </w:r>
      </w:del>
    </w:p>
    <w:p w:rsidR="001C2C87" w:rsidDel="00937F03" w:rsidRDefault="001C2C87">
      <w:pPr>
        <w:pStyle w:val="TM3"/>
        <w:tabs>
          <w:tab w:val="left" w:pos="770"/>
          <w:tab w:val="right" w:leader="dot" w:pos="9063"/>
        </w:tabs>
        <w:rPr>
          <w:del w:id="372" w:author="RANNOU Jean-Philippe" w:date="2021-09-07T10:44:00Z"/>
          <w:rFonts w:asciiTheme="minorHAnsi" w:hAnsiTheme="minorHAnsi"/>
          <w:smallCaps w:val="0"/>
          <w:noProof/>
          <w:szCs w:val="22"/>
          <w:lang w:val="fr-FR"/>
        </w:rPr>
      </w:pPr>
      <w:del w:id="373" w:author="RANNOU Jean-Philippe" w:date="2021-09-07T10:44:00Z">
        <w:r w:rsidRPr="007E5DCD" w:rsidDel="00937F03">
          <w:rPr>
            <w:rStyle w:val="Lienhypertexte"/>
            <w:noProof/>
          </w:rPr>
          <w:delText>11.1.2</w:delText>
        </w:r>
        <w:r w:rsidDel="00937F03">
          <w:rPr>
            <w:rFonts w:asciiTheme="minorHAnsi" w:hAnsiTheme="minorHAnsi"/>
            <w:smallCaps w:val="0"/>
            <w:noProof/>
            <w:szCs w:val="22"/>
            <w:lang w:val="fr-FR"/>
          </w:rPr>
          <w:tab/>
        </w:r>
        <w:r w:rsidRPr="007E5DCD" w:rsidDel="00937F03">
          <w:rPr>
            <w:rStyle w:val="Lienhypertexte"/>
            <w:noProof/>
          </w:rPr>
          <w:delText>TRAJ, MULTI-PROF and TECH files</w:delText>
        </w:r>
        <w:r w:rsidDel="00937F03">
          <w:rPr>
            <w:noProof/>
            <w:webHidden/>
          </w:rPr>
          <w:tab/>
          <w:delText>33</w:delText>
        </w:r>
      </w:del>
    </w:p>
    <w:p w:rsidR="001C2C87" w:rsidDel="00937F03" w:rsidRDefault="001C2C87">
      <w:pPr>
        <w:pStyle w:val="TM3"/>
        <w:tabs>
          <w:tab w:val="left" w:pos="770"/>
          <w:tab w:val="right" w:leader="dot" w:pos="9063"/>
        </w:tabs>
        <w:rPr>
          <w:del w:id="374" w:author="RANNOU Jean-Philippe" w:date="2021-09-07T10:44:00Z"/>
          <w:rFonts w:asciiTheme="minorHAnsi" w:hAnsiTheme="minorHAnsi"/>
          <w:smallCaps w:val="0"/>
          <w:noProof/>
          <w:szCs w:val="22"/>
          <w:lang w:val="fr-FR"/>
        </w:rPr>
      </w:pPr>
      <w:del w:id="375" w:author="RANNOU Jean-Philippe" w:date="2021-09-07T10:44:00Z">
        <w:r w:rsidRPr="007E5DCD" w:rsidDel="00937F03">
          <w:rPr>
            <w:rStyle w:val="Lienhypertexte"/>
            <w:noProof/>
          </w:rPr>
          <w:delText>11.1.3</w:delText>
        </w:r>
        <w:r w:rsidDel="00937F03">
          <w:rPr>
            <w:rFonts w:asciiTheme="minorHAnsi" w:hAnsiTheme="minorHAnsi"/>
            <w:smallCaps w:val="0"/>
            <w:noProof/>
            <w:szCs w:val="22"/>
            <w:lang w:val="fr-FR"/>
          </w:rPr>
          <w:tab/>
        </w:r>
        <w:r w:rsidRPr="007E5DCD" w:rsidDel="00937F03">
          <w:rPr>
            <w:rStyle w:val="Lienhypertexte"/>
            <w:noProof/>
          </w:rPr>
          <w:delText>MONO-PROF file</w:delText>
        </w:r>
        <w:r w:rsidDel="00937F03">
          <w:rPr>
            <w:noProof/>
            <w:webHidden/>
          </w:rPr>
          <w:tab/>
          <w:delText>33</w:delText>
        </w:r>
      </w:del>
    </w:p>
    <w:p w:rsidR="001C2C87" w:rsidDel="00937F03" w:rsidRDefault="001C2C87">
      <w:pPr>
        <w:pStyle w:val="TM2"/>
        <w:tabs>
          <w:tab w:val="left" w:pos="605"/>
          <w:tab w:val="right" w:leader="dot" w:pos="9063"/>
        </w:tabs>
        <w:rPr>
          <w:del w:id="376" w:author="RANNOU Jean-Philippe" w:date="2021-09-07T10:44:00Z"/>
          <w:rFonts w:asciiTheme="minorHAnsi" w:hAnsiTheme="minorHAnsi"/>
          <w:b w:val="0"/>
          <w:bCs w:val="0"/>
          <w:smallCaps w:val="0"/>
          <w:noProof/>
          <w:szCs w:val="22"/>
          <w:lang w:val="fr-FR"/>
        </w:rPr>
      </w:pPr>
      <w:del w:id="377" w:author="RANNOU Jean-Philippe" w:date="2021-09-07T10:44:00Z">
        <w:r w:rsidRPr="007E5DCD" w:rsidDel="00937F03">
          <w:rPr>
            <w:rStyle w:val="Lienhypertexte"/>
            <w:noProof/>
          </w:rPr>
          <w:delText>11.2</w:delText>
        </w:r>
        <w:r w:rsidDel="00937F03">
          <w:rPr>
            <w:rFonts w:asciiTheme="minorHAnsi" w:hAnsiTheme="minorHAnsi"/>
            <w:b w:val="0"/>
            <w:bCs w:val="0"/>
            <w:smallCaps w:val="0"/>
            <w:noProof/>
            <w:szCs w:val="22"/>
            <w:lang w:val="fr-FR"/>
          </w:rPr>
          <w:tab/>
        </w:r>
        <w:r w:rsidRPr="007E5DCD" w:rsidDel="00937F03">
          <w:rPr>
            <w:rStyle w:val="Lienhypertexte"/>
            <w:noProof/>
          </w:rPr>
          <w:delText>For Iridium floats</w:delText>
        </w:r>
        <w:r w:rsidDel="00937F03">
          <w:rPr>
            <w:noProof/>
            <w:webHidden/>
          </w:rPr>
          <w:tab/>
          <w:delText>34</w:delText>
        </w:r>
      </w:del>
    </w:p>
    <w:p w:rsidR="001C2C87" w:rsidDel="00937F03" w:rsidRDefault="001C2C87">
      <w:pPr>
        <w:pStyle w:val="TM3"/>
        <w:tabs>
          <w:tab w:val="left" w:pos="770"/>
          <w:tab w:val="right" w:leader="dot" w:pos="9063"/>
        </w:tabs>
        <w:rPr>
          <w:del w:id="378" w:author="RANNOU Jean-Philippe" w:date="2021-09-07T10:44:00Z"/>
          <w:rFonts w:asciiTheme="minorHAnsi" w:hAnsiTheme="minorHAnsi"/>
          <w:smallCaps w:val="0"/>
          <w:noProof/>
          <w:szCs w:val="22"/>
          <w:lang w:val="fr-FR"/>
        </w:rPr>
      </w:pPr>
      <w:del w:id="379" w:author="RANNOU Jean-Philippe" w:date="2021-09-07T10:44:00Z">
        <w:r w:rsidRPr="007E5DCD" w:rsidDel="00937F03">
          <w:rPr>
            <w:rStyle w:val="Lienhypertexte"/>
            <w:noProof/>
          </w:rPr>
          <w:delText>11.2.1</w:delText>
        </w:r>
        <w:r w:rsidDel="00937F03">
          <w:rPr>
            <w:rFonts w:asciiTheme="minorHAnsi" w:hAnsiTheme="minorHAnsi"/>
            <w:smallCaps w:val="0"/>
            <w:noProof/>
            <w:szCs w:val="22"/>
            <w:lang w:val="fr-FR"/>
          </w:rPr>
          <w:tab/>
        </w:r>
        <w:r w:rsidRPr="007E5DCD" w:rsidDel="00937F03">
          <w:rPr>
            <w:rStyle w:val="Lienhypertexte"/>
            <w:noProof/>
          </w:rPr>
          <w:delText>META file</w:delText>
        </w:r>
        <w:r w:rsidDel="00937F03">
          <w:rPr>
            <w:noProof/>
            <w:webHidden/>
          </w:rPr>
          <w:tab/>
          <w:delText>34</w:delText>
        </w:r>
      </w:del>
    </w:p>
    <w:p w:rsidR="001C2C87" w:rsidDel="00937F03" w:rsidRDefault="001C2C87">
      <w:pPr>
        <w:pStyle w:val="TM3"/>
        <w:tabs>
          <w:tab w:val="left" w:pos="770"/>
          <w:tab w:val="right" w:leader="dot" w:pos="9063"/>
        </w:tabs>
        <w:rPr>
          <w:del w:id="380" w:author="RANNOU Jean-Philippe" w:date="2021-09-07T10:44:00Z"/>
          <w:rFonts w:asciiTheme="minorHAnsi" w:hAnsiTheme="minorHAnsi"/>
          <w:smallCaps w:val="0"/>
          <w:noProof/>
          <w:szCs w:val="22"/>
          <w:lang w:val="fr-FR"/>
        </w:rPr>
      </w:pPr>
      <w:del w:id="381" w:author="RANNOU Jean-Philippe" w:date="2021-09-07T10:44:00Z">
        <w:r w:rsidRPr="007E5DCD" w:rsidDel="00937F03">
          <w:rPr>
            <w:rStyle w:val="Lienhypertexte"/>
            <w:noProof/>
          </w:rPr>
          <w:delText>11.2.2</w:delText>
        </w:r>
        <w:r w:rsidDel="00937F03">
          <w:rPr>
            <w:rFonts w:asciiTheme="minorHAnsi" w:hAnsiTheme="minorHAnsi"/>
            <w:smallCaps w:val="0"/>
            <w:noProof/>
            <w:szCs w:val="22"/>
            <w:lang w:val="fr-FR"/>
          </w:rPr>
          <w:tab/>
        </w:r>
        <w:r w:rsidRPr="007E5DCD" w:rsidDel="00937F03">
          <w:rPr>
            <w:rStyle w:val="Lienhypertexte"/>
            <w:noProof/>
          </w:rPr>
          <w:delText>TRAJ, MULTI-PROF an TECH files</w:delText>
        </w:r>
        <w:r w:rsidDel="00937F03">
          <w:rPr>
            <w:noProof/>
            <w:webHidden/>
          </w:rPr>
          <w:tab/>
          <w:delText>34</w:delText>
        </w:r>
      </w:del>
    </w:p>
    <w:p w:rsidR="001C2C87" w:rsidDel="00937F03" w:rsidRDefault="001C2C87">
      <w:pPr>
        <w:pStyle w:val="TM3"/>
        <w:tabs>
          <w:tab w:val="left" w:pos="770"/>
          <w:tab w:val="right" w:leader="dot" w:pos="9063"/>
        </w:tabs>
        <w:rPr>
          <w:del w:id="382" w:author="RANNOU Jean-Philippe" w:date="2021-09-07T10:44:00Z"/>
          <w:rFonts w:asciiTheme="minorHAnsi" w:hAnsiTheme="minorHAnsi"/>
          <w:smallCaps w:val="0"/>
          <w:noProof/>
          <w:szCs w:val="22"/>
          <w:lang w:val="fr-FR"/>
        </w:rPr>
      </w:pPr>
      <w:del w:id="383" w:author="RANNOU Jean-Philippe" w:date="2021-09-07T10:44:00Z">
        <w:r w:rsidRPr="007E5DCD" w:rsidDel="00937F03">
          <w:rPr>
            <w:rStyle w:val="Lienhypertexte"/>
            <w:noProof/>
          </w:rPr>
          <w:delText>11.2.3</w:delText>
        </w:r>
        <w:r w:rsidDel="00937F03">
          <w:rPr>
            <w:rFonts w:asciiTheme="minorHAnsi" w:hAnsiTheme="minorHAnsi"/>
            <w:smallCaps w:val="0"/>
            <w:noProof/>
            <w:szCs w:val="22"/>
            <w:lang w:val="fr-FR"/>
          </w:rPr>
          <w:tab/>
        </w:r>
        <w:r w:rsidRPr="007E5DCD" w:rsidDel="00937F03">
          <w:rPr>
            <w:rStyle w:val="Lienhypertexte"/>
            <w:noProof/>
          </w:rPr>
          <w:delText>MONO-PROF file</w:delText>
        </w:r>
        <w:r w:rsidDel="00937F03">
          <w:rPr>
            <w:noProof/>
            <w:webHidden/>
          </w:rPr>
          <w:tab/>
          <w:delText>34</w:delText>
        </w:r>
      </w:del>
    </w:p>
    <w:p w:rsidR="001C2C87" w:rsidDel="00937F03" w:rsidRDefault="001C2C87">
      <w:pPr>
        <w:pStyle w:val="TM1"/>
        <w:tabs>
          <w:tab w:val="left" w:pos="440"/>
          <w:tab w:val="right" w:leader="dot" w:pos="9063"/>
        </w:tabs>
        <w:rPr>
          <w:del w:id="384" w:author="RANNOU Jean-Philippe" w:date="2021-09-07T10:44:00Z"/>
          <w:rFonts w:asciiTheme="minorHAnsi" w:hAnsiTheme="minorHAnsi"/>
          <w:b w:val="0"/>
          <w:bCs w:val="0"/>
          <w:caps w:val="0"/>
          <w:noProof/>
          <w:szCs w:val="22"/>
          <w:u w:val="none"/>
          <w:lang w:val="fr-FR"/>
        </w:rPr>
      </w:pPr>
      <w:del w:id="385" w:author="RANNOU Jean-Philippe" w:date="2021-09-07T10:44:00Z">
        <w:r w:rsidRPr="007E5DCD" w:rsidDel="00937F03">
          <w:rPr>
            <w:rStyle w:val="Lienhypertexte"/>
            <w:noProof/>
          </w:rPr>
          <w:delText>12</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E: miscellaneous information</w:delText>
        </w:r>
        <w:r w:rsidDel="00937F03">
          <w:rPr>
            <w:noProof/>
            <w:webHidden/>
          </w:rPr>
          <w:tab/>
          <w:delText>35</w:delText>
        </w:r>
      </w:del>
    </w:p>
    <w:p w:rsidR="001C2C87" w:rsidDel="00937F03" w:rsidRDefault="001C2C87">
      <w:pPr>
        <w:pStyle w:val="TM1"/>
        <w:tabs>
          <w:tab w:val="left" w:pos="440"/>
          <w:tab w:val="right" w:leader="dot" w:pos="9063"/>
        </w:tabs>
        <w:rPr>
          <w:del w:id="386" w:author="RANNOU Jean-Philippe" w:date="2021-09-07T10:44:00Z"/>
          <w:rFonts w:asciiTheme="minorHAnsi" w:hAnsiTheme="minorHAnsi"/>
          <w:b w:val="0"/>
          <w:bCs w:val="0"/>
          <w:caps w:val="0"/>
          <w:noProof/>
          <w:szCs w:val="22"/>
          <w:u w:val="none"/>
          <w:lang w:val="fr-FR"/>
        </w:rPr>
      </w:pPr>
      <w:del w:id="387" w:author="RANNOU Jean-Philippe" w:date="2021-09-07T10:44:00Z">
        <w:r w:rsidRPr="007E5DCD" w:rsidDel="00937F03">
          <w:rPr>
            <w:rStyle w:val="Lienhypertexte"/>
            <w:noProof/>
          </w:rPr>
          <w:delText>13</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F: NITRATE processing</w:delText>
        </w:r>
        <w:r w:rsidDel="00937F03">
          <w:rPr>
            <w:noProof/>
            <w:webHidden/>
          </w:rPr>
          <w:tab/>
          <w:delText>35</w:delText>
        </w:r>
      </w:del>
    </w:p>
    <w:p w:rsidR="001C2C87" w:rsidDel="00937F03" w:rsidRDefault="001C2C87">
      <w:pPr>
        <w:pStyle w:val="TM1"/>
        <w:tabs>
          <w:tab w:val="left" w:pos="440"/>
          <w:tab w:val="right" w:leader="dot" w:pos="9063"/>
        </w:tabs>
        <w:rPr>
          <w:del w:id="388" w:author="RANNOU Jean-Philippe" w:date="2021-09-07T10:44:00Z"/>
          <w:rFonts w:asciiTheme="minorHAnsi" w:hAnsiTheme="minorHAnsi"/>
          <w:b w:val="0"/>
          <w:bCs w:val="0"/>
          <w:caps w:val="0"/>
          <w:noProof/>
          <w:szCs w:val="22"/>
          <w:u w:val="none"/>
          <w:lang w:val="fr-FR"/>
        </w:rPr>
      </w:pPr>
      <w:del w:id="389" w:author="RANNOU Jean-Philippe" w:date="2021-09-07T10:44:00Z">
        <w:r w:rsidRPr="007E5DCD" w:rsidDel="00937F03">
          <w:rPr>
            <w:rStyle w:val="Lienhypertexte"/>
            <w:noProof/>
          </w:rPr>
          <w:delText>14</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G: Configuration and Technical label management</w:delText>
        </w:r>
        <w:r w:rsidDel="00937F03">
          <w:rPr>
            <w:noProof/>
            <w:webHidden/>
          </w:rPr>
          <w:tab/>
          <w:delText>36</w:delText>
        </w:r>
      </w:del>
    </w:p>
    <w:p w:rsidR="001C2C87" w:rsidDel="00937F03" w:rsidRDefault="001C2C87">
      <w:pPr>
        <w:pStyle w:val="TM2"/>
        <w:tabs>
          <w:tab w:val="left" w:pos="605"/>
          <w:tab w:val="right" w:leader="dot" w:pos="9063"/>
        </w:tabs>
        <w:rPr>
          <w:del w:id="390" w:author="RANNOU Jean-Philippe" w:date="2021-09-07T10:44:00Z"/>
          <w:rFonts w:asciiTheme="minorHAnsi" w:hAnsiTheme="minorHAnsi"/>
          <w:b w:val="0"/>
          <w:bCs w:val="0"/>
          <w:smallCaps w:val="0"/>
          <w:noProof/>
          <w:szCs w:val="22"/>
          <w:lang w:val="fr-FR"/>
        </w:rPr>
      </w:pPr>
      <w:del w:id="391" w:author="RANNOU Jean-Philippe" w:date="2021-09-07T10:44:00Z">
        <w:r w:rsidRPr="007E5DCD" w:rsidDel="00937F03">
          <w:rPr>
            <w:rStyle w:val="Lienhypertexte"/>
            <w:noProof/>
          </w:rPr>
          <w:delText>14.1</w:delText>
        </w:r>
        <w:r w:rsidDel="00937F03">
          <w:rPr>
            <w:rFonts w:asciiTheme="minorHAnsi" w:hAnsiTheme="minorHAnsi"/>
            <w:b w:val="0"/>
            <w:bCs w:val="0"/>
            <w:smallCaps w:val="0"/>
            <w:noProof/>
            <w:szCs w:val="22"/>
            <w:lang w:val="fr-FR"/>
          </w:rPr>
          <w:tab/>
        </w:r>
        <w:r w:rsidRPr="007E5DCD" w:rsidDel="00937F03">
          <w:rPr>
            <w:rStyle w:val="Lienhypertexte"/>
            <w:noProof/>
          </w:rPr>
          <w:delText>Configuration label management</w:delText>
        </w:r>
        <w:r w:rsidDel="00937F03">
          <w:rPr>
            <w:noProof/>
            <w:webHidden/>
          </w:rPr>
          <w:tab/>
          <w:delText>36</w:delText>
        </w:r>
      </w:del>
    </w:p>
    <w:p w:rsidR="001C2C87" w:rsidDel="00937F03" w:rsidRDefault="001C2C87">
      <w:pPr>
        <w:pStyle w:val="TM2"/>
        <w:tabs>
          <w:tab w:val="left" w:pos="605"/>
          <w:tab w:val="right" w:leader="dot" w:pos="9063"/>
        </w:tabs>
        <w:rPr>
          <w:del w:id="392" w:author="RANNOU Jean-Philippe" w:date="2021-09-07T10:44:00Z"/>
          <w:rFonts w:asciiTheme="minorHAnsi" w:hAnsiTheme="minorHAnsi"/>
          <w:b w:val="0"/>
          <w:bCs w:val="0"/>
          <w:smallCaps w:val="0"/>
          <w:noProof/>
          <w:szCs w:val="22"/>
          <w:lang w:val="fr-FR"/>
        </w:rPr>
      </w:pPr>
      <w:del w:id="393" w:author="RANNOU Jean-Philippe" w:date="2021-09-07T10:44:00Z">
        <w:r w:rsidRPr="007E5DCD" w:rsidDel="00937F03">
          <w:rPr>
            <w:rStyle w:val="Lienhypertexte"/>
            <w:noProof/>
          </w:rPr>
          <w:lastRenderedPageBreak/>
          <w:delText>14.2</w:delText>
        </w:r>
        <w:r w:rsidDel="00937F03">
          <w:rPr>
            <w:rFonts w:asciiTheme="minorHAnsi" w:hAnsiTheme="minorHAnsi"/>
            <w:b w:val="0"/>
            <w:bCs w:val="0"/>
            <w:smallCaps w:val="0"/>
            <w:noProof/>
            <w:szCs w:val="22"/>
            <w:lang w:val="fr-FR"/>
          </w:rPr>
          <w:tab/>
        </w:r>
        <w:r w:rsidRPr="007E5DCD" w:rsidDel="00937F03">
          <w:rPr>
            <w:rStyle w:val="Lienhypertexte"/>
            <w:noProof/>
          </w:rPr>
          <w:delText>Technical label management</w:delText>
        </w:r>
        <w:r w:rsidDel="00937F03">
          <w:rPr>
            <w:noProof/>
            <w:webHidden/>
          </w:rPr>
          <w:tab/>
          <w:delText>36</w:delText>
        </w:r>
      </w:del>
    </w:p>
    <w:p w:rsidR="001C2C87" w:rsidDel="00937F03" w:rsidRDefault="001C2C87">
      <w:pPr>
        <w:pStyle w:val="TM1"/>
        <w:tabs>
          <w:tab w:val="left" w:pos="440"/>
          <w:tab w:val="right" w:leader="dot" w:pos="9063"/>
        </w:tabs>
        <w:rPr>
          <w:del w:id="394" w:author="RANNOU Jean-Philippe" w:date="2021-09-07T10:44:00Z"/>
          <w:rFonts w:asciiTheme="minorHAnsi" w:hAnsiTheme="minorHAnsi"/>
          <w:b w:val="0"/>
          <w:bCs w:val="0"/>
          <w:caps w:val="0"/>
          <w:noProof/>
          <w:szCs w:val="22"/>
          <w:u w:val="none"/>
          <w:lang w:val="fr-FR"/>
        </w:rPr>
      </w:pPr>
      <w:del w:id="395" w:author="RANNOU Jean-Philippe" w:date="2021-09-07T10:44:00Z">
        <w:r w:rsidRPr="007E5DCD" w:rsidDel="00937F03">
          <w:rPr>
            <w:rStyle w:val="Lienhypertexte"/>
            <w:noProof/>
          </w:rPr>
          <w:delText>15</w:delText>
        </w:r>
        <w:r w:rsidDel="00937F03">
          <w:rPr>
            <w:rFonts w:asciiTheme="minorHAnsi" w:hAnsiTheme="minorHAnsi"/>
            <w:b w:val="0"/>
            <w:bCs w:val="0"/>
            <w:caps w:val="0"/>
            <w:noProof/>
            <w:szCs w:val="22"/>
            <w:u w:val="none"/>
            <w:lang w:val="fr-FR"/>
          </w:rPr>
          <w:tab/>
        </w:r>
        <w:r w:rsidRPr="007E5DCD" w:rsidDel="00937F03">
          <w:rPr>
            <w:rStyle w:val="Lienhypertexte"/>
            <w:noProof/>
          </w:rPr>
          <w:delText>ANNEX H: additional tools</w:delText>
        </w:r>
        <w:r w:rsidDel="00937F03">
          <w:rPr>
            <w:noProof/>
            <w:webHidden/>
          </w:rPr>
          <w:tab/>
          <w:delText>37</w:delText>
        </w:r>
      </w:del>
    </w:p>
    <w:p w:rsidR="001C2C87" w:rsidDel="00937F03" w:rsidRDefault="001C2C87">
      <w:pPr>
        <w:pStyle w:val="TM2"/>
        <w:tabs>
          <w:tab w:val="left" w:pos="605"/>
          <w:tab w:val="right" w:leader="dot" w:pos="9063"/>
        </w:tabs>
        <w:rPr>
          <w:del w:id="396" w:author="RANNOU Jean-Philippe" w:date="2021-09-07T10:44:00Z"/>
          <w:rFonts w:asciiTheme="minorHAnsi" w:hAnsiTheme="minorHAnsi"/>
          <w:b w:val="0"/>
          <w:bCs w:val="0"/>
          <w:smallCaps w:val="0"/>
          <w:noProof/>
          <w:szCs w:val="22"/>
          <w:lang w:val="fr-FR"/>
        </w:rPr>
      </w:pPr>
      <w:del w:id="397" w:author="RANNOU Jean-Philippe" w:date="2021-09-07T10:44:00Z">
        <w:r w:rsidRPr="007E5DCD" w:rsidDel="00937F03">
          <w:rPr>
            <w:rStyle w:val="Lienhypertexte"/>
            <w:noProof/>
          </w:rPr>
          <w:delText>15.1</w:delText>
        </w:r>
        <w:r w:rsidDel="00937F03">
          <w:rPr>
            <w:rFonts w:asciiTheme="minorHAnsi" w:hAnsiTheme="minorHAnsi"/>
            <w:b w:val="0"/>
            <w:bCs w:val="0"/>
            <w:smallCaps w:val="0"/>
            <w:noProof/>
            <w:szCs w:val="22"/>
            <w:lang w:val="fr-FR"/>
          </w:rPr>
          <w:tab/>
        </w:r>
        <w:r w:rsidRPr="007E5DCD" w:rsidDel="00937F03">
          <w:rPr>
            <w:rStyle w:val="Lienhypertexte"/>
            <w:noProof/>
          </w:rPr>
          <w:delText>Tools configuration</w:delText>
        </w:r>
        <w:r w:rsidDel="00937F03">
          <w:rPr>
            <w:noProof/>
            <w:webHidden/>
          </w:rPr>
          <w:tab/>
          <w:delText>37</w:delText>
        </w:r>
      </w:del>
    </w:p>
    <w:p w:rsidR="001C2C87" w:rsidDel="00937F03" w:rsidRDefault="001C2C87">
      <w:pPr>
        <w:pStyle w:val="TM2"/>
        <w:tabs>
          <w:tab w:val="left" w:pos="605"/>
          <w:tab w:val="right" w:leader="dot" w:pos="9063"/>
        </w:tabs>
        <w:rPr>
          <w:del w:id="398" w:author="RANNOU Jean-Philippe" w:date="2021-09-07T10:44:00Z"/>
          <w:rFonts w:asciiTheme="minorHAnsi" w:hAnsiTheme="minorHAnsi"/>
          <w:b w:val="0"/>
          <w:bCs w:val="0"/>
          <w:smallCaps w:val="0"/>
          <w:noProof/>
          <w:szCs w:val="22"/>
          <w:lang w:val="fr-FR"/>
        </w:rPr>
      </w:pPr>
      <w:del w:id="399" w:author="RANNOU Jean-Philippe" w:date="2021-09-07T10:44:00Z">
        <w:r w:rsidRPr="007E5DCD" w:rsidDel="00937F03">
          <w:rPr>
            <w:rStyle w:val="Lienhypertexte"/>
            <w:noProof/>
          </w:rPr>
          <w:delText>15.2</w:delText>
        </w:r>
        <w:r w:rsidDel="00937F03">
          <w:rPr>
            <w:rFonts w:asciiTheme="minorHAnsi" w:hAnsiTheme="minorHAnsi"/>
            <w:b w:val="0"/>
            <w:bCs w:val="0"/>
            <w:smallCaps w:val="0"/>
            <w:noProof/>
            <w:szCs w:val="22"/>
            <w:lang w:val="fr-FR"/>
          </w:rPr>
          <w:tab/>
        </w:r>
        <w:r w:rsidRPr="007E5DCD" w:rsidDel="00937F03">
          <w:rPr>
            <w:rStyle w:val="Lienhypertexte"/>
            <w:noProof/>
          </w:rPr>
          <w:delText>A selection of useful tools</w:delText>
        </w:r>
        <w:r w:rsidDel="00937F03">
          <w:rPr>
            <w:noProof/>
            <w:webHidden/>
          </w:rPr>
          <w:tab/>
          <w:delText>37</w:delText>
        </w:r>
      </w:del>
    </w:p>
    <w:p w:rsidR="001C2C87" w:rsidDel="00937F03" w:rsidRDefault="001C2C87">
      <w:pPr>
        <w:pStyle w:val="TM3"/>
        <w:tabs>
          <w:tab w:val="left" w:pos="770"/>
          <w:tab w:val="right" w:leader="dot" w:pos="9063"/>
        </w:tabs>
        <w:rPr>
          <w:del w:id="400" w:author="RANNOU Jean-Philippe" w:date="2021-09-07T10:44:00Z"/>
          <w:rFonts w:asciiTheme="minorHAnsi" w:hAnsiTheme="minorHAnsi"/>
          <w:smallCaps w:val="0"/>
          <w:noProof/>
          <w:szCs w:val="22"/>
          <w:lang w:val="fr-FR"/>
        </w:rPr>
      </w:pPr>
      <w:del w:id="401" w:author="RANNOU Jean-Philippe" w:date="2021-09-07T10:44:00Z">
        <w:r w:rsidRPr="007E5DCD" w:rsidDel="00937F03">
          <w:rPr>
            <w:rStyle w:val="Lienhypertexte"/>
            <w:noProof/>
          </w:rPr>
          <w:delText>15.2.1</w:delText>
        </w:r>
        <w:r w:rsidDel="00937F03">
          <w:rPr>
            <w:rFonts w:asciiTheme="minorHAnsi" w:hAnsiTheme="minorHAnsi"/>
            <w:smallCaps w:val="0"/>
            <w:noProof/>
            <w:szCs w:val="22"/>
            <w:lang w:val="fr-FR"/>
          </w:rPr>
          <w:tab/>
        </w:r>
        <w:r w:rsidRPr="007E5DCD" w:rsidDel="00937F03">
          <w:rPr>
            <w:rStyle w:val="Lienhypertexte"/>
            <w:noProof/>
          </w:rPr>
          <w:delText>Visualization tools</w:delText>
        </w:r>
        <w:r w:rsidDel="00937F03">
          <w:rPr>
            <w:noProof/>
            <w:webHidden/>
          </w:rPr>
          <w:tab/>
          <w:delText>37</w:delText>
        </w:r>
      </w:del>
    </w:p>
    <w:p w:rsidR="001C2C87" w:rsidDel="00937F03" w:rsidRDefault="001C2C87">
      <w:pPr>
        <w:pStyle w:val="TM3"/>
        <w:tabs>
          <w:tab w:val="left" w:pos="770"/>
          <w:tab w:val="right" w:leader="dot" w:pos="9063"/>
        </w:tabs>
        <w:rPr>
          <w:del w:id="402" w:author="RANNOU Jean-Philippe" w:date="2021-09-07T10:44:00Z"/>
          <w:rFonts w:asciiTheme="minorHAnsi" w:hAnsiTheme="minorHAnsi"/>
          <w:smallCaps w:val="0"/>
          <w:noProof/>
          <w:szCs w:val="22"/>
          <w:lang w:val="fr-FR"/>
        </w:rPr>
      </w:pPr>
      <w:del w:id="403" w:author="RANNOU Jean-Philippe" w:date="2021-09-07T10:44:00Z">
        <w:r w:rsidRPr="007E5DCD" w:rsidDel="00937F03">
          <w:rPr>
            <w:rStyle w:val="Lienhypertexte"/>
            <w:noProof/>
          </w:rPr>
          <w:delText>15.2.2</w:delText>
        </w:r>
        <w:r w:rsidDel="00937F03">
          <w:rPr>
            <w:rFonts w:asciiTheme="minorHAnsi" w:hAnsiTheme="minorHAnsi"/>
            <w:smallCaps w:val="0"/>
            <w:noProof/>
            <w:szCs w:val="22"/>
            <w:lang w:val="fr-FR"/>
          </w:rPr>
          <w:tab/>
        </w:r>
        <w:r w:rsidRPr="007E5DCD" w:rsidDel="00937F03">
          <w:rPr>
            <w:rStyle w:val="Lienhypertexte"/>
            <w:noProof/>
          </w:rPr>
          <w:delText>NetCDF to CSV conversion tools</w:delText>
        </w:r>
        <w:r w:rsidDel="00937F03">
          <w:rPr>
            <w:noProof/>
            <w:webHidden/>
          </w:rPr>
          <w:tab/>
          <w:delText>37</w:delText>
        </w:r>
      </w:del>
    </w:p>
    <w:p w:rsidR="001C2C87" w:rsidDel="00937F03" w:rsidRDefault="001C2C87">
      <w:pPr>
        <w:pStyle w:val="TM3"/>
        <w:tabs>
          <w:tab w:val="left" w:pos="770"/>
          <w:tab w:val="right" w:leader="dot" w:pos="9063"/>
        </w:tabs>
        <w:rPr>
          <w:del w:id="404" w:author="RANNOU Jean-Philippe" w:date="2021-09-07T10:44:00Z"/>
          <w:rFonts w:asciiTheme="minorHAnsi" w:hAnsiTheme="minorHAnsi"/>
          <w:smallCaps w:val="0"/>
          <w:noProof/>
          <w:szCs w:val="22"/>
          <w:lang w:val="fr-FR"/>
        </w:rPr>
      </w:pPr>
      <w:del w:id="405" w:author="RANNOU Jean-Philippe" w:date="2021-09-07T10:44:00Z">
        <w:r w:rsidRPr="007E5DCD" w:rsidDel="00937F03">
          <w:rPr>
            <w:rStyle w:val="Lienhypertexte"/>
            <w:noProof/>
          </w:rPr>
          <w:delText>15.2.3</w:delText>
        </w:r>
        <w:r w:rsidDel="00937F03">
          <w:rPr>
            <w:rFonts w:asciiTheme="minorHAnsi" w:hAnsiTheme="minorHAnsi"/>
            <w:smallCaps w:val="0"/>
            <w:noProof/>
            <w:szCs w:val="22"/>
            <w:lang w:val="fr-FR"/>
          </w:rPr>
          <w:tab/>
        </w:r>
        <w:r w:rsidRPr="007E5DCD" w:rsidDel="00937F03">
          <w:rPr>
            <w:rStyle w:val="Lienhypertexte"/>
            <w:noProof/>
          </w:rPr>
          <w:delText>Argos cycle file management tools</w:delText>
        </w:r>
        <w:r w:rsidDel="00937F03">
          <w:rPr>
            <w:noProof/>
            <w:webHidden/>
          </w:rPr>
          <w:tab/>
          <w:delText>38</w:delText>
        </w:r>
      </w:del>
    </w:p>
    <w:p w:rsidR="001C2C87" w:rsidDel="00937F03" w:rsidRDefault="001C2C87">
      <w:pPr>
        <w:pStyle w:val="TM3"/>
        <w:tabs>
          <w:tab w:val="left" w:pos="770"/>
          <w:tab w:val="right" w:leader="dot" w:pos="9063"/>
        </w:tabs>
        <w:rPr>
          <w:del w:id="406" w:author="RANNOU Jean-Philippe" w:date="2021-09-07T10:44:00Z"/>
          <w:rFonts w:asciiTheme="minorHAnsi" w:hAnsiTheme="minorHAnsi"/>
          <w:smallCaps w:val="0"/>
          <w:noProof/>
          <w:szCs w:val="22"/>
          <w:lang w:val="fr-FR"/>
        </w:rPr>
      </w:pPr>
      <w:del w:id="407" w:author="RANNOU Jean-Philippe" w:date="2021-09-07T10:44:00Z">
        <w:r w:rsidRPr="007E5DCD" w:rsidDel="00937F03">
          <w:rPr>
            <w:rStyle w:val="Lienhypertexte"/>
            <w:noProof/>
          </w:rPr>
          <w:delText>15.2.4</w:delText>
        </w:r>
        <w:r w:rsidDel="00937F03">
          <w:rPr>
            <w:rFonts w:asciiTheme="minorHAnsi" w:hAnsiTheme="minorHAnsi"/>
            <w:smallCaps w:val="0"/>
            <w:noProof/>
            <w:szCs w:val="22"/>
            <w:lang w:val="fr-FR"/>
          </w:rPr>
          <w:tab/>
        </w:r>
        <w:r w:rsidRPr="007E5DCD" w:rsidDel="00937F03">
          <w:rPr>
            <w:rStyle w:val="Lienhypertexte"/>
            <w:noProof/>
          </w:rPr>
          <w:delText>copy_iridium_mail_files, copy_remocean_sbd_files, copy_cts5_files, copy_apx_iridium_rudics_files, copy_apx_apf11_iridium_rudics_files or copy_nemo_files</w:delText>
        </w:r>
        <w:r w:rsidDel="00937F03">
          <w:rPr>
            <w:noProof/>
            <w:webHidden/>
          </w:rPr>
          <w:tab/>
          <w:delText>38</w:delText>
        </w:r>
      </w:del>
    </w:p>
    <w:p w:rsidR="001C2C87" w:rsidDel="00937F03" w:rsidRDefault="001C2C87">
      <w:pPr>
        <w:pStyle w:val="TM3"/>
        <w:tabs>
          <w:tab w:val="left" w:pos="770"/>
          <w:tab w:val="right" w:leader="dot" w:pos="9063"/>
        </w:tabs>
        <w:rPr>
          <w:del w:id="408" w:author="RANNOU Jean-Philippe" w:date="2021-09-07T10:44:00Z"/>
          <w:rFonts w:asciiTheme="minorHAnsi" w:hAnsiTheme="minorHAnsi"/>
          <w:smallCaps w:val="0"/>
          <w:noProof/>
          <w:szCs w:val="22"/>
          <w:lang w:val="fr-FR"/>
        </w:rPr>
      </w:pPr>
      <w:del w:id="409" w:author="RANNOU Jean-Philippe" w:date="2021-09-07T10:44:00Z">
        <w:r w:rsidRPr="007E5DCD" w:rsidDel="00937F03">
          <w:rPr>
            <w:rStyle w:val="Lienhypertexte"/>
            <w:noProof/>
          </w:rPr>
          <w:delText>15.2.5</w:delText>
        </w:r>
        <w:r w:rsidDel="00937F03">
          <w:rPr>
            <w:rFonts w:asciiTheme="minorHAnsi" w:hAnsiTheme="minorHAnsi"/>
            <w:smallCaps w:val="0"/>
            <w:noProof/>
            <w:szCs w:val="22"/>
            <w:lang w:val="fr-FR"/>
          </w:rPr>
          <w:tab/>
        </w:r>
        <w:r w:rsidRPr="007E5DCD" w:rsidDel="00937F03">
          <w:rPr>
            <w:rStyle w:val="Lienhypertexte"/>
            <w:noProof/>
          </w:rPr>
          <w:delText>nc_add_rtqc_flags_prof_and_traj</w:delText>
        </w:r>
        <w:r w:rsidDel="00937F03">
          <w:rPr>
            <w:noProof/>
            <w:webHidden/>
          </w:rPr>
          <w:tab/>
          <w:delText>38</w:delText>
        </w:r>
      </w:del>
    </w:p>
    <w:p w:rsidR="001C2C87" w:rsidDel="00937F03" w:rsidRDefault="001C2C87">
      <w:pPr>
        <w:pStyle w:val="TM3"/>
        <w:tabs>
          <w:tab w:val="left" w:pos="770"/>
          <w:tab w:val="right" w:leader="dot" w:pos="9063"/>
        </w:tabs>
        <w:rPr>
          <w:del w:id="410" w:author="RANNOU Jean-Philippe" w:date="2021-09-07T10:44:00Z"/>
          <w:rFonts w:asciiTheme="minorHAnsi" w:hAnsiTheme="minorHAnsi"/>
          <w:smallCaps w:val="0"/>
          <w:noProof/>
          <w:szCs w:val="22"/>
          <w:lang w:val="fr-FR"/>
        </w:rPr>
      </w:pPr>
      <w:del w:id="411" w:author="RANNOU Jean-Philippe" w:date="2021-09-07T10:44:00Z">
        <w:r w:rsidRPr="007E5DCD" w:rsidDel="00937F03">
          <w:rPr>
            <w:rStyle w:val="Lienhypertexte"/>
            <w:noProof/>
          </w:rPr>
          <w:delText>15.2.6</w:delText>
        </w:r>
        <w:r w:rsidDel="00937F03">
          <w:rPr>
            <w:rFonts w:asciiTheme="minorHAnsi" w:hAnsiTheme="minorHAnsi"/>
            <w:smallCaps w:val="0"/>
            <w:noProof/>
            <w:szCs w:val="22"/>
            <w:lang w:val="fr-FR"/>
          </w:rPr>
          <w:tab/>
        </w:r>
        <w:r w:rsidRPr="007E5DCD" w:rsidDel="00937F03">
          <w:rPr>
            <w:rStyle w:val="Lienhypertexte"/>
            <w:noProof/>
          </w:rPr>
          <w:delText>nc_check_file_format</w:delText>
        </w:r>
        <w:r w:rsidDel="00937F03">
          <w:rPr>
            <w:noProof/>
            <w:webHidden/>
          </w:rPr>
          <w:tab/>
          <w:delText>38</w:delText>
        </w:r>
      </w:del>
    </w:p>
    <w:p w:rsidR="007F228B" w:rsidRPr="000557AF" w:rsidRDefault="00305D54" w:rsidP="009F0AAC">
      <w:pPr>
        <w:pStyle w:val="Retraitnormal"/>
      </w:pPr>
      <w:r w:rsidRPr="000557AF">
        <w:fldChar w:fldCharType="end"/>
      </w:r>
    </w:p>
    <w:p w:rsidR="00806F87" w:rsidRPr="00FE6751" w:rsidRDefault="00806F87" w:rsidP="00EF65F5">
      <w:pPr>
        <w:pStyle w:val="Titre"/>
      </w:pPr>
      <w:bookmarkStart w:id="412" w:name="_Toc460855043"/>
      <w:bookmarkStart w:id="413" w:name="_Toc81907622"/>
      <w:r w:rsidRPr="00FE6751">
        <w:lastRenderedPageBreak/>
        <w:t>History</w:t>
      </w:r>
      <w:bookmarkEnd w:id="412"/>
      <w:bookmarkEnd w:id="413"/>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FE6751" w:rsidTr="00EF65F5">
        <w:trPr>
          <w:cantSplit/>
        </w:trPr>
        <w:tc>
          <w:tcPr>
            <w:tcW w:w="924"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rsidTr="00EF65F5">
        <w:trPr>
          <w:cantSplit/>
        </w:trPr>
        <w:tc>
          <w:tcPr>
            <w:tcW w:w="924" w:type="dxa"/>
          </w:tcPr>
          <w:p w:rsidR="00806F87" w:rsidRPr="00FE6751" w:rsidRDefault="00806F87" w:rsidP="00EF65F5">
            <w:pPr>
              <w:pStyle w:val="TableContents"/>
              <w:rPr>
                <w:sz w:val="20"/>
                <w:szCs w:val="20"/>
              </w:rPr>
            </w:pPr>
            <w:r w:rsidRPr="00FE6751">
              <w:rPr>
                <w:sz w:val="20"/>
                <w:szCs w:val="20"/>
              </w:rPr>
              <w:t>1.0</w:t>
            </w:r>
          </w:p>
        </w:tc>
        <w:tc>
          <w:tcPr>
            <w:tcW w:w="0" w:type="auto"/>
          </w:tcPr>
          <w:p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tcPr>
          <w:p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rsidTr="00EF65F5">
        <w:trPr>
          <w:cantSplit/>
        </w:trPr>
        <w:tc>
          <w:tcPr>
            <w:tcW w:w="924" w:type="dxa"/>
          </w:tcPr>
          <w:p w:rsidR="00F93CFA" w:rsidRPr="00FE6751" w:rsidRDefault="00F93CFA" w:rsidP="00EF65F5">
            <w:pPr>
              <w:pStyle w:val="TableContents"/>
              <w:rPr>
                <w:sz w:val="20"/>
                <w:szCs w:val="20"/>
              </w:rPr>
            </w:pPr>
            <w:r w:rsidRPr="00FE6751">
              <w:rPr>
                <w:sz w:val="20"/>
                <w:szCs w:val="20"/>
              </w:rPr>
              <w:t>1.1</w:t>
            </w:r>
          </w:p>
        </w:tc>
        <w:tc>
          <w:tcPr>
            <w:tcW w:w="0" w:type="auto"/>
          </w:tcPr>
          <w:p w:rsidR="00F93CFA" w:rsidRPr="00FE6751" w:rsidRDefault="00F93CFA" w:rsidP="00EF65F5">
            <w:pPr>
              <w:pStyle w:val="TableContents"/>
              <w:rPr>
                <w:sz w:val="20"/>
                <w:szCs w:val="20"/>
              </w:rPr>
            </w:pPr>
            <w:r w:rsidRPr="00FE6751">
              <w:rPr>
                <w:sz w:val="20"/>
                <w:szCs w:val="20"/>
              </w:rPr>
              <w:t xml:space="preserve">18/10/2016 </w:t>
            </w:r>
          </w:p>
        </w:tc>
        <w:tc>
          <w:tcPr>
            <w:tcW w:w="7047" w:type="dxa"/>
          </w:tcPr>
          <w:p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rsidTr="00EF65F5">
        <w:trPr>
          <w:cantSplit/>
        </w:trPr>
        <w:tc>
          <w:tcPr>
            <w:tcW w:w="924" w:type="dxa"/>
          </w:tcPr>
          <w:p w:rsidR="00D036B0" w:rsidRPr="00FE6751" w:rsidRDefault="00D036B0" w:rsidP="00EF65F5">
            <w:pPr>
              <w:pStyle w:val="TableContents"/>
              <w:rPr>
                <w:sz w:val="20"/>
                <w:szCs w:val="20"/>
              </w:rPr>
            </w:pPr>
            <w:r w:rsidRPr="00FE6751">
              <w:rPr>
                <w:sz w:val="20"/>
                <w:szCs w:val="20"/>
              </w:rPr>
              <w:t>1.2</w:t>
            </w:r>
          </w:p>
        </w:tc>
        <w:tc>
          <w:tcPr>
            <w:tcW w:w="0" w:type="auto"/>
          </w:tcPr>
          <w:p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tcPr>
          <w:p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rsidTr="00EF65F5">
        <w:trPr>
          <w:cantSplit/>
        </w:trPr>
        <w:tc>
          <w:tcPr>
            <w:tcW w:w="924" w:type="dxa"/>
          </w:tcPr>
          <w:p w:rsidR="00B65B67" w:rsidRPr="00FE6751" w:rsidRDefault="00B65B67" w:rsidP="00EF65F5">
            <w:pPr>
              <w:pStyle w:val="TableContents"/>
              <w:rPr>
                <w:sz w:val="20"/>
                <w:szCs w:val="20"/>
              </w:rPr>
            </w:pPr>
            <w:r w:rsidRPr="00FE6751">
              <w:rPr>
                <w:sz w:val="20"/>
                <w:szCs w:val="20"/>
              </w:rPr>
              <w:t>1.3</w:t>
            </w:r>
          </w:p>
        </w:tc>
        <w:tc>
          <w:tcPr>
            <w:tcW w:w="0" w:type="auto"/>
          </w:tcPr>
          <w:p w:rsidR="00B65B67" w:rsidRPr="00FE6751" w:rsidRDefault="00963E72" w:rsidP="00EF65F5">
            <w:pPr>
              <w:pStyle w:val="TableContents"/>
              <w:rPr>
                <w:sz w:val="20"/>
                <w:szCs w:val="20"/>
              </w:rPr>
            </w:pPr>
            <w:r>
              <w:rPr>
                <w:sz w:val="20"/>
                <w:szCs w:val="20"/>
              </w:rPr>
              <w:t>11</w:t>
            </w:r>
            <w:r w:rsidR="00B65B67" w:rsidRPr="00FE6751">
              <w:rPr>
                <w:sz w:val="20"/>
                <w:szCs w:val="20"/>
              </w:rPr>
              <w:t>/02/2020</w:t>
            </w:r>
          </w:p>
        </w:tc>
        <w:tc>
          <w:tcPr>
            <w:tcW w:w="7047" w:type="dxa"/>
          </w:tcPr>
          <w:p w:rsidR="00B65B67" w:rsidRPr="00FE6751" w:rsidRDefault="00B65B67" w:rsidP="00146E3F">
            <w:pPr>
              <w:pStyle w:val="TableContents"/>
              <w:rPr>
                <w:sz w:val="20"/>
                <w:szCs w:val="20"/>
              </w:rPr>
            </w:pPr>
            <w:r w:rsidRPr="00FE6751">
              <w:rPr>
                <w:sz w:val="20"/>
                <w:szCs w:val="20"/>
              </w:rPr>
              <w:t>JPR: updated to be compliant with the ‘033a’ version of the software.</w:t>
            </w:r>
          </w:p>
        </w:tc>
      </w:tr>
      <w:tr w:rsidR="00A91DBC" w:rsidRPr="00FE6751" w:rsidTr="00EF65F5">
        <w:trPr>
          <w:cantSplit/>
        </w:trPr>
        <w:tc>
          <w:tcPr>
            <w:tcW w:w="924" w:type="dxa"/>
          </w:tcPr>
          <w:p w:rsidR="00A91DBC" w:rsidRPr="001762DF" w:rsidRDefault="00A91DBC" w:rsidP="00EF65F5">
            <w:pPr>
              <w:pStyle w:val="TableContents"/>
              <w:rPr>
                <w:sz w:val="20"/>
                <w:szCs w:val="20"/>
                <w:rPrChange w:id="414" w:author="RANNOU Jean-Philippe" w:date="2021-09-07T10:20:00Z">
                  <w:rPr>
                    <w:sz w:val="20"/>
                    <w:szCs w:val="20"/>
                    <w:highlight w:val="green"/>
                  </w:rPr>
                </w:rPrChange>
              </w:rPr>
            </w:pPr>
            <w:r w:rsidRPr="001762DF">
              <w:rPr>
                <w:sz w:val="20"/>
                <w:szCs w:val="20"/>
                <w:rPrChange w:id="415" w:author="RANNOU Jean-Philippe" w:date="2021-09-07T10:20:00Z">
                  <w:rPr>
                    <w:sz w:val="20"/>
                    <w:szCs w:val="20"/>
                    <w:highlight w:val="green"/>
                  </w:rPr>
                </w:rPrChange>
              </w:rPr>
              <w:t>1.4</w:t>
            </w:r>
          </w:p>
        </w:tc>
        <w:tc>
          <w:tcPr>
            <w:tcW w:w="0" w:type="auto"/>
          </w:tcPr>
          <w:p w:rsidR="00A91DBC" w:rsidRPr="001762DF" w:rsidRDefault="00A91DBC" w:rsidP="00EF65F5">
            <w:pPr>
              <w:pStyle w:val="TableContents"/>
              <w:rPr>
                <w:sz w:val="20"/>
                <w:szCs w:val="20"/>
                <w:rPrChange w:id="416" w:author="RANNOU Jean-Philippe" w:date="2021-09-07T10:20:00Z">
                  <w:rPr>
                    <w:sz w:val="20"/>
                    <w:szCs w:val="20"/>
                    <w:highlight w:val="green"/>
                  </w:rPr>
                </w:rPrChange>
              </w:rPr>
            </w:pPr>
            <w:r w:rsidRPr="001762DF">
              <w:rPr>
                <w:sz w:val="20"/>
                <w:szCs w:val="20"/>
                <w:rPrChange w:id="417" w:author="RANNOU Jean-Philippe" w:date="2021-09-07T10:20:00Z">
                  <w:rPr>
                    <w:sz w:val="20"/>
                    <w:szCs w:val="20"/>
                    <w:highlight w:val="green"/>
                  </w:rPr>
                </w:rPrChange>
              </w:rPr>
              <w:t>19/06/2020</w:t>
            </w:r>
          </w:p>
          <w:p w:rsidR="0067108E" w:rsidRPr="001762DF" w:rsidRDefault="002F2C8A" w:rsidP="00EF65F5">
            <w:pPr>
              <w:pStyle w:val="TableContents"/>
              <w:rPr>
                <w:sz w:val="20"/>
                <w:szCs w:val="20"/>
                <w:rPrChange w:id="418" w:author="RANNOU Jean-Philippe" w:date="2021-09-07T10:20:00Z">
                  <w:rPr>
                    <w:sz w:val="20"/>
                    <w:szCs w:val="20"/>
                    <w:highlight w:val="green"/>
                  </w:rPr>
                </w:rPrChange>
              </w:rPr>
            </w:pPr>
            <w:r w:rsidRPr="001762DF">
              <w:rPr>
                <w:sz w:val="20"/>
                <w:szCs w:val="20"/>
                <w:rPrChange w:id="419" w:author="RANNOU Jean-Philippe" w:date="2021-09-07T10:20:00Z">
                  <w:rPr>
                    <w:sz w:val="20"/>
                    <w:szCs w:val="20"/>
                    <w:highlight w:val="green"/>
                  </w:rPr>
                </w:rPrChange>
              </w:rPr>
              <w:t>18</w:t>
            </w:r>
            <w:r w:rsidR="0067108E" w:rsidRPr="001762DF">
              <w:rPr>
                <w:sz w:val="20"/>
                <w:szCs w:val="20"/>
                <w:rPrChange w:id="420" w:author="RANNOU Jean-Philippe" w:date="2021-09-07T10:20:00Z">
                  <w:rPr>
                    <w:sz w:val="20"/>
                    <w:szCs w:val="20"/>
                    <w:highlight w:val="green"/>
                  </w:rPr>
                </w:rPrChange>
              </w:rPr>
              <w:t>/01/2021</w:t>
            </w:r>
          </w:p>
        </w:tc>
        <w:tc>
          <w:tcPr>
            <w:tcW w:w="7047" w:type="dxa"/>
          </w:tcPr>
          <w:p w:rsidR="00A91DBC" w:rsidRPr="001762DF" w:rsidRDefault="00A91DBC">
            <w:pPr>
              <w:pStyle w:val="TableContents"/>
              <w:rPr>
                <w:sz w:val="20"/>
                <w:szCs w:val="20"/>
                <w:rPrChange w:id="421" w:author="RANNOU Jean-Philippe" w:date="2021-09-07T10:20:00Z">
                  <w:rPr>
                    <w:sz w:val="20"/>
                    <w:szCs w:val="20"/>
                    <w:highlight w:val="green"/>
                  </w:rPr>
                </w:rPrChange>
              </w:rPr>
            </w:pPr>
            <w:r w:rsidRPr="001762DF">
              <w:rPr>
                <w:sz w:val="20"/>
                <w:szCs w:val="20"/>
                <w:rPrChange w:id="422" w:author="RANNOU Jean-Philippe" w:date="2021-09-07T10:20:00Z">
                  <w:rPr>
                    <w:sz w:val="20"/>
                    <w:szCs w:val="20"/>
                    <w:highlight w:val="green"/>
                  </w:rPr>
                </w:rPrChange>
              </w:rPr>
              <w:t>JPR: updated to be compliant with the ‘035c’ version of the software.</w:t>
            </w:r>
          </w:p>
          <w:p w:rsidR="0067108E" w:rsidRPr="001762DF" w:rsidRDefault="0067108E">
            <w:pPr>
              <w:pStyle w:val="TableContents"/>
              <w:rPr>
                <w:sz w:val="20"/>
                <w:szCs w:val="20"/>
                <w:rPrChange w:id="423" w:author="RANNOU Jean-Philippe" w:date="2021-09-07T10:20:00Z">
                  <w:rPr>
                    <w:sz w:val="20"/>
                    <w:szCs w:val="20"/>
                    <w:highlight w:val="green"/>
                  </w:rPr>
                </w:rPrChange>
              </w:rPr>
            </w:pPr>
            <w:r w:rsidRPr="001762DF">
              <w:rPr>
                <w:sz w:val="20"/>
                <w:szCs w:val="20"/>
                <w:rPrChange w:id="424" w:author="RANNOU Jean-Philippe" w:date="2021-09-07T10:20:00Z">
                  <w:rPr>
                    <w:sz w:val="20"/>
                    <w:szCs w:val="20"/>
                    <w:highlight w:val="green"/>
                  </w:rPr>
                </w:rPrChange>
              </w:rPr>
              <w:t xml:space="preserve">JPR: </w:t>
            </w:r>
            <w:proofErr w:type="spellStart"/>
            <w:r w:rsidRPr="001762DF">
              <w:rPr>
                <w:sz w:val="20"/>
                <w:szCs w:val="20"/>
                <w:rPrChange w:id="425" w:author="RANNOU Jean-Philippe" w:date="2021-09-07T10:20:00Z">
                  <w:rPr>
                    <w:sz w:val="20"/>
                    <w:szCs w:val="20"/>
                    <w:highlight w:val="green"/>
                  </w:rPr>
                </w:rPrChange>
              </w:rPr>
              <w:t>Matlab</w:t>
            </w:r>
            <w:proofErr w:type="spellEnd"/>
            <w:r w:rsidRPr="001762DF">
              <w:rPr>
                <w:sz w:val="20"/>
                <w:szCs w:val="20"/>
                <w:rPrChange w:id="426" w:author="RANNOU Jean-Philippe" w:date="2021-09-07T10:20:00Z">
                  <w:rPr>
                    <w:sz w:val="20"/>
                    <w:szCs w:val="20"/>
                    <w:highlight w:val="green"/>
                  </w:rPr>
                </w:rPrChange>
              </w:rPr>
              <w:t xml:space="preserve"> version needed (at least R2016b – “split” function used)</w:t>
            </w:r>
            <w:ins w:id="427" w:author="RANNOU Jean-Philippe" w:date="2021-09-07T11:40:00Z">
              <w:r w:rsidR="007B0DAF">
                <w:rPr>
                  <w:sz w:val="20"/>
                  <w:szCs w:val="20"/>
                </w:rPr>
                <w:t>.</w:t>
              </w:r>
            </w:ins>
          </w:p>
        </w:tc>
      </w:tr>
      <w:tr w:rsidR="001762DF" w:rsidRPr="00FE6751" w:rsidTr="00EF65F5">
        <w:trPr>
          <w:cantSplit/>
        </w:trPr>
        <w:tc>
          <w:tcPr>
            <w:tcW w:w="924" w:type="dxa"/>
          </w:tcPr>
          <w:p w:rsidR="001762DF" w:rsidRPr="00FE6751" w:rsidRDefault="001762DF" w:rsidP="001762DF">
            <w:pPr>
              <w:pStyle w:val="TableContents"/>
              <w:rPr>
                <w:sz w:val="20"/>
                <w:szCs w:val="20"/>
                <w:highlight w:val="green"/>
              </w:rPr>
            </w:pPr>
            <w:ins w:id="428" w:author="RANNOU Jean-Philippe" w:date="2021-09-07T10:19:00Z">
              <w:r w:rsidRPr="002E5C4D">
                <w:rPr>
                  <w:sz w:val="20"/>
                  <w:szCs w:val="20"/>
                  <w:highlight w:val="green"/>
                </w:rPr>
                <w:t>1.</w:t>
              </w:r>
              <w:r>
                <w:rPr>
                  <w:sz w:val="20"/>
                  <w:szCs w:val="20"/>
                  <w:highlight w:val="green"/>
                </w:rPr>
                <w:t>5</w:t>
              </w:r>
            </w:ins>
          </w:p>
        </w:tc>
        <w:tc>
          <w:tcPr>
            <w:tcW w:w="0" w:type="auto"/>
          </w:tcPr>
          <w:p w:rsidR="001762DF" w:rsidRPr="00FE6751" w:rsidRDefault="001762DF" w:rsidP="001762DF">
            <w:pPr>
              <w:pStyle w:val="TableContents"/>
              <w:rPr>
                <w:sz w:val="20"/>
                <w:szCs w:val="20"/>
                <w:highlight w:val="green"/>
              </w:rPr>
            </w:pPr>
            <w:ins w:id="429" w:author="RANNOU Jean-Philippe" w:date="2021-09-07T10:19:00Z">
              <w:r>
                <w:rPr>
                  <w:sz w:val="20"/>
                  <w:szCs w:val="20"/>
                  <w:highlight w:val="green"/>
                </w:rPr>
                <w:t>07/09/2021</w:t>
              </w:r>
            </w:ins>
          </w:p>
        </w:tc>
        <w:tc>
          <w:tcPr>
            <w:tcW w:w="7047" w:type="dxa"/>
          </w:tcPr>
          <w:p w:rsidR="001762DF" w:rsidRPr="00FE6751" w:rsidRDefault="001762DF" w:rsidP="007E5DCD">
            <w:pPr>
              <w:pStyle w:val="TableContents"/>
              <w:rPr>
                <w:sz w:val="20"/>
                <w:szCs w:val="20"/>
                <w:highlight w:val="green"/>
              </w:rPr>
            </w:pPr>
            <w:ins w:id="430" w:author="RANNOU Jean-Philippe" w:date="2021-09-07T10:19:00Z">
              <w:r w:rsidRPr="002E5C4D">
                <w:rPr>
                  <w:sz w:val="20"/>
                  <w:szCs w:val="20"/>
                  <w:highlight w:val="green"/>
                </w:rPr>
                <w:t xml:space="preserve">JPR: </w:t>
              </w:r>
            </w:ins>
            <w:ins w:id="431" w:author="RANNOU Jean-Philippe" w:date="2021-09-07T11:36:00Z">
              <w:r w:rsidR="00F072C1">
                <w:rPr>
                  <w:sz w:val="20"/>
                  <w:szCs w:val="20"/>
                  <w:highlight w:val="green"/>
                </w:rPr>
                <w:t>updated to be compliant with</w:t>
              </w:r>
            </w:ins>
            <w:ins w:id="432" w:author="RANNOU Jean-Philippe" w:date="2021-09-07T11:39:00Z">
              <w:r w:rsidR="008C1F50">
                <w:rPr>
                  <w:sz w:val="20"/>
                  <w:szCs w:val="20"/>
                  <w:highlight w:val="green"/>
                </w:rPr>
                <w:t xml:space="preserve"> the</w:t>
              </w:r>
            </w:ins>
            <w:ins w:id="433" w:author="RANNOU Jean-Philippe" w:date="2021-09-07T11:36:00Z">
              <w:r w:rsidR="00F072C1">
                <w:rPr>
                  <w:sz w:val="20"/>
                  <w:szCs w:val="20"/>
                  <w:highlight w:val="green"/>
                </w:rPr>
                <w:t xml:space="preserve"> ‘044a</w:t>
              </w:r>
            </w:ins>
            <w:ins w:id="434" w:author="RANNOU Jean-Philippe" w:date="2021-09-07T11:37:00Z">
              <w:r w:rsidR="00F072C1">
                <w:rPr>
                  <w:sz w:val="20"/>
                  <w:szCs w:val="20"/>
                  <w:highlight w:val="green"/>
                </w:rPr>
                <w:t>’ version of the software (</w:t>
              </w:r>
            </w:ins>
            <w:ins w:id="435" w:author="RANNOU Jean-Philippe" w:date="2021-09-07T11:38:00Z">
              <w:r w:rsidR="00F072C1">
                <w:rPr>
                  <w:sz w:val="20"/>
                  <w:szCs w:val="20"/>
                  <w:highlight w:val="green"/>
                </w:rPr>
                <w:t xml:space="preserve">possible </w:t>
              </w:r>
            </w:ins>
            <w:ins w:id="436" w:author="RANNOU Jean-Philippe" w:date="2021-09-07T11:37:00Z">
              <w:r w:rsidR="00F072C1">
                <w:rPr>
                  <w:sz w:val="20"/>
                  <w:szCs w:val="20"/>
                  <w:highlight w:val="green"/>
                </w:rPr>
                <w:t xml:space="preserve">generation of </w:t>
              </w:r>
            </w:ins>
            <w:ins w:id="437" w:author="RANNOU Jean-Philippe" w:date="2021-09-07T11:38:00Z">
              <w:r w:rsidR="00F072C1">
                <w:rPr>
                  <w:sz w:val="20"/>
                  <w:szCs w:val="20"/>
                  <w:highlight w:val="green"/>
                </w:rPr>
                <w:t xml:space="preserve">the </w:t>
              </w:r>
            </w:ins>
            <w:ins w:id="438" w:author="RANNOU Jean-Philippe" w:date="2021-09-07T11:37:00Z">
              <w:r w:rsidR="00F072C1">
                <w:rPr>
                  <w:sz w:val="20"/>
                  <w:szCs w:val="20"/>
                  <w:highlight w:val="green"/>
                </w:rPr>
                <w:t xml:space="preserve">3.2 </w:t>
              </w:r>
            </w:ins>
            <w:ins w:id="439" w:author="RANNOU Jean-Philippe" w:date="2021-09-07T11:39:00Z">
              <w:r w:rsidR="008C1F50">
                <w:rPr>
                  <w:sz w:val="20"/>
                  <w:szCs w:val="20"/>
                  <w:highlight w:val="green"/>
                </w:rPr>
                <w:t xml:space="preserve">format </w:t>
              </w:r>
            </w:ins>
            <w:ins w:id="440" w:author="RANNOU Jean-Philippe" w:date="2021-09-07T11:37:00Z">
              <w:r w:rsidR="00F072C1">
                <w:rPr>
                  <w:sz w:val="20"/>
                  <w:szCs w:val="20"/>
                  <w:highlight w:val="green"/>
                </w:rPr>
                <w:t>version of</w:t>
              </w:r>
            </w:ins>
            <w:ins w:id="441" w:author="RANNOU Jean-Philippe" w:date="2021-09-07T11:38:00Z">
              <w:r w:rsidR="00F072C1">
                <w:rPr>
                  <w:sz w:val="20"/>
                  <w:szCs w:val="20"/>
                  <w:highlight w:val="green"/>
                </w:rPr>
                <w:t xml:space="preserve"> the</w:t>
              </w:r>
            </w:ins>
            <w:ins w:id="442" w:author="RANNOU Jean-Philippe" w:date="2021-09-07T11:37:00Z">
              <w:r w:rsidR="00F072C1">
                <w:rPr>
                  <w:sz w:val="20"/>
                  <w:szCs w:val="20"/>
                  <w:highlight w:val="green"/>
                </w:rPr>
                <w:t xml:space="preserve"> trajectory file and </w:t>
              </w:r>
            </w:ins>
            <w:ins w:id="443" w:author="RANNOU Jean-Philippe" w:date="2021-09-07T11:38:00Z">
              <w:r w:rsidR="00F072C1">
                <w:rPr>
                  <w:sz w:val="20"/>
                  <w:szCs w:val="20"/>
                  <w:highlight w:val="green"/>
                </w:rPr>
                <w:t xml:space="preserve">possible </w:t>
              </w:r>
            </w:ins>
            <w:ins w:id="444" w:author="RANNOU Jean-Philippe" w:date="2021-09-07T11:37:00Z">
              <w:r w:rsidR="00F072C1">
                <w:rPr>
                  <w:sz w:val="20"/>
                  <w:szCs w:val="20"/>
                  <w:highlight w:val="green"/>
                </w:rPr>
                <w:t xml:space="preserve">integration </w:t>
              </w:r>
            </w:ins>
            <w:ins w:id="445" w:author="RANNOU Jean-Philippe" w:date="2021-09-07T11:38:00Z">
              <w:r w:rsidR="00F072C1">
                <w:rPr>
                  <w:sz w:val="20"/>
                  <w:szCs w:val="20"/>
                  <w:highlight w:val="green"/>
                </w:rPr>
                <w:t>of Argos locations error ellipses in the trajectory).</w:t>
              </w:r>
            </w:ins>
          </w:p>
        </w:tc>
      </w:tr>
      <w:tr w:rsidR="001762DF" w:rsidRPr="00FE6751" w:rsidTr="00EF65F5">
        <w:trPr>
          <w:cantSplit/>
          <w:ins w:id="446" w:author="RANNOU Jean-Philippe" w:date="2021-09-07T10:19:00Z"/>
        </w:trPr>
        <w:tc>
          <w:tcPr>
            <w:tcW w:w="924" w:type="dxa"/>
          </w:tcPr>
          <w:p w:rsidR="001762DF" w:rsidRPr="00FE6751" w:rsidRDefault="001762DF" w:rsidP="001762DF">
            <w:pPr>
              <w:pStyle w:val="TableContents"/>
              <w:rPr>
                <w:ins w:id="447" w:author="RANNOU Jean-Philippe" w:date="2021-09-07T10:19:00Z"/>
                <w:sz w:val="20"/>
                <w:szCs w:val="20"/>
                <w:highlight w:val="green"/>
              </w:rPr>
            </w:pPr>
          </w:p>
        </w:tc>
        <w:tc>
          <w:tcPr>
            <w:tcW w:w="0" w:type="auto"/>
          </w:tcPr>
          <w:p w:rsidR="001762DF" w:rsidRPr="00FE6751" w:rsidRDefault="001762DF" w:rsidP="001762DF">
            <w:pPr>
              <w:pStyle w:val="TableContents"/>
              <w:rPr>
                <w:ins w:id="448" w:author="RANNOU Jean-Philippe" w:date="2021-09-07T10:19:00Z"/>
                <w:sz w:val="20"/>
                <w:szCs w:val="20"/>
                <w:highlight w:val="green"/>
              </w:rPr>
            </w:pPr>
          </w:p>
        </w:tc>
        <w:tc>
          <w:tcPr>
            <w:tcW w:w="7047" w:type="dxa"/>
          </w:tcPr>
          <w:p w:rsidR="001762DF" w:rsidRPr="00FE6751" w:rsidRDefault="001762DF" w:rsidP="001762DF">
            <w:pPr>
              <w:pStyle w:val="TableContents"/>
              <w:rPr>
                <w:ins w:id="449" w:author="RANNOU Jean-Philippe" w:date="2021-09-07T10:19:00Z"/>
                <w:sz w:val="20"/>
                <w:szCs w:val="20"/>
                <w:highlight w:val="green"/>
              </w:rPr>
            </w:pPr>
          </w:p>
        </w:tc>
      </w:tr>
    </w:tbl>
    <w:p w:rsidR="00806F87" w:rsidRPr="00FE6751" w:rsidRDefault="00806F87" w:rsidP="00806F87"/>
    <w:p w:rsidR="0079286A" w:rsidRPr="00FE6751" w:rsidRDefault="0079286A" w:rsidP="00806F87"/>
    <w:p w:rsidR="00806F87" w:rsidRPr="00FE6751" w:rsidRDefault="00806F87" w:rsidP="0079286A">
      <w:pPr>
        <w:pStyle w:val="Titre"/>
        <w:pageBreakBefore w:val="0"/>
      </w:pPr>
      <w:bookmarkStart w:id="450" w:name="_Toc460855044"/>
      <w:bookmarkStart w:id="451" w:name="_Toc81907623"/>
      <w:r w:rsidRPr="00FE6751">
        <w:t>Reference documents</w:t>
      </w:r>
      <w:bookmarkEnd w:id="450"/>
      <w:bookmarkEnd w:id="451"/>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rsidTr="00EF65F5">
        <w:trPr>
          <w:cantSplit/>
          <w:trHeight w:val="337"/>
        </w:trPr>
        <w:tc>
          <w:tcPr>
            <w:tcW w:w="1346"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Reference N°</w:t>
            </w:r>
          </w:p>
        </w:tc>
        <w:tc>
          <w:tcPr>
            <w:tcW w:w="3465"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Title</w:t>
            </w:r>
          </w:p>
        </w:tc>
        <w:tc>
          <w:tcPr>
            <w:tcW w:w="4473"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Link</w:t>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52" w:name="RD1"/>
            <w:r w:rsidRPr="000557AF">
              <w:rPr>
                <w:rFonts w:ascii="Arial" w:hAnsi="Arial" w:cs="Arial"/>
                <w:sz w:val="20"/>
                <w:szCs w:val="20"/>
                <w:lang w:val="en-US" w:eastAsia="fr-FR"/>
              </w:rPr>
              <w:t>RD1</w:t>
            </w:r>
            <w:bookmarkEnd w:id="452"/>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 xml:space="preserve">Argo </w:t>
            </w:r>
            <w:proofErr w:type="gramStart"/>
            <w:r w:rsidRPr="001369CF">
              <w:rPr>
                <w:rFonts w:ascii="Arial" w:hAnsi="Arial" w:cs="Arial"/>
                <w:sz w:val="20"/>
                <w:szCs w:val="20"/>
                <w:lang w:val="en-US" w:eastAsia="fr-FR"/>
              </w:rPr>
              <w:t>user’s</w:t>
            </w:r>
            <w:proofErr w:type="gramEnd"/>
            <w:r w:rsidRPr="001369CF">
              <w:rPr>
                <w:rFonts w:ascii="Arial" w:hAnsi="Arial" w:cs="Arial"/>
                <w:sz w:val="20"/>
                <w:szCs w:val="20"/>
                <w:lang w:val="en-US" w:eastAsia="fr-FR"/>
              </w:rPr>
              <w:t xml:space="preserve"> manual.</w:t>
            </w:r>
          </w:p>
        </w:tc>
        <w:tc>
          <w:tcPr>
            <w:tcW w:w="4473" w:type="dxa"/>
          </w:tcPr>
          <w:p w:rsidR="00806F87" w:rsidRPr="002E5C4D" w:rsidRDefault="00BF4B31" w:rsidP="00EF65F5">
            <w:pPr>
              <w:pStyle w:val="tablecontent"/>
              <w:rPr>
                <w:rFonts w:ascii="Arial" w:hAnsi="Arial" w:cs="Arial"/>
                <w:sz w:val="20"/>
                <w:szCs w:val="20"/>
                <w:lang w:val="en-US" w:eastAsia="fr-FR"/>
              </w:rPr>
            </w:pPr>
            <w:hyperlink r:id="rId14" w:history="1">
              <w:r w:rsidRPr="002E5C4D">
                <w:rPr>
                  <w:rStyle w:val="Lienhypertexte"/>
                  <w:lang w:val="en-US"/>
                </w:rPr>
                <w:t>https://doi.org/10.13155/29825</w:t>
              </w:r>
            </w:hyperlink>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53" w:name="RD2"/>
            <w:r w:rsidRPr="000557AF">
              <w:rPr>
                <w:rFonts w:ascii="Arial" w:hAnsi="Arial" w:cs="Arial"/>
                <w:sz w:val="20"/>
                <w:szCs w:val="20"/>
                <w:lang w:val="en-US" w:eastAsia="fr-FR"/>
              </w:rPr>
              <w:t>RD2</w:t>
            </w:r>
            <w:bookmarkEnd w:id="453"/>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CTD and Trajectory Data</w:t>
            </w:r>
          </w:p>
        </w:tc>
        <w:tc>
          <w:tcPr>
            <w:tcW w:w="4473" w:type="dxa"/>
          </w:tcPr>
          <w:p w:rsidR="00806F87" w:rsidRPr="002E5C4D" w:rsidRDefault="00BF4B31" w:rsidP="00EF65F5">
            <w:pPr>
              <w:pStyle w:val="tablecontent"/>
              <w:rPr>
                <w:rFonts w:ascii="Arial" w:hAnsi="Arial" w:cs="Arial"/>
                <w:sz w:val="20"/>
                <w:szCs w:val="20"/>
                <w:lang w:val="en-US"/>
              </w:rPr>
            </w:pPr>
            <w:hyperlink r:id="rId15" w:history="1">
              <w:r w:rsidRPr="002E5C4D">
                <w:rPr>
                  <w:rStyle w:val="Lienhypertexte"/>
                  <w:lang w:val="en-US"/>
                </w:rPr>
                <w:t>https://doi.org/10.13155/33951</w:t>
              </w:r>
            </w:hyperlink>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54" w:name="RD3"/>
            <w:r w:rsidRPr="000557AF">
              <w:rPr>
                <w:rFonts w:ascii="Arial" w:hAnsi="Arial" w:cs="Arial"/>
                <w:sz w:val="20"/>
                <w:szCs w:val="20"/>
                <w:lang w:val="en-US" w:eastAsia="fr-FR"/>
              </w:rPr>
              <w:t>RD3</w:t>
            </w:r>
            <w:bookmarkEnd w:id="454"/>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Biogeochemical Data</w:t>
            </w:r>
          </w:p>
        </w:tc>
        <w:tc>
          <w:tcPr>
            <w:tcW w:w="4473" w:type="dxa"/>
          </w:tcPr>
          <w:p w:rsidR="00806F87" w:rsidRPr="002E5C4D" w:rsidRDefault="00BF4B31" w:rsidP="00EF65F5">
            <w:pPr>
              <w:pStyle w:val="tablecontent"/>
              <w:rPr>
                <w:rFonts w:ascii="Arial" w:hAnsi="Arial" w:cs="Arial"/>
                <w:sz w:val="20"/>
                <w:szCs w:val="20"/>
                <w:lang w:val="en-US"/>
              </w:rPr>
            </w:pPr>
            <w:hyperlink r:id="rId16" w:history="1">
              <w:r w:rsidRPr="002E5C4D">
                <w:rPr>
                  <w:rStyle w:val="Lienhypertexte"/>
                  <w:lang w:val="en-US"/>
                </w:rPr>
                <w:t>https://doi.org/10.13155/40879</w:t>
              </w:r>
            </w:hyperlink>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bookmarkStart w:id="455" w:name="RD4"/>
            <w:r w:rsidRPr="000557AF">
              <w:rPr>
                <w:rFonts w:ascii="Arial" w:hAnsi="Arial" w:cs="Arial"/>
                <w:sz w:val="20"/>
                <w:szCs w:val="20"/>
                <w:lang w:val="en-US" w:eastAsia="fr-FR"/>
              </w:rPr>
              <w:t>RD4</w:t>
            </w:r>
            <w:bookmarkEnd w:id="455"/>
          </w:p>
        </w:tc>
        <w:tc>
          <w:tcPr>
            <w:tcW w:w="3465" w:type="dxa"/>
          </w:tcPr>
          <w:p w:rsidR="00C255B6" w:rsidRPr="001369CF" w:rsidRDefault="00C255B6"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auxiliary files format for the Coriolis DAC</w:t>
            </w:r>
          </w:p>
        </w:tc>
        <w:tc>
          <w:tcPr>
            <w:tcW w:w="4473" w:type="dxa"/>
          </w:tcPr>
          <w:p w:rsidR="00C255B6" w:rsidRPr="002E5C4D" w:rsidRDefault="00BF4B31" w:rsidP="00EF65F5">
            <w:pPr>
              <w:pStyle w:val="tablecontent"/>
              <w:rPr>
                <w:rFonts w:ascii="Arial" w:hAnsi="Arial" w:cs="Arial"/>
                <w:sz w:val="20"/>
                <w:szCs w:val="20"/>
                <w:lang w:val="en-US"/>
              </w:rPr>
            </w:pPr>
            <w:hyperlink r:id="rId17" w:history="1">
              <w:r w:rsidRPr="002E5C4D">
                <w:rPr>
                  <w:rStyle w:val="Lienhypertexte"/>
                  <w:lang w:val="en-US"/>
                </w:rPr>
                <w:t>https://doi.org/10.13155/51995</w:t>
              </w:r>
            </w:hyperlink>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p>
        </w:tc>
        <w:tc>
          <w:tcPr>
            <w:tcW w:w="3465" w:type="dxa"/>
          </w:tcPr>
          <w:p w:rsidR="00C255B6" w:rsidRPr="000557AF" w:rsidRDefault="00C255B6" w:rsidP="00EF65F5">
            <w:pPr>
              <w:pStyle w:val="tablecontent"/>
              <w:rPr>
                <w:rFonts w:ascii="Arial" w:hAnsi="Arial" w:cs="Arial"/>
                <w:sz w:val="20"/>
                <w:szCs w:val="20"/>
                <w:lang w:val="en-US" w:eastAsia="fr-FR"/>
              </w:rPr>
            </w:pPr>
          </w:p>
        </w:tc>
        <w:tc>
          <w:tcPr>
            <w:tcW w:w="4473" w:type="dxa"/>
          </w:tcPr>
          <w:p w:rsidR="00C255B6" w:rsidRPr="000557AF" w:rsidRDefault="00C255B6" w:rsidP="00EF65F5">
            <w:pPr>
              <w:pStyle w:val="tablecontent"/>
              <w:rPr>
                <w:rFonts w:ascii="Arial" w:hAnsi="Arial" w:cs="Arial"/>
                <w:sz w:val="20"/>
                <w:szCs w:val="20"/>
                <w:lang w:val="en-US"/>
              </w:rPr>
            </w:pPr>
          </w:p>
        </w:tc>
      </w:tr>
    </w:tbl>
    <w:p w:rsidR="007D1E14" w:rsidRPr="00FE6751" w:rsidRDefault="007D1E14" w:rsidP="007D1E14">
      <w:bookmarkStart w:id="456" w:name="_Toc460855045"/>
      <w:bookmarkStart w:id="457" w:name="_Toc202957229"/>
    </w:p>
    <w:p w:rsidR="007D1E14" w:rsidRPr="00FE6751" w:rsidRDefault="007D1E14" w:rsidP="007D1E14"/>
    <w:p w:rsidR="007D1E14" w:rsidRPr="00FE6751" w:rsidRDefault="007D1E14" w:rsidP="007D1E14"/>
    <w:p w:rsidR="0079286A" w:rsidRPr="00FE6751" w:rsidRDefault="0079286A">
      <w:pPr>
        <w:spacing w:after="200" w:line="276" w:lineRule="auto"/>
      </w:pPr>
      <w:r w:rsidRPr="00FE6751">
        <w:br w:type="page"/>
      </w:r>
    </w:p>
    <w:p w:rsidR="007D1E14" w:rsidRPr="00FE6751" w:rsidRDefault="007D1E14" w:rsidP="007D1E14"/>
    <w:p w:rsidR="00B23A69" w:rsidRPr="00FE6751" w:rsidRDefault="00B23A69" w:rsidP="00715A45">
      <w:pPr>
        <w:pStyle w:val="Titre1"/>
      </w:pPr>
      <w:bookmarkStart w:id="458" w:name="_Toc81907624"/>
      <w:r w:rsidRPr="00FE6751">
        <w:lastRenderedPageBreak/>
        <w:t>Introduction</w:t>
      </w:r>
      <w:bookmarkEnd w:id="456"/>
      <w:bookmarkEnd w:id="458"/>
    </w:p>
    <w:p w:rsidR="00B23A69" w:rsidRPr="00FE6751" w:rsidRDefault="00B23A69" w:rsidP="00B23A69">
      <w:r w:rsidRPr="00FE6751">
        <w:t xml:space="preserve">This user’s manual describes how to install, configure and use the Coriolis </w:t>
      </w:r>
      <w:proofErr w:type="spellStart"/>
      <w:r w:rsidRPr="00FE6751">
        <w:t>Matlab</w:t>
      </w:r>
      <w:proofErr w:type="spellEnd"/>
      <w:r w:rsidRPr="00FE6751">
        <w:t xml:space="preserve"> decoder of Argo floats data.</w:t>
      </w:r>
    </w:p>
    <w:p w:rsidR="00B23A69" w:rsidRPr="00FE6751" w:rsidRDefault="00B23A69" w:rsidP="00B23A69">
      <w:pPr>
        <w:pStyle w:val="Corpsdetexte"/>
      </w:pPr>
    </w:p>
    <w:p w:rsidR="00B23A69" w:rsidRPr="00FE6751" w:rsidRDefault="00B23A69" w:rsidP="00B23A69">
      <w:pPr>
        <w:pStyle w:val="Corpsdetexte"/>
      </w:pPr>
      <w:r w:rsidRPr="00FE6751">
        <w:t>The main functions of this decoder are:</w:t>
      </w:r>
    </w:p>
    <w:p w:rsidR="00B23A69" w:rsidRPr="00FE6751" w:rsidRDefault="00B23A69" w:rsidP="00B23A69">
      <w:pPr>
        <w:pStyle w:val="Corpsdetexte"/>
        <w:widowControl w:val="0"/>
        <w:numPr>
          <w:ilvl w:val="0"/>
          <w:numId w:val="23"/>
        </w:numPr>
        <w:suppressAutoHyphens/>
      </w:pPr>
      <w:r w:rsidRPr="00FE6751">
        <w:t>To decode the Argo float data,</w:t>
      </w:r>
    </w:p>
    <w:p w:rsidR="00B23A69" w:rsidRPr="00FE6751" w:rsidRDefault="00B23A69" w:rsidP="00B23A69">
      <w:pPr>
        <w:pStyle w:val="Corpsdetexte"/>
        <w:widowControl w:val="0"/>
        <w:numPr>
          <w:ilvl w:val="0"/>
          <w:numId w:val="23"/>
        </w:numPr>
        <w:suppressAutoHyphens/>
      </w:pPr>
      <w:r w:rsidRPr="00FE6751">
        <w:t xml:space="preserve">To format decoded data into the four Argo </w:t>
      </w:r>
      <w:proofErr w:type="spellStart"/>
      <w:r w:rsidRPr="00FE6751">
        <w:t>NetCDF</w:t>
      </w:r>
      <w:proofErr w:type="spellEnd"/>
      <w:r w:rsidRPr="00FE6751">
        <w:t xml:space="preserve"> CF files.</w:t>
      </w:r>
    </w:p>
    <w:p w:rsidR="00B23A69" w:rsidRPr="00FE6751" w:rsidRDefault="00B23A69" w:rsidP="00B23A69">
      <w:pPr>
        <w:pStyle w:val="Corpsdetexte"/>
      </w:pPr>
      <w:r w:rsidRPr="00FE6751">
        <w:t>The decoder can also apply Real Time Quality Control (RTQC) tests on formatted Argo data.</w:t>
      </w:r>
    </w:p>
    <w:p w:rsidR="00B23A69" w:rsidRPr="00FE6751" w:rsidRDefault="00B23A69" w:rsidP="00B23A69">
      <w:pPr>
        <w:pStyle w:val="Corpsdetexte"/>
      </w:pPr>
    </w:p>
    <w:p w:rsidR="00B23A69" w:rsidRPr="00FE6751" w:rsidRDefault="00B23A69" w:rsidP="00B23A69">
      <w:pPr>
        <w:pStyle w:val="Corpsdetexte"/>
      </w:pPr>
      <w:r w:rsidRPr="00FE6751">
        <w:t xml:space="preserve">Two main </w:t>
      </w:r>
      <w:proofErr w:type="spellStart"/>
      <w:r w:rsidRPr="00FE6751">
        <w:t>Matlab</w:t>
      </w:r>
      <w:proofErr w:type="spellEnd"/>
      <w:r w:rsidRPr="00FE6751">
        <w:t xml:space="preserve"> programs </w:t>
      </w:r>
      <w:proofErr w:type="gramStart"/>
      <w:r w:rsidRPr="00FE6751">
        <w:t>are developed</w:t>
      </w:r>
      <w:proofErr w:type="gramEnd"/>
      <w:r w:rsidRPr="00FE6751">
        <w:t xml:space="preserve"> around a common core decoder:</w:t>
      </w:r>
    </w:p>
    <w:p w:rsidR="00B23A69" w:rsidRPr="00FE6751" w:rsidRDefault="00B23A69" w:rsidP="00B23A69">
      <w:pPr>
        <w:pStyle w:val="Corpsdetexte"/>
        <w:widowControl w:val="0"/>
        <w:numPr>
          <w:ilvl w:val="0"/>
          <w:numId w:val="24"/>
        </w:numPr>
        <w:suppressAutoHyphens/>
      </w:pPr>
      <w:r w:rsidRPr="00FE6751">
        <w:t xml:space="preserve">A decoder for a float Principal Investigator (PI). It </w:t>
      </w:r>
      <w:proofErr w:type="gramStart"/>
      <w:r w:rsidRPr="00FE6751">
        <w:t>is used</w:t>
      </w:r>
      <w:proofErr w:type="gramEnd"/>
      <w:r w:rsidRPr="00FE6751">
        <w:t xml:space="preserve"> to decode, in delayed mode, a given amount of already received Argo float data.</w:t>
      </w:r>
    </w:p>
    <w:p w:rsidR="00B23A69" w:rsidRPr="00FE6751" w:rsidRDefault="00B23A69" w:rsidP="00B23A69">
      <w:pPr>
        <w:pStyle w:val="Corpsdetexte"/>
        <w:ind w:left="709"/>
      </w:pPr>
      <w:r w:rsidRPr="00FE6751">
        <w:t>There are two PI decoders for each float type:</w:t>
      </w:r>
    </w:p>
    <w:p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rsidR="00B23A69" w:rsidRPr="00FE6751" w:rsidRDefault="00B23A69" w:rsidP="00B23A69">
      <w:pPr>
        <w:pStyle w:val="Corpsdetexte"/>
        <w:widowControl w:val="0"/>
        <w:numPr>
          <w:ilvl w:val="1"/>
          <w:numId w:val="24"/>
        </w:numPr>
        <w:suppressAutoHyphens/>
      </w:pPr>
      <w:r w:rsidRPr="00FE6751">
        <w:rPr>
          <w:b/>
          <w:i/>
        </w:rPr>
        <w:t>decode_nova_2_csv</w:t>
      </w:r>
      <w:r w:rsidRPr="00FE6751">
        <w:t xml:space="preserve"> and </w:t>
      </w:r>
      <w:r w:rsidRPr="00FE6751">
        <w:rPr>
          <w:b/>
          <w:i/>
        </w:rPr>
        <w:t>decode_nova_2_nc</w:t>
      </w:r>
      <w:r w:rsidRPr="00FE6751">
        <w:t xml:space="preserve"> for </w:t>
      </w:r>
      <w:proofErr w:type="spellStart"/>
      <w:r w:rsidRPr="00FE6751">
        <w:t>MetOcean</w:t>
      </w:r>
      <w:proofErr w:type="spellEnd"/>
      <w:r w:rsidRPr="00FE6751">
        <w:t xml:space="preserve"> floats (NOVA and DOVA) decoding,</w:t>
      </w:r>
    </w:p>
    <w:p w:rsidR="00B254F2" w:rsidRPr="002E5C4D" w:rsidRDefault="00B254F2" w:rsidP="00146E3F">
      <w:pPr>
        <w:pStyle w:val="Corpsdetexte"/>
        <w:widowControl w:val="0"/>
        <w:numPr>
          <w:ilvl w:val="1"/>
          <w:numId w:val="24"/>
        </w:numPr>
        <w:suppressAutoHyphens/>
      </w:pPr>
      <w:proofErr w:type="gramStart"/>
      <w:r w:rsidRPr="002E5C4D">
        <w:rPr>
          <w:b/>
          <w:i/>
        </w:rPr>
        <w:t>decode_nemo_2_csv</w:t>
      </w:r>
      <w:proofErr w:type="gramEnd"/>
      <w:r w:rsidRPr="002E5C4D">
        <w:t xml:space="preserve"> and </w:t>
      </w:r>
      <w:r w:rsidRPr="002E5C4D">
        <w:rPr>
          <w:b/>
          <w:i/>
        </w:rPr>
        <w:t>decode_nemo_2_nc</w:t>
      </w:r>
      <w:r w:rsidRPr="002E5C4D">
        <w:t xml:space="preserve"> for </w:t>
      </w:r>
      <w:r w:rsidR="00C75A16" w:rsidRPr="002E5C4D">
        <w:t>OPTIMARE</w:t>
      </w:r>
      <w:r w:rsidRPr="002E5C4D">
        <w:t xml:space="preserve"> floats (NEMO) decoding.</w:t>
      </w:r>
    </w:p>
    <w:p w:rsidR="00B23A69" w:rsidRPr="00FE6751" w:rsidRDefault="00B23A69" w:rsidP="00B23A69">
      <w:pPr>
        <w:pStyle w:val="Corpsdetexte"/>
        <w:widowControl w:val="0"/>
        <w:numPr>
          <w:ilvl w:val="0"/>
          <w:numId w:val="24"/>
        </w:numPr>
        <w:suppressAutoHyphens/>
      </w:pPr>
      <w:r w:rsidRPr="00FE6751">
        <w:t xml:space="preserve">A decoder for a Data Assembly Centre (DAC). It </w:t>
      </w:r>
      <w:proofErr w:type="gramStart"/>
      <w:r w:rsidRPr="00FE6751">
        <w:t>is used</w:t>
      </w:r>
      <w:proofErr w:type="gramEnd"/>
      <w:r w:rsidRPr="00FE6751">
        <w:t xml:space="preserve"> to decode, in real time, the incoming Argo float data flux. There is one DAC decoder; it </w:t>
      </w:r>
      <w:proofErr w:type="gramStart"/>
      <w:r w:rsidRPr="00FE6751">
        <w:t>is called</w:t>
      </w:r>
      <w:proofErr w:type="gramEnd"/>
      <w:r w:rsidRPr="00FE6751">
        <w:t xml:space="preserve"> </w:t>
      </w:r>
      <w:r w:rsidRPr="00FE6751">
        <w:rPr>
          <w:b/>
          <w:i/>
        </w:rPr>
        <w:t>decode_argo_2_nc_rt</w:t>
      </w:r>
      <w:r w:rsidRPr="00FE6751">
        <w:t>.</w:t>
      </w:r>
    </w:p>
    <w:p w:rsidR="00B23A69" w:rsidRPr="00FE6751" w:rsidRDefault="00B23A69" w:rsidP="00B23A69">
      <w:pPr>
        <w:pStyle w:val="Corpsdetexte"/>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A91DBC">
        <w:rPr>
          <w:highlight w:val="green"/>
        </w:rPr>
        <w:t>V1</w:t>
      </w:r>
      <w:r w:rsidRPr="007E5DCD">
        <w:rPr>
          <w:highlight w:val="green"/>
        </w:rPr>
        <w:t>.</w:t>
      </w:r>
      <w:del w:id="459" w:author="RANNOU Jean-Philippe" w:date="2021-09-07T10:20:00Z">
        <w:r w:rsidR="00A91DBC" w:rsidRPr="007E5DCD" w:rsidDel="001762DF">
          <w:rPr>
            <w:highlight w:val="green"/>
          </w:rPr>
          <w:delText>4</w:delText>
        </w:r>
      </w:del>
      <w:ins w:id="460" w:author="RANNOU Jean-Philippe" w:date="2021-09-07T10:20:00Z">
        <w:r w:rsidR="001762DF" w:rsidRPr="001762DF">
          <w:rPr>
            <w:highlight w:val="green"/>
            <w:rPrChange w:id="461" w:author="RANNOU Jean-Philippe" w:date="2021-09-07T10:20:00Z">
              <w:rPr/>
            </w:rPrChange>
          </w:rPr>
          <w:t>5</w:t>
        </w:r>
      </w:ins>
      <w:r w:rsidRPr="00FE6751">
        <w:t xml:space="preserve">) describes the </w:t>
      </w:r>
      <w:r w:rsidRPr="00FE6751">
        <w:rPr>
          <w:b/>
        </w:rPr>
        <w:t xml:space="preserve">Coriolis Argo decoder version </w:t>
      </w:r>
      <w:r w:rsidR="00A91DBC" w:rsidRPr="00FE6751">
        <w:rPr>
          <w:b/>
          <w:highlight w:val="green"/>
        </w:rPr>
        <w:t>0</w:t>
      </w:r>
      <w:ins w:id="462" w:author="RANNOU Jean-Philippe" w:date="2021-09-07T10:21:00Z">
        <w:r w:rsidR="001762DF">
          <w:rPr>
            <w:b/>
            <w:highlight w:val="green"/>
          </w:rPr>
          <w:t>44a</w:t>
        </w:r>
      </w:ins>
      <w:del w:id="463" w:author="RANNOU Jean-Philippe" w:date="2021-09-07T10:21:00Z">
        <w:r w:rsidR="00A91DBC" w:rsidRPr="00FE6751" w:rsidDel="001762DF">
          <w:rPr>
            <w:b/>
            <w:highlight w:val="green"/>
          </w:rPr>
          <w:delText>3</w:delText>
        </w:r>
        <w:r w:rsidR="00A91DBC" w:rsidRPr="00A91DBC" w:rsidDel="001762DF">
          <w:rPr>
            <w:b/>
            <w:highlight w:val="green"/>
          </w:rPr>
          <w:delText>5</w:delText>
        </w:r>
        <w:r w:rsidR="00A91DBC" w:rsidRPr="002E5C4D" w:rsidDel="001762DF">
          <w:rPr>
            <w:b/>
            <w:highlight w:val="green"/>
          </w:rPr>
          <w:delText>c</w:delText>
        </w:r>
      </w:del>
      <w:r w:rsidR="00A91DBC" w:rsidRPr="00FE6751">
        <w:t xml:space="preserve"> </w:t>
      </w:r>
      <w:r w:rsidRPr="00FE6751">
        <w:t xml:space="preserve">(with </w:t>
      </w:r>
      <w:r w:rsidRPr="00FE6751">
        <w:rPr>
          <w:b/>
        </w:rPr>
        <w:t xml:space="preserve">profile RTQC version </w:t>
      </w:r>
      <w:ins w:id="464" w:author="RANNOU Jean-Philippe" w:date="2021-09-07T10:21:00Z">
        <w:r w:rsidR="00F86A29">
          <w:rPr>
            <w:b/>
            <w:highlight w:val="green"/>
          </w:rPr>
          <w:t>5.5</w:t>
        </w:r>
      </w:ins>
      <w:del w:id="465" w:author="RANNOU Jean-Philippe" w:date="2021-09-07T10:21:00Z">
        <w:r w:rsidR="00550B5C" w:rsidRPr="00FE6751" w:rsidDel="00F86A29">
          <w:rPr>
            <w:b/>
            <w:highlight w:val="green"/>
          </w:rPr>
          <w:delText>4.</w:delText>
        </w:r>
        <w:r w:rsidR="00A91DBC" w:rsidDel="00F86A29">
          <w:rPr>
            <w:b/>
            <w:highlight w:val="green"/>
          </w:rPr>
          <w:delText>6</w:delText>
        </w:r>
      </w:del>
      <w:r w:rsidR="00F93CFA" w:rsidRPr="00FE6751">
        <w:t xml:space="preserve"> </w:t>
      </w:r>
      <w:r w:rsidR="00116B68" w:rsidRPr="00FE6751">
        <w:t xml:space="preserve">and </w:t>
      </w:r>
      <w:r w:rsidR="00116B68" w:rsidRPr="00FE6751">
        <w:rPr>
          <w:b/>
        </w:rPr>
        <w:t xml:space="preserve">trajectory RTQC version </w:t>
      </w:r>
      <w:ins w:id="466" w:author="RANNOU Jean-Philippe" w:date="2021-09-07T10:22:00Z">
        <w:r w:rsidR="00F86A29">
          <w:rPr>
            <w:b/>
            <w:highlight w:val="green"/>
          </w:rPr>
          <w:t>3.2</w:t>
        </w:r>
      </w:ins>
      <w:del w:id="467" w:author="RANNOU Jean-Philippe" w:date="2021-09-07T10:22:00Z">
        <w:r w:rsidR="0072037B" w:rsidRPr="00FE6751" w:rsidDel="00F86A29">
          <w:rPr>
            <w:b/>
            <w:highlight w:val="green"/>
          </w:rPr>
          <w:delText>2.</w:delText>
        </w:r>
        <w:r w:rsidR="00A91DBC" w:rsidDel="00F86A29">
          <w:rPr>
            <w:b/>
            <w:highlight w:val="green"/>
          </w:rPr>
          <w:delText>9</w:delText>
        </w:r>
      </w:del>
      <w:r w:rsidRPr="00FE6751">
        <w:t xml:space="preserve">) which generates Argo files compliant with format </w:t>
      </w:r>
      <w:r w:rsidRPr="00FE6751">
        <w:rPr>
          <w:rFonts w:cs="Times New Roman"/>
        </w:rPr>
        <w:t>version 3.1</w:t>
      </w:r>
      <w:ins w:id="468" w:author="RANNOU Jean-Philippe" w:date="2021-09-07T10:29:00Z">
        <w:r w:rsidR="00D45B64">
          <w:rPr>
            <w:rFonts w:cs="Times New Roman"/>
          </w:rPr>
          <w:t xml:space="preserve"> </w:t>
        </w:r>
        <w:r w:rsidR="00D45B64">
          <w:rPr>
            <w:rFonts w:cs="Times New Roman"/>
            <w:highlight w:val="green"/>
          </w:rPr>
          <w:t>or</w:t>
        </w:r>
        <w:r w:rsidR="00D45B64" w:rsidRPr="00D45B64">
          <w:rPr>
            <w:rFonts w:cs="Times New Roman"/>
            <w:highlight w:val="green"/>
            <w:rPrChange w:id="469" w:author="RANNOU Jean-Philippe" w:date="2021-09-07T10:29:00Z">
              <w:rPr>
                <w:rFonts w:cs="Times New Roman"/>
              </w:rPr>
            </w:rPrChange>
          </w:rPr>
          <w:t xml:space="preserve"> 3.2 for trajectory file</w:t>
        </w:r>
      </w:ins>
      <w:r w:rsidRPr="00FE6751">
        <w:rPr>
          <w:rFonts w:cs="Times New Roman"/>
        </w:rPr>
        <w:t xml:space="preserve"> (specified in [</w:t>
      </w:r>
      <w:r w:rsidR="000579E4" w:rsidRPr="00B702B6">
        <w:rPr>
          <w:rFonts w:cs="Times New Roman"/>
        </w:rPr>
        <w:fldChar w:fldCharType="begin"/>
      </w:r>
      <w:r w:rsidR="000579E4" w:rsidRPr="00FE6751">
        <w:rPr>
          <w:rFonts w:cs="Times New Roman"/>
        </w:rPr>
        <w:instrText xml:space="preserve"> REF RD1 \h  \* MERGEFORMAT </w:instrText>
      </w:r>
      <w:r w:rsidR="000579E4" w:rsidRPr="00B702B6">
        <w:rPr>
          <w:rFonts w:cs="Times New Roman"/>
        </w:rPr>
      </w:r>
      <w:r w:rsidR="000579E4" w:rsidRPr="00B702B6">
        <w:rPr>
          <w:rFonts w:cs="Times New Roman"/>
        </w:rPr>
        <w:fldChar w:fldCharType="separate"/>
      </w:r>
      <w:r w:rsidR="000579E4" w:rsidRPr="00FE6751">
        <w:rPr>
          <w:rFonts w:cs="Times New Roman"/>
          <w:sz w:val="20"/>
          <w:szCs w:val="20"/>
        </w:rPr>
        <w:t>RD1</w:t>
      </w:r>
      <w:r w:rsidR="000579E4" w:rsidRPr="00B702B6">
        <w:rPr>
          <w:rFonts w:cs="Times New Roman"/>
        </w:rPr>
        <w:fldChar w:fldCharType="end"/>
      </w:r>
      <w:r w:rsidRPr="00FE6751">
        <w:rPr>
          <w:rFonts w:cs="Times New Roman"/>
        </w:rPr>
        <w:t>]).</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proofErr w:type="spellStart"/>
      <w:r w:rsidRPr="00FE6751">
        <w:rPr>
          <w:rStyle w:val="CodeCar"/>
          <w:rFonts w:eastAsiaTheme="minorEastAsia"/>
        </w:rPr>
        <w:t>g_decArgo_decoderVersion</w:t>
      </w:r>
      <w:proofErr w:type="spellEnd"/>
      <w:r w:rsidRPr="00FE6751">
        <w:t xml:space="preserve"> set in the </w:t>
      </w:r>
      <w:proofErr w:type="spellStart"/>
      <w:r w:rsidRPr="00FE6751">
        <w:rPr>
          <w:i/>
        </w:rPr>
        <w:t>init_default_values.m</w:t>
      </w:r>
      <w:proofErr w:type="spellEnd"/>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proofErr w:type="spellStart"/>
      <w:r w:rsidRPr="00FE6751">
        <w:rPr>
          <w:rStyle w:val="CodeCar"/>
          <w:rFonts w:eastAsiaTheme="minorEastAsia"/>
        </w:rPr>
        <w:t>g_decArgo_addRtqcToProfileVersion</w:t>
      </w:r>
      <w:proofErr w:type="spellEnd"/>
      <w:r w:rsidRPr="00FE6751">
        <w:t xml:space="preserve"> set in the </w:t>
      </w:r>
      <w:proofErr w:type="spellStart"/>
      <w:r w:rsidRPr="00FE6751">
        <w:rPr>
          <w:i/>
        </w:rPr>
        <w:t>add_rtqc_to_profile_file.m</w:t>
      </w:r>
      <w:proofErr w:type="spellEnd"/>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proofErr w:type="spellStart"/>
      <w:r w:rsidRPr="00FE6751">
        <w:rPr>
          <w:rStyle w:val="CodeCar"/>
          <w:rFonts w:eastAsiaTheme="minorEastAsia"/>
        </w:rPr>
        <w:t>g_decArgo_addRtqcToTrajVersion</w:t>
      </w:r>
      <w:proofErr w:type="spellEnd"/>
      <w:r w:rsidRPr="00FE6751">
        <w:t xml:space="preserve"> set in the </w:t>
      </w:r>
      <w:proofErr w:type="spellStart"/>
      <w:r w:rsidRPr="00FE6751">
        <w:rPr>
          <w:i/>
        </w:rPr>
        <w:t>add_rtqc_to_trajectory_file.m</w:t>
      </w:r>
      <w:proofErr w:type="spellEnd"/>
      <w:r w:rsidRPr="00FE6751">
        <w:t xml:space="preserve"> file.</w:t>
      </w:r>
    </w:p>
    <w:p w:rsidR="00B23A69" w:rsidRPr="00FE6751" w:rsidRDefault="00B23A69" w:rsidP="00B23A69"/>
    <w:p w:rsidR="002F08BF" w:rsidRPr="00FE6751" w:rsidRDefault="002F08BF" w:rsidP="00715A45">
      <w:pPr>
        <w:pStyle w:val="Titre1"/>
      </w:pPr>
      <w:bookmarkStart w:id="470" w:name="_Toc460855046"/>
      <w:bookmarkStart w:id="471" w:name="_Toc81907625"/>
      <w:r w:rsidRPr="00FE6751">
        <w:lastRenderedPageBreak/>
        <w:t>Floats managed by the decoder</w:t>
      </w:r>
      <w:bookmarkEnd w:id="470"/>
      <w:bookmarkEnd w:id="471"/>
    </w:p>
    <w:p w:rsidR="002F08BF" w:rsidRPr="00FE6751" w:rsidRDefault="002F08BF" w:rsidP="00867FD6">
      <w:r w:rsidRPr="00FE6751">
        <w:t xml:space="preserve">The float type and versions managed by the current version of the decoder </w:t>
      </w:r>
      <w:proofErr w:type="gramStart"/>
      <w:r w:rsidRPr="00FE6751">
        <w:t>are listed</w:t>
      </w:r>
      <w:proofErr w:type="gramEnd"/>
      <w:r w:rsidRPr="00FE6751">
        <w:t xml:space="preserve">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fldChar w:fldCharType="separate"/>
      </w:r>
      <w:r w:rsidR="000579E4" w:rsidRPr="00FE6751">
        <w:t>8.2</w:t>
      </w:r>
      <w:r w:rsidRPr="00B702B6">
        <w:fldChar w:fldCharType="end"/>
      </w:r>
      <w:r w:rsidRPr="00FE6751">
        <w:t>).</w:t>
      </w:r>
    </w:p>
    <w:p w:rsidR="002F08BF" w:rsidRPr="00FE6751" w:rsidRDefault="002F08BF" w:rsidP="0058643D">
      <w:pPr>
        <w:pStyle w:val="Titre1"/>
        <w:pageBreakBefore w:val="0"/>
        <w:ind w:left="431" w:hanging="431"/>
      </w:pPr>
      <w:bookmarkStart w:id="472" w:name="_Toc460855047"/>
      <w:bookmarkStart w:id="473" w:name="_Toc81907626"/>
      <w:r w:rsidRPr="00FE6751">
        <w:t>Description of the decoder package</w:t>
      </w:r>
      <w:bookmarkEnd w:id="472"/>
      <w:bookmarkEnd w:id="473"/>
    </w:p>
    <w:p w:rsidR="002F08BF" w:rsidRPr="00FE6751" w:rsidRDefault="002F08BF" w:rsidP="002F08BF">
      <w:pPr>
        <w:pStyle w:val="Corpsdetexte"/>
      </w:pPr>
      <w:r w:rsidRPr="00FE6751">
        <w:t xml:space="preserve">The decoder </w:t>
      </w:r>
      <w:proofErr w:type="gramStart"/>
      <w:r w:rsidRPr="00FE6751">
        <w:t>is provided</w:t>
      </w:r>
      <w:proofErr w:type="gramEnd"/>
      <w:r w:rsidRPr="00FE6751">
        <w:t xml:space="preserve">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proofErr w:type="spellStart"/>
      <w:r w:rsidRPr="00FE6751">
        <w:rPr>
          <w:i/>
        </w:rPr>
        <w:t>xxxy</w:t>
      </w:r>
      <w:proofErr w:type="spellEnd"/>
      <w:r w:rsidRPr="00FE6751">
        <w:t xml:space="preserve"> the decoder version.</w:t>
      </w:r>
    </w:p>
    <w:p w:rsidR="002F08BF" w:rsidRPr="00FE6751" w:rsidRDefault="002F08BF" w:rsidP="002F08BF">
      <w:pPr>
        <w:pStyle w:val="Corpsdetexte"/>
      </w:pPr>
    </w:p>
    <w:p w:rsidR="002F08BF" w:rsidRPr="00FE6751" w:rsidRDefault="002F08BF" w:rsidP="002F08BF">
      <w:pPr>
        <w:pStyle w:val="Corpsdetexte"/>
      </w:pPr>
      <w:r w:rsidRPr="00FE6751">
        <w:t xml:space="preserve">The tree diagram of the decoder package </w:t>
      </w:r>
      <w:proofErr w:type="gramStart"/>
      <w:r w:rsidRPr="00FE6751">
        <w:t>is illustrated</w:t>
      </w:r>
      <w:proofErr w:type="gramEnd"/>
      <w:r w:rsidRPr="00FE6751">
        <w:t xml:space="preserve"> in the following figure.</w:t>
      </w:r>
    </w:p>
    <w:p w:rsidR="002F08BF" w:rsidRPr="00FE6751" w:rsidRDefault="00B702B6" w:rsidP="002F08BF">
      <w:pPr>
        <w:pStyle w:val="Corpsdetexte"/>
        <w:jc w:val="center"/>
      </w:pPr>
      <w:r>
        <w:rPr>
          <w:noProof/>
          <w:lang w:val="fr-FR"/>
        </w:rPr>
        <w:drawing>
          <wp:inline distT="0" distB="0" distL="0" distR="0">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p>
    <w:p w:rsidR="002F08BF" w:rsidRPr="00FE6751" w:rsidRDefault="002F08BF" w:rsidP="002F08BF">
      <w:pPr>
        <w:pStyle w:val="Corpsdetexte"/>
      </w:pPr>
      <w:r w:rsidRPr="00FE6751">
        <w:t xml:space="preserve">Three main directories </w:t>
      </w:r>
      <w:proofErr w:type="gramStart"/>
      <w:r w:rsidRPr="00FE6751">
        <w:t>are provided</w:t>
      </w:r>
      <w:proofErr w:type="gramEnd"/>
      <w:r w:rsidRPr="00FE6751">
        <w:t>:</w:t>
      </w:r>
    </w:p>
    <w:p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decArgo_soft</w:t>
      </w:r>
      <w:proofErr w:type="spellEnd"/>
      <w:r w:rsidRPr="00FE6751">
        <w:t xml:space="preserve"> directory contains the decoder software,</w:t>
      </w:r>
    </w:p>
    <w:p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decArgo_doc</w:t>
      </w:r>
      <w:proofErr w:type="spellEnd"/>
      <w:r w:rsidRPr="00FE6751">
        <w:t xml:space="preserve"> directory contains the documentation associated to the decoder,</w:t>
      </w:r>
    </w:p>
    <w:p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decArgo_config_floats</w:t>
      </w:r>
      <w:proofErr w:type="spellEnd"/>
      <w:r w:rsidRPr="00FE6751">
        <w:t xml:space="preserve"> directory contains float configuration file samples.</w:t>
      </w:r>
    </w:p>
    <w:p w:rsidR="002F08BF" w:rsidRPr="00FE6751" w:rsidRDefault="002F08BF" w:rsidP="002F08BF">
      <w:pPr>
        <w:pStyle w:val="Corpsdetexte"/>
      </w:pPr>
      <w:r w:rsidRPr="00FE6751">
        <w:t>(</w:t>
      </w:r>
      <w:proofErr w:type="gramStart"/>
      <w:r w:rsidRPr="00FE6751">
        <w:t>see</w:t>
      </w:r>
      <w:proofErr w:type="gramEnd"/>
      <w:r w:rsidRPr="00FE6751">
        <w:t xml:space="preserve"> Annex </w:t>
      </w:r>
      <w:r w:rsidRPr="00B702B6">
        <w:fldChar w:fldCharType="begin"/>
      </w:r>
      <w:r w:rsidRPr="00FE6751">
        <w:instrText xml:space="preserve"> REF AXA \h </w:instrText>
      </w:r>
      <w:r w:rsidRPr="00B702B6">
        <w:fldChar w:fldCharType="separate"/>
      </w:r>
      <w:r w:rsidR="000579E4" w:rsidRPr="00FE6751">
        <w:t>A</w:t>
      </w:r>
      <w:r w:rsidRPr="00B702B6">
        <w:fldChar w:fldCharType="end"/>
      </w:r>
      <w:r w:rsidRPr="00FE6751">
        <w:t xml:space="preserve"> for a detailed description of their contents).</w:t>
      </w:r>
    </w:p>
    <w:p w:rsidR="002F08BF" w:rsidRPr="00FE6751" w:rsidRDefault="002F08BF" w:rsidP="00715A45">
      <w:pPr>
        <w:pStyle w:val="Titre1"/>
      </w:pPr>
      <w:bookmarkStart w:id="474" w:name="_Toc460855048"/>
      <w:bookmarkStart w:id="475" w:name="_Toc81907627"/>
      <w:r w:rsidRPr="00FE6751">
        <w:lastRenderedPageBreak/>
        <w:t>Decoder installation and configuration</w:t>
      </w:r>
      <w:bookmarkEnd w:id="474"/>
      <w:bookmarkEnd w:id="475"/>
    </w:p>
    <w:p w:rsidR="002F08BF" w:rsidRPr="00FE6751" w:rsidRDefault="002F08BF" w:rsidP="00715A45">
      <w:pPr>
        <w:pStyle w:val="Titre2"/>
      </w:pPr>
      <w:bookmarkStart w:id="476" w:name="_Toc460855049"/>
      <w:bookmarkStart w:id="477" w:name="_Toc81907628"/>
      <w:r w:rsidRPr="00FE6751">
        <w:t>Decoder installation</w:t>
      </w:r>
      <w:bookmarkEnd w:id="476"/>
      <w:bookmarkEnd w:id="477"/>
    </w:p>
    <w:p w:rsidR="002F08BF" w:rsidRPr="00FE6751" w:rsidRDefault="002F08BF" w:rsidP="00715A45">
      <w:pPr>
        <w:pStyle w:val="Titre3"/>
      </w:pPr>
      <w:bookmarkStart w:id="478" w:name="_Toc460855050"/>
      <w:bookmarkStart w:id="479" w:name="_Toc81907629"/>
      <w:r w:rsidRPr="00FE6751">
        <w:t>Hardware and software requirements</w:t>
      </w:r>
      <w:bookmarkEnd w:id="478"/>
      <w:bookmarkEnd w:id="479"/>
    </w:p>
    <w:p w:rsidR="002F08BF" w:rsidRPr="00FE6751" w:rsidRDefault="002F08BF" w:rsidP="002F08BF">
      <w:pPr>
        <w:pStyle w:val="Corpsdetexte"/>
      </w:pPr>
      <w:r w:rsidRPr="00FE6751">
        <w:t xml:space="preserve">The decoder </w:t>
      </w:r>
      <w:proofErr w:type="gramStart"/>
      <w:r w:rsidRPr="00FE6751">
        <w:t>can be installed</w:t>
      </w:r>
      <w:proofErr w:type="gramEnd"/>
      <w:r w:rsidRPr="00FE6751">
        <w:t xml:space="preserve"> on a PC type computer equipped with a Windows or Linux (see Annex </w:t>
      </w:r>
      <w:r w:rsidRPr="00B702B6">
        <w:fldChar w:fldCharType="begin"/>
      </w:r>
      <w:r w:rsidRPr="00FE6751">
        <w:instrText xml:space="preserve"> REF AXE \h </w:instrText>
      </w:r>
      <w:r w:rsidRPr="00B702B6">
        <w:fldChar w:fldCharType="separate"/>
      </w:r>
      <w:r w:rsidR="000579E4" w:rsidRPr="00FE6751">
        <w:t>E</w:t>
      </w:r>
      <w:r w:rsidRPr="00B702B6">
        <w:fldChar w:fldCharType="end"/>
      </w:r>
      <w:r w:rsidRPr="00FE6751">
        <w:t>) operating system.</w:t>
      </w:r>
    </w:p>
    <w:p w:rsidR="002F08BF" w:rsidRPr="007E5DCD" w:rsidRDefault="002F08BF" w:rsidP="002F08BF">
      <w:pPr>
        <w:pStyle w:val="Corpsdetexte"/>
      </w:pPr>
      <w:r w:rsidRPr="00FE6751">
        <w:t xml:space="preserve">The </w:t>
      </w:r>
      <w:proofErr w:type="spellStart"/>
      <w:r w:rsidRPr="007E5DCD">
        <w:t>Matlab</w:t>
      </w:r>
      <w:proofErr w:type="spellEnd"/>
      <w:r w:rsidRPr="007E5DCD">
        <w:t xml:space="preserve"> software </w:t>
      </w:r>
      <w:proofErr w:type="gramStart"/>
      <w:r w:rsidRPr="007E5DCD">
        <w:t>must be installed</w:t>
      </w:r>
      <w:proofErr w:type="gramEnd"/>
      <w:r w:rsidRPr="007E5DCD">
        <w:t xml:space="preserve"> on the host computer.</w:t>
      </w:r>
    </w:p>
    <w:p w:rsidR="002F08BF" w:rsidRPr="007E5DCD" w:rsidRDefault="002F08BF" w:rsidP="002F08BF">
      <w:pPr>
        <w:pStyle w:val="Corpsdetexte"/>
      </w:pPr>
      <w:r w:rsidRPr="007E5DCD">
        <w:t xml:space="preserve">The </w:t>
      </w:r>
      <w:proofErr w:type="spellStart"/>
      <w:r w:rsidRPr="007E5DCD">
        <w:t>Matlab</w:t>
      </w:r>
      <w:proofErr w:type="spellEnd"/>
      <w:r w:rsidRPr="007E5DCD">
        <w:t xml:space="preserve"> version should be </w:t>
      </w:r>
      <w:r w:rsidR="0067108E" w:rsidRPr="00144AF7">
        <w:rPr>
          <w:rFonts w:cs="Times New Roman"/>
        </w:rPr>
        <w:t>≥</w:t>
      </w:r>
      <w:r w:rsidRPr="00144AF7">
        <w:t xml:space="preserve"> R20</w:t>
      </w:r>
      <w:r w:rsidR="0067108E" w:rsidRPr="00144AF7">
        <w:t>1</w:t>
      </w:r>
      <w:r w:rsidRPr="00144AF7">
        <w:t xml:space="preserve">6b since </w:t>
      </w:r>
      <w:r w:rsidR="00B869D1" w:rsidRPr="00144AF7">
        <w:t>the “split” function is used</w:t>
      </w:r>
      <w:r w:rsidRPr="00144AF7">
        <w:t>.</w:t>
      </w:r>
    </w:p>
    <w:p w:rsidR="002F08BF" w:rsidRPr="00144AF7" w:rsidRDefault="002F08BF" w:rsidP="002F08BF">
      <w:pPr>
        <w:pStyle w:val="Corpsdetexte"/>
      </w:pPr>
      <w:r w:rsidRPr="00144AF7">
        <w:t>Note also that:</w:t>
      </w:r>
    </w:p>
    <w:p w:rsidR="002F08BF" w:rsidRPr="007E5DCD" w:rsidRDefault="002F08BF" w:rsidP="002F08BF">
      <w:pPr>
        <w:pStyle w:val="Corpsdetexte"/>
        <w:widowControl w:val="0"/>
        <w:numPr>
          <w:ilvl w:val="0"/>
          <w:numId w:val="25"/>
        </w:numPr>
        <w:suppressAutoHyphens/>
      </w:pPr>
      <w:r w:rsidRPr="00144AF7">
        <w:t xml:space="preserve">The </w:t>
      </w:r>
      <w:proofErr w:type="spellStart"/>
      <w:r w:rsidRPr="00144AF7">
        <w:t>Matlab</w:t>
      </w:r>
      <w:proofErr w:type="spellEnd"/>
      <w:r w:rsidRPr="00144AF7">
        <w:t xml:space="preserve"> Statistics Toolbox is needed (for the </w:t>
      </w:r>
      <w:proofErr w:type="spellStart"/>
      <w:r w:rsidRPr="00144AF7">
        <w:t>Matlab</w:t>
      </w:r>
      <w:proofErr w:type="spellEnd"/>
      <w:r w:rsidRPr="00144AF7">
        <w:t xml:space="preserve"> </w:t>
      </w:r>
      <w:proofErr w:type="spellStart"/>
      <w:r w:rsidRPr="00144AF7">
        <w:rPr>
          <w:b/>
          <w:i/>
        </w:rPr>
        <w:t>fitlm</w:t>
      </w:r>
      <w:proofErr w:type="spellEnd"/>
      <w:r w:rsidRPr="00144AF7">
        <w:t xml:space="preserve"> function), if you want to compute NITRATE values from the transmitted spectrum (see Annex </w:t>
      </w:r>
      <w:r w:rsidRPr="007E5DCD">
        <w:fldChar w:fldCharType="begin"/>
      </w:r>
      <w:r w:rsidRPr="00144AF7">
        <w:instrText xml:space="preserve"> REF AXF \h </w:instrText>
      </w:r>
      <w:r w:rsidR="000E75EC">
        <w:instrText xml:space="preserve"> \* MERGEFORMAT </w:instrText>
      </w:r>
      <w:r w:rsidRPr="00144AF7">
        <w:fldChar w:fldCharType="separate"/>
      </w:r>
      <w:r w:rsidR="000579E4" w:rsidRPr="007E5DCD">
        <w:t>F</w:t>
      </w:r>
      <w:r w:rsidRPr="007E5DCD">
        <w:fldChar w:fldCharType="end"/>
      </w:r>
      <w:r w:rsidRPr="007E5DCD">
        <w:t xml:space="preserve"> for details),</w:t>
      </w:r>
    </w:p>
    <w:p w:rsidR="002F08BF" w:rsidRPr="007E5DCD" w:rsidRDefault="002F08BF" w:rsidP="00A91DBC">
      <w:pPr>
        <w:pStyle w:val="Corpsdetexte"/>
        <w:widowControl w:val="0"/>
        <w:numPr>
          <w:ilvl w:val="0"/>
          <w:numId w:val="25"/>
        </w:numPr>
        <w:suppressAutoHyphens/>
      </w:pPr>
      <w:r w:rsidRPr="00144AF7">
        <w:t xml:space="preserve">The </w:t>
      </w:r>
      <w:r w:rsidR="00A91DBC" w:rsidRPr="00144AF7">
        <w:t>GEBCO</w:t>
      </w:r>
      <w:r w:rsidR="00A91DBC" w:rsidRPr="007E5DCD">
        <w:t xml:space="preserve"> </w:t>
      </w:r>
      <w:r w:rsidRPr="007E5DCD">
        <w:t>worldwide bathymetric atlas (</w:t>
      </w:r>
      <w:hyperlink r:id="rId19" w:history="1">
        <w:r w:rsidR="00A91DBC" w:rsidRPr="00144AF7">
          <w:rPr>
            <w:rStyle w:val="Lienhypertexte"/>
          </w:rPr>
          <w:t>https://www.bodc.ac.uk/data/open_download/gebco/gebco_2020/zip/</w:t>
        </w:r>
      </w:hyperlink>
      <w:r w:rsidR="00A91DBC" w:rsidRPr="007E5DCD">
        <w:t>)</w:t>
      </w:r>
      <w:r w:rsidRPr="007E5DCD">
        <w:t xml:space="preserve"> is needed by some RTQC tests,</w:t>
      </w:r>
    </w:p>
    <w:p w:rsidR="002F08BF" w:rsidRPr="00144AF7" w:rsidRDefault="002F08BF" w:rsidP="002F08BF">
      <w:pPr>
        <w:pStyle w:val="Corpsdetexte"/>
        <w:widowControl w:val="0"/>
        <w:numPr>
          <w:ilvl w:val="0"/>
          <w:numId w:val="25"/>
        </w:numPr>
        <w:suppressAutoHyphens/>
      </w:pPr>
      <w:r w:rsidRPr="00144AF7">
        <w:t xml:space="preserve">The (free) following components are also needed if you want to use the </w:t>
      </w:r>
      <w:proofErr w:type="spellStart"/>
      <w:r w:rsidRPr="00144AF7">
        <w:rPr>
          <w:b/>
          <w:i/>
        </w:rPr>
        <w:t>nc_trace_disp</w:t>
      </w:r>
      <w:proofErr w:type="spellEnd"/>
      <w:r w:rsidRPr="00144AF7">
        <w:t xml:space="preserve"> tool to plot the float displacements:</w:t>
      </w:r>
    </w:p>
    <w:p w:rsidR="002F08BF" w:rsidRPr="00144AF7" w:rsidRDefault="002F08BF" w:rsidP="002F08BF">
      <w:pPr>
        <w:pStyle w:val="Corpsdetexte"/>
        <w:widowControl w:val="0"/>
        <w:numPr>
          <w:ilvl w:val="1"/>
          <w:numId w:val="25"/>
        </w:numPr>
        <w:suppressAutoHyphens/>
      </w:pPr>
      <w:r w:rsidRPr="00144AF7">
        <w:t xml:space="preserve">The </w:t>
      </w:r>
      <w:proofErr w:type="spellStart"/>
      <w:r w:rsidRPr="00144AF7">
        <w:t>M_Map</w:t>
      </w:r>
      <w:proofErr w:type="spellEnd"/>
      <w:r w:rsidRPr="00144AF7">
        <w:t xml:space="preserve"> </w:t>
      </w:r>
      <w:proofErr w:type="spellStart"/>
      <w:r w:rsidRPr="00144AF7">
        <w:t>Matlab</w:t>
      </w:r>
      <w:proofErr w:type="spellEnd"/>
      <w:r w:rsidRPr="00144AF7">
        <w:t xml:space="preserve"> package (https://www.eoas.ubc.ca/~rich/map.html),</w:t>
      </w:r>
    </w:p>
    <w:p w:rsidR="002F08BF" w:rsidRPr="007E5DCD" w:rsidRDefault="002F08BF" w:rsidP="002F08BF">
      <w:pPr>
        <w:pStyle w:val="Corpsdetexte"/>
        <w:widowControl w:val="0"/>
        <w:numPr>
          <w:ilvl w:val="1"/>
          <w:numId w:val="25"/>
        </w:numPr>
        <w:suppressAutoHyphens/>
      </w:pPr>
      <w:r w:rsidRPr="00144AF7">
        <w:t>The ETOPO2 worldwide bathymetric atlas (</w:t>
      </w:r>
      <w:r w:rsidR="00A91DBC" w:rsidRPr="00144AF7">
        <w:t>https://www.ngdc.noaa.gov/mgg/global/relief/ETOPO2/ETOPO2v2-2006/ETOPO2v2g/raw_binary/ETOPO2v2g_i2_MSB.zip file</w:t>
      </w:r>
      <w:r w:rsidRPr="007E5DCD">
        <w:t>),</w:t>
      </w:r>
    </w:p>
    <w:p w:rsidR="002F08BF" w:rsidRPr="007E5DCD" w:rsidRDefault="002F08BF" w:rsidP="002F08BF">
      <w:pPr>
        <w:pStyle w:val="Corpsdetexte"/>
        <w:widowControl w:val="0"/>
        <w:numPr>
          <w:ilvl w:val="1"/>
          <w:numId w:val="25"/>
        </w:numPr>
        <w:suppressAutoHyphens/>
      </w:pPr>
      <w:r w:rsidRPr="00144AF7">
        <w:t>The SRTM30+ worldwide bathymetric atlas (</w:t>
      </w:r>
      <w:hyperlink r:id="rId20" w:history="1">
        <w:r w:rsidRPr="007E5DCD">
          <w:rPr>
            <w:rStyle w:val="Lienhypertexte"/>
          </w:rPr>
          <w:t>http://topex.ucsd.edu/WWW_html/srtm30_plus.html</w:t>
        </w:r>
      </w:hyperlink>
      <w:r w:rsidRPr="007E5DCD">
        <w:t>) if you want to switch to a more detailed bathymetry.</w:t>
      </w:r>
    </w:p>
    <w:p w:rsidR="002F08BF" w:rsidRPr="00FE6751" w:rsidRDefault="002F08BF" w:rsidP="00715A45">
      <w:pPr>
        <w:pStyle w:val="Titre3"/>
      </w:pPr>
      <w:bookmarkStart w:id="480" w:name="_Toc460855051"/>
      <w:bookmarkStart w:id="481" w:name="_Toc81907630"/>
      <w:r w:rsidRPr="00FE6751">
        <w:t>Installation of the decoder</w:t>
      </w:r>
      <w:bookmarkEnd w:id="480"/>
      <w:bookmarkEnd w:id="481"/>
    </w:p>
    <w:p w:rsidR="002F08BF" w:rsidRPr="00FE6751" w:rsidRDefault="002F08BF" w:rsidP="002F08BF">
      <w:pPr>
        <w:pStyle w:val="Corpsdetexte"/>
      </w:pPr>
      <w:r w:rsidRPr="00FE6751">
        <w:t xml:space="preserve">To install the decoder, unzip the decoder package archive and add the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w:t>
      </w:r>
      <w:r w:rsidRPr="00FE6751">
        <w:t xml:space="preserve"> directory, with its sub-directories, to your </w:t>
      </w:r>
      <w:proofErr w:type="spellStart"/>
      <w:r w:rsidRPr="00FE6751">
        <w:t>Matlab</w:t>
      </w:r>
      <w:proofErr w:type="spellEnd"/>
      <w:r w:rsidRPr="00FE6751">
        <w:t xml:space="preserve"> path.</w:t>
      </w:r>
    </w:p>
    <w:p w:rsidR="002F08BF" w:rsidRPr="00FE6751" w:rsidRDefault="002F08BF" w:rsidP="00715A45">
      <w:pPr>
        <w:pStyle w:val="Titre2"/>
      </w:pPr>
      <w:bookmarkStart w:id="482" w:name="_Toc460855052"/>
      <w:bookmarkStart w:id="483" w:name="_Toc81907631"/>
      <w:r w:rsidRPr="00FE6751">
        <w:t>Decoder configuration</w:t>
      </w:r>
      <w:bookmarkEnd w:id="482"/>
      <w:bookmarkEnd w:id="483"/>
    </w:p>
    <w:p w:rsidR="002F08BF" w:rsidRPr="00FE6751" w:rsidRDefault="002F08BF" w:rsidP="002F08BF">
      <w:pPr>
        <w:pStyle w:val="Corpsdetexte"/>
      </w:pPr>
      <w:r w:rsidRPr="00FE6751">
        <w:t>To configure the decoder, you have to update, according to your own (Linux or PC) platform, the decoder configuration file.</w:t>
      </w:r>
    </w:p>
    <w:p w:rsidR="0058643D" w:rsidRPr="00FE6751" w:rsidRDefault="0058643D">
      <w:pPr>
        <w:spacing w:after="200" w:line="276" w:lineRule="auto"/>
        <w:rPr>
          <w:rFonts w:asciiTheme="majorHAnsi" w:eastAsiaTheme="majorEastAsia" w:hAnsiTheme="majorHAnsi" w:cstheme="majorBidi"/>
          <w:b/>
          <w:bCs/>
          <w:color w:val="1F497D" w:themeColor="text2"/>
        </w:rPr>
      </w:pPr>
      <w:bookmarkStart w:id="484" w:name="_Toc460855053"/>
      <w:r w:rsidRPr="00FE6751">
        <w:br w:type="page"/>
      </w:r>
    </w:p>
    <w:p w:rsidR="002F08BF" w:rsidRPr="00FE6751" w:rsidRDefault="002F08BF" w:rsidP="00715A45">
      <w:pPr>
        <w:pStyle w:val="Titre3"/>
      </w:pPr>
      <w:bookmarkStart w:id="485" w:name="_Toc81907632"/>
      <w:r w:rsidRPr="00FE6751">
        <w:lastRenderedPageBreak/>
        <w:t>PI decoder configuration</w:t>
      </w:r>
      <w:bookmarkEnd w:id="484"/>
      <w:bookmarkEnd w:id="485"/>
    </w:p>
    <w:p w:rsidR="002F08BF" w:rsidRPr="00FE6751" w:rsidRDefault="002F08BF" w:rsidP="002F08BF">
      <w:pPr>
        <w:pStyle w:val="Corpsdetexte"/>
      </w:pPr>
      <w:r w:rsidRPr="00FE6751">
        <w:t xml:space="preserve">The configuration file of the PI decoder is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/soft/_argo_decoder</w:t>
      </w:r>
      <w:r w:rsidR="004B1BEF" w:rsidRPr="00FE6751">
        <w:rPr>
          <w:i/>
        </w:rPr>
        <w:t>_</w:t>
      </w:r>
      <w:r w:rsidRPr="00FE6751">
        <w:rPr>
          <w:i/>
        </w:rPr>
        <w:t>conf.</w:t>
      </w:r>
      <w:r w:rsidR="004B1BEF" w:rsidRPr="00FE6751">
        <w:rPr>
          <w:i/>
        </w:rPr>
        <w:t>txt.</w:t>
      </w:r>
    </w:p>
    <w:p w:rsidR="002F08BF" w:rsidRPr="00FE6751" w:rsidRDefault="002F08BF" w:rsidP="002F08BF">
      <w:pPr>
        <w:pStyle w:val="Corpsdetexte"/>
      </w:pPr>
      <w:r w:rsidRPr="00FE6751">
        <w:t xml:space="preserve">The configuration variables </w:t>
      </w:r>
      <w:proofErr w:type="gramStart"/>
      <w:r w:rsidRPr="00FE6751">
        <w:t>are listed and described in the following table</w:t>
      </w:r>
      <w:proofErr w:type="gramEnd"/>
      <w:r w:rsidRPr="00FE6751">
        <w:t>.</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Fonts w:ascii="Courier New" w:hAnsi="Courier New" w:cs="Courier New"/>
                <w:lang w:val="en-US"/>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xml:space="preserve">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w:t>
            </w:r>
            <w:r w:rsidR="00AE3BE5" w:rsidRPr="000557AF">
              <w:rPr>
                <w:rFonts w:ascii="Arial" w:hAnsi="Arial" w:cs="Arial"/>
                <w:lang w:val="en-US"/>
              </w:rPr>
              <w:t xml:space="preserve"> floats</w:t>
            </w:r>
            <w:r w:rsidRPr="000557AF">
              <w:rPr>
                <w:rFonts w:ascii="Arial" w:hAnsi="Arial" w:cs="Arial"/>
                <w:lang w:val="en-US"/>
              </w:rPr>
              <w:t xml:space="preserve">, 2 for floats with Iridium RUDICS transmission (ex: </w:t>
            </w:r>
            <w:proofErr w:type="spellStart"/>
            <w:r w:rsidRPr="000557AF">
              <w:rPr>
                <w:rFonts w:ascii="Arial" w:hAnsi="Arial" w:cs="Arial"/>
                <w:lang w:val="en-US"/>
              </w:rPr>
              <w:t>Remocean</w:t>
            </w:r>
            <w:proofErr w:type="spellEnd"/>
            <w:r w:rsidRPr="000557AF">
              <w:rPr>
                <w:rFonts w:ascii="Arial" w:hAnsi="Arial" w:cs="Arial"/>
                <w:lang w:val="en-US"/>
              </w:rPr>
              <w:t xml:space="preserve">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FLOAT_INFORMATION_FILE_NAME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w:t>
            </w:r>
            <w:proofErr w:type="gramStart"/>
            <w:r w:rsidRPr="000557AF">
              <w:rPr>
                <w:rFonts w:ascii="Arial" w:hAnsi="Arial" w:cs="Arial"/>
                <w:lang w:val="en-US"/>
              </w:rPr>
              <w:t>file which</w:t>
            </w:r>
            <w:proofErr w:type="gramEnd"/>
            <w:r w:rsidRPr="000557AF">
              <w:rPr>
                <w:rFonts w:ascii="Arial" w:hAnsi="Arial" w:cs="Arial"/>
                <w:lang w:val="en-US"/>
              </w:rPr>
              <w:t xml:space="preserve"> stores the basic configuration information of the managed floats (</w:t>
            </w:r>
            <w:r w:rsidRPr="000557AF">
              <w:rPr>
                <w:i/>
                <w:lang w:val="en-US"/>
              </w:rPr>
              <w:t>decArgo_YYYYMMDD_xxxy/decArgo_config_floats/argoFloatInfo/</w:t>
            </w:r>
            <w:r w:rsidRPr="000557AF">
              <w:rPr>
                <w:rFonts w:ascii="Arial" w:hAnsi="Arial" w:cs="Arial"/>
                <w:i/>
                <w:lang w:val="en-US"/>
              </w:rPr>
              <w:t>argo_floats_information_co.txt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w:t>
            </w:r>
            <w:proofErr w:type="spellStart"/>
            <w:r w:rsidRPr="000557AF">
              <w:rPr>
                <w:i/>
                <w:lang w:val="en-US"/>
              </w:rPr>
              <w:t>config</w:t>
            </w:r>
            <w:proofErr w:type="spellEnd"/>
            <w:r w:rsidRPr="000557AF">
              <w:rPr>
                <w:i/>
                <w:lang w:val="en-US"/>
              </w:rPr>
              <w:t>/</w:t>
            </w:r>
            <w:proofErr w:type="spellStart"/>
            <w:r w:rsidRPr="000557AF">
              <w:rPr>
                <w:i/>
                <w:lang w:val="en-US"/>
              </w:rPr>
              <w:t>techParamNames</w:t>
            </w:r>
            <w:proofErr w:type="spellEnd"/>
            <w:r w:rsidRPr="000557AF">
              <w:rPr>
                <w:i/>
                <w:lang w:val="en-US"/>
              </w:rPr>
              <w:t>/</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w:t>
            </w:r>
            <w:proofErr w:type="spellStart"/>
            <w:r w:rsidRPr="000557AF">
              <w:rPr>
                <w:i/>
                <w:lang w:val="en-US"/>
              </w:rPr>
              <w:t>config</w:t>
            </w:r>
            <w:proofErr w:type="spellEnd"/>
            <w:r w:rsidRPr="000557AF">
              <w:rPr>
                <w:i/>
                <w:lang w:val="en-US"/>
              </w:rPr>
              <w:t>/</w:t>
            </w:r>
            <w:proofErr w:type="spellStart"/>
            <w:r w:rsidRPr="000557AF">
              <w:rPr>
                <w:i/>
                <w:lang w:val="en-US"/>
              </w:rPr>
              <w:t>configParamNames</w:t>
            </w:r>
            <w:proofErr w:type="spellEnd"/>
            <w:r w:rsidRPr="000557AF">
              <w:rPr>
                <w:i/>
                <w:lang w:val="en-US"/>
              </w:rPr>
              <w:t>/</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decArgo_YYYYMMDD_xxxy/decArgo_config_floats/json_float_meta_argos/</w:t>
            </w:r>
            <w:r w:rsidRPr="000557AF">
              <w:rPr>
                <w:lang w:val="en-US"/>
              </w:rPr>
              <w:t xml:space="preserve"> or </w:t>
            </w:r>
            <w:r w:rsidRPr="000557AF">
              <w:rPr>
                <w:i/>
                <w:lang w:val="en-US"/>
              </w:rPr>
              <w:t>decArgo_YYYYMMDD_xxxy/decArgo_config_floats/json_float_meta_ir_sbd/</w:t>
            </w:r>
            <w:r w:rsidRPr="000557AF">
              <w:rPr>
                <w:lang w:val="en-US"/>
              </w:rPr>
              <w:t xml:space="preserve"> </w:t>
            </w:r>
            <w:proofErr w:type="spellStart"/>
            <w:r w:rsidRPr="000557AF">
              <w:rPr>
                <w:lang w:val="en-US"/>
              </w:rPr>
              <w:t>or</w:t>
            </w:r>
            <w:proofErr w:type="spellEnd"/>
            <w:r w:rsidRPr="000557AF">
              <w:rPr>
                <w:lang w:val="en-US"/>
              </w:rPr>
              <w:t xml:space="preserve">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top directory used to store output </w:t>
            </w:r>
            <w:proofErr w:type="spellStart"/>
            <w:r w:rsidRPr="000557AF">
              <w:rPr>
                <w:rFonts w:ascii="Arial" w:hAnsi="Arial" w:cs="Arial"/>
                <w:lang w:val="en-US"/>
              </w:rPr>
              <w:t>NetCDF</w:t>
            </w:r>
            <w:proofErr w:type="spellEnd"/>
            <w:r w:rsidRPr="000557AF">
              <w:rPr>
                <w:rFonts w:ascii="Arial" w:hAnsi="Arial" w:cs="Arial"/>
                <w:lang w:val="en-US"/>
              </w:rPr>
              <w:t xml:space="preserve">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Flag to choose the generated </w:t>
            </w:r>
            <w:proofErr w:type="spellStart"/>
            <w:r w:rsidRPr="000557AF">
              <w:rPr>
                <w:rFonts w:ascii="Arial" w:hAnsi="Arial" w:cs="Arial"/>
                <w:lang w:val="en-US"/>
              </w:rPr>
              <w:t>NetCDF</w:t>
            </w:r>
            <w:proofErr w:type="spellEnd"/>
            <w:r w:rsidRPr="000557AF">
              <w:rPr>
                <w:rFonts w:ascii="Arial" w:hAnsi="Arial" w:cs="Arial"/>
                <w:lang w:val="en-US"/>
              </w:rPr>
              <w:t xml:space="preserve"> Argo files (1 if you want to generate it, 0 otherwise).</w:t>
            </w:r>
          </w:p>
        </w:tc>
      </w:tr>
      <w:tr w:rsidR="00DA683A" w:rsidRPr="00FE6751" w:rsidTr="00EF65F5">
        <w:trPr>
          <w:cantSplit/>
          <w:ins w:id="486" w:author="RANNOU Jean-Philippe" w:date="2021-09-07T10:27:00Z"/>
        </w:trPr>
        <w:tc>
          <w:tcPr>
            <w:tcW w:w="3898" w:type="dxa"/>
          </w:tcPr>
          <w:p w:rsidR="00DA683A" w:rsidRPr="00D45B64" w:rsidRDefault="00DA683A" w:rsidP="00EF65F5">
            <w:pPr>
              <w:pStyle w:val="tablecontent"/>
              <w:rPr>
                <w:ins w:id="487" w:author="RANNOU Jean-Philippe" w:date="2021-09-07T10:27:00Z"/>
                <w:rFonts w:ascii="Courier New" w:hAnsi="Courier New" w:cs="Courier New"/>
                <w:highlight w:val="green"/>
                <w:lang w:val="en-US" w:eastAsia="fr-FR"/>
                <w:rPrChange w:id="488" w:author="RANNOU Jean-Philippe" w:date="2021-09-07T10:35:00Z">
                  <w:rPr>
                    <w:ins w:id="489" w:author="RANNOU Jean-Philippe" w:date="2021-09-07T10:27:00Z"/>
                    <w:rFonts w:ascii="Courier New" w:hAnsi="Courier New" w:cs="Courier New"/>
                    <w:lang w:val="en-US" w:eastAsia="fr-FR"/>
                  </w:rPr>
                </w:rPrChange>
              </w:rPr>
            </w:pPr>
            <w:ins w:id="490" w:author="RANNOU Jean-Philippe" w:date="2021-09-07T10:28:00Z">
              <w:r w:rsidRPr="00D45B64">
                <w:rPr>
                  <w:rFonts w:ascii="Courier New" w:hAnsi="Courier New" w:cs="Courier New"/>
                  <w:highlight w:val="green"/>
                  <w:lang w:val="en-US" w:eastAsia="fr-FR"/>
                  <w:rPrChange w:id="491" w:author="RANNOU Jean-Philippe" w:date="2021-09-07T10:35:00Z">
                    <w:rPr>
                      <w:rFonts w:ascii="Courier New" w:hAnsi="Courier New" w:cs="Courier New"/>
                      <w:lang w:val="en-US" w:eastAsia="fr-FR"/>
                    </w:rPr>
                  </w:rPrChange>
                </w:rPr>
                <w:t>GENERATE_NC_TRAJ_3_2</w:t>
              </w:r>
            </w:ins>
          </w:p>
        </w:tc>
        <w:tc>
          <w:tcPr>
            <w:tcW w:w="5386" w:type="dxa"/>
          </w:tcPr>
          <w:p w:rsidR="00DA683A" w:rsidRPr="00D45B64" w:rsidRDefault="00D45B64" w:rsidP="007E5DCD">
            <w:pPr>
              <w:pStyle w:val="tablecontent"/>
              <w:rPr>
                <w:ins w:id="492" w:author="RANNOU Jean-Philippe" w:date="2021-09-07T10:27:00Z"/>
                <w:rFonts w:ascii="Arial" w:hAnsi="Arial" w:cs="Arial"/>
                <w:highlight w:val="green"/>
                <w:lang w:val="en-US"/>
                <w:rPrChange w:id="493" w:author="RANNOU Jean-Philippe" w:date="2021-09-07T10:35:00Z">
                  <w:rPr>
                    <w:ins w:id="494" w:author="RANNOU Jean-Philippe" w:date="2021-09-07T10:27:00Z"/>
                    <w:rFonts w:ascii="Arial" w:hAnsi="Arial" w:cs="Arial"/>
                    <w:lang w:val="en-US"/>
                  </w:rPr>
                </w:rPrChange>
              </w:rPr>
            </w:pPr>
            <w:ins w:id="495" w:author="RANNOU Jean-Philippe" w:date="2021-09-07T10:33:00Z">
              <w:r w:rsidRPr="00D45B64">
                <w:rPr>
                  <w:rFonts w:ascii="Arial" w:hAnsi="Arial" w:cs="Arial"/>
                  <w:highlight w:val="green"/>
                  <w:lang w:val="en-US"/>
                  <w:rPrChange w:id="496" w:author="RANNOU Jean-Philippe" w:date="2021-09-07T10:35:00Z">
                    <w:rPr>
                      <w:rFonts w:ascii="Arial" w:hAnsi="Arial" w:cs="Arial"/>
                      <w:lang w:val="en-US"/>
                    </w:rPr>
                  </w:rPrChange>
                </w:rPr>
                <w:t xml:space="preserve">Flag to choose to generate the </w:t>
              </w:r>
            </w:ins>
            <w:ins w:id="497" w:author="RANNOU Jean-Philippe" w:date="2021-09-07T10:34:00Z">
              <w:r w:rsidRPr="00D45B64">
                <w:rPr>
                  <w:rFonts w:ascii="Arial" w:hAnsi="Arial" w:cs="Arial"/>
                  <w:highlight w:val="green"/>
                  <w:lang w:val="en-US"/>
                  <w:rPrChange w:id="498" w:author="RANNOU Jean-Philippe" w:date="2021-09-07T10:35:00Z">
                    <w:rPr>
                      <w:rFonts w:ascii="Arial" w:hAnsi="Arial" w:cs="Arial"/>
                      <w:lang w:val="en-US"/>
                    </w:rPr>
                  </w:rPrChange>
                </w:rPr>
                <w:t xml:space="preserve">3.2 version of </w:t>
              </w:r>
            </w:ins>
            <w:proofErr w:type="spellStart"/>
            <w:ins w:id="499" w:author="RANNOU Jean-Philippe" w:date="2021-09-07T10:33:00Z">
              <w:r w:rsidRPr="00D45B64">
                <w:rPr>
                  <w:rFonts w:ascii="Arial" w:hAnsi="Arial" w:cs="Arial"/>
                  <w:highlight w:val="green"/>
                  <w:lang w:val="en-US"/>
                  <w:rPrChange w:id="500" w:author="RANNOU Jean-Philippe" w:date="2021-09-07T10:35:00Z">
                    <w:rPr>
                      <w:rFonts w:ascii="Arial" w:hAnsi="Arial" w:cs="Arial"/>
                      <w:lang w:val="en-US"/>
                    </w:rPr>
                  </w:rPrChange>
                </w:rPr>
                <w:t>NetCDF</w:t>
              </w:r>
              <w:proofErr w:type="spellEnd"/>
              <w:r w:rsidRPr="00D45B64">
                <w:rPr>
                  <w:rFonts w:ascii="Arial" w:hAnsi="Arial" w:cs="Arial"/>
                  <w:highlight w:val="green"/>
                  <w:lang w:val="en-US"/>
                  <w:rPrChange w:id="501" w:author="RANNOU Jean-Philippe" w:date="2021-09-07T10:35:00Z">
                    <w:rPr>
                      <w:rFonts w:ascii="Arial" w:hAnsi="Arial" w:cs="Arial"/>
                      <w:lang w:val="en-US"/>
                    </w:rPr>
                  </w:rPrChange>
                </w:rPr>
                <w:t xml:space="preserve"> Argo trajectory file (1 if you want to generate it, 0 otherwise).</w:t>
              </w:r>
            </w:ins>
          </w:p>
        </w:tc>
      </w:tr>
      <w:tr w:rsidR="00DA683A" w:rsidRPr="00FE6751" w:rsidTr="00EF65F5">
        <w:trPr>
          <w:cantSplit/>
          <w:ins w:id="502" w:author="RANNOU Jean-Philippe" w:date="2021-09-07T10:27:00Z"/>
        </w:trPr>
        <w:tc>
          <w:tcPr>
            <w:tcW w:w="3898" w:type="dxa"/>
          </w:tcPr>
          <w:p w:rsidR="00DA683A" w:rsidRPr="00D45B64" w:rsidRDefault="00D45B64" w:rsidP="00EF65F5">
            <w:pPr>
              <w:pStyle w:val="tablecontent"/>
              <w:rPr>
                <w:ins w:id="503" w:author="RANNOU Jean-Philippe" w:date="2021-09-07T10:27:00Z"/>
                <w:rFonts w:ascii="Courier New" w:hAnsi="Courier New" w:cs="Courier New"/>
                <w:highlight w:val="green"/>
                <w:lang w:val="en-US" w:eastAsia="fr-FR"/>
                <w:rPrChange w:id="504" w:author="RANNOU Jean-Philippe" w:date="2021-09-07T10:37:00Z">
                  <w:rPr>
                    <w:ins w:id="505" w:author="RANNOU Jean-Philippe" w:date="2021-09-07T10:27:00Z"/>
                    <w:rFonts w:ascii="Courier New" w:hAnsi="Courier New" w:cs="Courier New"/>
                    <w:lang w:val="en-US" w:eastAsia="fr-FR"/>
                  </w:rPr>
                </w:rPrChange>
              </w:rPr>
            </w:pPr>
            <w:ins w:id="506" w:author="RANNOU Jean-Philippe" w:date="2021-09-07T10:35:00Z">
              <w:r w:rsidRPr="00D45B64">
                <w:rPr>
                  <w:rFonts w:ascii="Courier New" w:hAnsi="Courier New" w:cs="Courier New"/>
                  <w:highlight w:val="green"/>
                  <w:lang w:val="en-US" w:eastAsia="fr-FR"/>
                  <w:rPrChange w:id="507" w:author="RANNOU Jean-Philippe" w:date="2021-09-07T10:37:00Z">
                    <w:rPr>
                      <w:rFonts w:ascii="Courier New" w:hAnsi="Courier New" w:cs="Courier New"/>
                      <w:lang w:val="en-US" w:eastAsia="fr-FR"/>
                    </w:rPr>
                  </w:rPrChange>
                </w:rPr>
                <w:t>DIR_OUTPUT_NETCDF_TRAJ_3_2_FILE</w:t>
              </w:r>
            </w:ins>
          </w:p>
        </w:tc>
        <w:tc>
          <w:tcPr>
            <w:tcW w:w="5386" w:type="dxa"/>
          </w:tcPr>
          <w:p w:rsidR="00DA683A" w:rsidRPr="00D45B64" w:rsidRDefault="00D45B64" w:rsidP="007E5DCD">
            <w:pPr>
              <w:pStyle w:val="tablecontent"/>
              <w:rPr>
                <w:ins w:id="508" w:author="RANNOU Jean-Philippe" w:date="2021-09-07T10:27:00Z"/>
                <w:rFonts w:ascii="Arial" w:hAnsi="Arial" w:cs="Arial"/>
                <w:highlight w:val="green"/>
                <w:lang w:val="en-US"/>
                <w:rPrChange w:id="509" w:author="RANNOU Jean-Philippe" w:date="2021-09-07T10:37:00Z">
                  <w:rPr>
                    <w:ins w:id="510" w:author="RANNOU Jean-Philippe" w:date="2021-09-07T10:27:00Z"/>
                    <w:rFonts w:ascii="Arial" w:hAnsi="Arial" w:cs="Arial"/>
                    <w:lang w:val="en-US"/>
                  </w:rPr>
                </w:rPrChange>
              </w:rPr>
            </w:pPr>
            <w:ins w:id="511" w:author="RANNOU Jean-Philippe" w:date="2021-09-07T10:35:00Z">
              <w:r w:rsidRPr="00D45B64">
                <w:rPr>
                  <w:rFonts w:ascii="Arial" w:hAnsi="Arial" w:cs="Arial"/>
                  <w:highlight w:val="green"/>
                  <w:lang w:val="en-US"/>
                  <w:rPrChange w:id="512" w:author="RANNOU Jean-Philippe" w:date="2021-09-07T10:37:00Z">
                    <w:rPr>
                      <w:rFonts w:ascii="Arial" w:hAnsi="Arial" w:cs="Arial"/>
                      <w:lang w:val="en-US"/>
                    </w:rPr>
                  </w:rPrChange>
                </w:rPr>
                <w:t xml:space="preserve">Set to the top directory used to store output V3.2 </w:t>
              </w:r>
              <w:proofErr w:type="spellStart"/>
              <w:r w:rsidRPr="00D45B64">
                <w:rPr>
                  <w:rFonts w:ascii="Arial" w:hAnsi="Arial" w:cs="Arial"/>
                  <w:highlight w:val="green"/>
                  <w:lang w:val="en-US"/>
                  <w:rPrChange w:id="513" w:author="RANNOU Jean-Philippe" w:date="2021-09-07T10:37:00Z">
                    <w:rPr>
                      <w:rFonts w:ascii="Arial" w:hAnsi="Arial" w:cs="Arial"/>
                      <w:lang w:val="en-US"/>
                    </w:rPr>
                  </w:rPrChange>
                </w:rPr>
                <w:t>NetCDF</w:t>
              </w:r>
              <w:proofErr w:type="spellEnd"/>
              <w:r w:rsidRPr="00D45B64">
                <w:rPr>
                  <w:rFonts w:ascii="Arial" w:hAnsi="Arial" w:cs="Arial"/>
                  <w:highlight w:val="green"/>
                  <w:lang w:val="en-US"/>
                  <w:rPrChange w:id="514" w:author="RANNOU Jean-Philippe" w:date="2021-09-07T10:37:00Z">
                    <w:rPr>
                      <w:rFonts w:ascii="Arial" w:hAnsi="Arial" w:cs="Arial"/>
                      <w:lang w:val="en-US"/>
                    </w:rPr>
                  </w:rPrChange>
                </w:rPr>
                <w:t xml:space="preserve"> </w:t>
              </w:r>
            </w:ins>
            <w:ins w:id="515" w:author="RANNOU Jean-Philippe" w:date="2021-09-07T10:36:00Z">
              <w:r w:rsidRPr="00D45B64">
                <w:rPr>
                  <w:rFonts w:ascii="Arial" w:hAnsi="Arial" w:cs="Arial"/>
                  <w:highlight w:val="green"/>
                  <w:lang w:val="en-US"/>
                  <w:rPrChange w:id="516" w:author="RANNOU Jean-Philippe" w:date="2021-09-07T10:37:00Z">
                    <w:rPr>
                      <w:rFonts w:ascii="Arial" w:hAnsi="Arial" w:cs="Arial"/>
                      <w:lang w:val="en-US"/>
                    </w:rPr>
                  </w:rPrChange>
                </w:rPr>
                <w:t>trajectory file</w:t>
              </w:r>
            </w:ins>
            <w:ins w:id="517" w:author="RANNOU Jean-Philippe" w:date="2021-09-07T10:35:00Z">
              <w:r w:rsidRPr="00D45B64">
                <w:rPr>
                  <w:rFonts w:ascii="Arial" w:hAnsi="Arial" w:cs="Arial"/>
                  <w:highlight w:val="green"/>
                  <w:lang w:val="en-US"/>
                  <w:rPrChange w:id="518" w:author="RANNOU Jean-Philippe" w:date="2021-09-07T10:37:00Z">
                    <w:rPr>
                      <w:rFonts w:ascii="Arial" w:hAnsi="Arial" w:cs="Arial"/>
                      <w:lang w:val="en-US"/>
                    </w:rPr>
                  </w:rPrChange>
                </w:rPr>
                <w:t>.</w:t>
              </w:r>
            </w:ins>
            <w:ins w:id="519" w:author="RANNOU Jean-Philippe" w:date="2021-09-07T10:36:00Z">
              <w:r w:rsidRPr="00D45B64">
                <w:rPr>
                  <w:rFonts w:ascii="Arial" w:hAnsi="Arial" w:cs="Arial"/>
                  <w:highlight w:val="green"/>
                  <w:lang w:val="en-US"/>
                  <w:rPrChange w:id="520" w:author="RANNOU Jean-Philippe" w:date="2021-09-07T10:37:00Z">
                    <w:rPr>
                      <w:rFonts w:ascii="Arial" w:hAnsi="Arial" w:cs="Arial"/>
                      <w:lang w:val="en-US"/>
                    </w:rPr>
                  </w:rPrChange>
                </w:rPr>
                <w:t xml:space="preserve"> Note that if it is identical to DIR_OUTPUT_NETCDF_FILE</w:t>
              </w:r>
            </w:ins>
            <w:ins w:id="521" w:author="RANNOU Jean-Philippe" w:date="2021-09-07T10:37:00Z">
              <w:r w:rsidRPr="00D45B64">
                <w:rPr>
                  <w:rFonts w:ascii="Arial" w:hAnsi="Arial" w:cs="Arial"/>
                  <w:highlight w:val="green"/>
                  <w:lang w:val="en-US"/>
                  <w:rPrChange w:id="522" w:author="RANNOU Jean-Philippe" w:date="2021-09-07T10:37:00Z">
                    <w:rPr>
                      <w:rFonts w:ascii="Arial" w:hAnsi="Arial" w:cs="Arial"/>
                      <w:lang w:val="en-US"/>
                    </w:rPr>
                  </w:rPrChange>
                </w:rPr>
                <w:t xml:space="preserve">, only the 3.2 version of the trajectory file </w:t>
              </w:r>
              <w:proofErr w:type="gramStart"/>
              <w:r w:rsidRPr="00D45B64">
                <w:rPr>
                  <w:rFonts w:ascii="Arial" w:hAnsi="Arial" w:cs="Arial"/>
                  <w:highlight w:val="green"/>
                  <w:lang w:val="en-US"/>
                  <w:rPrChange w:id="523" w:author="RANNOU Jean-Philippe" w:date="2021-09-07T10:37:00Z">
                    <w:rPr>
                      <w:rFonts w:ascii="Arial" w:hAnsi="Arial" w:cs="Arial"/>
                      <w:lang w:val="en-US"/>
                    </w:rPr>
                  </w:rPrChange>
                </w:rPr>
                <w:t>is generated</w:t>
              </w:r>
              <w:proofErr w:type="gramEnd"/>
              <w:r w:rsidRPr="00D45B64">
                <w:rPr>
                  <w:rFonts w:ascii="Arial" w:hAnsi="Arial" w:cs="Arial"/>
                  <w:highlight w:val="green"/>
                  <w:lang w:val="en-US"/>
                  <w:rPrChange w:id="524" w:author="RANNOU Jean-Philippe" w:date="2021-09-07T10:37:00Z">
                    <w:rPr>
                      <w:rFonts w:ascii="Arial" w:hAnsi="Arial" w:cs="Arial"/>
                      <w:lang w:val="en-US"/>
                    </w:rPr>
                  </w:rPrChange>
                </w:rPr>
                <w:t>.</w:t>
              </w:r>
            </w:ins>
          </w:p>
        </w:tc>
      </w:tr>
      <w:tr w:rsidR="00DA683A" w:rsidRPr="00FE6751" w:rsidTr="00EF65F5">
        <w:trPr>
          <w:cantSplit/>
          <w:ins w:id="525" w:author="RANNOU Jean-Philippe" w:date="2021-09-07T10:27:00Z"/>
        </w:trPr>
        <w:tc>
          <w:tcPr>
            <w:tcW w:w="3898" w:type="dxa"/>
          </w:tcPr>
          <w:p w:rsidR="00DA683A" w:rsidRPr="009B486B" w:rsidRDefault="00D45B64" w:rsidP="00EF65F5">
            <w:pPr>
              <w:pStyle w:val="tablecontent"/>
              <w:rPr>
                <w:ins w:id="526" w:author="RANNOU Jean-Philippe" w:date="2021-09-07T10:27:00Z"/>
                <w:rFonts w:ascii="Courier New" w:hAnsi="Courier New" w:cs="Courier New"/>
                <w:highlight w:val="green"/>
                <w:lang w:val="en-US" w:eastAsia="fr-FR"/>
                <w:rPrChange w:id="527" w:author="RANNOU Jean-Philippe" w:date="2021-09-07T10:40:00Z">
                  <w:rPr>
                    <w:ins w:id="528" w:author="RANNOU Jean-Philippe" w:date="2021-09-07T10:27:00Z"/>
                    <w:rFonts w:ascii="Courier New" w:hAnsi="Courier New" w:cs="Courier New"/>
                    <w:lang w:val="en-US" w:eastAsia="fr-FR"/>
                  </w:rPr>
                </w:rPrChange>
              </w:rPr>
            </w:pPr>
            <w:ins w:id="529" w:author="RANNOU Jean-Philippe" w:date="2021-09-07T10:38:00Z">
              <w:r w:rsidRPr="009B486B">
                <w:rPr>
                  <w:rFonts w:ascii="Courier New" w:hAnsi="Courier New" w:cs="Courier New"/>
                  <w:highlight w:val="green"/>
                  <w:lang w:val="en-US" w:eastAsia="fr-FR"/>
                  <w:rPrChange w:id="530" w:author="RANNOU Jean-Philippe" w:date="2021-09-07T10:40:00Z">
                    <w:rPr>
                      <w:rFonts w:ascii="Courier New" w:hAnsi="Courier New" w:cs="Courier New"/>
                      <w:lang w:val="en-US" w:eastAsia="fr-FR"/>
                    </w:rPr>
                  </w:rPrChange>
                </w:rPr>
                <w:t>ADD_ARGOS_ERROR_ELLIPSES</w:t>
              </w:r>
            </w:ins>
          </w:p>
        </w:tc>
        <w:tc>
          <w:tcPr>
            <w:tcW w:w="5386" w:type="dxa"/>
          </w:tcPr>
          <w:p w:rsidR="00DA683A" w:rsidRPr="009B486B" w:rsidRDefault="007B278A" w:rsidP="007E5DCD">
            <w:pPr>
              <w:pStyle w:val="tablecontent"/>
              <w:rPr>
                <w:ins w:id="531" w:author="RANNOU Jean-Philippe" w:date="2021-09-07T10:27:00Z"/>
                <w:rFonts w:ascii="Arial" w:hAnsi="Arial" w:cs="Arial"/>
                <w:highlight w:val="green"/>
                <w:lang w:val="en-US"/>
                <w:rPrChange w:id="532" w:author="RANNOU Jean-Philippe" w:date="2021-09-07T10:40:00Z">
                  <w:rPr>
                    <w:ins w:id="533" w:author="RANNOU Jean-Philippe" w:date="2021-09-07T10:27:00Z"/>
                    <w:rFonts w:ascii="Arial" w:hAnsi="Arial" w:cs="Arial"/>
                    <w:lang w:val="en-US"/>
                  </w:rPr>
                </w:rPrChange>
              </w:rPr>
            </w:pPr>
            <w:ins w:id="534" w:author="RANNOU Jean-Philippe" w:date="2021-09-07T10:38:00Z">
              <w:r w:rsidRPr="009B486B">
                <w:rPr>
                  <w:rFonts w:ascii="Arial" w:hAnsi="Arial" w:cs="Arial"/>
                  <w:highlight w:val="green"/>
                  <w:lang w:val="en-US"/>
                  <w:rPrChange w:id="535" w:author="RANNOU Jean-Philippe" w:date="2021-09-07T10:40:00Z">
                    <w:rPr>
                      <w:rFonts w:ascii="Arial" w:hAnsi="Arial" w:cs="Arial"/>
                      <w:lang w:val="en-US"/>
                    </w:rPr>
                  </w:rPrChange>
                </w:rPr>
                <w:t xml:space="preserve">Flag to add error ellipses of </w:t>
              </w:r>
            </w:ins>
            <w:ins w:id="536" w:author="RANNOU Jean-Philippe" w:date="2021-09-07T10:39:00Z">
              <w:r w:rsidRPr="009B486B">
                <w:rPr>
                  <w:rFonts w:ascii="Arial" w:hAnsi="Arial" w:cs="Arial"/>
                  <w:highlight w:val="green"/>
                  <w:lang w:val="en-US"/>
                  <w:rPrChange w:id="537" w:author="RANNOU Jean-Philippe" w:date="2021-09-07T10:40:00Z">
                    <w:rPr>
                      <w:rFonts w:ascii="Arial" w:hAnsi="Arial" w:cs="Arial"/>
                      <w:lang w:val="en-US"/>
                    </w:rPr>
                  </w:rPrChange>
                </w:rPr>
                <w:t>Argos loc</w:t>
              </w:r>
              <w:r w:rsidR="00780134" w:rsidRPr="007E5DCD">
                <w:rPr>
                  <w:rFonts w:ascii="Arial" w:hAnsi="Arial" w:cs="Arial"/>
                  <w:highlight w:val="green"/>
                  <w:lang w:val="en-US"/>
                </w:rPr>
                <w:t xml:space="preserve">ations in the trajectory files </w:t>
              </w:r>
              <w:r w:rsidRPr="009B486B">
                <w:rPr>
                  <w:rFonts w:ascii="Arial" w:hAnsi="Arial" w:cs="Arial"/>
                  <w:highlight w:val="green"/>
                  <w:lang w:val="en-US"/>
                  <w:rPrChange w:id="538" w:author="RANNOU Jean-Philippe" w:date="2021-09-07T10:40:00Z">
                    <w:rPr>
                      <w:rFonts w:ascii="Arial" w:hAnsi="Arial" w:cs="Arial"/>
                      <w:lang w:val="en-US"/>
                    </w:rPr>
                  </w:rPrChange>
                </w:rPr>
                <w:t>(1 if you want to add them, 0 otherwise).</w:t>
              </w:r>
            </w:ins>
          </w:p>
        </w:tc>
      </w:tr>
      <w:tr w:rsidR="00DA683A" w:rsidRPr="00FE6751" w:rsidTr="00EF65F5">
        <w:trPr>
          <w:cantSplit/>
          <w:ins w:id="539" w:author="RANNOU Jean-Philippe" w:date="2021-09-07T10:27:00Z"/>
        </w:trPr>
        <w:tc>
          <w:tcPr>
            <w:tcW w:w="3898" w:type="dxa"/>
          </w:tcPr>
          <w:p w:rsidR="00DA683A" w:rsidRPr="009B486B" w:rsidRDefault="009B486B" w:rsidP="00EF65F5">
            <w:pPr>
              <w:pStyle w:val="tablecontent"/>
              <w:rPr>
                <w:ins w:id="540" w:author="RANNOU Jean-Philippe" w:date="2021-09-07T10:27:00Z"/>
                <w:rFonts w:ascii="Courier New" w:hAnsi="Courier New" w:cs="Courier New"/>
                <w:highlight w:val="green"/>
                <w:lang w:val="en-US" w:eastAsia="fr-FR"/>
                <w:rPrChange w:id="541" w:author="RANNOU Jean-Philippe" w:date="2021-09-07T10:40:00Z">
                  <w:rPr>
                    <w:ins w:id="542" w:author="RANNOU Jean-Philippe" w:date="2021-09-07T10:27:00Z"/>
                    <w:rFonts w:ascii="Courier New" w:hAnsi="Courier New" w:cs="Courier New"/>
                    <w:lang w:val="en-US" w:eastAsia="fr-FR"/>
                  </w:rPr>
                </w:rPrChange>
              </w:rPr>
            </w:pPr>
            <w:ins w:id="543" w:author="RANNOU Jean-Philippe" w:date="2021-09-07T10:39:00Z">
              <w:r w:rsidRPr="009B486B">
                <w:rPr>
                  <w:rFonts w:ascii="Courier New" w:hAnsi="Courier New" w:cs="Courier New"/>
                  <w:highlight w:val="green"/>
                  <w:lang w:val="en-US" w:eastAsia="fr-FR"/>
                  <w:rPrChange w:id="544" w:author="RANNOU Jean-Philippe" w:date="2021-09-07T10:40:00Z">
                    <w:rPr>
                      <w:rFonts w:ascii="Courier New" w:hAnsi="Courier New" w:cs="Courier New"/>
                      <w:lang w:val="en-US" w:eastAsia="fr-FR"/>
                    </w:rPr>
                  </w:rPrChange>
                </w:rPr>
                <w:t>DIR_INPUT_ARGOS_ERROR_ELLIPSES_MAIL</w:t>
              </w:r>
            </w:ins>
          </w:p>
        </w:tc>
        <w:tc>
          <w:tcPr>
            <w:tcW w:w="5386" w:type="dxa"/>
          </w:tcPr>
          <w:p w:rsidR="00DA683A" w:rsidRPr="009B486B" w:rsidRDefault="009B486B" w:rsidP="00EF65F5">
            <w:pPr>
              <w:pStyle w:val="tablecontent"/>
              <w:rPr>
                <w:ins w:id="545" w:author="RANNOU Jean-Philippe" w:date="2021-09-07T10:27:00Z"/>
                <w:rFonts w:ascii="Arial" w:hAnsi="Arial" w:cs="Arial"/>
                <w:highlight w:val="green"/>
                <w:lang w:val="en-US"/>
                <w:rPrChange w:id="546" w:author="RANNOU Jean-Philippe" w:date="2021-09-07T10:40:00Z">
                  <w:rPr>
                    <w:ins w:id="547" w:author="RANNOU Jean-Philippe" w:date="2021-09-07T10:27:00Z"/>
                    <w:rFonts w:ascii="Arial" w:hAnsi="Arial" w:cs="Arial"/>
                    <w:lang w:val="en-US"/>
                  </w:rPr>
                </w:rPrChange>
              </w:rPr>
            </w:pPr>
            <w:ins w:id="548" w:author="RANNOU Jean-Philippe" w:date="2021-09-07T10:40:00Z">
              <w:r>
                <w:rPr>
                  <w:rFonts w:ascii="Arial" w:hAnsi="Arial" w:cs="Arial"/>
                  <w:highlight w:val="green"/>
                  <w:lang w:val="en-US"/>
                </w:rPr>
                <w:t>Top directory of input Argos location</w:t>
              </w:r>
            </w:ins>
            <w:ins w:id="549" w:author="RANNOU Jean-Philippe" w:date="2021-09-07T11:41:00Z">
              <w:r w:rsidR="00780134">
                <w:rPr>
                  <w:rFonts w:ascii="Arial" w:hAnsi="Arial" w:cs="Arial"/>
                  <w:highlight w:val="green"/>
                  <w:lang w:val="en-US"/>
                </w:rPr>
                <w:t>s</w:t>
              </w:r>
            </w:ins>
            <w:ins w:id="550" w:author="RANNOU Jean-Philippe" w:date="2021-09-07T10:40:00Z">
              <w:r>
                <w:rPr>
                  <w:rFonts w:ascii="Arial" w:hAnsi="Arial" w:cs="Arial"/>
                  <w:highlight w:val="green"/>
                  <w:lang w:val="en-US"/>
                </w:rPr>
                <w:t xml:space="preserve"> error ellipses collected by mail</w:t>
              </w:r>
            </w:ins>
            <w:ins w:id="551" w:author="RANNOU Jean-Philippe" w:date="2021-09-07T10:41:00Z">
              <w:r w:rsidR="00104749">
                <w:rPr>
                  <w:rFonts w:ascii="Arial" w:hAnsi="Arial" w:cs="Arial"/>
                  <w:highlight w:val="green"/>
                  <w:lang w:val="en-US"/>
                </w:rPr>
                <w:t xml:space="preserve"> (should not be set if not available)</w:t>
              </w:r>
            </w:ins>
            <w:ins w:id="552" w:author="RANNOU Jean-Philippe" w:date="2021-09-07T10:42:00Z">
              <w:r w:rsidR="00104749">
                <w:rPr>
                  <w:rFonts w:ascii="Arial" w:hAnsi="Arial" w:cs="Arial"/>
                  <w:highlight w:val="green"/>
                  <w:lang w:val="en-US"/>
                </w:rPr>
                <w:t>.</w:t>
              </w:r>
            </w:ins>
          </w:p>
        </w:tc>
      </w:tr>
      <w:tr w:rsidR="009B486B" w:rsidRPr="00FE6751" w:rsidTr="00EF65F5">
        <w:trPr>
          <w:cantSplit/>
          <w:ins w:id="553" w:author="RANNOU Jean-Philippe" w:date="2021-09-07T10:27:00Z"/>
        </w:trPr>
        <w:tc>
          <w:tcPr>
            <w:tcW w:w="3898" w:type="dxa"/>
          </w:tcPr>
          <w:p w:rsidR="009B486B" w:rsidRPr="009B486B" w:rsidRDefault="009B486B" w:rsidP="009B486B">
            <w:pPr>
              <w:pStyle w:val="tablecontent"/>
              <w:rPr>
                <w:ins w:id="554" w:author="RANNOU Jean-Philippe" w:date="2021-09-07T10:27:00Z"/>
                <w:rFonts w:ascii="Courier New" w:hAnsi="Courier New" w:cs="Courier New"/>
                <w:highlight w:val="green"/>
                <w:lang w:val="en-US" w:eastAsia="fr-FR"/>
                <w:rPrChange w:id="555" w:author="RANNOU Jean-Philippe" w:date="2021-09-07T10:40:00Z">
                  <w:rPr>
                    <w:ins w:id="556" w:author="RANNOU Jean-Philippe" w:date="2021-09-07T10:27:00Z"/>
                    <w:rFonts w:ascii="Courier New" w:hAnsi="Courier New" w:cs="Courier New"/>
                    <w:lang w:val="en-US" w:eastAsia="fr-FR"/>
                  </w:rPr>
                </w:rPrChange>
              </w:rPr>
            </w:pPr>
            <w:ins w:id="557" w:author="RANNOU Jean-Philippe" w:date="2021-09-07T10:40:00Z">
              <w:r w:rsidRPr="009B486B">
                <w:rPr>
                  <w:rFonts w:ascii="Courier New" w:hAnsi="Courier New" w:cs="Courier New"/>
                  <w:highlight w:val="green"/>
                  <w:lang w:val="en-US" w:eastAsia="fr-FR"/>
                  <w:rPrChange w:id="558" w:author="RANNOU Jean-Philippe" w:date="2021-09-07T10:40:00Z">
                    <w:rPr>
                      <w:rFonts w:ascii="Courier New" w:hAnsi="Courier New" w:cs="Courier New"/>
                      <w:lang w:val="en-US" w:eastAsia="fr-FR"/>
                    </w:rPr>
                  </w:rPrChange>
                </w:rPr>
                <w:t>DIR_INPUT_ARGOS_ERROR_ELLIPSES_WS_SPOOL</w:t>
              </w:r>
            </w:ins>
          </w:p>
        </w:tc>
        <w:tc>
          <w:tcPr>
            <w:tcW w:w="5386" w:type="dxa"/>
          </w:tcPr>
          <w:p w:rsidR="009B486B" w:rsidRPr="009B486B" w:rsidRDefault="009B486B" w:rsidP="007E5DCD">
            <w:pPr>
              <w:pStyle w:val="tablecontent"/>
              <w:rPr>
                <w:ins w:id="559" w:author="RANNOU Jean-Philippe" w:date="2021-09-07T10:27:00Z"/>
                <w:rFonts w:ascii="Arial" w:hAnsi="Arial" w:cs="Arial"/>
                <w:highlight w:val="green"/>
                <w:lang w:val="en-US"/>
                <w:rPrChange w:id="560" w:author="RANNOU Jean-Philippe" w:date="2021-09-07T10:40:00Z">
                  <w:rPr>
                    <w:ins w:id="561" w:author="RANNOU Jean-Philippe" w:date="2021-09-07T10:27:00Z"/>
                    <w:rFonts w:ascii="Arial" w:hAnsi="Arial" w:cs="Arial"/>
                    <w:lang w:val="en-US"/>
                  </w:rPr>
                </w:rPrChange>
              </w:rPr>
            </w:pPr>
            <w:ins w:id="562" w:author="RANNOU Jean-Philippe" w:date="2021-09-07T10:41:00Z">
              <w:r>
                <w:rPr>
                  <w:rFonts w:ascii="Arial" w:hAnsi="Arial" w:cs="Arial"/>
                  <w:highlight w:val="green"/>
                  <w:lang w:val="en-US"/>
                </w:rPr>
                <w:t>Spool directory of input Argos location</w:t>
              </w:r>
            </w:ins>
            <w:ins w:id="563" w:author="RANNOU Jean-Philippe" w:date="2021-09-07T11:41:00Z">
              <w:r w:rsidR="00780134">
                <w:rPr>
                  <w:rFonts w:ascii="Arial" w:hAnsi="Arial" w:cs="Arial"/>
                  <w:highlight w:val="green"/>
                  <w:lang w:val="en-US"/>
                </w:rPr>
                <w:t>s</w:t>
              </w:r>
            </w:ins>
            <w:ins w:id="564" w:author="RANNOU Jean-Philippe" w:date="2021-09-07T10:41:00Z">
              <w:r>
                <w:rPr>
                  <w:rFonts w:ascii="Arial" w:hAnsi="Arial" w:cs="Arial"/>
                  <w:highlight w:val="green"/>
                  <w:lang w:val="en-US"/>
                </w:rPr>
                <w:t xml:space="preserve"> error ellipses collected by web service</w:t>
              </w:r>
            </w:ins>
            <w:ins w:id="565" w:author="RANNOU Jean-Philippe" w:date="2021-09-07T10:42:00Z">
              <w:r w:rsidR="00104749">
                <w:rPr>
                  <w:rFonts w:ascii="Arial" w:hAnsi="Arial" w:cs="Arial"/>
                  <w:highlight w:val="green"/>
                  <w:lang w:val="en-US"/>
                </w:rPr>
                <w:t xml:space="preserve"> </w:t>
              </w:r>
            </w:ins>
            <w:ins w:id="566" w:author="RANNOU Jean-Philippe" w:date="2021-09-07T10:43:00Z">
              <w:r w:rsidR="00104749">
                <w:rPr>
                  <w:rFonts w:ascii="Arial" w:hAnsi="Arial" w:cs="Arial"/>
                  <w:highlight w:val="green"/>
                  <w:lang w:val="en-US"/>
                </w:rPr>
                <w:t>(should not be set if not available).</w:t>
              </w:r>
            </w:ins>
          </w:p>
        </w:tc>
      </w:tr>
      <w:tr w:rsidR="009B486B" w:rsidRPr="00FE6751" w:rsidTr="00EF65F5">
        <w:trPr>
          <w:cantSplit/>
          <w:ins w:id="567" w:author="RANNOU Jean-Philippe" w:date="2021-09-07T10:27:00Z"/>
        </w:trPr>
        <w:tc>
          <w:tcPr>
            <w:tcW w:w="3898" w:type="dxa"/>
          </w:tcPr>
          <w:p w:rsidR="009B486B" w:rsidRPr="009B486B" w:rsidRDefault="009B486B" w:rsidP="009B486B">
            <w:pPr>
              <w:pStyle w:val="tablecontent"/>
              <w:rPr>
                <w:ins w:id="568" w:author="RANNOU Jean-Philippe" w:date="2021-09-07T10:27:00Z"/>
                <w:rFonts w:ascii="Courier New" w:hAnsi="Courier New" w:cs="Courier New"/>
                <w:highlight w:val="green"/>
                <w:lang w:val="en-US" w:eastAsia="fr-FR"/>
                <w:rPrChange w:id="569" w:author="RANNOU Jean-Philippe" w:date="2021-09-07T10:40:00Z">
                  <w:rPr>
                    <w:ins w:id="570" w:author="RANNOU Jean-Philippe" w:date="2021-09-07T10:27:00Z"/>
                    <w:rFonts w:ascii="Courier New" w:hAnsi="Courier New" w:cs="Courier New"/>
                    <w:lang w:val="en-US" w:eastAsia="fr-FR"/>
                  </w:rPr>
                </w:rPrChange>
              </w:rPr>
            </w:pPr>
            <w:ins w:id="571" w:author="RANNOU Jean-Philippe" w:date="2021-09-07T10:40:00Z">
              <w:r w:rsidRPr="009B486B">
                <w:rPr>
                  <w:rFonts w:ascii="Courier New" w:hAnsi="Courier New" w:cs="Courier New"/>
                  <w:highlight w:val="green"/>
                  <w:lang w:val="en-US" w:eastAsia="fr-FR"/>
                  <w:rPrChange w:id="572" w:author="RANNOU Jean-Philippe" w:date="2021-09-07T10:40:00Z">
                    <w:rPr>
                      <w:rFonts w:ascii="Courier New" w:hAnsi="Courier New" w:cs="Courier New"/>
                      <w:lang w:val="en-US" w:eastAsia="fr-FR"/>
                    </w:rPr>
                  </w:rPrChange>
                </w:rPr>
                <w:t>DIR_INPUT_ARGOS_ERROR_ELLIPSES_WS_ARCHIVE</w:t>
              </w:r>
            </w:ins>
          </w:p>
        </w:tc>
        <w:tc>
          <w:tcPr>
            <w:tcW w:w="5386" w:type="dxa"/>
          </w:tcPr>
          <w:p w:rsidR="009B486B" w:rsidRPr="009B486B" w:rsidRDefault="009B486B" w:rsidP="009B486B">
            <w:pPr>
              <w:pStyle w:val="tablecontent"/>
              <w:rPr>
                <w:ins w:id="573" w:author="RANNOU Jean-Philippe" w:date="2021-09-07T10:27:00Z"/>
                <w:rFonts w:ascii="Arial" w:hAnsi="Arial" w:cs="Arial"/>
                <w:highlight w:val="green"/>
                <w:lang w:val="en-US"/>
                <w:rPrChange w:id="574" w:author="RANNOU Jean-Philippe" w:date="2021-09-07T10:40:00Z">
                  <w:rPr>
                    <w:ins w:id="575" w:author="RANNOU Jean-Philippe" w:date="2021-09-07T10:27:00Z"/>
                    <w:rFonts w:ascii="Arial" w:hAnsi="Arial" w:cs="Arial"/>
                    <w:lang w:val="en-US"/>
                  </w:rPr>
                </w:rPrChange>
              </w:rPr>
            </w:pPr>
            <w:ins w:id="576" w:author="RANNOU Jean-Philippe" w:date="2021-09-07T10:42:00Z">
              <w:r>
                <w:rPr>
                  <w:rFonts w:ascii="Arial" w:hAnsi="Arial" w:cs="Arial"/>
                  <w:highlight w:val="green"/>
                  <w:lang w:val="en-US"/>
                </w:rPr>
                <w:t>Archive directory of input Argos location</w:t>
              </w:r>
            </w:ins>
            <w:ins w:id="577" w:author="RANNOU Jean-Philippe" w:date="2021-09-07T11:41:00Z">
              <w:r w:rsidR="00780134">
                <w:rPr>
                  <w:rFonts w:ascii="Arial" w:hAnsi="Arial" w:cs="Arial"/>
                  <w:highlight w:val="green"/>
                  <w:lang w:val="en-US"/>
                </w:rPr>
                <w:t>s</w:t>
              </w:r>
            </w:ins>
            <w:ins w:id="578" w:author="RANNOU Jean-Philippe" w:date="2021-09-07T10:42:00Z">
              <w:r>
                <w:rPr>
                  <w:rFonts w:ascii="Arial" w:hAnsi="Arial" w:cs="Arial"/>
                  <w:highlight w:val="green"/>
                  <w:lang w:val="en-US"/>
                </w:rPr>
                <w:t xml:space="preserve"> error ellipses collected by web service</w:t>
              </w:r>
              <w:r w:rsidR="00104749">
                <w:rPr>
                  <w:rFonts w:ascii="Arial" w:hAnsi="Arial" w:cs="Arial"/>
                  <w:highlight w:val="green"/>
                  <w:lang w:val="en-US"/>
                </w:rPr>
                <w:t xml:space="preserve"> </w:t>
              </w:r>
            </w:ins>
            <w:ins w:id="579" w:author="RANNOU Jean-Philippe" w:date="2021-09-07T10:43:00Z">
              <w:r w:rsidR="00104749">
                <w:rPr>
                  <w:rFonts w:ascii="Arial" w:hAnsi="Arial" w:cs="Arial"/>
                  <w:highlight w:val="green"/>
                  <w:lang w:val="en-US"/>
                </w:rPr>
                <w:t>(should not be set if not available).</w:t>
              </w:r>
            </w:ins>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 xml:space="preserve">Flag to apply RTQC tests to decoded </w:t>
            </w:r>
            <w:proofErr w:type="spellStart"/>
            <w:r w:rsidRPr="000557AF">
              <w:rPr>
                <w:rFonts w:ascii="Arial" w:hAnsi="Arial" w:cs="Arial"/>
                <w:lang w:val="en-US"/>
              </w:rPr>
              <w:t>NetCDF</w:t>
            </w:r>
            <w:proofErr w:type="spellEnd"/>
            <w:r w:rsidRPr="000557AF">
              <w:rPr>
                <w:rFonts w:ascii="Arial" w:hAnsi="Arial" w:cs="Arial"/>
                <w:lang w:val="en-US"/>
              </w:rPr>
              <w:t xml:space="preserve"> files (1 if you want to apply RTQC tests, 0 otherwise).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Flag to apply this particular RTQC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RD2</w:t>
            </w:r>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RD3</w:t>
            </w:r>
            <w:r w:rsidRPr="000557AF">
              <w:rPr>
                <w:rFonts w:ascii="Arial" w:hAnsi="Arial" w:cs="Arial"/>
                <w:lang w:val="en-US"/>
              </w:rPr>
              <w:fldChar w:fldCharType="end"/>
            </w:r>
            <w:r w:rsidRPr="000557AF">
              <w:rPr>
                <w:rFonts w:ascii="Arial" w:hAnsi="Arial" w:cs="Arial"/>
                <w:lang w:val="en-US"/>
              </w:rPr>
              <w:t>] for the concerned test description.</w:t>
            </w:r>
          </w:p>
        </w:tc>
      </w:tr>
      <w:tr w:rsidR="009B486B" w:rsidRPr="00FE6751" w:rsidTr="00EF65F5">
        <w:trPr>
          <w:cantSplit/>
        </w:trPr>
        <w:tc>
          <w:tcPr>
            <w:tcW w:w="3898" w:type="dxa"/>
          </w:tcPr>
          <w:p w:rsidR="009B486B" w:rsidRPr="007E5DCD" w:rsidRDefault="009B486B" w:rsidP="009B486B">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rsidR="009B486B" w:rsidRPr="007E5DCD" w:rsidRDefault="009B486B" w:rsidP="009B486B">
            <w:pPr>
              <w:pStyle w:val="tablecontent"/>
              <w:rPr>
                <w:rFonts w:ascii="Arial" w:hAnsi="Arial" w:cs="Arial"/>
                <w:lang w:val="en-US"/>
              </w:rPr>
            </w:pPr>
            <w:r w:rsidRPr="007E5DCD">
              <w:rPr>
                <w:rFonts w:ascii="Arial" w:hAnsi="Arial" w:cs="Arial"/>
                <w:lang w:val="en-US"/>
              </w:rPr>
              <w:t>If RTQC test #</w:t>
            </w:r>
            <w:r w:rsidRPr="00144AF7">
              <w:rPr>
                <w:rFonts w:ascii="Arial" w:hAnsi="Arial" w:cs="Arial"/>
                <w:lang w:val="en-US"/>
              </w:rPr>
              <w:t xml:space="preserve">4 </w:t>
            </w:r>
            <w:proofErr w:type="gramStart"/>
            <w:r w:rsidRPr="00144AF7">
              <w:rPr>
                <w:rFonts w:ascii="Arial" w:hAnsi="Arial" w:cs="Arial"/>
                <w:lang w:val="en-US"/>
              </w:rPr>
              <w:t>should be applied</w:t>
            </w:r>
            <w:proofErr w:type="gramEnd"/>
            <w:r w:rsidRPr="00144AF7">
              <w:rPr>
                <w:rFonts w:ascii="Arial" w:hAnsi="Arial" w:cs="Arial"/>
                <w:lang w:val="en-US"/>
              </w:rPr>
              <w:t>, set to the GEBCO</w:t>
            </w:r>
            <w:r w:rsidRPr="007E5DCD">
              <w:rPr>
                <w:rFonts w:ascii="Arial" w:hAnsi="Arial" w:cs="Arial"/>
                <w:lang w:val="en-US"/>
              </w:rPr>
              <w:t xml:space="preserve"> file path name.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 xml:space="preserve">If RTQC test #15 </w:t>
            </w:r>
            <w:proofErr w:type="gramStart"/>
            <w:r w:rsidRPr="000557AF">
              <w:rPr>
                <w:rFonts w:ascii="Arial" w:hAnsi="Arial" w:cs="Arial"/>
                <w:lang w:val="en-US"/>
              </w:rPr>
              <w:t>should be applied</w:t>
            </w:r>
            <w:proofErr w:type="gramEnd"/>
            <w:r w:rsidRPr="000557AF">
              <w:rPr>
                <w:rFonts w:ascii="Arial" w:hAnsi="Arial" w:cs="Arial"/>
                <w:lang w:val="en-US"/>
              </w:rPr>
              <w:t xml:space="preserve">, set to the </w:t>
            </w:r>
            <w:proofErr w:type="spellStart"/>
            <w:r w:rsidRPr="000557AF">
              <w:rPr>
                <w:rFonts w:ascii="Arial" w:hAnsi="Arial" w:cs="Arial"/>
                <w:lang w:val="en-US"/>
              </w:rPr>
              <w:t>greylist</w:t>
            </w:r>
            <w:proofErr w:type="spellEnd"/>
            <w:r w:rsidRPr="000557AF">
              <w:rPr>
                <w:rFonts w:ascii="Arial" w:hAnsi="Arial" w:cs="Arial"/>
                <w:lang w:val="en-US"/>
              </w:rPr>
              <w:t xml:space="preserve"> file path name.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lastRenderedPageBreak/>
              <w:t>ADD_THREE_MINUTES</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For NKE Argos floats only.</w:t>
            </w:r>
          </w:p>
          <w:p w:rsidR="009B486B" w:rsidRPr="000557AF" w:rsidRDefault="009B486B" w:rsidP="009B486B">
            <w:pPr>
              <w:pStyle w:val="tablecontent"/>
              <w:rPr>
                <w:rFonts w:ascii="Arial" w:hAnsi="Arial" w:cs="Arial"/>
                <w:lang w:val="en-US"/>
              </w:rPr>
            </w:pPr>
            <w:r w:rsidRPr="000557AF">
              <w:rPr>
                <w:rFonts w:ascii="Arial" w:hAnsi="Arial" w:cs="Arial"/>
                <w:lang w:val="en-US"/>
              </w:rPr>
              <w:t xml:space="preserve">The Argos times provided by old versions of NKE Argos floats have a 6 minutes resolution. If you set this flag to 1, 3 minutes will be added to some of these times (at Coriolis we usually set this item to 0, i.e. we </w:t>
            </w:r>
            <w:proofErr w:type="gramStart"/>
            <w:r w:rsidRPr="000557AF">
              <w:rPr>
                <w:rFonts w:ascii="Arial" w:hAnsi="Arial" w:cs="Arial"/>
                <w:lang w:val="en-US"/>
              </w:rPr>
              <w:t>don't</w:t>
            </w:r>
            <w:proofErr w:type="gramEnd"/>
            <w:r w:rsidRPr="000557AF">
              <w:rPr>
                <w:rFonts w:ascii="Arial" w:hAnsi="Arial" w:cs="Arial"/>
                <w:lang w:val="en-US"/>
              </w:rPr>
              <w:t xml:space="preserve"> apply this correction).</w:t>
            </w:r>
          </w:p>
        </w:tc>
      </w:tr>
    </w:tbl>
    <w:p w:rsidR="002F08BF" w:rsidRPr="00FE6751" w:rsidRDefault="002F08BF" w:rsidP="002F08BF">
      <w:pPr>
        <w:pStyle w:val="Corpsdetexte"/>
      </w:pPr>
    </w:p>
    <w:p w:rsidR="002F08BF" w:rsidRPr="00FE6751" w:rsidRDefault="002F08BF" w:rsidP="00715A45">
      <w:pPr>
        <w:pStyle w:val="Titre3"/>
      </w:pPr>
      <w:bookmarkStart w:id="580" w:name="_Toc460855054"/>
      <w:bookmarkStart w:id="581" w:name="_Toc81907633"/>
      <w:r w:rsidRPr="00FE6751">
        <w:t>DAC decoder configuration</w:t>
      </w:r>
      <w:bookmarkEnd w:id="580"/>
      <w:bookmarkEnd w:id="581"/>
    </w:p>
    <w:p w:rsidR="002F08BF" w:rsidRPr="00FE6751" w:rsidRDefault="002F08BF" w:rsidP="002F08BF">
      <w:pPr>
        <w:pStyle w:val="Corpsdetexte"/>
      </w:pPr>
      <w:r w:rsidRPr="00FE6751">
        <w:t xml:space="preserve">The configuration file of the DAC decoder is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/soft/_</w:t>
      </w:r>
      <w:proofErr w:type="spellStart"/>
      <w:r w:rsidRPr="00FE6751">
        <w:rPr>
          <w:i/>
        </w:rPr>
        <w:t>argo_decoder_conf.json</w:t>
      </w:r>
      <w:proofErr w:type="spellEnd"/>
      <w:r w:rsidRPr="00FE6751">
        <w:t>.</w:t>
      </w:r>
    </w:p>
    <w:p w:rsidR="002F08BF" w:rsidRPr="00FE6751" w:rsidRDefault="002F08BF" w:rsidP="002F08BF">
      <w:pPr>
        <w:pStyle w:val="Corpsdetexte"/>
      </w:pPr>
      <w:r w:rsidRPr="00FE6751">
        <w:t xml:space="preserve">The configuration variables </w:t>
      </w:r>
      <w:proofErr w:type="gramStart"/>
      <w:r w:rsidRPr="00FE6751">
        <w:t>are listed and described in the following table</w:t>
      </w:r>
      <w:proofErr w:type="gramEnd"/>
      <w:r w:rsidRPr="00FE6751">
        <w:t>.</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Style w:val="CodeCar"/>
                <w:sz w:val="16"/>
                <w:szCs w:val="16"/>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1 for Argos, 2 for BIO floats with Iridium RUDICS transmission (ex: </w:t>
            </w:r>
            <w:proofErr w:type="spellStart"/>
            <w:r w:rsidRPr="000557AF">
              <w:rPr>
                <w:rFonts w:ascii="Arial" w:hAnsi="Arial" w:cs="Arial"/>
                <w:lang w:val="en-US"/>
              </w:rPr>
              <w:t>Remocean</w:t>
            </w:r>
            <w:proofErr w:type="spellEnd"/>
            <w:r w:rsidRPr="000557AF">
              <w:rPr>
                <w:rFonts w:ascii="Arial" w:hAnsi="Arial" w:cs="Arial"/>
                <w:lang w:val="en-US"/>
              </w:rPr>
              <w:t xml:space="preserve">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DIR_INPUT_JSON_FLOAT_DECODING_PARAMETERS_FILE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w:t>
            </w:r>
            <w:proofErr w:type="gramStart"/>
            <w:r w:rsidRPr="000557AF">
              <w:rPr>
                <w:rFonts w:ascii="Arial" w:hAnsi="Arial" w:cs="Arial"/>
                <w:lang w:val="en-US"/>
              </w:rPr>
              <w:t>directory which</w:t>
            </w:r>
            <w:proofErr w:type="gramEnd"/>
            <w:r w:rsidRPr="000557AF">
              <w:rPr>
                <w:rFonts w:ascii="Arial" w:hAnsi="Arial" w:cs="Arial"/>
                <w:lang w:val="en-US"/>
              </w:rPr>
              <w:t xml:space="preserve"> stores float basic configuration information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w:t>
            </w:r>
            <w:proofErr w:type="gramStart"/>
            <w:r w:rsidRPr="000557AF">
              <w:rPr>
                <w:rFonts w:ascii="Arial" w:hAnsi="Arial" w:cs="Arial"/>
                <w:lang w:val="en-US"/>
              </w:rPr>
              <w:t>directory which</w:t>
            </w:r>
            <w:proofErr w:type="gramEnd"/>
            <w:r w:rsidRPr="000557AF">
              <w:rPr>
                <w:rFonts w:ascii="Arial" w:hAnsi="Arial" w:cs="Arial"/>
                <w:lang w:val="en-US"/>
              </w:rPr>
              <w:t xml:space="preserve"> stores RSYNC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w:t>
            </w:r>
            <w:proofErr w:type="spellStart"/>
            <w:r w:rsidRPr="000557AF">
              <w:rPr>
                <w:i/>
                <w:lang w:val="en-US"/>
              </w:rPr>
              <w:t>config</w:t>
            </w:r>
            <w:proofErr w:type="spellEnd"/>
            <w:r w:rsidRPr="000557AF">
              <w:rPr>
                <w:i/>
                <w:lang w:val="en-US"/>
              </w:rPr>
              <w:t>/</w:t>
            </w:r>
            <w:proofErr w:type="spellStart"/>
            <w:r w:rsidRPr="000557AF">
              <w:rPr>
                <w:i/>
                <w:lang w:val="en-US"/>
              </w:rPr>
              <w:t>techParamNames</w:t>
            </w:r>
            <w:proofErr w:type="spellEnd"/>
            <w:r w:rsidRPr="000557AF">
              <w:rPr>
                <w:i/>
                <w:lang w:val="en-US"/>
              </w:rPr>
              <w: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w:t>
            </w:r>
            <w:proofErr w:type="spellStart"/>
            <w:r w:rsidRPr="000557AF">
              <w:rPr>
                <w:i/>
                <w:lang w:val="en-US"/>
              </w:rPr>
              <w:t>config</w:t>
            </w:r>
            <w:proofErr w:type="spellEnd"/>
            <w:r w:rsidRPr="000557AF">
              <w:rPr>
                <w:i/>
                <w:lang w:val="en-US"/>
              </w:rPr>
              <w:t>/</w:t>
            </w:r>
            <w:proofErr w:type="spellStart"/>
            <w:r w:rsidRPr="000557AF">
              <w:rPr>
                <w:i/>
                <w:lang w:val="en-US"/>
              </w:rPr>
              <w:t>configParamNames</w:t>
            </w:r>
            <w:proofErr w:type="spellEnd"/>
            <w:r w:rsidRPr="000557AF">
              <w:rPr>
                <w:i/>
                <w:lang w:val="en-US"/>
              </w:rPr>
              <w: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 xml:space="preserve">decArgo_YYYYMMDD_xxxy/decArgo_config_floats/json_float_meta_argos/ </w:t>
            </w:r>
            <w:r w:rsidRPr="000557AF">
              <w:rPr>
                <w:lang w:val="en-US"/>
              </w:rPr>
              <w:t xml:space="preserve">or </w:t>
            </w:r>
            <w:r w:rsidRPr="000557AF">
              <w:rPr>
                <w:i/>
                <w:lang w:val="en-US"/>
              </w:rPr>
              <w:t>decArgo_YYYYMMDD_xxxy/decArgo_config_floats/json_float_meta_ir_sbd/</w:t>
            </w:r>
            <w:r w:rsidRPr="000557AF">
              <w:rPr>
                <w:lang w:val="en-US"/>
              </w:rPr>
              <w:t xml:space="preserve"> </w:t>
            </w:r>
            <w:proofErr w:type="spellStart"/>
            <w:r w:rsidRPr="000557AF">
              <w:rPr>
                <w:lang w:val="en-US"/>
              </w:rPr>
              <w:t>or</w:t>
            </w:r>
            <w:proofErr w:type="spellEnd"/>
            <w:r w:rsidRPr="000557AF">
              <w:rPr>
                <w:lang w:val="en-US"/>
              </w:rPr>
              <w:t xml:space="preserve">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For </w:t>
            </w:r>
            <w:r w:rsidRPr="000557AF">
              <w:rPr>
                <w:rFonts w:ascii="Courier New" w:hAnsi="Courier New" w:cs="Courier New"/>
                <w:lang w:val="en-US" w:eastAsia="fr-FR"/>
              </w:rPr>
              <w:t>FLOAT_TRANSMISSION_TYPE</w:t>
            </w:r>
            <w:r w:rsidRPr="000557AF">
              <w:rPr>
                <w:rFonts w:ascii="Arial" w:hAnsi="Arial" w:cs="Arial"/>
                <w:lang w:val="en-US" w:eastAsia="fr-FR"/>
              </w:rPr>
              <w:t xml:space="preserve"> </w:t>
            </w:r>
            <w:r w:rsidRPr="000557AF">
              <w:rPr>
                <w:rFonts w:ascii="Arial" w:hAnsi="Arial" w:cs="Arial"/>
                <w:lang w:val="en-US"/>
              </w:rPr>
              <w:t>#</w:t>
            </w:r>
            <w:proofErr w:type="gramStart"/>
            <w:r w:rsidRPr="000557AF">
              <w:rPr>
                <w:rFonts w:ascii="Arial" w:hAnsi="Arial" w:cs="Arial"/>
                <w:lang w:val="en-US"/>
              </w:rPr>
              <w:t>2</w:t>
            </w:r>
            <w:proofErr w:type="gramEnd"/>
            <w:r w:rsidRPr="000557AF">
              <w:rPr>
                <w:rFonts w:ascii="Arial" w:hAnsi="Arial" w:cs="Arial"/>
                <w:lang w:val="en-US"/>
              </w:rPr>
              <w:t xml:space="preserve"> and #4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directory used to store the 'buffers definition' files (see Annex </w:t>
            </w:r>
            <w:r w:rsidRPr="000557AF">
              <w:rPr>
                <w:rFonts w:ascii="Arial" w:hAnsi="Arial" w:cs="Arial"/>
                <w:lang w:val="en-US"/>
              </w:rPr>
              <w:fldChar w:fldCharType="begin"/>
            </w:r>
            <w:r w:rsidRPr="000557AF">
              <w:rPr>
                <w:rFonts w:ascii="Arial" w:hAnsi="Arial" w:cs="Arial"/>
                <w:lang w:val="en-US"/>
              </w:rPr>
              <w:instrText xml:space="preserve"> REF AXC \h  \* MERGEFORMAT </w:instrText>
            </w:r>
            <w:r w:rsidRPr="000557AF">
              <w:rPr>
                <w:rFonts w:ascii="Arial" w:hAnsi="Arial" w:cs="Arial"/>
                <w:lang w:val="en-US"/>
              </w:rPr>
            </w:r>
            <w:r w:rsidRPr="000557AF">
              <w:rPr>
                <w:rFonts w:ascii="Arial" w:hAnsi="Arial" w:cs="Arial"/>
                <w:lang w:val="en-US"/>
              </w:rPr>
              <w:fldChar w:fldCharType="separate"/>
            </w:r>
            <w:r w:rsidR="000579E4" w:rsidRPr="000557AF">
              <w:rPr>
                <w:lang w:val="en-US"/>
              </w:rPr>
              <w:t>C</w:t>
            </w:r>
            <w:r w:rsidRPr="000557AF">
              <w:rPr>
                <w:rFonts w:ascii="Arial" w:hAnsi="Arial" w:cs="Arial"/>
                <w:lang w:val="en-US"/>
              </w:rPr>
              <w:fldChar w:fldCharType="end"/>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XML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top directory used to store output </w:t>
            </w:r>
            <w:proofErr w:type="spellStart"/>
            <w:r w:rsidRPr="000557AF">
              <w:rPr>
                <w:rFonts w:ascii="Arial" w:hAnsi="Arial" w:cs="Arial"/>
                <w:lang w:val="en-US"/>
              </w:rPr>
              <w:t>NetCDF</w:t>
            </w:r>
            <w:proofErr w:type="spellEnd"/>
            <w:r w:rsidRPr="000557AF">
              <w:rPr>
                <w:rFonts w:ascii="Arial" w:hAnsi="Arial" w:cs="Arial"/>
                <w:lang w:val="en-US"/>
              </w:rPr>
              <w:t xml:space="preserve"> files.</w:t>
            </w:r>
          </w:p>
        </w:tc>
      </w:tr>
      <w:tr w:rsidR="00F07598" w:rsidRPr="00FE6751" w:rsidTr="00EF65F5">
        <w:trPr>
          <w:cantSplit/>
        </w:trPr>
        <w:tc>
          <w:tcPr>
            <w:tcW w:w="3898" w:type="dxa"/>
          </w:tcPr>
          <w:p w:rsidR="00F07598" w:rsidRPr="002E5C4D" w:rsidRDefault="00F07598" w:rsidP="00EF65F5">
            <w:pPr>
              <w:pStyle w:val="tablecontent"/>
              <w:rPr>
                <w:rFonts w:ascii="Courier New" w:hAnsi="Courier New" w:cs="Courier New"/>
                <w:lang w:val="en-US" w:eastAsia="fr-FR"/>
              </w:rPr>
            </w:pPr>
            <w:r w:rsidRPr="002E5C4D">
              <w:rPr>
                <w:rFonts w:ascii="Courier New" w:hAnsi="Courier New" w:cs="Courier New"/>
                <w:lang w:val="en-US" w:eastAsia="fr-FR"/>
              </w:rPr>
              <w:t>PROCESS_REMAINING_BUFFERS</w:t>
            </w:r>
          </w:p>
        </w:tc>
        <w:tc>
          <w:tcPr>
            <w:tcW w:w="5386" w:type="dxa"/>
          </w:tcPr>
          <w:p w:rsidR="00F07598" w:rsidRPr="002E5C4D" w:rsidRDefault="00F07598" w:rsidP="00146E3F">
            <w:pPr>
              <w:pStyle w:val="tablecontent"/>
              <w:rPr>
                <w:rFonts w:ascii="Arial" w:hAnsi="Arial" w:cs="Arial"/>
                <w:lang w:val="en-US"/>
              </w:rPr>
            </w:pPr>
            <w:r w:rsidRPr="002E5C4D">
              <w:rPr>
                <w:rFonts w:ascii="Arial" w:hAnsi="Arial" w:cs="Arial"/>
                <w:lang w:val="en-US"/>
              </w:rPr>
              <w:t xml:space="preserve">Flag to choose if the not complete buffers </w:t>
            </w:r>
            <w:proofErr w:type="gramStart"/>
            <w:r w:rsidRPr="002E5C4D">
              <w:rPr>
                <w:rFonts w:ascii="Arial" w:hAnsi="Arial" w:cs="Arial"/>
                <w:lang w:val="en-US"/>
              </w:rPr>
              <w:t xml:space="preserve">should be </w:t>
            </w:r>
            <w:r w:rsidR="00F40090" w:rsidRPr="002E5C4D">
              <w:rPr>
                <w:rFonts w:ascii="Arial" w:hAnsi="Arial" w:cs="Arial"/>
                <w:lang w:val="en-US"/>
              </w:rPr>
              <w:t>processed</w:t>
            </w:r>
            <w:proofErr w:type="gramEnd"/>
            <w:r w:rsidRPr="002E5C4D">
              <w:rPr>
                <w:rFonts w:ascii="Arial" w:hAnsi="Arial" w:cs="Arial"/>
                <w:lang w:val="en-US"/>
              </w:rPr>
              <w:t xml:space="preserve"> (see Annex </w:t>
            </w:r>
            <w:r w:rsidRPr="002E5C4D">
              <w:rPr>
                <w:rFonts w:ascii="Arial" w:hAnsi="Arial" w:cs="Arial"/>
                <w:lang w:val="en-US"/>
              </w:rPr>
              <w:fldChar w:fldCharType="begin"/>
            </w:r>
            <w:r w:rsidRPr="002E5C4D">
              <w:rPr>
                <w:rFonts w:ascii="Arial" w:hAnsi="Arial" w:cs="Arial"/>
                <w:lang w:val="en-US"/>
              </w:rPr>
              <w:instrText xml:space="preserve"> REF AXB \h  \* MERGEFORMAT </w:instrText>
            </w:r>
            <w:r w:rsidRPr="002E5C4D">
              <w:rPr>
                <w:rFonts w:ascii="Arial" w:hAnsi="Arial" w:cs="Arial"/>
                <w:lang w:val="en-US"/>
              </w:rPr>
            </w:r>
            <w:r w:rsidRPr="002E5C4D">
              <w:rPr>
                <w:rFonts w:ascii="Arial" w:hAnsi="Arial" w:cs="Arial"/>
                <w:lang w:val="en-US"/>
              </w:rPr>
              <w:fldChar w:fldCharType="separate"/>
            </w:r>
            <w:r w:rsidRPr="002E5C4D">
              <w:rPr>
                <w:lang w:val="en-US"/>
              </w:rPr>
              <w:t>B</w:t>
            </w:r>
            <w:r w:rsidRPr="002E5C4D">
              <w:rPr>
                <w:rFonts w:ascii="Arial" w:hAnsi="Arial" w:cs="Arial"/>
                <w:lang w:val="en-US"/>
              </w:rPr>
              <w:fldChar w:fldCharType="end"/>
            </w:r>
            <w:r w:rsidRPr="002E5C4D">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Flag to choose the generated </w:t>
            </w:r>
            <w:proofErr w:type="spellStart"/>
            <w:r w:rsidRPr="000557AF">
              <w:rPr>
                <w:rFonts w:ascii="Arial" w:hAnsi="Arial" w:cs="Arial"/>
                <w:lang w:val="en-US"/>
              </w:rPr>
              <w:t>NetCDF</w:t>
            </w:r>
            <w:proofErr w:type="spellEnd"/>
            <w:r w:rsidRPr="000557AF">
              <w:rPr>
                <w:rFonts w:ascii="Arial" w:hAnsi="Arial" w:cs="Arial"/>
                <w:lang w:val="en-US"/>
              </w:rPr>
              <w:t xml:space="preserve"> Argo files (1 if you want to generate it, 2 if you want a conditional generation, 0 if you </w:t>
            </w:r>
            <w:proofErr w:type="gramStart"/>
            <w:r w:rsidRPr="000557AF">
              <w:rPr>
                <w:rFonts w:ascii="Arial" w:hAnsi="Arial" w:cs="Arial"/>
                <w:lang w:val="en-US"/>
              </w:rPr>
              <w:t>don’t</w:t>
            </w:r>
            <w:proofErr w:type="gramEnd"/>
            <w:r w:rsidRPr="000557AF">
              <w:rPr>
                <w:rFonts w:ascii="Arial" w:hAnsi="Arial" w:cs="Arial"/>
                <w:lang w:val="en-US"/>
              </w:rPr>
              <w:t xml:space="preserve"> want to generate it).</w:t>
            </w:r>
          </w:p>
        </w:tc>
      </w:tr>
      <w:tr w:rsidR="00E53001" w:rsidRPr="00FE6751" w:rsidTr="00EF65F5">
        <w:trPr>
          <w:cantSplit/>
          <w:ins w:id="582" w:author="RANNOU Jean-Philippe" w:date="2021-09-07T10:44:00Z"/>
        </w:trPr>
        <w:tc>
          <w:tcPr>
            <w:tcW w:w="3898" w:type="dxa"/>
          </w:tcPr>
          <w:p w:rsidR="00E53001" w:rsidRPr="000557AF" w:rsidRDefault="00E53001" w:rsidP="00E53001">
            <w:pPr>
              <w:pStyle w:val="tablecontent"/>
              <w:rPr>
                <w:ins w:id="583" w:author="RANNOU Jean-Philippe" w:date="2021-09-07T10:44:00Z"/>
                <w:rFonts w:ascii="Courier New" w:hAnsi="Courier New" w:cs="Courier New"/>
                <w:lang w:val="en-US" w:eastAsia="fr-FR"/>
              </w:rPr>
            </w:pPr>
            <w:ins w:id="584" w:author="RANNOU Jean-Philippe" w:date="2021-09-07T10:44:00Z">
              <w:r w:rsidRPr="008E658E">
                <w:rPr>
                  <w:rFonts w:ascii="Courier New" w:hAnsi="Courier New" w:cs="Courier New"/>
                  <w:highlight w:val="green"/>
                  <w:lang w:val="en-US" w:eastAsia="fr-FR"/>
                </w:rPr>
                <w:t>GENERATE_NC_TRAJ_3_2</w:t>
              </w:r>
            </w:ins>
          </w:p>
        </w:tc>
        <w:tc>
          <w:tcPr>
            <w:tcW w:w="5386" w:type="dxa"/>
          </w:tcPr>
          <w:p w:rsidR="00E53001" w:rsidRPr="000557AF" w:rsidRDefault="00E53001" w:rsidP="00E53001">
            <w:pPr>
              <w:pStyle w:val="tablecontent"/>
              <w:rPr>
                <w:ins w:id="585" w:author="RANNOU Jean-Philippe" w:date="2021-09-07T10:44:00Z"/>
                <w:rFonts w:ascii="Arial" w:hAnsi="Arial" w:cs="Arial"/>
                <w:lang w:val="en-US"/>
              </w:rPr>
            </w:pPr>
            <w:ins w:id="586" w:author="RANNOU Jean-Philippe" w:date="2021-09-07T10:44:00Z">
              <w:r w:rsidRPr="008E658E">
                <w:rPr>
                  <w:rFonts w:ascii="Arial" w:hAnsi="Arial" w:cs="Arial"/>
                  <w:highlight w:val="green"/>
                  <w:lang w:val="en-US"/>
                </w:rPr>
                <w:t xml:space="preserve">Flag to choose to generate the 3.2 version of </w:t>
              </w:r>
              <w:proofErr w:type="spellStart"/>
              <w:r w:rsidRPr="008E658E">
                <w:rPr>
                  <w:rFonts w:ascii="Arial" w:hAnsi="Arial" w:cs="Arial"/>
                  <w:highlight w:val="green"/>
                  <w:lang w:val="en-US"/>
                </w:rPr>
                <w:t>NetCDF</w:t>
              </w:r>
              <w:proofErr w:type="spellEnd"/>
              <w:r w:rsidRPr="008E658E">
                <w:rPr>
                  <w:rFonts w:ascii="Arial" w:hAnsi="Arial" w:cs="Arial"/>
                  <w:highlight w:val="green"/>
                  <w:lang w:val="en-US"/>
                </w:rPr>
                <w:t xml:space="preserve"> Argo trajectory file (1 if you want to generate it, 0 otherwise).</w:t>
              </w:r>
            </w:ins>
          </w:p>
        </w:tc>
      </w:tr>
      <w:tr w:rsidR="00E53001" w:rsidRPr="00FE6751" w:rsidTr="00EF65F5">
        <w:trPr>
          <w:cantSplit/>
          <w:ins w:id="587" w:author="RANNOU Jean-Philippe" w:date="2021-09-07T10:44:00Z"/>
        </w:trPr>
        <w:tc>
          <w:tcPr>
            <w:tcW w:w="3898" w:type="dxa"/>
          </w:tcPr>
          <w:p w:rsidR="00E53001" w:rsidRPr="000557AF" w:rsidRDefault="00E53001" w:rsidP="00E53001">
            <w:pPr>
              <w:pStyle w:val="tablecontent"/>
              <w:rPr>
                <w:ins w:id="588" w:author="RANNOU Jean-Philippe" w:date="2021-09-07T10:44:00Z"/>
                <w:rFonts w:ascii="Courier New" w:hAnsi="Courier New" w:cs="Courier New"/>
                <w:lang w:val="en-US" w:eastAsia="fr-FR"/>
              </w:rPr>
            </w:pPr>
            <w:ins w:id="589" w:author="RANNOU Jean-Philippe" w:date="2021-09-07T10:44:00Z">
              <w:r w:rsidRPr="008E658E">
                <w:rPr>
                  <w:rFonts w:ascii="Courier New" w:hAnsi="Courier New" w:cs="Courier New"/>
                  <w:highlight w:val="green"/>
                  <w:lang w:val="en-US" w:eastAsia="fr-FR"/>
                </w:rPr>
                <w:t>DIR_OUTPUT_NETCDF_TRAJ_3_2_FILE</w:t>
              </w:r>
            </w:ins>
          </w:p>
        </w:tc>
        <w:tc>
          <w:tcPr>
            <w:tcW w:w="5386" w:type="dxa"/>
          </w:tcPr>
          <w:p w:rsidR="00E53001" w:rsidRPr="000557AF" w:rsidRDefault="00E53001" w:rsidP="00E53001">
            <w:pPr>
              <w:pStyle w:val="tablecontent"/>
              <w:rPr>
                <w:ins w:id="590" w:author="RANNOU Jean-Philippe" w:date="2021-09-07T10:44:00Z"/>
                <w:rFonts w:ascii="Arial" w:hAnsi="Arial" w:cs="Arial"/>
                <w:lang w:val="en-US"/>
              </w:rPr>
            </w:pPr>
            <w:ins w:id="591" w:author="RANNOU Jean-Philippe" w:date="2021-09-07T10:44:00Z">
              <w:r w:rsidRPr="008E658E">
                <w:rPr>
                  <w:rFonts w:ascii="Arial" w:hAnsi="Arial" w:cs="Arial"/>
                  <w:highlight w:val="green"/>
                  <w:lang w:val="en-US"/>
                </w:rPr>
                <w:t xml:space="preserve">Set to the top directory used to store output V3.2 </w:t>
              </w:r>
              <w:proofErr w:type="spellStart"/>
              <w:r w:rsidRPr="008E658E">
                <w:rPr>
                  <w:rFonts w:ascii="Arial" w:hAnsi="Arial" w:cs="Arial"/>
                  <w:highlight w:val="green"/>
                  <w:lang w:val="en-US"/>
                </w:rPr>
                <w:t>NetCDF</w:t>
              </w:r>
              <w:proofErr w:type="spellEnd"/>
              <w:r w:rsidRPr="008E658E">
                <w:rPr>
                  <w:rFonts w:ascii="Arial" w:hAnsi="Arial" w:cs="Arial"/>
                  <w:highlight w:val="green"/>
                  <w:lang w:val="en-US"/>
                </w:rPr>
                <w:t xml:space="preserve"> trajectory file. Note that if it is identical to DIR_OUTPUT_NETCDF_FILE, only the 3.2 version of the trajectory file </w:t>
              </w:r>
              <w:proofErr w:type="gramStart"/>
              <w:r w:rsidRPr="008E658E">
                <w:rPr>
                  <w:rFonts w:ascii="Arial" w:hAnsi="Arial" w:cs="Arial"/>
                  <w:highlight w:val="green"/>
                  <w:lang w:val="en-US"/>
                </w:rPr>
                <w:t>is generated</w:t>
              </w:r>
              <w:proofErr w:type="gramEnd"/>
              <w:r w:rsidRPr="008E658E">
                <w:rPr>
                  <w:rFonts w:ascii="Arial" w:hAnsi="Arial" w:cs="Arial"/>
                  <w:highlight w:val="green"/>
                  <w:lang w:val="en-US"/>
                </w:rPr>
                <w:t>.</w:t>
              </w:r>
            </w:ins>
          </w:p>
        </w:tc>
      </w:tr>
      <w:tr w:rsidR="00E53001" w:rsidRPr="00FE6751" w:rsidTr="00EF65F5">
        <w:trPr>
          <w:cantSplit/>
          <w:ins w:id="592" w:author="RANNOU Jean-Philippe" w:date="2021-09-07T10:44:00Z"/>
        </w:trPr>
        <w:tc>
          <w:tcPr>
            <w:tcW w:w="3898" w:type="dxa"/>
          </w:tcPr>
          <w:p w:rsidR="00E53001" w:rsidRPr="000557AF" w:rsidRDefault="00E53001" w:rsidP="00E53001">
            <w:pPr>
              <w:pStyle w:val="tablecontent"/>
              <w:rPr>
                <w:ins w:id="593" w:author="RANNOU Jean-Philippe" w:date="2021-09-07T10:44:00Z"/>
                <w:rFonts w:ascii="Courier New" w:hAnsi="Courier New" w:cs="Courier New"/>
                <w:lang w:val="en-US" w:eastAsia="fr-FR"/>
              </w:rPr>
            </w:pPr>
            <w:ins w:id="594" w:author="RANNOU Jean-Philippe" w:date="2021-09-07T10:44:00Z">
              <w:r w:rsidRPr="008E658E">
                <w:rPr>
                  <w:rFonts w:ascii="Courier New" w:hAnsi="Courier New" w:cs="Courier New"/>
                  <w:highlight w:val="green"/>
                  <w:lang w:val="en-US" w:eastAsia="fr-FR"/>
                </w:rPr>
                <w:t>ADD_ARGOS_ERROR_ELLIPSES</w:t>
              </w:r>
            </w:ins>
          </w:p>
        </w:tc>
        <w:tc>
          <w:tcPr>
            <w:tcW w:w="5386" w:type="dxa"/>
          </w:tcPr>
          <w:p w:rsidR="00E53001" w:rsidRPr="000557AF" w:rsidRDefault="00E53001" w:rsidP="00E53001">
            <w:pPr>
              <w:pStyle w:val="tablecontent"/>
              <w:rPr>
                <w:ins w:id="595" w:author="RANNOU Jean-Philippe" w:date="2021-09-07T10:44:00Z"/>
                <w:rFonts w:ascii="Arial" w:hAnsi="Arial" w:cs="Arial"/>
                <w:lang w:val="en-US"/>
              </w:rPr>
            </w:pPr>
            <w:ins w:id="596" w:author="RANNOU Jean-Philippe" w:date="2021-09-07T10:44:00Z">
              <w:r w:rsidRPr="008E658E">
                <w:rPr>
                  <w:rFonts w:ascii="Arial" w:hAnsi="Arial" w:cs="Arial"/>
                  <w:highlight w:val="green"/>
                  <w:lang w:val="en-US"/>
                </w:rPr>
                <w:t>Flag to add error ellipses of Argos loc</w:t>
              </w:r>
              <w:r w:rsidR="00780134">
                <w:rPr>
                  <w:rFonts w:ascii="Arial" w:hAnsi="Arial" w:cs="Arial"/>
                  <w:highlight w:val="green"/>
                  <w:lang w:val="en-US"/>
                </w:rPr>
                <w:t xml:space="preserve">ations in the trajectory files </w:t>
              </w:r>
              <w:r w:rsidRPr="008E658E">
                <w:rPr>
                  <w:rFonts w:ascii="Arial" w:hAnsi="Arial" w:cs="Arial"/>
                  <w:highlight w:val="green"/>
                  <w:lang w:val="en-US"/>
                </w:rPr>
                <w:t>(1 if you want to add them, 0 otherwise).</w:t>
              </w:r>
            </w:ins>
          </w:p>
        </w:tc>
      </w:tr>
      <w:tr w:rsidR="00E53001" w:rsidRPr="00FE6751" w:rsidTr="00EF65F5">
        <w:trPr>
          <w:cantSplit/>
          <w:ins w:id="597" w:author="RANNOU Jean-Philippe" w:date="2021-09-07T10:44:00Z"/>
        </w:trPr>
        <w:tc>
          <w:tcPr>
            <w:tcW w:w="3898" w:type="dxa"/>
          </w:tcPr>
          <w:p w:rsidR="00E53001" w:rsidRPr="000557AF" w:rsidRDefault="00E53001" w:rsidP="00E53001">
            <w:pPr>
              <w:pStyle w:val="tablecontent"/>
              <w:rPr>
                <w:ins w:id="598" w:author="RANNOU Jean-Philippe" w:date="2021-09-07T10:44:00Z"/>
                <w:rFonts w:ascii="Courier New" w:hAnsi="Courier New" w:cs="Courier New"/>
                <w:lang w:val="en-US" w:eastAsia="fr-FR"/>
              </w:rPr>
            </w:pPr>
            <w:ins w:id="599" w:author="RANNOU Jean-Philippe" w:date="2021-09-07T10:44:00Z">
              <w:r w:rsidRPr="008E658E">
                <w:rPr>
                  <w:rFonts w:ascii="Courier New" w:hAnsi="Courier New" w:cs="Courier New"/>
                  <w:highlight w:val="green"/>
                  <w:lang w:val="en-US" w:eastAsia="fr-FR"/>
                </w:rPr>
                <w:lastRenderedPageBreak/>
                <w:t>DIR_INPUT_ARGOS_ERROR_ELLIPSES_MAIL</w:t>
              </w:r>
            </w:ins>
          </w:p>
        </w:tc>
        <w:tc>
          <w:tcPr>
            <w:tcW w:w="5386" w:type="dxa"/>
          </w:tcPr>
          <w:p w:rsidR="00E53001" w:rsidRPr="000557AF" w:rsidRDefault="00E53001" w:rsidP="00E53001">
            <w:pPr>
              <w:pStyle w:val="tablecontent"/>
              <w:rPr>
                <w:ins w:id="600" w:author="RANNOU Jean-Philippe" w:date="2021-09-07T10:44:00Z"/>
                <w:rFonts w:ascii="Arial" w:hAnsi="Arial" w:cs="Arial"/>
                <w:lang w:val="en-US"/>
              </w:rPr>
            </w:pPr>
            <w:ins w:id="601" w:author="RANNOU Jean-Philippe" w:date="2021-09-07T10:44:00Z">
              <w:r>
                <w:rPr>
                  <w:rFonts w:ascii="Arial" w:hAnsi="Arial" w:cs="Arial"/>
                  <w:highlight w:val="green"/>
                  <w:lang w:val="en-US"/>
                </w:rPr>
                <w:t>Top directory of input Argos location</w:t>
              </w:r>
            </w:ins>
            <w:ins w:id="602" w:author="RANNOU Jean-Philippe" w:date="2021-09-07T11:42:00Z">
              <w:r w:rsidR="00780134">
                <w:rPr>
                  <w:rFonts w:ascii="Arial" w:hAnsi="Arial" w:cs="Arial"/>
                  <w:highlight w:val="green"/>
                  <w:lang w:val="en-US"/>
                </w:rPr>
                <w:t>s</w:t>
              </w:r>
            </w:ins>
            <w:ins w:id="603" w:author="RANNOU Jean-Philippe" w:date="2021-09-07T10:44:00Z">
              <w:r>
                <w:rPr>
                  <w:rFonts w:ascii="Arial" w:hAnsi="Arial" w:cs="Arial"/>
                  <w:highlight w:val="green"/>
                  <w:lang w:val="en-US"/>
                </w:rPr>
                <w:t xml:space="preserve"> error ellipses collected by mail (should not be set if not available).</w:t>
              </w:r>
            </w:ins>
          </w:p>
        </w:tc>
      </w:tr>
      <w:tr w:rsidR="00E53001" w:rsidRPr="00FE6751" w:rsidTr="00EF65F5">
        <w:trPr>
          <w:cantSplit/>
          <w:ins w:id="604" w:author="RANNOU Jean-Philippe" w:date="2021-09-07T10:44:00Z"/>
        </w:trPr>
        <w:tc>
          <w:tcPr>
            <w:tcW w:w="3898" w:type="dxa"/>
          </w:tcPr>
          <w:p w:rsidR="00E53001" w:rsidRPr="000557AF" w:rsidRDefault="00E53001" w:rsidP="00E53001">
            <w:pPr>
              <w:pStyle w:val="tablecontent"/>
              <w:rPr>
                <w:ins w:id="605" w:author="RANNOU Jean-Philippe" w:date="2021-09-07T10:44:00Z"/>
                <w:rFonts w:ascii="Courier New" w:hAnsi="Courier New" w:cs="Courier New"/>
                <w:lang w:val="en-US" w:eastAsia="fr-FR"/>
              </w:rPr>
            </w:pPr>
            <w:ins w:id="606" w:author="RANNOU Jean-Philippe" w:date="2021-09-07T10:44:00Z">
              <w:r w:rsidRPr="008E658E">
                <w:rPr>
                  <w:rFonts w:ascii="Courier New" w:hAnsi="Courier New" w:cs="Courier New"/>
                  <w:highlight w:val="green"/>
                  <w:lang w:val="en-US" w:eastAsia="fr-FR"/>
                </w:rPr>
                <w:t>DIR_INPUT_ARGOS_ERROR_ELLIPSES_WS_SPOOL</w:t>
              </w:r>
            </w:ins>
          </w:p>
        </w:tc>
        <w:tc>
          <w:tcPr>
            <w:tcW w:w="5386" w:type="dxa"/>
          </w:tcPr>
          <w:p w:rsidR="00E53001" w:rsidRPr="000557AF" w:rsidRDefault="00E53001" w:rsidP="00E53001">
            <w:pPr>
              <w:pStyle w:val="tablecontent"/>
              <w:rPr>
                <w:ins w:id="607" w:author="RANNOU Jean-Philippe" w:date="2021-09-07T10:44:00Z"/>
                <w:rFonts w:ascii="Arial" w:hAnsi="Arial" w:cs="Arial"/>
                <w:lang w:val="en-US"/>
              </w:rPr>
            </w:pPr>
            <w:ins w:id="608" w:author="RANNOU Jean-Philippe" w:date="2021-09-07T10:44:00Z">
              <w:r>
                <w:rPr>
                  <w:rFonts w:ascii="Arial" w:hAnsi="Arial" w:cs="Arial"/>
                  <w:highlight w:val="green"/>
                  <w:lang w:val="en-US"/>
                </w:rPr>
                <w:t>Spool directory of input Argos location</w:t>
              </w:r>
            </w:ins>
            <w:ins w:id="609" w:author="RANNOU Jean-Philippe" w:date="2021-09-07T11:42:00Z">
              <w:r w:rsidR="00780134">
                <w:rPr>
                  <w:rFonts w:ascii="Arial" w:hAnsi="Arial" w:cs="Arial"/>
                  <w:highlight w:val="green"/>
                  <w:lang w:val="en-US"/>
                </w:rPr>
                <w:t>s</w:t>
              </w:r>
            </w:ins>
            <w:ins w:id="610" w:author="RANNOU Jean-Philippe" w:date="2021-09-07T10:44:00Z">
              <w:r>
                <w:rPr>
                  <w:rFonts w:ascii="Arial" w:hAnsi="Arial" w:cs="Arial"/>
                  <w:highlight w:val="green"/>
                  <w:lang w:val="en-US"/>
                </w:rPr>
                <w:t xml:space="preserve"> error ellipses collected by web service (should not be set if not available).</w:t>
              </w:r>
            </w:ins>
          </w:p>
        </w:tc>
      </w:tr>
      <w:tr w:rsidR="00E53001" w:rsidRPr="00FE6751" w:rsidTr="00EF65F5">
        <w:trPr>
          <w:cantSplit/>
          <w:ins w:id="611" w:author="RANNOU Jean-Philippe" w:date="2021-09-07T10:44:00Z"/>
        </w:trPr>
        <w:tc>
          <w:tcPr>
            <w:tcW w:w="3898" w:type="dxa"/>
          </w:tcPr>
          <w:p w:rsidR="00E53001" w:rsidRPr="000557AF" w:rsidRDefault="00E53001" w:rsidP="00E53001">
            <w:pPr>
              <w:pStyle w:val="tablecontent"/>
              <w:rPr>
                <w:ins w:id="612" w:author="RANNOU Jean-Philippe" w:date="2021-09-07T10:44:00Z"/>
                <w:rFonts w:ascii="Courier New" w:hAnsi="Courier New" w:cs="Courier New"/>
                <w:lang w:val="en-US" w:eastAsia="fr-FR"/>
              </w:rPr>
            </w:pPr>
            <w:ins w:id="613" w:author="RANNOU Jean-Philippe" w:date="2021-09-07T10:44:00Z">
              <w:r w:rsidRPr="008E658E">
                <w:rPr>
                  <w:rFonts w:ascii="Courier New" w:hAnsi="Courier New" w:cs="Courier New"/>
                  <w:highlight w:val="green"/>
                  <w:lang w:val="en-US" w:eastAsia="fr-FR"/>
                </w:rPr>
                <w:t>DIR_INPUT_ARGOS_ERROR_ELLIPSES_WS_ARCHIVE</w:t>
              </w:r>
            </w:ins>
          </w:p>
        </w:tc>
        <w:tc>
          <w:tcPr>
            <w:tcW w:w="5386" w:type="dxa"/>
          </w:tcPr>
          <w:p w:rsidR="00E53001" w:rsidRPr="000557AF" w:rsidRDefault="00E53001" w:rsidP="00E53001">
            <w:pPr>
              <w:pStyle w:val="tablecontent"/>
              <w:rPr>
                <w:ins w:id="614" w:author="RANNOU Jean-Philippe" w:date="2021-09-07T10:44:00Z"/>
                <w:rFonts w:ascii="Arial" w:hAnsi="Arial" w:cs="Arial"/>
                <w:lang w:val="en-US"/>
              </w:rPr>
            </w:pPr>
            <w:ins w:id="615" w:author="RANNOU Jean-Philippe" w:date="2021-09-07T10:44:00Z">
              <w:r>
                <w:rPr>
                  <w:rFonts w:ascii="Arial" w:hAnsi="Arial" w:cs="Arial"/>
                  <w:highlight w:val="green"/>
                  <w:lang w:val="en-US"/>
                </w:rPr>
                <w:t>Archive directory of input Argos location</w:t>
              </w:r>
            </w:ins>
            <w:ins w:id="616" w:author="RANNOU Jean-Philippe" w:date="2021-09-07T11:42:00Z">
              <w:r w:rsidR="00780134">
                <w:rPr>
                  <w:rFonts w:ascii="Arial" w:hAnsi="Arial" w:cs="Arial"/>
                  <w:highlight w:val="green"/>
                  <w:lang w:val="en-US"/>
                </w:rPr>
                <w:t>s</w:t>
              </w:r>
            </w:ins>
            <w:ins w:id="617" w:author="RANNOU Jean-Philippe" w:date="2021-09-07T10:44:00Z">
              <w:r>
                <w:rPr>
                  <w:rFonts w:ascii="Arial" w:hAnsi="Arial" w:cs="Arial"/>
                  <w:highlight w:val="green"/>
                  <w:lang w:val="en-US"/>
                </w:rPr>
                <w:t xml:space="preserve"> error ellipses collected by web service (should not be set if not available).</w:t>
              </w:r>
            </w:ins>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 xml:space="preserve">Flag to apply RTQC tests to decoded </w:t>
            </w:r>
            <w:proofErr w:type="spellStart"/>
            <w:r w:rsidRPr="000557AF">
              <w:rPr>
                <w:rFonts w:ascii="Arial" w:hAnsi="Arial" w:cs="Arial"/>
                <w:lang w:val="en-US"/>
              </w:rPr>
              <w:t>NetCDF</w:t>
            </w:r>
            <w:proofErr w:type="spellEnd"/>
            <w:r w:rsidRPr="000557AF">
              <w:rPr>
                <w:rFonts w:ascii="Arial" w:hAnsi="Arial" w:cs="Arial"/>
                <w:lang w:val="en-US"/>
              </w:rPr>
              <w:t xml:space="preserve"> files (1 if you want to apply RTQC tests, 0 otherwise).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Flag to apply this particular RTQC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RD2</w:t>
            </w:r>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RD3</w:t>
            </w:r>
            <w:r w:rsidRPr="000557AF">
              <w:rPr>
                <w:rFonts w:ascii="Arial" w:hAnsi="Arial" w:cs="Arial"/>
                <w:lang w:val="en-US"/>
              </w:rPr>
              <w:fldChar w:fldCharType="end"/>
            </w:r>
            <w:r w:rsidRPr="000557AF">
              <w:rPr>
                <w:rFonts w:ascii="Arial" w:hAnsi="Arial" w:cs="Arial"/>
                <w:lang w:val="en-US"/>
              </w:rPr>
              <w:t>] for the concerned test description.</w:t>
            </w:r>
          </w:p>
        </w:tc>
      </w:tr>
      <w:tr w:rsidR="00E53001" w:rsidRPr="00FE6751" w:rsidTr="00EF65F5">
        <w:trPr>
          <w:cantSplit/>
        </w:trPr>
        <w:tc>
          <w:tcPr>
            <w:tcW w:w="3898" w:type="dxa"/>
          </w:tcPr>
          <w:p w:rsidR="00E53001" w:rsidRPr="007E5DCD" w:rsidRDefault="00E53001" w:rsidP="00E53001">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rsidR="00E53001" w:rsidRPr="007E5DCD" w:rsidRDefault="00E53001" w:rsidP="00E53001">
            <w:pPr>
              <w:pStyle w:val="tablecontent"/>
              <w:rPr>
                <w:rFonts w:ascii="Arial" w:hAnsi="Arial" w:cs="Arial"/>
                <w:lang w:val="en-US"/>
              </w:rPr>
            </w:pPr>
            <w:r w:rsidRPr="007E5DCD">
              <w:rPr>
                <w:rFonts w:ascii="Arial" w:hAnsi="Arial" w:cs="Arial"/>
                <w:lang w:val="en-US"/>
              </w:rPr>
              <w:t xml:space="preserve">If RTQC test #4 </w:t>
            </w:r>
            <w:proofErr w:type="gramStart"/>
            <w:r w:rsidRPr="007E5DCD">
              <w:rPr>
                <w:rFonts w:ascii="Arial" w:hAnsi="Arial" w:cs="Arial"/>
                <w:lang w:val="en-US"/>
              </w:rPr>
              <w:t>should be applied</w:t>
            </w:r>
            <w:proofErr w:type="gramEnd"/>
            <w:r w:rsidRPr="007E5DCD">
              <w:rPr>
                <w:rFonts w:ascii="Arial" w:hAnsi="Arial" w:cs="Arial"/>
                <w:lang w:val="en-US"/>
              </w:rPr>
              <w:t xml:space="preserve">, set to the </w:t>
            </w:r>
            <w:r w:rsidRPr="00144AF7">
              <w:rPr>
                <w:rFonts w:ascii="Arial" w:hAnsi="Arial" w:cs="Arial"/>
                <w:lang w:val="en-US"/>
              </w:rPr>
              <w:t>GEBCO</w:t>
            </w:r>
            <w:r w:rsidRPr="007E5DCD">
              <w:rPr>
                <w:rFonts w:ascii="Arial" w:hAnsi="Arial" w:cs="Arial"/>
                <w:lang w:val="en-US"/>
              </w:rPr>
              <w:t xml:space="preserve"> file path name.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 xml:space="preserve">If RTQC test #15 </w:t>
            </w:r>
            <w:proofErr w:type="gramStart"/>
            <w:r w:rsidRPr="000557AF">
              <w:rPr>
                <w:rFonts w:ascii="Arial" w:hAnsi="Arial" w:cs="Arial"/>
                <w:lang w:val="en-US"/>
              </w:rPr>
              <w:t>should be applied</w:t>
            </w:r>
            <w:proofErr w:type="gramEnd"/>
            <w:r w:rsidRPr="000557AF">
              <w:rPr>
                <w:rFonts w:ascii="Arial" w:hAnsi="Arial" w:cs="Arial"/>
                <w:lang w:val="en-US"/>
              </w:rPr>
              <w:t xml:space="preserve">, set to the </w:t>
            </w:r>
            <w:proofErr w:type="spellStart"/>
            <w:r w:rsidRPr="000557AF">
              <w:rPr>
                <w:rFonts w:ascii="Arial" w:hAnsi="Arial" w:cs="Arial"/>
                <w:lang w:val="en-US"/>
              </w:rPr>
              <w:t>greylist</w:t>
            </w:r>
            <w:proofErr w:type="spellEnd"/>
            <w:r w:rsidRPr="000557AF">
              <w:rPr>
                <w:rFonts w:ascii="Arial" w:hAnsi="Arial" w:cs="Arial"/>
                <w:lang w:val="en-US"/>
              </w:rPr>
              <w:t xml:space="preserve"> file path name.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For NKE Argos floats only.</w:t>
            </w:r>
          </w:p>
          <w:p w:rsidR="00E53001" w:rsidRPr="000557AF" w:rsidRDefault="00E53001" w:rsidP="00E53001">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information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1"/>
      </w:pPr>
      <w:bookmarkStart w:id="618" w:name="_Toc460855055"/>
      <w:bookmarkStart w:id="619" w:name="_Toc81907634"/>
      <w:r w:rsidRPr="00FE6751">
        <w:lastRenderedPageBreak/>
        <w:t>Float configuration</w:t>
      </w:r>
      <w:bookmarkEnd w:id="618"/>
      <w:bookmarkEnd w:id="619"/>
    </w:p>
    <w:p w:rsidR="002F08BF" w:rsidRPr="00FE6751" w:rsidRDefault="002F08BF" w:rsidP="002F08BF">
      <w:pPr>
        <w:pStyle w:val="Corpsdetexte"/>
      </w:pPr>
      <w:r w:rsidRPr="00FE6751">
        <w:t xml:space="preserve">Information on each managed float </w:t>
      </w:r>
      <w:proofErr w:type="gramStart"/>
      <w:r w:rsidRPr="00FE6751">
        <w:t>is provided</w:t>
      </w:r>
      <w:proofErr w:type="gramEnd"/>
      <w:r w:rsidRPr="00FE6751">
        <w:t xml:space="preserve"> in two files:</w:t>
      </w:r>
    </w:p>
    <w:p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rsidR="002F08BF" w:rsidRPr="00FE6751" w:rsidRDefault="002F08BF" w:rsidP="002F08BF">
      <w:pPr>
        <w:pStyle w:val="Corpsdetexte"/>
        <w:widowControl w:val="0"/>
        <w:numPr>
          <w:ilvl w:val="0"/>
          <w:numId w:val="26"/>
        </w:numPr>
        <w:suppressAutoHyphens/>
      </w:pPr>
      <w:r w:rsidRPr="00FE6751">
        <w:t>One file contains the float meta-data information.</w:t>
      </w:r>
    </w:p>
    <w:p w:rsidR="002F08BF" w:rsidRPr="00FE6751" w:rsidRDefault="002F08BF" w:rsidP="00715A45">
      <w:pPr>
        <w:pStyle w:val="Titre2"/>
      </w:pPr>
      <w:bookmarkStart w:id="620" w:name="_Toc460855056"/>
      <w:bookmarkStart w:id="621" w:name="_Toc81907635"/>
      <w:r w:rsidRPr="00FE6751">
        <w:t>Float configuration files for PI decoder</w:t>
      </w:r>
      <w:bookmarkEnd w:id="620"/>
      <w:bookmarkEnd w:id="621"/>
    </w:p>
    <w:p w:rsidR="002F08BF" w:rsidRPr="00FE6751" w:rsidRDefault="002F08BF" w:rsidP="00715A45">
      <w:pPr>
        <w:pStyle w:val="Titre3"/>
      </w:pPr>
      <w:bookmarkStart w:id="622" w:name="_Ref459295628"/>
      <w:bookmarkStart w:id="623" w:name="_Toc460855057"/>
      <w:bookmarkStart w:id="624" w:name="_Toc81907636"/>
      <w:r w:rsidRPr="00FE6751">
        <w:t>Float decoder configuration information</w:t>
      </w:r>
      <w:bookmarkEnd w:id="622"/>
      <w:bookmarkEnd w:id="623"/>
      <w:bookmarkEnd w:id="624"/>
    </w:p>
    <w:p w:rsidR="002F08BF" w:rsidRPr="00FE6751" w:rsidRDefault="002F08BF" w:rsidP="002F08BF">
      <w:pPr>
        <w:pStyle w:val="Corpsdetexte"/>
      </w:pPr>
      <w:r w:rsidRPr="00FE6751">
        <w:t xml:space="preserve">For each managed float, </w:t>
      </w:r>
      <w:proofErr w:type="gramStart"/>
      <w:r w:rsidRPr="00FE6751">
        <w:t>12 configuration</w:t>
      </w:r>
      <w:proofErr w:type="gramEnd"/>
      <w:r w:rsidRPr="00FE6751">
        <w:t xml:space="preserve"> information are needed by the decoder.</w:t>
      </w:r>
    </w:p>
    <w:p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rsidR="002F08BF" w:rsidRPr="00FE6751" w:rsidRDefault="002F08BF" w:rsidP="002F08BF">
      <w:pPr>
        <w:pStyle w:val="Corpsdetexte"/>
      </w:pPr>
      <w:r w:rsidRPr="00FE6751">
        <w:t>The needed information is the following:</w:t>
      </w:r>
    </w:p>
    <w:p w:rsidR="002F08BF" w:rsidRPr="00FE6751" w:rsidRDefault="002F08BF" w:rsidP="002F08BF">
      <w:pPr>
        <w:pStyle w:val="Corpsdetexte"/>
        <w:widowControl w:val="0"/>
        <w:numPr>
          <w:ilvl w:val="0"/>
          <w:numId w:val="27"/>
        </w:numPr>
        <w:suppressAutoHyphens/>
      </w:pPr>
      <w:r w:rsidRPr="00FE6751">
        <w:t>Column #1: float WMO number,</w:t>
      </w:r>
    </w:p>
    <w:p w:rsidR="002F08BF" w:rsidRPr="00FE6751" w:rsidRDefault="002F08BF" w:rsidP="002F08BF">
      <w:pPr>
        <w:pStyle w:val="Corpsdetexte"/>
        <w:widowControl w:val="0"/>
        <w:numPr>
          <w:ilvl w:val="0"/>
          <w:numId w:val="27"/>
        </w:numPr>
        <w:suppressAutoHyphens/>
      </w:pPr>
      <w:r w:rsidRPr="00FE6751">
        <w:t>Column #2: decoder Id associated to the float,</w:t>
      </w:r>
    </w:p>
    <w:p w:rsidR="002F08BF" w:rsidRPr="00FE6751" w:rsidRDefault="002F08BF" w:rsidP="002F08BF">
      <w:pPr>
        <w:pStyle w:val="Corpsdetexte"/>
        <w:widowControl w:val="0"/>
        <w:numPr>
          <w:ilvl w:val="0"/>
          <w:numId w:val="27"/>
        </w:numPr>
        <w:suppressAutoHyphens/>
      </w:pPr>
      <w:r w:rsidRPr="00FE6751">
        <w:t xml:space="preserve">Column #3: Argos </w:t>
      </w:r>
      <w:proofErr w:type="spellStart"/>
      <w:r w:rsidRPr="00FE6751">
        <w:t>ptt</w:t>
      </w:r>
      <w:proofErr w:type="spellEnd"/>
      <w:r w:rsidRPr="00FE6751">
        <w:t xml:space="preserve"> (Argos transmission) or IMEI number (Iridium SBD transmission) or login name (Iridium RUDICS transmission) of the float,</w:t>
      </w:r>
    </w:p>
    <w:p w:rsidR="002F08BF" w:rsidRPr="001369CF" w:rsidRDefault="002F08BF" w:rsidP="002F08BF">
      <w:pPr>
        <w:pStyle w:val="Corpsdetexte"/>
        <w:widowControl w:val="0"/>
        <w:numPr>
          <w:ilvl w:val="0"/>
          <w:numId w:val="27"/>
        </w:numPr>
        <w:suppressAutoHyphens/>
      </w:pPr>
      <w:r w:rsidRPr="00FE6751">
        <w:t xml:space="preserve">Column #4: for Argos floats only. Frame length (in bytes) of the Argos float message (it is 31 for the current Argos floats (with 28-bits Argos ids) and 32 for older Argos floats (with 20-bits Argos </w:t>
      </w:r>
      <w:r w:rsidRPr="001369CF">
        <w:t>ids)),</w:t>
      </w:r>
    </w:p>
    <w:p w:rsidR="002F08BF" w:rsidRPr="001369CF" w:rsidRDefault="002F08BF" w:rsidP="002F08BF">
      <w:pPr>
        <w:pStyle w:val="Corpsdetexte"/>
        <w:widowControl w:val="0"/>
        <w:numPr>
          <w:ilvl w:val="0"/>
          <w:numId w:val="27"/>
        </w:numPr>
        <w:suppressAutoHyphens/>
      </w:pPr>
      <w:r w:rsidRPr="001369CF">
        <w:t xml:space="preserve">Column #5: </w:t>
      </w:r>
      <w:r w:rsidR="000974AC" w:rsidRPr="002E5C4D">
        <w:t>for Argos floats only.</w:t>
      </w:r>
      <w:r w:rsidR="000974AC" w:rsidRPr="001369CF">
        <w:t xml:space="preserve"> F</w:t>
      </w:r>
      <w:r w:rsidRPr="001369CF">
        <w:t>loat cycle length (in hours),</w:t>
      </w:r>
    </w:p>
    <w:p w:rsidR="002F08BF" w:rsidRPr="00FE6751" w:rsidRDefault="002F08BF" w:rsidP="002F08BF">
      <w:pPr>
        <w:pStyle w:val="Corpsdetexte"/>
        <w:widowControl w:val="0"/>
        <w:numPr>
          <w:ilvl w:val="0"/>
          <w:numId w:val="27"/>
        </w:numPr>
        <w:suppressAutoHyphens/>
      </w:pPr>
      <w:r w:rsidRPr="001369CF">
        <w:t xml:space="preserve">Column #6: </w:t>
      </w:r>
      <w:r w:rsidR="000974AC" w:rsidRPr="002E5C4D">
        <w:t>for Argos floats only.</w:t>
      </w:r>
      <w:r w:rsidR="000974AC" w:rsidRPr="001369CF">
        <w:t xml:space="preserve"> Float </w:t>
      </w:r>
      <w:r w:rsidRPr="001369CF">
        <w:t>subsurface</w:t>
      </w:r>
      <w:r w:rsidRPr="00FE6751">
        <w:t xml:space="preserve"> drift sampling period (in hours),</w:t>
      </w:r>
    </w:p>
    <w:p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Column #8: float launch date,</w:t>
      </w:r>
    </w:p>
    <w:p w:rsidR="002F08BF" w:rsidRPr="00FE6751" w:rsidRDefault="002F08BF" w:rsidP="002F08BF">
      <w:pPr>
        <w:pStyle w:val="Corpsdetexte"/>
        <w:widowControl w:val="0"/>
        <w:numPr>
          <w:ilvl w:val="0"/>
          <w:numId w:val="27"/>
        </w:numPr>
        <w:suppressAutoHyphens/>
      </w:pPr>
      <w:r w:rsidRPr="00FE6751">
        <w:t>Column #9: float launch longitude,</w:t>
      </w:r>
    </w:p>
    <w:p w:rsidR="002F08BF" w:rsidRPr="00FE6751" w:rsidRDefault="002F08BF" w:rsidP="002F08BF">
      <w:pPr>
        <w:pStyle w:val="Corpsdetexte"/>
        <w:widowControl w:val="0"/>
        <w:numPr>
          <w:ilvl w:val="0"/>
          <w:numId w:val="27"/>
        </w:numPr>
        <w:suppressAutoHyphens/>
      </w:pPr>
      <w:r w:rsidRPr="00FE6751">
        <w:t>Column #10: float launch latitude,</w:t>
      </w:r>
    </w:p>
    <w:p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rsidR="002F08BF" w:rsidRPr="00FE6751" w:rsidRDefault="002F08BF" w:rsidP="002F08BF">
      <w:pPr>
        <w:pStyle w:val="Corpsdetexte"/>
        <w:widowControl w:val="0"/>
        <w:numPr>
          <w:ilvl w:val="0"/>
          <w:numId w:val="27"/>
        </w:numPr>
        <w:suppressAutoHyphens/>
      </w:pPr>
      <w:r w:rsidRPr="00FE6751">
        <w:t xml:space="preserve">Column #12: for Iridium floats only. End decoding date (used to manage received data when the same IMEI number </w:t>
      </w:r>
      <w:proofErr w:type="gramStart"/>
      <w:r w:rsidRPr="00FE6751">
        <w:t>has been used</w:t>
      </w:r>
      <w:proofErr w:type="gramEnd"/>
      <w:r w:rsidRPr="00FE6751">
        <w:t xml:space="preserve"> by more than one float).</w:t>
      </w:r>
    </w:p>
    <w:p w:rsidR="002F08BF" w:rsidRPr="00FE6751" w:rsidRDefault="002F08BF" w:rsidP="00715A45">
      <w:pPr>
        <w:pStyle w:val="Titre3"/>
      </w:pPr>
      <w:bookmarkStart w:id="625" w:name="_Ref459196910"/>
      <w:bookmarkStart w:id="626" w:name="_Toc460855058"/>
      <w:bookmarkStart w:id="627" w:name="_Toc81907637"/>
      <w:r w:rsidRPr="00FE6751">
        <w:t>Float meta-data file</w:t>
      </w:r>
      <w:bookmarkEnd w:id="625"/>
      <w:bookmarkEnd w:id="626"/>
      <w:bookmarkEnd w:id="627"/>
    </w:p>
    <w:p w:rsidR="002F08BF" w:rsidRPr="00FE6751" w:rsidRDefault="002F08BF" w:rsidP="002F08BF">
      <w:pPr>
        <w:pStyle w:val="Corpsdetexte"/>
      </w:pPr>
      <w:r w:rsidRPr="00FE6751">
        <w:t xml:space="preserve">The float meta-data are stored in a file called </w:t>
      </w:r>
      <w:proofErr w:type="spellStart"/>
      <w:r w:rsidRPr="00FE6751">
        <w:rPr>
          <w:i/>
        </w:rPr>
        <w:t>wmo_meta.json</w:t>
      </w:r>
      <w:proofErr w:type="spellEnd"/>
      <w:r w:rsidRPr="00FE6751">
        <w:t xml:space="preserve">; the files of the managed floats </w:t>
      </w:r>
      <w:proofErr w:type="gramStart"/>
      <w:r w:rsidRPr="00FE6751">
        <w:t>are gathered</w:t>
      </w:r>
      <w:proofErr w:type="gramEnd"/>
      <w:r w:rsidRPr="00FE6751">
        <w:t xml:space="preserve"> in the </w:t>
      </w:r>
      <w:r w:rsidRPr="00FE6751">
        <w:rPr>
          <w:rStyle w:val="CodeCar"/>
          <w:rFonts w:eastAsiaTheme="minorEastAsia"/>
        </w:rPr>
        <w:t>DIR_INPUT_JSON_FLOAT_META_DATA_FILE</w:t>
      </w:r>
      <w:r w:rsidRPr="00FE6751">
        <w:t xml:space="preserve"> directory.</w:t>
      </w:r>
    </w:p>
    <w:p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
        <w:fldChar w:fldCharType="separate"/>
      </w:r>
      <w:r w:rsidR="007C4C5F" w:rsidRPr="00FE6751">
        <w:rPr>
          <w:rFonts w:cs="Times New Roman"/>
        </w:rPr>
        <w:t>RD1</w:t>
      </w:r>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t>
      </w:r>
      <w:proofErr w:type="gramStart"/>
      <w:r w:rsidRPr="00FE6751">
        <w:t>will be copied</w:t>
      </w:r>
      <w:proofErr w:type="gramEnd"/>
      <w:r w:rsidRPr="00FE6751">
        <w:t xml:space="preserve"> by the decoded in the generated META </w:t>
      </w:r>
      <w:proofErr w:type="spellStart"/>
      <w:r w:rsidRPr="00FE6751">
        <w:t>NetCDF</w:t>
      </w:r>
      <w:proofErr w:type="spellEnd"/>
      <w:r w:rsidRPr="00FE6751">
        <w:t xml:space="preserve"> file.</w:t>
      </w:r>
    </w:p>
    <w:p w:rsidR="002F08BF" w:rsidRPr="00FE6751" w:rsidRDefault="002F08BF" w:rsidP="002F08BF">
      <w:pPr>
        <w:pStyle w:val="Corpsdetexte"/>
      </w:pPr>
      <w:proofErr w:type="gramStart"/>
      <w:r w:rsidRPr="00FE6751">
        <w:t>Some specific items are processed by the decoder</w:t>
      </w:r>
      <w:proofErr w:type="gramEnd"/>
      <w:r w:rsidRPr="00FE6751">
        <w:t>:</w:t>
      </w:r>
    </w:p>
    <w:p w:rsidR="002F08BF" w:rsidRPr="00FE6751" w:rsidRDefault="002F08BF" w:rsidP="002F08BF">
      <w:pPr>
        <w:pStyle w:val="Corpsdetexte"/>
        <w:widowControl w:val="0"/>
        <w:numPr>
          <w:ilvl w:val="0"/>
          <w:numId w:val="28"/>
        </w:numPr>
        <w:suppressAutoHyphens/>
      </w:pPr>
      <w:r w:rsidRPr="00FE6751">
        <w:lastRenderedPageBreak/>
        <w:t xml:space="preserve">CONFIG_PARAMETER_NAME and CONFIG_PARAMETER_VALUE are used to fill the LAUNCH_CONFIG_PARAMETER_NAME and LAUNCH_CONFIG_PARAMETER_VALUE arrays of the META </w:t>
      </w:r>
      <w:proofErr w:type="spellStart"/>
      <w:r w:rsidRPr="00FE6751">
        <w:t>NetCDF</w:t>
      </w:r>
      <w:proofErr w:type="spellEnd"/>
      <w:r w:rsidRPr="00FE6751">
        <w:t xml:space="preserve"> file,</w:t>
      </w:r>
    </w:p>
    <w:p w:rsidR="002F08BF" w:rsidRPr="00FE6751" w:rsidRDefault="002F08BF" w:rsidP="002F08BF">
      <w:pPr>
        <w:pStyle w:val="Corpsdetexte"/>
        <w:widowControl w:val="0"/>
        <w:numPr>
          <w:ilvl w:val="0"/>
          <w:numId w:val="28"/>
        </w:numPr>
        <w:suppressAutoHyphens/>
      </w:pPr>
      <w:r w:rsidRPr="00FE6751">
        <w:t xml:space="preserve">CONFIG_REPETITION_RATE is used to fill CONFIG_PARAMETER_NAME and CONFIG_PARAMETER_VALUE arrays of the META </w:t>
      </w:r>
      <w:proofErr w:type="spellStart"/>
      <w:r w:rsidRPr="00FE6751">
        <w:t>NetCDF</w:t>
      </w:r>
      <w:proofErr w:type="spellEnd"/>
      <w:r w:rsidRPr="00FE6751">
        <w:t xml:space="preserve"> file for multi mission floats,</w:t>
      </w:r>
    </w:p>
    <w:p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rsidR="002F08BF" w:rsidRPr="00FE6751" w:rsidRDefault="002F08BF" w:rsidP="002F08BF">
      <w:pPr>
        <w:pStyle w:val="Corpsdetexte"/>
        <w:widowControl w:val="0"/>
        <w:numPr>
          <w:ilvl w:val="0"/>
          <w:numId w:val="28"/>
        </w:numPr>
        <w:suppressAutoHyphens/>
      </w:pPr>
      <w:r w:rsidRPr="00FE6751">
        <w:t>RT_OFFSET is used to apply RT adjustments on decoded data,</w:t>
      </w:r>
    </w:p>
    <w:p w:rsidR="002F08BF" w:rsidRPr="00FE6751" w:rsidRDefault="002F08BF" w:rsidP="002F08BF">
      <w:pPr>
        <w:pStyle w:val="Corpsdetexte"/>
        <w:widowControl w:val="0"/>
        <w:numPr>
          <w:ilvl w:val="0"/>
          <w:numId w:val="28"/>
        </w:numPr>
        <w:suppressAutoHyphens/>
      </w:pPr>
      <w:r w:rsidRPr="00FE6751">
        <w:t xml:space="preserve">CALIB_RT_PARAMETER, CALIB_RT_EQUATION, CALIB_RT_COEFFICIENT, CALIB_RT_COMMENT and CALIB_RT_DATE are used to fill PARAMETER and SCIENTIFIC_CALIB_* arrays of the PROFILE </w:t>
      </w:r>
      <w:proofErr w:type="spellStart"/>
      <w:r w:rsidRPr="00FE6751">
        <w:t>NetCDF</w:t>
      </w:r>
      <w:proofErr w:type="spellEnd"/>
      <w:r w:rsidRPr="00FE6751">
        <w:t xml:space="preserve"> files,</w:t>
      </w:r>
    </w:p>
    <w:p w:rsidR="002F08BF" w:rsidRPr="00FE6751" w:rsidRDefault="002F08BF" w:rsidP="002F08BF">
      <w:pPr>
        <w:pStyle w:val="Corpsdetexte"/>
        <w:widowControl w:val="0"/>
        <w:numPr>
          <w:ilvl w:val="0"/>
          <w:numId w:val="28"/>
        </w:numPr>
        <w:suppressAutoHyphens/>
      </w:pPr>
      <w:r w:rsidRPr="00FE6751">
        <w:t xml:space="preserve">SENSOR_MOUNTED_ON_FLOAT </w:t>
      </w:r>
      <w:proofErr w:type="gramStart"/>
      <w:r w:rsidRPr="00FE6751">
        <w:t>is used</w:t>
      </w:r>
      <w:proofErr w:type="gramEnd"/>
      <w:r w:rsidRPr="00FE6751">
        <w:t xml:space="preserve"> to store the sensor list of BIO floats.</w:t>
      </w:r>
    </w:p>
    <w:p w:rsidR="002F08BF" w:rsidRPr="00FE6751" w:rsidRDefault="002F08BF" w:rsidP="00715A45">
      <w:pPr>
        <w:pStyle w:val="Titre4"/>
      </w:pPr>
      <w:bookmarkStart w:id="628" w:name="_Toc81907638"/>
      <w:r w:rsidRPr="00FE6751">
        <w:t>Float meta-data file generation</w:t>
      </w:r>
      <w:bookmarkEnd w:id="628"/>
    </w:p>
    <w:p w:rsidR="002F08BF" w:rsidRPr="00FE6751" w:rsidRDefault="002F08BF" w:rsidP="002F08BF">
      <w:pPr>
        <w:pStyle w:val="Corpsdetexte"/>
      </w:pPr>
      <w:proofErr w:type="gramStart"/>
      <w:r w:rsidRPr="00FE6751">
        <w:t>It’s</w:t>
      </w:r>
      <w:proofErr w:type="gramEnd"/>
      <w:r w:rsidRPr="00FE6751">
        <w:t xml:space="preserve"> up to each user to generate its own meta-data file.</w:t>
      </w:r>
    </w:p>
    <w:p w:rsidR="002F08BF" w:rsidRPr="00FE6751" w:rsidRDefault="002F08BF" w:rsidP="002F08BF">
      <w:pPr>
        <w:pStyle w:val="Corpsdetexte"/>
      </w:pPr>
      <w:r w:rsidRPr="00FE6751">
        <w:t>At Coriolis we use specific tools (</w:t>
      </w:r>
      <w:proofErr w:type="spellStart"/>
      <w:r w:rsidRPr="00FE6751">
        <w:rPr>
          <w:b/>
          <w:i/>
        </w:rPr>
        <w:t>generate_json_float_meta</w:t>
      </w:r>
      <w:proofErr w:type="spellEnd"/>
      <w:r w:rsidRPr="00FE6751">
        <w:rPr>
          <w:b/>
          <w:i/>
        </w:rPr>
        <w:t>_*</w:t>
      </w:r>
      <w:r w:rsidRPr="00FE6751">
        <w:t xml:space="preserve">) to generate the float meta-data files from data exported from the Coriolis </w:t>
      </w:r>
      <w:proofErr w:type="gramStart"/>
      <w:r w:rsidRPr="00FE6751">
        <w:t>data base</w:t>
      </w:r>
      <w:proofErr w:type="gramEnd"/>
      <w:r w:rsidRPr="00FE6751">
        <w:t>.</w:t>
      </w:r>
    </w:p>
    <w:p w:rsidR="002F08BF" w:rsidRPr="00FE6751" w:rsidRDefault="002F08BF" w:rsidP="00715A45">
      <w:pPr>
        <w:pStyle w:val="Titre2"/>
      </w:pPr>
      <w:bookmarkStart w:id="629" w:name="_Toc460855059"/>
      <w:bookmarkStart w:id="630" w:name="_Toc81907639"/>
      <w:r w:rsidRPr="00FE6751">
        <w:t>Float configuration files for DAC decoder</w:t>
      </w:r>
      <w:bookmarkEnd w:id="629"/>
      <w:bookmarkEnd w:id="630"/>
    </w:p>
    <w:p w:rsidR="002F08BF" w:rsidRPr="00FE6751" w:rsidRDefault="002F08BF" w:rsidP="00715A45">
      <w:pPr>
        <w:pStyle w:val="Titre3"/>
      </w:pPr>
      <w:bookmarkStart w:id="631" w:name="_Ref459295643"/>
      <w:bookmarkStart w:id="632" w:name="_Ref459302655"/>
      <w:bookmarkStart w:id="633" w:name="_Ref459302673"/>
      <w:bookmarkStart w:id="634" w:name="_Toc460855060"/>
      <w:bookmarkStart w:id="635" w:name="_Toc81907640"/>
      <w:r w:rsidRPr="00FE6751">
        <w:t>Float decoder configuration information</w:t>
      </w:r>
      <w:bookmarkEnd w:id="631"/>
      <w:bookmarkEnd w:id="632"/>
      <w:bookmarkEnd w:id="633"/>
      <w:bookmarkEnd w:id="634"/>
      <w:bookmarkEnd w:id="635"/>
    </w:p>
    <w:p w:rsidR="002F08BF" w:rsidRPr="00FE6751" w:rsidRDefault="002F08BF" w:rsidP="002F08BF">
      <w:pPr>
        <w:pStyle w:val="Corpsdetexte"/>
      </w:pPr>
      <w:r w:rsidRPr="00FE6751">
        <w:t xml:space="preserve">The float decoder configuration information is stored in a file called </w:t>
      </w:r>
      <w:proofErr w:type="spellStart"/>
      <w:r w:rsidRPr="00FE6751">
        <w:rPr>
          <w:i/>
        </w:rPr>
        <w:t>wmo_emitterId_info.json</w:t>
      </w:r>
      <w:proofErr w:type="spellEnd"/>
      <w:r w:rsidRPr="00FE6751">
        <w:t xml:space="preserve"> (</w:t>
      </w:r>
      <w:proofErr w:type="spellStart"/>
      <w:r w:rsidRPr="00FE6751">
        <w:rPr>
          <w:i/>
        </w:rPr>
        <w:t>emitterId</w:t>
      </w:r>
      <w:proofErr w:type="spellEnd"/>
      <w:r w:rsidRPr="00FE6751">
        <w:t xml:space="preserve"> could be Argos </w:t>
      </w:r>
      <w:proofErr w:type="spellStart"/>
      <w:r w:rsidRPr="00FE6751">
        <w:t>ptt</w:t>
      </w:r>
      <w:proofErr w:type="spellEnd"/>
      <w:r w:rsidRPr="00FE6751">
        <w:t xml:space="preserve">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rsidR="002F08BF" w:rsidRPr="00FE6751" w:rsidRDefault="002F08BF" w:rsidP="002F08BF">
      <w:pPr>
        <w:pStyle w:val="Corpsdetexte"/>
      </w:pPr>
      <w:r w:rsidRPr="00FE6751">
        <w:t xml:space="preserve">For each managed float, </w:t>
      </w:r>
      <w:proofErr w:type="gramStart"/>
      <w:r w:rsidRPr="00FE6751">
        <w:t>15 configuration</w:t>
      </w:r>
      <w:proofErr w:type="gramEnd"/>
      <w:r w:rsidRPr="00FE6751">
        <w:t xml:space="preserve"> information are provided in this file:</w:t>
      </w:r>
    </w:p>
    <w:p w:rsidR="002F08BF" w:rsidRPr="00FE6751" w:rsidRDefault="002F08BF" w:rsidP="002F08BF">
      <w:pPr>
        <w:pStyle w:val="Corpsdetexte"/>
        <w:widowControl w:val="0"/>
        <w:numPr>
          <w:ilvl w:val="0"/>
          <w:numId w:val="29"/>
        </w:numPr>
        <w:suppressAutoHyphens/>
      </w:pPr>
      <w:r w:rsidRPr="00FE6751">
        <w:t>WMO: float WMO number,</w:t>
      </w:r>
    </w:p>
    <w:p w:rsidR="002F08BF" w:rsidRPr="00FE6751" w:rsidRDefault="002F08BF" w:rsidP="002F08BF">
      <w:pPr>
        <w:pStyle w:val="Corpsdetexte"/>
        <w:widowControl w:val="0"/>
        <w:numPr>
          <w:ilvl w:val="0"/>
          <w:numId w:val="27"/>
        </w:numPr>
        <w:suppressAutoHyphens/>
      </w:pPr>
      <w:r w:rsidRPr="00FE6751">
        <w:t xml:space="preserve">PTT: Argos </w:t>
      </w:r>
      <w:proofErr w:type="spellStart"/>
      <w:r w:rsidRPr="00FE6751">
        <w:t>ptt</w:t>
      </w:r>
      <w:proofErr w:type="spellEnd"/>
      <w:r w:rsidRPr="00FE6751">
        <w:t xml:space="preserve"> (Argos transmission) or IMEI number (Iridium SBD transmission) or login name (Iridium RUDICS transmission) of the float,</w:t>
      </w:r>
    </w:p>
    <w:p w:rsidR="002F08BF" w:rsidRPr="00FE6751" w:rsidRDefault="002F08BF" w:rsidP="002F08BF">
      <w:pPr>
        <w:pStyle w:val="Corpsdetexte"/>
        <w:widowControl w:val="0"/>
        <w:numPr>
          <w:ilvl w:val="0"/>
          <w:numId w:val="29"/>
        </w:numPr>
        <w:suppressAutoHyphens/>
      </w:pPr>
      <w:r w:rsidRPr="00FE6751">
        <w:t>FLOAT_TYPE: float type (presently PROVOR, APEX or NOVA),</w:t>
      </w:r>
    </w:p>
    <w:p w:rsidR="002F08BF" w:rsidRPr="00FE6751" w:rsidRDefault="002F08BF" w:rsidP="002F08BF">
      <w:pPr>
        <w:pStyle w:val="Corpsdetexte"/>
        <w:widowControl w:val="0"/>
        <w:numPr>
          <w:ilvl w:val="0"/>
          <w:numId w:val="29"/>
        </w:numPr>
        <w:suppressAutoHyphens/>
      </w:pPr>
      <w:r w:rsidRPr="00FE6751">
        <w:t>DECODER_VERSION: Coriolis version of the float,</w:t>
      </w:r>
    </w:p>
    <w:p w:rsidR="002F08BF" w:rsidRPr="00FE6751" w:rsidRDefault="002F08BF" w:rsidP="002F08BF">
      <w:pPr>
        <w:pStyle w:val="Corpsdetexte"/>
        <w:widowControl w:val="0"/>
        <w:numPr>
          <w:ilvl w:val="0"/>
          <w:numId w:val="27"/>
        </w:numPr>
        <w:suppressAutoHyphens/>
      </w:pPr>
      <w:r w:rsidRPr="00FE6751">
        <w:t>DECODER_ID: decoder Id associated to the float,</w:t>
      </w:r>
    </w:p>
    <w:p w:rsidR="002F08BF" w:rsidRPr="001369CF" w:rsidRDefault="002F08BF" w:rsidP="002F08BF">
      <w:pPr>
        <w:pStyle w:val="Corpsdetexte"/>
        <w:widowControl w:val="0"/>
        <w:numPr>
          <w:ilvl w:val="0"/>
          <w:numId w:val="27"/>
        </w:numPr>
        <w:suppressAutoHyphens/>
      </w:pPr>
      <w:r w:rsidRPr="00FE6751">
        <w:t xml:space="preserve">FRAME_LENGTH: for Argos floats only. Frame length (in bytes) of the Argos float message (it is 31 for the </w:t>
      </w:r>
      <w:r w:rsidRPr="001369CF">
        <w:t>current Argos floats (with 28-bits Argos ids) and 32 for older Argos floats (with 20-bits Argos ids)),</w:t>
      </w:r>
    </w:p>
    <w:p w:rsidR="002F08BF" w:rsidRPr="001369CF" w:rsidRDefault="002F08BF" w:rsidP="002F08BF">
      <w:pPr>
        <w:pStyle w:val="Corpsdetexte"/>
        <w:widowControl w:val="0"/>
        <w:numPr>
          <w:ilvl w:val="0"/>
          <w:numId w:val="27"/>
        </w:numPr>
        <w:suppressAutoHyphens/>
      </w:pPr>
      <w:r w:rsidRPr="001369CF">
        <w:t xml:space="preserve">CYCLE_LENGTH: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cycle length (in hours),</w:t>
      </w:r>
    </w:p>
    <w:p w:rsidR="002F08BF" w:rsidRPr="001369CF" w:rsidRDefault="002F08BF" w:rsidP="002F08BF">
      <w:pPr>
        <w:pStyle w:val="Corpsdetexte"/>
        <w:widowControl w:val="0"/>
        <w:numPr>
          <w:ilvl w:val="0"/>
          <w:numId w:val="27"/>
        </w:numPr>
        <w:suppressAutoHyphens/>
      </w:pPr>
      <w:r w:rsidRPr="001369CF">
        <w:t xml:space="preserve">DRIFT_SAMPLING_PERIOD: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subsurface drift sampling period (in hours),</w:t>
      </w:r>
    </w:p>
    <w:p w:rsidR="002F08BF" w:rsidRPr="001369CF" w:rsidRDefault="002F08BF" w:rsidP="002F08BF">
      <w:pPr>
        <w:pStyle w:val="Corpsdetexte"/>
        <w:widowControl w:val="0"/>
        <w:numPr>
          <w:ilvl w:val="0"/>
          <w:numId w:val="29"/>
        </w:numPr>
        <w:suppressAutoHyphens/>
      </w:pPr>
      <w:r w:rsidRPr="001369CF">
        <w:t>DELAI: for NKE BIO floats only. Firmware version of the PROVOR_II type float,</w:t>
      </w:r>
    </w:p>
    <w:p w:rsidR="002F08BF" w:rsidRPr="001369CF" w:rsidRDefault="002F08BF" w:rsidP="002F08BF">
      <w:pPr>
        <w:pStyle w:val="Corpsdetexte"/>
        <w:widowControl w:val="0"/>
        <w:numPr>
          <w:ilvl w:val="0"/>
          <w:numId w:val="27"/>
        </w:numPr>
        <w:suppressAutoHyphens/>
      </w:pPr>
      <w:r w:rsidRPr="001369CF">
        <w:t>LAUNCH_DATE: float launch date,</w:t>
      </w:r>
    </w:p>
    <w:p w:rsidR="002F08BF" w:rsidRPr="00FE6751" w:rsidRDefault="002F08BF" w:rsidP="002F08BF">
      <w:pPr>
        <w:pStyle w:val="Corpsdetexte"/>
        <w:widowControl w:val="0"/>
        <w:numPr>
          <w:ilvl w:val="0"/>
          <w:numId w:val="27"/>
        </w:numPr>
        <w:suppressAutoHyphens/>
      </w:pPr>
      <w:r w:rsidRPr="00FE6751">
        <w:t>LAUNCH_LON: float launch longitude,</w:t>
      </w:r>
    </w:p>
    <w:p w:rsidR="002F08BF" w:rsidRPr="00FE6751" w:rsidRDefault="002F08BF" w:rsidP="002F08BF">
      <w:pPr>
        <w:pStyle w:val="Corpsdetexte"/>
        <w:widowControl w:val="0"/>
        <w:numPr>
          <w:ilvl w:val="0"/>
          <w:numId w:val="27"/>
        </w:numPr>
        <w:suppressAutoHyphens/>
      </w:pPr>
      <w:r w:rsidRPr="00FE6751">
        <w:t>LAUNCH_LAT: float launch latitude,</w:t>
      </w:r>
    </w:p>
    <w:p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fldChar w:fldCharType="separate"/>
      </w:r>
      <w:r w:rsidR="000579E4" w:rsidRPr="00FE6751">
        <w:t>C</w:t>
      </w:r>
      <w:r w:rsidRPr="00B702B6">
        <w:fldChar w:fldCharType="end"/>
      </w:r>
      <w:r w:rsidRPr="00FE6751">
        <w:t>).</w:t>
      </w:r>
    </w:p>
    <w:p w:rsidR="002F08BF" w:rsidRPr="00FE6751" w:rsidRDefault="002F08BF" w:rsidP="00715A45">
      <w:pPr>
        <w:pStyle w:val="Titre4"/>
      </w:pPr>
      <w:bookmarkStart w:id="636" w:name="_Toc81907641"/>
      <w:r w:rsidRPr="00FE6751">
        <w:t>Float configuration file generation</w:t>
      </w:r>
      <w:bookmarkEnd w:id="636"/>
    </w:p>
    <w:p w:rsidR="002F08BF" w:rsidRPr="00FE6751" w:rsidRDefault="002F08BF" w:rsidP="002F08BF">
      <w:pPr>
        <w:pStyle w:val="Corpsdetexte"/>
      </w:pPr>
      <w:r w:rsidRPr="00FE6751">
        <w:t xml:space="preserve">The tool </w:t>
      </w:r>
      <w:proofErr w:type="spellStart"/>
      <w:r w:rsidRPr="00FE6751">
        <w:rPr>
          <w:b/>
          <w:i/>
        </w:rPr>
        <w:t>generate_json_float_info</w:t>
      </w:r>
      <w:proofErr w:type="spellEnd"/>
      <w:r w:rsidRPr="00FE6751">
        <w:t xml:space="preserve"> </w:t>
      </w:r>
      <w:proofErr w:type="gramStart"/>
      <w:r w:rsidRPr="00FE6751">
        <w:t>can be used</w:t>
      </w:r>
      <w:proofErr w:type="gramEnd"/>
      <w:r w:rsidRPr="00FE6751">
        <w:t xml:space="preserve"> to generate the float configuration files (from an ASCII file generated from a copy of the 14 first columns of the </w:t>
      </w:r>
      <w:r w:rsidRPr="00FE6751">
        <w:rPr>
          <w:i/>
        </w:rPr>
        <w:t>argo_floats_information_co.xls</w:t>
      </w:r>
      <w:r w:rsidRPr="00FE6751">
        <w:t xml:space="preserve"> Excel file).</w:t>
      </w:r>
    </w:p>
    <w:p w:rsidR="002F08BF" w:rsidRPr="00FE6751" w:rsidRDefault="002F08BF" w:rsidP="00715A45">
      <w:pPr>
        <w:pStyle w:val="Titre3"/>
      </w:pPr>
      <w:bookmarkStart w:id="637" w:name="_Toc460855061"/>
      <w:bookmarkStart w:id="638" w:name="_Toc81907642"/>
      <w:r w:rsidRPr="00FE6751">
        <w:t>Float meta-data file</w:t>
      </w:r>
      <w:bookmarkEnd w:id="637"/>
      <w:bookmarkEnd w:id="638"/>
    </w:p>
    <w:p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fldChar w:fldCharType="separate"/>
      </w:r>
      <w:r w:rsidR="000579E4" w:rsidRPr="00FE6751">
        <w:t>5.1.2</w:t>
      </w:r>
      <w:r w:rsidRPr="00B702B6">
        <w:fldChar w:fldCharType="end"/>
      </w:r>
      <w:r w:rsidRPr="00FE6751">
        <w:t>) float meta-data files are common to PI and DAC decoders.</w:t>
      </w:r>
    </w:p>
    <w:p w:rsidR="002F08BF" w:rsidRPr="00FE6751" w:rsidRDefault="002F08BF" w:rsidP="00715A45">
      <w:pPr>
        <w:pStyle w:val="Titre1"/>
      </w:pPr>
      <w:bookmarkStart w:id="639" w:name="_Toc460855062"/>
      <w:bookmarkStart w:id="640" w:name="_Toc81907643"/>
      <w:r w:rsidRPr="00FE6751">
        <w:lastRenderedPageBreak/>
        <w:t>Using the PI decoder</w:t>
      </w:r>
      <w:bookmarkEnd w:id="639"/>
      <w:bookmarkEnd w:id="640"/>
    </w:p>
    <w:p w:rsidR="002F08BF" w:rsidRPr="00FE6751" w:rsidRDefault="002F08BF" w:rsidP="00715A45">
      <w:pPr>
        <w:pStyle w:val="Titre2"/>
      </w:pPr>
      <w:bookmarkStart w:id="641" w:name="_Toc460855063"/>
      <w:bookmarkStart w:id="642" w:name="_Toc81907644"/>
      <w:r w:rsidRPr="00FE6751">
        <w:t>Pre-processing of float transmitted data</w:t>
      </w:r>
      <w:bookmarkEnd w:id="641"/>
      <w:bookmarkEnd w:id="642"/>
    </w:p>
    <w:p w:rsidR="002F08BF" w:rsidRPr="00FE6751" w:rsidRDefault="002F08BF" w:rsidP="002F08BF">
      <w:pPr>
        <w:pStyle w:val="Corpsdetexte"/>
      </w:pPr>
      <w:r w:rsidRPr="00FE6751">
        <w:t>To be decoded, the input raw data should first be pre-processed. This step depends on float transmission type.</w:t>
      </w:r>
    </w:p>
    <w:p w:rsidR="002F08BF" w:rsidRPr="00FE6751" w:rsidRDefault="002F08BF" w:rsidP="00715A45">
      <w:pPr>
        <w:pStyle w:val="Titre3"/>
      </w:pPr>
      <w:bookmarkStart w:id="643" w:name="_Toc460855064"/>
      <w:bookmarkStart w:id="644" w:name="_Toc81907645"/>
      <w:r w:rsidRPr="00FE6751">
        <w:t>For Argos floats</w:t>
      </w:r>
      <w:bookmarkEnd w:id="643"/>
      <w:bookmarkEnd w:id="644"/>
    </w:p>
    <w:p w:rsidR="00937F03" w:rsidRPr="00ED2FB5" w:rsidRDefault="00937F03" w:rsidP="002F08BF">
      <w:pPr>
        <w:pStyle w:val="Corpsdetexte"/>
        <w:rPr>
          <w:ins w:id="645" w:author="RANNOU Jean-Philippe" w:date="2021-09-07T10:47:00Z"/>
          <w:highlight w:val="green"/>
          <w:rPrChange w:id="646" w:author="RANNOU Jean-Philippe" w:date="2021-09-07T11:24:00Z">
            <w:rPr>
              <w:ins w:id="647" w:author="RANNOU Jean-Philippe" w:date="2021-09-07T10:47:00Z"/>
            </w:rPr>
          </w:rPrChange>
        </w:rPr>
      </w:pPr>
      <w:ins w:id="648" w:author="RANNOU Jean-Philippe" w:date="2021-09-07T10:47:00Z">
        <w:r w:rsidRPr="00ED2FB5">
          <w:rPr>
            <w:highlight w:val="green"/>
            <w:rPrChange w:id="649" w:author="RANNOU Jean-Philippe" w:date="2021-09-07T11:24:00Z">
              <w:rPr/>
            </w:rPrChange>
          </w:rPr>
          <w:t xml:space="preserve">Two types of input data </w:t>
        </w:r>
      </w:ins>
      <w:proofErr w:type="gramStart"/>
      <w:ins w:id="650" w:author="RANNOU Jean-Philippe" w:date="2021-09-07T11:23:00Z">
        <w:r w:rsidR="008D1DC8" w:rsidRPr="00ED2FB5">
          <w:rPr>
            <w:highlight w:val="green"/>
            <w:rPrChange w:id="651" w:author="RANNOU Jean-Philippe" w:date="2021-09-07T11:24:00Z">
              <w:rPr/>
            </w:rPrChange>
          </w:rPr>
          <w:t>are</w:t>
        </w:r>
      </w:ins>
      <w:ins w:id="652" w:author="RANNOU Jean-Philippe" w:date="2021-09-07T10:47:00Z">
        <w:r w:rsidRPr="00ED2FB5">
          <w:rPr>
            <w:highlight w:val="green"/>
            <w:rPrChange w:id="653" w:author="RANNOU Jean-Philippe" w:date="2021-09-07T11:24:00Z">
              <w:rPr/>
            </w:rPrChange>
          </w:rPr>
          <w:t xml:space="preserve"> collected</w:t>
        </w:r>
        <w:proofErr w:type="gramEnd"/>
        <w:r w:rsidRPr="00ED2FB5">
          <w:rPr>
            <w:highlight w:val="green"/>
            <w:rPrChange w:id="654" w:author="RANNOU Jean-Philippe" w:date="2021-09-07T11:24:00Z">
              <w:rPr/>
            </w:rPrChange>
          </w:rPr>
          <w:t xml:space="preserve"> for Argos floats:</w:t>
        </w:r>
      </w:ins>
    </w:p>
    <w:p w:rsidR="00937F03" w:rsidRPr="00ED2FB5" w:rsidRDefault="00937F03" w:rsidP="00937F03">
      <w:pPr>
        <w:pStyle w:val="Corpsdetexte"/>
        <w:numPr>
          <w:ilvl w:val="0"/>
          <w:numId w:val="29"/>
        </w:numPr>
        <w:rPr>
          <w:ins w:id="655" w:author="RANNOU Jean-Philippe" w:date="2021-09-07T10:49:00Z"/>
          <w:highlight w:val="green"/>
          <w:rPrChange w:id="656" w:author="RANNOU Jean-Philippe" w:date="2021-09-07T11:24:00Z">
            <w:rPr>
              <w:ins w:id="657" w:author="RANNOU Jean-Philippe" w:date="2021-09-07T10:49:00Z"/>
            </w:rPr>
          </w:rPrChange>
        </w:rPr>
        <w:pPrChange w:id="658" w:author="RANNOU Jean-Philippe" w:date="2021-09-07T10:47:00Z">
          <w:pPr>
            <w:pStyle w:val="Corpsdetexte"/>
          </w:pPr>
        </w:pPrChange>
      </w:pPr>
      <w:ins w:id="659" w:author="RANNOU Jean-Philippe" w:date="2021-09-07T10:47:00Z">
        <w:r w:rsidRPr="00ED2FB5">
          <w:rPr>
            <w:highlight w:val="green"/>
            <w:rPrChange w:id="660" w:author="RANNOU Jean-Philippe" w:date="2021-09-07T11:24:00Z">
              <w:rPr/>
            </w:rPrChange>
          </w:rPr>
          <w:t xml:space="preserve">Argos Hex data transmitted by </w:t>
        </w:r>
      </w:ins>
      <w:ins w:id="661" w:author="RANNOU Jean-Philippe" w:date="2021-09-07T10:48:00Z">
        <w:r w:rsidR="00CE772F" w:rsidRPr="00ED2FB5">
          <w:rPr>
            <w:highlight w:val="green"/>
            <w:rPrChange w:id="662" w:author="RANNOU Jean-Philippe" w:date="2021-09-07T11:24:00Z">
              <w:rPr/>
            </w:rPrChange>
          </w:rPr>
          <w:t xml:space="preserve">the float </w:t>
        </w:r>
      </w:ins>
      <w:ins w:id="663" w:author="RANNOU Jean-Philippe" w:date="2021-09-07T10:49:00Z">
        <w:r w:rsidR="00CE772F" w:rsidRPr="00ED2FB5">
          <w:rPr>
            <w:highlight w:val="green"/>
            <w:rPrChange w:id="664" w:author="RANNOU Jean-Philippe" w:date="2021-09-07T11:24:00Z">
              <w:rPr/>
            </w:rPrChange>
          </w:rPr>
          <w:t>together with</w:t>
        </w:r>
      </w:ins>
      <w:ins w:id="665" w:author="RANNOU Jean-Philippe" w:date="2021-09-07T10:48:00Z">
        <w:r w:rsidR="00CE772F" w:rsidRPr="00ED2FB5">
          <w:rPr>
            <w:highlight w:val="green"/>
            <w:rPrChange w:id="666" w:author="RANNOU Jean-Philippe" w:date="2021-09-07T11:24:00Z">
              <w:rPr/>
            </w:rPrChange>
          </w:rPr>
          <w:t xml:space="preserve"> associated </w:t>
        </w:r>
      </w:ins>
      <w:ins w:id="667" w:author="RANNOU Jean-Philippe" w:date="2021-09-07T10:49:00Z">
        <w:r w:rsidR="00CE772F" w:rsidRPr="00ED2FB5">
          <w:rPr>
            <w:highlight w:val="green"/>
            <w:rPrChange w:id="668" w:author="RANNOU Jean-Philippe" w:date="2021-09-07T11:24:00Z">
              <w:rPr/>
            </w:rPrChange>
          </w:rPr>
          <w:t>Argos location</w:t>
        </w:r>
      </w:ins>
      <w:ins w:id="669" w:author="RANNOU Jean-Philippe" w:date="2021-09-07T10:51:00Z">
        <w:r w:rsidR="00CE772F" w:rsidRPr="00ED2FB5">
          <w:rPr>
            <w:highlight w:val="green"/>
            <w:rPrChange w:id="670" w:author="RANNOU Jean-Philippe" w:date="2021-09-07T11:24:00Z">
              <w:rPr/>
            </w:rPrChange>
          </w:rPr>
          <w:t>s</w:t>
        </w:r>
      </w:ins>
      <w:ins w:id="671" w:author="RANNOU Jean-Philippe" w:date="2021-09-07T10:49:00Z">
        <w:r w:rsidR="00CE772F" w:rsidRPr="00ED2FB5">
          <w:rPr>
            <w:highlight w:val="green"/>
            <w:rPrChange w:id="672" w:author="RANNOU Jean-Philippe" w:date="2021-09-07T11:24:00Z">
              <w:rPr/>
            </w:rPrChange>
          </w:rPr>
          <w:t xml:space="preserve"> estimated by CLS,</w:t>
        </w:r>
      </w:ins>
    </w:p>
    <w:p w:rsidR="00CE772F" w:rsidRPr="00ED2FB5" w:rsidRDefault="00ED2FB5" w:rsidP="00937F03">
      <w:pPr>
        <w:pStyle w:val="Corpsdetexte"/>
        <w:numPr>
          <w:ilvl w:val="0"/>
          <w:numId w:val="29"/>
        </w:numPr>
        <w:rPr>
          <w:ins w:id="673" w:author="RANNOU Jean-Philippe" w:date="2021-09-07T10:50:00Z"/>
          <w:highlight w:val="green"/>
          <w:rPrChange w:id="674" w:author="RANNOU Jean-Philippe" w:date="2021-09-07T11:24:00Z">
            <w:rPr>
              <w:ins w:id="675" w:author="RANNOU Jean-Philippe" w:date="2021-09-07T10:50:00Z"/>
            </w:rPr>
          </w:rPrChange>
        </w:rPr>
        <w:pPrChange w:id="676" w:author="RANNOU Jean-Philippe" w:date="2021-09-07T10:47:00Z">
          <w:pPr>
            <w:pStyle w:val="Corpsdetexte"/>
          </w:pPr>
        </w:pPrChange>
      </w:pPr>
      <w:ins w:id="677" w:author="RANNOU Jean-Philippe" w:date="2021-09-07T11:24:00Z">
        <w:r w:rsidRPr="00ED2FB5">
          <w:rPr>
            <w:highlight w:val="green"/>
            <w:rPrChange w:id="678" w:author="RANNOU Jean-Philippe" w:date="2021-09-07T11:24:00Z">
              <w:rPr/>
            </w:rPrChange>
          </w:rPr>
          <w:t xml:space="preserve">Optionally, </w:t>
        </w:r>
      </w:ins>
      <w:ins w:id="679" w:author="RANNOU Jean-Philippe" w:date="2021-09-07T10:49:00Z">
        <w:r w:rsidR="00CE772F" w:rsidRPr="00ED2FB5">
          <w:rPr>
            <w:highlight w:val="green"/>
            <w:rPrChange w:id="680" w:author="RANNOU Jean-Philippe" w:date="2021-09-07T11:24:00Z">
              <w:rPr/>
            </w:rPrChange>
          </w:rPr>
          <w:t xml:space="preserve">Argos locations error ellipses computed by </w:t>
        </w:r>
      </w:ins>
      <w:ins w:id="681" w:author="RANNOU Jean-Philippe" w:date="2021-09-07T10:50:00Z">
        <w:r w:rsidR="00CE772F" w:rsidRPr="00ED2FB5">
          <w:rPr>
            <w:highlight w:val="green"/>
            <w:rPrChange w:id="682" w:author="RANNOU Jean-Philippe" w:date="2021-09-07T11:24:00Z">
              <w:rPr/>
            </w:rPrChange>
          </w:rPr>
          <w:t>CLS.</w:t>
        </w:r>
      </w:ins>
    </w:p>
    <w:p w:rsidR="00CE772F" w:rsidRDefault="00CE772F" w:rsidP="00CE772F">
      <w:pPr>
        <w:pStyle w:val="Titre4"/>
        <w:rPr>
          <w:ins w:id="683" w:author="RANNOU Jean-Philippe" w:date="2021-09-07T10:46:00Z"/>
        </w:rPr>
        <w:pPrChange w:id="684" w:author="RANNOU Jean-Philippe" w:date="2021-09-07T10:52:00Z">
          <w:pPr>
            <w:pStyle w:val="Corpsdetexte"/>
          </w:pPr>
        </w:pPrChange>
      </w:pPr>
      <w:bookmarkStart w:id="685" w:name="_Toc81907646"/>
      <w:ins w:id="686" w:author="RANNOU Jean-Philippe" w:date="2021-09-07T10:52:00Z">
        <w:r>
          <w:t>Argos Hex data</w:t>
        </w:r>
      </w:ins>
      <w:bookmarkEnd w:id="685"/>
    </w:p>
    <w:p w:rsidR="002F08BF" w:rsidRPr="00FE6751" w:rsidRDefault="002F08BF" w:rsidP="002F08BF">
      <w:pPr>
        <w:pStyle w:val="Corpsdetexte"/>
      </w:pPr>
      <w:r w:rsidRPr="00FE6751">
        <w:t xml:space="preserve">The Argos Hex data, coming from CLS by e-mails or CD-ROM, need to </w:t>
      </w:r>
      <w:proofErr w:type="gramStart"/>
      <w:r w:rsidRPr="00FE6751">
        <w:t>be prepared to be used</w:t>
      </w:r>
      <w:proofErr w:type="gramEnd"/>
      <w:r w:rsidRPr="00FE6751">
        <w:t xml:space="preserve"> by the decoder. This process </w:t>
      </w:r>
      <w:proofErr w:type="gramStart"/>
      <w:r w:rsidRPr="00FE6751">
        <w:t>is done</w:t>
      </w:r>
      <w:proofErr w:type="gramEnd"/>
      <w:r w:rsidRPr="00FE6751">
        <w:t xml:space="preserve"> in the following steps.</w:t>
      </w:r>
    </w:p>
    <w:p w:rsidR="002F08BF" w:rsidRPr="00FE6751" w:rsidRDefault="002F08BF" w:rsidP="00CE772F">
      <w:pPr>
        <w:pStyle w:val="Titre5"/>
        <w:pPrChange w:id="687" w:author="RANNOU Jean-Philippe" w:date="2021-09-07T10:52:00Z">
          <w:pPr>
            <w:pStyle w:val="Titre4"/>
          </w:pPr>
        </w:pPrChange>
      </w:pPr>
      <w:r w:rsidRPr="00FE6751">
        <w:t>Step #0: copy all received Argos data in a unique directory</w:t>
      </w:r>
    </w:p>
    <w:p w:rsidR="002F08BF" w:rsidRPr="00FE6751" w:rsidRDefault="002F08BF" w:rsidP="002F08BF">
      <w:pPr>
        <w:pStyle w:val="Corpsdetexte"/>
      </w:pPr>
      <w:r w:rsidRPr="00FE6751">
        <w:t xml:space="preserve">All received data (e-mail files, CD-ROM </w:t>
      </w:r>
      <w:proofErr w:type="gramStart"/>
      <w:r w:rsidRPr="00FE6751">
        <w:t>contents, …)</w:t>
      </w:r>
      <w:proofErr w:type="gramEnd"/>
      <w:r w:rsidRPr="00FE6751">
        <w:t xml:space="preserve"> should be first copied in a unique directory.</w:t>
      </w:r>
    </w:p>
    <w:p w:rsidR="002F08BF" w:rsidRPr="00FE6751" w:rsidRDefault="002F08BF" w:rsidP="002F08BF">
      <w:pPr>
        <w:pStyle w:val="Corpsdetexte"/>
      </w:pPr>
      <w:r w:rsidRPr="00FE6751">
        <w:t xml:space="preserve">All these files should be at the same level of the directory (no sub-directories are allowed). </w:t>
      </w:r>
      <w:proofErr w:type="gramStart"/>
      <w:r w:rsidRPr="00FE6751">
        <w:t>Don't</w:t>
      </w:r>
      <w:proofErr w:type="gramEnd"/>
      <w:r w:rsidRPr="00FE6751">
        <w:t xml:space="preserve"> worry about duplicated data (step #2 will delete the duplicates).</w:t>
      </w:r>
    </w:p>
    <w:p w:rsidR="002F08BF" w:rsidRPr="00FE6751" w:rsidRDefault="002F08BF" w:rsidP="00CE772F">
      <w:pPr>
        <w:pStyle w:val="Titre5"/>
        <w:pPrChange w:id="688" w:author="RANNOU Jean-Philippe" w:date="2021-09-07T10:52:00Z">
          <w:pPr>
            <w:pStyle w:val="Titre4"/>
          </w:pPr>
        </w:pPrChange>
      </w:pPr>
      <w:r w:rsidRPr="00FE6751">
        <w:t>Step #1: split the data</w:t>
      </w:r>
    </w:p>
    <w:p w:rsidR="002F08BF" w:rsidRPr="00FE6751" w:rsidRDefault="002F08BF" w:rsidP="002F08BF">
      <w:pPr>
        <w:pStyle w:val="Corpsdetexte"/>
      </w:pPr>
      <w:r w:rsidRPr="00FE6751">
        <w:t xml:space="preserve">In this </w:t>
      </w:r>
      <w:proofErr w:type="gramStart"/>
      <w:r w:rsidRPr="00FE6751">
        <w:t>step</w:t>
      </w:r>
      <w:proofErr w:type="gramEnd"/>
      <w:r w:rsidRPr="00FE6751">
        <w:t xml:space="preserve"> we split the data by Argos Id number and by satellite pass.</w:t>
      </w:r>
    </w:p>
    <w:p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rsidR="002F08BF" w:rsidRPr="00FE6751" w:rsidRDefault="002F08BF" w:rsidP="002F08BF">
      <w:pPr>
        <w:pStyle w:val="Corpsdetexte"/>
      </w:pPr>
      <w:r w:rsidRPr="00FE6751">
        <w:t xml:space="preserve">The tool </w:t>
      </w:r>
      <w:proofErr w:type="spellStart"/>
      <w:r w:rsidRPr="00FE6751">
        <w:rPr>
          <w:b/>
          <w:i/>
        </w:rPr>
        <w:t>split_argos_cycle</w:t>
      </w:r>
      <w:proofErr w:type="spellEnd"/>
      <w:r w:rsidRPr="00FE6751">
        <w:t xml:space="preserve"> </w:t>
      </w:r>
      <w:proofErr w:type="gramStart"/>
      <w:r w:rsidRPr="00FE6751">
        <w:t>is used</w:t>
      </w:r>
      <w:proofErr w:type="gramEnd"/>
      <w:r w:rsidRPr="00FE6751">
        <w:t xml:space="preserve"> for step #1.</w:t>
      </w:r>
    </w:p>
    <w:p w:rsidR="002F08BF" w:rsidRPr="00FE6751" w:rsidRDefault="002F08BF" w:rsidP="00CE772F">
      <w:pPr>
        <w:pStyle w:val="Titre5"/>
        <w:pPrChange w:id="689" w:author="RANNOU Jean-Philippe" w:date="2021-09-07T10:52:00Z">
          <w:pPr>
            <w:pStyle w:val="Titre4"/>
          </w:pPr>
        </w:pPrChange>
      </w:pPr>
      <w:r w:rsidRPr="00FE6751">
        <w:t>Step #2: delete duplicated data</w:t>
      </w:r>
    </w:p>
    <w:p w:rsidR="002F08BF" w:rsidRPr="00FE6751" w:rsidRDefault="002F08BF" w:rsidP="002F08BF">
      <w:pPr>
        <w:pStyle w:val="Corpsdetexte"/>
      </w:pPr>
      <w:r w:rsidRPr="00FE6751">
        <w:t xml:space="preserve">In this </w:t>
      </w:r>
      <w:proofErr w:type="gramStart"/>
      <w:r w:rsidRPr="00FE6751">
        <w:t>step</w:t>
      </w:r>
      <w:proofErr w:type="gramEnd"/>
      <w:r w:rsidRPr="00FE6751">
        <w:t xml:space="preserve"> we check the satellite pass files generated from step #1 and delete duplicated data.</w:t>
      </w:r>
    </w:p>
    <w:p w:rsidR="002F08BF" w:rsidRPr="00FE6751" w:rsidRDefault="002F08BF" w:rsidP="002F08BF">
      <w:pPr>
        <w:pStyle w:val="Corpsdetexte"/>
      </w:pPr>
      <w:r w:rsidRPr="00FE6751">
        <w:t xml:space="preserve">The tool </w:t>
      </w:r>
      <w:proofErr w:type="spellStart"/>
      <w:r w:rsidRPr="00FE6751">
        <w:rPr>
          <w:b/>
          <w:i/>
        </w:rPr>
        <w:t>delete_double_argos_split</w:t>
      </w:r>
      <w:proofErr w:type="spellEnd"/>
      <w:r w:rsidRPr="00FE6751">
        <w:t xml:space="preserve"> </w:t>
      </w:r>
      <w:proofErr w:type="gramStart"/>
      <w:r w:rsidRPr="00FE6751">
        <w:t>is used</w:t>
      </w:r>
      <w:proofErr w:type="gramEnd"/>
      <w:r w:rsidRPr="00FE6751">
        <w:t xml:space="preserve"> for step #2.</w:t>
      </w:r>
    </w:p>
    <w:p w:rsidR="002F08BF" w:rsidRPr="00FE6751" w:rsidRDefault="002F08BF" w:rsidP="00CE772F">
      <w:pPr>
        <w:pStyle w:val="Titre5"/>
        <w:pPrChange w:id="690" w:author="RANNOU Jean-Philippe" w:date="2021-09-07T10:52:00Z">
          <w:pPr>
            <w:pStyle w:val="Titre4"/>
          </w:pPr>
        </w:pPrChange>
      </w:pPr>
      <w:r w:rsidRPr="00FE6751">
        <w:t>Step #3: create Argos cycle files</w:t>
      </w:r>
    </w:p>
    <w:p w:rsidR="002F08BF" w:rsidRPr="00FE6751" w:rsidRDefault="002F08BF" w:rsidP="002F08BF">
      <w:pPr>
        <w:pStyle w:val="Corpsdetexte"/>
      </w:pPr>
      <w:r w:rsidRPr="00FE6751">
        <w:t xml:space="preserve">In this </w:t>
      </w:r>
      <w:proofErr w:type="gramStart"/>
      <w:r w:rsidRPr="00FE6751">
        <w:t>step</w:t>
      </w:r>
      <w:proofErr w:type="gramEnd"/>
      <w:r w:rsidRPr="00FE6751">
        <w:t xml:space="preserve"> we create Argos cycle file (containing all the data transmitted by the float after each cycle) from satellite pass files obtained in step #2.</w:t>
      </w:r>
    </w:p>
    <w:p w:rsidR="00D822FB" w:rsidRPr="001369CF" w:rsidRDefault="002F08BF" w:rsidP="000557AF">
      <w:pPr>
        <w:autoSpaceDE w:val="0"/>
        <w:autoSpaceDN w:val="0"/>
        <w:adjustRightInd w:val="0"/>
        <w:spacing w:after="0"/>
      </w:pPr>
      <w:r w:rsidRPr="001369CF">
        <w:t xml:space="preserve">Each Argos cycle file contains the data of the satellite pass files concatenated and chronologically sorted. A new Argos cycle file </w:t>
      </w:r>
      <w:proofErr w:type="gramStart"/>
      <w:r w:rsidRPr="001369CF">
        <w:t>is created</w:t>
      </w:r>
      <w:proofErr w:type="gramEnd"/>
      <w:r w:rsidRPr="001369CF">
        <w:t xml:space="preserve"> each time we find a </w:t>
      </w:r>
      <w:r w:rsidR="00D822FB" w:rsidRPr="002E5C4D">
        <w:t>10</w:t>
      </w:r>
      <w:r w:rsidR="00D822FB" w:rsidRPr="001369CF">
        <w:t xml:space="preserve"> </w:t>
      </w:r>
      <w:r w:rsidRPr="001369CF">
        <w:t>(</w:t>
      </w:r>
      <w:proofErr w:type="spellStart"/>
      <w:r w:rsidRPr="001369CF">
        <w:rPr>
          <w:rStyle w:val="CodeCar"/>
          <w:rFonts w:eastAsiaTheme="minorEastAsia"/>
        </w:rPr>
        <w:t>g_decArgo_minNonTransDurForNewCycle</w:t>
      </w:r>
      <w:proofErr w:type="spellEnd"/>
      <w:r w:rsidRPr="001369CF">
        <w:t xml:space="preserve"> </w:t>
      </w:r>
      <w:r w:rsidR="00D822FB" w:rsidRPr="002E5C4D">
        <w:t>global variable</w:t>
      </w:r>
      <w:r w:rsidR="00D822FB" w:rsidRPr="001369CF">
        <w:t xml:space="preserve">) </w:t>
      </w:r>
      <w:r w:rsidRPr="001369CF">
        <w:t>hours delay without any data transmission</w:t>
      </w:r>
      <w:r w:rsidR="00D822FB" w:rsidRPr="001369CF">
        <w:t>.</w:t>
      </w:r>
    </w:p>
    <w:p w:rsidR="002F08BF" w:rsidRPr="001369CF" w:rsidRDefault="002F08BF" w:rsidP="000557AF">
      <w:pPr>
        <w:autoSpaceDE w:val="0"/>
        <w:autoSpaceDN w:val="0"/>
        <w:adjustRightInd w:val="0"/>
        <w:spacing w:after="0"/>
      </w:pPr>
      <w:r w:rsidRPr="001369CF">
        <w:t xml:space="preserve">The tool </w:t>
      </w:r>
      <w:proofErr w:type="spellStart"/>
      <w:r w:rsidRPr="001369CF">
        <w:rPr>
          <w:b/>
          <w:i/>
        </w:rPr>
        <w:t>create_argos_cycle_files</w:t>
      </w:r>
      <w:proofErr w:type="spellEnd"/>
      <w:r w:rsidRPr="001369CF">
        <w:t xml:space="preserve"> </w:t>
      </w:r>
      <w:proofErr w:type="gramStart"/>
      <w:r w:rsidRPr="001369CF">
        <w:t>is used</w:t>
      </w:r>
      <w:proofErr w:type="gramEnd"/>
      <w:r w:rsidRPr="001369CF">
        <w:t xml:space="preserve"> for step #3.</w:t>
      </w:r>
    </w:p>
    <w:p w:rsidR="002F08BF" w:rsidRPr="001369CF" w:rsidRDefault="002F08BF" w:rsidP="00CE772F">
      <w:pPr>
        <w:pStyle w:val="Titre5"/>
        <w:pPrChange w:id="691" w:author="RANNOU Jean-Philippe" w:date="2021-09-07T10:52:00Z">
          <w:pPr>
            <w:pStyle w:val="Titre4"/>
          </w:pPr>
        </w:pPrChange>
      </w:pPr>
      <w:r w:rsidRPr="001369CF">
        <w:t>Step #4: correct Argos cycle files</w:t>
      </w:r>
    </w:p>
    <w:p w:rsidR="002F08BF" w:rsidRPr="00FE6751" w:rsidRDefault="002F08BF" w:rsidP="002F08BF">
      <w:pPr>
        <w:pStyle w:val="Corpsdetexte"/>
      </w:pPr>
      <w:r w:rsidRPr="00FE6751">
        <w:t xml:space="preserve">In this </w:t>
      </w:r>
      <w:proofErr w:type="gramStart"/>
      <w:r w:rsidRPr="00FE6751">
        <w:t>step</w:t>
      </w:r>
      <w:proofErr w:type="gramEnd"/>
      <w:r w:rsidRPr="00FE6751">
        <w:t xml:space="preserve"> we check that the number of lines of each satellite pass set by CLS in the satellite pass header is consistent with the real number of lines of the satellite pass; erroneous counts are corrected in the output file.</w:t>
      </w:r>
    </w:p>
    <w:p w:rsidR="002F08BF" w:rsidRPr="00FE6751" w:rsidRDefault="002F08BF" w:rsidP="002F08BF">
      <w:pPr>
        <w:pStyle w:val="Corpsdetexte"/>
      </w:pPr>
      <w:r w:rsidRPr="00FE6751">
        <w:t xml:space="preserve">The tool </w:t>
      </w:r>
      <w:proofErr w:type="spellStart"/>
      <w:r w:rsidRPr="00FE6751">
        <w:rPr>
          <w:b/>
          <w:i/>
        </w:rPr>
        <w:t>co_cls_correct_argos_raw_file</w:t>
      </w:r>
      <w:proofErr w:type="spellEnd"/>
      <w:r w:rsidRPr="00FE6751">
        <w:t xml:space="preserve"> </w:t>
      </w:r>
      <w:proofErr w:type="gramStart"/>
      <w:r w:rsidRPr="00FE6751">
        <w:t>is used</w:t>
      </w:r>
      <w:proofErr w:type="gramEnd"/>
      <w:r w:rsidRPr="00FE6751">
        <w:t xml:space="preserve"> for step #4.</w:t>
      </w:r>
    </w:p>
    <w:p w:rsidR="002F08BF" w:rsidRPr="00FE6751" w:rsidRDefault="002F08BF" w:rsidP="00CE772F">
      <w:pPr>
        <w:pStyle w:val="Titre5"/>
        <w:pPrChange w:id="692" w:author="RANNOU Jean-Philippe" w:date="2021-09-07T10:52:00Z">
          <w:pPr>
            <w:pStyle w:val="Titre4"/>
          </w:pPr>
        </w:pPrChange>
      </w:pPr>
      <w:r w:rsidRPr="00FE6751">
        <w:lastRenderedPageBreak/>
        <w:t>Step #5: name Argos cycle files</w:t>
      </w:r>
    </w:p>
    <w:p w:rsidR="002F08BF" w:rsidRPr="00FE6751" w:rsidRDefault="002F08BF" w:rsidP="002F08BF">
      <w:pPr>
        <w:pStyle w:val="Corpsdetexte"/>
      </w:pPr>
      <w:r w:rsidRPr="00FE6751">
        <w:t xml:space="preserve">In this </w:t>
      </w:r>
      <w:proofErr w:type="gramStart"/>
      <w:r w:rsidRPr="00FE6751">
        <w:t>step</w:t>
      </w:r>
      <w:proofErr w:type="gramEnd"/>
      <w:r w:rsidRPr="00FE6751">
        <w:t xml:space="preserve"> we compute the cycle number associated to each Argos cycle file and create the final name of the file.</w:t>
      </w:r>
    </w:p>
    <w:p w:rsidR="002F08BF" w:rsidRPr="00FE6751" w:rsidRDefault="002F08BF" w:rsidP="002F08BF">
      <w:pPr>
        <w:pStyle w:val="Corpsdetexte"/>
      </w:pPr>
      <w:r w:rsidRPr="00FE6751">
        <w:t>The name of the Argos cycle file should be:</w:t>
      </w:r>
    </w:p>
    <w:p w:rsidR="002F08BF" w:rsidRPr="00FE6751" w:rsidRDefault="002F08BF" w:rsidP="002F08BF">
      <w:pPr>
        <w:pStyle w:val="Corpsdetexte"/>
      </w:pPr>
      <w:r w:rsidRPr="00FE6751">
        <w:rPr>
          <w:i/>
        </w:rPr>
        <w:t>ArgosId_YYYY-MM-DD-hh-mm-ss_WMO_CyNum.txt</w:t>
      </w:r>
      <w:r w:rsidRPr="00FE6751">
        <w:t xml:space="preserve">, where </w:t>
      </w:r>
    </w:p>
    <w:p w:rsidR="002F08BF" w:rsidRPr="00FE6751" w:rsidRDefault="002F08BF" w:rsidP="002F08BF">
      <w:pPr>
        <w:pStyle w:val="Corpsdetexte"/>
        <w:widowControl w:val="0"/>
        <w:numPr>
          <w:ilvl w:val="0"/>
          <w:numId w:val="29"/>
        </w:numPr>
        <w:suppressAutoHyphens/>
      </w:pPr>
      <w:proofErr w:type="spellStart"/>
      <w:r w:rsidRPr="00FE6751">
        <w:rPr>
          <w:i/>
        </w:rPr>
        <w:t>ArgosId</w:t>
      </w:r>
      <w:proofErr w:type="spellEnd"/>
      <w:r w:rsidRPr="00FE6751">
        <w:t>: is the float PTT number (on 6 digits),</w:t>
      </w:r>
    </w:p>
    <w:p w:rsidR="002F08BF" w:rsidRPr="00FE6751" w:rsidRDefault="002F08BF" w:rsidP="002F08BF">
      <w:pPr>
        <w:pStyle w:val="Corpsdetexte"/>
        <w:widowControl w:val="0"/>
        <w:numPr>
          <w:ilvl w:val="0"/>
          <w:numId w:val="29"/>
        </w:numPr>
        <w:suppressAutoHyphens/>
      </w:pPr>
      <w:r w:rsidRPr="00FE6751">
        <w:rPr>
          <w:i/>
        </w:rPr>
        <w:t>YYYY-MM-DD-</w:t>
      </w:r>
      <w:proofErr w:type="spellStart"/>
      <w:r w:rsidRPr="00FE6751">
        <w:rPr>
          <w:i/>
        </w:rPr>
        <w:t>hh</w:t>
      </w:r>
      <w:proofErr w:type="spellEnd"/>
      <w:r w:rsidRPr="00FE6751">
        <w:rPr>
          <w:i/>
        </w:rPr>
        <w:t>-mm-</w:t>
      </w:r>
      <w:proofErr w:type="spellStart"/>
      <w:r w:rsidRPr="00FE6751">
        <w:rPr>
          <w:i/>
        </w:rPr>
        <w:t>ss</w:t>
      </w:r>
      <w:proofErr w:type="spellEnd"/>
      <w:r w:rsidRPr="00FE6751">
        <w:t>: is the date of the earlier float message of the file,</w:t>
      </w:r>
    </w:p>
    <w:p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rsidR="002F08BF" w:rsidRPr="00FE6751" w:rsidRDefault="002F08BF" w:rsidP="002F08BF">
      <w:pPr>
        <w:pStyle w:val="Corpsdetexte"/>
        <w:widowControl w:val="0"/>
        <w:numPr>
          <w:ilvl w:val="0"/>
          <w:numId w:val="29"/>
        </w:numPr>
        <w:suppressAutoHyphens/>
      </w:pPr>
      <w:proofErr w:type="spellStart"/>
      <w:r w:rsidRPr="00FE6751">
        <w:rPr>
          <w:i/>
        </w:rPr>
        <w:t>CyNum</w:t>
      </w:r>
      <w:proofErr w:type="spellEnd"/>
      <w:r w:rsidRPr="00FE6751">
        <w:t>: is the cycle number.</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w:t>
      </w:r>
      <w:proofErr w:type="spellStart"/>
      <w:r w:rsidRPr="00FE6751">
        <w:t>ArgosId</w:t>
      </w:r>
      <w:proofErr w:type="spellEnd"/>
      <w:r w:rsidRPr="00FE6751">
        <w:t xml:space="preserve"> to WMO link is unknown at the time of reception of the data,</w:t>
      </w:r>
    </w:p>
    <w:p w:rsidR="002F08BF" w:rsidRPr="00FE6751" w:rsidRDefault="002F08BF" w:rsidP="002F08BF">
      <w:pPr>
        <w:pStyle w:val="Corpsdetexte"/>
        <w:widowControl w:val="0"/>
        <w:numPr>
          <w:ilvl w:val="0"/>
          <w:numId w:val="30"/>
        </w:numPr>
        <w:suppressAutoHyphens/>
      </w:pPr>
      <w:proofErr w:type="spellStart"/>
      <w:r w:rsidRPr="00FE6751">
        <w:rPr>
          <w:i/>
        </w:rPr>
        <w:t>CyNum</w:t>
      </w:r>
      <w:proofErr w:type="spellEnd"/>
      <w:r w:rsidRPr="00FE6751">
        <w:t xml:space="preserve"> can be equal to:</w:t>
      </w:r>
    </w:p>
    <w:p w:rsidR="002F08BF" w:rsidRPr="00FE6751" w:rsidRDefault="002F08BF" w:rsidP="002F08BF">
      <w:pPr>
        <w:pStyle w:val="Corpsdetexte"/>
        <w:widowControl w:val="0"/>
        <w:numPr>
          <w:ilvl w:val="1"/>
          <w:numId w:val="30"/>
        </w:numPr>
        <w:suppressAutoHyphens/>
      </w:pPr>
      <w:r w:rsidRPr="00FE6751">
        <w:t>'EEE': empty file (not at least one float message),</w:t>
      </w:r>
    </w:p>
    <w:p w:rsidR="002F08BF" w:rsidRPr="00FE6751" w:rsidRDefault="002F08BF" w:rsidP="002F08BF">
      <w:pPr>
        <w:pStyle w:val="Corpsdetexte"/>
        <w:widowControl w:val="0"/>
        <w:numPr>
          <w:ilvl w:val="1"/>
          <w:numId w:val="30"/>
        </w:numPr>
        <w:suppressAutoHyphens/>
      </w:pPr>
      <w:r w:rsidRPr="00FE6751">
        <w:t xml:space="preserve">'WWW': </w:t>
      </w:r>
      <w:proofErr w:type="spellStart"/>
      <w:r w:rsidRPr="00FE6751">
        <w:t>ArgosId</w:t>
      </w:r>
      <w:proofErr w:type="spellEnd"/>
      <w:r w:rsidRPr="00FE6751">
        <w:t xml:space="preserve"> to WMO link is unknown at the time of reception of the data,</w:t>
      </w:r>
    </w:p>
    <w:p w:rsidR="002F08BF" w:rsidRPr="00FE6751" w:rsidRDefault="002F08BF" w:rsidP="002F08BF">
      <w:pPr>
        <w:pStyle w:val="Corpsdetexte"/>
        <w:widowControl w:val="0"/>
        <w:numPr>
          <w:ilvl w:val="1"/>
          <w:numId w:val="30"/>
        </w:numPr>
        <w:suppressAutoHyphens/>
      </w:pPr>
      <w:r w:rsidRPr="00FE6751">
        <w:t>'MMM': meta-data unavailable to compute cycle number,</w:t>
      </w:r>
    </w:p>
    <w:p w:rsidR="002F08BF" w:rsidRPr="00FE6751" w:rsidRDefault="002F08BF" w:rsidP="002F08BF">
      <w:pPr>
        <w:pStyle w:val="Corpsdetexte"/>
        <w:widowControl w:val="0"/>
        <w:numPr>
          <w:ilvl w:val="1"/>
          <w:numId w:val="30"/>
        </w:numPr>
        <w:suppressAutoHyphens/>
      </w:pPr>
      <w:r w:rsidRPr="00FE6751">
        <w:t>'TTT': test data (dated before float launch date),</w:t>
      </w:r>
    </w:p>
    <w:p w:rsidR="002F08BF" w:rsidRPr="00FE6751" w:rsidRDefault="002F08BF" w:rsidP="002F08BF">
      <w:pPr>
        <w:pStyle w:val="Corpsdetexte"/>
        <w:widowControl w:val="0"/>
        <w:numPr>
          <w:ilvl w:val="1"/>
          <w:numId w:val="30"/>
        </w:numPr>
        <w:suppressAutoHyphens/>
      </w:pPr>
      <w:r w:rsidRPr="00FE6751">
        <w:t>'GGG': ghost messages,</w:t>
      </w:r>
    </w:p>
    <w:p w:rsidR="002F08BF" w:rsidRPr="00FE6751" w:rsidRDefault="002F08BF" w:rsidP="002F08BF">
      <w:pPr>
        <w:pStyle w:val="Corpsdetexte"/>
        <w:widowControl w:val="0"/>
        <w:numPr>
          <w:ilvl w:val="1"/>
          <w:numId w:val="30"/>
        </w:numPr>
        <w:suppressAutoHyphens/>
      </w:pPr>
      <w:r w:rsidRPr="00FE6751">
        <w:t>'UUU': cycle number value (manually) disabled by the user.</w:t>
      </w:r>
    </w:p>
    <w:p w:rsidR="002F08BF" w:rsidRPr="001369CF" w:rsidRDefault="002F08BF" w:rsidP="002F08BF">
      <w:pPr>
        <w:pStyle w:val="Corpsdetexte"/>
        <w:rPr>
          <w:b/>
        </w:rPr>
      </w:pPr>
      <w:r w:rsidRPr="00FE6751">
        <w:rPr>
          <w:b/>
        </w:rPr>
        <w:t xml:space="preserve">Only 'identified' cycle files (i.e. with valid </w:t>
      </w:r>
      <w:r w:rsidRPr="00FE6751">
        <w:rPr>
          <w:b/>
          <w:i/>
        </w:rPr>
        <w:t>WMO</w:t>
      </w:r>
      <w:r w:rsidRPr="00FE6751">
        <w:rPr>
          <w:b/>
        </w:rPr>
        <w:t xml:space="preserve"> and </w:t>
      </w:r>
      <w:proofErr w:type="spellStart"/>
      <w:r w:rsidRPr="00FE6751">
        <w:rPr>
          <w:b/>
          <w:i/>
        </w:rPr>
        <w:t>CyNum</w:t>
      </w:r>
      <w:proofErr w:type="spellEnd"/>
      <w:r w:rsidRPr="00FE6751">
        <w:rPr>
          <w:b/>
        </w:rPr>
        <w:t xml:space="preserve"> numbers) are processed by the </w:t>
      </w:r>
      <w:r w:rsidRPr="001369CF">
        <w:rPr>
          <w:b/>
        </w:rPr>
        <w:t>decoder.</w:t>
      </w:r>
    </w:p>
    <w:p w:rsidR="002F08BF" w:rsidRPr="001369CF" w:rsidRDefault="002F08BF" w:rsidP="002F08BF">
      <w:pPr>
        <w:pStyle w:val="Corpsdetexte"/>
      </w:pPr>
      <w:r w:rsidRPr="001369CF">
        <w:t xml:space="preserve">The tool </w:t>
      </w:r>
      <w:proofErr w:type="spellStart"/>
      <w:r w:rsidRPr="001369CF">
        <w:rPr>
          <w:b/>
          <w:i/>
        </w:rPr>
        <w:t>move_and_rename_prv_argos_files</w:t>
      </w:r>
      <w:proofErr w:type="spellEnd"/>
      <w:r w:rsidRPr="001369CF">
        <w:t xml:space="preserve"> or </w:t>
      </w:r>
      <w:proofErr w:type="spellStart"/>
      <w:r w:rsidRPr="001369CF">
        <w:rPr>
          <w:b/>
          <w:i/>
        </w:rPr>
        <w:t>move_and_rename_apx_argos_files</w:t>
      </w:r>
      <w:proofErr w:type="spellEnd"/>
      <w:r w:rsidRPr="001369CF">
        <w:t xml:space="preserve"> </w:t>
      </w:r>
      <w:proofErr w:type="gramStart"/>
      <w:r w:rsidRPr="001369CF">
        <w:t>is used</w:t>
      </w:r>
      <w:proofErr w:type="gramEnd"/>
      <w:r w:rsidRPr="001369CF">
        <w:t xml:space="preserve"> for step #5. It uses </w:t>
      </w:r>
      <w:r w:rsidR="00D822FB" w:rsidRPr="002E5C4D">
        <w:t>information from</w:t>
      </w:r>
      <w:r w:rsidRPr="001369CF">
        <w:t xml:space="preserve"> the </w:t>
      </w:r>
      <w:proofErr w:type="spellStart"/>
      <w:r w:rsidRPr="001369CF">
        <w:t>json</w:t>
      </w:r>
      <w:proofErr w:type="spellEnd"/>
      <w:r w:rsidRPr="001369CF">
        <w:t xml:space="preserve"> meta-data files.</w:t>
      </w:r>
    </w:p>
    <w:p w:rsidR="002F08BF" w:rsidRPr="001369CF" w:rsidRDefault="002F08BF" w:rsidP="00CE772F">
      <w:pPr>
        <w:pStyle w:val="Titre5"/>
        <w:pPrChange w:id="693" w:author="RANNOU Jean-Philippe" w:date="2021-09-07T10:52:00Z">
          <w:pPr>
            <w:pStyle w:val="Titre4"/>
          </w:pPr>
        </w:pPrChange>
      </w:pPr>
      <w:r w:rsidRPr="001369CF">
        <w:t>Step #6: clean ghost data at the end of Argos cycle files</w:t>
      </w:r>
    </w:p>
    <w:p w:rsidR="002F08BF" w:rsidRPr="00FE6751" w:rsidRDefault="002F08BF" w:rsidP="002F08BF">
      <w:pPr>
        <w:pStyle w:val="Corpsdetexte"/>
      </w:pPr>
      <w:r w:rsidRPr="001369CF">
        <w:t xml:space="preserve">In this </w:t>
      </w:r>
      <w:proofErr w:type="gramStart"/>
      <w:r w:rsidRPr="001369CF">
        <w:t>step</w:t>
      </w:r>
      <w:proofErr w:type="gramEnd"/>
      <w:r w:rsidRPr="001369CF">
        <w:t xml:space="preserve"> we try to detect data</w:t>
      </w:r>
      <w:r w:rsidRPr="00FE6751">
        <w:t xml:space="preserve"> from a ghost transmission at the end of the cycle file and to move it to another appropriate cycle file.</w:t>
      </w:r>
    </w:p>
    <w:p w:rsidR="002F08BF" w:rsidRPr="00FE6751" w:rsidRDefault="002F08BF" w:rsidP="002F08BF">
      <w:pPr>
        <w:pStyle w:val="Corpsdetexte"/>
      </w:pPr>
      <w:r w:rsidRPr="00FE6751">
        <w:t xml:space="preserve">This step </w:t>
      </w:r>
      <w:proofErr w:type="gramStart"/>
      <w:r w:rsidRPr="00FE6751">
        <w:t>is applied</w:t>
      </w:r>
      <w:proofErr w:type="gramEnd"/>
      <w:r w:rsidRPr="00FE6751">
        <w:t xml:space="preserve"> to Apex data only (since a reliable Last Message Time (LMT) is crucial for the determination of the Apex cycle timings).</w:t>
      </w:r>
    </w:p>
    <w:p w:rsidR="002F08BF" w:rsidRPr="00FE6751" w:rsidRDefault="002F08BF" w:rsidP="002F08BF">
      <w:pPr>
        <w:pStyle w:val="Corpsdetexte"/>
      </w:pPr>
      <w:r w:rsidRPr="00FE6751">
        <w:t xml:space="preserve">The tool </w:t>
      </w:r>
      <w:proofErr w:type="spellStart"/>
      <w:r w:rsidRPr="00FE6751">
        <w:rPr>
          <w:b/>
          <w:i/>
        </w:rPr>
        <w:t>clean_ghost_in_apx_argos_cycle_files</w:t>
      </w:r>
      <w:proofErr w:type="spellEnd"/>
      <w:r w:rsidRPr="00FE6751">
        <w:t xml:space="preserve"> </w:t>
      </w:r>
      <w:proofErr w:type="gramStart"/>
      <w:r w:rsidRPr="00FE6751">
        <w:t>is used</w:t>
      </w:r>
      <w:proofErr w:type="gramEnd"/>
      <w:r w:rsidRPr="00FE6751">
        <w:t xml:space="preserve"> for step #5.</w:t>
      </w:r>
    </w:p>
    <w:p w:rsidR="002F08BF" w:rsidRPr="00FE6751" w:rsidRDefault="002F08BF" w:rsidP="00CE772F">
      <w:pPr>
        <w:pStyle w:val="Titre5"/>
        <w:pPrChange w:id="694" w:author="RANNOU Jean-Philippe" w:date="2021-09-07T10:52:00Z">
          <w:pPr>
            <w:pStyle w:val="Titre4"/>
          </w:pPr>
        </w:pPrChange>
      </w:pPr>
      <w:r w:rsidRPr="00FE6751">
        <w:t>Final step: check the processed output files</w:t>
      </w:r>
    </w:p>
    <w:p w:rsidR="002F08BF" w:rsidRPr="00FE6751" w:rsidRDefault="002F08BF" w:rsidP="002F08BF">
      <w:pPr>
        <w:pStyle w:val="Corpsdetexte"/>
      </w:pPr>
      <w:r w:rsidRPr="00FE6751">
        <w:t xml:space="preserve">Use the tool </w:t>
      </w:r>
      <w:proofErr w:type="spellStart"/>
      <w:r w:rsidRPr="00FE6751">
        <w:rPr>
          <w:b/>
          <w:i/>
        </w:rPr>
        <w:t>check_argos_cycle_files</w:t>
      </w:r>
      <w:proofErr w:type="spellEnd"/>
      <w:r w:rsidRPr="00FE6751">
        <w:t xml:space="preserve"> to check the work done and the file contents (particularly in columns 'D' to 'G' of the CSV file generated by this tool).</w:t>
      </w:r>
    </w:p>
    <w:p w:rsidR="002F08BF" w:rsidRPr="00FE6751" w:rsidRDefault="002F08BF" w:rsidP="002F08BF">
      <w:pPr>
        <w:pStyle w:val="Corpsdetexte"/>
      </w:pPr>
    </w:p>
    <w:p w:rsidR="002F08BF" w:rsidRPr="00FE6751" w:rsidRDefault="002F08BF" w:rsidP="002F08BF">
      <w:pPr>
        <w:pStyle w:val="Corpsdetexte"/>
      </w:pPr>
      <w:r w:rsidRPr="00FE6751">
        <w:t xml:space="preserve">The output files </w:t>
      </w:r>
      <w:proofErr w:type="gramStart"/>
      <w:r w:rsidRPr="00FE6751">
        <w:t>can be used</w:t>
      </w:r>
      <w:proofErr w:type="gramEnd"/>
      <w:r w:rsidRPr="00FE6751">
        <w:t xml:space="preserve"> for decoding (</w:t>
      </w:r>
      <w:r w:rsidRPr="00FE6751">
        <w:rPr>
          <w:rStyle w:val="CodeCar"/>
          <w:rFonts w:eastAsiaTheme="minorEastAsia"/>
        </w:rPr>
        <w:t>DIR_INPUT_HEX_ARGOS_FILE_FORMAT_1</w:t>
      </w:r>
      <w:r w:rsidRPr="00FE6751">
        <w:t xml:space="preserve"> directory).</w:t>
      </w:r>
    </w:p>
    <w:p w:rsidR="002F08BF" w:rsidRPr="00FE6751" w:rsidRDefault="002F08BF" w:rsidP="002F08BF">
      <w:pPr>
        <w:pStyle w:val="Corpsdetexte"/>
      </w:pPr>
    </w:p>
    <w:p w:rsidR="002F08BF" w:rsidRDefault="002F08BF" w:rsidP="002F08BF">
      <w:pPr>
        <w:pStyle w:val="Corpsdetexte"/>
        <w:rPr>
          <w:ins w:id="695" w:author="RANNOU Jean-Philippe" w:date="2021-09-07T10:53:00Z"/>
          <w:b/>
        </w:rPr>
      </w:pPr>
      <w:r w:rsidRPr="00FE6751">
        <w:rPr>
          <w:b/>
        </w:rPr>
        <w:t xml:space="preserve">Note also that the tool </w:t>
      </w:r>
      <w:proofErr w:type="spellStart"/>
      <w:r w:rsidRPr="00FE6751">
        <w:rPr>
          <w:b/>
          <w:i/>
        </w:rPr>
        <w:t>process_argos_data_prv</w:t>
      </w:r>
      <w:proofErr w:type="spellEnd"/>
      <w:r w:rsidRPr="00FE6751">
        <w:rPr>
          <w:b/>
        </w:rPr>
        <w:t xml:space="preserve"> (for NKE and </w:t>
      </w:r>
      <w:proofErr w:type="spellStart"/>
      <w:r w:rsidRPr="00FE6751">
        <w:rPr>
          <w:b/>
        </w:rPr>
        <w:t>Metocean</w:t>
      </w:r>
      <w:proofErr w:type="spellEnd"/>
      <w:r w:rsidRPr="00FE6751">
        <w:rPr>
          <w:b/>
        </w:rPr>
        <w:t xml:space="preserve"> floats) or </w:t>
      </w:r>
      <w:proofErr w:type="spellStart"/>
      <w:r w:rsidRPr="00FE6751">
        <w:rPr>
          <w:b/>
          <w:i/>
        </w:rPr>
        <w:t>process_argos_data_apx</w:t>
      </w:r>
      <w:proofErr w:type="spellEnd"/>
      <w:r w:rsidRPr="00FE6751">
        <w:rPr>
          <w:b/>
        </w:rPr>
        <w:t xml:space="preserve"> (for Apex floats) </w:t>
      </w:r>
      <w:proofErr w:type="gramStart"/>
      <w:r w:rsidRPr="00FE6751">
        <w:rPr>
          <w:b/>
        </w:rPr>
        <w:t>can be used</w:t>
      </w:r>
      <w:proofErr w:type="gramEnd"/>
      <w:r w:rsidRPr="00FE6751">
        <w:rPr>
          <w:b/>
        </w:rPr>
        <w:t xml:space="preserve"> to process these steps.</w:t>
      </w:r>
    </w:p>
    <w:p w:rsidR="00CE772F" w:rsidRDefault="00CE772F" w:rsidP="002F08BF">
      <w:pPr>
        <w:pStyle w:val="Corpsdetexte"/>
        <w:rPr>
          <w:ins w:id="696" w:author="RANNOU Jean-Philippe" w:date="2021-09-07T10:53:00Z"/>
          <w:b/>
        </w:rPr>
      </w:pPr>
    </w:p>
    <w:p w:rsidR="00CE772F" w:rsidRDefault="00CE772F">
      <w:pPr>
        <w:spacing w:after="200" w:line="276" w:lineRule="auto"/>
        <w:rPr>
          <w:ins w:id="697" w:author="RANNOU Jean-Philippe" w:date="2021-09-07T10:53:00Z"/>
          <w:rFonts w:asciiTheme="majorHAnsi" w:eastAsiaTheme="majorEastAsia" w:hAnsiTheme="majorHAnsi" w:cstheme="majorBidi"/>
          <w:b/>
          <w:bCs/>
          <w:iCs/>
          <w:color w:val="1F497D" w:themeColor="text2"/>
        </w:rPr>
      </w:pPr>
      <w:ins w:id="698" w:author="RANNOU Jean-Philippe" w:date="2021-09-07T10:53:00Z">
        <w:r>
          <w:br w:type="page"/>
        </w:r>
      </w:ins>
    </w:p>
    <w:p w:rsidR="00CE772F" w:rsidRPr="007A6784" w:rsidRDefault="00CE772F" w:rsidP="00CE772F">
      <w:pPr>
        <w:pStyle w:val="Titre4"/>
        <w:rPr>
          <w:ins w:id="699" w:author="RANNOU Jean-Philippe" w:date="2021-09-07T10:53:00Z"/>
          <w:highlight w:val="green"/>
          <w:rPrChange w:id="700" w:author="RANNOU Jean-Philippe" w:date="2021-09-07T11:27:00Z">
            <w:rPr>
              <w:ins w:id="701" w:author="RANNOU Jean-Philippe" w:date="2021-09-07T10:53:00Z"/>
            </w:rPr>
          </w:rPrChange>
        </w:rPr>
      </w:pPr>
      <w:bookmarkStart w:id="702" w:name="_Toc81907647"/>
      <w:ins w:id="703" w:author="RANNOU Jean-Philippe" w:date="2021-09-07T10:53:00Z">
        <w:r w:rsidRPr="007A6784">
          <w:rPr>
            <w:highlight w:val="green"/>
            <w:rPrChange w:id="704" w:author="RANNOU Jean-Philippe" w:date="2021-09-07T11:27:00Z">
              <w:rPr/>
            </w:rPrChange>
          </w:rPr>
          <w:lastRenderedPageBreak/>
          <w:t xml:space="preserve">Argos </w:t>
        </w:r>
      </w:ins>
      <w:ins w:id="705" w:author="RANNOU Jean-Philippe" w:date="2021-09-07T10:54:00Z">
        <w:r w:rsidRPr="007A6784">
          <w:rPr>
            <w:highlight w:val="green"/>
            <w:rPrChange w:id="706" w:author="RANNOU Jean-Philippe" w:date="2021-09-07T11:27:00Z">
              <w:rPr/>
            </w:rPrChange>
          </w:rPr>
          <w:t>locations error ellipses</w:t>
        </w:r>
      </w:ins>
      <w:bookmarkEnd w:id="702"/>
    </w:p>
    <w:p w:rsidR="002B3724" w:rsidRPr="007A6784" w:rsidRDefault="00CE772F" w:rsidP="00CE772F">
      <w:pPr>
        <w:pStyle w:val="Corpsdetexte"/>
        <w:rPr>
          <w:ins w:id="707" w:author="RANNOU Jean-Philippe" w:date="2021-09-07T11:01:00Z"/>
          <w:highlight w:val="green"/>
          <w:rPrChange w:id="708" w:author="RANNOU Jean-Philippe" w:date="2021-09-07T11:27:00Z">
            <w:rPr>
              <w:ins w:id="709" w:author="RANNOU Jean-Philippe" w:date="2021-09-07T11:01:00Z"/>
            </w:rPr>
          </w:rPrChange>
        </w:rPr>
      </w:pPr>
      <w:ins w:id="710" w:author="RANNOU Jean-Philippe" w:date="2021-09-07T10:54:00Z">
        <w:r w:rsidRPr="007A6784">
          <w:rPr>
            <w:highlight w:val="green"/>
            <w:rPrChange w:id="711" w:author="RANNOU Jean-Philippe" w:date="2021-09-07T11:27:00Z">
              <w:rPr/>
            </w:rPrChange>
          </w:rPr>
          <w:t>The Argos locations error ellipses computed by CLS were originally received by e-</w:t>
        </w:r>
        <w:proofErr w:type="gramStart"/>
        <w:r w:rsidRPr="007A6784">
          <w:rPr>
            <w:highlight w:val="green"/>
            <w:rPrChange w:id="712" w:author="RANNOU Jean-Philippe" w:date="2021-09-07T11:27:00Z">
              <w:rPr/>
            </w:rPrChange>
          </w:rPr>
          <w:t>mails</w:t>
        </w:r>
      </w:ins>
      <w:ins w:id="713" w:author="RANNOU Jean-Philippe" w:date="2021-09-07T11:00:00Z">
        <w:r w:rsidR="002B3724" w:rsidRPr="007A6784">
          <w:rPr>
            <w:highlight w:val="green"/>
            <w:rPrChange w:id="714" w:author="RANNOU Jean-Philippe" w:date="2021-09-07T11:27:00Z">
              <w:rPr/>
            </w:rPrChange>
          </w:rPr>
          <w:t>,</w:t>
        </w:r>
        <w:proofErr w:type="gramEnd"/>
        <w:r w:rsidR="002B3724" w:rsidRPr="007A6784">
          <w:rPr>
            <w:highlight w:val="green"/>
            <w:rPrChange w:id="715" w:author="RANNOU Jean-Philippe" w:date="2021-09-07T11:27:00Z">
              <w:rPr/>
            </w:rPrChange>
          </w:rPr>
          <w:t xml:space="preserve"> they are now collected </w:t>
        </w:r>
      </w:ins>
      <w:ins w:id="716" w:author="RANNOU Jean-Philippe" w:date="2021-09-07T11:01:00Z">
        <w:r w:rsidR="002B3724" w:rsidRPr="007A6784">
          <w:rPr>
            <w:highlight w:val="green"/>
            <w:rPrChange w:id="717" w:author="RANNOU Jean-Philippe" w:date="2021-09-07T11:27:00Z">
              <w:rPr/>
            </w:rPrChange>
          </w:rPr>
          <w:t>through a</w:t>
        </w:r>
      </w:ins>
      <w:ins w:id="718" w:author="RANNOU Jean-Philippe" w:date="2021-09-07T11:00:00Z">
        <w:r w:rsidR="002B3724" w:rsidRPr="007A6784">
          <w:rPr>
            <w:highlight w:val="green"/>
            <w:rPrChange w:id="719" w:author="RANNOU Jean-Philippe" w:date="2021-09-07T11:27:00Z">
              <w:rPr/>
            </w:rPrChange>
          </w:rPr>
          <w:t xml:space="preserve"> web service</w:t>
        </w:r>
      </w:ins>
      <w:ins w:id="720" w:author="RANNOU Jean-Philippe" w:date="2021-09-07T11:01:00Z">
        <w:r w:rsidR="002B3724" w:rsidRPr="007A6784">
          <w:rPr>
            <w:highlight w:val="green"/>
            <w:rPrChange w:id="721" w:author="RANNOU Jean-Philippe" w:date="2021-09-07T11:27:00Z">
              <w:rPr/>
            </w:rPrChange>
          </w:rPr>
          <w:t>.</w:t>
        </w:r>
      </w:ins>
    </w:p>
    <w:p w:rsidR="00354BCD" w:rsidRDefault="00354BCD" w:rsidP="00CE772F">
      <w:pPr>
        <w:pStyle w:val="Corpsdetexte"/>
        <w:rPr>
          <w:ins w:id="722" w:author="RANNOU Jean-Philippe" w:date="2021-09-07T11:43:00Z"/>
          <w:highlight w:val="green"/>
        </w:rPr>
      </w:pPr>
    </w:p>
    <w:p w:rsidR="00CE772F" w:rsidRPr="007A6784" w:rsidRDefault="002B3724" w:rsidP="00CE772F">
      <w:pPr>
        <w:pStyle w:val="Corpsdetexte"/>
        <w:rPr>
          <w:ins w:id="723" w:author="RANNOU Jean-Philippe" w:date="2021-09-07T10:56:00Z"/>
          <w:highlight w:val="green"/>
          <w:rPrChange w:id="724" w:author="RANNOU Jean-Philippe" w:date="2021-09-07T11:27:00Z">
            <w:rPr>
              <w:ins w:id="725" w:author="RANNOU Jean-Philippe" w:date="2021-09-07T10:56:00Z"/>
            </w:rPr>
          </w:rPrChange>
        </w:rPr>
      </w:pPr>
      <w:ins w:id="726" w:author="RANNOU Jean-Philippe" w:date="2021-09-07T11:01:00Z">
        <w:r w:rsidRPr="007A6784">
          <w:rPr>
            <w:highlight w:val="green"/>
            <w:rPrChange w:id="727" w:author="RANNOU Jean-Philippe" w:date="2021-09-07T11:27:00Z">
              <w:rPr/>
            </w:rPrChange>
          </w:rPr>
          <w:t xml:space="preserve">The e-mail data </w:t>
        </w:r>
        <w:proofErr w:type="gramStart"/>
        <w:r w:rsidRPr="007A6784">
          <w:rPr>
            <w:highlight w:val="green"/>
            <w:rPrChange w:id="728" w:author="RANNOU Jean-Philippe" w:date="2021-09-07T11:27:00Z">
              <w:rPr/>
            </w:rPrChange>
          </w:rPr>
          <w:t>were received</w:t>
        </w:r>
        <w:proofErr w:type="gramEnd"/>
        <w:r w:rsidRPr="007A6784">
          <w:rPr>
            <w:highlight w:val="green"/>
            <w:rPrChange w:id="729" w:author="RANNOU Jean-Philippe" w:date="2021-09-07T11:27:00Z">
              <w:rPr/>
            </w:rPrChange>
          </w:rPr>
          <w:t xml:space="preserve"> </w:t>
        </w:r>
      </w:ins>
      <w:ins w:id="730" w:author="RANNOU Jean-Philippe" w:date="2021-09-07T10:55:00Z">
        <w:r w:rsidR="00CE772F" w:rsidRPr="007A6784">
          <w:rPr>
            <w:highlight w:val="green"/>
            <w:rPrChange w:id="731" w:author="RANNOU Jean-Philippe" w:date="2021-09-07T11:27:00Z">
              <w:rPr/>
            </w:rPrChange>
          </w:rPr>
          <w:t xml:space="preserve">as </w:t>
        </w:r>
      </w:ins>
      <w:ins w:id="732" w:author="RANNOU Jean-Philippe" w:date="2021-09-07T10:56:00Z">
        <w:r w:rsidR="00CE772F" w:rsidRPr="007A6784">
          <w:rPr>
            <w:highlight w:val="green"/>
            <w:rPrChange w:id="733" w:author="RANNOU Jean-Philippe" w:date="2021-09-07T11:27:00Z">
              <w:rPr/>
            </w:rPrChange>
          </w:rPr>
          <w:t>CSV data with the following header</w:t>
        </w:r>
      </w:ins>
      <w:ins w:id="734" w:author="RANNOU Jean-Philippe" w:date="2021-09-07T11:01:00Z">
        <w:r w:rsidRPr="007A6784">
          <w:rPr>
            <w:highlight w:val="green"/>
            <w:rPrChange w:id="735" w:author="RANNOU Jean-Philippe" w:date="2021-09-07T11:27:00Z">
              <w:rPr/>
            </w:rPrChange>
          </w:rPr>
          <w:t>:</w:t>
        </w:r>
      </w:ins>
    </w:p>
    <w:p w:rsidR="00CE772F" w:rsidRPr="007A6784" w:rsidRDefault="00CE772F" w:rsidP="00CE772F">
      <w:pPr>
        <w:pStyle w:val="Code0"/>
        <w:rPr>
          <w:ins w:id="736" w:author="RANNOU Jean-Philippe" w:date="2021-09-07T10:56:00Z"/>
          <w:sz w:val="16"/>
          <w:szCs w:val="16"/>
          <w:highlight w:val="green"/>
          <w:rPrChange w:id="737" w:author="RANNOU Jean-Philippe" w:date="2021-09-07T11:27:00Z">
            <w:rPr>
              <w:ins w:id="738" w:author="RANNOU Jean-Philippe" w:date="2021-09-07T10:56:00Z"/>
            </w:rPr>
          </w:rPrChange>
        </w:rPr>
        <w:pPrChange w:id="739" w:author="RANNOU Jean-Philippe" w:date="2021-09-07T10:57:00Z">
          <w:pPr>
            <w:pStyle w:val="Corpsdetexte"/>
          </w:pPr>
        </w:pPrChange>
      </w:pPr>
      <w:proofErr w:type="spellStart"/>
      <w:ins w:id="740" w:author="RANNOU Jean-Philippe" w:date="2021-09-07T10:56:00Z">
        <w:r w:rsidRPr="007A6784">
          <w:rPr>
            <w:sz w:val="16"/>
            <w:szCs w:val="16"/>
            <w:highlight w:val="green"/>
            <w:rPrChange w:id="741" w:author="RANNOU Jean-Philippe" w:date="2021-09-07T11:27:00Z">
              <w:rPr/>
            </w:rPrChange>
          </w:rPr>
          <w:t>Program;PTT;Satellite;Location</w:t>
        </w:r>
        <w:proofErr w:type="spellEnd"/>
        <w:r w:rsidRPr="007A6784">
          <w:rPr>
            <w:sz w:val="16"/>
            <w:szCs w:val="16"/>
            <w:highlight w:val="green"/>
            <w:rPrChange w:id="742" w:author="RANNOU Jean-Philippe" w:date="2021-09-07T11:27:00Z">
              <w:rPr/>
            </w:rPrChange>
          </w:rPr>
          <w:t xml:space="preserve"> </w:t>
        </w:r>
        <w:proofErr w:type="spellStart"/>
        <w:r w:rsidRPr="007A6784">
          <w:rPr>
            <w:sz w:val="16"/>
            <w:szCs w:val="16"/>
            <w:highlight w:val="green"/>
            <w:rPrChange w:id="743" w:author="RANNOU Jean-Philippe" w:date="2021-09-07T11:27:00Z">
              <w:rPr/>
            </w:rPrChange>
          </w:rPr>
          <w:t>date;Location</w:t>
        </w:r>
        <w:proofErr w:type="spellEnd"/>
        <w:r w:rsidRPr="007A6784">
          <w:rPr>
            <w:sz w:val="16"/>
            <w:szCs w:val="16"/>
            <w:highlight w:val="green"/>
            <w:rPrChange w:id="744" w:author="RANNOU Jean-Philippe" w:date="2021-09-07T11:27:00Z">
              <w:rPr/>
            </w:rPrChange>
          </w:rPr>
          <w:t xml:space="preserve"> </w:t>
        </w:r>
        <w:proofErr w:type="spellStart"/>
        <w:r w:rsidRPr="007A6784">
          <w:rPr>
            <w:sz w:val="16"/>
            <w:szCs w:val="16"/>
            <w:highlight w:val="green"/>
            <w:rPrChange w:id="745" w:author="RANNOU Jean-Philippe" w:date="2021-09-07T11:27:00Z">
              <w:rPr/>
            </w:rPrChange>
          </w:rPr>
          <w:t>class;Latitude;Longitude;Latitude</w:t>
        </w:r>
        <w:proofErr w:type="spellEnd"/>
        <w:r w:rsidRPr="007A6784">
          <w:rPr>
            <w:sz w:val="16"/>
            <w:szCs w:val="16"/>
            <w:highlight w:val="green"/>
            <w:rPrChange w:id="746" w:author="RANNOU Jean-Philippe" w:date="2021-09-07T11:27:00Z">
              <w:rPr/>
            </w:rPrChange>
          </w:rPr>
          <w:t xml:space="preserve"> solution 2;Longitude solution 2;Number of </w:t>
        </w:r>
        <w:proofErr w:type="spellStart"/>
        <w:r w:rsidRPr="007A6784">
          <w:rPr>
            <w:sz w:val="16"/>
            <w:szCs w:val="16"/>
            <w:highlight w:val="green"/>
            <w:rPrChange w:id="747" w:author="RANNOU Jean-Philippe" w:date="2021-09-07T11:27:00Z">
              <w:rPr/>
            </w:rPrChange>
          </w:rPr>
          <w:t>messages;Nbr</w:t>
        </w:r>
        <w:proofErr w:type="spellEnd"/>
        <w:r w:rsidRPr="007A6784">
          <w:rPr>
            <w:sz w:val="16"/>
            <w:szCs w:val="16"/>
            <w:highlight w:val="green"/>
            <w:rPrChange w:id="748" w:author="RANNOU Jean-Philippe" w:date="2021-09-07T11:27:00Z">
              <w:rPr/>
            </w:rPrChange>
          </w:rPr>
          <w:t xml:space="preserve"> </w:t>
        </w:r>
        <w:proofErr w:type="spellStart"/>
        <w:r w:rsidRPr="007A6784">
          <w:rPr>
            <w:sz w:val="16"/>
            <w:szCs w:val="16"/>
            <w:highlight w:val="green"/>
            <w:rPrChange w:id="749" w:author="RANNOU Jean-Philippe" w:date="2021-09-07T11:27:00Z">
              <w:rPr/>
            </w:rPrChange>
          </w:rPr>
          <w:t>mes</w:t>
        </w:r>
        <w:proofErr w:type="spellEnd"/>
        <w:r w:rsidRPr="007A6784">
          <w:rPr>
            <w:sz w:val="16"/>
            <w:szCs w:val="16"/>
            <w:highlight w:val="green"/>
            <w:rPrChange w:id="750" w:author="RANNOU Jean-Philippe" w:date="2021-09-07T11:27:00Z">
              <w:rPr/>
            </w:rPrChange>
          </w:rPr>
          <w:t xml:space="preserve"> &gt; - 120 </w:t>
        </w:r>
        <w:proofErr w:type="spellStart"/>
        <w:r w:rsidRPr="007A6784">
          <w:rPr>
            <w:sz w:val="16"/>
            <w:szCs w:val="16"/>
            <w:highlight w:val="green"/>
            <w:rPrChange w:id="751" w:author="RANNOU Jean-Philippe" w:date="2021-09-07T11:27:00Z">
              <w:rPr/>
            </w:rPrChange>
          </w:rPr>
          <w:t>dB;Best</w:t>
        </w:r>
        <w:proofErr w:type="spellEnd"/>
        <w:r w:rsidRPr="007A6784">
          <w:rPr>
            <w:sz w:val="16"/>
            <w:szCs w:val="16"/>
            <w:highlight w:val="green"/>
            <w:rPrChange w:id="752" w:author="RANNOU Jean-Philippe" w:date="2021-09-07T11:27:00Z">
              <w:rPr/>
            </w:rPrChange>
          </w:rPr>
          <w:t xml:space="preserve"> </w:t>
        </w:r>
        <w:proofErr w:type="spellStart"/>
        <w:r w:rsidRPr="007A6784">
          <w:rPr>
            <w:sz w:val="16"/>
            <w:szCs w:val="16"/>
            <w:highlight w:val="green"/>
            <w:rPrChange w:id="753" w:author="RANNOU Jean-Philippe" w:date="2021-09-07T11:27:00Z">
              <w:rPr/>
            </w:rPrChange>
          </w:rPr>
          <w:t>level;Pass</w:t>
        </w:r>
        <w:proofErr w:type="spellEnd"/>
        <w:r w:rsidRPr="007A6784">
          <w:rPr>
            <w:sz w:val="16"/>
            <w:szCs w:val="16"/>
            <w:highlight w:val="green"/>
            <w:rPrChange w:id="754" w:author="RANNOU Jean-Philippe" w:date="2021-09-07T11:27:00Z">
              <w:rPr/>
            </w:rPrChange>
          </w:rPr>
          <w:t xml:space="preserve"> </w:t>
        </w:r>
        <w:proofErr w:type="spellStart"/>
        <w:r w:rsidRPr="007A6784">
          <w:rPr>
            <w:sz w:val="16"/>
            <w:szCs w:val="16"/>
            <w:highlight w:val="green"/>
            <w:rPrChange w:id="755" w:author="RANNOU Jean-Philippe" w:date="2021-09-07T11:27:00Z">
              <w:rPr/>
            </w:rPrChange>
          </w:rPr>
          <w:t>duration;NOPC;Location</w:t>
        </w:r>
        <w:proofErr w:type="spellEnd"/>
        <w:r w:rsidRPr="007A6784">
          <w:rPr>
            <w:sz w:val="16"/>
            <w:szCs w:val="16"/>
            <w:highlight w:val="green"/>
            <w:rPrChange w:id="756" w:author="RANNOU Jean-Philippe" w:date="2021-09-07T11:27:00Z">
              <w:rPr/>
            </w:rPrChange>
          </w:rPr>
          <w:t xml:space="preserve"> </w:t>
        </w:r>
        <w:proofErr w:type="spellStart"/>
        <w:r w:rsidRPr="007A6784">
          <w:rPr>
            <w:sz w:val="16"/>
            <w:szCs w:val="16"/>
            <w:highlight w:val="green"/>
            <w:rPrChange w:id="757" w:author="RANNOU Jean-Philippe" w:date="2021-09-07T11:27:00Z">
              <w:rPr/>
            </w:rPrChange>
          </w:rPr>
          <w:t>index;Frequency;Altitude;Error</w:t>
        </w:r>
        <w:proofErr w:type="spellEnd"/>
        <w:r w:rsidRPr="007A6784">
          <w:rPr>
            <w:sz w:val="16"/>
            <w:szCs w:val="16"/>
            <w:highlight w:val="green"/>
            <w:rPrChange w:id="758" w:author="RANNOU Jean-Philippe" w:date="2021-09-07T11:27:00Z">
              <w:rPr/>
            </w:rPrChange>
          </w:rPr>
          <w:t xml:space="preserve"> </w:t>
        </w:r>
        <w:proofErr w:type="spellStart"/>
        <w:r w:rsidRPr="007A6784">
          <w:rPr>
            <w:sz w:val="16"/>
            <w:szCs w:val="16"/>
            <w:highlight w:val="green"/>
            <w:rPrChange w:id="759" w:author="RANNOU Jean-Philippe" w:date="2021-09-07T11:27:00Z">
              <w:rPr/>
            </w:rPrChange>
          </w:rPr>
          <w:t>radius;Semi-major</w:t>
        </w:r>
        <w:proofErr w:type="spellEnd"/>
        <w:r w:rsidRPr="007A6784">
          <w:rPr>
            <w:sz w:val="16"/>
            <w:szCs w:val="16"/>
            <w:highlight w:val="green"/>
            <w:rPrChange w:id="760" w:author="RANNOU Jean-Philippe" w:date="2021-09-07T11:27:00Z">
              <w:rPr/>
            </w:rPrChange>
          </w:rPr>
          <w:t xml:space="preserve"> </w:t>
        </w:r>
        <w:proofErr w:type="spellStart"/>
        <w:r w:rsidRPr="007A6784">
          <w:rPr>
            <w:sz w:val="16"/>
            <w:szCs w:val="16"/>
            <w:highlight w:val="green"/>
            <w:rPrChange w:id="761" w:author="RANNOU Jean-Philippe" w:date="2021-09-07T11:27:00Z">
              <w:rPr/>
            </w:rPrChange>
          </w:rPr>
          <w:t>axis;Semi-minor</w:t>
        </w:r>
        <w:proofErr w:type="spellEnd"/>
        <w:r w:rsidRPr="007A6784">
          <w:rPr>
            <w:sz w:val="16"/>
            <w:szCs w:val="16"/>
            <w:highlight w:val="green"/>
            <w:rPrChange w:id="762" w:author="RANNOU Jean-Philippe" w:date="2021-09-07T11:27:00Z">
              <w:rPr/>
            </w:rPrChange>
          </w:rPr>
          <w:t xml:space="preserve"> </w:t>
        </w:r>
        <w:proofErr w:type="spellStart"/>
        <w:r w:rsidRPr="007A6784">
          <w:rPr>
            <w:sz w:val="16"/>
            <w:szCs w:val="16"/>
            <w:highlight w:val="green"/>
            <w:rPrChange w:id="763" w:author="RANNOU Jean-Philippe" w:date="2021-09-07T11:27:00Z">
              <w:rPr/>
            </w:rPrChange>
          </w:rPr>
          <w:t>axis;Ellipse</w:t>
        </w:r>
        <w:proofErr w:type="spellEnd"/>
        <w:r w:rsidRPr="007A6784">
          <w:rPr>
            <w:sz w:val="16"/>
            <w:szCs w:val="16"/>
            <w:highlight w:val="green"/>
            <w:rPrChange w:id="764" w:author="RANNOU Jean-Philippe" w:date="2021-09-07T11:27:00Z">
              <w:rPr/>
            </w:rPrChange>
          </w:rPr>
          <w:t xml:space="preserve"> </w:t>
        </w:r>
        <w:proofErr w:type="spellStart"/>
        <w:r w:rsidRPr="007A6784">
          <w:rPr>
            <w:sz w:val="16"/>
            <w:szCs w:val="16"/>
            <w:highlight w:val="green"/>
            <w:rPrChange w:id="765" w:author="RANNOU Jean-Philippe" w:date="2021-09-07T11:27:00Z">
              <w:rPr/>
            </w:rPrChange>
          </w:rPr>
          <w:t>orientation;GDOP;Message</w:t>
        </w:r>
        <w:proofErr w:type="spellEnd"/>
        <w:r w:rsidRPr="007A6784">
          <w:rPr>
            <w:sz w:val="16"/>
            <w:szCs w:val="16"/>
            <w:highlight w:val="green"/>
            <w:rPrChange w:id="766" w:author="RANNOU Jean-Philippe" w:date="2021-09-07T11:27:00Z">
              <w:rPr/>
            </w:rPrChange>
          </w:rPr>
          <w:t xml:space="preserve"> </w:t>
        </w:r>
        <w:proofErr w:type="spellStart"/>
        <w:r w:rsidRPr="007A6784">
          <w:rPr>
            <w:sz w:val="16"/>
            <w:szCs w:val="16"/>
            <w:highlight w:val="green"/>
            <w:rPrChange w:id="767" w:author="RANNOU Jean-Philippe" w:date="2021-09-07T11:27:00Z">
              <w:rPr/>
            </w:rPrChange>
          </w:rPr>
          <w:t>date;Compression</w:t>
        </w:r>
        <w:proofErr w:type="spellEnd"/>
      </w:ins>
    </w:p>
    <w:p w:rsidR="002B3724" w:rsidRPr="007A6784" w:rsidRDefault="00CE772F" w:rsidP="00CE772F">
      <w:pPr>
        <w:pStyle w:val="Corpsdetexte"/>
        <w:rPr>
          <w:ins w:id="768" w:author="RANNOU Jean-Philippe" w:date="2021-09-07T11:02:00Z"/>
          <w:highlight w:val="green"/>
          <w:rPrChange w:id="769" w:author="RANNOU Jean-Philippe" w:date="2021-09-07T11:27:00Z">
            <w:rPr>
              <w:ins w:id="770" w:author="RANNOU Jean-Philippe" w:date="2021-09-07T11:02:00Z"/>
            </w:rPr>
          </w:rPrChange>
        </w:rPr>
      </w:pPr>
      <w:proofErr w:type="gramStart"/>
      <w:ins w:id="771" w:author="RANNOU Jean-Philippe" w:date="2021-09-07T10:56:00Z">
        <w:r w:rsidRPr="007A6784">
          <w:rPr>
            <w:highlight w:val="green"/>
            <w:rPrChange w:id="772" w:author="RANNOU Jean-Philippe" w:date="2021-09-07T11:27:00Z">
              <w:rPr/>
            </w:rPrChange>
          </w:rPr>
          <w:t>these</w:t>
        </w:r>
        <w:proofErr w:type="gramEnd"/>
        <w:r w:rsidRPr="007A6784">
          <w:rPr>
            <w:highlight w:val="green"/>
            <w:rPrChange w:id="773" w:author="RANNOU Jean-Philippe" w:date="2021-09-07T11:27:00Z">
              <w:rPr/>
            </w:rPrChange>
          </w:rPr>
          <w:t xml:space="preserve"> data have been processed with the </w:t>
        </w:r>
      </w:ins>
      <w:proofErr w:type="spellStart"/>
      <w:ins w:id="774" w:author="RANNOU Jean-Philippe" w:date="2021-09-07T10:59:00Z">
        <w:r w:rsidR="002B3724" w:rsidRPr="007A6784">
          <w:rPr>
            <w:b/>
            <w:i/>
            <w:highlight w:val="green"/>
            <w:rPrChange w:id="775" w:author="RANNOU Jean-Philippe" w:date="2021-09-07T11:27:00Z">
              <w:rPr/>
            </w:rPrChange>
          </w:rPr>
          <w:t>split_argos_ellipses_mail_files</w:t>
        </w:r>
        <w:proofErr w:type="spellEnd"/>
        <w:r w:rsidR="002B3724" w:rsidRPr="007A6784">
          <w:rPr>
            <w:highlight w:val="green"/>
            <w:rPrChange w:id="776" w:author="RANNOU Jean-Philippe" w:date="2021-09-07T11:27:00Z">
              <w:rPr/>
            </w:rPrChange>
          </w:rPr>
          <w:t xml:space="preserve"> tool</w:t>
        </w:r>
      </w:ins>
      <w:ins w:id="777" w:author="RANNOU Jean-Philippe" w:date="2021-09-07T11:01:00Z">
        <w:r w:rsidR="002B3724" w:rsidRPr="007A6784">
          <w:rPr>
            <w:highlight w:val="green"/>
            <w:rPrChange w:id="778" w:author="RANNOU Jean-Philippe" w:date="2021-09-07T11:27:00Z">
              <w:rPr/>
            </w:rPrChange>
          </w:rPr>
          <w:t xml:space="preserve"> </w:t>
        </w:r>
      </w:ins>
      <w:ins w:id="779" w:author="RANNOU Jean-Philippe" w:date="2021-09-07T11:02:00Z">
        <w:r w:rsidR="002B3724" w:rsidRPr="007A6784">
          <w:rPr>
            <w:highlight w:val="green"/>
            <w:rPrChange w:id="780" w:author="RANNOU Jean-Philippe" w:date="2021-09-07T11:27:00Z">
              <w:rPr/>
            </w:rPrChange>
          </w:rPr>
          <w:t>to generate CSV files with the following header:</w:t>
        </w:r>
      </w:ins>
    </w:p>
    <w:p w:rsidR="002B3724" w:rsidRPr="007A6784" w:rsidRDefault="002B3724" w:rsidP="002B3724">
      <w:pPr>
        <w:pStyle w:val="Code0"/>
        <w:rPr>
          <w:ins w:id="781" w:author="RANNOU Jean-Philippe" w:date="2021-09-07T11:02:00Z"/>
          <w:sz w:val="16"/>
          <w:szCs w:val="16"/>
          <w:highlight w:val="green"/>
          <w:rPrChange w:id="782" w:author="RANNOU Jean-Philippe" w:date="2021-09-07T11:27:00Z">
            <w:rPr>
              <w:ins w:id="783" w:author="RANNOU Jean-Philippe" w:date="2021-09-07T11:02:00Z"/>
            </w:rPr>
          </w:rPrChange>
        </w:rPr>
        <w:pPrChange w:id="784" w:author="RANNOU Jean-Philippe" w:date="2021-09-07T11:03:00Z">
          <w:pPr>
            <w:pStyle w:val="Corpsdetexte"/>
          </w:pPr>
        </w:pPrChange>
      </w:pPr>
      <w:proofErr w:type="spellStart"/>
      <w:ins w:id="785" w:author="RANNOU Jean-Philippe" w:date="2021-09-07T11:03:00Z">
        <w:r w:rsidRPr="007A6784">
          <w:rPr>
            <w:sz w:val="16"/>
            <w:szCs w:val="16"/>
            <w:highlight w:val="green"/>
            <w:rPrChange w:id="786" w:author="RANNOU Jean-Philippe" w:date="2021-09-07T11:27:00Z">
              <w:rPr/>
            </w:rPrChange>
          </w:rPr>
          <w:t>Program;PTT;Satellite;Location</w:t>
        </w:r>
        <w:proofErr w:type="spellEnd"/>
        <w:r w:rsidRPr="007A6784">
          <w:rPr>
            <w:sz w:val="16"/>
            <w:szCs w:val="16"/>
            <w:highlight w:val="green"/>
            <w:rPrChange w:id="787" w:author="RANNOU Jean-Philippe" w:date="2021-09-07T11:27:00Z">
              <w:rPr/>
            </w:rPrChange>
          </w:rPr>
          <w:t xml:space="preserve"> </w:t>
        </w:r>
        <w:proofErr w:type="spellStart"/>
        <w:r w:rsidRPr="007A6784">
          <w:rPr>
            <w:sz w:val="16"/>
            <w:szCs w:val="16"/>
            <w:highlight w:val="green"/>
            <w:rPrChange w:id="788" w:author="RANNOU Jean-Philippe" w:date="2021-09-07T11:27:00Z">
              <w:rPr/>
            </w:rPrChange>
          </w:rPr>
          <w:t>date;Location</w:t>
        </w:r>
        <w:proofErr w:type="spellEnd"/>
        <w:r w:rsidRPr="007A6784">
          <w:rPr>
            <w:sz w:val="16"/>
            <w:szCs w:val="16"/>
            <w:highlight w:val="green"/>
            <w:rPrChange w:id="789" w:author="RANNOU Jean-Philippe" w:date="2021-09-07T11:27:00Z">
              <w:rPr/>
            </w:rPrChange>
          </w:rPr>
          <w:t xml:space="preserve"> </w:t>
        </w:r>
        <w:proofErr w:type="spellStart"/>
        <w:r w:rsidRPr="007A6784">
          <w:rPr>
            <w:sz w:val="16"/>
            <w:szCs w:val="16"/>
            <w:highlight w:val="green"/>
            <w:rPrChange w:id="790" w:author="RANNOU Jean-Philippe" w:date="2021-09-07T11:27:00Z">
              <w:rPr/>
            </w:rPrChange>
          </w:rPr>
          <w:t>class;Latitude;Longitude;Frequency;Altitude;Error</w:t>
        </w:r>
        <w:proofErr w:type="spellEnd"/>
        <w:r w:rsidRPr="007A6784">
          <w:rPr>
            <w:sz w:val="16"/>
            <w:szCs w:val="16"/>
            <w:highlight w:val="green"/>
            <w:rPrChange w:id="791" w:author="RANNOU Jean-Philippe" w:date="2021-09-07T11:27:00Z">
              <w:rPr/>
            </w:rPrChange>
          </w:rPr>
          <w:t xml:space="preserve"> </w:t>
        </w:r>
        <w:proofErr w:type="spellStart"/>
        <w:r w:rsidRPr="007A6784">
          <w:rPr>
            <w:sz w:val="16"/>
            <w:szCs w:val="16"/>
            <w:highlight w:val="green"/>
            <w:rPrChange w:id="792" w:author="RANNOU Jean-Philippe" w:date="2021-09-07T11:27:00Z">
              <w:rPr/>
            </w:rPrChange>
          </w:rPr>
          <w:t>radius;Semi-major</w:t>
        </w:r>
        <w:proofErr w:type="spellEnd"/>
        <w:r w:rsidRPr="007A6784">
          <w:rPr>
            <w:sz w:val="16"/>
            <w:szCs w:val="16"/>
            <w:highlight w:val="green"/>
            <w:rPrChange w:id="793" w:author="RANNOU Jean-Philippe" w:date="2021-09-07T11:27:00Z">
              <w:rPr/>
            </w:rPrChange>
          </w:rPr>
          <w:t xml:space="preserve"> </w:t>
        </w:r>
        <w:proofErr w:type="spellStart"/>
        <w:r w:rsidRPr="007A6784">
          <w:rPr>
            <w:sz w:val="16"/>
            <w:szCs w:val="16"/>
            <w:highlight w:val="green"/>
            <w:rPrChange w:id="794" w:author="RANNOU Jean-Philippe" w:date="2021-09-07T11:27:00Z">
              <w:rPr/>
            </w:rPrChange>
          </w:rPr>
          <w:t>axis;Semi-minor</w:t>
        </w:r>
        <w:proofErr w:type="spellEnd"/>
        <w:r w:rsidRPr="007A6784">
          <w:rPr>
            <w:sz w:val="16"/>
            <w:szCs w:val="16"/>
            <w:highlight w:val="green"/>
            <w:rPrChange w:id="795" w:author="RANNOU Jean-Philippe" w:date="2021-09-07T11:27:00Z">
              <w:rPr/>
            </w:rPrChange>
          </w:rPr>
          <w:t xml:space="preserve"> </w:t>
        </w:r>
        <w:proofErr w:type="spellStart"/>
        <w:r w:rsidRPr="007A6784">
          <w:rPr>
            <w:sz w:val="16"/>
            <w:szCs w:val="16"/>
            <w:highlight w:val="green"/>
            <w:rPrChange w:id="796" w:author="RANNOU Jean-Philippe" w:date="2021-09-07T11:27:00Z">
              <w:rPr/>
            </w:rPrChange>
          </w:rPr>
          <w:t>axis;Ellipse</w:t>
        </w:r>
        <w:proofErr w:type="spellEnd"/>
        <w:r w:rsidRPr="007A6784">
          <w:rPr>
            <w:sz w:val="16"/>
            <w:szCs w:val="16"/>
            <w:highlight w:val="green"/>
            <w:rPrChange w:id="797" w:author="RANNOU Jean-Philippe" w:date="2021-09-07T11:27:00Z">
              <w:rPr/>
            </w:rPrChange>
          </w:rPr>
          <w:t xml:space="preserve"> orientation</w:t>
        </w:r>
      </w:ins>
    </w:p>
    <w:p w:rsidR="00354BCD" w:rsidRDefault="002B3724" w:rsidP="00CE772F">
      <w:pPr>
        <w:pStyle w:val="Corpsdetexte"/>
        <w:rPr>
          <w:ins w:id="798" w:author="RANNOU Jean-Philippe" w:date="2021-09-07T11:43:00Z"/>
          <w:highlight w:val="green"/>
        </w:rPr>
      </w:pPr>
      <w:proofErr w:type="gramStart"/>
      <w:ins w:id="799" w:author="RANNOU Jean-Philippe" w:date="2021-09-07T11:01:00Z">
        <w:r w:rsidRPr="007A6784">
          <w:rPr>
            <w:highlight w:val="green"/>
            <w:rPrChange w:id="800" w:author="RANNOU Jean-Philippe" w:date="2021-09-07T11:27:00Z">
              <w:rPr/>
            </w:rPrChange>
          </w:rPr>
          <w:t>and</w:t>
        </w:r>
        <w:proofErr w:type="gramEnd"/>
        <w:r w:rsidRPr="007A6784">
          <w:rPr>
            <w:highlight w:val="green"/>
            <w:rPrChange w:id="801" w:author="RANNOU Jean-Philippe" w:date="2021-09-07T11:27:00Z">
              <w:rPr/>
            </w:rPrChange>
          </w:rPr>
          <w:t xml:space="preserve"> the resulting output directory </w:t>
        </w:r>
      </w:ins>
      <w:ins w:id="802" w:author="RANNOU Jean-Philippe" w:date="2021-09-07T11:03:00Z">
        <w:r w:rsidR="008D1DC8" w:rsidRPr="007A6784">
          <w:rPr>
            <w:highlight w:val="green"/>
            <w:rPrChange w:id="803" w:author="RANNOU Jean-Philippe" w:date="2021-09-07T11:27:00Z">
              <w:rPr/>
            </w:rPrChange>
          </w:rPr>
          <w:t xml:space="preserve">is set to the </w:t>
        </w:r>
      </w:ins>
      <w:ins w:id="804" w:author="RANNOU Jean-Philippe" w:date="2021-09-07T11:15:00Z">
        <w:r w:rsidR="008D1DC8" w:rsidRPr="007A6784">
          <w:rPr>
            <w:rStyle w:val="CodeCar"/>
            <w:rFonts w:eastAsiaTheme="minorEastAsia"/>
            <w:highlight w:val="green"/>
            <w:rPrChange w:id="805" w:author="RANNOU Jean-Philippe" w:date="2021-09-07T11:27:00Z">
              <w:rPr/>
            </w:rPrChange>
          </w:rPr>
          <w:t>DIR_INPUT_ARGOS_ERROR_ELLIPSES_MAIL</w:t>
        </w:r>
      </w:ins>
      <w:ins w:id="806" w:author="RANNOU Jean-Philippe" w:date="2021-09-07T11:16:00Z">
        <w:r w:rsidR="008D1DC8" w:rsidRPr="007A6784">
          <w:rPr>
            <w:highlight w:val="green"/>
            <w:rPrChange w:id="807" w:author="RANNOU Jean-Philippe" w:date="2021-09-07T11:27:00Z">
              <w:rPr/>
            </w:rPrChange>
          </w:rPr>
          <w:t xml:space="preserve"> configuration parameter.</w:t>
        </w:r>
      </w:ins>
    </w:p>
    <w:p w:rsidR="008D1DC8" w:rsidRPr="007A6784" w:rsidRDefault="008D1DC8" w:rsidP="00CE772F">
      <w:pPr>
        <w:pStyle w:val="Corpsdetexte"/>
        <w:rPr>
          <w:ins w:id="808" w:author="RANNOU Jean-Philippe" w:date="2021-09-07T11:17:00Z"/>
          <w:highlight w:val="green"/>
          <w:rPrChange w:id="809" w:author="RANNOU Jean-Philippe" w:date="2021-09-07T11:27:00Z">
            <w:rPr>
              <w:ins w:id="810" w:author="RANNOU Jean-Philippe" w:date="2021-09-07T11:17:00Z"/>
            </w:rPr>
          </w:rPrChange>
        </w:rPr>
      </w:pPr>
      <w:ins w:id="811" w:author="RANNOU Jean-Philippe" w:date="2021-09-07T11:17:00Z">
        <w:r w:rsidRPr="007A6784">
          <w:rPr>
            <w:highlight w:val="green"/>
            <w:rPrChange w:id="812" w:author="RANNOU Jean-Philippe" w:date="2021-09-07T11:27:00Z">
              <w:rPr/>
            </w:rPrChange>
          </w:rPr>
          <w:t xml:space="preserve">The </w:t>
        </w:r>
      </w:ins>
      <w:ins w:id="813" w:author="RANNOU Jean-Philippe" w:date="2021-09-07T11:20:00Z">
        <w:r w:rsidRPr="007A6784">
          <w:rPr>
            <w:highlight w:val="green"/>
            <w:rPrChange w:id="814" w:author="RANNOU Jean-Philippe" w:date="2021-09-07T11:27:00Z">
              <w:rPr/>
            </w:rPrChange>
          </w:rPr>
          <w:t xml:space="preserve">CSV </w:t>
        </w:r>
      </w:ins>
      <w:ins w:id="815" w:author="RANNOU Jean-Philippe" w:date="2021-09-07T11:21:00Z">
        <w:r w:rsidRPr="007A6784">
          <w:rPr>
            <w:highlight w:val="green"/>
            <w:rPrChange w:id="816" w:author="RANNOU Jean-Philippe" w:date="2021-09-07T11:27:00Z">
              <w:rPr/>
            </w:rPrChange>
          </w:rPr>
          <w:t xml:space="preserve">files </w:t>
        </w:r>
      </w:ins>
      <w:ins w:id="817" w:author="RANNOU Jean-Philippe" w:date="2021-09-07T11:17:00Z">
        <w:r w:rsidRPr="007A6784">
          <w:rPr>
            <w:highlight w:val="green"/>
            <w:rPrChange w:id="818" w:author="RANNOU Jean-Philippe" w:date="2021-09-07T11:27:00Z">
              <w:rPr/>
            </w:rPrChange>
          </w:rPr>
          <w:t>collected through a web service have the following header:</w:t>
        </w:r>
      </w:ins>
    </w:p>
    <w:p w:rsidR="008D1DC8" w:rsidRPr="007A6784" w:rsidRDefault="008D1DC8" w:rsidP="008D1DC8">
      <w:pPr>
        <w:pStyle w:val="Code0"/>
        <w:rPr>
          <w:ins w:id="819" w:author="RANNOU Jean-Philippe" w:date="2021-09-07T11:20:00Z"/>
          <w:sz w:val="16"/>
          <w:szCs w:val="16"/>
          <w:highlight w:val="green"/>
          <w:rPrChange w:id="820" w:author="RANNOU Jean-Philippe" w:date="2021-09-07T11:27:00Z">
            <w:rPr>
              <w:ins w:id="821" w:author="RANNOU Jean-Philippe" w:date="2021-09-07T11:20:00Z"/>
            </w:rPr>
          </w:rPrChange>
        </w:rPr>
        <w:pPrChange w:id="822" w:author="RANNOU Jean-Philippe" w:date="2021-09-07T11:22:00Z">
          <w:pPr>
            <w:pStyle w:val="Corpsdetexte"/>
          </w:pPr>
        </w:pPrChange>
      </w:pPr>
      <w:ins w:id="823" w:author="RANNOU Jean-Philippe" w:date="2021-09-07T11:20:00Z">
        <w:r w:rsidRPr="007A6784">
          <w:rPr>
            <w:sz w:val="16"/>
            <w:szCs w:val="16"/>
            <w:highlight w:val="green"/>
            <w:rPrChange w:id="824" w:author="RANNOU Jean-Philippe" w:date="2021-09-07T11:27:00Z">
              <w:rPr/>
            </w:rPrChange>
          </w:rPr>
          <w:t>programNumber;platformId;platformType;platformModel;platformName;satellite;bestMsgDate;duration;nbMessage;message120;bestLevel;frequency;locationDate;latitude;longitude;altitude;locationClass;gpsSpeed;gpsHeading;index;nopc;errorRadius;semiMajor;semiMinor;orientation;hdop</w:t>
        </w:r>
      </w:ins>
    </w:p>
    <w:p w:rsidR="008D1DC8" w:rsidRDefault="008D1DC8" w:rsidP="00CE772F">
      <w:pPr>
        <w:pStyle w:val="Corpsdetexte"/>
        <w:rPr>
          <w:ins w:id="825" w:author="RANNOU Jean-Philippe" w:date="2021-09-07T11:21:00Z"/>
        </w:rPr>
      </w:pPr>
      <w:proofErr w:type="gramStart"/>
      <w:ins w:id="826" w:author="RANNOU Jean-Philippe" w:date="2021-09-07T11:20:00Z">
        <w:r w:rsidRPr="007A6784">
          <w:rPr>
            <w:highlight w:val="green"/>
            <w:rPrChange w:id="827" w:author="RANNOU Jean-Philippe" w:date="2021-09-07T11:27:00Z">
              <w:rPr/>
            </w:rPrChange>
          </w:rPr>
          <w:t>and</w:t>
        </w:r>
      </w:ins>
      <w:proofErr w:type="gramEnd"/>
      <w:ins w:id="828" w:author="RANNOU Jean-Philippe" w:date="2021-09-07T11:21:00Z">
        <w:r w:rsidRPr="007A6784">
          <w:rPr>
            <w:highlight w:val="green"/>
            <w:rPrChange w:id="829" w:author="RANNOU Jean-Philippe" w:date="2021-09-07T11:27:00Z">
              <w:rPr/>
            </w:rPrChange>
          </w:rPr>
          <w:t xml:space="preserve"> are set to the </w:t>
        </w:r>
      </w:ins>
      <w:ins w:id="830" w:author="RANNOU Jean-Philippe" w:date="2021-09-07T11:22:00Z">
        <w:r w:rsidRPr="007A6784">
          <w:rPr>
            <w:rStyle w:val="CodeCar"/>
            <w:rFonts w:eastAsiaTheme="minorEastAsia"/>
            <w:highlight w:val="green"/>
            <w:rPrChange w:id="831" w:author="RANNOU Jean-Philippe" w:date="2021-09-07T11:27:00Z">
              <w:rPr/>
            </w:rPrChange>
          </w:rPr>
          <w:t>DIR_INPUT_ARGOS_ERROR_ELLIPSES_WS_SPOOL</w:t>
        </w:r>
        <w:r w:rsidRPr="007A6784">
          <w:rPr>
            <w:highlight w:val="green"/>
            <w:rPrChange w:id="832" w:author="RANNOU Jean-Philippe" w:date="2021-09-07T11:27:00Z">
              <w:rPr/>
            </w:rPrChange>
          </w:rPr>
          <w:t xml:space="preserve"> and </w:t>
        </w:r>
        <w:r w:rsidRPr="007A6784">
          <w:rPr>
            <w:rStyle w:val="CodeCar"/>
            <w:rFonts w:eastAsiaTheme="minorEastAsia"/>
            <w:highlight w:val="green"/>
            <w:rPrChange w:id="833" w:author="RANNOU Jean-Philippe" w:date="2021-09-07T11:27:00Z">
              <w:rPr/>
            </w:rPrChange>
          </w:rPr>
          <w:t>DIR_INPUT_ARGOS_ERROR_ELLIPSES_WS_ARCHIVE</w:t>
        </w:r>
        <w:r w:rsidRPr="007A6784">
          <w:rPr>
            <w:highlight w:val="green"/>
            <w:rPrChange w:id="834" w:author="RANNOU Jean-Philippe" w:date="2021-09-07T11:27:00Z">
              <w:rPr/>
            </w:rPrChange>
          </w:rPr>
          <w:t xml:space="preserve"> configuration parameters.</w:t>
        </w:r>
      </w:ins>
    </w:p>
    <w:p w:rsidR="00CE772F" w:rsidRPr="00FE6751" w:rsidDel="00CE772F" w:rsidRDefault="00CE772F" w:rsidP="002F08BF">
      <w:pPr>
        <w:pStyle w:val="Corpsdetexte"/>
        <w:rPr>
          <w:del w:id="835" w:author="RANNOU Jean-Philippe" w:date="2021-09-07T10:53:00Z"/>
          <w:b/>
        </w:rPr>
      </w:pPr>
      <w:bookmarkStart w:id="836" w:name="_Toc81906536"/>
      <w:bookmarkStart w:id="837" w:name="_Toc81907244"/>
      <w:bookmarkStart w:id="838" w:name="_Toc81907648"/>
      <w:bookmarkEnd w:id="836"/>
      <w:bookmarkEnd w:id="837"/>
      <w:bookmarkEnd w:id="838"/>
    </w:p>
    <w:p w:rsidR="002F08BF" w:rsidRPr="00FE6751" w:rsidRDefault="002F08BF" w:rsidP="00715A45">
      <w:pPr>
        <w:pStyle w:val="Titre3"/>
      </w:pPr>
      <w:bookmarkStart w:id="839" w:name="_Toc460855065"/>
      <w:bookmarkStart w:id="840" w:name="_Toc81907649"/>
      <w:r w:rsidRPr="00FE6751">
        <w:t>For Iridium SBD floats</w:t>
      </w:r>
      <w:bookmarkEnd w:id="839"/>
      <w:bookmarkEnd w:id="840"/>
    </w:p>
    <w:p w:rsidR="002F08BF" w:rsidRPr="00FE6751" w:rsidRDefault="002F08BF" w:rsidP="00715A45">
      <w:pPr>
        <w:pStyle w:val="Titre4"/>
      </w:pPr>
      <w:bookmarkStart w:id="841" w:name="_Ref459295885"/>
      <w:bookmarkStart w:id="842" w:name="_Toc81907650"/>
      <w:r w:rsidRPr="00FE6751">
        <w:t>Rename the mail files</w:t>
      </w:r>
      <w:bookmarkEnd w:id="841"/>
      <w:bookmarkEnd w:id="842"/>
    </w:p>
    <w:p w:rsidR="002F08BF" w:rsidRPr="00FE6751" w:rsidRDefault="002F08BF" w:rsidP="002F08BF">
      <w:pPr>
        <w:pStyle w:val="Corpsdetexte"/>
      </w:pPr>
      <w:r w:rsidRPr="00FE6751">
        <w:t xml:space="preserve">The incoming Iridium mail files </w:t>
      </w:r>
      <w:proofErr w:type="gramStart"/>
      <w:r w:rsidRPr="00FE6751">
        <w:t>should be renamed to be used</w:t>
      </w:r>
      <w:proofErr w:type="gramEnd"/>
      <w:r w:rsidRPr="00FE6751">
        <w:t xml:space="preserve"> by the decoder. This </w:t>
      </w:r>
      <w:proofErr w:type="gramStart"/>
      <w:r w:rsidRPr="00FE6751">
        <w:t>can be done</w:t>
      </w:r>
      <w:proofErr w:type="gramEnd"/>
      <w:r w:rsidRPr="00FE6751">
        <w:t xml:space="preserve"> with the tool </w:t>
      </w:r>
      <w:proofErr w:type="spellStart"/>
      <w:r w:rsidRPr="00FE6751">
        <w:rPr>
          <w:b/>
          <w:i/>
        </w:rPr>
        <w:t>move_and_rename_iridium_sbd_mail_files</w:t>
      </w:r>
      <w:proofErr w:type="spellEnd"/>
      <w:r w:rsidRPr="00FE6751">
        <w:t>.</w:t>
      </w:r>
    </w:p>
    <w:p w:rsidR="002F08BF" w:rsidRPr="00FE6751" w:rsidRDefault="002F08BF" w:rsidP="002F08BF">
      <w:pPr>
        <w:pStyle w:val="Corpsdetexte"/>
      </w:pPr>
      <w:r w:rsidRPr="00FE6751">
        <w:t xml:space="preserve">Each processed file </w:t>
      </w:r>
      <w:proofErr w:type="gramStart"/>
      <w:r w:rsidRPr="00FE6751">
        <w:t>will be renamed</w:t>
      </w:r>
      <w:proofErr w:type="gramEnd"/>
      <w:r w:rsidRPr="00FE6751">
        <w:t>:</w:t>
      </w:r>
    </w:p>
    <w:p w:rsidR="002F08BF" w:rsidRPr="00FE6751" w:rsidRDefault="002F08BF" w:rsidP="002F08BF">
      <w:pPr>
        <w:pStyle w:val="Corpsdetexte"/>
      </w:pPr>
      <w:r w:rsidRPr="00FE6751">
        <w:rPr>
          <w:i/>
        </w:rPr>
        <w:t>co_YYYYMMDDThhmmss_IMEI_MOMSN_MTMSN_PID.txt</w:t>
      </w:r>
      <w:r w:rsidRPr="00FE6751">
        <w:t>, where</w:t>
      </w:r>
    </w:p>
    <w:p w:rsidR="002F08BF" w:rsidRPr="00FE6751" w:rsidRDefault="002F08BF" w:rsidP="002F08BF">
      <w:pPr>
        <w:pStyle w:val="Corpsdetexte"/>
        <w:widowControl w:val="0"/>
        <w:numPr>
          <w:ilvl w:val="0"/>
          <w:numId w:val="31"/>
        </w:numPr>
        <w:suppressAutoHyphens/>
      </w:pPr>
      <w:proofErr w:type="spellStart"/>
      <w:r w:rsidRPr="00FE6751">
        <w:rPr>
          <w:i/>
        </w:rPr>
        <w:t>YYYYMMDDThhmmss</w:t>
      </w:r>
      <w:proofErr w:type="spellEnd"/>
      <w:r w:rsidRPr="00FE6751">
        <w:t>: is the date of the Iridium session,</w:t>
      </w:r>
    </w:p>
    <w:p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rsidR="002F08BF" w:rsidRPr="001369CF" w:rsidRDefault="002F08BF" w:rsidP="002F08BF">
      <w:pPr>
        <w:pStyle w:val="Corpsdetexte"/>
        <w:widowControl w:val="0"/>
        <w:numPr>
          <w:ilvl w:val="0"/>
          <w:numId w:val="31"/>
        </w:numPr>
        <w:suppressAutoHyphens/>
      </w:pPr>
      <w:r w:rsidRPr="00FE6751">
        <w:rPr>
          <w:i/>
        </w:rPr>
        <w:t>MOMSN</w:t>
      </w:r>
      <w:r w:rsidRPr="00FE6751">
        <w:t xml:space="preserve">, </w:t>
      </w:r>
      <w:r w:rsidRPr="00FE6751">
        <w:rPr>
          <w:i/>
        </w:rPr>
        <w:t>MTMSN</w:t>
      </w:r>
      <w:r w:rsidRPr="00FE6751">
        <w:t xml:space="preserve">: are the MOMSN and MTMSN </w:t>
      </w:r>
      <w:r w:rsidRPr="001369CF">
        <w:t>numbers of the transmission,</w:t>
      </w:r>
    </w:p>
    <w:p w:rsidR="002F08BF" w:rsidRPr="001369CF" w:rsidRDefault="002F08BF" w:rsidP="002F08BF">
      <w:pPr>
        <w:pStyle w:val="Corpsdetexte"/>
        <w:widowControl w:val="0"/>
        <w:numPr>
          <w:ilvl w:val="0"/>
          <w:numId w:val="31"/>
        </w:numPr>
        <w:suppressAutoHyphens/>
      </w:pPr>
      <w:r w:rsidRPr="001369CF">
        <w:rPr>
          <w:i/>
        </w:rPr>
        <w:t>PID</w:t>
      </w:r>
      <w:r w:rsidRPr="001369CF">
        <w:t>: is the PID of the process that collected the mail (unused</w:t>
      </w:r>
      <w:r w:rsidR="00D822FB" w:rsidRPr="001369CF">
        <w:t xml:space="preserve"> </w:t>
      </w:r>
      <w:r w:rsidR="00D822FB" w:rsidRPr="002E5C4D">
        <w:t>by the decoder</w:t>
      </w:r>
      <w:r w:rsidRPr="001369CF">
        <w:t>).</w:t>
      </w:r>
    </w:p>
    <w:p w:rsidR="002F08BF" w:rsidRPr="00FE6751" w:rsidRDefault="002F08BF" w:rsidP="002F08BF">
      <w:pPr>
        <w:pStyle w:val="Corpsdetexte"/>
      </w:pPr>
      <w:r w:rsidRPr="001369CF">
        <w:t xml:space="preserve">The newly named files </w:t>
      </w:r>
      <w:proofErr w:type="gramStart"/>
      <w:r w:rsidRPr="001369CF">
        <w:t>can then be moved</w:t>
      </w:r>
      <w:proofErr w:type="gramEnd"/>
      <w:r w:rsidRPr="001369CF">
        <w:t xml:space="preserve"> to the repository (</w:t>
      </w:r>
      <w:r w:rsidRPr="001369CF">
        <w:rPr>
          <w:rStyle w:val="CodeCar"/>
          <w:rFonts w:eastAsiaTheme="minorEastAsia"/>
        </w:rPr>
        <w:t>DIR_INPUT_RSYNC_</w:t>
      </w:r>
      <w:r w:rsidRPr="00FE6751">
        <w:rPr>
          <w:rStyle w:val="CodeCar"/>
          <w:rFonts w:eastAsiaTheme="minorEastAsia"/>
        </w:rPr>
        <w:t>DATA</w:t>
      </w:r>
      <w:r w:rsidRPr="00FE6751">
        <w:t xml:space="preserve"> directory).</w:t>
      </w:r>
    </w:p>
    <w:p w:rsidR="002F08BF" w:rsidRPr="00FE6751" w:rsidRDefault="002F08BF" w:rsidP="00715A45">
      <w:pPr>
        <w:pStyle w:val="Titre4"/>
      </w:pPr>
      <w:bookmarkStart w:id="843" w:name="_Ref459295204"/>
      <w:bookmarkStart w:id="844" w:name="_Toc81907651"/>
      <w:r w:rsidRPr="00FE6751">
        <w:t>Duplicate the mail files</w:t>
      </w:r>
      <w:bookmarkEnd w:id="843"/>
      <w:bookmarkEnd w:id="844"/>
    </w:p>
    <w:p w:rsidR="002F08BF" w:rsidRPr="00FE6751" w:rsidRDefault="002F08BF" w:rsidP="002F08BF">
      <w:pPr>
        <w:pStyle w:val="Corpsdetexte"/>
      </w:pPr>
      <w:r w:rsidRPr="00FE6751">
        <w:t xml:space="preserve">To be decoded, the Iridium mail files </w:t>
      </w:r>
      <w:proofErr w:type="gramStart"/>
      <w:r w:rsidRPr="00FE6751">
        <w:t>should be duplicated</w:t>
      </w:r>
      <w:proofErr w:type="gramEnd"/>
      <w:r w:rsidRPr="00FE6751">
        <w:t xml:space="preserve">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w:t>
      </w:r>
      <w:proofErr w:type="gramStart"/>
      <w:r w:rsidRPr="00FE6751">
        <w:t>can be done</w:t>
      </w:r>
      <w:proofErr w:type="gramEnd"/>
      <w:r w:rsidRPr="00FE6751">
        <w:t xml:space="preserve"> with the tool </w:t>
      </w:r>
      <w:proofErr w:type="spellStart"/>
      <w:r w:rsidRPr="00FE6751">
        <w:rPr>
          <w:b/>
          <w:i/>
        </w:rPr>
        <w:t>copy_iridium_mail_files</w:t>
      </w:r>
      <w:proofErr w:type="spellEnd"/>
      <w:r w:rsidRPr="00FE6751">
        <w:t>.</w:t>
      </w:r>
    </w:p>
    <w:p w:rsidR="002F08BF" w:rsidRPr="001369CF" w:rsidRDefault="002F08BF" w:rsidP="00715A45">
      <w:pPr>
        <w:pStyle w:val="Titre3"/>
      </w:pPr>
      <w:bookmarkStart w:id="845" w:name="_Toc460855066"/>
      <w:bookmarkStart w:id="846" w:name="_Toc81907652"/>
      <w:r w:rsidRPr="001369CF">
        <w:t>For Iridium RUDICS floats</w:t>
      </w:r>
      <w:bookmarkEnd w:id="845"/>
      <w:bookmarkEnd w:id="846"/>
    </w:p>
    <w:p w:rsidR="002F08BF" w:rsidRPr="001369CF" w:rsidRDefault="002F08BF" w:rsidP="00715A45">
      <w:pPr>
        <w:pStyle w:val="Titre4"/>
      </w:pPr>
      <w:bookmarkStart w:id="847" w:name="_Toc81907653"/>
      <w:r w:rsidRPr="001369CF">
        <w:t>Duplicate the Iridium files</w:t>
      </w:r>
      <w:bookmarkEnd w:id="847"/>
    </w:p>
    <w:p w:rsidR="002F08BF" w:rsidRPr="00FE6751" w:rsidRDefault="002F08BF" w:rsidP="002F08BF">
      <w:pPr>
        <w:pStyle w:val="Corpsdetexte"/>
      </w:pPr>
      <w:r w:rsidRPr="001369CF">
        <w:t xml:space="preserve">To be decoded, the Iridium files </w:t>
      </w:r>
      <w:proofErr w:type="gramStart"/>
      <w:r w:rsidRPr="001369CF">
        <w:t>should be duplicated</w:t>
      </w:r>
      <w:proofErr w:type="gramEnd"/>
      <w:r w:rsidRPr="001369CF">
        <w:t xml:space="preserve"> from the repository (</w:t>
      </w:r>
      <w:r w:rsidRPr="001369CF">
        <w:rPr>
          <w:rStyle w:val="CodeCar"/>
          <w:rFonts w:eastAsiaTheme="minorEastAsia"/>
        </w:rPr>
        <w:t>DIR_INPUT_RSYNC_DATA</w:t>
      </w:r>
      <w:r w:rsidRPr="001369CF">
        <w:t xml:space="preserve"> directory) to the decoder specific directory (</w:t>
      </w:r>
      <w:r w:rsidRPr="001369CF">
        <w:rPr>
          <w:rStyle w:val="CodeCar"/>
          <w:rFonts w:eastAsiaTheme="minorEastAsia"/>
        </w:rPr>
        <w:t>IRIDIUM_DATA_DIRECTORY</w:t>
      </w:r>
      <w:r w:rsidRPr="001369CF">
        <w:t xml:space="preserve"> directory). This can be done </w:t>
      </w:r>
      <w:r w:rsidRPr="001369CF">
        <w:lastRenderedPageBreak/>
        <w:t>with the tool</w:t>
      </w:r>
      <w:r w:rsidR="00C255B6" w:rsidRPr="001369CF">
        <w:t>s</w:t>
      </w:r>
      <w:r w:rsidRPr="001369CF">
        <w:t xml:space="preserve"> </w:t>
      </w:r>
      <w:proofErr w:type="spellStart"/>
      <w:proofErr w:type="gramStart"/>
      <w:r w:rsidRPr="001369CF">
        <w:rPr>
          <w:b/>
          <w:i/>
        </w:rPr>
        <w:t>copy_remocean_sbd_files</w:t>
      </w:r>
      <w:proofErr w:type="spellEnd"/>
      <w:r w:rsidR="00C255B6" w:rsidRPr="001369CF">
        <w:rPr>
          <w:b/>
        </w:rPr>
        <w:t xml:space="preserve"> </w:t>
      </w:r>
      <w:r w:rsidR="00C255B6" w:rsidRPr="001369CF">
        <w:t>or</w:t>
      </w:r>
      <w:r w:rsidR="00C255B6" w:rsidRPr="001369CF">
        <w:rPr>
          <w:b/>
        </w:rPr>
        <w:t xml:space="preserve"> </w:t>
      </w:r>
      <w:r w:rsidR="00C255B6" w:rsidRPr="001369CF">
        <w:rPr>
          <w:b/>
          <w:i/>
        </w:rPr>
        <w:t>copy_cts5_files</w:t>
      </w:r>
      <w:r w:rsidR="00A30358" w:rsidRPr="001369CF">
        <w:t xml:space="preserve"> </w:t>
      </w:r>
      <w:r w:rsidR="00A30358" w:rsidRPr="002E5C4D">
        <w:t xml:space="preserve">or </w:t>
      </w:r>
      <w:proofErr w:type="spellStart"/>
      <w:r w:rsidR="00A30358" w:rsidRPr="002E5C4D">
        <w:rPr>
          <w:b/>
          <w:i/>
        </w:rPr>
        <w:t>copy_apx_iridium_rudics_files</w:t>
      </w:r>
      <w:proofErr w:type="spellEnd"/>
      <w:r w:rsidR="00A30358" w:rsidRPr="002E5C4D">
        <w:t xml:space="preserve"> or </w:t>
      </w:r>
      <w:r w:rsidR="00A30358" w:rsidRPr="002E5C4D">
        <w:rPr>
          <w:b/>
          <w:i/>
        </w:rPr>
        <w:t>copy_apx_apf11_iridium_rudics_files</w:t>
      </w:r>
      <w:proofErr w:type="gramEnd"/>
      <w:r w:rsidR="00A30358" w:rsidRPr="002E5C4D">
        <w:t xml:space="preserve"> or </w:t>
      </w:r>
      <w:proofErr w:type="spellStart"/>
      <w:r w:rsidR="00A30358" w:rsidRPr="002E5C4D">
        <w:rPr>
          <w:b/>
          <w:i/>
        </w:rPr>
        <w:t>copy_nemo_files</w:t>
      </w:r>
      <w:proofErr w:type="spellEnd"/>
      <w:r w:rsidRPr="001369CF">
        <w:t>.</w:t>
      </w:r>
    </w:p>
    <w:p w:rsidR="002F08BF" w:rsidRPr="00FE6751" w:rsidRDefault="002F08BF" w:rsidP="00715A45">
      <w:pPr>
        <w:pStyle w:val="Titre2"/>
      </w:pPr>
      <w:r w:rsidRPr="00FE6751">
        <w:br w:type="page"/>
      </w:r>
      <w:bookmarkStart w:id="848" w:name="_Toc460855067"/>
      <w:bookmarkStart w:id="849" w:name="_Toc81907654"/>
      <w:r w:rsidRPr="00FE6751">
        <w:lastRenderedPageBreak/>
        <w:t>Decoding of float transmitted data</w:t>
      </w:r>
      <w:bookmarkEnd w:id="848"/>
      <w:bookmarkEnd w:id="849"/>
    </w:p>
    <w:p w:rsidR="002F08BF" w:rsidRPr="00FE6751" w:rsidRDefault="002F08BF" w:rsidP="002F08BF">
      <w:pPr>
        <w:pStyle w:val="Corpsdetexte"/>
      </w:pPr>
      <w:r w:rsidRPr="00FE6751">
        <w:t xml:space="preserve">To use the decoder you can type, in the </w:t>
      </w:r>
      <w:proofErr w:type="spellStart"/>
      <w:r w:rsidRPr="00FE6751">
        <w:t>Matlab</w:t>
      </w:r>
      <w:proofErr w:type="spellEnd"/>
      <w:r w:rsidRPr="00FE6751">
        <w:t xml:space="preserve"> command window:</w:t>
      </w:r>
    </w:p>
    <w:p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rsidR="002F08BF" w:rsidRPr="001369CF" w:rsidRDefault="002F08BF" w:rsidP="002F08BF">
      <w:pPr>
        <w:pStyle w:val="Corpsdetexte"/>
        <w:widowControl w:val="0"/>
        <w:numPr>
          <w:ilvl w:val="0"/>
          <w:numId w:val="24"/>
        </w:numPr>
        <w:suppressAutoHyphens/>
      </w:pPr>
      <w:r w:rsidRPr="001369CF">
        <w:rPr>
          <w:b/>
          <w:i/>
        </w:rPr>
        <w:t>decode_apex_2_csv</w:t>
      </w:r>
      <w:r w:rsidRPr="001369CF">
        <w:t xml:space="preserve"> or </w:t>
      </w:r>
      <w:r w:rsidRPr="001369CF">
        <w:rPr>
          <w:b/>
          <w:i/>
        </w:rPr>
        <w:t>decode_apex_2_nc</w:t>
      </w:r>
      <w:r w:rsidRPr="001369CF">
        <w:t xml:space="preserve"> to decode TWR floats,</w:t>
      </w:r>
    </w:p>
    <w:p w:rsidR="00C75A16" w:rsidRPr="001369CF" w:rsidRDefault="002F08BF" w:rsidP="002F08BF">
      <w:pPr>
        <w:pStyle w:val="Corpsdetexte"/>
        <w:widowControl w:val="0"/>
        <w:numPr>
          <w:ilvl w:val="0"/>
          <w:numId w:val="24"/>
        </w:numPr>
        <w:suppressAutoHyphens/>
      </w:pPr>
      <w:r w:rsidRPr="001369CF">
        <w:rPr>
          <w:b/>
          <w:i/>
        </w:rPr>
        <w:t>decode_nova_2_csv</w:t>
      </w:r>
      <w:r w:rsidRPr="001369CF">
        <w:t xml:space="preserve"> or </w:t>
      </w:r>
      <w:r w:rsidRPr="001369CF">
        <w:rPr>
          <w:b/>
          <w:i/>
        </w:rPr>
        <w:t>decode_nova_2_nc</w:t>
      </w:r>
      <w:r w:rsidRPr="001369CF">
        <w:t xml:space="preserve"> to decode </w:t>
      </w:r>
      <w:proofErr w:type="spellStart"/>
      <w:r w:rsidRPr="001369CF">
        <w:t>MetOcean</w:t>
      </w:r>
      <w:proofErr w:type="spellEnd"/>
      <w:r w:rsidRPr="001369CF">
        <w:t xml:space="preserve"> floats</w:t>
      </w:r>
      <w:r w:rsidR="00C75A16" w:rsidRPr="001369CF">
        <w:t>,</w:t>
      </w:r>
    </w:p>
    <w:p w:rsidR="002F08BF" w:rsidRPr="002E5C4D" w:rsidRDefault="00C75A16" w:rsidP="00146E3F">
      <w:pPr>
        <w:pStyle w:val="Corpsdetexte"/>
        <w:widowControl w:val="0"/>
        <w:numPr>
          <w:ilvl w:val="0"/>
          <w:numId w:val="24"/>
        </w:numPr>
        <w:suppressAutoHyphens/>
      </w:pPr>
      <w:proofErr w:type="gramStart"/>
      <w:r w:rsidRPr="002E5C4D">
        <w:rPr>
          <w:b/>
          <w:i/>
        </w:rPr>
        <w:t>decode_nemo_2_csv</w:t>
      </w:r>
      <w:proofErr w:type="gramEnd"/>
      <w:r w:rsidRPr="002E5C4D">
        <w:t xml:space="preserve"> or </w:t>
      </w:r>
      <w:r w:rsidRPr="002E5C4D">
        <w:rPr>
          <w:b/>
          <w:i/>
        </w:rPr>
        <w:t>decode_nemo_2_nc</w:t>
      </w:r>
      <w:r w:rsidRPr="002E5C4D">
        <w:t xml:space="preserve"> to decode OPTIMARE floats.</w:t>
      </w:r>
    </w:p>
    <w:p w:rsidR="002F08BF" w:rsidRPr="00FE6751" w:rsidRDefault="002F08BF" w:rsidP="002F08BF">
      <w:pPr>
        <w:pStyle w:val="Corpsdetexte"/>
      </w:pPr>
    </w:p>
    <w:p w:rsidR="00C75A16" w:rsidRPr="00FE6751" w:rsidRDefault="002F08BF" w:rsidP="002F08BF">
      <w:pPr>
        <w:pStyle w:val="Corpsdetexte"/>
      </w:pPr>
      <w:r w:rsidRPr="00FE6751">
        <w:t xml:space="preserve">Doing so, all the float of the </w:t>
      </w:r>
      <w:r w:rsidRPr="00FE6751">
        <w:rPr>
          <w:rStyle w:val="CodeCar"/>
          <w:rFonts w:eastAsiaTheme="minorEastAsia"/>
        </w:rPr>
        <w:t>FLOAT_LIST_FILE_NAME</w:t>
      </w:r>
      <w:r w:rsidRPr="00FE6751">
        <w:t xml:space="preserve"> file will be decoded.</w:t>
      </w:r>
    </w:p>
    <w:p w:rsidR="002F08BF" w:rsidRPr="00FE6751" w:rsidRDefault="002F08BF" w:rsidP="002F08BF">
      <w:pPr>
        <w:pStyle w:val="Corpsdetexte"/>
      </w:pPr>
      <w:r w:rsidRPr="00FE6751">
        <w:t xml:space="preserve">You can also choose to decode only few floats by providing their WMO numbers as input parameters: </w:t>
      </w:r>
      <w:r w:rsidRPr="00FE6751">
        <w:rPr>
          <w:b/>
          <w:i/>
        </w:rPr>
        <w:t>decode_provor_2_</w:t>
      </w:r>
      <w:proofErr w:type="gramStart"/>
      <w:r w:rsidRPr="00FE6751">
        <w:rPr>
          <w:b/>
          <w:i/>
        </w:rPr>
        <w:t>csv(</w:t>
      </w:r>
      <w:proofErr w:type="gramEnd"/>
      <w:r w:rsidRPr="00FE6751">
        <w:rPr>
          <w:b/>
          <w:i/>
        </w:rPr>
        <w:t>2902077)</w:t>
      </w:r>
      <w:r w:rsidRPr="00FE6751">
        <w:t xml:space="preserve"> or </w:t>
      </w:r>
      <w:r w:rsidRPr="00FE6751">
        <w:rPr>
          <w:b/>
          <w:i/>
        </w:rPr>
        <w:t>decode_provor_2_nc(2902089, 2902118, 2902086)</w:t>
      </w:r>
      <w:r w:rsidRPr="00FE6751">
        <w:t xml:space="preserve"> for example.</w:t>
      </w:r>
    </w:p>
    <w:p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w:t>
      </w:r>
      <w:proofErr w:type="spellStart"/>
      <w:r w:rsidRPr="00FE6751">
        <w:t>NetCDF</w:t>
      </w:r>
      <w:proofErr w:type="spellEnd"/>
      <w:r w:rsidRPr="00FE6751">
        <w:t xml:space="preserve"> files compliant with the Argo V3.1 </w:t>
      </w:r>
      <w:ins w:id="850" w:author="RANNOU Jean-Philippe" w:date="2021-09-07T10:30:00Z">
        <w:r w:rsidR="00D45B64" w:rsidRPr="00D45B64">
          <w:rPr>
            <w:highlight w:val="green"/>
            <w:rPrChange w:id="851" w:author="RANNOU Jean-Philippe" w:date="2021-09-07T10:30:00Z">
              <w:rPr/>
            </w:rPrChange>
          </w:rPr>
          <w:t>(</w:t>
        </w:r>
        <w:r w:rsidR="00D45B64" w:rsidRPr="007E5DCD">
          <w:rPr>
            <w:rFonts w:cs="Times New Roman"/>
            <w:highlight w:val="green"/>
          </w:rPr>
          <w:t>or V3.2 for trajectory file</w:t>
        </w:r>
        <w:r w:rsidR="00D45B64" w:rsidRPr="00D45B64">
          <w:rPr>
            <w:rFonts w:cs="Times New Roman"/>
            <w:highlight w:val="green"/>
            <w:rPrChange w:id="852" w:author="RANNOU Jean-Philippe" w:date="2021-09-07T10:30:00Z">
              <w:rPr>
                <w:rFonts w:cs="Times New Roman"/>
              </w:rPr>
            </w:rPrChange>
          </w:rPr>
          <w:t>)</w:t>
        </w:r>
        <w:r w:rsidR="00D45B64" w:rsidRPr="00FE6751">
          <w:rPr>
            <w:rFonts w:cs="Times New Roman"/>
          </w:rPr>
          <w:t xml:space="preserve"> </w:t>
        </w:r>
      </w:ins>
      <w:r w:rsidRPr="00FE6751">
        <w:t>format.</w:t>
      </w:r>
    </w:p>
    <w:p w:rsidR="002F08BF" w:rsidRPr="00FE6751" w:rsidRDefault="002F08BF" w:rsidP="00715A45">
      <w:pPr>
        <w:pStyle w:val="Titre2"/>
      </w:pPr>
      <w:bookmarkStart w:id="853" w:name="_Toc32334928"/>
      <w:bookmarkStart w:id="854" w:name="_Toc32335223"/>
      <w:bookmarkStart w:id="855" w:name="_Toc32591949"/>
      <w:bookmarkStart w:id="856" w:name="_Toc32334929"/>
      <w:bookmarkStart w:id="857" w:name="_Toc32335224"/>
      <w:bookmarkStart w:id="858" w:name="_Toc32591950"/>
      <w:bookmarkStart w:id="859" w:name="_Toc460855068"/>
      <w:bookmarkStart w:id="860" w:name="_Toc81907655"/>
      <w:bookmarkEnd w:id="853"/>
      <w:bookmarkEnd w:id="854"/>
      <w:bookmarkEnd w:id="855"/>
      <w:bookmarkEnd w:id="856"/>
      <w:bookmarkEnd w:id="857"/>
      <w:bookmarkEnd w:id="858"/>
      <w:r w:rsidRPr="00FE6751">
        <w:t>Decoder input and output files</w:t>
      </w:r>
      <w:bookmarkEnd w:id="859"/>
      <w:bookmarkEnd w:id="860"/>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rsidR="002F08BF" w:rsidRPr="00FE6751" w:rsidRDefault="002F08BF" w:rsidP="002F08BF">
      <w:pPr>
        <w:pStyle w:val="Corpsdetexte"/>
        <w:widowControl w:val="0"/>
        <w:numPr>
          <w:ilvl w:val="1"/>
          <w:numId w:val="32"/>
        </w:numPr>
        <w:suppressAutoHyphens/>
      </w:pPr>
      <w:r w:rsidRPr="00FE6751">
        <w:t>Float meta-data file (</w:t>
      </w:r>
      <w:proofErr w:type="spellStart"/>
      <w:r w:rsidRPr="00FE6751">
        <w:rPr>
          <w:i/>
        </w:rPr>
        <w:t>wmo_meta.json</w:t>
      </w:r>
      <w:proofErr w:type="spellEnd"/>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proofErr w:type="spellStart"/>
      <w:r w:rsidRPr="00FE6751">
        <w:rPr>
          <w:i/>
        </w:rPr>
        <w:t>Argos_Id</w:t>
      </w:r>
      <w:proofErr w:type="spellEnd"/>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r w:rsidR="009B295B"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w:t>
      </w:r>
      <w:proofErr w:type="spellStart"/>
      <w:r w:rsidRPr="00FE6751">
        <w:t>NetCDF</w:t>
      </w:r>
      <w:proofErr w:type="spellEnd"/>
      <w:r w:rsidRPr="00FE6751">
        <w:t xml:space="preserve"> file of the decoded data (stored in </w:t>
      </w:r>
      <w:r w:rsidRPr="00FE6751">
        <w:rPr>
          <w:rStyle w:val="CodeCar"/>
          <w:rFonts w:eastAsiaTheme="minorEastAsia"/>
        </w:rPr>
        <w:t>DIR_OUTPUT_NETCDF_FILE</w:t>
      </w:r>
      <w:r w:rsidRPr="00FE6751">
        <w:t>).</w:t>
      </w:r>
    </w:p>
    <w:p w:rsidR="002F08BF" w:rsidRPr="00FE6751" w:rsidRDefault="002F08BF" w:rsidP="00715A45">
      <w:pPr>
        <w:pStyle w:val="Titre1"/>
      </w:pPr>
      <w:bookmarkStart w:id="861" w:name="_Toc460855069"/>
      <w:bookmarkStart w:id="862" w:name="_Toc81907656"/>
      <w:r w:rsidRPr="00FE6751">
        <w:lastRenderedPageBreak/>
        <w:t>Using the DAC decoder</w:t>
      </w:r>
      <w:bookmarkEnd w:id="861"/>
      <w:bookmarkEnd w:id="862"/>
    </w:p>
    <w:p w:rsidR="002F08BF" w:rsidRPr="00FE6751" w:rsidRDefault="002F08BF" w:rsidP="002F08BF">
      <w:pPr>
        <w:pStyle w:val="Corpsdetexte"/>
      </w:pPr>
      <w:r w:rsidRPr="00FE6751">
        <w:t xml:space="preserve">The DAC decoder </w:t>
      </w:r>
      <w:proofErr w:type="gramStart"/>
      <w:r w:rsidRPr="00FE6751">
        <w:t>is designed to be deployed</w:t>
      </w:r>
      <w:proofErr w:type="gramEnd"/>
      <w:r w:rsidRPr="00FE6751">
        <w:t xml:space="preserve"> in a Real Time data flux. Its deployment depends on each DAC infrastructure; we will describe what </w:t>
      </w:r>
      <w:proofErr w:type="gramStart"/>
      <w:r w:rsidRPr="00FE6751">
        <w:t>is done</w:t>
      </w:r>
      <w:proofErr w:type="gramEnd"/>
      <w:r w:rsidRPr="00FE6751">
        <w:t xml:space="preserve"> in the Coriolis one.</w:t>
      </w:r>
    </w:p>
    <w:p w:rsidR="002F08BF" w:rsidRPr="00FE6751" w:rsidRDefault="002F08BF" w:rsidP="00715A45">
      <w:pPr>
        <w:pStyle w:val="Titre2"/>
      </w:pPr>
      <w:bookmarkStart w:id="863" w:name="_Toc460855070"/>
      <w:bookmarkStart w:id="864" w:name="_Toc81907657"/>
      <w:r w:rsidRPr="00FE6751">
        <w:t>Decoder input parameters</w:t>
      </w:r>
      <w:bookmarkEnd w:id="863"/>
      <w:bookmarkEnd w:id="864"/>
    </w:p>
    <w:p w:rsidR="002F08BF" w:rsidRPr="00FE6751" w:rsidRDefault="002F08BF" w:rsidP="002F08BF">
      <w:pPr>
        <w:pStyle w:val="Corpsdetexte"/>
      </w:pPr>
      <w:r w:rsidRPr="00FE6751">
        <w:t xml:space="preserve">Remember that the PI decoder </w:t>
      </w:r>
      <w:proofErr w:type="gramStart"/>
      <w:r w:rsidRPr="00FE6751">
        <w:t>is used</w:t>
      </w:r>
      <w:proofErr w:type="gramEnd"/>
      <w:r w:rsidRPr="00FE6751">
        <w:t xml:space="preserve"> to decode already received data of a given float. </w:t>
      </w:r>
      <w:proofErr w:type="gramStart"/>
      <w:r w:rsidRPr="00FE6751">
        <w:t>Thus</w:t>
      </w:r>
      <w:proofErr w:type="gramEnd"/>
      <w:r w:rsidRPr="00FE6751">
        <w:t xml:space="preserve"> the only input parameter allowed is the WMO numbers of the floats to decode.</w:t>
      </w:r>
    </w:p>
    <w:p w:rsidR="002F08BF" w:rsidRPr="00FE6751" w:rsidRDefault="002F08BF" w:rsidP="002F08BF">
      <w:pPr>
        <w:pStyle w:val="Corpsdetexte"/>
      </w:pPr>
      <w:r w:rsidRPr="00FE6751">
        <w:t>The needs of a DAC for real time processing can be more complex, it can be:</w:t>
      </w:r>
    </w:p>
    <w:p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rsidR="002F08BF" w:rsidRPr="00FE6751" w:rsidRDefault="002F08BF" w:rsidP="002F08BF">
      <w:pPr>
        <w:pStyle w:val="Corpsdetexte"/>
      </w:pPr>
      <w:r w:rsidRPr="00FE6751">
        <w:t xml:space="preserve">Moreover, the frequency of the </w:t>
      </w:r>
      <w:proofErr w:type="spellStart"/>
      <w:r w:rsidRPr="00FE6751">
        <w:t>NetCDF</w:t>
      </w:r>
      <w:proofErr w:type="spellEnd"/>
      <w:r w:rsidRPr="00FE6751">
        <w:t xml:space="preserve"> file update can depend on Argo file types:</w:t>
      </w:r>
    </w:p>
    <w:p w:rsidR="002F08BF" w:rsidRPr="00FE6751" w:rsidRDefault="002F08BF" w:rsidP="002F08BF">
      <w:pPr>
        <w:pStyle w:val="Corpsdetexte"/>
        <w:widowControl w:val="0"/>
        <w:numPr>
          <w:ilvl w:val="0"/>
          <w:numId w:val="34"/>
        </w:numPr>
        <w:suppressAutoHyphens/>
      </w:pPr>
      <w:r w:rsidRPr="00FE6751">
        <w:t>High frequency for profile files (i.e. each time data is received from the float),</w:t>
      </w:r>
    </w:p>
    <w:p w:rsidR="002F08BF" w:rsidRPr="00FE6751" w:rsidRDefault="002F08BF" w:rsidP="002F08BF">
      <w:pPr>
        <w:pStyle w:val="Corpsdetexte"/>
        <w:widowControl w:val="0"/>
        <w:numPr>
          <w:ilvl w:val="0"/>
          <w:numId w:val="34"/>
        </w:numPr>
        <w:suppressAutoHyphens/>
      </w:pPr>
      <w:r w:rsidRPr="00FE6751">
        <w:t>Low frequency for trajectory, meta-data and technical files (i.e. only when the float has ended its surface transmission).</w:t>
      </w:r>
    </w:p>
    <w:p w:rsidR="002F08BF" w:rsidRPr="00FE6751" w:rsidRDefault="002F08BF" w:rsidP="002F08BF">
      <w:pPr>
        <w:pStyle w:val="Corpsdetexte"/>
      </w:pPr>
      <w:r w:rsidRPr="00FE6751">
        <w:t>Consequently, the DAC decoder needs specific input parameters.</w:t>
      </w:r>
    </w:p>
    <w:p w:rsidR="002F08BF" w:rsidRPr="00FE6751" w:rsidRDefault="002F08BF" w:rsidP="002F08BF">
      <w:pPr>
        <w:pStyle w:val="Corpsdetexte"/>
      </w:pPr>
      <w:r w:rsidRPr="00FE6751">
        <w:t xml:space="preserve">These parameters </w:t>
      </w:r>
      <w:proofErr w:type="gramStart"/>
      <w:r w:rsidRPr="00FE6751">
        <w:t>should be provided</w:t>
      </w:r>
      <w:proofErr w:type="gramEnd"/>
      <w:r w:rsidRPr="00FE6751">
        <w:t xml:space="preserve"> in pairs: </w:t>
      </w:r>
      <w:r w:rsidRPr="00FE6751">
        <w:rPr>
          <w:i/>
        </w:rPr>
        <w:t>'</w:t>
      </w:r>
      <w:proofErr w:type="spellStart"/>
      <w:r w:rsidRPr="00FE6751">
        <w:rPr>
          <w:i/>
        </w:rPr>
        <w:t>parameterName</w:t>
      </w:r>
      <w:proofErr w:type="spellEnd"/>
      <w:r w:rsidRPr="00FE6751">
        <w:rPr>
          <w:i/>
        </w:rPr>
        <w:t>'</w:t>
      </w:r>
      <w:r w:rsidRPr="00FE6751">
        <w:t xml:space="preserve">, </w:t>
      </w:r>
      <w:r w:rsidRPr="00FE6751">
        <w:rPr>
          <w:i/>
        </w:rPr>
        <w:t>'</w:t>
      </w:r>
      <w:proofErr w:type="spellStart"/>
      <w:r w:rsidRPr="00FE6751">
        <w:rPr>
          <w:i/>
        </w:rPr>
        <w:t>parameterValue</w:t>
      </w:r>
      <w:proofErr w:type="spellEnd"/>
      <w:r w:rsidRPr="00FE6751">
        <w:rPr>
          <w:i/>
        </w:rPr>
        <w:t>'</w:t>
      </w:r>
      <w:r w:rsidRPr="00FE6751">
        <w:t>.</w:t>
      </w:r>
    </w:p>
    <w:p w:rsidR="002F08BF" w:rsidRPr="00FE6751" w:rsidRDefault="002F08BF" w:rsidP="002F08BF">
      <w:pPr>
        <w:pStyle w:val="Corpsdetexte"/>
      </w:pPr>
      <w:r w:rsidRPr="00FE6751">
        <w:t>The allowed parameters depend on float transmission type.</w:t>
      </w:r>
    </w:p>
    <w:p w:rsidR="002F08BF" w:rsidRPr="00FE6751" w:rsidRDefault="002F08BF" w:rsidP="00715A45">
      <w:pPr>
        <w:pStyle w:val="Titre3"/>
      </w:pPr>
      <w:bookmarkStart w:id="865" w:name="_Toc460855071"/>
      <w:bookmarkStart w:id="866" w:name="_Toc81907658"/>
      <w:r w:rsidRPr="00FE6751">
        <w:t>For Argos floats</w:t>
      </w:r>
      <w:bookmarkEnd w:id="865"/>
      <w:bookmarkEnd w:id="866"/>
    </w:p>
    <w:p w:rsidR="002F08BF" w:rsidRPr="00FE6751" w:rsidRDefault="002F08BF" w:rsidP="002F08BF">
      <w:pPr>
        <w:pStyle w:val="Corpsdetexte"/>
        <w:widowControl w:val="0"/>
        <w:numPr>
          <w:ilvl w:val="0"/>
          <w:numId w:val="35"/>
        </w:numPr>
        <w:suppressAutoHyphens/>
      </w:pPr>
      <w:r w:rsidRPr="00FE6751">
        <w:rPr>
          <w:b/>
        </w:rPr>
        <w:t>'</w:t>
      </w:r>
      <w:proofErr w:type="spellStart"/>
      <w:proofErr w:type="gramStart"/>
      <w:r w:rsidRPr="00FE6751">
        <w:rPr>
          <w:b/>
        </w:rPr>
        <w:t>processmode</w:t>
      </w:r>
      <w:proofErr w:type="spellEnd"/>
      <w:proofErr w:type="gramEnd"/>
      <w:r w:rsidRPr="00FE6751">
        <w:rPr>
          <w:b/>
        </w:rPr>
        <w:t>'</w:t>
      </w:r>
      <w:r w:rsidRPr="00FE6751">
        <w:t xml:space="preserve">: this parameter name is used to choose the data you want to decode and the </w:t>
      </w:r>
      <w:proofErr w:type="spellStart"/>
      <w:r w:rsidRPr="00FE6751">
        <w:t>NetCDF</w:t>
      </w:r>
      <w:proofErr w:type="spellEnd"/>
      <w:r w:rsidRPr="00FE6751">
        <w:t xml:space="preserve"> files you want to generate. This </w:t>
      </w:r>
      <w:r w:rsidRPr="00FE6751">
        <w:rPr>
          <w:i/>
        </w:rPr>
        <w:t>'</w:t>
      </w:r>
      <w:proofErr w:type="spellStart"/>
      <w:r w:rsidRPr="00FE6751">
        <w:rPr>
          <w:i/>
        </w:rPr>
        <w:t>parameterName</w:t>
      </w:r>
      <w:proofErr w:type="spellEnd"/>
      <w:r w:rsidRPr="00FE6751">
        <w:rPr>
          <w:i/>
        </w:rPr>
        <w:t>'</w:t>
      </w:r>
      <w:r w:rsidRPr="00FE6751">
        <w:t xml:space="preserve"> can be associated to one of the 3 following </w:t>
      </w:r>
      <w:r w:rsidRPr="00FE6751">
        <w:rPr>
          <w:i/>
        </w:rPr>
        <w:t>'</w:t>
      </w:r>
      <w:proofErr w:type="spellStart"/>
      <w:r w:rsidRPr="00FE6751">
        <w:rPr>
          <w:i/>
        </w:rPr>
        <w:t>parameterValue</w:t>
      </w:r>
      <w:proofErr w:type="spellEnd"/>
      <w:r w:rsidRPr="00FE6751">
        <w:rPr>
          <w:i/>
        </w:rPr>
        <w:t>'</w:t>
      </w:r>
      <w:r w:rsidRPr="00FE6751">
        <w:t>:</w:t>
      </w:r>
    </w:p>
    <w:p w:rsidR="002F08BF" w:rsidRPr="00FE6751" w:rsidRDefault="002F08BF" w:rsidP="002F08BF">
      <w:pPr>
        <w:pStyle w:val="Corpsdetexte"/>
        <w:widowControl w:val="0"/>
        <w:numPr>
          <w:ilvl w:val="1"/>
          <w:numId w:val="35"/>
        </w:numPr>
        <w:suppressAutoHyphens/>
      </w:pPr>
      <w:r w:rsidRPr="00FE6751">
        <w:rPr>
          <w:b/>
        </w:rPr>
        <w:t>'</w:t>
      </w:r>
      <w:proofErr w:type="gramStart"/>
      <w:r w:rsidRPr="00FE6751">
        <w:rPr>
          <w:b/>
        </w:rPr>
        <w:t>all</w:t>
      </w:r>
      <w:proofErr w:type="gramEnd"/>
      <w:r w:rsidRPr="00FE6751">
        <w:rPr>
          <w:b/>
        </w:rPr>
        <w:t>'</w:t>
      </w:r>
      <w:r w:rsidRPr="00FE6751">
        <w:t xml:space="preserve">: in this mode the new HEX Argos data file (provided with the </w:t>
      </w:r>
      <w:r w:rsidRPr="00FE6751">
        <w:rPr>
          <w:b/>
        </w:rPr>
        <w:t>'</w:t>
      </w:r>
      <w:proofErr w:type="spellStart"/>
      <w:r w:rsidRPr="00FE6751">
        <w:rPr>
          <w:b/>
        </w:rPr>
        <w:t>argosfile</w:t>
      </w:r>
      <w:proofErr w:type="spellEnd"/>
      <w:r w:rsidRPr="00FE6751">
        <w:rPr>
          <w:b/>
        </w:rPr>
        <w:t>'</w:t>
      </w:r>
      <w:r w:rsidRPr="00FE6751">
        <w:t xml:space="preserve"> parameter) and all the already received data (stored in the </w:t>
      </w:r>
      <w:r w:rsidRPr="00FE6751">
        <w:rPr>
          <w:rStyle w:val="CodeCar"/>
          <w:rFonts w:eastAsiaTheme="minorEastAsia"/>
        </w:rPr>
        <w:t>DIR_INPUT_HEX_ARGOS_FILE_FORMAT_1</w:t>
      </w:r>
      <w:r w:rsidRPr="00FE6751">
        <w:t>/</w:t>
      </w:r>
      <w:proofErr w:type="spellStart"/>
      <w:r w:rsidRPr="00FE6751">
        <w:rPr>
          <w:i/>
        </w:rPr>
        <w:t>ArgosId</w:t>
      </w:r>
      <w:proofErr w:type="spellEnd"/>
      <w:r w:rsidRPr="00FE6751">
        <w:t xml:space="preserve"> directory) are processed and all the </w:t>
      </w:r>
      <w:proofErr w:type="spellStart"/>
      <w:r w:rsidRPr="00FE6751">
        <w:t>NetCDF</w:t>
      </w:r>
      <w:proofErr w:type="spellEnd"/>
      <w:r w:rsidRPr="00FE6751">
        <w:t xml:space="preserve">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proofErr w:type="spellStart"/>
      <w:r w:rsidRPr="00FE6751">
        <w:rPr>
          <w:i/>
        </w:rPr>
        <w:t>ArgosId</w:t>
      </w:r>
      <w:proofErr w:type="spellEnd"/>
      <w:r w:rsidRPr="00FE6751">
        <w:t xml:space="preserve"> directory. This mode </w:t>
      </w:r>
      <w:proofErr w:type="gramStart"/>
      <w:r w:rsidRPr="00FE6751">
        <w:t>is used</w:t>
      </w:r>
      <w:proofErr w:type="gramEnd"/>
      <w:r w:rsidRPr="00FE6751">
        <w:t xml:space="preserve"> at Coriolis, once per cycle at the end of the transmission to generate the TRAJ file and to be sure that all the received data has been exploited for the profile.</w:t>
      </w:r>
    </w:p>
    <w:p w:rsidR="002F08BF" w:rsidRPr="00FE6751" w:rsidRDefault="002F08BF" w:rsidP="002F08BF">
      <w:pPr>
        <w:pStyle w:val="Corpsdetexte"/>
        <w:widowControl w:val="0"/>
        <w:numPr>
          <w:ilvl w:val="1"/>
          <w:numId w:val="35"/>
        </w:numPr>
        <w:suppressAutoHyphens/>
      </w:pPr>
      <w:r w:rsidRPr="00FE6751">
        <w:rPr>
          <w:b/>
        </w:rPr>
        <w:t>'</w:t>
      </w:r>
      <w:proofErr w:type="gramStart"/>
      <w:r w:rsidRPr="00FE6751">
        <w:rPr>
          <w:b/>
        </w:rPr>
        <w:t>profile</w:t>
      </w:r>
      <w:proofErr w:type="gramEnd"/>
      <w:r w:rsidRPr="00FE6751">
        <w:rPr>
          <w:b/>
        </w:rPr>
        <w:t>'</w:t>
      </w:r>
      <w:r w:rsidRPr="00FE6751">
        <w:t xml:space="preserve">: in this mode only the new HEX Argos data file (provided with the </w:t>
      </w:r>
      <w:r w:rsidRPr="00FE6751">
        <w:rPr>
          <w:b/>
        </w:rPr>
        <w:t>'</w:t>
      </w:r>
      <w:proofErr w:type="spellStart"/>
      <w:r w:rsidRPr="00FE6751">
        <w:rPr>
          <w:b/>
        </w:rPr>
        <w:t>argosfile</w:t>
      </w:r>
      <w:proofErr w:type="spellEnd"/>
      <w:r w:rsidRPr="00FE6751">
        <w:rPr>
          <w:b/>
        </w:rPr>
        <w:t>'</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w:t>
      </w:r>
      <w:proofErr w:type="gramStart"/>
      <w:r w:rsidRPr="00FE6751">
        <w:t>0</w:t>
      </w:r>
      <w:proofErr w:type="gramEnd"/>
      <w:r w:rsidRPr="00FE6751">
        <w:t xml:space="preserve"> and the </w:t>
      </w:r>
      <w:r w:rsidRPr="00FE6751">
        <w:rPr>
          <w:rStyle w:val="CodeCar"/>
          <w:rFonts w:eastAsiaTheme="minorEastAsia"/>
        </w:rPr>
        <w:t>GENERATE_NC_MONO_PROF</w:t>
      </w:r>
      <w:r w:rsidRPr="00FE6751">
        <w:t xml:space="preserve"> flag is set to 2. Consequently, only the mono-profile </w:t>
      </w:r>
      <w:proofErr w:type="spellStart"/>
      <w:r w:rsidRPr="00FE6751">
        <w:t>NetCDF</w:t>
      </w:r>
      <w:proofErr w:type="spellEnd"/>
      <w:r w:rsidRPr="00FE6751">
        <w:t xml:space="preserve"> file associated to the provided new HEX Argos data file is created or updated (if needed). This mode is used at Coriolis each time (once per </w:t>
      </w:r>
      <w:proofErr w:type="gramStart"/>
      <w:r w:rsidRPr="00FE6751">
        <w:t>hour)</w:t>
      </w:r>
      <w:proofErr w:type="gramEnd"/>
      <w:r w:rsidRPr="00FE6751">
        <w:t xml:space="preserve"> HEX data are received from CLS to create a complete version of the corresponding mono-profile file.</w:t>
      </w:r>
    </w:p>
    <w:p w:rsidR="002F08BF" w:rsidRPr="00FE6751" w:rsidRDefault="002F08BF" w:rsidP="002F08BF">
      <w:pPr>
        <w:pStyle w:val="Corpsdetexte"/>
        <w:widowControl w:val="0"/>
        <w:numPr>
          <w:ilvl w:val="1"/>
          <w:numId w:val="35"/>
        </w:numPr>
        <w:suppressAutoHyphens/>
      </w:pPr>
      <w:r w:rsidRPr="00FE6751">
        <w:rPr>
          <w:b/>
        </w:rPr>
        <w:t>'</w:t>
      </w:r>
      <w:proofErr w:type="spellStart"/>
      <w:proofErr w:type="gramStart"/>
      <w:r w:rsidRPr="00FE6751">
        <w:rPr>
          <w:b/>
        </w:rPr>
        <w:t>redecode</w:t>
      </w:r>
      <w:proofErr w:type="spellEnd"/>
      <w:proofErr w:type="gramEnd"/>
      <w:r w:rsidRPr="00FE6751">
        <w:rPr>
          <w:b/>
        </w:rPr>
        <w:t>'</w:t>
      </w:r>
      <w:r w:rsidRPr="00FE6751">
        <w:t xml:space="preserve">: in this mode all the already received data of given float (provided with the </w:t>
      </w:r>
      <w:r w:rsidRPr="00FE6751">
        <w:rPr>
          <w:b/>
        </w:rPr>
        <w:t>'</w:t>
      </w:r>
      <w:proofErr w:type="spellStart"/>
      <w:r w:rsidRPr="00FE6751">
        <w:rPr>
          <w:b/>
        </w:rPr>
        <w:t>floatwmo</w:t>
      </w:r>
      <w:proofErr w:type="spellEnd"/>
      <w:r w:rsidRPr="00FE6751">
        <w:rPr>
          <w:b/>
        </w:rPr>
        <w:t>'</w:t>
      </w:r>
      <w:r w:rsidRPr="00FE6751">
        <w:t xml:space="preserve"> parameter) are processed and all the </w:t>
      </w:r>
      <w:proofErr w:type="spellStart"/>
      <w:r w:rsidRPr="00FE6751">
        <w:t>NetCDF</w:t>
      </w:r>
      <w:proofErr w:type="spellEnd"/>
      <w:r w:rsidRPr="00FE6751">
        <w:t xml:space="preserve"> files are generated (according to the </w:t>
      </w:r>
      <w:r w:rsidRPr="00FE6751">
        <w:rPr>
          <w:rStyle w:val="CodeCar"/>
          <w:rFonts w:eastAsiaTheme="minorEastAsia"/>
        </w:rPr>
        <w:t>GENERATE_NC_*</w:t>
      </w:r>
      <w:r w:rsidRPr="00FE6751">
        <w:t xml:space="preserve"> configuration flags). This mode </w:t>
      </w:r>
      <w:proofErr w:type="gramStart"/>
      <w:r w:rsidRPr="00FE6751">
        <w:t>is used</w:t>
      </w:r>
      <w:proofErr w:type="gramEnd"/>
      <w:r w:rsidRPr="00FE6751">
        <w:t xml:space="preserve"> at Coriolis to re-decode the data of dead floats each time a new version of the decoder is </w:t>
      </w:r>
      <w:r w:rsidRPr="00FE6751">
        <w:lastRenderedPageBreak/>
        <w:t xml:space="preserve">available (with updates or corrections that concern the Argos decoding chain or the </w:t>
      </w:r>
      <w:proofErr w:type="spellStart"/>
      <w:r w:rsidRPr="00FE6751">
        <w:t>NetCDF</w:t>
      </w:r>
      <w:proofErr w:type="spellEnd"/>
      <w:r w:rsidRPr="00FE6751">
        <w:t xml:space="preserve"> files generation).</w:t>
      </w:r>
    </w:p>
    <w:p w:rsidR="002F08BF" w:rsidRPr="00FE6751" w:rsidRDefault="002F08BF" w:rsidP="002F08BF">
      <w:pPr>
        <w:pStyle w:val="Corpsdetexte"/>
        <w:widowControl w:val="0"/>
        <w:numPr>
          <w:ilvl w:val="0"/>
          <w:numId w:val="35"/>
        </w:numPr>
        <w:suppressAutoHyphens/>
      </w:pPr>
      <w:r w:rsidRPr="00FE6751">
        <w:rPr>
          <w:b/>
        </w:rPr>
        <w:t>'</w:t>
      </w:r>
      <w:proofErr w:type="spellStart"/>
      <w:proofErr w:type="gramStart"/>
      <w:r w:rsidRPr="00FE6751">
        <w:rPr>
          <w:b/>
        </w:rPr>
        <w:t>argosfile</w:t>
      </w:r>
      <w:proofErr w:type="spellEnd"/>
      <w:proofErr w:type="gramEnd"/>
      <w:r w:rsidRPr="00FE6751">
        <w:rPr>
          <w:b/>
        </w:rPr>
        <w:t>'</w:t>
      </w:r>
      <w:r w:rsidRPr="00FE6751">
        <w:t xml:space="preserve">: this parameter name is used to provide the name of the file containing the new incoming HEX Argos data. The associated </w:t>
      </w:r>
      <w:r w:rsidRPr="00FE6751">
        <w:rPr>
          <w:i/>
        </w:rPr>
        <w:t>'</w:t>
      </w:r>
      <w:proofErr w:type="spellStart"/>
      <w:r w:rsidRPr="00FE6751">
        <w:rPr>
          <w:i/>
        </w:rPr>
        <w:t>parameterValue</w:t>
      </w:r>
      <w:proofErr w:type="spellEnd"/>
      <w:r w:rsidRPr="00FE6751">
        <w:rPr>
          <w:i/>
        </w:rPr>
        <w:t>'</w:t>
      </w:r>
      <w:r w:rsidRPr="00FE6751">
        <w:t xml:space="preserve"> is the absolute file path name of the concerned file.</w:t>
      </w:r>
    </w:p>
    <w:p w:rsidR="002F08BF" w:rsidRPr="00FE6751" w:rsidRDefault="002F08BF" w:rsidP="002F08BF">
      <w:pPr>
        <w:pStyle w:val="Corpsdetexte"/>
        <w:widowControl w:val="0"/>
        <w:numPr>
          <w:ilvl w:val="0"/>
          <w:numId w:val="35"/>
        </w:numPr>
        <w:suppressAutoHyphens/>
      </w:pPr>
      <w:r w:rsidRPr="00FE6751">
        <w:rPr>
          <w:b/>
        </w:rPr>
        <w:t>'</w:t>
      </w:r>
      <w:proofErr w:type="spellStart"/>
      <w:proofErr w:type="gramStart"/>
      <w:r w:rsidRPr="00FE6751">
        <w:rPr>
          <w:b/>
        </w:rPr>
        <w:t>floatwmo</w:t>
      </w:r>
      <w:proofErr w:type="spellEnd"/>
      <w:proofErr w:type="gramEnd"/>
      <w:r w:rsidRPr="00FE6751">
        <w:rPr>
          <w:b/>
        </w:rPr>
        <w:t>'</w:t>
      </w:r>
      <w:r w:rsidRPr="00FE6751">
        <w:t xml:space="preserve">: this parameter name is used to provide a float WMO number. The associated </w:t>
      </w:r>
      <w:r w:rsidRPr="00FE6751">
        <w:rPr>
          <w:i/>
        </w:rPr>
        <w:t>'</w:t>
      </w:r>
      <w:proofErr w:type="spellStart"/>
      <w:r w:rsidRPr="00FE6751">
        <w:rPr>
          <w:i/>
        </w:rPr>
        <w:t>parameterValue</w:t>
      </w:r>
      <w:proofErr w:type="spellEnd"/>
      <w:r w:rsidRPr="00FE6751">
        <w:rPr>
          <w:i/>
        </w:rPr>
        <w:t>'</w:t>
      </w:r>
      <w:r w:rsidRPr="00FE6751">
        <w:t xml:space="preserve"> is the float WMO number.</w:t>
      </w:r>
    </w:p>
    <w:p w:rsidR="002F08BF" w:rsidRPr="00FE6751" w:rsidRDefault="002F08BF" w:rsidP="002F08BF">
      <w:pPr>
        <w:pStyle w:val="Corpsdetexte"/>
        <w:rPr>
          <w:b/>
        </w:rPr>
      </w:pPr>
      <w:r w:rsidRPr="00FE6751">
        <w:rPr>
          <w:b/>
        </w:rPr>
        <w:t>The '</w:t>
      </w:r>
      <w:proofErr w:type="spellStart"/>
      <w:r w:rsidRPr="00FE6751">
        <w:rPr>
          <w:b/>
        </w:rPr>
        <w:t>processmode</w:t>
      </w:r>
      <w:proofErr w:type="spellEnd"/>
      <w:r w:rsidRPr="00FE6751">
        <w:rPr>
          <w:b/>
        </w:rPr>
        <w:t>' parameter is mandatory.</w:t>
      </w:r>
    </w:p>
    <w:p w:rsidR="002F08BF" w:rsidRPr="00FE6751" w:rsidRDefault="002F08BF" w:rsidP="002F08BF">
      <w:pPr>
        <w:pStyle w:val="Corpsdetexte"/>
        <w:rPr>
          <w:b/>
        </w:rPr>
      </w:pPr>
      <w:r w:rsidRPr="00FE6751">
        <w:rPr>
          <w:b/>
        </w:rPr>
        <w:t>When '</w:t>
      </w:r>
      <w:proofErr w:type="spellStart"/>
      <w:r w:rsidRPr="00FE6751">
        <w:rPr>
          <w:b/>
        </w:rPr>
        <w:t>processmode</w:t>
      </w:r>
      <w:proofErr w:type="spellEnd"/>
      <w:r w:rsidRPr="00FE6751">
        <w:rPr>
          <w:b/>
        </w:rPr>
        <w:t>' is associated to 'all' or 'profile', the parameter '</w:t>
      </w:r>
      <w:proofErr w:type="spellStart"/>
      <w:r w:rsidRPr="00FE6751">
        <w:rPr>
          <w:b/>
        </w:rPr>
        <w:t>argosfile</w:t>
      </w:r>
      <w:proofErr w:type="spellEnd"/>
      <w:r w:rsidRPr="00FE6751">
        <w:rPr>
          <w:b/>
        </w:rPr>
        <w:t>' is mandatory.</w:t>
      </w:r>
    </w:p>
    <w:p w:rsidR="002F08BF" w:rsidRPr="00FE6751" w:rsidRDefault="002F08BF" w:rsidP="002F08BF">
      <w:pPr>
        <w:pStyle w:val="Corpsdetexte"/>
        <w:rPr>
          <w:b/>
        </w:rPr>
      </w:pPr>
      <w:r w:rsidRPr="00FE6751">
        <w:rPr>
          <w:b/>
        </w:rPr>
        <w:t>When '</w:t>
      </w:r>
      <w:proofErr w:type="spellStart"/>
      <w:r w:rsidRPr="00FE6751">
        <w:rPr>
          <w:b/>
        </w:rPr>
        <w:t>processmode</w:t>
      </w:r>
      <w:proofErr w:type="spellEnd"/>
      <w:r w:rsidRPr="00FE6751">
        <w:rPr>
          <w:b/>
        </w:rPr>
        <w:t>' is associated to '</w:t>
      </w:r>
      <w:proofErr w:type="spellStart"/>
      <w:r w:rsidRPr="00FE6751">
        <w:rPr>
          <w:b/>
        </w:rPr>
        <w:t>redecode</w:t>
      </w:r>
      <w:proofErr w:type="spellEnd"/>
      <w:r w:rsidRPr="00FE6751">
        <w:rPr>
          <w:b/>
        </w:rPr>
        <w:t>', the parameter '</w:t>
      </w:r>
      <w:proofErr w:type="spellStart"/>
      <w:r w:rsidRPr="00FE6751">
        <w:rPr>
          <w:b/>
        </w:rPr>
        <w:t>floatwmo</w:t>
      </w:r>
      <w:proofErr w:type="spellEnd"/>
      <w:r w:rsidRPr="00FE6751">
        <w:rPr>
          <w:b/>
        </w:rPr>
        <w:t>' is mandatory.</w:t>
      </w:r>
    </w:p>
    <w:p w:rsidR="002F08BF" w:rsidRPr="00FE6751" w:rsidRDefault="002F08BF" w:rsidP="00715A45">
      <w:pPr>
        <w:pStyle w:val="Titre3"/>
      </w:pPr>
      <w:bookmarkStart w:id="867" w:name="_Toc460855072"/>
      <w:bookmarkStart w:id="868" w:name="_Toc81907659"/>
      <w:r w:rsidRPr="00FE6751">
        <w:t>For Iridium floats</w:t>
      </w:r>
      <w:bookmarkEnd w:id="867"/>
      <w:bookmarkEnd w:id="868"/>
    </w:p>
    <w:p w:rsidR="002F08BF" w:rsidRPr="00FE6751" w:rsidRDefault="002F08BF" w:rsidP="002F08BF">
      <w:pPr>
        <w:pStyle w:val="Corpsdetexte"/>
        <w:widowControl w:val="0"/>
        <w:numPr>
          <w:ilvl w:val="0"/>
          <w:numId w:val="36"/>
        </w:numPr>
        <w:suppressAutoHyphens/>
      </w:pPr>
      <w:r w:rsidRPr="00FE6751">
        <w:rPr>
          <w:b/>
        </w:rPr>
        <w:t>'</w:t>
      </w:r>
      <w:proofErr w:type="spellStart"/>
      <w:proofErr w:type="gramStart"/>
      <w:r w:rsidRPr="00FE6751">
        <w:rPr>
          <w:b/>
        </w:rPr>
        <w:t>rsynclog</w:t>
      </w:r>
      <w:proofErr w:type="spellEnd"/>
      <w:proofErr w:type="gramEnd"/>
      <w:r w:rsidRPr="00FE6751">
        <w:rPr>
          <w:b/>
        </w:rPr>
        <w:t>'</w:t>
      </w:r>
      <w:r w:rsidRPr="00FE6751">
        <w:t xml:space="preserve">: this parameter name is used to select a log generated by the </w:t>
      </w:r>
      <w:proofErr w:type="spellStart"/>
      <w:r w:rsidRPr="00FE6751">
        <w:t>rsync</w:t>
      </w:r>
      <w:proofErr w:type="spellEnd"/>
      <w:r w:rsidRPr="00FE6751">
        <w:t xml:space="preserve"> tool used to identify the new incoming Iridium files. This </w:t>
      </w:r>
      <w:r w:rsidRPr="00FE6751">
        <w:rPr>
          <w:i/>
        </w:rPr>
        <w:t>'</w:t>
      </w:r>
      <w:proofErr w:type="spellStart"/>
      <w:r w:rsidRPr="00FE6751">
        <w:rPr>
          <w:i/>
        </w:rPr>
        <w:t>parameterName</w:t>
      </w:r>
      <w:proofErr w:type="spellEnd"/>
      <w:r w:rsidRPr="00FE6751">
        <w:rPr>
          <w:i/>
        </w:rPr>
        <w:t>'</w:t>
      </w:r>
      <w:r w:rsidRPr="00FE6751">
        <w:t xml:space="preserve"> can be associated to one of the 2 following </w:t>
      </w:r>
      <w:r w:rsidRPr="00FE6751">
        <w:rPr>
          <w:i/>
        </w:rPr>
        <w:t>'</w:t>
      </w:r>
      <w:proofErr w:type="spellStart"/>
      <w:r w:rsidRPr="00FE6751">
        <w:rPr>
          <w:i/>
        </w:rPr>
        <w:t>parameterValue</w:t>
      </w:r>
      <w:proofErr w:type="spellEnd"/>
      <w:r w:rsidRPr="00FE6751">
        <w:rPr>
          <w:i/>
        </w:rPr>
        <w:t>'</w:t>
      </w:r>
      <w:r w:rsidRPr="00FE6751">
        <w:t>:</w:t>
      </w:r>
    </w:p>
    <w:p w:rsidR="002F08BF" w:rsidRPr="00FE6751" w:rsidRDefault="002F08BF" w:rsidP="002F08BF">
      <w:pPr>
        <w:pStyle w:val="Corpsdetexte"/>
        <w:widowControl w:val="0"/>
        <w:numPr>
          <w:ilvl w:val="1"/>
          <w:numId w:val="36"/>
        </w:numPr>
        <w:suppressAutoHyphens/>
      </w:pPr>
      <w:r w:rsidRPr="00FE6751">
        <w:rPr>
          <w:b/>
        </w:rPr>
        <w:t>'</w:t>
      </w:r>
      <w:proofErr w:type="gramStart"/>
      <w:r w:rsidRPr="00FE6751">
        <w:rPr>
          <w:b/>
        </w:rPr>
        <w:t>all</w:t>
      </w:r>
      <w:proofErr w:type="gramEnd"/>
      <w:r w:rsidRPr="00FE6751">
        <w:rPr>
          <w:b/>
        </w:rPr>
        <w:t>'</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rsidR="002F08BF" w:rsidRPr="00FE6751" w:rsidRDefault="002F08BF" w:rsidP="002F08BF">
      <w:pPr>
        <w:pStyle w:val="Corpsdetexte"/>
        <w:widowControl w:val="0"/>
        <w:numPr>
          <w:ilvl w:val="1"/>
          <w:numId w:val="36"/>
        </w:numPr>
        <w:suppressAutoHyphens/>
      </w:pPr>
      <w:r w:rsidRPr="00FE6751">
        <w:t xml:space="preserve">The name (without any path) of one </w:t>
      </w:r>
      <w:proofErr w:type="spellStart"/>
      <w:r w:rsidRPr="00FE6751">
        <w:t>rsync</w:t>
      </w:r>
      <w:proofErr w:type="spellEnd"/>
      <w:r w:rsidRPr="00FE6751">
        <w:t xml:space="preserve"> log file stored in the </w:t>
      </w:r>
      <w:r w:rsidRPr="00FE6751">
        <w:rPr>
          <w:rStyle w:val="CodeCar"/>
          <w:rFonts w:eastAsiaTheme="minorEastAsia"/>
        </w:rPr>
        <w:t>DIR_INPUT_RSYNC_LOG</w:t>
      </w:r>
      <w:r w:rsidRPr="00FE6751">
        <w:t xml:space="preserve"> directory.</w:t>
      </w:r>
    </w:p>
    <w:p w:rsidR="002F08BF" w:rsidRPr="00FE6751" w:rsidRDefault="002F08BF" w:rsidP="002F08BF">
      <w:pPr>
        <w:pStyle w:val="Corpsdetexte"/>
        <w:widowControl w:val="0"/>
        <w:numPr>
          <w:ilvl w:val="0"/>
          <w:numId w:val="36"/>
        </w:numPr>
        <w:suppressAutoHyphens/>
      </w:pPr>
      <w:r w:rsidRPr="00FE6751">
        <w:rPr>
          <w:b/>
        </w:rPr>
        <w:t>'</w:t>
      </w:r>
      <w:proofErr w:type="spellStart"/>
      <w:proofErr w:type="gramStart"/>
      <w:r w:rsidRPr="00FE6751">
        <w:rPr>
          <w:b/>
        </w:rPr>
        <w:t>floatwmo</w:t>
      </w:r>
      <w:proofErr w:type="spellEnd"/>
      <w:proofErr w:type="gramEnd"/>
      <w:r w:rsidRPr="00FE6751">
        <w:rPr>
          <w:b/>
        </w:rPr>
        <w:t>'</w:t>
      </w:r>
      <w:r w:rsidRPr="00FE6751">
        <w:t xml:space="preserve">: this parameter name is used to provide a float WMO number. The associated </w:t>
      </w:r>
      <w:r w:rsidRPr="00FE6751">
        <w:rPr>
          <w:i/>
        </w:rPr>
        <w:t>'</w:t>
      </w:r>
      <w:proofErr w:type="spellStart"/>
      <w:r w:rsidRPr="00FE6751">
        <w:rPr>
          <w:i/>
        </w:rPr>
        <w:t>parameterValue</w:t>
      </w:r>
      <w:proofErr w:type="spellEnd"/>
      <w:r w:rsidRPr="00FE6751">
        <w:rPr>
          <w:i/>
        </w:rPr>
        <w:t>'</w:t>
      </w:r>
      <w:r w:rsidRPr="00FE6751">
        <w:t xml:space="preserve"> is the float WMO number.</w:t>
      </w:r>
    </w:p>
    <w:p w:rsidR="002F08BF" w:rsidRPr="00FE6751" w:rsidRDefault="002F08BF" w:rsidP="002F08BF">
      <w:pPr>
        <w:pStyle w:val="Corpsdetexte"/>
        <w:rPr>
          <w:b/>
        </w:rPr>
      </w:pPr>
      <w:r w:rsidRPr="00FE6751">
        <w:rPr>
          <w:b/>
        </w:rPr>
        <w:t>The '</w:t>
      </w:r>
      <w:proofErr w:type="spellStart"/>
      <w:r w:rsidRPr="00FE6751">
        <w:rPr>
          <w:b/>
        </w:rPr>
        <w:t>rsynclog</w:t>
      </w:r>
      <w:proofErr w:type="spellEnd"/>
      <w:r w:rsidRPr="00FE6751">
        <w:rPr>
          <w:b/>
        </w:rPr>
        <w:t>' and '</w:t>
      </w:r>
      <w:proofErr w:type="spellStart"/>
      <w:r w:rsidRPr="00FE6751">
        <w:rPr>
          <w:b/>
        </w:rPr>
        <w:t>floatwmo</w:t>
      </w:r>
      <w:proofErr w:type="spellEnd"/>
      <w:r w:rsidRPr="00FE6751">
        <w:rPr>
          <w:b/>
        </w:rPr>
        <w:t>' parameters are mandatory.</w:t>
      </w:r>
    </w:p>
    <w:p w:rsidR="002F08BF" w:rsidRPr="00FE6751" w:rsidRDefault="002F08BF" w:rsidP="002F08BF">
      <w:pPr>
        <w:pStyle w:val="Corpsdetexte"/>
      </w:pPr>
    </w:p>
    <w:p w:rsidR="00620DE3" w:rsidRPr="00FE6751" w:rsidRDefault="002F08BF" w:rsidP="002F08BF">
      <w:pPr>
        <w:pStyle w:val="Corpsdetexte"/>
      </w:pPr>
      <w:r w:rsidRPr="00FE6751">
        <w:t>Note that when an Iridium float is decode</w:t>
      </w:r>
      <w:r w:rsidR="00620DE3" w:rsidRPr="00FE6751">
        <w:t>d:</w:t>
      </w:r>
    </w:p>
    <w:p w:rsidR="002F08BF" w:rsidRPr="00FE6751" w:rsidRDefault="00620DE3" w:rsidP="00D036B0">
      <w:pPr>
        <w:pStyle w:val="Corpsdetexte"/>
        <w:numPr>
          <w:ilvl w:val="0"/>
          <w:numId w:val="59"/>
        </w:numPr>
      </w:pPr>
      <w:r w:rsidRPr="00FE6751">
        <w:t>T</w:t>
      </w:r>
      <w:r w:rsidR="002F08BF" w:rsidRPr="00FE6751">
        <w:t xml:space="preserve">he list of </w:t>
      </w:r>
      <w:proofErr w:type="spellStart"/>
      <w:r w:rsidR="002F08BF" w:rsidRPr="00FE6751">
        <w:t>rsync</w:t>
      </w:r>
      <w:proofErr w:type="spellEnd"/>
      <w:r w:rsidR="002F08BF" w:rsidRPr="00FE6751">
        <w:t xml:space="preserve"> log files checked is stored in the </w:t>
      </w:r>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t>
      </w:r>
      <w:proofErr w:type="gramStart"/>
      <w:r w:rsidR="0026045A" w:rsidRPr="00FE6751">
        <w:rPr>
          <w:i/>
        </w:rPr>
        <w:t>wmo.txt</w:t>
      </w:r>
      <w:r w:rsidR="0026045A" w:rsidRPr="00FE6751" w:rsidDel="006F61CB">
        <w:rPr>
          <w:i/>
        </w:rPr>
        <w:t xml:space="preserve"> </w:t>
      </w:r>
      <w:r w:rsidR="002F08BF" w:rsidRPr="00FE6751">
        <w:t xml:space="preserve"> </w:t>
      </w:r>
      <w:r w:rsidR="0026045A" w:rsidRPr="00FE6751">
        <w:t>file</w:t>
      </w:r>
      <w:proofErr w:type="gramEnd"/>
      <w:r w:rsidR="0026045A" w:rsidRPr="00FE6751">
        <w:t xml:space="preserv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xml:space="preserve">. These </w:t>
      </w:r>
      <w:proofErr w:type="spellStart"/>
      <w:r w:rsidRPr="00FE6751">
        <w:t>rsync</w:t>
      </w:r>
      <w:proofErr w:type="spellEnd"/>
      <w:r w:rsidRPr="00FE6751">
        <w:t xml:space="preserve"> log files will not be considered during the next sessions of the decoder,</w:t>
      </w:r>
    </w:p>
    <w:p w:rsidR="00620DE3" w:rsidRPr="00FE6751" w:rsidRDefault="00620DE3" w:rsidP="00620DE3">
      <w:pPr>
        <w:pStyle w:val="Corpsdetexte"/>
        <w:numPr>
          <w:ilvl w:val="0"/>
          <w:numId w:val="59"/>
        </w:numPr>
      </w:pPr>
      <w:proofErr w:type="gramStart"/>
      <w:r w:rsidRPr="00FE6751">
        <w:t xml:space="preserve">The list of </w:t>
      </w:r>
      <w:proofErr w:type="spellStart"/>
      <w:r w:rsidRPr="00FE6751">
        <w:t>rsync</w:t>
      </w:r>
      <w:proofErr w:type="spellEnd"/>
      <w:r w:rsidRPr="00FE6751">
        <w:t xml:space="preserve"> log files used (i.e. that report at least one float mail or SBD file)  is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w:t>
      </w:r>
      <w:proofErr w:type="gramEnd"/>
      <w:r w:rsidRPr="00FE6751">
        <w:t xml:space="preserve"> These </w:t>
      </w:r>
      <w:proofErr w:type="spellStart"/>
      <w:r w:rsidRPr="00FE6751">
        <w:t>rsync</w:t>
      </w:r>
      <w:proofErr w:type="spellEnd"/>
      <w:r w:rsidRPr="00FE6751">
        <w:t xml:space="preserve"> log files are stored for debugging purposes only,</w:t>
      </w:r>
    </w:p>
    <w:p w:rsidR="00620DE3" w:rsidRPr="00FE6751" w:rsidRDefault="00620DE3" w:rsidP="00620DE3">
      <w:pPr>
        <w:pStyle w:val="Corpsdetexte"/>
        <w:numPr>
          <w:ilvl w:val="0"/>
          <w:numId w:val="59"/>
        </w:numPr>
      </w:pPr>
      <w:r w:rsidRPr="00FE6751">
        <w:t xml:space="preserve">The list of decoded buffers is stored in the </w:t>
      </w:r>
      <w:r w:rsidRPr="00FE6751">
        <w:rPr>
          <w:rStyle w:val="CodeCar"/>
          <w:rFonts w:eastAsiaTheme="minorEastAsia"/>
        </w:rPr>
        <w:t>IRIDIUM_DATA_DIRECTORY</w:t>
      </w:r>
      <w:r w:rsidRPr="00FE6751">
        <w:t>/</w:t>
      </w:r>
      <w:r w:rsidRPr="00FE6751">
        <w:rPr>
          <w:i/>
        </w:rPr>
        <w:t>IMEI_WMO/history_of_processed_data/</w:t>
      </w:r>
      <w:r w:rsidR="00F34629" w:rsidRPr="00FE6751">
        <w:rPr>
          <w:i/>
        </w:rPr>
        <w:t>wmo_</w:t>
      </w:r>
      <w:proofErr w:type="gramStart"/>
      <w:r w:rsidR="00F34629" w:rsidRPr="00FE6751">
        <w:rPr>
          <w:i/>
        </w:rPr>
        <w:t>buffers</w:t>
      </w:r>
      <w:r w:rsidRPr="00FE6751">
        <w:rPr>
          <w:i/>
        </w:rPr>
        <w:t>.txt</w:t>
      </w:r>
      <w:r w:rsidRPr="00FE6751" w:rsidDel="006F61CB">
        <w:rPr>
          <w:i/>
        </w:rPr>
        <w:t xml:space="preserve"> </w:t>
      </w:r>
      <w:r w:rsidRPr="00FE6751">
        <w:t xml:space="preserve"> file</w:t>
      </w:r>
      <w:proofErr w:type="gramEnd"/>
      <w:r w:rsidRPr="00FE6751">
        <w:t xml:space="preserv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rsidR="002F08BF" w:rsidRPr="00FE6751" w:rsidRDefault="002F08BF" w:rsidP="002F08BF">
      <w:pPr>
        <w:pStyle w:val="Corpsdetexte"/>
      </w:pPr>
      <w:r w:rsidRPr="00FE6751">
        <w:t>Consequently:</w:t>
      </w:r>
    </w:p>
    <w:p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 xml:space="preserve"> directory.</w:t>
      </w:r>
    </w:p>
    <w:p w:rsidR="002F08BF" w:rsidRPr="00FE6751" w:rsidRDefault="002F08BF" w:rsidP="00715A45">
      <w:pPr>
        <w:pStyle w:val="Titre3"/>
      </w:pPr>
      <w:bookmarkStart w:id="869" w:name="_Toc460855073"/>
      <w:bookmarkStart w:id="870" w:name="_Toc81907660"/>
      <w:r w:rsidRPr="00FE6751">
        <w:t>Additional parameters of the decoder</w:t>
      </w:r>
      <w:bookmarkEnd w:id="869"/>
      <w:bookmarkEnd w:id="870"/>
    </w:p>
    <w:p w:rsidR="002F08BF" w:rsidRPr="00FE6751" w:rsidRDefault="002F08BF" w:rsidP="002F08BF">
      <w:pPr>
        <w:pStyle w:val="Corpsdetexte"/>
      </w:pPr>
      <w:r w:rsidRPr="00FE6751">
        <w:t xml:space="preserve">Each configuration value of the </w:t>
      </w:r>
      <w:r w:rsidRPr="00FE6751">
        <w:rPr>
          <w:i/>
        </w:rPr>
        <w:t>_</w:t>
      </w:r>
      <w:proofErr w:type="spellStart"/>
      <w:r w:rsidRPr="00FE6751">
        <w:rPr>
          <w:i/>
        </w:rPr>
        <w:t>argo_decoder_conf.json</w:t>
      </w:r>
      <w:proofErr w:type="spellEnd"/>
      <w:r w:rsidRPr="00FE6751">
        <w:t xml:space="preserve"> configuration file </w:t>
      </w:r>
      <w:proofErr w:type="gramStart"/>
      <w:r w:rsidRPr="00FE6751">
        <w:t>can be modified</w:t>
      </w:r>
      <w:proofErr w:type="gramEnd"/>
      <w:r w:rsidRPr="00FE6751">
        <w:t xml:space="preserve"> through an input parameter. The input </w:t>
      </w:r>
      <w:r w:rsidRPr="00FE6751">
        <w:rPr>
          <w:i/>
        </w:rPr>
        <w:t>'</w:t>
      </w:r>
      <w:proofErr w:type="spellStart"/>
      <w:r w:rsidRPr="00FE6751">
        <w:rPr>
          <w:i/>
        </w:rPr>
        <w:t>parameterName</w:t>
      </w:r>
      <w:proofErr w:type="spellEnd"/>
      <w:r w:rsidRPr="00FE6751">
        <w:rPr>
          <w:i/>
        </w:rPr>
        <w:t>'</w:t>
      </w:r>
      <w:r w:rsidRPr="00FE6751">
        <w:t xml:space="preserve"> should be the name of the configuration variable and the input </w:t>
      </w:r>
      <w:r w:rsidRPr="00FE6751">
        <w:rPr>
          <w:i/>
        </w:rPr>
        <w:t>'</w:t>
      </w:r>
      <w:proofErr w:type="spellStart"/>
      <w:r w:rsidRPr="00FE6751">
        <w:rPr>
          <w:i/>
        </w:rPr>
        <w:t>parameterValue</w:t>
      </w:r>
      <w:proofErr w:type="spellEnd"/>
      <w:r w:rsidRPr="00FE6751">
        <w:rPr>
          <w:i/>
        </w:rPr>
        <w:t>'</w:t>
      </w:r>
      <w:r w:rsidRPr="00FE6751">
        <w:t xml:space="preserve"> should be the new associated configuration value.</w:t>
      </w:r>
    </w:p>
    <w:p w:rsidR="002F08BF" w:rsidRPr="00FE6751" w:rsidRDefault="002F08BF" w:rsidP="002F08BF">
      <w:pPr>
        <w:pStyle w:val="Corpsdetexte"/>
      </w:pPr>
      <w:proofErr w:type="gramStart"/>
      <w:r w:rsidRPr="00FE6751">
        <w:t>Two optional parameters can also be used by the decoder</w:t>
      </w:r>
      <w:proofErr w:type="gramEnd"/>
      <w:r w:rsidRPr="00FE6751">
        <w:t>:</w:t>
      </w:r>
    </w:p>
    <w:p w:rsidR="002F08BF" w:rsidRPr="00FE6751" w:rsidRDefault="002F08BF" w:rsidP="002F08BF">
      <w:pPr>
        <w:pStyle w:val="Corpsdetexte"/>
        <w:widowControl w:val="0"/>
        <w:numPr>
          <w:ilvl w:val="0"/>
          <w:numId w:val="38"/>
        </w:numPr>
        <w:suppressAutoHyphens/>
      </w:pPr>
      <w:r w:rsidRPr="00FE6751">
        <w:rPr>
          <w:b/>
        </w:rPr>
        <w:t>'</w:t>
      </w:r>
      <w:proofErr w:type="spellStart"/>
      <w:proofErr w:type="gramStart"/>
      <w:r w:rsidRPr="00FE6751">
        <w:rPr>
          <w:b/>
        </w:rPr>
        <w:t>configfile</w:t>
      </w:r>
      <w:proofErr w:type="spellEnd"/>
      <w:proofErr w:type="gramEnd"/>
      <w:r w:rsidRPr="00FE6751">
        <w:rPr>
          <w:b/>
        </w:rPr>
        <w:t>'</w:t>
      </w:r>
      <w:r w:rsidRPr="00FE6751">
        <w:t xml:space="preserve">: this parameter name is used to provide the name of the configuration file to use. The associated </w:t>
      </w:r>
      <w:r w:rsidRPr="00FE6751">
        <w:rPr>
          <w:i/>
        </w:rPr>
        <w:t>'</w:t>
      </w:r>
      <w:proofErr w:type="spellStart"/>
      <w:r w:rsidRPr="00FE6751">
        <w:rPr>
          <w:i/>
        </w:rPr>
        <w:t>parameterValue</w:t>
      </w:r>
      <w:proofErr w:type="spellEnd"/>
      <w:r w:rsidRPr="00FE6751">
        <w:rPr>
          <w:i/>
        </w:rPr>
        <w:t>'</w:t>
      </w:r>
      <w:r w:rsidRPr="00FE6751">
        <w:t xml:space="preserve"> is the absolute file path name of the .</w:t>
      </w:r>
      <w:proofErr w:type="spellStart"/>
      <w:r w:rsidRPr="00FE6751">
        <w:t>json</w:t>
      </w:r>
      <w:proofErr w:type="spellEnd"/>
      <w:r w:rsidRPr="00FE6751">
        <w:t xml:space="preserve"> configuration file you want to use. You can provide more than one configuration file in the parameters of the decoder; in this </w:t>
      </w:r>
      <w:proofErr w:type="gramStart"/>
      <w:r w:rsidRPr="00FE6751">
        <w:t>case</w:t>
      </w:r>
      <w:proofErr w:type="gramEnd"/>
      <w:r w:rsidRPr="00FE6751">
        <w:t xml:space="preserve"> it chooses the first that matches the float WMO number (provided by the </w:t>
      </w:r>
      <w:r w:rsidRPr="00FE6751">
        <w:rPr>
          <w:b/>
        </w:rPr>
        <w:t>'</w:t>
      </w:r>
      <w:proofErr w:type="spellStart"/>
      <w:r w:rsidRPr="00FE6751">
        <w:rPr>
          <w:b/>
        </w:rPr>
        <w:t>floatwmo</w:t>
      </w:r>
      <w:proofErr w:type="spellEnd"/>
      <w:r w:rsidRPr="00FE6751">
        <w:rPr>
          <w:b/>
        </w:rPr>
        <w:t>'</w:t>
      </w:r>
      <w:r w:rsidRPr="00FE6751">
        <w:t xml:space="preserve"> parameter).</w:t>
      </w:r>
    </w:p>
    <w:p w:rsidR="002F08BF" w:rsidRPr="00FE6751" w:rsidRDefault="002F08BF" w:rsidP="002F08BF">
      <w:pPr>
        <w:pStyle w:val="Corpsdetexte"/>
        <w:widowControl w:val="0"/>
        <w:numPr>
          <w:ilvl w:val="0"/>
          <w:numId w:val="38"/>
        </w:numPr>
        <w:suppressAutoHyphens/>
      </w:pPr>
      <w:r w:rsidRPr="00FE6751">
        <w:rPr>
          <w:b/>
        </w:rPr>
        <w:t>'</w:t>
      </w:r>
      <w:proofErr w:type="spellStart"/>
      <w:proofErr w:type="gramStart"/>
      <w:r w:rsidRPr="00FE6751">
        <w:rPr>
          <w:b/>
        </w:rPr>
        <w:t>xmlreport</w:t>
      </w:r>
      <w:proofErr w:type="spellEnd"/>
      <w:proofErr w:type="gramEnd"/>
      <w:r w:rsidRPr="00FE6751">
        <w:rPr>
          <w:b/>
        </w:rPr>
        <w:t>'</w:t>
      </w:r>
      <w:r w:rsidRPr="00FE6751">
        <w:t xml:space="preserve">: this parameter name is used to provide the name of the XML report file. The associated </w:t>
      </w:r>
      <w:r w:rsidRPr="00FE6751">
        <w:rPr>
          <w:i/>
        </w:rPr>
        <w:t>'</w:t>
      </w:r>
      <w:proofErr w:type="spellStart"/>
      <w:r w:rsidRPr="00FE6751">
        <w:rPr>
          <w:i/>
        </w:rPr>
        <w:t>parameterValue</w:t>
      </w:r>
      <w:proofErr w:type="spellEnd"/>
      <w:r w:rsidRPr="00FE6751">
        <w:rPr>
          <w:i/>
        </w:rPr>
        <w:t>'</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w:t>
      </w:r>
      <w:proofErr w:type="gramStart"/>
      <w:r w:rsidRPr="00FE6751">
        <w:rPr>
          <w:i/>
        </w:rPr>
        <w:t>yyyymmddTHHMMSSZ[</w:t>
      </w:r>
      <w:proofErr w:type="gramEnd"/>
      <w:r w:rsidRPr="00FE6751">
        <w:rPr>
          <w:i/>
        </w:rPr>
        <w:t>_PID].xml</w:t>
      </w:r>
      <w:r w:rsidRPr="00FE6751">
        <w:t>.</w:t>
      </w:r>
    </w:p>
    <w:p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xml:space="preserve">) will have the same time stamp which corresponds to the start of the decoder (not precisely known by the script that starts the decoding session). This parameter </w:t>
      </w:r>
      <w:proofErr w:type="gramStart"/>
      <w:r w:rsidRPr="00FE6751">
        <w:t>has been added</w:t>
      </w:r>
      <w:proofErr w:type="gramEnd"/>
      <w:r w:rsidRPr="00FE6751">
        <w:t xml:space="preserve"> to be sure to get the right XML report for the post-processing operations.</w:t>
      </w:r>
    </w:p>
    <w:p w:rsidR="002F08BF" w:rsidRPr="00FE6751" w:rsidRDefault="002F08BF" w:rsidP="00715A45">
      <w:pPr>
        <w:pStyle w:val="Titre2"/>
      </w:pPr>
      <w:bookmarkStart w:id="871" w:name="_Toc460855074"/>
      <w:bookmarkStart w:id="872" w:name="_Toc81907661"/>
      <w:r w:rsidRPr="00FE6751">
        <w:t>Decoder input and output files</w:t>
      </w:r>
      <w:bookmarkEnd w:id="871"/>
      <w:bookmarkEnd w:id="872"/>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w:t>
      </w:r>
      <w:proofErr w:type="spellStart"/>
      <w:r w:rsidRPr="00FE6751">
        <w:rPr>
          <w:i/>
        </w:rPr>
        <w:t>argo_decoder_conf.json</w:t>
      </w:r>
      <w:proofErr w:type="spellEnd"/>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proofErr w:type="spellStart"/>
      <w:r w:rsidRPr="00FE6751">
        <w:rPr>
          <w:i/>
        </w:rPr>
        <w:t>wmo_emitterId_info.json</w:t>
      </w:r>
      <w:proofErr w:type="spellEnd"/>
      <w:r w:rsidRPr="00FE6751">
        <w:t>),</w:t>
      </w:r>
    </w:p>
    <w:p w:rsidR="002F08BF" w:rsidRPr="00FE6751" w:rsidRDefault="002F08BF" w:rsidP="002F08BF">
      <w:pPr>
        <w:pStyle w:val="Corpsdetexte"/>
        <w:widowControl w:val="0"/>
        <w:numPr>
          <w:ilvl w:val="1"/>
          <w:numId w:val="32"/>
        </w:numPr>
        <w:suppressAutoHyphens/>
      </w:pPr>
      <w:r w:rsidRPr="00FE6751">
        <w:t>Float meta-data file (</w:t>
      </w:r>
      <w:proofErr w:type="spellStart"/>
      <w:r w:rsidRPr="00FE6751">
        <w:rPr>
          <w:i/>
        </w:rPr>
        <w:t>wmo_meta.json</w:t>
      </w:r>
      <w:proofErr w:type="spellEnd"/>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'all'</w:t>
      </w:r>
      <w:r w:rsidRPr="00FE6751">
        <w:t xml:space="preserve">: </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proofErr w:type="spellStart"/>
      <w:r w:rsidRPr="00FE6751">
        <w:rPr>
          <w:i/>
        </w:rPr>
        <w:t>Argos_Id</w:t>
      </w:r>
      <w:proofErr w:type="spellEnd"/>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w:t>
      </w:r>
      <w:proofErr w:type="spellStart"/>
      <w:r w:rsidRPr="00FE6751">
        <w:rPr>
          <w:b/>
        </w:rPr>
        <w:t>argosfile</w:t>
      </w:r>
      <w:proofErr w:type="spellEnd"/>
      <w:r w:rsidRPr="00FE6751">
        <w:rPr>
          <w:b/>
        </w:rPr>
        <w:t>'</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'profile'</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w:t>
      </w:r>
      <w:proofErr w:type="spellStart"/>
      <w:r w:rsidRPr="00FE6751">
        <w:rPr>
          <w:b/>
        </w:rPr>
        <w:t>argosfile</w:t>
      </w:r>
      <w:proofErr w:type="spellEnd"/>
      <w:r w:rsidRPr="00FE6751">
        <w:rPr>
          <w:b/>
        </w:rPr>
        <w:t>'</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w:t>
      </w:r>
      <w:proofErr w:type="spellStart"/>
      <w:r w:rsidRPr="00FE6751">
        <w:rPr>
          <w:b/>
        </w:rPr>
        <w:t>redecode</w:t>
      </w:r>
      <w:proofErr w:type="spellEnd"/>
      <w:r w:rsidRPr="00FE6751">
        <w:rPr>
          <w:b/>
        </w:rPr>
        <w:t>'</w:t>
      </w:r>
      <w:r w:rsidRPr="00FE6751">
        <w:t>:</w:t>
      </w:r>
    </w:p>
    <w:p w:rsidR="002F08BF" w:rsidRPr="00FE6751" w:rsidRDefault="002F08BF" w:rsidP="002F08BF">
      <w:pPr>
        <w:pStyle w:val="Corpsdetexte"/>
        <w:widowControl w:val="0"/>
        <w:numPr>
          <w:ilvl w:val="4"/>
          <w:numId w:val="32"/>
        </w:numPr>
        <w:suppressAutoHyphens/>
      </w:pPr>
      <w:r w:rsidRPr="00FE6751">
        <w:t>‘</w:t>
      </w:r>
      <w:proofErr w:type="gramStart"/>
      <w:r w:rsidRPr="00FE6751">
        <w:t>identified</w:t>
      </w:r>
      <w:proofErr w:type="gramEnd"/>
      <w:r w:rsidRPr="00FE6751">
        <w:t xml:space="preserve">’ cycle files (stored in </w:t>
      </w:r>
      <w:r w:rsidRPr="00FE6751">
        <w:rPr>
          <w:rStyle w:val="CodeCar"/>
          <w:rFonts w:eastAsiaTheme="minorEastAsia"/>
        </w:rPr>
        <w:lastRenderedPageBreak/>
        <w:t>DIR_INPUT_HEX_ARGOS_FILE_FORMAT_1</w:t>
      </w:r>
      <w:r w:rsidRPr="00FE6751">
        <w:t>/</w:t>
      </w:r>
      <w:proofErr w:type="spellStart"/>
      <w:r w:rsidRPr="00FE6751">
        <w:rPr>
          <w:i/>
        </w:rPr>
        <w:t>Argos_Id</w:t>
      </w:r>
      <w:proofErr w:type="spellEnd"/>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listed in the </w:t>
      </w:r>
      <w:proofErr w:type="spellStart"/>
      <w:r w:rsidRPr="00FE6751">
        <w:t>rsync</w:t>
      </w:r>
      <w:proofErr w:type="spellEnd"/>
      <w:r w:rsidRPr="00FE6751">
        <w:t xml:space="preserve"> log files set (sent through the </w:t>
      </w:r>
      <w:r w:rsidRPr="00FE6751">
        <w:rPr>
          <w:b/>
        </w:rPr>
        <w:t>'</w:t>
      </w:r>
      <w:proofErr w:type="spellStart"/>
      <w:r w:rsidRPr="00FE6751">
        <w:rPr>
          <w:b/>
        </w:rPr>
        <w:t>rsynclog</w:t>
      </w:r>
      <w:proofErr w:type="spellEnd"/>
      <w:r w:rsidRPr="00FE6751">
        <w:rPr>
          <w:b/>
        </w:rPr>
        <w:t xml:space="preserve">' </w:t>
      </w:r>
      <w:r w:rsidRPr="00FE6751">
        <w:t>parameter) excluding already processed files.</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Argo </w:t>
      </w:r>
      <w:proofErr w:type="spellStart"/>
      <w:r w:rsidRPr="00FE6751">
        <w:t>NetCDF</w:t>
      </w:r>
      <w:proofErr w:type="spellEnd"/>
      <w:r w:rsidRPr="00FE6751">
        <w:t xml:space="preserve"> files of the decoded data (stored in </w:t>
      </w:r>
      <w:r w:rsidRPr="00FE6751">
        <w:rPr>
          <w:rStyle w:val="CodeCar"/>
          <w:rFonts w:eastAsiaTheme="minorEastAsia"/>
        </w:rPr>
        <w:t>DIR_OUTPUT_NETCDF_FILE</w:t>
      </w:r>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w:t>
      </w:r>
      <w:proofErr w:type="spellStart"/>
      <w:r w:rsidRPr="00FE6751">
        <w:rPr>
          <w:b/>
        </w:rPr>
        <w:t>processmode</w:t>
      </w:r>
      <w:proofErr w:type="spellEnd"/>
      <w:r w:rsidRPr="00FE6751">
        <w:rPr>
          <w:b/>
        </w:rPr>
        <w:t xml:space="preserve">' </w:t>
      </w:r>
      <w:r w:rsidRPr="00FE6751">
        <w:t>input parameter (for Argos floats only),</w:t>
      </w:r>
    </w:p>
    <w:p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xml:space="preserve">). It summarizes what </w:t>
      </w:r>
      <w:proofErr w:type="gramStart"/>
      <w:r w:rsidRPr="00FE6751">
        <w:t>has been done</w:t>
      </w:r>
      <w:proofErr w:type="gramEnd"/>
      <w:r w:rsidRPr="00FE6751">
        <w:t xml:space="preserve"> and report the ‘INFO’, ‘WARNING’ and ‘ERROR’ information listed in the log file. This report </w:t>
      </w:r>
      <w:proofErr w:type="gramStart"/>
      <w:r w:rsidRPr="00FE6751">
        <w:t>is used</w:t>
      </w:r>
      <w:proofErr w:type="gramEnd"/>
      <w:r w:rsidRPr="00FE6751">
        <w:t xml:space="preserve"> at Coriolis to monitor the decoding step and to initiate the post-processing steps.</w:t>
      </w:r>
    </w:p>
    <w:p w:rsidR="002F08BF" w:rsidRPr="00FE6751" w:rsidRDefault="002F08BF" w:rsidP="00715A45">
      <w:pPr>
        <w:pStyle w:val="Titre2"/>
      </w:pPr>
      <w:bookmarkStart w:id="873" w:name="_Toc460855075"/>
      <w:bookmarkStart w:id="874" w:name="_Toc81907662"/>
      <w:r w:rsidRPr="00FE6751">
        <w:t>Deployment of the DAC decoder in the Coriolis infrastructure</w:t>
      </w:r>
      <w:bookmarkEnd w:id="873"/>
      <w:bookmarkEnd w:id="874"/>
    </w:p>
    <w:p w:rsidR="002F08BF" w:rsidRPr="00FE6751" w:rsidRDefault="002F08BF" w:rsidP="002F08BF">
      <w:pPr>
        <w:pStyle w:val="Corpsdetexte"/>
      </w:pPr>
      <w:r w:rsidRPr="00FE6751">
        <w:t xml:space="preserve">The scripts used at Coriolis to deploy the DAC decoder </w:t>
      </w:r>
      <w:proofErr w:type="gramStart"/>
      <w:r w:rsidRPr="00FE6751">
        <w:t>can be sent</w:t>
      </w:r>
      <w:proofErr w:type="gramEnd"/>
      <w:r w:rsidRPr="00FE6751">
        <w:t xml:space="preserve"> on demand.</w:t>
      </w:r>
    </w:p>
    <w:p w:rsidR="002F08BF" w:rsidRPr="00FE6751" w:rsidRDefault="002F08BF" w:rsidP="002F08BF">
      <w:pPr>
        <w:pStyle w:val="Corpsdetexte"/>
      </w:pPr>
      <w:r w:rsidRPr="00FE6751">
        <w:t>The main philosophy of the processing is the following.</w:t>
      </w:r>
    </w:p>
    <w:p w:rsidR="002F08BF" w:rsidRPr="00FE6751" w:rsidRDefault="002F08BF" w:rsidP="00715A45">
      <w:pPr>
        <w:pStyle w:val="Titre3"/>
      </w:pPr>
      <w:bookmarkStart w:id="875" w:name="_Toc460855076"/>
      <w:bookmarkStart w:id="876" w:name="_Toc81907663"/>
      <w:r w:rsidRPr="00FE6751">
        <w:t>Argos floats processing</w:t>
      </w:r>
      <w:bookmarkEnd w:id="875"/>
      <w:bookmarkEnd w:id="876"/>
    </w:p>
    <w:p w:rsidR="002F08BF" w:rsidRPr="00FE6751" w:rsidRDefault="002F08BF" w:rsidP="002F08BF">
      <w:pPr>
        <w:pStyle w:val="Corpsdetexte"/>
      </w:pPr>
      <w:r w:rsidRPr="00FE6751">
        <w:t>The CLS service has been asked to send Argos data through e-mail to Coriolis once per hour (at HH</w:t>
      </w:r>
      <w:proofErr w:type="gramStart"/>
      <w:r w:rsidRPr="00FE6751">
        <w:t>:00</w:t>
      </w:r>
      <w:proofErr w:type="gramEnd"/>
      <w:r w:rsidRPr="00FE6751">
        <w:t>).</w:t>
      </w:r>
    </w:p>
    <w:p w:rsidR="002F08BF" w:rsidRPr="00FE6751" w:rsidRDefault="002F08BF" w:rsidP="002F08BF">
      <w:pPr>
        <w:pStyle w:val="Corpsdetexte"/>
      </w:pPr>
      <w:r w:rsidRPr="00FE6751">
        <w:t xml:space="preserve">Each time an Argos e-mail </w:t>
      </w:r>
      <w:proofErr w:type="gramStart"/>
      <w:r w:rsidRPr="00FE6751">
        <w:t>is received</w:t>
      </w:r>
      <w:proofErr w:type="gramEnd"/>
      <w:r w:rsidRPr="00FE6751">
        <w:t xml:space="preserve"> from CLS, a process</w:t>
      </w:r>
    </w:p>
    <w:p w:rsidR="002F08BF" w:rsidRPr="00FE6751" w:rsidRDefault="002F08BF" w:rsidP="002F08BF">
      <w:pPr>
        <w:pStyle w:val="Corpsdetexte"/>
        <w:widowControl w:val="0"/>
        <w:numPr>
          <w:ilvl w:val="0"/>
          <w:numId w:val="39"/>
        </w:numPr>
        <w:suppressAutoHyphens/>
      </w:pPr>
      <w:r w:rsidRPr="00FE6751">
        <w:t>Catches it,</w:t>
      </w:r>
    </w:p>
    <w:p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39"/>
        </w:numPr>
        <w:suppressAutoHyphens/>
      </w:pPr>
      <w:r w:rsidRPr="00FE6751">
        <w:t xml:space="preserve">Moves it in the </w:t>
      </w:r>
      <w:proofErr w:type="spellStart"/>
      <w:r w:rsidRPr="00FE6751">
        <w:rPr>
          <w:i/>
        </w:rPr>
        <w:t>spool_message</w:t>
      </w:r>
      <w:proofErr w:type="spellEnd"/>
      <w:r w:rsidRPr="00FE6751">
        <w:t xml:space="preserve"> directory.</w:t>
      </w:r>
    </w:p>
    <w:p w:rsidR="002F08BF" w:rsidRPr="00FE6751" w:rsidRDefault="002F08BF" w:rsidP="002F08BF">
      <w:pPr>
        <w:pStyle w:val="Corpsdetexte"/>
      </w:pPr>
      <w:r w:rsidRPr="00FE6751">
        <w:t>Each hour (at HH</w:t>
      </w:r>
      <w:proofErr w:type="gramStart"/>
      <w:r w:rsidRPr="00FE6751">
        <w:t>:15</w:t>
      </w:r>
      <w:proofErr w:type="gramEnd"/>
      <w:r w:rsidRPr="00FE6751">
        <w:t>), a process is launched:</w:t>
      </w:r>
    </w:p>
    <w:p w:rsidR="002F08BF" w:rsidRPr="00FE6751" w:rsidRDefault="002F08BF" w:rsidP="002F08BF">
      <w:pPr>
        <w:pStyle w:val="Corpsdetexte"/>
        <w:widowControl w:val="0"/>
        <w:numPr>
          <w:ilvl w:val="0"/>
          <w:numId w:val="40"/>
        </w:numPr>
        <w:suppressAutoHyphens/>
      </w:pPr>
      <w:r w:rsidRPr="00FE6751">
        <w:t xml:space="preserve">It processes the files of the </w:t>
      </w:r>
      <w:proofErr w:type="spellStart"/>
      <w:r w:rsidRPr="00FE6751">
        <w:rPr>
          <w:i/>
        </w:rPr>
        <w:t>spool_message</w:t>
      </w:r>
      <w:proofErr w:type="spellEnd"/>
      <w:r w:rsidRPr="00FE6751">
        <w:t xml:space="preserve"> directory:</w:t>
      </w:r>
    </w:p>
    <w:p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rsidR="002F08BF" w:rsidRPr="00FE6751" w:rsidRDefault="002F08BF" w:rsidP="002F08BF">
      <w:pPr>
        <w:pStyle w:val="Corpsdetexte"/>
        <w:widowControl w:val="0"/>
        <w:numPr>
          <w:ilvl w:val="1"/>
          <w:numId w:val="40"/>
        </w:numPr>
        <w:suppressAutoHyphens/>
      </w:pPr>
      <w:r w:rsidRPr="00FE6751">
        <w:t xml:space="preserve">These files are stored in the </w:t>
      </w:r>
      <w:proofErr w:type="spellStart"/>
      <w:r w:rsidRPr="00FE6751">
        <w:rPr>
          <w:i/>
        </w:rPr>
        <w:t>spool_cycle</w:t>
      </w:r>
      <w:proofErr w:type="spellEnd"/>
      <w:r w:rsidRPr="00FE6751">
        <w:t xml:space="preserve"> directory,</w:t>
      </w:r>
    </w:p>
    <w:p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rsidR="002F08BF" w:rsidRPr="00FE6751" w:rsidRDefault="002F08BF" w:rsidP="002F08BF">
      <w:pPr>
        <w:pStyle w:val="Corpsdetexte"/>
        <w:widowControl w:val="0"/>
        <w:numPr>
          <w:ilvl w:val="1"/>
          <w:numId w:val="40"/>
        </w:numPr>
        <w:suppressAutoHyphens/>
      </w:pPr>
      <w:r w:rsidRPr="00FE6751">
        <w:t xml:space="preserve">The </w:t>
      </w:r>
      <w:proofErr w:type="spellStart"/>
      <w:r w:rsidRPr="00FE6751">
        <w:rPr>
          <w:i/>
        </w:rPr>
        <w:t>spool_cycle</w:t>
      </w:r>
      <w:proofErr w:type="spellEnd"/>
      <w:r w:rsidRPr="00FE6751">
        <w:t xml:space="preserve"> directory finally contains files:</w:t>
      </w:r>
    </w:p>
    <w:p w:rsidR="002F08BF" w:rsidRPr="00FE6751" w:rsidRDefault="002F08BF" w:rsidP="002F08BF">
      <w:pPr>
        <w:pStyle w:val="Corpsdetexte"/>
        <w:widowControl w:val="0"/>
        <w:numPr>
          <w:ilvl w:val="2"/>
          <w:numId w:val="40"/>
        </w:numPr>
        <w:suppressAutoHyphens/>
      </w:pPr>
      <w:r w:rsidRPr="00FE6751">
        <w:t>With the HEX data of a unique Argos Id,</w:t>
      </w:r>
    </w:p>
    <w:p w:rsidR="002F08BF" w:rsidRPr="00FE6751" w:rsidRDefault="002F08BF" w:rsidP="002F08BF">
      <w:pPr>
        <w:pStyle w:val="Corpsdetexte"/>
        <w:widowControl w:val="0"/>
        <w:numPr>
          <w:ilvl w:val="2"/>
          <w:numId w:val="40"/>
        </w:numPr>
        <w:suppressAutoHyphens/>
      </w:pPr>
      <w:r w:rsidRPr="00FE6751">
        <w:t>With gaps in the transmission less than 18 hours.</w:t>
      </w:r>
    </w:p>
    <w:p w:rsidR="002F08BF" w:rsidRPr="00FE6751" w:rsidRDefault="002F08BF" w:rsidP="002F08BF">
      <w:pPr>
        <w:pStyle w:val="Corpsdetexte"/>
        <w:widowControl w:val="0"/>
        <w:numPr>
          <w:ilvl w:val="0"/>
          <w:numId w:val="40"/>
        </w:numPr>
        <w:suppressAutoHyphens/>
      </w:pPr>
      <w:r w:rsidRPr="00FE6751">
        <w:t xml:space="preserve">It processes the files of the </w:t>
      </w:r>
      <w:proofErr w:type="spellStart"/>
      <w:r w:rsidRPr="00FE6751">
        <w:rPr>
          <w:i/>
        </w:rPr>
        <w:t>spool_cycle</w:t>
      </w:r>
      <w:proofErr w:type="spellEnd"/>
      <w:r w:rsidRPr="00FE6751">
        <w:t xml:space="preserve"> directory:</w:t>
      </w:r>
    </w:p>
    <w:p w:rsidR="002F08BF" w:rsidRPr="00FE6751" w:rsidRDefault="002F08BF" w:rsidP="002F08BF">
      <w:pPr>
        <w:pStyle w:val="Corpsdetexte"/>
        <w:widowControl w:val="0"/>
        <w:numPr>
          <w:ilvl w:val="1"/>
          <w:numId w:val="40"/>
        </w:numPr>
        <w:suppressAutoHyphens/>
      </w:pPr>
      <w:r w:rsidRPr="00FE6751">
        <w:t xml:space="preserve">It looks for files where the last HEX data </w:t>
      </w:r>
      <w:proofErr w:type="gramStart"/>
      <w:r w:rsidRPr="00FE6751">
        <w:t>have been received</w:t>
      </w:r>
      <w:proofErr w:type="gramEnd"/>
      <w:r w:rsidRPr="00FE6751">
        <w:t xml:space="preserve"> for more than 24 hours (assuming that, in this case, the surface transmission ended). These files are process with the </w:t>
      </w:r>
      <w:r w:rsidRPr="00FE6751">
        <w:rPr>
          <w:b/>
        </w:rPr>
        <w:t>'</w:t>
      </w:r>
      <w:proofErr w:type="spellStart"/>
      <w:r w:rsidRPr="00FE6751">
        <w:rPr>
          <w:b/>
        </w:rPr>
        <w:t>processmode</w:t>
      </w:r>
      <w:proofErr w:type="spellEnd"/>
      <w:r w:rsidRPr="00FE6751">
        <w:rPr>
          <w:b/>
        </w:rPr>
        <w:t>'</w:t>
      </w:r>
      <w:r w:rsidRPr="00FE6751">
        <w:t xml:space="preserve"> = </w:t>
      </w:r>
      <w:r w:rsidRPr="00FE6751">
        <w:rPr>
          <w:b/>
        </w:rPr>
        <w:t>'all'</w:t>
      </w:r>
      <w:r w:rsidRPr="00FE6751">
        <w:t xml:space="preserve"> and then processed and archived by the decoder,</w:t>
      </w:r>
    </w:p>
    <w:p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w:t>
      </w:r>
      <w:proofErr w:type="spellStart"/>
      <w:r w:rsidRPr="00FE6751">
        <w:rPr>
          <w:b/>
        </w:rPr>
        <w:t>processmode</w:t>
      </w:r>
      <w:proofErr w:type="spellEnd"/>
      <w:r w:rsidRPr="00FE6751">
        <w:rPr>
          <w:b/>
        </w:rPr>
        <w:t>'</w:t>
      </w:r>
      <w:r w:rsidRPr="00FE6751">
        <w:t xml:space="preserve"> = </w:t>
      </w:r>
      <w:r w:rsidRPr="00FE6751">
        <w:rPr>
          <w:b/>
        </w:rPr>
        <w:t>'profile'</w:t>
      </w:r>
      <w:r w:rsidRPr="00FE6751">
        <w:t>.</w:t>
      </w:r>
    </w:p>
    <w:p w:rsidR="002F08BF" w:rsidRPr="00FE6751" w:rsidRDefault="002F08BF" w:rsidP="00715A45">
      <w:pPr>
        <w:pStyle w:val="Titre3"/>
      </w:pPr>
      <w:bookmarkStart w:id="877" w:name="_Toc460855077"/>
      <w:bookmarkStart w:id="878" w:name="_Toc81907664"/>
      <w:r w:rsidRPr="00FE6751">
        <w:lastRenderedPageBreak/>
        <w:t>Iridium floats processing</w:t>
      </w:r>
      <w:bookmarkEnd w:id="877"/>
      <w:bookmarkEnd w:id="878"/>
    </w:p>
    <w:p w:rsidR="002F08BF" w:rsidRPr="00FE6751" w:rsidRDefault="002F08BF" w:rsidP="002F08BF">
      <w:pPr>
        <w:pStyle w:val="Corpsdetexte"/>
      </w:pPr>
      <w:r w:rsidRPr="00FE6751">
        <w:t xml:space="preserve">Each time an e-mail </w:t>
      </w:r>
      <w:proofErr w:type="gramStart"/>
      <w:r w:rsidRPr="00FE6751">
        <w:t>is received</w:t>
      </w:r>
      <w:proofErr w:type="gramEnd"/>
      <w:r w:rsidRPr="00FE6751">
        <w:t xml:space="preserve"> from Iridium, a first process:</w:t>
      </w:r>
    </w:p>
    <w:p w:rsidR="002F08BF" w:rsidRPr="00FE6751" w:rsidRDefault="002F08BF" w:rsidP="002F08BF">
      <w:pPr>
        <w:pStyle w:val="Corpsdetexte"/>
        <w:widowControl w:val="0"/>
        <w:numPr>
          <w:ilvl w:val="0"/>
          <w:numId w:val="41"/>
        </w:numPr>
        <w:suppressAutoHyphens/>
      </w:pPr>
      <w:r w:rsidRPr="00FE6751">
        <w:t>Catches it,</w:t>
      </w:r>
    </w:p>
    <w:p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41"/>
        </w:numPr>
        <w:suppressAutoHyphens/>
      </w:pPr>
      <w:r w:rsidRPr="00FE6751">
        <w:t xml:space="preserve">Moves it in the </w:t>
      </w:r>
      <w:proofErr w:type="spellStart"/>
      <w:r w:rsidRPr="00FE6751">
        <w:rPr>
          <w:i/>
        </w:rPr>
        <w:t>spool_message</w:t>
      </w:r>
      <w:proofErr w:type="spellEnd"/>
      <w:r w:rsidRPr="00FE6751">
        <w:t xml:space="preserve"> directory.</w:t>
      </w:r>
    </w:p>
    <w:p w:rsidR="002F08BF" w:rsidRPr="00FE6751" w:rsidRDefault="002F08BF" w:rsidP="002F08BF">
      <w:pPr>
        <w:pStyle w:val="Corpsdetexte"/>
      </w:pPr>
      <w:r w:rsidRPr="00FE6751">
        <w:t xml:space="preserve">Four times per day, a process </w:t>
      </w:r>
      <w:proofErr w:type="gramStart"/>
      <w:r w:rsidRPr="00FE6751">
        <w:t>is launched</w:t>
      </w:r>
      <w:proofErr w:type="gramEnd"/>
      <w:r w:rsidRPr="00FE6751">
        <w:t>:</w:t>
      </w:r>
    </w:p>
    <w:p w:rsidR="002F08BF" w:rsidRPr="00FE6751" w:rsidRDefault="002F08BF" w:rsidP="002F08BF">
      <w:pPr>
        <w:pStyle w:val="Corpsdetexte"/>
        <w:widowControl w:val="0"/>
        <w:numPr>
          <w:ilvl w:val="0"/>
          <w:numId w:val="42"/>
        </w:numPr>
        <w:suppressAutoHyphens/>
      </w:pPr>
      <w:r w:rsidRPr="00FE6751">
        <w:t xml:space="preserve">It launches a </w:t>
      </w:r>
      <w:proofErr w:type="spellStart"/>
      <w:r w:rsidRPr="00FE6751">
        <w:rPr>
          <w:b/>
          <w:i/>
        </w:rPr>
        <w:t>rsync</w:t>
      </w:r>
      <w:proofErr w:type="spellEnd"/>
      <w:r w:rsidRPr="00FE6751">
        <w:t xml:space="preserve"> command on the </w:t>
      </w:r>
      <w:proofErr w:type="spellStart"/>
      <w:r w:rsidRPr="00FE6751">
        <w:rPr>
          <w:i/>
        </w:rPr>
        <w:t>spool_message</w:t>
      </w:r>
      <w:proofErr w:type="spellEnd"/>
      <w:r w:rsidRPr="00FE6751">
        <w:t xml:space="preserve"> directory (for Iridium SBD floats) or on the repository of the RUDICS server (for Iridium RUDICS floats),</w:t>
      </w:r>
    </w:p>
    <w:p w:rsidR="002F08BF" w:rsidRPr="00FE6751" w:rsidRDefault="002F08BF" w:rsidP="00116B68">
      <w:pPr>
        <w:pStyle w:val="Corpsdetexte"/>
        <w:widowControl w:val="0"/>
        <w:numPr>
          <w:ilvl w:val="0"/>
          <w:numId w:val="42"/>
        </w:numPr>
        <w:suppressAutoHyphens/>
      </w:pPr>
      <w:r w:rsidRPr="00FE6751">
        <w:t xml:space="preserve">It launches one instance of the decoder for each managed float with the </w:t>
      </w:r>
      <w:r w:rsidRPr="00FE6751">
        <w:rPr>
          <w:b/>
        </w:rPr>
        <w:t>'</w:t>
      </w:r>
      <w:proofErr w:type="spellStart"/>
      <w:r w:rsidRPr="00FE6751">
        <w:rPr>
          <w:b/>
        </w:rPr>
        <w:t>rsynclog</w:t>
      </w:r>
      <w:proofErr w:type="spellEnd"/>
      <w:r w:rsidRPr="00FE6751">
        <w:rPr>
          <w:b/>
        </w:rPr>
        <w:t>'</w:t>
      </w:r>
      <w:r w:rsidRPr="00FE6751">
        <w:t xml:space="preserve"> = </w:t>
      </w:r>
      <w:r w:rsidRPr="00FE6751">
        <w:rPr>
          <w:b/>
        </w:rPr>
        <w:t>'all'</w:t>
      </w:r>
      <w:r w:rsidRPr="00FE6751">
        <w:t xml:space="preserve"> and </w:t>
      </w:r>
      <w:r w:rsidRPr="00FE6751">
        <w:rPr>
          <w:b/>
        </w:rPr>
        <w:t>'</w:t>
      </w:r>
      <w:proofErr w:type="spellStart"/>
      <w:r w:rsidRPr="00FE6751">
        <w:rPr>
          <w:b/>
        </w:rPr>
        <w:t>floatwmo</w:t>
      </w:r>
      <w:proofErr w:type="spellEnd"/>
      <w:r w:rsidRPr="00FE6751">
        <w:rPr>
          <w:b/>
        </w:rPr>
        <w:t>'</w:t>
      </w:r>
      <w:r w:rsidRPr="00FE6751">
        <w:t xml:space="preserve"> = concerned float WMO number.</w:t>
      </w:r>
    </w:p>
    <w:p w:rsidR="00CC5610" w:rsidRPr="00FE6751" w:rsidRDefault="00CC5610" w:rsidP="000557AF">
      <w:pPr>
        <w:pStyle w:val="Corpsdetexte"/>
        <w:widowControl w:val="0"/>
        <w:suppressAutoHyphens/>
      </w:pPr>
    </w:p>
    <w:p w:rsidR="002F08BF" w:rsidRPr="00FE6751" w:rsidRDefault="002F08BF" w:rsidP="00715A45">
      <w:pPr>
        <w:pStyle w:val="Titre1"/>
      </w:pPr>
      <w:bookmarkStart w:id="879" w:name="_Toc460855078"/>
      <w:bookmarkStart w:id="880" w:name="_Toc81907665"/>
      <w:r w:rsidRPr="00FE6751">
        <w:lastRenderedPageBreak/>
        <w:t xml:space="preserve">ANNEX </w:t>
      </w:r>
      <w:bookmarkStart w:id="881" w:name="AXA"/>
      <w:r w:rsidRPr="00FE6751">
        <w:t>A</w:t>
      </w:r>
      <w:bookmarkEnd w:id="881"/>
      <w:r w:rsidRPr="00FE6751">
        <w:t>: detailed description of the decoder package</w:t>
      </w:r>
      <w:bookmarkEnd w:id="879"/>
      <w:bookmarkEnd w:id="880"/>
    </w:p>
    <w:p w:rsidR="002F08BF" w:rsidRPr="00FE6751" w:rsidRDefault="002F08BF" w:rsidP="002F08BF">
      <w:pPr>
        <w:pStyle w:val="Corpsdetexte"/>
      </w:pPr>
      <w:r w:rsidRPr="00FE6751">
        <w:t xml:space="preserve">The tree diagram of the decoder package </w:t>
      </w:r>
      <w:proofErr w:type="gramStart"/>
      <w:r w:rsidRPr="00FE6751">
        <w:t>is illustrated</w:t>
      </w:r>
      <w:proofErr w:type="gramEnd"/>
      <w:r w:rsidRPr="00FE6751">
        <w:t xml:space="preserve"> in the following figure.</w:t>
      </w:r>
    </w:p>
    <w:p w:rsidR="002F08BF" w:rsidRPr="00FE6751" w:rsidRDefault="00B702B6" w:rsidP="002F08BF">
      <w:pPr>
        <w:pStyle w:val="Corpsdetexte"/>
        <w:jc w:val="center"/>
      </w:pPr>
      <w:r>
        <w:rPr>
          <w:noProof/>
          <w:lang w:val="fr-FR"/>
        </w:rPr>
        <w:drawing>
          <wp:inline distT="0" distB="0" distL="0" distR="0">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p>
    <w:p w:rsidR="002F08BF" w:rsidRPr="00FE6751" w:rsidRDefault="002F08BF" w:rsidP="002F08BF">
      <w:pPr>
        <w:pStyle w:val="Corpsdetexte"/>
      </w:pPr>
    </w:p>
    <w:p w:rsidR="002F08BF" w:rsidRPr="00FE6751" w:rsidRDefault="002F08BF" w:rsidP="002F08BF">
      <w:pPr>
        <w:pStyle w:val="Corpsdetexte"/>
      </w:pPr>
      <w:r w:rsidRPr="00FE6751">
        <w:t xml:space="preserve">Three main directories </w:t>
      </w:r>
      <w:proofErr w:type="gramStart"/>
      <w:r w:rsidRPr="00FE6751">
        <w:t>are provided</w:t>
      </w:r>
      <w:proofErr w:type="gramEnd"/>
      <w:r w:rsidRPr="00FE6751">
        <w:t>:</w:t>
      </w:r>
      <w:r w:rsidRPr="00FE6751">
        <w:rPr>
          <w:i/>
        </w:rPr>
        <w:t xml:space="preserve"> </w:t>
      </w:r>
      <w:proofErr w:type="spellStart"/>
      <w:r w:rsidRPr="00FE6751">
        <w:rPr>
          <w:i/>
        </w:rPr>
        <w:t>decArgo_soft</w:t>
      </w:r>
      <w:proofErr w:type="spellEnd"/>
      <w:r w:rsidRPr="00FE6751">
        <w:t xml:space="preserve">, </w:t>
      </w:r>
      <w:proofErr w:type="spellStart"/>
      <w:r w:rsidRPr="00FE6751">
        <w:rPr>
          <w:i/>
        </w:rPr>
        <w:t>decArgo_doc</w:t>
      </w:r>
      <w:proofErr w:type="spellEnd"/>
      <w:r w:rsidRPr="00FE6751">
        <w:t xml:space="preserve"> and </w:t>
      </w:r>
      <w:proofErr w:type="spellStart"/>
      <w:r w:rsidRPr="00FE6751">
        <w:rPr>
          <w:i/>
        </w:rPr>
        <w:t>decArgo_config_floats</w:t>
      </w:r>
      <w:proofErr w:type="spellEnd"/>
      <w:r w:rsidRPr="00FE6751">
        <w:t>.</w:t>
      </w:r>
    </w:p>
    <w:p w:rsidR="002F08BF" w:rsidRPr="00FE6751" w:rsidRDefault="002F08BF" w:rsidP="00715A45">
      <w:pPr>
        <w:pStyle w:val="Titre2"/>
      </w:pPr>
      <w:r w:rsidRPr="00FE6751">
        <w:br w:type="page"/>
      </w:r>
      <w:bookmarkStart w:id="882" w:name="_Toc460855079"/>
      <w:bookmarkStart w:id="883" w:name="_Toc81907666"/>
      <w:r w:rsidRPr="00FE6751">
        <w:lastRenderedPageBreak/>
        <w:t xml:space="preserve">The </w:t>
      </w:r>
      <w:proofErr w:type="spellStart"/>
      <w:r w:rsidRPr="00FE6751">
        <w:t>decArgo_soft</w:t>
      </w:r>
      <w:proofErr w:type="spellEnd"/>
      <w:r w:rsidRPr="00FE6751">
        <w:t xml:space="preserve"> directory</w:t>
      </w:r>
      <w:bookmarkEnd w:id="882"/>
      <w:bookmarkEnd w:id="883"/>
    </w:p>
    <w:p w:rsidR="002F08BF" w:rsidRPr="00FE6751" w:rsidRDefault="002F08BF" w:rsidP="002F08BF">
      <w:pPr>
        <w:pStyle w:val="Corpsdetexte"/>
      </w:pPr>
      <w:r w:rsidRPr="00FE6751">
        <w:t xml:space="preserve">The </w:t>
      </w:r>
      <w:proofErr w:type="spellStart"/>
      <w:r w:rsidRPr="00FE6751">
        <w:rPr>
          <w:i/>
        </w:rPr>
        <w:t>decArgo_soft</w:t>
      </w:r>
      <w:proofErr w:type="spellEnd"/>
      <w:r w:rsidRPr="00FE6751">
        <w:t xml:space="preserve"> directory contains the decoder software and configuration.</w:t>
      </w:r>
    </w:p>
    <w:p w:rsidR="002F08BF" w:rsidRPr="00FE6751" w:rsidRDefault="002F08BF" w:rsidP="00715A45">
      <w:pPr>
        <w:pStyle w:val="Titre3"/>
      </w:pPr>
      <w:bookmarkStart w:id="884" w:name="_Toc460855080"/>
      <w:bookmarkStart w:id="885" w:name="_Toc81907667"/>
      <w:r w:rsidRPr="00FE6751">
        <w:t xml:space="preserve">The </w:t>
      </w:r>
      <w:proofErr w:type="spellStart"/>
      <w:r w:rsidRPr="00FE6751">
        <w:t>decArgo_soft</w:t>
      </w:r>
      <w:proofErr w:type="spellEnd"/>
      <w:r w:rsidRPr="00FE6751">
        <w:t>/soft directory</w:t>
      </w:r>
      <w:bookmarkEnd w:id="884"/>
      <w:bookmarkEnd w:id="885"/>
    </w:p>
    <w:p w:rsidR="002F08BF" w:rsidRPr="001369CF" w:rsidRDefault="002F08BF" w:rsidP="002F08BF">
      <w:pPr>
        <w:pStyle w:val="Corpsdetexte"/>
      </w:pPr>
      <w:r w:rsidRPr="001369CF">
        <w:t xml:space="preserve">In this </w:t>
      </w:r>
      <w:proofErr w:type="gramStart"/>
      <w:r w:rsidRPr="001369CF">
        <w:t>directory</w:t>
      </w:r>
      <w:proofErr w:type="gramEnd"/>
      <w:r w:rsidRPr="001369CF">
        <w:t xml:space="preserve"> you can find:</w:t>
      </w:r>
    </w:p>
    <w:p w:rsidR="002F08BF" w:rsidRPr="001369CF" w:rsidRDefault="002F08BF" w:rsidP="002F08BF">
      <w:pPr>
        <w:pStyle w:val="Corpsdetexte"/>
        <w:widowControl w:val="0"/>
        <w:numPr>
          <w:ilvl w:val="0"/>
          <w:numId w:val="22"/>
        </w:numPr>
        <w:suppressAutoHyphens/>
      </w:pPr>
      <w:r w:rsidRPr="001369CF">
        <w:t xml:space="preserve">The decoder programs: </w:t>
      </w:r>
      <w:r w:rsidRPr="001369CF">
        <w:rPr>
          <w:b/>
          <w:i/>
        </w:rPr>
        <w:t>decode_provor_2_csv</w:t>
      </w:r>
      <w:r w:rsidRPr="001369CF">
        <w:t xml:space="preserve">, </w:t>
      </w:r>
      <w:r w:rsidRPr="001369CF">
        <w:rPr>
          <w:b/>
          <w:i/>
        </w:rPr>
        <w:t>decode_provor_2_nc</w:t>
      </w:r>
      <w:r w:rsidRPr="001369CF">
        <w:t xml:space="preserve">, </w:t>
      </w:r>
      <w:r w:rsidRPr="001369CF">
        <w:rPr>
          <w:b/>
          <w:i/>
        </w:rPr>
        <w:t>decode_apex_2_csv</w:t>
      </w:r>
      <w:r w:rsidRPr="001369CF">
        <w:t xml:space="preserve">, </w:t>
      </w:r>
      <w:r w:rsidRPr="001369CF">
        <w:rPr>
          <w:b/>
          <w:i/>
        </w:rPr>
        <w:t>decode_apex_2_nc</w:t>
      </w:r>
      <w:r w:rsidRPr="001369CF">
        <w:t xml:space="preserve">, </w:t>
      </w:r>
      <w:r w:rsidRPr="001369CF">
        <w:rPr>
          <w:b/>
          <w:i/>
        </w:rPr>
        <w:t xml:space="preserve">decode_nova_2_csv, decode_nova_2_nc, </w:t>
      </w:r>
      <w:r w:rsidR="005D0EE6" w:rsidRPr="002E5C4D">
        <w:rPr>
          <w:b/>
          <w:i/>
        </w:rPr>
        <w:t>decode_nemo_2_csv, decode_nemo_2_nc,</w:t>
      </w:r>
      <w:r w:rsidR="005D0EE6" w:rsidRPr="001369CF">
        <w:rPr>
          <w:b/>
          <w:i/>
        </w:rPr>
        <w:t xml:space="preserve"> </w:t>
      </w:r>
      <w:r w:rsidRPr="001369CF">
        <w:rPr>
          <w:b/>
          <w:i/>
        </w:rPr>
        <w:t>decode_argo_2_nc_rt</w:t>
      </w:r>
      <w:r w:rsidRPr="001369CF">
        <w:t xml:space="preserve"> and </w:t>
      </w:r>
      <w:r w:rsidRPr="001369CF">
        <w:rPr>
          <w:b/>
          <w:i/>
        </w:rPr>
        <w:t>decode_provor_2_nc_dm</w:t>
      </w:r>
      <w:r w:rsidRPr="001369CF">
        <w:t>,</w:t>
      </w:r>
    </w:p>
    <w:p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w:t>
      </w:r>
      <w:proofErr w:type="spellStart"/>
      <w:r w:rsidRPr="00FE6751">
        <w:rPr>
          <w:i/>
        </w:rPr>
        <w:t>argo_decoder_conf.json</w:t>
      </w:r>
      <w:proofErr w:type="spellEnd"/>
      <w:r w:rsidRPr="00FE6751">
        <w:t>,</w:t>
      </w:r>
    </w:p>
    <w:p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proofErr w:type="spellStart"/>
      <w:r w:rsidRPr="00FE6751">
        <w:rPr>
          <w:i/>
        </w:rPr>
        <w:t>sub_foreign</w:t>
      </w:r>
      <w:proofErr w:type="spellEnd"/>
      <w:r w:rsidRPr="00FE6751">
        <w:t xml:space="preserve"> for the part of code coming from other people than the Coriolis development team,</w:t>
      </w:r>
    </w:p>
    <w:p w:rsidR="002F08BF" w:rsidRPr="00FE6751" w:rsidRDefault="002F08BF" w:rsidP="002F08BF">
      <w:pPr>
        <w:pStyle w:val="Corpsdetexte"/>
        <w:widowControl w:val="0"/>
        <w:numPr>
          <w:ilvl w:val="0"/>
          <w:numId w:val="22"/>
        </w:numPr>
        <w:suppressAutoHyphens/>
      </w:pPr>
      <w:r w:rsidRPr="00FE6751">
        <w:t xml:space="preserve">The tools directories: </w:t>
      </w:r>
      <w:proofErr w:type="spellStart"/>
      <w:r w:rsidRPr="00FE6751">
        <w:rPr>
          <w:i/>
        </w:rPr>
        <w:t>util</w:t>
      </w:r>
      <w:proofErr w:type="spellEnd"/>
      <w:r w:rsidRPr="00FE6751">
        <w:t xml:space="preserve"> for the user tools and </w:t>
      </w:r>
      <w:r w:rsidRPr="00FE6751">
        <w:rPr>
          <w:i/>
        </w:rPr>
        <w:t>util2</w:t>
      </w:r>
      <w:r w:rsidRPr="00FE6751">
        <w:t xml:space="preserve"> for the specialized operator tools.</w:t>
      </w:r>
    </w:p>
    <w:p w:rsidR="002F08BF" w:rsidRPr="00FE6751" w:rsidRDefault="002F08BF" w:rsidP="00715A45">
      <w:pPr>
        <w:pStyle w:val="Titre3"/>
      </w:pPr>
      <w:bookmarkStart w:id="886" w:name="_Toc460855081"/>
      <w:bookmarkStart w:id="887" w:name="_Toc81907668"/>
      <w:r w:rsidRPr="00FE6751">
        <w:t xml:space="preserve">The </w:t>
      </w:r>
      <w:proofErr w:type="spellStart"/>
      <w:r w:rsidRPr="00FE6751">
        <w:t>decArgo_soft</w:t>
      </w:r>
      <w:proofErr w:type="spellEnd"/>
      <w:r w:rsidRPr="00FE6751">
        <w:t>/</w:t>
      </w:r>
      <w:proofErr w:type="spellStart"/>
      <w:r w:rsidRPr="00FE6751">
        <w:t>config</w:t>
      </w:r>
      <w:proofErr w:type="spellEnd"/>
      <w:r w:rsidRPr="00FE6751">
        <w:t xml:space="preserve"> directory</w:t>
      </w:r>
      <w:bookmarkEnd w:id="886"/>
      <w:bookmarkEnd w:id="887"/>
    </w:p>
    <w:p w:rsidR="002F08BF" w:rsidRPr="00FE6751" w:rsidRDefault="002F08BF" w:rsidP="002F08BF">
      <w:pPr>
        <w:pStyle w:val="Corpsdetexte"/>
      </w:pPr>
      <w:r w:rsidRPr="00FE6751">
        <w:t xml:space="preserve">In this </w:t>
      </w:r>
      <w:proofErr w:type="gramStart"/>
      <w:r w:rsidRPr="00FE6751">
        <w:t>directory</w:t>
      </w:r>
      <w:proofErr w:type="gramEnd"/>
      <w:r w:rsidRPr="00FE6751">
        <w:t xml:space="preserve"> you can find:</w:t>
      </w:r>
    </w:p>
    <w:p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configParamNames</w:t>
      </w:r>
      <w:proofErr w:type="spellEnd"/>
      <w:r w:rsidRPr="00FE6751">
        <w:t xml:space="preserve"> and </w:t>
      </w:r>
      <w:proofErr w:type="spellStart"/>
      <w:r w:rsidRPr="00FE6751">
        <w:rPr>
          <w:i/>
        </w:rPr>
        <w:t>techParamNames</w:t>
      </w:r>
      <w:proofErr w:type="spellEnd"/>
      <w:r w:rsidRPr="00FE6751">
        <w:t xml:space="preserve"> sub-directories used to store configuration and technical labels information (see Annex </w:t>
      </w:r>
      <w:r w:rsidRPr="004E186F">
        <w:fldChar w:fldCharType="begin"/>
      </w:r>
      <w:r w:rsidRPr="00FE6751">
        <w:instrText xml:space="preserve"> REF AXG \h </w:instrText>
      </w:r>
      <w:r w:rsidRPr="004E186F">
        <w:fldChar w:fldCharType="separate"/>
      </w:r>
      <w:r w:rsidR="000579E4" w:rsidRPr="00FE6751">
        <w:t>G</w:t>
      </w:r>
      <w:r w:rsidRPr="004E186F">
        <w:fldChar w:fldCharType="end"/>
      </w:r>
      <w:r w:rsidRPr="00FE6751">
        <w:t>),</w:t>
      </w:r>
    </w:p>
    <w:p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configuration_sample_files</w:t>
      </w:r>
      <w:proofErr w:type="spellEnd"/>
      <w:r w:rsidRPr="00FE6751">
        <w:t xml:space="preserve"> sub-</w:t>
      </w:r>
      <w:proofErr w:type="gramStart"/>
      <w:r w:rsidRPr="00FE6751">
        <w:t>directory which provides examples of configuration</w:t>
      </w:r>
      <w:proofErr w:type="gramEnd"/>
      <w:r w:rsidRPr="00FE6751">
        <w:t xml:space="preserve"> files.</w:t>
      </w:r>
    </w:p>
    <w:p w:rsidR="002F08BF" w:rsidRPr="00FE6751" w:rsidRDefault="002F08BF" w:rsidP="00715A45">
      <w:pPr>
        <w:pStyle w:val="Titre2"/>
      </w:pPr>
      <w:bookmarkStart w:id="888" w:name="_Ref460577154"/>
      <w:bookmarkStart w:id="889" w:name="_Toc460855082"/>
      <w:bookmarkStart w:id="890" w:name="_Toc81907669"/>
      <w:r w:rsidRPr="00FE6751">
        <w:t xml:space="preserve">The </w:t>
      </w:r>
      <w:proofErr w:type="spellStart"/>
      <w:r w:rsidRPr="00FE6751">
        <w:t>decArgo_doc</w:t>
      </w:r>
      <w:proofErr w:type="spellEnd"/>
      <w:r w:rsidRPr="00FE6751">
        <w:t xml:space="preserve"> directory</w:t>
      </w:r>
      <w:bookmarkEnd w:id="888"/>
      <w:bookmarkEnd w:id="889"/>
      <w:bookmarkEnd w:id="890"/>
    </w:p>
    <w:p w:rsidR="002F08BF" w:rsidRPr="00FE6751" w:rsidRDefault="002F08BF" w:rsidP="002F08BF">
      <w:pPr>
        <w:pStyle w:val="Corpsdetexte"/>
      </w:pPr>
      <w:r w:rsidRPr="00FE6751">
        <w:t xml:space="preserve">The </w:t>
      </w:r>
      <w:proofErr w:type="spellStart"/>
      <w:r w:rsidRPr="00FE6751">
        <w:rPr>
          <w:i/>
        </w:rPr>
        <w:t>decArgo_doc</w:t>
      </w:r>
      <w:proofErr w:type="spellEnd"/>
      <w:r w:rsidRPr="00FE6751">
        <w:t xml:space="preserve"> directory contains:</w:t>
      </w:r>
    </w:p>
    <w:p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decoder_user_manual</w:t>
      </w:r>
      <w:proofErr w:type="spellEnd"/>
      <w:r w:rsidRPr="00FE6751">
        <w:t xml:space="preserve"> sub-directory to store this User Manual and the </w:t>
      </w:r>
      <w:r w:rsidRPr="00FE6751">
        <w:rPr>
          <w:i/>
        </w:rPr>
        <w:t>_CoriolisArgoFloatVersions_YYYYMMDD.xlsx</w:t>
      </w:r>
      <w:r w:rsidRPr="00FE6751">
        <w:t xml:space="preserve"> file,</w:t>
      </w:r>
    </w:p>
    <w:p w:rsidR="002F08BF" w:rsidRPr="001369CF" w:rsidRDefault="002F08BF" w:rsidP="002F08BF">
      <w:pPr>
        <w:pStyle w:val="Corpsdetexte"/>
        <w:widowControl w:val="0"/>
        <w:numPr>
          <w:ilvl w:val="0"/>
          <w:numId w:val="57"/>
        </w:numPr>
        <w:suppressAutoHyphens/>
      </w:pPr>
      <w:r w:rsidRPr="00FE6751">
        <w:t xml:space="preserve">The </w:t>
      </w:r>
      <w:proofErr w:type="spellStart"/>
      <w:r w:rsidRPr="00FE6751">
        <w:rPr>
          <w:i/>
        </w:rPr>
        <w:t>decoder_versions</w:t>
      </w:r>
      <w:proofErr w:type="spellEnd"/>
      <w:r w:rsidRPr="00FE6751">
        <w:t xml:space="preserve"> sub-directory to store information on the different versions of the </w:t>
      </w:r>
      <w:r w:rsidRPr="001369CF">
        <w:t>decoder code,</w:t>
      </w:r>
    </w:p>
    <w:p w:rsidR="00B702B6" w:rsidRPr="001369CF" w:rsidRDefault="002F08BF" w:rsidP="002F08BF">
      <w:pPr>
        <w:pStyle w:val="Corpsdetexte"/>
        <w:widowControl w:val="0"/>
        <w:numPr>
          <w:ilvl w:val="0"/>
          <w:numId w:val="57"/>
        </w:numPr>
        <w:suppressAutoHyphens/>
      </w:pPr>
      <w:r w:rsidRPr="001369CF">
        <w:t xml:space="preserve">The </w:t>
      </w:r>
      <w:proofErr w:type="spellStart"/>
      <w:r w:rsidRPr="001369CF">
        <w:rPr>
          <w:i/>
        </w:rPr>
        <w:t>float_user_manuals</w:t>
      </w:r>
      <w:proofErr w:type="spellEnd"/>
      <w:r w:rsidRPr="001369CF">
        <w:t xml:space="preserve"> sub-directory to store User Manuals of the managed float versions</w:t>
      </w:r>
      <w:r w:rsidR="00B702B6" w:rsidRPr="001369CF">
        <w:t>,</w:t>
      </w:r>
    </w:p>
    <w:p w:rsidR="002F08BF" w:rsidRPr="002E5C4D" w:rsidRDefault="00B702B6" w:rsidP="00B702B6">
      <w:pPr>
        <w:pStyle w:val="Corpsdetexte"/>
        <w:widowControl w:val="0"/>
        <w:numPr>
          <w:ilvl w:val="0"/>
          <w:numId w:val="57"/>
        </w:numPr>
        <w:suppressAutoHyphens/>
      </w:pPr>
      <w:r w:rsidRPr="002E5C4D">
        <w:t xml:space="preserve">The </w:t>
      </w:r>
      <w:proofErr w:type="spellStart"/>
      <w:r w:rsidRPr="002E5C4D">
        <w:rPr>
          <w:i/>
        </w:rPr>
        <w:t>Coriolis_aux_format</w:t>
      </w:r>
      <w:proofErr w:type="spellEnd"/>
      <w:r w:rsidRPr="002E5C4D">
        <w:t xml:space="preserve">, </w:t>
      </w:r>
      <w:proofErr w:type="spellStart"/>
      <w:r w:rsidRPr="002E5C4D">
        <w:rPr>
          <w:i/>
        </w:rPr>
        <w:t>implementation_of_RTQC_at_coriolis</w:t>
      </w:r>
      <w:proofErr w:type="spellEnd"/>
      <w:r w:rsidRPr="002E5C4D">
        <w:t xml:space="preserve"> and </w:t>
      </w:r>
      <w:r w:rsidRPr="002E5C4D">
        <w:rPr>
          <w:i/>
        </w:rPr>
        <w:t>near_surface_&amp;_</w:t>
      </w:r>
      <w:proofErr w:type="spellStart"/>
      <w:r w:rsidRPr="002E5C4D">
        <w:rPr>
          <w:i/>
        </w:rPr>
        <w:t>in_air_data_processing_at_coriolis</w:t>
      </w:r>
      <w:proofErr w:type="spellEnd"/>
      <w:r w:rsidRPr="002E5C4D">
        <w:t xml:space="preserve"> </w:t>
      </w:r>
      <w:r w:rsidR="0031447A" w:rsidRPr="002E5C4D">
        <w:t>sub-directories to store information to explain how the decoder manages these particular topics.</w:t>
      </w:r>
    </w:p>
    <w:p w:rsidR="002F08BF" w:rsidRPr="00FE6751" w:rsidRDefault="002F08BF" w:rsidP="00715A45">
      <w:pPr>
        <w:pStyle w:val="Titre2"/>
      </w:pPr>
      <w:bookmarkStart w:id="891" w:name="_Toc460855083"/>
      <w:bookmarkStart w:id="892" w:name="_Toc81907670"/>
      <w:r w:rsidRPr="00FE6751">
        <w:t xml:space="preserve">The </w:t>
      </w:r>
      <w:proofErr w:type="spellStart"/>
      <w:r w:rsidRPr="00FE6751">
        <w:t>decArgo_config_floats</w:t>
      </w:r>
      <w:proofErr w:type="spellEnd"/>
      <w:r w:rsidRPr="00FE6751">
        <w:t xml:space="preserve"> directory</w:t>
      </w:r>
      <w:bookmarkEnd w:id="891"/>
      <w:bookmarkEnd w:id="892"/>
    </w:p>
    <w:p w:rsidR="002F08BF" w:rsidRPr="00FE6751" w:rsidRDefault="002F08BF" w:rsidP="002F08BF">
      <w:pPr>
        <w:pStyle w:val="Corpsdetexte"/>
      </w:pPr>
      <w:r w:rsidRPr="00FE6751">
        <w:t xml:space="preserve">The </w:t>
      </w:r>
      <w:proofErr w:type="spellStart"/>
      <w:r w:rsidRPr="00FE6751">
        <w:rPr>
          <w:i/>
        </w:rPr>
        <w:t>decArgo_config_floats</w:t>
      </w:r>
      <w:proofErr w:type="spellEnd"/>
      <w:r w:rsidRPr="00FE6751">
        <w:rPr>
          <w:i/>
        </w:rPr>
        <w:t xml:space="preserve"> </w:t>
      </w:r>
      <w:r w:rsidRPr="00FE6751">
        <w:t>directory contains:</w:t>
      </w:r>
    </w:p>
    <w:p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argoFloatInfo</w:t>
      </w:r>
      <w:proofErr w:type="spellEnd"/>
      <w:r w:rsidRPr="00FE6751">
        <w:t xml:space="preserve"> sub-directory to store an example of float decoder configuration information file (for the PI decoder),</w:t>
      </w:r>
    </w:p>
    <w:p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json_float_info</w:t>
      </w:r>
      <w:proofErr w:type="spellEnd"/>
      <w:r w:rsidRPr="00FE6751">
        <w:t xml:space="preserve"> sub-directory to store examples of float decoder configuration information files (for the DAC decoder),</w:t>
      </w:r>
    </w:p>
    <w:p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json_float_meta</w:t>
      </w:r>
      <w:proofErr w:type="spellEnd"/>
      <w:r w:rsidRPr="00FE6751">
        <w:rPr>
          <w:i/>
        </w:rPr>
        <w:t>_*</w:t>
      </w:r>
      <w:r w:rsidRPr="00FE6751">
        <w:t xml:space="preserve"> sub-directories to store examples of float meta-data files.</w:t>
      </w:r>
    </w:p>
    <w:p w:rsidR="002F08BF" w:rsidRPr="00FE6751" w:rsidRDefault="002F08BF" w:rsidP="002F08BF">
      <w:pPr>
        <w:pStyle w:val="Corpsdetexte"/>
      </w:pPr>
      <w:r w:rsidRPr="00FE6751">
        <w:rPr>
          <w:b/>
        </w:rPr>
        <w:t xml:space="preserve">Note that, in these sample files, the IMEI float numbers </w:t>
      </w:r>
      <w:proofErr w:type="gramStart"/>
      <w:r w:rsidRPr="00FE6751">
        <w:rPr>
          <w:b/>
        </w:rPr>
        <w:t>have been replaced</w:t>
      </w:r>
      <w:proofErr w:type="gramEnd"/>
      <w:r w:rsidRPr="00FE6751">
        <w:rPr>
          <w:b/>
        </w:rPr>
        <w:t xml:space="preserve"> by ‘</w:t>
      </w:r>
      <w:proofErr w:type="spellStart"/>
      <w:r w:rsidRPr="00FE6751">
        <w:rPr>
          <w:b/>
        </w:rPr>
        <w:t>xxxxxxxxxxxxxxx</w:t>
      </w:r>
      <w:proofErr w:type="spellEnd"/>
      <w:r w:rsidRPr="00FE6751">
        <w:rPr>
          <w:b/>
        </w:rPr>
        <w:t>’.</w:t>
      </w:r>
    </w:p>
    <w:p w:rsidR="002F08BF" w:rsidRPr="001369CF" w:rsidRDefault="002F08BF" w:rsidP="00715A45">
      <w:pPr>
        <w:pStyle w:val="Titre1"/>
      </w:pPr>
      <w:bookmarkStart w:id="893" w:name="_Toc460855084"/>
      <w:bookmarkStart w:id="894" w:name="_Toc81907671"/>
      <w:r w:rsidRPr="001369CF">
        <w:lastRenderedPageBreak/>
        <w:t xml:space="preserve">ANNEX </w:t>
      </w:r>
      <w:bookmarkStart w:id="895" w:name="AXB"/>
      <w:r w:rsidRPr="001369CF">
        <w:t>B</w:t>
      </w:r>
      <w:bookmarkEnd w:id="895"/>
      <w:r w:rsidRPr="001369CF">
        <w:t>: specificities of Iridium data decoder</w:t>
      </w:r>
      <w:bookmarkEnd w:id="893"/>
      <w:bookmarkEnd w:id="894"/>
    </w:p>
    <w:p w:rsidR="002F08BF" w:rsidRPr="001369CF" w:rsidRDefault="002F08BF" w:rsidP="002F08BF">
      <w:pPr>
        <w:pStyle w:val="Corpsdetexte"/>
      </w:pPr>
      <w:r w:rsidRPr="001369CF">
        <w:t>This Annex aims at describing the management of the Iridium files during a session of the decoder</w:t>
      </w:r>
      <w:r w:rsidR="009B295B" w:rsidRPr="001369CF">
        <w:t xml:space="preserve"> </w:t>
      </w:r>
      <w:r w:rsidR="009B295B" w:rsidRPr="002E5C4D">
        <w:rPr>
          <w:b/>
        </w:rPr>
        <w:t>on NKE float data</w:t>
      </w:r>
      <w:r w:rsidRPr="002E5C4D">
        <w:t>.</w:t>
      </w:r>
    </w:p>
    <w:p w:rsidR="002F08BF" w:rsidRPr="001369CF" w:rsidRDefault="002F08BF" w:rsidP="001A45DF">
      <w:pPr>
        <w:pStyle w:val="Titre2"/>
      </w:pPr>
      <w:bookmarkStart w:id="896" w:name="_Toc460855085"/>
      <w:bookmarkStart w:id="897" w:name="_Toc81907672"/>
      <w:r w:rsidRPr="001369CF">
        <w:t>Management of Iridium mail files received from FLOAT_TRANSMISSION_TYPE #3 or #4 floats</w:t>
      </w:r>
      <w:bookmarkEnd w:id="896"/>
      <w:bookmarkEnd w:id="897"/>
    </w:p>
    <w:p w:rsidR="00010CFE" w:rsidRPr="002E5C4D" w:rsidRDefault="00010CFE" w:rsidP="00D036B0">
      <w:r w:rsidRPr="002E5C4D">
        <w:t>T</w:t>
      </w:r>
      <w:r w:rsidR="009B4163" w:rsidRPr="002E5C4D">
        <w:t>o be decoded, t</w:t>
      </w:r>
      <w:r w:rsidRPr="002E5C4D">
        <w:t xml:space="preserve">he set of all received Iridium mail files </w:t>
      </w:r>
      <w:proofErr w:type="gramStart"/>
      <w:r w:rsidRPr="002E5C4D">
        <w:t>should be split</w:t>
      </w:r>
      <w:proofErr w:type="gramEnd"/>
      <w:r w:rsidRPr="002E5C4D">
        <w:t xml:space="preserve"> in sets of files that correspond to one received </w:t>
      </w:r>
      <w:r w:rsidR="009B4163" w:rsidRPr="002E5C4D">
        <w:t>cycle. We call “buffer (of data)” the SBD attachment files of each such set of mail files.</w:t>
      </w:r>
    </w:p>
    <w:p w:rsidR="009B4163" w:rsidRPr="002E5C4D" w:rsidRDefault="001455CD" w:rsidP="00D036B0">
      <w:r w:rsidRPr="002E5C4D">
        <w:t xml:space="preserve">The management of these buffers depends on </w:t>
      </w:r>
      <w:r w:rsidR="001F56DC" w:rsidRPr="002E5C4D">
        <w:t xml:space="preserve">the </w:t>
      </w:r>
      <w:r w:rsidRPr="002E5C4D">
        <w:t>float ability to store non-</w:t>
      </w:r>
      <w:r w:rsidR="00D92BF6" w:rsidRPr="002E5C4D">
        <w:t>transmitted</w:t>
      </w:r>
      <w:r w:rsidRPr="002E5C4D">
        <w:t xml:space="preserve"> data in</w:t>
      </w:r>
      <w:r w:rsidR="00D92BF6" w:rsidRPr="002E5C4D">
        <w:t>to</w:t>
      </w:r>
      <w:r w:rsidRPr="002E5C4D">
        <w:t xml:space="preserve"> an internal memory card (Ice floats) or not (</w:t>
      </w:r>
      <w:proofErr w:type="spellStart"/>
      <w:proofErr w:type="gramStart"/>
      <w:r w:rsidRPr="002E5C4D">
        <w:t>non Ice</w:t>
      </w:r>
      <w:proofErr w:type="spellEnd"/>
      <w:proofErr w:type="gramEnd"/>
      <w:r w:rsidRPr="002E5C4D">
        <w:t xml:space="preserve"> floats).</w:t>
      </w:r>
    </w:p>
    <w:p w:rsidR="00010CFE" w:rsidRPr="002E5C4D" w:rsidRDefault="001455CD" w:rsidP="00D036B0">
      <w:pPr>
        <w:pStyle w:val="Titre3"/>
      </w:pPr>
      <w:bookmarkStart w:id="898" w:name="_Toc81907673"/>
      <w:r w:rsidRPr="002E5C4D">
        <w:t xml:space="preserve">For </w:t>
      </w:r>
      <w:proofErr w:type="spellStart"/>
      <w:r w:rsidRPr="002E5C4D">
        <w:t>non Ice</w:t>
      </w:r>
      <w:proofErr w:type="spellEnd"/>
      <w:r w:rsidRPr="002E5C4D">
        <w:t xml:space="preserve"> floats</w:t>
      </w:r>
      <w:bookmarkEnd w:id="898"/>
    </w:p>
    <w:p w:rsidR="0064433B" w:rsidRPr="002E5C4D" w:rsidRDefault="00526943" w:rsidP="0064433B">
      <w:proofErr w:type="gramStart"/>
      <w:r w:rsidRPr="002E5C4D">
        <w:t>Non Ice</w:t>
      </w:r>
      <w:proofErr w:type="gramEnd"/>
      <w:r w:rsidRPr="002E5C4D">
        <w:t xml:space="preserve"> floats have no</w:t>
      </w:r>
      <w:r w:rsidR="0064433B" w:rsidRPr="002E5C4D">
        <w:t xml:space="preserve"> storage capabilities; the data to be transmitted should be sent during the transmission </w:t>
      </w:r>
      <w:r w:rsidRPr="002E5C4D">
        <w:t xml:space="preserve">session that </w:t>
      </w:r>
      <w:r w:rsidR="00D8159A" w:rsidRPr="002E5C4D">
        <w:t>follows</w:t>
      </w:r>
      <w:r w:rsidRPr="002E5C4D">
        <w:t xml:space="preserve"> each cycle</w:t>
      </w:r>
      <w:r w:rsidR="00D8159A" w:rsidRPr="002E5C4D">
        <w:t xml:space="preserve"> surfacing</w:t>
      </w:r>
      <w:r w:rsidRPr="002E5C4D">
        <w:t>.</w:t>
      </w:r>
    </w:p>
    <w:p w:rsidR="0064433B" w:rsidRPr="002E5C4D" w:rsidRDefault="00526943" w:rsidP="000557AF">
      <w:r w:rsidRPr="002E5C4D">
        <w:t>In that case, the</w:t>
      </w:r>
      <w:r w:rsidR="0064433B" w:rsidRPr="002E5C4D">
        <w:t xml:space="preserve"> buffers </w:t>
      </w:r>
      <w:proofErr w:type="gramStart"/>
      <w:r w:rsidR="0064433B" w:rsidRPr="002E5C4D">
        <w:t xml:space="preserve">are virtually </w:t>
      </w:r>
      <w:r w:rsidR="00D8159A" w:rsidRPr="002E5C4D">
        <w:t>managed</w:t>
      </w:r>
      <w:proofErr w:type="gramEnd"/>
      <w:r w:rsidR="0064433B" w:rsidRPr="002E5C4D">
        <w:t xml:space="preserve"> through two lists of files: </w:t>
      </w:r>
      <w:r w:rsidR="0064433B" w:rsidRPr="002E5C4D">
        <w:rPr>
          <w:i/>
        </w:rPr>
        <w:t>‘spool’</w:t>
      </w:r>
      <w:r w:rsidR="0064433B" w:rsidRPr="002E5C4D">
        <w:t xml:space="preserve"> and </w:t>
      </w:r>
      <w:r w:rsidR="0064433B" w:rsidRPr="002E5C4D">
        <w:rPr>
          <w:i/>
        </w:rPr>
        <w:t>‘buffer’</w:t>
      </w:r>
      <w:r w:rsidR="0064433B" w:rsidRPr="002E5C4D">
        <w:t>.</w:t>
      </w:r>
    </w:p>
    <w:p w:rsidR="00AA0F58" w:rsidRPr="002E5C4D" w:rsidRDefault="00AA0F58" w:rsidP="00AA0F58">
      <w:pPr>
        <w:pStyle w:val="Corpsdetexte"/>
      </w:pPr>
      <w:r w:rsidRPr="002E5C4D">
        <w:t>Just before decoding, all the received Iridium mail files are in the ‘</w:t>
      </w:r>
      <w:r w:rsidR="001F56DC" w:rsidRPr="002E5C4D">
        <w:rPr>
          <w:rStyle w:val="CodeCar"/>
          <w:rFonts w:eastAsiaTheme="minorEastAsia"/>
        </w:rPr>
        <w:t>IRIDIUM_DATA_DIRECTORY</w:t>
      </w:r>
      <w:r w:rsidR="001F56DC" w:rsidRPr="002E5C4D">
        <w:t>/</w:t>
      </w:r>
      <w:r w:rsidR="001F56DC" w:rsidRPr="002E5C4D">
        <w:rPr>
          <w:i/>
        </w:rPr>
        <w:t>IMEI_WMO</w:t>
      </w:r>
      <w:r w:rsidR="001F56DC" w:rsidRPr="002E5C4D">
        <w:t>/</w:t>
      </w:r>
      <w:r w:rsidRPr="002E5C4D">
        <w:rPr>
          <w:i/>
        </w:rPr>
        <w:t>archive’</w:t>
      </w:r>
      <w:r w:rsidRPr="002E5C4D">
        <w:t xml:space="preserve"> directory. This </w:t>
      </w:r>
      <w:proofErr w:type="gramStart"/>
      <w:r w:rsidRPr="002E5C4D">
        <w:t>has been done</w:t>
      </w:r>
      <w:proofErr w:type="gramEnd"/>
      <w:r w:rsidRPr="002E5C4D">
        <w:t>:</w:t>
      </w:r>
    </w:p>
    <w:p w:rsidR="00AA0F58" w:rsidRPr="002E5C4D" w:rsidRDefault="00AA0F58" w:rsidP="00AA0F58">
      <w:pPr>
        <w:pStyle w:val="Corpsdetexte"/>
        <w:widowControl w:val="0"/>
        <w:numPr>
          <w:ilvl w:val="0"/>
          <w:numId w:val="47"/>
        </w:numPr>
        <w:suppressAutoHyphens/>
      </w:pPr>
      <w:r w:rsidRPr="002E5C4D">
        <w:t xml:space="preserve">By the operator (with the tool </w:t>
      </w:r>
      <w:proofErr w:type="spellStart"/>
      <w:r w:rsidRPr="002E5C4D">
        <w:rPr>
          <w:b/>
          <w:i/>
        </w:rPr>
        <w:t>copy_iridium_mail_files</w:t>
      </w:r>
      <w:proofErr w:type="spellEnd"/>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Pr="002E5C4D">
        <w:t>6.1.2.2</w:t>
      </w:r>
      <w:r w:rsidRPr="002E5C4D">
        <w:fldChar w:fldCharType="end"/>
      </w:r>
      <w:r w:rsidRPr="002E5C4D">
        <w:t>) before using the PI decoder,</w:t>
      </w:r>
    </w:p>
    <w:p w:rsidR="00AA0F58" w:rsidRPr="002E5C4D" w:rsidRDefault="00AA0F58" w:rsidP="00AA0F58">
      <w:pPr>
        <w:pStyle w:val="Corpsdetexte"/>
        <w:widowControl w:val="0"/>
        <w:numPr>
          <w:ilvl w:val="0"/>
          <w:numId w:val="47"/>
        </w:numPr>
        <w:suppressAutoHyphens/>
      </w:pPr>
      <w:r w:rsidRPr="002E5C4D">
        <w:t xml:space="preserve">By the DAC decoder (after analysis of the </w:t>
      </w:r>
      <w:proofErr w:type="spellStart"/>
      <w:r w:rsidRPr="002E5C4D">
        <w:t>rsync</w:t>
      </w:r>
      <w:proofErr w:type="spellEnd"/>
      <w:r w:rsidRPr="002E5C4D">
        <w:t xml:space="preserve"> log files to identify new incoming Iridium mail files).</w:t>
      </w:r>
    </w:p>
    <w:p w:rsidR="00880D5A" w:rsidRPr="002E5C4D" w:rsidRDefault="00880D5A" w:rsidP="00AA0F58">
      <w:pPr>
        <w:pStyle w:val="Corpsdetexte"/>
      </w:pPr>
    </w:p>
    <w:p w:rsidR="00AA0F58" w:rsidRPr="002E5C4D" w:rsidRDefault="00AA0F58" w:rsidP="00AA0F58">
      <w:pPr>
        <w:pStyle w:val="Corpsdetexte"/>
      </w:pPr>
      <w:r w:rsidRPr="002E5C4D">
        <w:t>At the beginning of the decoding session, the Iridium mail files dated in the interval [</w:t>
      </w:r>
      <w:proofErr w:type="spellStart"/>
      <w:r w:rsidRPr="002E5C4D">
        <w:rPr>
          <w:i/>
        </w:rPr>
        <w:t>float_launch_date</w:t>
      </w:r>
      <w:proofErr w:type="spellEnd"/>
      <w:r w:rsidRPr="002E5C4D">
        <w:t xml:space="preserve">, </w:t>
      </w:r>
      <w:proofErr w:type="spellStart"/>
      <w:r w:rsidRPr="002E5C4D">
        <w:rPr>
          <w:i/>
        </w:rPr>
        <w:t>end_decoding_date</w:t>
      </w:r>
      <w:proofErr w:type="spellEnd"/>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Pr="002E5C4D">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Pr="002E5C4D">
        <w:t>5.2.1</w:t>
      </w:r>
      <w:r w:rsidRPr="002E5C4D">
        <w:fldChar w:fldCharType="end"/>
      </w:r>
      <w:r w:rsidRPr="002E5C4D">
        <w:t xml:space="preserve">) are </w:t>
      </w:r>
      <w:r w:rsidR="0044568A" w:rsidRPr="002E5C4D">
        <w:t>loaded in the</w:t>
      </w:r>
      <w:r w:rsidRPr="002E5C4D">
        <w:t xml:space="preserve"> ‘</w:t>
      </w:r>
      <w:r w:rsidRPr="002E5C4D">
        <w:rPr>
          <w:i/>
        </w:rPr>
        <w:t>spool’</w:t>
      </w:r>
      <w:r w:rsidRPr="002E5C4D">
        <w:t xml:space="preserve"> </w:t>
      </w:r>
      <w:r w:rsidR="0044568A" w:rsidRPr="002E5C4D">
        <w:t>list</w:t>
      </w:r>
      <w:r w:rsidRPr="002E5C4D">
        <w:t xml:space="preserve">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Pr="002E5C4D">
        <w:t>6.1.2.1</w:t>
      </w:r>
      <w:r w:rsidRPr="002E5C4D">
        <w:fldChar w:fldCharType="end"/>
      </w:r>
      <w:r w:rsidRPr="002E5C4D">
        <w:t>).</w:t>
      </w:r>
    </w:p>
    <w:p w:rsidR="00880D5A" w:rsidRPr="002E5C4D" w:rsidRDefault="00880D5A" w:rsidP="001F56DC">
      <w:pPr>
        <w:pStyle w:val="Corpsdetexte"/>
      </w:pPr>
    </w:p>
    <w:p w:rsidR="001F56DC" w:rsidRPr="002E5C4D" w:rsidRDefault="001F56DC" w:rsidP="001F56DC">
      <w:pPr>
        <w:pStyle w:val="Corpsdetexte"/>
      </w:pPr>
      <w:r w:rsidRPr="002E5C4D">
        <w:t>During the decoding session, each file of the ‘</w:t>
      </w:r>
      <w:r w:rsidRPr="002E5C4D">
        <w:rPr>
          <w:i/>
        </w:rPr>
        <w:t>spool’</w:t>
      </w:r>
      <w:r w:rsidRPr="002E5C4D">
        <w:t xml:space="preserve"> list </w:t>
      </w:r>
      <w:proofErr w:type="gramStart"/>
      <w:r w:rsidRPr="002E5C4D">
        <w:t>is processed</w:t>
      </w:r>
      <w:proofErr w:type="gramEnd"/>
      <w:r w:rsidRPr="002E5C4D">
        <w:t xml:space="preserve"> in chronological order. The processing steps are the following:</w:t>
      </w:r>
    </w:p>
    <w:p w:rsidR="001F56DC" w:rsidRPr="002E5C4D" w:rsidRDefault="001F56DC" w:rsidP="001F56DC">
      <w:pPr>
        <w:pStyle w:val="Corpsdetexte"/>
        <w:widowControl w:val="0"/>
        <w:numPr>
          <w:ilvl w:val="0"/>
          <w:numId w:val="48"/>
        </w:numPr>
        <w:suppressAutoHyphens/>
      </w:pPr>
      <w:r w:rsidRPr="002E5C4D">
        <w:t>Move the mail file to the ‘</w:t>
      </w:r>
      <w:r w:rsidRPr="002E5C4D">
        <w:rPr>
          <w:i/>
        </w:rPr>
        <w:t>buffer’</w:t>
      </w:r>
      <w:r w:rsidRPr="002E5C4D">
        <w:t xml:space="preserve"> list.</w:t>
      </w:r>
    </w:p>
    <w:p w:rsidR="00481559" w:rsidRPr="002E5C4D" w:rsidRDefault="00481559" w:rsidP="001F56DC">
      <w:pPr>
        <w:pStyle w:val="Corpsdetexte"/>
        <w:widowControl w:val="0"/>
        <w:numPr>
          <w:ilvl w:val="0"/>
          <w:numId w:val="48"/>
        </w:numPr>
        <w:suppressAutoHyphens/>
      </w:pPr>
      <w:r w:rsidRPr="002E5C4D">
        <w:t>Process the mail file, that is:</w:t>
      </w:r>
    </w:p>
    <w:p w:rsidR="00481559" w:rsidRPr="002E5C4D" w:rsidRDefault="001F56DC" w:rsidP="000557AF">
      <w:pPr>
        <w:pStyle w:val="Corpsdetexte"/>
        <w:widowControl w:val="0"/>
        <w:numPr>
          <w:ilvl w:val="1"/>
          <w:numId w:val="48"/>
        </w:numPr>
        <w:suppressAutoHyphens/>
      </w:pPr>
      <w:r w:rsidRPr="002E5C4D">
        <w:t>Store the Iridium session information (provided in the mail)</w:t>
      </w:r>
      <w:r w:rsidR="00481559" w:rsidRPr="002E5C4D">
        <w:t>,</w:t>
      </w:r>
    </w:p>
    <w:p w:rsidR="001F56DC" w:rsidRPr="002E5C4D" w:rsidRDefault="00481559" w:rsidP="000557AF">
      <w:pPr>
        <w:pStyle w:val="Corpsdetexte"/>
        <w:widowControl w:val="0"/>
        <w:numPr>
          <w:ilvl w:val="1"/>
          <w:numId w:val="48"/>
        </w:numPr>
        <w:suppressAutoHyphens/>
      </w:pPr>
      <w:r w:rsidRPr="002E5C4D">
        <w:t>E</w:t>
      </w:r>
      <w:r w:rsidR="001F56DC" w:rsidRPr="002E5C4D">
        <w:t>xtract the mail file attachment (the SBD file), if any.</w:t>
      </w:r>
    </w:p>
    <w:p w:rsidR="001F56DC" w:rsidRPr="002E5C4D" w:rsidRDefault="001F56DC" w:rsidP="001F56DC">
      <w:pPr>
        <w:pStyle w:val="Corpsdetexte"/>
        <w:widowControl w:val="0"/>
        <w:numPr>
          <w:ilvl w:val="0"/>
          <w:numId w:val="48"/>
        </w:numPr>
        <w:suppressAutoHyphens/>
      </w:pPr>
      <w:r w:rsidRPr="002E5C4D">
        <w:t xml:space="preserve">Process a ‘light’ decoding of all the SBD files </w:t>
      </w:r>
      <w:r w:rsidR="00880D5A" w:rsidRPr="002E5C4D">
        <w:t>of</w:t>
      </w:r>
      <w:r w:rsidRPr="002E5C4D">
        <w:t xml:space="preserve"> the ‘</w:t>
      </w:r>
      <w:r w:rsidRPr="002E5C4D">
        <w:rPr>
          <w:i/>
        </w:rPr>
        <w:t>buffer’</w:t>
      </w:r>
      <w:r w:rsidRPr="002E5C4D">
        <w:t xml:space="preserve"> list.</w:t>
      </w:r>
    </w:p>
    <w:p w:rsidR="001F56DC" w:rsidRPr="002E5C4D" w:rsidRDefault="001F56DC" w:rsidP="001F56DC">
      <w:pPr>
        <w:pStyle w:val="Corpsdetexte"/>
        <w:ind w:left="709"/>
      </w:pPr>
      <w:r w:rsidRPr="002E5C4D">
        <w:t>This ‘light’ decoding consists of:</w:t>
      </w:r>
    </w:p>
    <w:p w:rsidR="001F56DC" w:rsidRPr="002E5C4D" w:rsidRDefault="001F56DC" w:rsidP="001F56DC">
      <w:pPr>
        <w:pStyle w:val="Corpsdetexte"/>
        <w:widowControl w:val="0"/>
        <w:numPr>
          <w:ilvl w:val="1"/>
          <w:numId w:val="48"/>
        </w:numPr>
        <w:suppressAutoHyphens/>
      </w:pPr>
      <w:r w:rsidRPr="002E5C4D">
        <w:t>Retrieving from technical information the expected number of messages of each type to be received,</w:t>
      </w:r>
    </w:p>
    <w:p w:rsidR="001F56DC" w:rsidRPr="002E5C4D" w:rsidRDefault="001F56DC" w:rsidP="001F56DC">
      <w:pPr>
        <w:pStyle w:val="Corpsdetexte"/>
        <w:widowControl w:val="0"/>
        <w:numPr>
          <w:ilvl w:val="1"/>
          <w:numId w:val="48"/>
        </w:numPr>
        <w:suppressAutoHyphens/>
      </w:pPr>
      <w:r w:rsidRPr="002E5C4D">
        <w:t>Counting the number of received messages of each type.</w:t>
      </w:r>
    </w:p>
    <w:p w:rsidR="001F56DC" w:rsidRPr="002E5C4D" w:rsidRDefault="001F56DC" w:rsidP="001F56DC">
      <w:pPr>
        <w:pStyle w:val="Corpsdetexte"/>
        <w:widowControl w:val="0"/>
        <w:numPr>
          <w:ilvl w:val="0"/>
          <w:numId w:val="48"/>
        </w:numPr>
        <w:suppressAutoHyphens/>
      </w:pPr>
      <w:r w:rsidRPr="002E5C4D">
        <w:t xml:space="preserve">Check if all expected messages </w:t>
      </w:r>
      <w:proofErr w:type="gramStart"/>
      <w:r w:rsidRPr="002E5C4D">
        <w:t>have been received</w:t>
      </w:r>
      <w:proofErr w:type="gramEnd"/>
      <w:r w:rsidRPr="002E5C4D">
        <w:t xml:space="preserve"> (i.e. if the transmission of the cycle data is </w:t>
      </w:r>
      <w:r w:rsidRPr="002E5C4D">
        <w:lastRenderedPageBreak/>
        <w:t>completed).</w:t>
      </w:r>
    </w:p>
    <w:p w:rsidR="001F56DC" w:rsidRPr="002E5C4D" w:rsidRDefault="001F56DC" w:rsidP="001F56DC">
      <w:pPr>
        <w:pStyle w:val="Corpsdetexte"/>
        <w:widowControl w:val="0"/>
        <w:numPr>
          <w:ilvl w:val="0"/>
          <w:numId w:val="49"/>
        </w:numPr>
        <w:suppressAutoHyphens/>
      </w:pPr>
      <w:r w:rsidRPr="002E5C4D">
        <w:t xml:space="preserve">If </w:t>
      </w:r>
      <w:proofErr w:type="gramStart"/>
      <w:r w:rsidRPr="002E5C4D">
        <w:t>not:</w:t>
      </w:r>
      <w:proofErr w:type="gramEnd"/>
      <w:r w:rsidRPr="002E5C4D">
        <w:t xml:space="preserve"> apply steps #1 to #4 to the next mail file of the ‘</w:t>
      </w:r>
      <w:r w:rsidRPr="002E5C4D">
        <w:rPr>
          <w:i/>
        </w:rPr>
        <w:t>spool’</w:t>
      </w:r>
      <w:r w:rsidRPr="002E5C4D">
        <w:t xml:space="preserve"> list.</w:t>
      </w:r>
    </w:p>
    <w:p w:rsidR="001F56DC" w:rsidRPr="002E5C4D" w:rsidRDefault="001F56DC" w:rsidP="001F56DC">
      <w:pPr>
        <w:pStyle w:val="Corpsdetexte"/>
        <w:widowControl w:val="0"/>
        <w:numPr>
          <w:ilvl w:val="0"/>
          <w:numId w:val="49"/>
        </w:numPr>
        <w:suppressAutoHyphens/>
      </w:pPr>
      <w:r w:rsidRPr="002E5C4D">
        <w:t>If yes, the buffer is complete</w:t>
      </w:r>
      <w:proofErr w:type="gramStart"/>
      <w:r w:rsidR="00880D5A" w:rsidRPr="002E5C4D">
        <w:t>;</w:t>
      </w:r>
      <w:proofErr w:type="gramEnd"/>
      <w:r w:rsidRPr="002E5C4D">
        <w:t xml:space="preserve"> we can then continue to step #5 below.</w:t>
      </w:r>
    </w:p>
    <w:p w:rsidR="001F56DC" w:rsidRPr="002E5C4D" w:rsidRDefault="001F56DC" w:rsidP="001F56DC">
      <w:pPr>
        <w:pStyle w:val="Corpsdetexte"/>
        <w:widowControl w:val="0"/>
        <w:numPr>
          <w:ilvl w:val="0"/>
          <w:numId w:val="48"/>
        </w:numPr>
        <w:suppressAutoHyphens/>
      </w:pPr>
      <w:r w:rsidRPr="002E5C4D">
        <w:t xml:space="preserve">Process a ‘full’ decoding of all the SBD files </w:t>
      </w:r>
      <w:r w:rsidR="00880D5A" w:rsidRPr="002E5C4D">
        <w:t>of</w:t>
      </w:r>
      <w:r w:rsidRPr="002E5C4D">
        <w:t xml:space="preserve"> the ‘</w:t>
      </w:r>
      <w:r w:rsidRPr="002E5C4D">
        <w:rPr>
          <w:i/>
        </w:rPr>
        <w:t>buffer’</w:t>
      </w:r>
      <w:r w:rsidRPr="002E5C4D">
        <w:t xml:space="preserve"> </w:t>
      </w:r>
      <w:r w:rsidR="00FD6AE1" w:rsidRPr="002E5C4D">
        <w:t>list</w:t>
      </w:r>
      <w:r w:rsidRPr="002E5C4D">
        <w:t>.</w:t>
      </w:r>
    </w:p>
    <w:p w:rsidR="001F56DC" w:rsidRPr="002E5C4D" w:rsidRDefault="00FD6AE1" w:rsidP="001F56DC">
      <w:pPr>
        <w:pStyle w:val="Corpsdetexte"/>
        <w:widowControl w:val="0"/>
        <w:numPr>
          <w:ilvl w:val="0"/>
          <w:numId w:val="48"/>
        </w:numPr>
        <w:suppressAutoHyphens/>
      </w:pPr>
      <w:r w:rsidRPr="002E5C4D">
        <w:t>Remove</w:t>
      </w:r>
      <w:r w:rsidR="001F56DC" w:rsidRPr="002E5C4D">
        <w:t xml:space="preserve"> the decoded mail files from the ‘</w:t>
      </w:r>
      <w:r w:rsidR="001F56DC" w:rsidRPr="002E5C4D">
        <w:rPr>
          <w:i/>
        </w:rPr>
        <w:t>buffer’</w:t>
      </w:r>
      <w:r w:rsidR="001F56DC" w:rsidRPr="002E5C4D">
        <w:t xml:space="preserve"> </w:t>
      </w:r>
      <w:r w:rsidRPr="002E5C4D">
        <w:t>list</w:t>
      </w:r>
      <w:r w:rsidR="001F56DC" w:rsidRPr="002E5C4D">
        <w:t xml:space="preserve"> and delete the decoded SBD files.</w:t>
      </w:r>
    </w:p>
    <w:p w:rsidR="001F56DC" w:rsidRPr="002E5C4D" w:rsidRDefault="001F56DC" w:rsidP="001F56DC">
      <w:pPr>
        <w:pStyle w:val="Corpsdetexte"/>
      </w:pPr>
    </w:p>
    <w:p w:rsidR="00880D5A" w:rsidRPr="002E5C4D" w:rsidRDefault="00880D5A" w:rsidP="00880D5A">
      <w:pPr>
        <w:pStyle w:val="Corpsdetexte"/>
      </w:pPr>
      <w:r w:rsidRPr="002E5C4D">
        <w:t xml:space="preserve">This theoretical algorithm works if all the expected data </w:t>
      </w:r>
      <w:proofErr w:type="gramStart"/>
      <w:r w:rsidRPr="002E5C4D">
        <w:t>have been received</w:t>
      </w:r>
      <w:proofErr w:type="gramEnd"/>
      <w:r w:rsidRPr="002E5C4D">
        <w:t>, i.e. if all the buffers are completed. Unfortunately, this is not always the case.</w:t>
      </w:r>
    </w:p>
    <w:p w:rsidR="00880D5A" w:rsidRPr="002E5C4D" w:rsidRDefault="00880D5A" w:rsidP="00880D5A">
      <w:pPr>
        <w:pStyle w:val="Corpsdetexte"/>
      </w:pPr>
      <w:r w:rsidRPr="002E5C4D">
        <w:t xml:space="preserve">For a </w:t>
      </w:r>
      <w:proofErr w:type="spellStart"/>
      <w:proofErr w:type="gramStart"/>
      <w:r w:rsidRPr="002E5C4D">
        <w:t>non Ice</w:t>
      </w:r>
      <w:proofErr w:type="spellEnd"/>
      <w:proofErr w:type="gramEnd"/>
      <w:r w:rsidRPr="002E5C4D">
        <w:t xml:space="preserve"> float, not completed buffer can be due to:</w:t>
      </w:r>
    </w:p>
    <w:p w:rsidR="00880D5A" w:rsidRPr="002E5C4D" w:rsidRDefault="00880D5A" w:rsidP="00880D5A">
      <w:pPr>
        <w:pStyle w:val="Corpsdetexte"/>
        <w:numPr>
          <w:ilvl w:val="0"/>
          <w:numId w:val="61"/>
        </w:numPr>
      </w:pPr>
      <w:r w:rsidRPr="002E5C4D">
        <w:t>A message that has been lost (because of a float failure), or</w:t>
      </w:r>
    </w:p>
    <w:p w:rsidR="00880D5A" w:rsidRPr="002E5C4D" w:rsidRDefault="00880D5A" w:rsidP="000557AF">
      <w:pPr>
        <w:pStyle w:val="Corpsdetexte"/>
        <w:numPr>
          <w:ilvl w:val="0"/>
          <w:numId w:val="61"/>
        </w:numPr>
      </w:pPr>
      <w:r w:rsidRPr="002E5C4D">
        <w:t>A transmission that is still pending at the time of the decoding session.</w:t>
      </w:r>
    </w:p>
    <w:p w:rsidR="001F56DC" w:rsidRPr="002E5C4D" w:rsidRDefault="001F56DC" w:rsidP="001F56DC">
      <w:pPr>
        <w:pStyle w:val="Corpsdetexte"/>
      </w:pPr>
      <w:r w:rsidRPr="002E5C4D">
        <w:t>Consequently, we introduced a timeout on the ‘buffer duration’ (time difference between earliest and latest SBD files).</w:t>
      </w:r>
    </w:p>
    <w:p w:rsidR="002F08BF" w:rsidRPr="002E5C4D" w:rsidRDefault="002F08BF" w:rsidP="002F08BF">
      <w:pPr>
        <w:pStyle w:val="Corpsdetexte"/>
      </w:pPr>
      <w:r w:rsidRPr="002E5C4D">
        <w:t>When we move a new mail file to the ‘</w:t>
      </w:r>
      <w:r w:rsidRPr="002E5C4D">
        <w:rPr>
          <w:i/>
        </w:rPr>
        <w:t>buffer’</w:t>
      </w:r>
      <w:r w:rsidRPr="002E5C4D">
        <w:t xml:space="preserve"> </w:t>
      </w:r>
      <w:r w:rsidR="00880D5A" w:rsidRPr="002E5C4D">
        <w:t xml:space="preserve">list </w:t>
      </w:r>
      <w:r w:rsidRPr="002E5C4D">
        <w:t>(step #1) the SBD files dated in the interval [</w:t>
      </w:r>
      <w:proofErr w:type="spellStart"/>
      <w:r w:rsidRPr="002E5C4D">
        <w:rPr>
          <w:i/>
        </w:rPr>
        <w:t>earliest_SBD_file</w:t>
      </w:r>
      <w:proofErr w:type="spellEnd"/>
      <w:r w:rsidRPr="002E5C4D">
        <w:t xml:space="preserve">, </w:t>
      </w:r>
      <w:proofErr w:type="spellStart"/>
      <w:r w:rsidRPr="002E5C4D">
        <w:rPr>
          <w:i/>
        </w:rPr>
        <w:t>earliest_SBD_file</w:t>
      </w:r>
      <w:r w:rsidRPr="002E5C4D">
        <w:t>+</w:t>
      </w:r>
      <w:r w:rsidRPr="002E5C4D">
        <w:rPr>
          <w:rStyle w:val="CodeCar"/>
          <w:rFonts w:eastAsiaTheme="minorEastAsia"/>
        </w:rPr>
        <w:t>g_decArgo_minSubSurfaceCycleDuration</w:t>
      </w:r>
      <w:proofErr w:type="spellEnd"/>
      <w:r w:rsidRPr="002E5C4D">
        <w:t>[ (</w:t>
      </w:r>
      <w:proofErr w:type="spellStart"/>
      <w:r w:rsidRPr="002E5C4D">
        <w:rPr>
          <w:rStyle w:val="CodeCar"/>
          <w:rFonts w:eastAsiaTheme="minorEastAsia"/>
        </w:rPr>
        <w:t>g_decArgo_minSubSurfaceCycleDuration</w:t>
      </w:r>
      <w:proofErr w:type="spellEnd"/>
      <w:r w:rsidRPr="002E5C4D">
        <w:t xml:space="preserve">  = 5 hours) are processed together </w:t>
      </w:r>
      <w:r w:rsidR="00F80BB8" w:rsidRPr="002E5C4D">
        <w:t xml:space="preserve">(steps #5 and #6 of the algorithm) </w:t>
      </w:r>
      <w:r w:rsidRPr="002E5C4D">
        <w:t>even if the resulting data set is not complete</w:t>
      </w:r>
      <w:r w:rsidR="00F80BB8" w:rsidRPr="002E5C4D">
        <w:t>.</w:t>
      </w:r>
    </w:p>
    <w:p w:rsidR="0044568A" w:rsidRPr="002E5C4D" w:rsidRDefault="0044568A" w:rsidP="002F08BF">
      <w:pPr>
        <w:pStyle w:val="Corpsdetexte"/>
      </w:pPr>
    </w:p>
    <w:p w:rsidR="00443838" w:rsidRPr="002E5C4D" w:rsidRDefault="00443838" w:rsidP="002F08BF">
      <w:pPr>
        <w:pStyle w:val="Corpsdetexte"/>
      </w:pPr>
      <w:r w:rsidRPr="002E5C4D">
        <w:t xml:space="preserve">Note that, when the float has ended its mission (recovered or lost float), if the last received buffer is not complete, it will never be processed with the algorithm exposed above. </w:t>
      </w:r>
      <w:r w:rsidR="00F40090" w:rsidRPr="002E5C4D">
        <w:t>To cope with this issue, the user should be informed that, at the end of a decoder session:</w:t>
      </w:r>
    </w:p>
    <w:p w:rsidR="00F40090" w:rsidRPr="002E5C4D" w:rsidRDefault="00F40090" w:rsidP="000557AF">
      <w:pPr>
        <w:pStyle w:val="Corpsdetexte"/>
        <w:numPr>
          <w:ilvl w:val="0"/>
          <w:numId w:val="60"/>
        </w:numPr>
      </w:pPr>
      <w:r w:rsidRPr="002E5C4D">
        <w:t>The remaining unprocessed buffers are always processed by the PI decoder,</w:t>
      </w:r>
    </w:p>
    <w:p w:rsidR="00F40090" w:rsidRPr="002E5C4D" w:rsidRDefault="00F40090" w:rsidP="000557AF">
      <w:pPr>
        <w:pStyle w:val="Corpsdetexte"/>
        <w:numPr>
          <w:ilvl w:val="0"/>
          <w:numId w:val="60"/>
        </w:numPr>
      </w:pPr>
      <w:r w:rsidRPr="002E5C4D">
        <w:t xml:space="preserve">The </w:t>
      </w:r>
      <w:proofErr w:type="gramStart"/>
      <w:r w:rsidRPr="002E5C4D">
        <w:t xml:space="preserve">remaining unprocessed buffers can be processed by the DAC decoder with the </w:t>
      </w:r>
      <w:r w:rsidR="00936382" w:rsidRPr="002E5C4D">
        <w:rPr>
          <w:rFonts w:ascii="Courier New" w:hAnsi="Courier New" w:cs="Courier New"/>
          <w:sz w:val="20"/>
          <w:szCs w:val="20"/>
        </w:rPr>
        <w:t>PROCESS_REMAINING_BUFFERS</w:t>
      </w:r>
      <w:r w:rsidR="00936382" w:rsidRPr="002E5C4D">
        <w:t xml:space="preserve"> configuration variable</w:t>
      </w:r>
      <w:proofErr w:type="gramEnd"/>
      <w:r w:rsidR="00936382" w:rsidRPr="002E5C4D">
        <w:t>.</w:t>
      </w:r>
    </w:p>
    <w:p w:rsidR="0044568A" w:rsidRPr="002E5C4D" w:rsidRDefault="0044568A" w:rsidP="0044568A">
      <w:pPr>
        <w:pStyle w:val="Titre3"/>
      </w:pPr>
      <w:bookmarkStart w:id="899" w:name="_Toc32334949"/>
      <w:bookmarkStart w:id="900" w:name="_Toc32335244"/>
      <w:bookmarkStart w:id="901" w:name="_Toc32591970"/>
      <w:bookmarkStart w:id="902" w:name="_Toc32334950"/>
      <w:bookmarkStart w:id="903" w:name="_Toc32335245"/>
      <w:bookmarkStart w:id="904" w:name="_Toc32591971"/>
      <w:bookmarkStart w:id="905" w:name="_Toc81907674"/>
      <w:bookmarkEnd w:id="899"/>
      <w:bookmarkEnd w:id="900"/>
      <w:bookmarkEnd w:id="901"/>
      <w:bookmarkEnd w:id="902"/>
      <w:bookmarkEnd w:id="903"/>
      <w:bookmarkEnd w:id="904"/>
      <w:r w:rsidRPr="002E5C4D">
        <w:t>For Ice floats</w:t>
      </w:r>
      <w:bookmarkEnd w:id="905"/>
    </w:p>
    <w:p w:rsidR="0044568A" w:rsidRPr="002E5C4D" w:rsidRDefault="0044568A" w:rsidP="000557AF">
      <w:r w:rsidRPr="002E5C4D">
        <w:t xml:space="preserve">Ice floats are </w:t>
      </w:r>
      <w:r w:rsidR="00D8159A" w:rsidRPr="002E5C4D">
        <w:t>equipped</w:t>
      </w:r>
      <w:r w:rsidRPr="002E5C4D">
        <w:t xml:space="preserve"> with a memory card. When a message cannot be transmitted</w:t>
      </w:r>
      <w:r w:rsidR="00526943" w:rsidRPr="002E5C4D">
        <w:t xml:space="preserve"> (in case of a failure of the transmission system or in case the float cannot reach the surface because of Ice coverage)</w:t>
      </w:r>
      <w:r w:rsidRPr="002E5C4D">
        <w:t>, it is stored on the memory card to be transmitted later</w:t>
      </w:r>
      <w:r w:rsidR="0084607E" w:rsidRPr="002E5C4D">
        <w:t xml:space="preserve"> in delayed mode</w:t>
      </w:r>
      <w:r w:rsidRPr="002E5C4D">
        <w:t xml:space="preserve"> (during </w:t>
      </w:r>
      <w:r w:rsidR="0084607E" w:rsidRPr="002E5C4D">
        <w:t>one or more</w:t>
      </w:r>
      <w:r w:rsidRPr="002E5C4D">
        <w:t xml:space="preserve"> </w:t>
      </w:r>
      <w:r w:rsidR="0084607E" w:rsidRPr="002E5C4D">
        <w:t>following</w:t>
      </w:r>
      <w:r w:rsidRPr="002E5C4D">
        <w:t xml:space="preserve"> transmission session</w:t>
      </w:r>
      <w:r w:rsidR="0084607E" w:rsidRPr="002E5C4D">
        <w:t>(s)</w:t>
      </w:r>
      <w:r w:rsidRPr="002E5C4D">
        <w:t xml:space="preserve">). </w:t>
      </w:r>
      <w:r w:rsidR="001A05C2" w:rsidRPr="002E5C4D">
        <w:t xml:space="preserve">Many transmission sessions </w:t>
      </w:r>
      <w:proofErr w:type="gramStart"/>
      <w:r w:rsidR="001A05C2" w:rsidRPr="002E5C4D">
        <w:t>can then be needed</w:t>
      </w:r>
      <w:proofErr w:type="gramEnd"/>
      <w:r w:rsidR="001A05C2" w:rsidRPr="002E5C4D">
        <w:t xml:space="preserve"> to transmit the data </w:t>
      </w:r>
      <w:r w:rsidRPr="002E5C4D">
        <w:t>of a given cycle</w:t>
      </w:r>
      <w:r w:rsidR="001A05C2" w:rsidRPr="002E5C4D">
        <w:t>.</w:t>
      </w:r>
    </w:p>
    <w:p w:rsidR="00526943" w:rsidRPr="002E5C4D" w:rsidRDefault="00526943" w:rsidP="00526943">
      <w:r w:rsidRPr="002E5C4D">
        <w:t xml:space="preserve">In that case, the buffers </w:t>
      </w:r>
      <w:proofErr w:type="gramStart"/>
      <w:r w:rsidRPr="002E5C4D">
        <w:t>are virtually</w:t>
      </w:r>
      <w:r w:rsidR="000D29D1" w:rsidRPr="002E5C4D">
        <w:t xml:space="preserve"> man</w:t>
      </w:r>
      <w:r w:rsidRPr="002E5C4D">
        <w:t>aged</w:t>
      </w:r>
      <w:proofErr w:type="gramEnd"/>
      <w:r w:rsidRPr="002E5C4D">
        <w:t xml:space="preserve"> through lists of files: </w:t>
      </w:r>
      <w:proofErr w:type="spellStart"/>
      <w:r w:rsidR="000D29D1" w:rsidRPr="002E5C4D">
        <w:t>a</w:t>
      </w:r>
      <w:r w:rsidRPr="002E5C4D">
        <w:rPr>
          <w:i/>
        </w:rPr>
        <w:t>‘spool</w:t>
      </w:r>
      <w:proofErr w:type="spellEnd"/>
      <w:r w:rsidRPr="002E5C4D">
        <w:rPr>
          <w:i/>
        </w:rPr>
        <w:t>’</w:t>
      </w:r>
      <w:r w:rsidRPr="002E5C4D">
        <w:t xml:space="preserve"> </w:t>
      </w:r>
      <w:r w:rsidR="000D29D1" w:rsidRPr="002E5C4D">
        <w:t xml:space="preserve">list </w:t>
      </w:r>
      <w:r w:rsidRPr="002E5C4D">
        <w:t xml:space="preserve">and </w:t>
      </w:r>
      <w:r w:rsidR="000D29D1" w:rsidRPr="002E5C4D">
        <w:t xml:space="preserve">one </w:t>
      </w:r>
      <w:r w:rsidRPr="002E5C4D">
        <w:rPr>
          <w:i/>
        </w:rPr>
        <w:t>‘</w:t>
      </w:r>
      <w:proofErr w:type="spellStart"/>
      <w:r w:rsidRPr="002E5C4D">
        <w:rPr>
          <w:i/>
        </w:rPr>
        <w:t>buffer#i</w:t>
      </w:r>
      <w:proofErr w:type="spellEnd"/>
      <w:r w:rsidRPr="002E5C4D">
        <w:rPr>
          <w:i/>
        </w:rPr>
        <w:t>’</w:t>
      </w:r>
      <w:r w:rsidR="000D29D1" w:rsidRPr="002E5C4D">
        <w:t xml:space="preserve"> list for each cycle #</w:t>
      </w:r>
      <w:proofErr w:type="spellStart"/>
      <w:r w:rsidR="000D29D1" w:rsidRPr="002E5C4D">
        <w:t>i</w:t>
      </w:r>
      <w:proofErr w:type="spellEnd"/>
      <w:r w:rsidR="000D29D1" w:rsidRPr="002E5C4D">
        <w:t xml:space="preserve"> under transmission.</w:t>
      </w:r>
    </w:p>
    <w:p w:rsidR="0064433B" w:rsidRPr="002E5C4D" w:rsidRDefault="0064433B" w:rsidP="0064433B">
      <w:pPr>
        <w:pStyle w:val="Corpsdetexte"/>
      </w:pPr>
      <w:r w:rsidRPr="002E5C4D">
        <w:t>Just before decoding, all the received Iridium mail files are in the ‘</w:t>
      </w:r>
      <w:r w:rsidRPr="002E5C4D">
        <w:rPr>
          <w:rStyle w:val="CodeCar"/>
          <w:rFonts w:eastAsiaTheme="minorEastAsia"/>
        </w:rPr>
        <w:t>IRIDIUM_DATA_DIRECTORY</w:t>
      </w:r>
      <w:r w:rsidRPr="002E5C4D">
        <w:t>/</w:t>
      </w:r>
      <w:r w:rsidRPr="002E5C4D">
        <w:rPr>
          <w:i/>
        </w:rPr>
        <w:t>IMEI_WMO</w:t>
      </w:r>
      <w:r w:rsidRPr="002E5C4D">
        <w:t>/</w:t>
      </w:r>
      <w:r w:rsidRPr="002E5C4D">
        <w:rPr>
          <w:i/>
        </w:rPr>
        <w:t>archive’</w:t>
      </w:r>
      <w:r w:rsidRPr="002E5C4D">
        <w:t xml:space="preserve"> directory. This </w:t>
      </w:r>
      <w:proofErr w:type="gramStart"/>
      <w:r w:rsidRPr="002E5C4D">
        <w:t>has been done</w:t>
      </w:r>
      <w:proofErr w:type="gramEnd"/>
      <w:r w:rsidRPr="002E5C4D">
        <w:t>:</w:t>
      </w:r>
    </w:p>
    <w:p w:rsidR="0064433B" w:rsidRPr="002E5C4D" w:rsidRDefault="0064433B" w:rsidP="0064433B">
      <w:pPr>
        <w:pStyle w:val="Corpsdetexte"/>
        <w:widowControl w:val="0"/>
        <w:numPr>
          <w:ilvl w:val="0"/>
          <w:numId w:val="47"/>
        </w:numPr>
        <w:suppressAutoHyphens/>
      </w:pPr>
      <w:r w:rsidRPr="002E5C4D">
        <w:t xml:space="preserve">By the operator (with the tool </w:t>
      </w:r>
      <w:proofErr w:type="spellStart"/>
      <w:r w:rsidRPr="002E5C4D">
        <w:rPr>
          <w:b/>
          <w:i/>
        </w:rPr>
        <w:t>copy_iridium_mail_files</w:t>
      </w:r>
      <w:proofErr w:type="spellEnd"/>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Pr="002E5C4D">
        <w:t>6.1.2.2</w:t>
      </w:r>
      <w:r w:rsidRPr="002E5C4D">
        <w:fldChar w:fldCharType="end"/>
      </w:r>
      <w:r w:rsidRPr="002E5C4D">
        <w:t>) before using the PI decoder,</w:t>
      </w:r>
    </w:p>
    <w:p w:rsidR="0064433B" w:rsidRPr="002E5C4D" w:rsidRDefault="0064433B" w:rsidP="0064433B">
      <w:pPr>
        <w:pStyle w:val="Corpsdetexte"/>
        <w:widowControl w:val="0"/>
        <w:numPr>
          <w:ilvl w:val="0"/>
          <w:numId w:val="47"/>
        </w:numPr>
        <w:suppressAutoHyphens/>
      </w:pPr>
      <w:r w:rsidRPr="002E5C4D">
        <w:t xml:space="preserve">By the DAC decoder (after analysis of the </w:t>
      </w:r>
      <w:proofErr w:type="spellStart"/>
      <w:r w:rsidRPr="002E5C4D">
        <w:t>rsync</w:t>
      </w:r>
      <w:proofErr w:type="spellEnd"/>
      <w:r w:rsidRPr="002E5C4D">
        <w:t xml:space="preserve"> log files to identify new incoming Iridium mail files).</w:t>
      </w:r>
    </w:p>
    <w:p w:rsidR="0064433B" w:rsidRPr="002E5C4D" w:rsidRDefault="0064433B" w:rsidP="0064433B">
      <w:pPr>
        <w:pStyle w:val="Corpsdetexte"/>
      </w:pPr>
    </w:p>
    <w:p w:rsidR="0064433B" w:rsidRPr="002E5C4D" w:rsidRDefault="0064433B" w:rsidP="0064433B">
      <w:pPr>
        <w:pStyle w:val="Corpsdetexte"/>
      </w:pPr>
      <w:r w:rsidRPr="002E5C4D">
        <w:lastRenderedPageBreak/>
        <w:t>At the beginning of the decoding session, the Iridium mail files dated in the interval [</w:t>
      </w:r>
      <w:proofErr w:type="spellStart"/>
      <w:r w:rsidRPr="002E5C4D">
        <w:rPr>
          <w:i/>
        </w:rPr>
        <w:t>float_launch_date</w:t>
      </w:r>
      <w:proofErr w:type="spellEnd"/>
      <w:r w:rsidRPr="002E5C4D">
        <w:t xml:space="preserve">, </w:t>
      </w:r>
      <w:proofErr w:type="spellStart"/>
      <w:r w:rsidRPr="002E5C4D">
        <w:rPr>
          <w:i/>
        </w:rPr>
        <w:t>end_decoding_date</w:t>
      </w:r>
      <w:proofErr w:type="spellEnd"/>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Pr="002E5C4D">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Pr="002E5C4D">
        <w:t>5.2.1</w:t>
      </w:r>
      <w:r w:rsidRPr="002E5C4D">
        <w:fldChar w:fldCharType="end"/>
      </w:r>
      <w:r w:rsidRPr="002E5C4D">
        <w:t>) are loaded in the ‘</w:t>
      </w:r>
      <w:r w:rsidRPr="002E5C4D">
        <w:rPr>
          <w:i/>
        </w:rPr>
        <w:t>spool’</w:t>
      </w:r>
      <w:r w:rsidRPr="002E5C4D">
        <w:t xml:space="preserve"> list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Pr="002E5C4D">
        <w:t>6.1.2.1</w:t>
      </w:r>
      <w:r w:rsidRPr="002E5C4D">
        <w:fldChar w:fldCharType="end"/>
      </w:r>
      <w:r w:rsidRPr="002E5C4D">
        <w:t>).</w:t>
      </w:r>
    </w:p>
    <w:p w:rsidR="0064433B" w:rsidRPr="002E5C4D" w:rsidRDefault="0064433B" w:rsidP="0064433B">
      <w:pPr>
        <w:pStyle w:val="Corpsdetexte"/>
      </w:pPr>
    </w:p>
    <w:p w:rsidR="0064433B" w:rsidRPr="002E5C4D" w:rsidRDefault="0064433B" w:rsidP="0064433B">
      <w:pPr>
        <w:pStyle w:val="Corpsdetexte"/>
      </w:pPr>
      <w:r w:rsidRPr="002E5C4D">
        <w:t xml:space="preserve">The processing steps </w:t>
      </w:r>
      <w:r w:rsidR="00526943" w:rsidRPr="002E5C4D">
        <w:t xml:space="preserve">of a decoding session </w:t>
      </w:r>
      <w:r w:rsidRPr="002E5C4D">
        <w:t>are the following:</w:t>
      </w:r>
    </w:p>
    <w:p w:rsidR="000D29D1" w:rsidRPr="002E5C4D" w:rsidRDefault="000D29D1" w:rsidP="000D29D1">
      <w:pPr>
        <w:pStyle w:val="Corpsdetexte"/>
        <w:widowControl w:val="0"/>
        <w:numPr>
          <w:ilvl w:val="0"/>
          <w:numId w:val="63"/>
        </w:numPr>
        <w:suppressAutoHyphens/>
      </w:pPr>
      <w:r w:rsidRPr="002E5C4D">
        <w:t xml:space="preserve">All the mail files of the </w:t>
      </w:r>
      <w:r w:rsidRPr="002E5C4D">
        <w:rPr>
          <w:i/>
        </w:rPr>
        <w:t>‘spool’</w:t>
      </w:r>
      <w:r w:rsidRPr="002E5C4D">
        <w:t xml:space="preserve"> list are processed, that is:</w:t>
      </w:r>
    </w:p>
    <w:p w:rsidR="000D29D1" w:rsidRPr="002E5C4D" w:rsidRDefault="000D29D1" w:rsidP="000D29D1">
      <w:pPr>
        <w:pStyle w:val="Corpsdetexte"/>
        <w:widowControl w:val="0"/>
        <w:numPr>
          <w:ilvl w:val="1"/>
          <w:numId w:val="63"/>
        </w:numPr>
        <w:suppressAutoHyphens/>
      </w:pPr>
      <w:r w:rsidRPr="002E5C4D">
        <w:t>Store the Iridium session information (provided in the mail),</w:t>
      </w:r>
    </w:p>
    <w:p w:rsidR="000D29D1" w:rsidRPr="002E5C4D" w:rsidRDefault="000D29D1" w:rsidP="000D29D1">
      <w:pPr>
        <w:pStyle w:val="Corpsdetexte"/>
        <w:widowControl w:val="0"/>
        <w:numPr>
          <w:ilvl w:val="1"/>
          <w:numId w:val="63"/>
        </w:numPr>
        <w:suppressAutoHyphens/>
      </w:pPr>
      <w:r w:rsidRPr="002E5C4D">
        <w:t>Extract the mail file attachment (the SBD file), if any,</w:t>
      </w:r>
    </w:p>
    <w:p w:rsidR="000D29D1" w:rsidRPr="002E5C4D" w:rsidRDefault="000D29D1" w:rsidP="000D29D1">
      <w:pPr>
        <w:pStyle w:val="Corpsdetexte"/>
        <w:widowControl w:val="0"/>
        <w:numPr>
          <w:ilvl w:val="1"/>
          <w:numId w:val="63"/>
        </w:numPr>
        <w:suppressAutoHyphens/>
      </w:pPr>
      <w:r w:rsidRPr="002E5C4D">
        <w:t>Decode the SBD file data.</w:t>
      </w:r>
    </w:p>
    <w:p w:rsidR="000D29D1" w:rsidRPr="002E5C4D" w:rsidRDefault="000D29D1" w:rsidP="000557AF">
      <w:pPr>
        <w:pStyle w:val="Corpsdetexte"/>
        <w:widowControl w:val="0"/>
        <w:numPr>
          <w:ilvl w:val="0"/>
          <w:numId w:val="63"/>
        </w:numPr>
        <w:suppressAutoHyphens/>
      </w:pPr>
      <w:r w:rsidRPr="002E5C4D">
        <w:t>Create the decoding buffers, that is, for each transmission session:</w:t>
      </w:r>
    </w:p>
    <w:p w:rsidR="000D29D1" w:rsidRPr="002E5C4D" w:rsidRDefault="000D29D1" w:rsidP="009B295B">
      <w:pPr>
        <w:pStyle w:val="Corpsdetexte"/>
        <w:widowControl w:val="0"/>
        <w:numPr>
          <w:ilvl w:val="1"/>
          <w:numId w:val="63"/>
        </w:numPr>
        <w:suppressAutoHyphens/>
      </w:pPr>
      <w:r w:rsidRPr="002E5C4D">
        <w:t xml:space="preserve">Create a new </w:t>
      </w:r>
      <w:r w:rsidRPr="002E5C4D">
        <w:rPr>
          <w:i/>
        </w:rPr>
        <w:t>‘</w:t>
      </w:r>
      <w:proofErr w:type="spellStart"/>
      <w:r w:rsidRPr="002E5C4D">
        <w:rPr>
          <w:i/>
        </w:rPr>
        <w:t>buffer#i</w:t>
      </w:r>
      <w:proofErr w:type="spellEnd"/>
      <w:r w:rsidRPr="002E5C4D">
        <w:rPr>
          <w:i/>
        </w:rPr>
        <w:t>’</w:t>
      </w:r>
      <w:r w:rsidRPr="002E5C4D">
        <w:t xml:space="preserve"> list for each new cycle data,</w:t>
      </w:r>
    </w:p>
    <w:p w:rsidR="000D29D1" w:rsidRPr="002E5C4D" w:rsidRDefault="000D29D1" w:rsidP="009B295B">
      <w:pPr>
        <w:pStyle w:val="Corpsdetexte"/>
        <w:widowControl w:val="0"/>
        <w:numPr>
          <w:ilvl w:val="1"/>
          <w:numId w:val="63"/>
        </w:numPr>
        <w:suppressAutoHyphens/>
      </w:pPr>
      <w:r w:rsidRPr="002E5C4D">
        <w:t>Store already seen cycle data</w:t>
      </w:r>
      <w:r w:rsidR="008508C9" w:rsidRPr="002E5C4D">
        <w:t xml:space="preserve"> in</w:t>
      </w:r>
      <w:r w:rsidRPr="002E5C4D">
        <w:t xml:space="preserve"> their associated </w:t>
      </w:r>
      <w:r w:rsidR="00D8159A" w:rsidRPr="002E5C4D">
        <w:t xml:space="preserve">existing </w:t>
      </w:r>
      <w:r w:rsidRPr="002E5C4D">
        <w:rPr>
          <w:i/>
        </w:rPr>
        <w:t>‘</w:t>
      </w:r>
      <w:proofErr w:type="spellStart"/>
      <w:r w:rsidRPr="002E5C4D">
        <w:rPr>
          <w:i/>
        </w:rPr>
        <w:t>buffer#i</w:t>
      </w:r>
      <w:proofErr w:type="spellEnd"/>
      <w:r w:rsidRPr="002E5C4D">
        <w:rPr>
          <w:i/>
        </w:rPr>
        <w:t>’</w:t>
      </w:r>
      <w:r w:rsidRPr="002E5C4D">
        <w:t xml:space="preserve"> list,</w:t>
      </w:r>
    </w:p>
    <w:p w:rsidR="000D29D1" w:rsidRPr="002E5C4D" w:rsidRDefault="005F0C73" w:rsidP="009B295B">
      <w:pPr>
        <w:pStyle w:val="Corpsdetexte"/>
        <w:widowControl w:val="0"/>
        <w:numPr>
          <w:ilvl w:val="1"/>
          <w:numId w:val="63"/>
        </w:numPr>
        <w:suppressAutoHyphens/>
      </w:pPr>
      <w:r w:rsidRPr="002E5C4D">
        <w:t xml:space="preserve">For each </w:t>
      </w:r>
      <w:r w:rsidRPr="002E5C4D">
        <w:rPr>
          <w:i/>
        </w:rPr>
        <w:t>‘</w:t>
      </w:r>
      <w:proofErr w:type="spellStart"/>
      <w:r w:rsidRPr="002E5C4D">
        <w:rPr>
          <w:i/>
        </w:rPr>
        <w:t>buffer#i</w:t>
      </w:r>
      <w:proofErr w:type="spellEnd"/>
      <w:r w:rsidRPr="002E5C4D">
        <w:rPr>
          <w:i/>
        </w:rPr>
        <w:t>’</w:t>
      </w:r>
      <w:r w:rsidRPr="002E5C4D">
        <w:t xml:space="preserve"> list, check if its content is completed. If yes, set the </w:t>
      </w:r>
      <w:r w:rsidRPr="002E5C4D">
        <w:rPr>
          <w:i/>
        </w:rPr>
        <w:t>‘</w:t>
      </w:r>
      <w:proofErr w:type="spellStart"/>
      <w:r w:rsidRPr="002E5C4D">
        <w:rPr>
          <w:i/>
        </w:rPr>
        <w:t>buffer#i</w:t>
      </w:r>
      <w:proofErr w:type="spellEnd"/>
      <w:r w:rsidRPr="002E5C4D">
        <w:rPr>
          <w:i/>
        </w:rPr>
        <w:t>’</w:t>
      </w:r>
      <w:r w:rsidRPr="002E5C4D">
        <w:t xml:space="preserve"> as ‘completed’.</w:t>
      </w:r>
    </w:p>
    <w:p w:rsidR="000D29D1" w:rsidRPr="002E5C4D" w:rsidRDefault="000D29D1" w:rsidP="000557AF">
      <w:pPr>
        <w:pStyle w:val="Corpsdetexte"/>
        <w:widowControl w:val="0"/>
        <w:numPr>
          <w:ilvl w:val="0"/>
          <w:numId w:val="63"/>
        </w:numPr>
        <w:suppressAutoHyphens/>
      </w:pPr>
      <w:r w:rsidRPr="002E5C4D">
        <w:t xml:space="preserve">Process the SBD decoded </w:t>
      </w:r>
      <w:r w:rsidR="005F0C73" w:rsidRPr="002E5C4D">
        <w:t xml:space="preserve">data of the </w:t>
      </w:r>
      <w:r w:rsidR="008508C9" w:rsidRPr="002E5C4D">
        <w:t>‘</w:t>
      </w:r>
      <w:r w:rsidR="005F0C73" w:rsidRPr="002E5C4D">
        <w:t>completed</w:t>
      </w:r>
      <w:r w:rsidR="008508C9" w:rsidRPr="002E5C4D">
        <w:t>’</w:t>
      </w:r>
      <w:r w:rsidR="005F0C73" w:rsidRPr="002E5C4D">
        <w:t xml:space="preserve"> </w:t>
      </w:r>
      <w:r w:rsidR="005F0C73" w:rsidRPr="002E5C4D">
        <w:rPr>
          <w:i/>
        </w:rPr>
        <w:t>‘</w:t>
      </w:r>
      <w:proofErr w:type="spellStart"/>
      <w:r w:rsidR="005F0C73" w:rsidRPr="002E5C4D">
        <w:rPr>
          <w:i/>
        </w:rPr>
        <w:t>buffer#i</w:t>
      </w:r>
      <w:proofErr w:type="spellEnd"/>
      <w:r w:rsidR="005F0C73" w:rsidRPr="002E5C4D">
        <w:rPr>
          <w:i/>
        </w:rPr>
        <w:t>’</w:t>
      </w:r>
      <w:r w:rsidR="005F0C73" w:rsidRPr="002E5C4D">
        <w:t xml:space="preserve"> lists</w:t>
      </w:r>
      <w:r w:rsidRPr="002E5C4D">
        <w:t>.</w:t>
      </w:r>
    </w:p>
    <w:p w:rsidR="00526943" w:rsidRPr="002E5C4D" w:rsidRDefault="00526943" w:rsidP="009B295B">
      <w:pPr>
        <w:pStyle w:val="Corpsdetexte"/>
      </w:pPr>
    </w:p>
    <w:p w:rsidR="008508C9" w:rsidRPr="002E5C4D" w:rsidRDefault="008508C9" w:rsidP="008508C9">
      <w:pPr>
        <w:pStyle w:val="Corpsdetexte"/>
      </w:pPr>
      <w:r w:rsidRPr="002E5C4D">
        <w:t xml:space="preserve">This theoretical algorithm works if all the expected data </w:t>
      </w:r>
      <w:proofErr w:type="gramStart"/>
      <w:r w:rsidRPr="002E5C4D">
        <w:t>have been received</w:t>
      </w:r>
      <w:proofErr w:type="gramEnd"/>
      <w:r w:rsidRPr="002E5C4D">
        <w:t>, i.e. if all the buffers are completed. Unfortunately, this is not always the case.</w:t>
      </w:r>
    </w:p>
    <w:p w:rsidR="008508C9" w:rsidRPr="002E5C4D" w:rsidRDefault="008508C9" w:rsidP="008508C9">
      <w:pPr>
        <w:pStyle w:val="Corpsdetexte"/>
      </w:pPr>
      <w:r w:rsidRPr="002E5C4D">
        <w:t xml:space="preserve">For an Ice float, not completed buffer can be </w:t>
      </w:r>
      <w:proofErr w:type="gramStart"/>
      <w:r w:rsidRPr="002E5C4D">
        <w:t>due to</w:t>
      </w:r>
      <w:proofErr w:type="gramEnd"/>
      <w:r w:rsidRPr="002E5C4D">
        <w:t>:</w:t>
      </w:r>
    </w:p>
    <w:p w:rsidR="008508C9" w:rsidRPr="002E5C4D" w:rsidRDefault="008508C9" w:rsidP="008508C9">
      <w:pPr>
        <w:pStyle w:val="Corpsdetexte"/>
        <w:numPr>
          <w:ilvl w:val="0"/>
          <w:numId w:val="61"/>
        </w:numPr>
      </w:pPr>
      <w:r w:rsidRPr="002E5C4D">
        <w:t>A message that has been lost (because of a float failure or if the memory card is full), or</w:t>
      </w:r>
    </w:p>
    <w:p w:rsidR="008508C9" w:rsidRPr="002E5C4D" w:rsidRDefault="008508C9" w:rsidP="008508C9">
      <w:pPr>
        <w:pStyle w:val="Corpsdetexte"/>
        <w:numPr>
          <w:ilvl w:val="0"/>
          <w:numId w:val="61"/>
        </w:numPr>
      </w:pPr>
      <w:r w:rsidRPr="002E5C4D">
        <w:t>A transmission that is still pending at the time of the decoding session.</w:t>
      </w:r>
    </w:p>
    <w:p w:rsidR="008508C9" w:rsidRPr="002E5C4D" w:rsidRDefault="008508C9" w:rsidP="008508C9">
      <w:pPr>
        <w:pStyle w:val="Corpsdetexte"/>
      </w:pPr>
      <w:r w:rsidRPr="002E5C4D">
        <w:t xml:space="preserve">Consequently, we introduced a timeout on the </w:t>
      </w:r>
      <w:r w:rsidR="00F267FF" w:rsidRPr="002E5C4D">
        <w:t>maximum number</w:t>
      </w:r>
      <w:r w:rsidRPr="002E5C4D">
        <w:t xml:space="preserve"> of transmission session</w:t>
      </w:r>
      <w:r w:rsidR="00F267FF" w:rsidRPr="002E5C4D">
        <w:t>s</w:t>
      </w:r>
      <w:r w:rsidRPr="002E5C4D">
        <w:t xml:space="preserve"> allowed for cycle data to </w:t>
      </w:r>
      <w:proofErr w:type="gramStart"/>
      <w:r w:rsidRPr="002E5C4D">
        <w:t>be transmitted</w:t>
      </w:r>
      <w:proofErr w:type="gramEnd"/>
      <w:r w:rsidR="00F267FF" w:rsidRPr="002E5C4D">
        <w:t xml:space="preserve"> (presently set to 3)</w:t>
      </w:r>
      <w:r w:rsidRPr="002E5C4D">
        <w:t>.</w:t>
      </w:r>
    </w:p>
    <w:p w:rsidR="008508C9" w:rsidRPr="002E5C4D" w:rsidRDefault="008508C9" w:rsidP="008508C9">
      <w:pPr>
        <w:pStyle w:val="Corpsdetexte"/>
      </w:pPr>
    </w:p>
    <w:p w:rsidR="008508C9" w:rsidRPr="002E5C4D" w:rsidRDefault="008508C9" w:rsidP="008508C9">
      <w:pPr>
        <w:pStyle w:val="Corpsdetexte"/>
      </w:pPr>
      <w:r w:rsidRPr="002E5C4D">
        <w:t>Note that, when the float has ended its mission (recovered or lost float), if the last received buffer is not complete, it will never be processed with the algorithm exposed above. To cope with this issue, the user should be informed that, at the end of a decoder session:</w:t>
      </w:r>
    </w:p>
    <w:p w:rsidR="008508C9" w:rsidRPr="002E5C4D" w:rsidRDefault="008508C9" w:rsidP="008508C9">
      <w:pPr>
        <w:pStyle w:val="Corpsdetexte"/>
        <w:numPr>
          <w:ilvl w:val="0"/>
          <w:numId w:val="60"/>
        </w:numPr>
      </w:pPr>
      <w:r w:rsidRPr="002E5C4D">
        <w:t>The remaining unprocessed buffers are always processed by the PI decoder,</w:t>
      </w:r>
    </w:p>
    <w:p w:rsidR="008508C9" w:rsidRPr="002E5C4D" w:rsidRDefault="008508C9" w:rsidP="008508C9">
      <w:pPr>
        <w:pStyle w:val="Corpsdetexte"/>
        <w:numPr>
          <w:ilvl w:val="0"/>
          <w:numId w:val="60"/>
        </w:numPr>
      </w:pPr>
      <w:r w:rsidRPr="002E5C4D">
        <w:t xml:space="preserve">The </w:t>
      </w:r>
      <w:proofErr w:type="gramStart"/>
      <w:r w:rsidRPr="002E5C4D">
        <w:t xml:space="preserve">remaining unprocessed buffers can be processed by the DAC decoder with the </w:t>
      </w:r>
      <w:r w:rsidRPr="002E5C4D">
        <w:rPr>
          <w:rFonts w:ascii="Courier New" w:hAnsi="Courier New" w:cs="Courier New"/>
          <w:sz w:val="20"/>
          <w:szCs w:val="20"/>
        </w:rPr>
        <w:t>PROCESS_REMAINING_BUFFERS</w:t>
      </w:r>
      <w:r w:rsidRPr="002E5C4D">
        <w:t xml:space="preserve"> configuration variable</w:t>
      </w:r>
      <w:proofErr w:type="gramEnd"/>
      <w:r w:rsidRPr="002E5C4D">
        <w:t>.</w:t>
      </w:r>
    </w:p>
    <w:p w:rsidR="00A81C68" w:rsidRPr="002E5C4D" w:rsidRDefault="00A81C68" w:rsidP="000557AF">
      <w:pPr>
        <w:pStyle w:val="Corpsdetexte"/>
      </w:pPr>
    </w:p>
    <w:p w:rsidR="00A81C68" w:rsidRPr="001369CF" w:rsidRDefault="00A81C68" w:rsidP="000557AF">
      <w:pPr>
        <w:pStyle w:val="Corpsdetexte"/>
      </w:pPr>
      <w:r w:rsidRPr="002E5C4D">
        <w:t xml:space="preserve">Note also that, when using the </w:t>
      </w:r>
      <w:r w:rsidRPr="002E5C4D">
        <w:rPr>
          <w:b/>
          <w:i/>
        </w:rPr>
        <w:t>decode_provor_2_csv</w:t>
      </w:r>
      <w:r w:rsidRPr="002E5C4D">
        <w:t xml:space="preserve"> program, a CSV file </w:t>
      </w:r>
      <w:r w:rsidR="00D92BF6" w:rsidRPr="002E5C4D">
        <w:t>desc</w:t>
      </w:r>
      <w:r w:rsidRPr="002E5C4D">
        <w:t xml:space="preserve">ribing each buffer contents </w:t>
      </w:r>
      <w:proofErr w:type="gramStart"/>
      <w:r w:rsidRPr="002E5C4D">
        <w:t>is generated</w:t>
      </w:r>
      <w:proofErr w:type="gramEnd"/>
      <w:r w:rsidRPr="002E5C4D">
        <w:t xml:space="preserve"> in the </w:t>
      </w:r>
      <w:r w:rsidRPr="002E5C4D">
        <w:rPr>
          <w:rStyle w:val="CodeCar"/>
          <w:rFonts w:eastAsiaTheme="minorEastAsia"/>
        </w:rPr>
        <w:t>DIR_OUTPUT_CSV_FILE</w:t>
      </w:r>
      <w:r w:rsidRPr="002E5C4D">
        <w:t xml:space="preserve"> directory.</w:t>
      </w:r>
    </w:p>
    <w:p w:rsidR="00A81C68" w:rsidRPr="001369CF" w:rsidRDefault="00A81C68" w:rsidP="000557AF">
      <w:pPr>
        <w:pStyle w:val="Corpsdetexte"/>
      </w:pPr>
    </w:p>
    <w:p w:rsidR="00CC5610" w:rsidRPr="001369CF" w:rsidRDefault="00CC5610">
      <w:pPr>
        <w:spacing w:after="200" w:line="276" w:lineRule="auto"/>
      </w:pPr>
      <w:r w:rsidRPr="001369CF">
        <w:br w:type="page"/>
      </w:r>
    </w:p>
    <w:p w:rsidR="002F08BF" w:rsidRPr="001369CF" w:rsidRDefault="002F08BF" w:rsidP="00715A45">
      <w:pPr>
        <w:pStyle w:val="Titre2"/>
      </w:pPr>
      <w:bookmarkStart w:id="906" w:name="_Toc31890896"/>
      <w:bookmarkStart w:id="907" w:name="_Toc32334952"/>
      <w:bookmarkStart w:id="908" w:name="_Toc32335247"/>
      <w:bookmarkStart w:id="909" w:name="_Toc32591973"/>
      <w:bookmarkStart w:id="910" w:name="_Toc464635354"/>
      <w:bookmarkStart w:id="911" w:name="_Toc460855086"/>
      <w:bookmarkStart w:id="912" w:name="_Toc81907675"/>
      <w:bookmarkEnd w:id="906"/>
      <w:bookmarkEnd w:id="907"/>
      <w:bookmarkEnd w:id="908"/>
      <w:bookmarkEnd w:id="909"/>
      <w:bookmarkEnd w:id="910"/>
      <w:r w:rsidRPr="001369CF">
        <w:lastRenderedPageBreak/>
        <w:t>Management of Iridium files received from FLOAT_TRANSMISSION_TYPE #2 floats</w:t>
      </w:r>
      <w:bookmarkEnd w:id="911"/>
      <w:bookmarkEnd w:id="912"/>
    </w:p>
    <w:p w:rsidR="002F08BF" w:rsidRPr="001369CF" w:rsidRDefault="002F08BF" w:rsidP="002F08BF">
      <w:pPr>
        <w:pStyle w:val="Corpsdetexte"/>
      </w:pPr>
      <w:r w:rsidRPr="001369CF">
        <w:t xml:space="preserve">The Iridium RUDICS data transmitted by </w:t>
      </w:r>
      <w:r w:rsidRPr="001369CF">
        <w:rPr>
          <w:rStyle w:val="CodeCar"/>
          <w:rFonts w:eastAsiaTheme="minorEastAsia"/>
        </w:rPr>
        <w:t>FLOAT_TRANSMISSION_TYPE</w:t>
      </w:r>
      <w:r w:rsidRPr="001369CF">
        <w:t xml:space="preserve"> #2 floats </w:t>
      </w:r>
      <w:proofErr w:type="gramStart"/>
      <w:r w:rsidRPr="001369CF">
        <w:t>are received</w:t>
      </w:r>
      <w:proofErr w:type="gramEnd"/>
      <w:r w:rsidRPr="001369CF">
        <w:t xml:space="preserve"> as </w:t>
      </w:r>
      <w:r w:rsidR="00991EF0" w:rsidRPr="002E5C4D">
        <w:t>binary or ASCII</w:t>
      </w:r>
      <w:r w:rsidR="00991EF0" w:rsidRPr="001369CF">
        <w:t xml:space="preserve"> </w:t>
      </w:r>
      <w:r w:rsidRPr="001369CF">
        <w:t>files.</w:t>
      </w:r>
    </w:p>
    <w:p w:rsidR="002F08BF" w:rsidRPr="00FE6751" w:rsidRDefault="002F08BF" w:rsidP="002F08BF">
      <w:pPr>
        <w:pStyle w:val="Corpsdetexte"/>
      </w:pPr>
      <w:r w:rsidRPr="001369CF">
        <w:t xml:space="preserve">The management of these files is thus similar to the one previously exposed (except that we manage </w:t>
      </w:r>
      <w:r w:rsidR="00991EF0" w:rsidRPr="002E5C4D">
        <w:t>binary or ASCII</w:t>
      </w:r>
      <w:r w:rsidR="00991EF0" w:rsidRPr="001369CF">
        <w:t xml:space="preserve"> </w:t>
      </w:r>
      <w:r w:rsidRPr="001369CF">
        <w:t>files instead of Iridium mail files).</w:t>
      </w:r>
    </w:p>
    <w:p w:rsidR="002F08BF" w:rsidRPr="00FE6751" w:rsidRDefault="002F08BF" w:rsidP="00715A45">
      <w:pPr>
        <w:pStyle w:val="Titre1"/>
      </w:pPr>
      <w:bookmarkStart w:id="913" w:name="_Toc32334954"/>
      <w:bookmarkStart w:id="914" w:name="_Toc32335249"/>
      <w:bookmarkStart w:id="915" w:name="_Toc32591975"/>
      <w:bookmarkStart w:id="916" w:name="_Toc32334955"/>
      <w:bookmarkStart w:id="917" w:name="_Toc32335250"/>
      <w:bookmarkStart w:id="918" w:name="_Toc32591976"/>
      <w:bookmarkStart w:id="919" w:name="_Toc464635356"/>
      <w:bookmarkStart w:id="920" w:name="_Toc464635357"/>
      <w:bookmarkStart w:id="921" w:name="_Toc464635358"/>
      <w:bookmarkStart w:id="922" w:name="_Toc464635359"/>
      <w:bookmarkStart w:id="923" w:name="_Toc460855088"/>
      <w:bookmarkStart w:id="924" w:name="_Toc81907676"/>
      <w:bookmarkEnd w:id="913"/>
      <w:bookmarkEnd w:id="914"/>
      <w:bookmarkEnd w:id="915"/>
      <w:bookmarkEnd w:id="916"/>
      <w:bookmarkEnd w:id="917"/>
      <w:bookmarkEnd w:id="918"/>
      <w:bookmarkEnd w:id="919"/>
      <w:bookmarkEnd w:id="920"/>
      <w:bookmarkEnd w:id="921"/>
      <w:bookmarkEnd w:id="922"/>
      <w:r w:rsidRPr="00FE6751">
        <w:lastRenderedPageBreak/>
        <w:t xml:space="preserve">ANNEX </w:t>
      </w:r>
      <w:bookmarkStart w:id="925" w:name="AXC"/>
      <w:r w:rsidRPr="00FE6751">
        <w:t>C</w:t>
      </w:r>
      <w:bookmarkEnd w:id="925"/>
      <w:r w:rsidRPr="00FE6751">
        <w:t>: decode_provor_2_nc_dm, the Delayed Mode DAC decoder</w:t>
      </w:r>
      <w:bookmarkEnd w:id="923"/>
      <w:bookmarkEnd w:id="924"/>
    </w:p>
    <w:p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rsidR="002F08BF" w:rsidRPr="00FE6751" w:rsidRDefault="002F08BF" w:rsidP="002F08BF">
      <w:pPr>
        <w:pStyle w:val="Corpsdetexte"/>
      </w:pPr>
      <w:proofErr w:type="gramStart"/>
      <w:r w:rsidRPr="00FE6751">
        <w:t xml:space="preserve">Sometimes, these floats don't transmit all expected messages (or transmit erroneous information), in that case, the real time buffer cannot be processed at the correct time (it is finally processed after a timeout, see Annex </w:t>
      </w:r>
      <w:r w:rsidRPr="004E186F">
        <w:fldChar w:fldCharType="begin"/>
      </w:r>
      <w:r w:rsidRPr="00FE6751">
        <w:instrText xml:space="preserve"> REF AXB \h </w:instrText>
      </w:r>
      <w:r w:rsidRPr="004E186F">
        <w:fldChar w:fldCharType="separate"/>
      </w:r>
      <w:r w:rsidR="000579E4" w:rsidRPr="00FE6751">
        <w:t>B</w:t>
      </w:r>
      <w:r w:rsidRPr="004E186F">
        <w:fldChar w:fldCharType="end"/>
      </w:r>
      <w:r w:rsidRPr="00FE6751">
        <w:t>) and the result can be erroneous (particularly when the float is transmitting more than one sub-cycles, i.e. the data collected during more than one ascent).</w:t>
      </w:r>
      <w:proofErr w:type="gramEnd"/>
    </w:p>
    <w:p w:rsidR="002F08BF" w:rsidRPr="00FE6751" w:rsidRDefault="002F08BF" w:rsidP="002F08BF">
      <w:pPr>
        <w:pStyle w:val="Corpsdetexte"/>
      </w:pPr>
      <w:r w:rsidRPr="00FE6751">
        <w:t xml:space="preserve">We </w:t>
      </w:r>
      <w:proofErr w:type="gramStart"/>
      <w:r w:rsidRPr="00FE6751">
        <w:t>haven't</w:t>
      </w:r>
      <w:proofErr w:type="gramEnd"/>
      <w:r w:rsidRPr="00FE6751">
        <w:t xml:space="preserve"> succeeded in solving this case in real time, thus we decided to create a Delayed Mode decoding mode.</w:t>
      </w:r>
    </w:p>
    <w:p w:rsidR="002F08BF" w:rsidRPr="00FE6751" w:rsidRDefault="002F08BF" w:rsidP="002F08BF">
      <w:pPr>
        <w:pStyle w:val="Corpsdetexte"/>
      </w:pPr>
      <w:proofErr w:type="gramStart"/>
      <w:r w:rsidRPr="00FE6751">
        <w:t xml:space="preserve">This DM decoding mode is used by the </w:t>
      </w:r>
      <w:r w:rsidRPr="00FE6751">
        <w:rPr>
          <w:b/>
          <w:i/>
        </w:rPr>
        <w:t>decode_provor_2_nc_dm</w:t>
      </w:r>
      <w:r w:rsidRPr="00FE6751">
        <w:t xml:space="preserve"> DAC decoder</w:t>
      </w:r>
      <w:proofErr w:type="gramEnd"/>
      <w:r w:rsidRPr="00FE6751">
        <w:t>.</w:t>
      </w:r>
    </w:p>
    <w:p w:rsidR="002F08BF" w:rsidRPr="00FE6751" w:rsidRDefault="002F08BF" w:rsidP="002F08BF">
      <w:pPr>
        <w:pStyle w:val="Corpsdetexte"/>
      </w:pPr>
      <w:r w:rsidRPr="00FE6751">
        <w:t>Once a float died (or has been retrieved), the set of received float data packets can be definitely grouped in buffers by the operator.</w:t>
      </w:r>
    </w:p>
    <w:p w:rsidR="002F08BF" w:rsidRPr="00FE6751" w:rsidRDefault="002F08BF" w:rsidP="002F08BF">
      <w:pPr>
        <w:pStyle w:val="Corpsdetexte"/>
      </w:pPr>
      <w:r w:rsidRPr="00FE6751">
        <w:t xml:space="preserve">The tool </w:t>
      </w:r>
      <w:proofErr w:type="spellStart"/>
      <w:r w:rsidRPr="00FE6751">
        <w:rPr>
          <w:b/>
          <w:i/>
        </w:rPr>
        <w:t>split_remocean_sbd_mail_files</w:t>
      </w:r>
      <w:proofErr w:type="spellEnd"/>
      <w:r w:rsidRPr="00FE6751">
        <w:t xml:space="preserve"> (for </w:t>
      </w:r>
      <w:r w:rsidRPr="00FE6751">
        <w:rPr>
          <w:rStyle w:val="CodeCar"/>
          <w:rFonts w:eastAsiaTheme="minorEastAsia"/>
        </w:rPr>
        <w:t>FLOAT_TRANSMISSION_TYPE</w:t>
      </w:r>
      <w:r w:rsidRPr="00FE6751">
        <w:t xml:space="preserve"> #4 floats) or </w:t>
      </w:r>
      <w:proofErr w:type="spellStart"/>
      <w:r w:rsidRPr="00FE6751">
        <w:rPr>
          <w:b/>
          <w:i/>
        </w:rPr>
        <w:t>split_remocean_rudics_sbd_files</w:t>
      </w:r>
      <w:proofErr w:type="spellEnd"/>
      <w:r w:rsidRPr="00FE6751">
        <w:t xml:space="preserve"> (for </w:t>
      </w:r>
      <w:r w:rsidRPr="00FE6751">
        <w:rPr>
          <w:rStyle w:val="CodeCar"/>
          <w:rFonts w:eastAsiaTheme="minorEastAsia"/>
        </w:rPr>
        <w:t>FLOAT_TRANSMISSION_TYPE</w:t>
      </w:r>
      <w:r w:rsidRPr="00FE6751">
        <w:t xml:space="preserve"> #4 floats) </w:t>
      </w:r>
      <w:proofErr w:type="gramStart"/>
      <w:r w:rsidRPr="00FE6751">
        <w:t>can be used</w:t>
      </w:r>
      <w:proofErr w:type="gramEnd"/>
      <w:r w:rsidRPr="00FE6751">
        <w:t xml:space="preserve">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w:t>
      </w:r>
      <w:proofErr w:type="gramStart"/>
      <w:r w:rsidRPr="00FE6751">
        <w:t>-1</w:t>
      </w:r>
      <w:proofErr w:type="gramEnd"/>
      <w:r w:rsidRPr="00FE6751">
        <w:t xml:space="preserve"> if the file should be ignored). This ‘buffers definition’ file should be stored in the </w:t>
      </w:r>
      <w:r w:rsidRPr="00FE6751">
        <w:rPr>
          <w:rStyle w:val="CodeCar"/>
          <w:rFonts w:eastAsiaTheme="minorEastAsia"/>
        </w:rPr>
        <w:t>DIR_INPUT_DM_BUFFER_LIST</w:t>
      </w:r>
      <w:r w:rsidRPr="00FE6751">
        <w:t xml:space="preserve"> directory.</w:t>
      </w:r>
    </w:p>
    <w:p w:rsidR="002F08BF" w:rsidRPr="00FE6751" w:rsidRDefault="002F08BF" w:rsidP="002F08BF">
      <w:pPr>
        <w:pStyle w:val="Corpsdetexte"/>
      </w:pPr>
      <w:r w:rsidRPr="00FE6751">
        <w:t xml:space="preserve">When the decoder detects that a float </w:t>
      </w:r>
      <w:proofErr w:type="gramStart"/>
      <w:r w:rsidRPr="00FE6751">
        <w:t>should be processed</w:t>
      </w:r>
      <w:proofErr w:type="gramEnd"/>
      <w:r w:rsidRPr="00FE6751">
        <w:t xml:space="preserve"> in DM (set in the </w:t>
      </w:r>
      <w:r w:rsidRPr="00FE6751">
        <w:rPr>
          <w:rStyle w:val="CodeCar"/>
          <w:rFonts w:eastAsiaTheme="minorEastAsia"/>
        </w:rPr>
        <w:t>DM_FLAG</w:t>
      </w:r>
      <w:r w:rsidRPr="00FE6751">
        <w:t xml:space="preserve"> float decoder configuration information, see </w:t>
      </w:r>
      <w:r w:rsidRPr="004E186F">
        <w:fldChar w:fldCharType="begin"/>
      </w:r>
      <w:r w:rsidRPr="00FE6751">
        <w:instrText xml:space="preserve"> REF _Ref459302673 \r \h </w:instrText>
      </w:r>
      <w:r w:rsidRPr="004E186F">
        <w:fldChar w:fldCharType="separate"/>
      </w:r>
      <w:r w:rsidR="000579E4" w:rsidRPr="00FE6751">
        <w:t>5.2.1</w:t>
      </w:r>
      <w:r w:rsidRPr="004E186F">
        <w:fldChar w:fldCharType="end"/>
      </w:r>
      <w:r w:rsidRPr="00FE6751">
        <w:t>):</w:t>
      </w:r>
    </w:p>
    <w:p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rPr>
          <w:i/>
        </w:rPr>
        <w:t>/</w:t>
      </w:r>
      <w:proofErr w:type="spellStart"/>
      <w:r w:rsidRPr="00FE6751">
        <w:rPr>
          <w:i/>
        </w:rPr>
        <w:t>archive_dm</w:t>
      </w:r>
      <w:proofErr w:type="spellEnd"/>
      <w:r w:rsidRPr="00FE6751">
        <w:t xml:space="preserve"> directory is empty.</w:t>
      </w:r>
    </w:p>
    <w:p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proofErr w:type="spellStart"/>
      <w:r w:rsidRPr="00FE6751">
        <w:rPr>
          <w:i/>
        </w:rPr>
        <w:t>archive_dm</w:t>
      </w:r>
      <w:proofErr w:type="spellEnd"/>
      <w:r w:rsidRPr="00FE6751">
        <w:t xml:space="preserve"> directory.</w:t>
      </w:r>
    </w:p>
    <w:p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rPr>
          <w:i/>
        </w:rPr>
        <w:t>/</w:t>
      </w:r>
      <w:proofErr w:type="spellStart"/>
      <w:r w:rsidRPr="00FE6751">
        <w:rPr>
          <w:rStyle w:val="CodeCar"/>
          <w:rFonts w:eastAsiaTheme="minorEastAsia"/>
          <w:i/>
        </w:rPr>
        <w:t>archive_dm</w:t>
      </w:r>
      <w:proofErr w:type="spellEnd"/>
      <w:r w:rsidRPr="00FE6751">
        <w:t xml:space="preserve"> directory and</w:t>
      </w:r>
      <w:r w:rsidR="00C80CCE" w:rsidRPr="00FE6751">
        <w:t>,</w:t>
      </w:r>
      <w:r w:rsidRPr="00FE6751">
        <w:t xml:space="preserve"> as the buffers </w:t>
      </w:r>
      <w:proofErr w:type="gramStart"/>
      <w:r w:rsidRPr="00FE6751">
        <w:t>are already defined</w:t>
      </w:r>
      <w:proofErr w:type="gramEnd"/>
      <w:r w:rsidR="00C80CCE" w:rsidRPr="00FE6751">
        <w:t>,</w:t>
      </w:r>
      <w:r w:rsidRPr="00FE6751">
        <w:t xml:space="preserve"> the decoding of the float is more efficient.</w:t>
      </w:r>
    </w:p>
    <w:p w:rsidR="002F08BF" w:rsidRPr="00FE6751" w:rsidRDefault="002F08BF" w:rsidP="00715A45">
      <w:pPr>
        <w:pStyle w:val="Titre1"/>
      </w:pPr>
      <w:bookmarkStart w:id="926" w:name="_Toc460855089"/>
      <w:bookmarkStart w:id="927" w:name="_Toc81907677"/>
      <w:r w:rsidRPr="00FE6751">
        <w:lastRenderedPageBreak/>
        <w:t xml:space="preserve">ANNEX D: conditional generation of </w:t>
      </w:r>
      <w:proofErr w:type="spellStart"/>
      <w:r w:rsidRPr="00FE6751">
        <w:t>NetCDF</w:t>
      </w:r>
      <w:proofErr w:type="spellEnd"/>
      <w:r w:rsidRPr="00FE6751">
        <w:t xml:space="preserve"> files</w:t>
      </w:r>
      <w:bookmarkEnd w:id="926"/>
      <w:bookmarkEnd w:id="927"/>
    </w:p>
    <w:p w:rsidR="002F08BF" w:rsidRPr="00FE6751" w:rsidRDefault="002F08BF" w:rsidP="002F08BF">
      <w:pPr>
        <w:pStyle w:val="Corpsdetexte"/>
      </w:pPr>
      <w:r w:rsidRPr="00FE6751">
        <w:t xml:space="preserve">The </w:t>
      </w:r>
      <w:proofErr w:type="spellStart"/>
      <w:r w:rsidRPr="00FE6751">
        <w:t>NetCDF</w:t>
      </w:r>
      <w:proofErr w:type="spellEnd"/>
      <w:r w:rsidRPr="00FE6751">
        <w:t xml:space="preserve">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rsidR="002F08BF" w:rsidRPr="00FE6751" w:rsidRDefault="002F08BF" w:rsidP="002F08BF">
      <w:pPr>
        <w:pStyle w:val="Corpsdetexte"/>
      </w:pPr>
      <w:r w:rsidRPr="00FE6751">
        <w:t xml:space="preserve">When a flag is set to </w:t>
      </w:r>
      <w:proofErr w:type="gramStart"/>
      <w:r w:rsidRPr="00FE6751">
        <w:t>0</w:t>
      </w:r>
      <w:proofErr w:type="gramEnd"/>
      <w:r w:rsidRPr="00FE6751">
        <w:t>, the corresponding file is not generated.</w:t>
      </w:r>
    </w:p>
    <w:p w:rsidR="002F08BF" w:rsidRPr="00FE6751" w:rsidRDefault="002F08BF" w:rsidP="002F08BF">
      <w:pPr>
        <w:pStyle w:val="Corpsdetexte"/>
      </w:pPr>
      <w:r w:rsidRPr="00FE6751">
        <w:t xml:space="preserve">When a flag is set to </w:t>
      </w:r>
      <w:proofErr w:type="gramStart"/>
      <w:r w:rsidRPr="00FE6751">
        <w:t>1</w:t>
      </w:r>
      <w:proofErr w:type="gramEnd"/>
      <w:r w:rsidRPr="00FE6751">
        <w:t>, the corresponding file is generated (created or updated).</w:t>
      </w:r>
    </w:p>
    <w:p w:rsidR="002F08BF" w:rsidRPr="00FE6751" w:rsidRDefault="002F08BF" w:rsidP="002F08BF">
      <w:pPr>
        <w:pStyle w:val="Corpsdetexte"/>
      </w:pPr>
      <w:r w:rsidRPr="00FE6751">
        <w:t xml:space="preserve">When a flag is set to </w:t>
      </w:r>
      <w:proofErr w:type="gramStart"/>
      <w:r w:rsidRPr="00FE6751">
        <w:t>2</w:t>
      </w:r>
      <w:proofErr w:type="gramEnd"/>
      <w:r w:rsidRPr="00FE6751">
        <w:t>, the corresponding file can be generated or not, depending on the rules detailed below for each float transmission type.</w:t>
      </w:r>
    </w:p>
    <w:p w:rsidR="002F08BF" w:rsidRPr="00FE6751" w:rsidRDefault="002F08BF" w:rsidP="00715A45">
      <w:pPr>
        <w:pStyle w:val="Titre2"/>
      </w:pPr>
      <w:bookmarkStart w:id="928" w:name="_Toc460855090"/>
      <w:bookmarkStart w:id="929" w:name="_Toc81907678"/>
      <w:r w:rsidRPr="00FE6751">
        <w:t>For Argos floats</w:t>
      </w:r>
      <w:bookmarkEnd w:id="928"/>
      <w:bookmarkEnd w:id="929"/>
    </w:p>
    <w:p w:rsidR="002F08BF" w:rsidRPr="00FE6751" w:rsidRDefault="002F08BF" w:rsidP="002F08BF">
      <w:pPr>
        <w:pStyle w:val="Corpsdetexte"/>
      </w:pPr>
      <w:r w:rsidRPr="00FE6751">
        <w:t xml:space="preserve">If the DAC decoder is used </w:t>
      </w:r>
      <w:proofErr w:type="gramStart"/>
      <w:r w:rsidRPr="00FE6751">
        <w:t>with</w:t>
      </w:r>
      <w:proofErr w:type="gramEnd"/>
      <w:r w:rsidRPr="00FE6751">
        <w:t xml:space="preserve"> the parameter </w:t>
      </w:r>
      <w:r w:rsidRPr="00FE6751">
        <w:rPr>
          <w:b/>
        </w:rPr>
        <w:t>'</w:t>
      </w:r>
      <w:proofErr w:type="spellStart"/>
      <w:r w:rsidRPr="00FE6751">
        <w:rPr>
          <w:b/>
        </w:rPr>
        <w:t>processmode</w:t>
      </w:r>
      <w:proofErr w:type="spellEnd"/>
      <w:r w:rsidRPr="00FE6751">
        <w:rPr>
          <w:b/>
        </w:rPr>
        <w:t>'</w:t>
      </w:r>
      <w:r w:rsidRPr="00FE6751">
        <w:t xml:space="preserve"> set to </w:t>
      </w:r>
      <w:r w:rsidRPr="00FE6751">
        <w:rPr>
          <w:b/>
        </w:rPr>
        <w:t>'profile'</w:t>
      </w:r>
      <w:r w:rsidRPr="00FE6751">
        <w:t>:</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(i.e</w:t>
      </w:r>
      <w:r w:rsidR="000B7052">
        <w:t>.</w:t>
      </w:r>
      <w:r w:rsidRPr="00FE6751">
        <w:t xml:space="preserve"> the corresponding files are not generated);</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w:t>
      </w:r>
      <w:proofErr w:type="gramStart"/>
      <w:r w:rsidRPr="00FE6751">
        <w:t>2</w:t>
      </w:r>
      <w:proofErr w:type="gramEnd"/>
      <w:r w:rsidRPr="00FE6751">
        <w:t>.</w:t>
      </w:r>
    </w:p>
    <w:p w:rsidR="002F08BF" w:rsidRPr="00FE6751" w:rsidRDefault="002F08BF" w:rsidP="002F08BF">
      <w:pPr>
        <w:pStyle w:val="Corpsdetexte"/>
      </w:pPr>
      <w:r w:rsidRPr="00FE6751">
        <w:t xml:space="preserve">When a generation flag is set to </w:t>
      </w:r>
      <w:proofErr w:type="gramStart"/>
      <w:r w:rsidRPr="00FE6751">
        <w:t>2</w:t>
      </w:r>
      <w:proofErr w:type="gramEnd"/>
      <w:r w:rsidRPr="00FE6751">
        <w:t>, the generation rules are the following.</w:t>
      </w:r>
    </w:p>
    <w:p w:rsidR="002F08BF" w:rsidRPr="00FE6751" w:rsidRDefault="002F08BF" w:rsidP="00715A45">
      <w:pPr>
        <w:pStyle w:val="Titre3"/>
      </w:pPr>
      <w:bookmarkStart w:id="930" w:name="_Toc460855091"/>
      <w:bookmarkStart w:id="931" w:name="_Toc81907679"/>
      <w:r w:rsidRPr="00FE6751">
        <w:t>META file</w:t>
      </w:r>
      <w:bookmarkEnd w:id="930"/>
      <w:bookmarkEnd w:id="931"/>
    </w:p>
    <w:p w:rsidR="002F08BF" w:rsidRPr="00FE6751" w:rsidRDefault="002F08BF" w:rsidP="002F08BF">
      <w:pPr>
        <w:pStyle w:val="Corpsdetexte"/>
      </w:pPr>
      <w:r w:rsidRPr="00FE6751">
        <w:t xml:space="preserve">The meta-data file is created if it </w:t>
      </w:r>
      <w:proofErr w:type="gramStart"/>
      <w:r w:rsidRPr="00FE6751">
        <w:t>doesn't</w:t>
      </w:r>
      <w:proofErr w:type="gramEnd"/>
      <w:r w:rsidRPr="00FE6751">
        <w:t xml:space="preserve"> exist. It </w:t>
      </w:r>
      <w:proofErr w:type="gramStart"/>
      <w:r w:rsidRPr="00FE6751">
        <w:t>is never updated</w:t>
      </w:r>
      <w:proofErr w:type="gramEnd"/>
      <w:r w:rsidRPr="00FE6751">
        <w:t>.</w:t>
      </w:r>
    </w:p>
    <w:p w:rsidR="002F08BF" w:rsidRPr="00FE6751" w:rsidRDefault="002F08BF" w:rsidP="00715A45">
      <w:pPr>
        <w:pStyle w:val="Titre3"/>
      </w:pPr>
      <w:bookmarkStart w:id="932" w:name="_Toc460855092"/>
      <w:bookmarkStart w:id="933" w:name="_Toc81907680"/>
      <w:r w:rsidRPr="00FE6751">
        <w:t>TRAJ, MULTI-PROF and TECH files</w:t>
      </w:r>
      <w:bookmarkEnd w:id="932"/>
      <w:bookmarkEnd w:id="933"/>
    </w:p>
    <w:p w:rsidR="002F08BF" w:rsidRPr="00FE6751" w:rsidRDefault="002F08BF" w:rsidP="002F08BF">
      <w:pPr>
        <w:pStyle w:val="Corpsdetexte"/>
      </w:pPr>
      <w:r w:rsidRPr="00FE6751">
        <w:t xml:space="preserve">The trajectory, multi-profile and technical files are created if they </w:t>
      </w:r>
      <w:proofErr w:type="gramStart"/>
      <w:r w:rsidRPr="00FE6751">
        <w:t>don't</w:t>
      </w:r>
      <w:proofErr w:type="gramEnd"/>
      <w:r w:rsidRPr="00FE6751">
        <w:t xml:space="preserve"> exist. They </w:t>
      </w:r>
      <w:proofErr w:type="gramStart"/>
      <w:r w:rsidRPr="00FE6751">
        <w:t>are updated</w:t>
      </w:r>
      <w:proofErr w:type="gramEnd"/>
      <w:r w:rsidRPr="00FE6751">
        <w:t>, except when the two following assumptions are true:</w:t>
      </w:r>
    </w:p>
    <w:p w:rsidR="002F08BF" w:rsidRPr="00FE6751" w:rsidRDefault="002F08BF" w:rsidP="002F08BF">
      <w:pPr>
        <w:pStyle w:val="Corpsdetexte"/>
        <w:widowControl w:val="0"/>
        <w:numPr>
          <w:ilvl w:val="0"/>
          <w:numId w:val="44"/>
        </w:numPr>
        <w:suppressAutoHyphens/>
      </w:pPr>
      <w:r w:rsidRPr="00FE6751">
        <w:t xml:space="preserve">The set of cycle numbers of the Argos HEX data files is identical to the one stored in the CYCLE_NUMBER array of the concerned </w:t>
      </w:r>
      <w:proofErr w:type="spellStart"/>
      <w:r w:rsidRPr="00FE6751">
        <w:t>NetCDF</w:t>
      </w:r>
      <w:proofErr w:type="spellEnd"/>
      <w:r w:rsidRPr="00FE6751">
        <w:t xml:space="preserve"> file,</w:t>
      </w:r>
    </w:p>
    <w:p w:rsidR="002F08BF" w:rsidRPr="00FE6751" w:rsidRDefault="002F08BF" w:rsidP="002F08BF">
      <w:pPr>
        <w:pStyle w:val="Corpsdetexte"/>
        <w:widowControl w:val="0"/>
        <w:numPr>
          <w:ilvl w:val="0"/>
          <w:numId w:val="44"/>
        </w:numPr>
        <w:suppressAutoHyphens/>
      </w:pPr>
      <w:r w:rsidRPr="00FE6751">
        <w:t xml:space="preserve">All the Argos HEX data file system dates are before the DATE_UPDATE date of the </w:t>
      </w:r>
      <w:proofErr w:type="spellStart"/>
      <w:r w:rsidRPr="00FE6751">
        <w:t>NetCDF</w:t>
      </w:r>
      <w:proofErr w:type="spellEnd"/>
      <w:r w:rsidRPr="00FE6751">
        <w:t xml:space="preserve"> file.</w:t>
      </w:r>
    </w:p>
    <w:p w:rsidR="002F08BF" w:rsidRPr="00FE6751" w:rsidRDefault="002F08BF" w:rsidP="00715A45">
      <w:pPr>
        <w:pStyle w:val="Titre3"/>
      </w:pPr>
      <w:bookmarkStart w:id="934" w:name="_Toc460855093"/>
      <w:bookmarkStart w:id="935" w:name="_Toc81907681"/>
      <w:r w:rsidRPr="00FE6751">
        <w:t>MONO-PROF file</w:t>
      </w:r>
      <w:bookmarkEnd w:id="934"/>
      <w:bookmarkEnd w:id="935"/>
    </w:p>
    <w:p w:rsidR="002F08BF" w:rsidRPr="00FE6751" w:rsidRDefault="002F08BF" w:rsidP="002F08BF">
      <w:pPr>
        <w:pStyle w:val="Corpsdetexte"/>
      </w:pPr>
      <w:r w:rsidRPr="00FE6751">
        <w:t>The rules for generating the mono-profile file are the following:</w:t>
      </w:r>
    </w:p>
    <w:p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w:t>
      </w:r>
      <w:proofErr w:type="spellStart"/>
      <w:r w:rsidRPr="00FE6751">
        <w:rPr>
          <w:b/>
        </w:rPr>
        <w:t>processmode</w:t>
      </w:r>
      <w:proofErr w:type="spellEnd"/>
      <w:r w:rsidRPr="00FE6751">
        <w:rPr>
          <w:b/>
        </w:rPr>
        <w:t>'</w:t>
      </w:r>
      <w:r w:rsidRPr="00FE6751">
        <w:t xml:space="preserve"> set to </w:t>
      </w:r>
      <w:r w:rsidRPr="00FE6751">
        <w:rPr>
          <w:b/>
        </w:rPr>
        <w:t>'profile'</w:t>
      </w:r>
      <w:r w:rsidRPr="00FE6751">
        <w:t>:</w:t>
      </w:r>
    </w:p>
    <w:p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rsidR="002F08BF" w:rsidRPr="00FE6751" w:rsidRDefault="002F08BF" w:rsidP="002F08BF">
      <w:pPr>
        <w:pStyle w:val="Corpsdetexte"/>
        <w:widowControl w:val="0"/>
        <w:numPr>
          <w:ilvl w:val="1"/>
          <w:numId w:val="45"/>
        </w:numPr>
        <w:suppressAutoHyphens/>
      </w:pPr>
      <w:r w:rsidRPr="00FE6751">
        <w:t xml:space="preserve">The file </w:t>
      </w:r>
      <w:proofErr w:type="gramStart"/>
      <w:r w:rsidRPr="00FE6751">
        <w:t>is never updated</w:t>
      </w:r>
      <w:proofErr w:type="gramEnd"/>
      <w:r w:rsidRPr="00FE6751">
        <w:t>.</w:t>
      </w:r>
    </w:p>
    <w:p w:rsidR="002F08BF" w:rsidRPr="00FE6751" w:rsidRDefault="002F08BF" w:rsidP="002F08BF">
      <w:pPr>
        <w:pStyle w:val="Corpsdetexte"/>
        <w:widowControl w:val="0"/>
        <w:numPr>
          <w:ilvl w:val="0"/>
          <w:numId w:val="45"/>
        </w:numPr>
        <w:suppressAutoHyphens/>
      </w:pPr>
      <w:r w:rsidRPr="00FE6751">
        <w:t>In all other cases:</w:t>
      </w:r>
    </w:p>
    <w:p w:rsidR="002F08BF" w:rsidRPr="00FE6751" w:rsidRDefault="002F08BF" w:rsidP="002F08BF">
      <w:pPr>
        <w:pStyle w:val="Corpsdetexte"/>
        <w:widowControl w:val="0"/>
        <w:numPr>
          <w:ilvl w:val="1"/>
          <w:numId w:val="45"/>
        </w:numPr>
        <w:suppressAutoHyphens/>
      </w:pPr>
      <w:r w:rsidRPr="00FE6751">
        <w:t xml:space="preserve">The file is created if it </w:t>
      </w:r>
      <w:proofErr w:type="gramStart"/>
      <w:r w:rsidRPr="00FE6751">
        <w:t>doesn't</w:t>
      </w:r>
      <w:proofErr w:type="gramEnd"/>
      <w:r w:rsidRPr="00FE6751">
        <w:t xml:space="preserve"> exist. If the profile is not complete, a WARNING is written in the log file (giving the number of missing levels),</w:t>
      </w:r>
    </w:p>
    <w:p w:rsidR="002F08BF" w:rsidRPr="00FE6751" w:rsidRDefault="002F08BF" w:rsidP="002F08BF">
      <w:pPr>
        <w:pStyle w:val="Corpsdetexte"/>
        <w:widowControl w:val="0"/>
        <w:numPr>
          <w:ilvl w:val="1"/>
          <w:numId w:val="45"/>
        </w:numPr>
        <w:suppressAutoHyphens/>
      </w:pPr>
      <w:r w:rsidRPr="00FE6751">
        <w:t>The file can be updated:</w:t>
      </w:r>
    </w:p>
    <w:p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 xml:space="preserve">to the DATE_UPDATE date of the </w:t>
      </w:r>
      <w:proofErr w:type="spellStart"/>
      <w:r w:rsidRPr="00FE6751">
        <w:t>NetCDF</w:t>
      </w:r>
      <w:proofErr w:type="spellEnd"/>
      <w:r w:rsidRPr="00FE6751">
        <w:t xml:space="preserve"> file (i.e. some additional HEX data </w:t>
      </w:r>
      <w:proofErr w:type="gramStart"/>
      <w:r w:rsidRPr="00FE6751">
        <w:t>have been received</w:t>
      </w:r>
      <w:proofErr w:type="gramEnd"/>
      <w:r w:rsidRPr="00FE6751">
        <w:t xml:space="preserve"> since the last update of the </w:t>
      </w:r>
      <w:proofErr w:type="spellStart"/>
      <w:r w:rsidRPr="00FE6751">
        <w:t>NetCDF</w:t>
      </w:r>
      <w:proofErr w:type="spellEnd"/>
      <w:r w:rsidRPr="00FE6751">
        <w:t xml:space="preserve"> file. The redundancy done with these new data can improve the profile contents),</w:t>
      </w:r>
    </w:p>
    <w:p w:rsidR="002F08BF" w:rsidRPr="00FE6751" w:rsidRDefault="002F08BF" w:rsidP="002F08BF">
      <w:pPr>
        <w:pStyle w:val="Corpsdetexte"/>
        <w:widowControl w:val="0"/>
        <w:numPr>
          <w:ilvl w:val="1"/>
          <w:numId w:val="45"/>
        </w:numPr>
        <w:suppressAutoHyphens/>
      </w:pPr>
      <w:r w:rsidRPr="00FE6751">
        <w:t xml:space="preserve">When the profile of the </w:t>
      </w:r>
      <w:proofErr w:type="spellStart"/>
      <w:r w:rsidRPr="00FE6751">
        <w:t>NetCDF</w:t>
      </w:r>
      <w:proofErr w:type="spellEnd"/>
      <w:r w:rsidRPr="00FE6751">
        <w:t xml:space="preserve"> file was not located but can be now located (from interpolation with the following cycles).</w:t>
      </w:r>
    </w:p>
    <w:p w:rsidR="002F08BF" w:rsidRPr="00FE6751" w:rsidRDefault="002F08BF" w:rsidP="00715A45">
      <w:pPr>
        <w:pStyle w:val="Titre2"/>
      </w:pPr>
      <w:bookmarkStart w:id="936" w:name="_Toc460855094"/>
      <w:bookmarkStart w:id="937" w:name="_Toc81907682"/>
      <w:r w:rsidRPr="00FE6751">
        <w:t>For Iridium floats</w:t>
      </w:r>
      <w:bookmarkEnd w:id="936"/>
      <w:bookmarkEnd w:id="937"/>
    </w:p>
    <w:p w:rsidR="002F08BF" w:rsidRPr="00FE6751" w:rsidRDefault="002F08BF" w:rsidP="002F08BF">
      <w:pPr>
        <w:pStyle w:val="Corpsdetexte"/>
      </w:pPr>
      <w:r w:rsidRPr="00FE6751">
        <w:t xml:space="preserve">When a generation flag is set to </w:t>
      </w:r>
      <w:proofErr w:type="gramStart"/>
      <w:r w:rsidRPr="00FE6751">
        <w:t>2</w:t>
      </w:r>
      <w:proofErr w:type="gramEnd"/>
      <w:r w:rsidRPr="00FE6751">
        <w:t>, the generation rules are the following.</w:t>
      </w:r>
    </w:p>
    <w:p w:rsidR="002F08BF" w:rsidRPr="00FE6751" w:rsidRDefault="002F08BF" w:rsidP="00715A45">
      <w:pPr>
        <w:pStyle w:val="Titre3"/>
      </w:pPr>
      <w:bookmarkStart w:id="938" w:name="_Toc460855095"/>
      <w:bookmarkStart w:id="939" w:name="_Toc81907683"/>
      <w:r w:rsidRPr="00FE6751">
        <w:t>META file</w:t>
      </w:r>
      <w:bookmarkEnd w:id="938"/>
      <w:bookmarkEnd w:id="939"/>
    </w:p>
    <w:p w:rsidR="002F08BF" w:rsidRPr="00FE6751" w:rsidRDefault="002F08BF" w:rsidP="002F08BF">
      <w:pPr>
        <w:pStyle w:val="Corpsdetexte"/>
      </w:pPr>
      <w:r w:rsidRPr="00FE6751">
        <w:t xml:space="preserve">The meta-data file </w:t>
      </w:r>
      <w:proofErr w:type="gramStart"/>
      <w:r w:rsidRPr="00FE6751">
        <w:t>is created and then updated, each time a decoding buffer contents is processed</w:t>
      </w:r>
      <w:proofErr w:type="gramEnd"/>
      <w:r w:rsidRPr="00FE6751">
        <w:t>.</w:t>
      </w:r>
    </w:p>
    <w:p w:rsidR="002F08BF" w:rsidRPr="00FE6751" w:rsidRDefault="002F08BF" w:rsidP="00715A45">
      <w:pPr>
        <w:pStyle w:val="Titre3"/>
      </w:pPr>
      <w:bookmarkStart w:id="940" w:name="_Toc460855096"/>
      <w:bookmarkStart w:id="941" w:name="_Toc81907684"/>
      <w:r w:rsidRPr="00FE6751">
        <w:t>TRAJ, MULTI-PROF an TECH files</w:t>
      </w:r>
      <w:bookmarkEnd w:id="940"/>
      <w:bookmarkEnd w:id="941"/>
    </w:p>
    <w:p w:rsidR="002F08BF" w:rsidRPr="00FE6751" w:rsidRDefault="002F08BF" w:rsidP="002F08BF">
      <w:pPr>
        <w:pStyle w:val="Corpsdetexte"/>
      </w:pPr>
      <w:r w:rsidRPr="00FE6751">
        <w:t xml:space="preserve">The trajectory, multi-profile and technical files </w:t>
      </w:r>
      <w:proofErr w:type="gramStart"/>
      <w:r w:rsidRPr="00FE6751">
        <w:t>are created and then updated, each time a decoding buffer contents is processed</w:t>
      </w:r>
      <w:proofErr w:type="gramEnd"/>
      <w:r w:rsidRPr="00FE6751">
        <w:t>.</w:t>
      </w:r>
    </w:p>
    <w:p w:rsidR="002F08BF" w:rsidRPr="00FE6751" w:rsidRDefault="002F08BF" w:rsidP="00715A45">
      <w:pPr>
        <w:pStyle w:val="Titre3"/>
      </w:pPr>
      <w:bookmarkStart w:id="942" w:name="_Toc460855097"/>
      <w:bookmarkStart w:id="943" w:name="_Toc81907685"/>
      <w:r w:rsidRPr="00FE6751">
        <w:t>MONO-PROF file</w:t>
      </w:r>
      <w:bookmarkEnd w:id="942"/>
      <w:bookmarkEnd w:id="943"/>
    </w:p>
    <w:p w:rsidR="002F08BF" w:rsidRPr="00FE6751" w:rsidRDefault="002F08BF" w:rsidP="002F08BF">
      <w:pPr>
        <w:pStyle w:val="Corpsdetexte"/>
      </w:pPr>
      <w:r w:rsidRPr="00FE6751">
        <w:t>The mono-profile file is:</w:t>
      </w:r>
    </w:p>
    <w:p w:rsidR="002F08BF" w:rsidRPr="00FE6751" w:rsidRDefault="002F08BF" w:rsidP="002F08BF">
      <w:pPr>
        <w:pStyle w:val="Corpsdetexte"/>
        <w:widowControl w:val="0"/>
        <w:numPr>
          <w:ilvl w:val="0"/>
          <w:numId w:val="46"/>
        </w:numPr>
        <w:suppressAutoHyphens/>
      </w:pPr>
      <w:r w:rsidRPr="00FE6751">
        <w:t>Created when a first decoding buffer contents is processed,</w:t>
      </w:r>
    </w:p>
    <w:p w:rsidR="002F08BF" w:rsidRPr="00FE6751" w:rsidRDefault="002F08BF" w:rsidP="002F08BF">
      <w:pPr>
        <w:pStyle w:val="Corpsdetexte"/>
        <w:widowControl w:val="0"/>
        <w:numPr>
          <w:ilvl w:val="0"/>
          <w:numId w:val="46"/>
        </w:numPr>
        <w:suppressAutoHyphens/>
      </w:pPr>
      <w:r w:rsidRPr="00FE6751">
        <w:t>Updated when the two following assumptions are true:</w:t>
      </w:r>
    </w:p>
    <w:p w:rsidR="002F08BF" w:rsidRPr="00FE6751" w:rsidRDefault="002F08BF" w:rsidP="002F08BF">
      <w:pPr>
        <w:pStyle w:val="Corpsdetexte"/>
        <w:widowControl w:val="0"/>
        <w:numPr>
          <w:ilvl w:val="1"/>
          <w:numId w:val="46"/>
        </w:numPr>
        <w:suppressAutoHyphens/>
      </w:pPr>
      <w:r w:rsidRPr="00FE6751">
        <w:t>A decoding buffer contents is processed,</w:t>
      </w:r>
    </w:p>
    <w:p w:rsidR="002F08BF" w:rsidRPr="00FE6751" w:rsidRDefault="002F08BF" w:rsidP="002F08BF">
      <w:pPr>
        <w:pStyle w:val="Corpsdetexte"/>
        <w:widowControl w:val="0"/>
        <w:numPr>
          <w:ilvl w:val="1"/>
          <w:numId w:val="46"/>
        </w:numPr>
        <w:suppressAutoHyphens/>
      </w:pPr>
      <w:r w:rsidRPr="00FE6751">
        <w:t xml:space="preserve">The profile location </w:t>
      </w:r>
      <w:proofErr w:type="gramStart"/>
      <w:r w:rsidRPr="00FE6751">
        <w:t>is interpolated</w:t>
      </w:r>
      <w:proofErr w:type="gramEnd"/>
      <w:r w:rsidRPr="00FE6751">
        <w:t xml:space="preserve"> from a GPS location of the last cycle decoded during the session.</w:t>
      </w:r>
    </w:p>
    <w:p w:rsidR="002F08BF" w:rsidRPr="00FE6751" w:rsidRDefault="002F08BF" w:rsidP="002F08BF">
      <w:pPr>
        <w:pStyle w:val="Corpsdetexte"/>
      </w:pPr>
      <w:r w:rsidRPr="00FE6751">
        <w:t>With the DAC DM decoder (</w:t>
      </w:r>
      <w:r w:rsidRPr="00FE6751">
        <w:rPr>
          <w:b/>
          <w:i/>
        </w:rPr>
        <w:t>decode_provor_2_nc_dm</w:t>
      </w:r>
      <w:r w:rsidRPr="00FE6751">
        <w:t xml:space="preserve">) the mono-profile file </w:t>
      </w:r>
      <w:proofErr w:type="gramStart"/>
      <w:r w:rsidRPr="00FE6751">
        <w:t>is created</w:t>
      </w:r>
      <w:proofErr w:type="gramEnd"/>
      <w:r w:rsidRPr="00FE6751">
        <w:t xml:space="preserve"> when a first decoding buffer contents is processed, it is never updated.</w:t>
      </w:r>
    </w:p>
    <w:p w:rsidR="002F08BF" w:rsidRPr="00FE6751" w:rsidRDefault="002F08BF" w:rsidP="00715A45">
      <w:pPr>
        <w:pStyle w:val="Titre1"/>
      </w:pPr>
      <w:bookmarkStart w:id="944" w:name="_Toc460855098"/>
      <w:bookmarkStart w:id="945" w:name="_Toc81907686"/>
      <w:r w:rsidRPr="00FE6751">
        <w:lastRenderedPageBreak/>
        <w:t xml:space="preserve">ANNEX </w:t>
      </w:r>
      <w:bookmarkStart w:id="946" w:name="AXE"/>
      <w:r w:rsidRPr="00FE6751">
        <w:t>E</w:t>
      </w:r>
      <w:bookmarkEnd w:id="946"/>
      <w:r w:rsidRPr="00FE6751">
        <w:t>: miscellaneous information</w:t>
      </w:r>
      <w:bookmarkEnd w:id="944"/>
      <w:bookmarkEnd w:id="945"/>
    </w:p>
    <w:p w:rsidR="002F08BF" w:rsidRPr="00FE6751" w:rsidRDefault="002F08BF" w:rsidP="002F08BF">
      <w:pPr>
        <w:pStyle w:val="Corpsdetexte"/>
      </w:pPr>
      <w:r w:rsidRPr="00FE6751">
        <w:t xml:space="preserve">Note that, </w:t>
      </w:r>
      <w:proofErr w:type="gramStart"/>
      <w:r w:rsidRPr="00FE6751">
        <w:t>to correctly use</w:t>
      </w:r>
      <w:proofErr w:type="gramEnd"/>
      <w:r w:rsidRPr="00FE6751">
        <w:t xml:space="preserve"> the </w:t>
      </w:r>
      <w:proofErr w:type="spellStart"/>
      <w:r w:rsidRPr="00FE6751">
        <w:rPr>
          <w:i/>
        </w:rPr>
        <w:t>loadjson.m</w:t>
      </w:r>
      <w:proofErr w:type="spellEnd"/>
      <w:r w:rsidRPr="00FE6751">
        <w:t xml:space="preserve"> </w:t>
      </w:r>
      <w:proofErr w:type="spellStart"/>
      <w:r w:rsidRPr="00FE6751">
        <w:t>Matlab</w:t>
      </w:r>
      <w:proofErr w:type="spellEnd"/>
      <w:r w:rsidRPr="00FE6751">
        <w:t xml:space="preserve"> function on a Linux platform you should set:</w:t>
      </w:r>
    </w:p>
    <w:p w:rsidR="002F08BF" w:rsidRPr="00FE6751" w:rsidRDefault="002F08BF" w:rsidP="002F08BF">
      <w:pPr>
        <w:pStyle w:val="Code0"/>
        <w:rPr>
          <w:sz w:val="24"/>
          <w:szCs w:val="24"/>
        </w:rPr>
      </w:pPr>
      <w:proofErr w:type="spellStart"/>
      <w:proofErr w:type="gramStart"/>
      <w:r w:rsidRPr="00FE6751">
        <w:rPr>
          <w:sz w:val="24"/>
          <w:szCs w:val="24"/>
        </w:rPr>
        <w:t>setenv</w:t>
      </w:r>
      <w:proofErr w:type="spellEnd"/>
      <w:proofErr w:type="gramEnd"/>
      <w:r w:rsidRPr="00FE6751">
        <w:rPr>
          <w:sz w:val="24"/>
          <w:szCs w:val="24"/>
        </w:rPr>
        <w:t xml:space="preserve"> LANG C</w:t>
      </w:r>
    </w:p>
    <w:p w:rsidR="002F08BF" w:rsidRPr="00FE6751" w:rsidRDefault="002F08BF" w:rsidP="002F08BF">
      <w:pPr>
        <w:pStyle w:val="Corpsdetexte"/>
      </w:pPr>
      <w:proofErr w:type="gramStart"/>
      <w:r w:rsidRPr="00FE6751">
        <w:t>in</w:t>
      </w:r>
      <w:proofErr w:type="gramEnd"/>
      <w:r w:rsidRPr="00FE6751">
        <w:t xml:space="preserve"> the Linux user configuration.</w:t>
      </w:r>
    </w:p>
    <w:p w:rsidR="002F08BF" w:rsidRPr="00FE6751" w:rsidRDefault="002F08BF" w:rsidP="0058643D">
      <w:pPr>
        <w:pStyle w:val="Titre1"/>
        <w:pageBreakBefore w:val="0"/>
        <w:ind w:left="431" w:hanging="431"/>
      </w:pPr>
      <w:bookmarkStart w:id="947" w:name="_Toc460855099"/>
      <w:bookmarkStart w:id="948" w:name="_Toc81907687"/>
      <w:r w:rsidRPr="00FE6751">
        <w:t xml:space="preserve">ANNEX </w:t>
      </w:r>
      <w:bookmarkStart w:id="949" w:name="AXF"/>
      <w:r w:rsidRPr="00FE6751">
        <w:t>F</w:t>
      </w:r>
      <w:bookmarkEnd w:id="949"/>
      <w:r w:rsidRPr="00FE6751">
        <w:t>: NITRATE processing</w:t>
      </w:r>
      <w:bookmarkEnd w:id="947"/>
      <w:bookmarkEnd w:id="948"/>
    </w:p>
    <w:p w:rsidR="002F08BF" w:rsidRPr="00FE6751" w:rsidRDefault="002F08BF" w:rsidP="002F08BF">
      <w:pPr>
        <w:pStyle w:val="Corpsdetexte"/>
      </w:pPr>
      <w:r w:rsidRPr="00FE6751">
        <w:t>Some BIO floats sample and transmit NITRATE measurements.</w:t>
      </w:r>
    </w:p>
    <w:p w:rsidR="002F08BF" w:rsidRPr="00FE6751" w:rsidRDefault="002F08BF" w:rsidP="002F08BF">
      <w:pPr>
        <w:pStyle w:val="Corpsdetexte"/>
      </w:pPr>
      <w:r w:rsidRPr="00FE6751">
        <w:t xml:space="preserve">In the decoder, NITRATE data </w:t>
      </w:r>
      <w:proofErr w:type="gramStart"/>
      <w:r w:rsidRPr="00FE6751">
        <w:t>is computed</w:t>
      </w:r>
      <w:proofErr w:type="gramEnd"/>
      <w:r w:rsidRPr="00FE6751">
        <w:t xml:space="preserve"> from NITRATE sensor raw outputs using the </w:t>
      </w:r>
      <w:proofErr w:type="spellStart"/>
      <w:r w:rsidRPr="00FE6751">
        <w:rPr>
          <w:i/>
        </w:rPr>
        <w:t>fitlm</w:t>
      </w:r>
      <w:proofErr w:type="spellEnd"/>
      <w:r w:rsidRPr="00FE6751">
        <w:t xml:space="preserve"> </w:t>
      </w:r>
      <w:proofErr w:type="spellStart"/>
      <w:r w:rsidRPr="00FE6751">
        <w:t>Matlab</w:t>
      </w:r>
      <w:proofErr w:type="spellEnd"/>
      <w:r w:rsidRPr="00FE6751">
        <w:t xml:space="preserve"> function (from the </w:t>
      </w:r>
      <w:proofErr w:type="spellStart"/>
      <w:r w:rsidRPr="00FE6751">
        <w:t>Matlab</w:t>
      </w:r>
      <w:proofErr w:type="spellEnd"/>
      <w:r w:rsidRPr="00FE6751">
        <w:t xml:space="preserve"> Statistics Toolbox).</w:t>
      </w:r>
    </w:p>
    <w:p w:rsidR="002F08BF" w:rsidRPr="00FE6751" w:rsidRDefault="002F08BF" w:rsidP="002F08BF">
      <w:pPr>
        <w:pStyle w:val="Corpsdetexte"/>
      </w:pPr>
      <w:r w:rsidRPr="00FE6751">
        <w:t xml:space="preserve">If this toolbox is not available in your </w:t>
      </w:r>
      <w:proofErr w:type="spellStart"/>
      <w:r w:rsidRPr="00FE6751">
        <w:t>Matlab</w:t>
      </w:r>
      <w:proofErr w:type="spellEnd"/>
      <w:r w:rsidRPr="00FE6751">
        <w:t xml:space="preserve"> distribution, you should use the transmitted NITRATE.</w:t>
      </w:r>
    </w:p>
    <w:p w:rsidR="002F08BF" w:rsidRPr="00FE6751" w:rsidRDefault="002F08BF" w:rsidP="002F08BF">
      <w:pPr>
        <w:pStyle w:val="Corpsdetexte"/>
      </w:pPr>
      <w:r w:rsidRPr="00FE6751">
        <w:t xml:space="preserve">This can be done by setting the </w:t>
      </w:r>
      <w:r w:rsidRPr="00FE6751">
        <w:rPr>
          <w:rStyle w:val="CodeCar"/>
          <w:rFonts w:eastAsiaTheme="minorEastAsia"/>
        </w:rPr>
        <w:t>FITLM_MATLAB_FUNCTION_NOT_AVAILABLE</w:t>
      </w:r>
      <w:r w:rsidRPr="00FE6751">
        <w:t xml:space="preserve"> flag to </w:t>
      </w:r>
      <w:proofErr w:type="gramStart"/>
      <w:r w:rsidRPr="00FE6751">
        <w:t>1</w:t>
      </w:r>
      <w:proofErr w:type="gramEnd"/>
      <w:r w:rsidRPr="00FE6751">
        <w:t xml:space="preserve"> in the </w:t>
      </w:r>
      <w:proofErr w:type="spellStart"/>
      <w:r w:rsidRPr="00FE6751">
        <w:t>Matlab</w:t>
      </w:r>
      <w:proofErr w:type="spellEnd"/>
      <w:r w:rsidRPr="00FE6751">
        <w:t xml:space="preserve"> code.</w:t>
      </w:r>
    </w:p>
    <w:p w:rsidR="002F08BF" w:rsidRPr="00FE6751" w:rsidRDefault="002F08BF" w:rsidP="00715A45">
      <w:pPr>
        <w:pStyle w:val="Titre1"/>
      </w:pPr>
      <w:bookmarkStart w:id="950" w:name="_Toc31890910"/>
      <w:bookmarkStart w:id="951" w:name="_Toc32334968"/>
      <w:bookmarkStart w:id="952" w:name="_Toc32335263"/>
      <w:bookmarkStart w:id="953" w:name="_Toc32591989"/>
      <w:bookmarkStart w:id="954" w:name="_Toc460855100"/>
      <w:bookmarkStart w:id="955" w:name="_Toc81907688"/>
      <w:bookmarkEnd w:id="950"/>
      <w:bookmarkEnd w:id="951"/>
      <w:bookmarkEnd w:id="952"/>
      <w:bookmarkEnd w:id="953"/>
      <w:r w:rsidRPr="00FE6751">
        <w:lastRenderedPageBreak/>
        <w:t xml:space="preserve">ANNEX </w:t>
      </w:r>
      <w:bookmarkStart w:id="956" w:name="AXG"/>
      <w:r w:rsidRPr="00FE6751">
        <w:t>G</w:t>
      </w:r>
      <w:bookmarkEnd w:id="956"/>
      <w:r w:rsidRPr="00FE6751">
        <w:t>: Configuration and Technical label management</w:t>
      </w:r>
      <w:bookmarkEnd w:id="954"/>
      <w:bookmarkEnd w:id="955"/>
    </w:p>
    <w:p w:rsidR="002F08BF" w:rsidRPr="00FE6751" w:rsidRDefault="002F08BF" w:rsidP="00715A45">
      <w:pPr>
        <w:pStyle w:val="Titre2"/>
      </w:pPr>
      <w:bookmarkStart w:id="957" w:name="_Toc460855101"/>
      <w:bookmarkStart w:id="958" w:name="_Toc81907689"/>
      <w:r w:rsidRPr="00FE6751">
        <w:t>Configuration label management</w:t>
      </w:r>
      <w:bookmarkEnd w:id="957"/>
      <w:bookmarkEnd w:id="958"/>
    </w:p>
    <w:p w:rsidR="002F08BF" w:rsidRPr="00FE6751" w:rsidRDefault="002F08BF" w:rsidP="002F08BF">
      <w:pPr>
        <w:pStyle w:val="Corpsdetexte"/>
      </w:pPr>
      <w:r w:rsidRPr="00FE6751">
        <w:t xml:space="preserve">The configuration labels used in the LAUNCH_CONFIG_PARAMETER_NAME and CONFIG_PARAMETER_NAME variables of the </w:t>
      </w:r>
      <w:proofErr w:type="spellStart"/>
      <w:r w:rsidRPr="00FE6751">
        <w:t>NetCDF</w:t>
      </w:r>
      <w:proofErr w:type="spellEnd"/>
      <w:r w:rsidRPr="00FE6751">
        <w:t xml:space="preserve"> META file </w:t>
      </w:r>
      <w:proofErr w:type="gramStart"/>
      <w:r w:rsidRPr="00FE6751">
        <w:t>should be allowed</w:t>
      </w:r>
      <w:proofErr w:type="gramEnd"/>
      <w:r w:rsidRPr="00FE6751">
        <w:t xml:space="preserve"> by the Argo project. The approved lists of labels </w:t>
      </w:r>
      <w:proofErr w:type="gramStart"/>
      <w:r w:rsidRPr="00FE6751">
        <w:t>can be found</w:t>
      </w:r>
      <w:proofErr w:type="gramEnd"/>
      <w:r w:rsidRPr="00FE6751">
        <w:t xml:space="preserve"> on the Argo data management web page (http://www.argodatamgt.org/Documentation).</w:t>
      </w:r>
    </w:p>
    <w:p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w:t>
      </w:r>
      <w:proofErr w:type="spellStart"/>
      <w:r w:rsidRPr="00FE6751">
        <w:rPr>
          <w:i/>
        </w:rPr>
        <w:t>config_param_name_decId.json</w:t>
      </w:r>
      <w:proofErr w:type="spellEnd"/>
      <w:r w:rsidRPr="00FE6751">
        <w:t>) per decoder Id.</w:t>
      </w:r>
    </w:p>
    <w:p w:rsidR="002F08BF" w:rsidRPr="00FE6751" w:rsidRDefault="002F08BF" w:rsidP="002F08BF">
      <w:pPr>
        <w:pStyle w:val="Corpsdetexte"/>
      </w:pPr>
      <w:r w:rsidRPr="00FE6751">
        <w:t>For each configuration parameter entry:</w:t>
      </w:r>
    </w:p>
    <w:p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CONF_PARAM_NAME is the allowed Argo label of the parameter.</w:t>
      </w:r>
    </w:p>
    <w:p w:rsidR="002F08BF" w:rsidRPr="00FE6751" w:rsidRDefault="002F08BF" w:rsidP="00715A45">
      <w:pPr>
        <w:pStyle w:val="Titre2"/>
      </w:pPr>
      <w:bookmarkStart w:id="959" w:name="_Toc460855102"/>
      <w:bookmarkStart w:id="960" w:name="_Toc81907690"/>
      <w:r w:rsidRPr="00FE6751">
        <w:t>Technical label management</w:t>
      </w:r>
      <w:bookmarkEnd w:id="959"/>
      <w:bookmarkEnd w:id="960"/>
    </w:p>
    <w:p w:rsidR="002F08BF" w:rsidRPr="00FE6751" w:rsidRDefault="002F08BF" w:rsidP="002F08BF">
      <w:pPr>
        <w:pStyle w:val="Corpsdetexte"/>
      </w:pPr>
      <w:r w:rsidRPr="00FE6751">
        <w:t xml:space="preserve">The technical labels used in the TECHNICAL_PARAMETER_NAME variable of the </w:t>
      </w:r>
      <w:proofErr w:type="spellStart"/>
      <w:r w:rsidRPr="00FE6751">
        <w:t>NetCDF</w:t>
      </w:r>
      <w:proofErr w:type="spellEnd"/>
      <w:r w:rsidRPr="00FE6751">
        <w:t xml:space="preserve"> TECH file </w:t>
      </w:r>
      <w:proofErr w:type="gramStart"/>
      <w:r w:rsidRPr="00FE6751">
        <w:t>should be allowed</w:t>
      </w:r>
      <w:proofErr w:type="gramEnd"/>
      <w:r w:rsidRPr="00FE6751">
        <w:t xml:space="preserve"> by the Argo project. The approved list of labels </w:t>
      </w:r>
      <w:proofErr w:type="gramStart"/>
      <w:r w:rsidRPr="00FE6751">
        <w:t>can be found</w:t>
      </w:r>
      <w:proofErr w:type="gramEnd"/>
      <w:r w:rsidRPr="00FE6751">
        <w:t xml:space="preserve"> on the Argo data management web page (</w:t>
      </w:r>
      <w:hyperlink r:id="rId22" w:history="1">
        <w:r w:rsidRPr="00FE6751">
          <w:rPr>
            <w:rStyle w:val="Lienhypertexte"/>
          </w:rPr>
          <w:t>http://www.argodatamgt.org/Documentation</w:t>
        </w:r>
      </w:hyperlink>
      <w:r w:rsidRPr="00FE6751">
        <w:t>).</w:t>
      </w:r>
    </w:p>
    <w:p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w:t>
      </w:r>
      <w:proofErr w:type="spellStart"/>
      <w:r w:rsidRPr="00FE6751">
        <w:rPr>
          <w:i/>
        </w:rPr>
        <w:t>tech_param_name_decId.json</w:t>
      </w:r>
      <w:proofErr w:type="spellEnd"/>
      <w:r w:rsidRPr="00FE6751">
        <w:t>) per decoder Id.</w:t>
      </w:r>
    </w:p>
    <w:p w:rsidR="002F08BF" w:rsidRPr="00FE6751" w:rsidRDefault="002F08BF" w:rsidP="002F08BF">
      <w:pPr>
        <w:pStyle w:val="Corpsdetexte"/>
      </w:pPr>
      <w:r w:rsidRPr="00FE6751">
        <w:t>For each technical parameter entry:</w:t>
      </w:r>
    </w:p>
    <w:p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TECH_PARAM_NAME is the allowed Argo label of the parameter.</w:t>
      </w:r>
    </w:p>
    <w:p w:rsidR="002F08BF" w:rsidRPr="00FE6751" w:rsidRDefault="002F08BF" w:rsidP="002F08BF">
      <w:pPr>
        <w:pStyle w:val="Corpsdetexte"/>
      </w:pPr>
    </w:p>
    <w:p w:rsidR="002F08BF" w:rsidRPr="00FE6751" w:rsidRDefault="002F08BF" w:rsidP="002F08BF">
      <w:pPr>
        <w:pStyle w:val="Corpsdetexte"/>
      </w:pPr>
    </w:p>
    <w:p w:rsidR="002F08BF" w:rsidRPr="00FE6751" w:rsidRDefault="002F08BF" w:rsidP="00715A45">
      <w:pPr>
        <w:pStyle w:val="Titre1"/>
      </w:pPr>
      <w:bookmarkStart w:id="961" w:name="_Toc460855103"/>
      <w:bookmarkStart w:id="962" w:name="_Toc81907691"/>
      <w:r w:rsidRPr="00FE6751">
        <w:lastRenderedPageBreak/>
        <w:t>ANNEX H: additional tools</w:t>
      </w:r>
      <w:bookmarkEnd w:id="961"/>
      <w:bookmarkEnd w:id="962"/>
    </w:p>
    <w:p w:rsidR="002F08BF" w:rsidRPr="001369CF" w:rsidRDefault="002F08BF" w:rsidP="002F08BF">
      <w:pPr>
        <w:pStyle w:val="Corpsdetexte"/>
      </w:pPr>
      <w:r w:rsidRPr="001369CF">
        <w:t xml:space="preserve">A huge (&gt; </w:t>
      </w:r>
      <w:r w:rsidR="00AA716E" w:rsidRPr="002E5C4D">
        <w:t>200</w:t>
      </w:r>
      <w:r w:rsidRPr="001369CF">
        <w:t xml:space="preserve">) set of tools </w:t>
      </w:r>
      <w:proofErr w:type="gramStart"/>
      <w:r w:rsidRPr="001369CF">
        <w:t>is provided</w:t>
      </w:r>
      <w:proofErr w:type="gramEnd"/>
      <w:r w:rsidRPr="001369CF">
        <w:t xml:space="preserve"> with the decoder. Only few of them </w:t>
      </w:r>
      <w:proofErr w:type="gramStart"/>
      <w:r w:rsidRPr="001369CF">
        <w:t>will be mentioned</w:t>
      </w:r>
      <w:proofErr w:type="gramEnd"/>
      <w:r w:rsidRPr="001369CF">
        <w:t xml:space="preserve"> in this Annex.</w:t>
      </w:r>
    </w:p>
    <w:p w:rsidR="002F08BF" w:rsidRPr="001369CF" w:rsidRDefault="002F08BF" w:rsidP="002F08BF">
      <w:pPr>
        <w:pStyle w:val="Corpsdetexte"/>
      </w:pPr>
      <w:r w:rsidRPr="001369CF">
        <w:t xml:space="preserve">Additional information (configuration, usage, </w:t>
      </w:r>
      <w:proofErr w:type="gramStart"/>
      <w:r w:rsidRPr="001369CF">
        <w:t>results, …)</w:t>
      </w:r>
      <w:proofErr w:type="gramEnd"/>
      <w:r w:rsidRPr="001369CF">
        <w:t xml:space="preserve"> on all the tools can be sent on demand.</w:t>
      </w:r>
    </w:p>
    <w:p w:rsidR="002F08BF" w:rsidRPr="001369CF" w:rsidRDefault="002F08BF" w:rsidP="00715A45">
      <w:pPr>
        <w:pStyle w:val="Titre2"/>
      </w:pPr>
      <w:bookmarkStart w:id="963" w:name="_Toc460855104"/>
      <w:bookmarkStart w:id="964" w:name="_Toc81907692"/>
      <w:r w:rsidRPr="001369CF">
        <w:t>Tools configuration</w:t>
      </w:r>
      <w:bookmarkEnd w:id="963"/>
      <w:bookmarkEnd w:id="964"/>
    </w:p>
    <w:p w:rsidR="002F08BF" w:rsidRPr="001369CF" w:rsidRDefault="002F08BF" w:rsidP="002F08BF">
      <w:pPr>
        <w:pStyle w:val="Corpsdetexte"/>
      </w:pPr>
      <w:r w:rsidRPr="001369CF">
        <w:t>To configure the access to bathymetric atlases used by the drawing tools, you have:</w:t>
      </w:r>
    </w:p>
    <w:p w:rsidR="002F08BF" w:rsidRPr="001369CF" w:rsidRDefault="002F08BF" w:rsidP="002F08BF">
      <w:pPr>
        <w:pStyle w:val="Corpsdetexte"/>
        <w:widowControl w:val="0"/>
        <w:numPr>
          <w:ilvl w:val="0"/>
          <w:numId w:val="52"/>
        </w:numPr>
        <w:suppressAutoHyphens/>
      </w:pPr>
      <w:r w:rsidRPr="001369CF">
        <w:t xml:space="preserve">To update the line #31 of the </w:t>
      </w:r>
      <w:r w:rsidRPr="001369CF">
        <w:rPr>
          <w:i/>
        </w:rPr>
        <w:t>m_etopo2.m</w:t>
      </w:r>
      <w:r w:rsidRPr="001369CF">
        <w:t xml:space="preserve"> file (of the M_MAP </w:t>
      </w:r>
      <w:proofErr w:type="spellStart"/>
      <w:r w:rsidRPr="001369CF">
        <w:t>Matlab</w:t>
      </w:r>
      <w:proofErr w:type="spellEnd"/>
      <w:r w:rsidRPr="001369CF">
        <w:t xml:space="preserve"> package) with the ETOPO2 file directory,</w:t>
      </w:r>
    </w:p>
    <w:p w:rsidR="002F08BF" w:rsidRPr="001369CF" w:rsidRDefault="002F08BF" w:rsidP="002F08BF">
      <w:pPr>
        <w:pStyle w:val="Corpsdetexte"/>
        <w:widowControl w:val="0"/>
        <w:numPr>
          <w:ilvl w:val="0"/>
          <w:numId w:val="52"/>
        </w:numPr>
        <w:suppressAutoHyphens/>
      </w:pPr>
      <w:r w:rsidRPr="001369CF">
        <w:t xml:space="preserve">To update the line #77 of the </w:t>
      </w:r>
      <w:proofErr w:type="spellStart"/>
      <w:r w:rsidRPr="001369CF">
        <w:rPr>
          <w:i/>
        </w:rPr>
        <w:t>get_srtm_data.m</w:t>
      </w:r>
      <w:proofErr w:type="spellEnd"/>
      <w:r w:rsidRPr="001369CF">
        <w:t xml:space="preserve"> file with the SRTM30+ data directory (</w:t>
      </w:r>
      <w:r w:rsidRPr="001369CF">
        <w:rPr>
          <w:i/>
        </w:rPr>
        <w:t>SRTM30+\data</w:t>
      </w:r>
      <w:r w:rsidRPr="001369CF">
        <w:t>).</w:t>
      </w:r>
    </w:p>
    <w:p w:rsidR="002F08BF" w:rsidRPr="001369CF" w:rsidRDefault="002F08BF" w:rsidP="002F08BF">
      <w:pPr>
        <w:pStyle w:val="Corpsdetexte"/>
      </w:pPr>
      <w:r w:rsidRPr="001369CF">
        <w:t>To configure a given tool you generally have to edit it:</w:t>
      </w:r>
    </w:p>
    <w:p w:rsidR="002F08BF" w:rsidRPr="001369CF" w:rsidRDefault="002F08BF" w:rsidP="002F08BF">
      <w:pPr>
        <w:pStyle w:val="Corpsdetexte"/>
        <w:widowControl w:val="0"/>
        <w:numPr>
          <w:ilvl w:val="0"/>
          <w:numId w:val="53"/>
        </w:numPr>
        <w:suppressAutoHyphens/>
      </w:pPr>
      <w:r w:rsidRPr="001369CF">
        <w:t>In the few first lines some items should be updated,</w:t>
      </w:r>
    </w:p>
    <w:p w:rsidR="002F08BF" w:rsidRPr="001369CF" w:rsidRDefault="002F08BF" w:rsidP="002F08BF">
      <w:pPr>
        <w:pStyle w:val="Corpsdetexte"/>
        <w:widowControl w:val="0"/>
        <w:numPr>
          <w:ilvl w:val="0"/>
          <w:numId w:val="53"/>
        </w:numPr>
        <w:suppressAutoHyphens/>
      </w:pPr>
      <w:r w:rsidRPr="001369CF">
        <w:t>Some tools use some information of the decoder configuration file (</w:t>
      </w:r>
      <w:r w:rsidRPr="001369CF">
        <w:rPr>
          <w:i/>
        </w:rPr>
        <w:t>_argo_decoder</w:t>
      </w:r>
      <w:r w:rsidR="004B1BEF" w:rsidRPr="001369CF">
        <w:rPr>
          <w:i/>
        </w:rPr>
        <w:t>_</w:t>
      </w:r>
      <w:r w:rsidRPr="001369CF">
        <w:rPr>
          <w:i/>
        </w:rPr>
        <w:t>conf</w:t>
      </w:r>
      <w:r w:rsidR="004B1BEF" w:rsidRPr="001369CF">
        <w:rPr>
          <w:i/>
        </w:rPr>
        <w:t>.txt</w:t>
      </w:r>
      <w:r w:rsidRPr="001369CF">
        <w:t xml:space="preserve">), through the function </w:t>
      </w:r>
      <w:proofErr w:type="spellStart"/>
      <w:r w:rsidRPr="001369CF">
        <w:rPr>
          <w:b/>
          <w:i/>
        </w:rPr>
        <w:t>get_config_dec_argo</w:t>
      </w:r>
      <w:proofErr w:type="spellEnd"/>
      <w:r w:rsidRPr="001369CF">
        <w:t>.</w:t>
      </w:r>
    </w:p>
    <w:p w:rsidR="002F08BF" w:rsidRPr="001369CF" w:rsidRDefault="002F08BF" w:rsidP="00715A45">
      <w:pPr>
        <w:pStyle w:val="Titre2"/>
      </w:pPr>
      <w:bookmarkStart w:id="965" w:name="_Toc460855105"/>
      <w:bookmarkStart w:id="966" w:name="_Toc81907693"/>
      <w:r w:rsidRPr="001369CF">
        <w:t>A selection of useful tools</w:t>
      </w:r>
      <w:bookmarkEnd w:id="965"/>
      <w:bookmarkEnd w:id="966"/>
    </w:p>
    <w:p w:rsidR="002F08BF" w:rsidRPr="001369CF" w:rsidRDefault="002F08BF" w:rsidP="00715A45">
      <w:pPr>
        <w:pStyle w:val="Titre3"/>
      </w:pPr>
      <w:bookmarkStart w:id="967" w:name="_Toc460855106"/>
      <w:bookmarkStart w:id="968" w:name="_Toc81907694"/>
      <w:r w:rsidRPr="001369CF">
        <w:t>Visualization tools</w:t>
      </w:r>
      <w:bookmarkEnd w:id="967"/>
      <w:bookmarkEnd w:id="968"/>
    </w:p>
    <w:p w:rsidR="002F08BF" w:rsidRPr="001369CF" w:rsidRDefault="002F08BF" w:rsidP="002F08BF">
      <w:pPr>
        <w:pStyle w:val="Corpsdetexte"/>
      </w:pPr>
      <w:r w:rsidRPr="001369CF">
        <w:t>The visualization tools are:</w:t>
      </w:r>
    </w:p>
    <w:p w:rsidR="002F08BF" w:rsidRPr="001369CF" w:rsidRDefault="002F08BF" w:rsidP="002F08BF">
      <w:pPr>
        <w:pStyle w:val="Corpsdetexte"/>
        <w:widowControl w:val="0"/>
        <w:numPr>
          <w:ilvl w:val="0"/>
          <w:numId w:val="54"/>
        </w:numPr>
        <w:suppressAutoHyphens/>
      </w:pPr>
      <w:proofErr w:type="spellStart"/>
      <w:r w:rsidRPr="001369CF">
        <w:rPr>
          <w:b/>
          <w:i/>
        </w:rPr>
        <w:t>nc_trace_disp</w:t>
      </w:r>
      <w:proofErr w:type="spellEnd"/>
      <w:r w:rsidRPr="001369CF">
        <w:t xml:space="preserve"> to plot the float displacements,</w:t>
      </w:r>
    </w:p>
    <w:p w:rsidR="002F08BF" w:rsidRPr="001369CF" w:rsidRDefault="002F08BF" w:rsidP="002F08BF">
      <w:pPr>
        <w:pStyle w:val="Corpsdetexte"/>
        <w:widowControl w:val="0"/>
        <w:numPr>
          <w:ilvl w:val="0"/>
          <w:numId w:val="54"/>
        </w:numPr>
        <w:suppressAutoHyphens/>
      </w:pPr>
      <w:proofErr w:type="spellStart"/>
      <w:r w:rsidRPr="001369CF">
        <w:rPr>
          <w:b/>
          <w:i/>
        </w:rPr>
        <w:t>nc_trace_param</w:t>
      </w:r>
      <w:proofErr w:type="spellEnd"/>
      <w:r w:rsidRPr="001369CF">
        <w:t xml:space="preserve"> to plot the profile data,</w:t>
      </w:r>
    </w:p>
    <w:p w:rsidR="00AA716E" w:rsidRPr="002E5C4D" w:rsidRDefault="00AA716E" w:rsidP="00AA716E">
      <w:pPr>
        <w:pStyle w:val="Corpsdetexte"/>
        <w:widowControl w:val="0"/>
        <w:numPr>
          <w:ilvl w:val="0"/>
          <w:numId w:val="54"/>
        </w:numPr>
        <w:suppressAutoHyphens/>
      </w:pPr>
      <w:proofErr w:type="spellStart"/>
      <w:r w:rsidRPr="002E5C4D">
        <w:rPr>
          <w:b/>
          <w:i/>
        </w:rPr>
        <w:t>nc_trace_times_bis</w:t>
      </w:r>
      <w:proofErr w:type="spellEnd"/>
      <w:r w:rsidRPr="002E5C4D">
        <w:t xml:space="preserve"> to plot the cycle timings and profile depths of the entire float mission,</w:t>
      </w:r>
    </w:p>
    <w:p w:rsidR="00AA716E" w:rsidRPr="002E5C4D" w:rsidRDefault="00AA716E" w:rsidP="00AA716E">
      <w:pPr>
        <w:pStyle w:val="Corpsdetexte"/>
        <w:widowControl w:val="0"/>
        <w:numPr>
          <w:ilvl w:val="0"/>
          <w:numId w:val="54"/>
        </w:numPr>
        <w:suppressAutoHyphens/>
      </w:pPr>
      <w:proofErr w:type="spellStart"/>
      <w:proofErr w:type="gramStart"/>
      <w:r w:rsidRPr="002E5C4D">
        <w:rPr>
          <w:b/>
          <w:i/>
        </w:rPr>
        <w:t>nc_trace_</w:t>
      </w:r>
      <w:r w:rsidR="00946DC5" w:rsidRPr="002E5C4D">
        <w:rPr>
          <w:b/>
          <w:i/>
        </w:rPr>
        <w:t>cycle_</w:t>
      </w:r>
      <w:r w:rsidRPr="002E5C4D">
        <w:rPr>
          <w:b/>
          <w:i/>
        </w:rPr>
        <w:t>times</w:t>
      </w:r>
      <w:proofErr w:type="spellEnd"/>
      <w:proofErr w:type="gramEnd"/>
      <w:r w:rsidRPr="002E5C4D">
        <w:t xml:space="preserve"> to plot </w:t>
      </w:r>
      <w:r w:rsidR="00946DC5" w:rsidRPr="002E5C4D">
        <w:t>a “pressure v</w:t>
      </w:r>
      <w:r w:rsidR="00CD110A" w:rsidRPr="002E5C4D">
        <w:t>er</w:t>
      </w:r>
      <w:r w:rsidR="00946DC5" w:rsidRPr="002E5C4D">
        <w:t>s</w:t>
      </w:r>
      <w:r w:rsidR="00CD110A" w:rsidRPr="002E5C4D">
        <w:t>us</w:t>
      </w:r>
      <w:r w:rsidR="00946DC5" w:rsidRPr="002E5C4D">
        <w:t xml:space="preserve"> time” representation of each</w:t>
      </w:r>
      <w:r w:rsidRPr="002E5C4D">
        <w:t xml:space="preserve"> cycle.</w:t>
      </w:r>
    </w:p>
    <w:p w:rsidR="002F08BF" w:rsidRPr="001369CF" w:rsidRDefault="002F08BF" w:rsidP="002F08BF">
      <w:pPr>
        <w:pStyle w:val="Corpsdetexte"/>
      </w:pPr>
      <w:r w:rsidRPr="001369CF">
        <w:t xml:space="preserve">Configure, start a tool and make the drawing window active. Then press the 'h' key of the keyboard. The help of the tool will appear in the </w:t>
      </w:r>
      <w:proofErr w:type="spellStart"/>
      <w:r w:rsidRPr="001369CF">
        <w:t>Matlab</w:t>
      </w:r>
      <w:proofErr w:type="spellEnd"/>
      <w:r w:rsidRPr="001369CF">
        <w:t xml:space="preserve"> command window.</w:t>
      </w:r>
    </w:p>
    <w:p w:rsidR="002F08BF" w:rsidRPr="001369CF" w:rsidRDefault="002F08BF" w:rsidP="00715A45">
      <w:pPr>
        <w:pStyle w:val="Titre3"/>
      </w:pPr>
      <w:bookmarkStart w:id="969" w:name="_Toc460855107"/>
      <w:bookmarkStart w:id="970" w:name="_Toc81907695"/>
      <w:proofErr w:type="spellStart"/>
      <w:r w:rsidRPr="001369CF">
        <w:t>NetCDF</w:t>
      </w:r>
      <w:proofErr w:type="spellEnd"/>
      <w:r w:rsidRPr="001369CF">
        <w:t xml:space="preserve"> to CSV conversion tools</w:t>
      </w:r>
      <w:bookmarkEnd w:id="969"/>
      <w:bookmarkEnd w:id="970"/>
    </w:p>
    <w:p w:rsidR="002F08BF" w:rsidRPr="001369CF" w:rsidRDefault="002F08BF" w:rsidP="002F08BF">
      <w:pPr>
        <w:pStyle w:val="Corpsdetexte"/>
      </w:pPr>
      <w:r w:rsidRPr="001369CF">
        <w:t xml:space="preserve">The </w:t>
      </w:r>
      <w:proofErr w:type="spellStart"/>
      <w:r w:rsidRPr="001369CF">
        <w:t>NetCDF</w:t>
      </w:r>
      <w:proofErr w:type="spellEnd"/>
      <w:r w:rsidRPr="001369CF">
        <w:t xml:space="preserve"> to CSV conversion tools are:</w:t>
      </w:r>
    </w:p>
    <w:p w:rsidR="002F08BF" w:rsidRPr="001369CF" w:rsidRDefault="002F08BF" w:rsidP="002F08BF">
      <w:pPr>
        <w:pStyle w:val="Corpsdetexte"/>
        <w:widowControl w:val="0"/>
        <w:numPr>
          <w:ilvl w:val="0"/>
          <w:numId w:val="58"/>
        </w:numPr>
        <w:suppressAutoHyphens/>
      </w:pPr>
      <w:r w:rsidRPr="001369CF">
        <w:rPr>
          <w:b/>
          <w:i/>
        </w:rPr>
        <w:t>nc_meta_2_csv</w:t>
      </w:r>
      <w:r w:rsidRPr="001369CF">
        <w:t xml:space="preserve">: for </w:t>
      </w:r>
      <w:proofErr w:type="spellStart"/>
      <w:r w:rsidRPr="001369CF">
        <w:t>NetCDF</w:t>
      </w:r>
      <w:proofErr w:type="spellEnd"/>
      <w:r w:rsidRPr="001369CF">
        <w:t xml:space="preserve"> META file conversion,</w:t>
      </w:r>
    </w:p>
    <w:p w:rsidR="002F08BF" w:rsidRPr="001369CF" w:rsidRDefault="002F08BF" w:rsidP="002F08BF">
      <w:pPr>
        <w:pStyle w:val="Corpsdetexte"/>
        <w:widowControl w:val="0"/>
        <w:numPr>
          <w:ilvl w:val="0"/>
          <w:numId w:val="58"/>
        </w:numPr>
        <w:suppressAutoHyphens/>
      </w:pPr>
      <w:r w:rsidRPr="001369CF">
        <w:rPr>
          <w:b/>
          <w:i/>
        </w:rPr>
        <w:t>nc_prof_2_csv</w:t>
      </w:r>
      <w:r w:rsidRPr="001369CF">
        <w:t xml:space="preserve">: for </w:t>
      </w:r>
      <w:proofErr w:type="spellStart"/>
      <w:r w:rsidRPr="001369CF">
        <w:t>NetCDF</w:t>
      </w:r>
      <w:proofErr w:type="spellEnd"/>
      <w:r w:rsidRPr="001369CF">
        <w:t xml:space="preserve"> MULTI-PROFILE and MONO-PROFILE files conversion,</w:t>
      </w:r>
    </w:p>
    <w:p w:rsidR="002F08BF" w:rsidRPr="001369CF" w:rsidRDefault="002F08BF" w:rsidP="002F08BF">
      <w:pPr>
        <w:pStyle w:val="Corpsdetexte"/>
        <w:widowControl w:val="0"/>
        <w:numPr>
          <w:ilvl w:val="0"/>
          <w:numId w:val="58"/>
        </w:numPr>
        <w:suppressAutoHyphens/>
      </w:pPr>
      <w:r w:rsidRPr="001369CF">
        <w:rPr>
          <w:b/>
          <w:i/>
        </w:rPr>
        <w:t>nc_prof_adj_2_csv</w:t>
      </w:r>
      <w:r w:rsidRPr="001369CF">
        <w:t xml:space="preserve">: for </w:t>
      </w:r>
      <w:proofErr w:type="spellStart"/>
      <w:r w:rsidRPr="001369CF">
        <w:t>NetCDF</w:t>
      </w:r>
      <w:proofErr w:type="spellEnd"/>
      <w:r w:rsidRPr="001369CF">
        <w:t xml:space="preserve"> MULTI-PROFILE and MONO-PROFILE files conversion (including adjusted values),</w:t>
      </w:r>
    </w:p>
    <w:p w:rsidR="002F08BF" w:rsidRPr="001369CF" w:rsidRDefault="002F08BF" w:rsidP="002F08BF">
      <w:pPr>
        <w:pStyle w:val="Corpsdetexte"/>
        <w:widowControl w:val="0"/>
        <w:numPr>
          <w:ilvl w:val="0"/>
          <w:numId w:val="58"/>
        </w:numPr>
        <w:suppressAutoHyphens/>
      </w:pPr>
      <w:r w:rsidRPr="001369CF">
        <w:rPr>
          <w:b/>
          <w:i/>
        </w:rPr>
        <w:t>nc_tech_2_csv</w:t>
      </w:r>
      <w:r w:rsidRPr="001369CF">
        <w:t xml:space="preserve">: for </w:t>
      </w:r>
      <w:proofErr w:type="spellStart"/>
      <w:r w:rsidRPr="001369CF">
        <w:t>NetCDF</w:t>
      </w:r>
      <w:proofErr w:type="spellEnd"/>
      <w:r w:rsidRPr="001369CF">
        <w:t xml:space="preserve"> TECH file conversion,</w:t>
      </w:r>
    </w:p>
    <w:p w:rsidR="002F08BF" w:rsidRPr="001369CF" w:rsidRDefault="002F08BF" w:rsidP="002F08BF">
      <w:pPr>
        <w:pStyle w:val="Corpsdetexte"/>
        <w:widowControl w:val="0"/>
        <w:numPr>
          <w:ilvl w:val="0"/>
          <w:numId w:val="58"/>
        </w:numPr>
        <w:suppressAutoHyphens/>
      </w:pPr>
      <w:r w:rsidRPr="001369CF">
        <w:rPr>
          <w:b/>
          <w:i/>
        </w:rPr>
        <w:t>nc_traj_2_csv</w:t>
      </w:r>
      <w:r w:rsidRPr="001369CF">
        <w:t xml:space="preserve">: for </w:t>
      </w:r>
      <w:proofErr w:type="spellStart"/>
      <w:r w:rsidRPr="001369CF">
        <w:t>NetCDF</w:t>
      </w:r>
      <w:proofErr w:type="spellEnd"/>
      <w:r w:rsidRPr="001369CF">
        <w:t xml:space="preserve"> TRAJ file conversion,</w:t>
      </w:r>
    </w:p>
    <w:p w:rsidR="002F08BF" w:rsidRPr="001369CF" w:rsidRDefault="002F08BF" w:rsidP="002F08BF">
      <w:pPr>
        <w:pStyle w:val="Corpsdetexte"/>
        <w:widowControl w:val="0"/>
        <w:numPr>
          <w:ilvl w:val="0"/>
          <w:numId w:val="58"/>
        </w:numPr>
        <w:suppressAutoHyphens/>
      </w:pPr>
      <w:r w:rsidRPr="001369CF">
        <w:rPr>
          <w:b/>
          <w:i/>
        </w:rPr>
        <w:t>nc_traj_adj_2_csv</w:t>
      </w:r>
      <w:r w:rsidRPr="001369CF">
        <w:t xml:space="preserve">: for </w:t>
      </w:r>
      <w:proofErr w:type="spellStart"/>
      <w:r w:rsidRPr="001369CF">
        <w:t>NetCDF</w:t>
      </w:r>
      <w:proofErr w:type="spellEnd"/>
      <w:r w:rsidRPr="001369CF">
        <w:t xml:space="preserve"> TRAJ file conversion (including adjusted values).</w:t>
      </w:r>
    </w:p>
    <w:p w:rsidR="002F08BF" w:rsidRPr="001369CF" w:rsidRDefault="002F08BF" w:rsidP="002F08BF">
      <w:pPr>
        <w:pStyle w:val="Corpsdetexte"/>
      </w:pPr>
      <w:r w:rsidRPr="001369CF">
        <w:t xml:space="preserve">These tools </w:t>
      </w:r>
      <w:proofErr w:type="gramStart"/>
      <w:r w:rsidRPr="001369CF">
        <w:t>can be used</w:t>
      </w:r>
      <w:proofErr w:type="gramEnd"/>
      <w:r w:rsidRPr="001369CF">
        <w:t xml:space="preserve"> to convert (part of) Argo </w:t>
      </w:r>
      <w:proofErr w:type="spellStart"/>
      <w:r w:rsidRPr="001369CF">
        <w:t>NetCDF</w:t>
      </w:r>
      <w:proofErr w:type="spellEnd"/>
      <w:r w:rsidRPr="001369CF">
        <w:t xml:space="preserve"> V3.1 </w:t>
      </w:r>
      <w:ins w:id="971" w:author="RANNOU Jean-Philippe" w:date="2021-09-07T10:31:00Z">
        <w:r w:rsidR="00D45B64" w:rsidRPr="00D45B64">
          <w:rPr>
            <w:highlight w:val="green"/>
            <w:rPrChange w:id="972" w:author="RANNOU Jean-Philippe" w:date="2021-09-07T10:31:00Z">
              <w:rPr/>
            </w:rPrChange>
          </w:rPr>
          <w:t>(</w:t>
        </w:r>
        <w:r w:rsidR="00D45B64" w:rsidRPr="007E5DCD">
          <w:rPr>
            <w:rFonts w:cs="Times New Roman"/>
            <w:highlight w:val="green"/>
          </w:rPr>
          <w:t xml:space="preserve">or </w:t>
        </w:r>
        <w:r w:rsidR="00D45B64">
          <w:rPr>
            <w:rFonts w:cs="Times New Roman"/>
            <w:highlight w:val="green"/>
          </w:rPr>
          <w:t>V</w:t>
        </w:r>
        <w:r w:rsidR="00D45B64" w:rsidRPr="007E5DCD">
          <w:rPr>
            <w:rFonts w:cs="Times New Roman"/>
            <w:highlight w:val="green"/>
          </w:rPr>
          <w:t>3.2 for trajectory)</w:t>
        </w:r>
        <w:r w:rsidR="00D45B64" w:rsidRPr="00FE6751">
          <w:rPr>
            <w:rFonts w:cs="Times New Roman"/>
          </w:rPr>
          <w:t xml:space="preserve"> </w:t>
        </w:r>
      </w:ins>
      <w:r w:rsidRPr="001369CF">
        <w:t>file contents to CSV files (easy to study using Excel filters for example).</w:t>
      </w:r>
    </w:p>
    <w:p w:rsidR="002F08BF" w:rsidRPr="001369CF" w:rsidRDefault="002F08BF" w:rsidP="00715A45">
      <w:pPr>
        <w:pStyle w:val="Titre3"/>
      </w:pPr>
      <w:bookmarkStart w:id="973" w:name="_Toc460855108"/>
      <w:bookmarkStart w:id="974" w:name="_Toc81907696"/>
      <w:r w:rsidRPr="001369CF">
        <w:lastRenderedPageBreak/>
        <w:t>Argos cycle file management tools</w:t>
      </w:r>
      <w:bookmarkEnd w:id="973"/>
      <w:bookmarkEnd w:id="974"/>
    </w:p>
    <w:p w:rsidR="002F08BF" w:rsidRPr="001369CF" w:rsidRDefault="002F08BF" w:rsidP="002F08BF">
      <w:pPr>
        <w:pStyle w:val="Corpsdetexte"/>
      </w:pPr>
      <w:r w:rsidRPr="001369CF">
        <w:t xml:space="preserve">The Argos cycle files (stored in </w:t>
      </w:r>
      <w:r w:rsidRPr="001369CF">
        <w:rPr>
          <w:rStyle w:val="CodeCar"/>
          <w:rFonts w:eastAsiaTheme="minorEastAsia"/>
        </w:rPr>
        <w:t>DIR_INPUT_HEX_ARGOS_FILE_FORMAT_1</w:t>
      </w:r>
      <w:r w:rsidRPr="001369CF">
        <w:t>/</w:t>
      </w:r>
      <w:proofErr w:type="spellStart"/>
      <w:r w:rsidRPr="001369CF">
        <w:rPr>
          <w:i/>
        </w:rPr>
        <w:t>ArgosId</w:t>
      </w:r>
      <w:proofErr w:type="spellEnd"/>
      <w:r w:rsidRPr="001369CF">
        <w:t xml:space="preserve">) may need to </w:t>
      </w:r>
      <w:proofErr w:type="gramStart"/>
      <w:r w:rsidRPr="001369CF">
        <w:t>be modified</w:t>
      </w:r>
      <w:proofErr w:type="gramEnd"/>
      <w:r w:rsidRPr="001369CF">
        <w:t xml:space="preserve">. A set of tools </w:t>
      </w:r>
      <w:proofErr w:type="gramStart"/>
      <w:r w:rsidRPr="001369CF">
        <w:t>has been implemented</w:t>
      </w:r>
      <w:proofErr w:type="gramEnd"/>
      <w:r w:rsidRPr="001369CF">
        <w:t xml:space="preserve"> for that:</w:t>
      </w:r>
    </w:p>
    <w:p w:rsidR="002F08BF" w:rsidRPr="001369CF" w:rsidRDefault="002F08BF" w:rsidP="002F08BF">
      <w:pPr>
        <w:pStyle w:val="Corpsdetexte"/>
        <w:widowControl w:val="0"/>
        <w:numPr>
          <w:ilvl w:val="0"/>
          <w:numId w:val="55"/>
        </w:numPr>
        <w:suppressAutoHyphens/>
      </w:pPr>
      <w:proofErr w:type="spellStart"/>
      <w:r w:rsidRPr="001369CF">
        <w:rPr>
          <w:b/>
          <w:i/>
        </w:rPr>
        <w:t>check_argos_cycle_files</w:t>
      </w:r>
      <w:proofErr w:type="spellEnd"/>
      <w:r w:rsidRPr="001369CF">
        <w:t>: to check the set of cycle files of a float,</w:t>
      </w:r>
    </w:p>
    <w:p w:rsidR="002F08BF" w:rsidRPr="001369CF" w:rsidRDefault="002F08BF" w:rsidP="002F08BF">
      <w:pPr>
        <w:pStyle w:val="Corpsdetexte"/>
        <w:widowControl w:val="0"/>
        <w:numPr>
          <w:ilvl w:val="0"/>
          <w:numId w:val="55"/>
        </w:numPr>
        <w:suppressAutoHyphens/>
      </w:pPr>
      <w:proofErr w:type="spellStart"/>
      <w:r w:rsidRPr="001369CF">
        <w:rPr>
          <w:b/>
          <w:i/>
        </w:rPr>
        <w:t>set_cycle_number_of_argos_cycle_file</w:t>
      </w:r>
      <w:proofErr w:type="spellEnd"/>
      <w:r w:rsidRPr="001369CF">
        <w:t>: to set the cycle number of a cycle file,</w:t>
      </w:r>
    </w:p>
    <w:p w:rsidR="002F08BF" w:rsidRPr="001369CF" w:rsidRDefault="002F08BF" w:rsidP="002F08BF">
      <w:pPr>
        <w:pStyle w:val="Corpsdetexte"/>
        <w:widowControl w:val="0"/>
        <w:numPr>
          <w:ilvl w:val="0"/>
          <w:numId w:val="55"/>
        </w:numPr>
        <w:suppressAutoHyphens/>
      </w:pPr>
      <w:proofErr w:type="spellStart"/>
      <w:r w:rsidRPr="001369CF">
        <w:rPr>
          <w:b/>
          <w:i/>
        </w:rPr>
        <w:t>freeze_argos_cycle_files</w:t>
      </w:r>
      <w:proofErr w:type="spellEnd"/>
      <w:r w:rsidRPr="001369CF">
        <w:t>: to exclude a cycle file from the decoding process,</w:t>
      </w:r>
    </w:p>
    <w:p w:rsidR="002F08BF" w:rsidRPr="001369CF" w:rsidRDefault="002F08BF" w:rsidP="002F08BF">
      <w:pPr>
        <w:pStyle w:val="Corpsdetexte"/>
        <w:widowControl w:val="0"/>
        <w:numPr>
          <w:ilvl w:val="0"/>
          <w:numId w:val="55"/>
        </w:numPr>
        <w:suppressAutoHyphens/>
      </w:pPr>
      <w:proofErr w:type="spellStart"/>
      <w:r w:rsidRPr="001369CF">
        <w:rPr>
          <w:b/>
          <w:i/>
        </w:rPr>
        <w:t>concat_argos_cycle_files</w:t>
      </w:r>
      <w:proofErr w:type="spellEnd"/>
      <w:r w:rsidRPr="001369CF">
        <w:t>: to concatenate cycle files data,</w:t>
      </w:r>
    </w:p>
    <w:p w:rsidR="002F08BF" w:rsidRPr="001369CF" w:rsidRDefault="002F08BF" w:rsidP="002F08BF">
      <w:pPr>
        <w:pStyle w:val="Corpsdetexte"/>
        <w:widowControl w:val="0"/>
        <w:numPr>
          <w:ilvl w:val="0"/>
          <w:numId w:val="55"/>
        </w:numPr>
        <w:suppressAutoHyphens/>
      </w:pPr>
      <w:proofErr w:type="spellStart"/>
      <w:r w:rsidRPr="001369CF">
        <w:rPr>
          <w:b/>
          <w:i/>
        </w:rPr>
        <w:t>shift_cycle_number_of_argos_cycle_files</w:t>
      </w:r>
      <w:proofErr w:type="spellEnd"/>
      <w:r w:rsidRPr="001369CF">
        <w:t>: to shift cycle number of cycle files.</w:t>
      </w:r>
    </w:p>
    <w:p w:rsidR="002F08BF" w:rsidRPr="001369CF" w:rsidRDefault="002F08BF" w:rsidP="00CD110A">
      <w:pPr>
        <w:pStyle w:val="Titre3"/>
      </w:pPr>
      <w:bookmarkStart w:id="975" w:name="_Toc32334978"/>
      <w:bookmarkStart w:id="976" w:name="_Toc32335273"/>
      <w:bookmarkStart w:id="977" w:name="_Toc32591999"/>
      <w:bookmarkStart w:id="978" w:name="_Toc32334979"/>
      <w:bookmarkStart w:id="979" w:name="_Toc32335274"/>
      <w:bookmarkStart w:id="980" w:name="_Toc32592000"/>
      <w:bookmarkStart w:id="981" w:name="_Toc460855110"/>
      <w:bookmarkStart w:id="982" w:name="_Toc81907697"/>
      <w:bookmarkEnd w:id="975"/>
      <w:bookmarkEnd w:id="976"/>
      <w:bookmarkEnd w:id="977"/>
      <w:bookmarkEnd w:id="978"/>
      <w:bookmarkEnd w:id="979"/>
      <w:bookmarkEnd w:id="980"/>
      <w:proofErr w:type="spellStart"/>
      <w:r w:rsidRPr="001369CF">
        <w:t>copy_iridium_mail_files</w:t>
      </w:r>
      <w:proofErr w:type="spellEnd"/>
      <w:r w:rsidR="00C255B6" w:rsidRPr="001369CF">
        <w:t xml:space="preserve">, </w:t>
      </w:r>
      <w:proofErr w:type="spellStart"/>
      <w:r w:rsidRPr="001369CF">
        <w:t>copy_remocean_sbd_files</w:t>
      </w:r>
      <w:bookmarkEnd w:id="981"/>
      <w:proofErr w:type="spellEnd"/>
      <w:r w:rsidR="00CD110A" w:rsidRPr="001369CF">
        <w:t>,</w:t>
      </w:r>
      <w:r w:rsidR="00C255B6" w:rsidRPr="001369CF">
        <w:t xml:space="preserve"> </w:t>
      </w:r>
      <w:r w:rsidR="00C255B6" w:rsidRPr="002E5C4D">
        <w:t>copy_cts5_files</w:t>
      </w:r>
      <w:r w:rsidR="00CD110A" w:rsidRPr="002E5C4D">
        <w:t xml:space="preserve">, </w:t>
      </w:r>
      <w:proofErr w:type="spellStart"/>
      <w:r w:rsidR="00CD110A" w:rsidRPr="002E5C4D">
        <w:t>copy_apx_iridium_rudics_files</w:t>
      </w:r>
      <w:proofErr w:type="spellEnd"/>
      <w:r w:rsidR="00CD110A" w:rsidRPr="002E5C4D">
        <w:t xml:space="preserve">, copy_apx_apf11_iridium_rudics_files or </w:t>
      </w:r>
      <w:proofErr w:type="spellStart"/>
      <w:r w:rsidR="00CD110A" w:rsidRPr="002E5C4D">
        <w:t>copy_nemo_files</w:t>
      </w:r>
      <w:bookmarkEnd w:id="982"/>
      <w:proofErr w:type="spellEnd"/>
    </w:p>
    <w:p w:rsidR="002F08BF" w:rsidRPr="001369CF" w:rsidRDefault="002F08BF" w:rsidP="002F08BF">
      <w:pPr>
        <w:pStyle w:val="Corpsdetexte"/>
      </w:pPr>
      <w:r w:rsidRPr="001369CF">
        <w:t>Tools used to make a copy of Iridium mail files or Iridium RUDICS files from their repository to the directory associated to each float.</w:t>
      </w:r>
    </w:p>
    <w:p w:rsidR="002F08BF" w:rsidRPr="001369CF" w:rsidRDefault="002F08BF" w:rsidP="00715A45">
      <w:pPr>
        <w:pStyle w:val="Titre3"/>
      </w:pPr>
      <w:bookmarkStart w:id="983" w:name="_Toc460855111"/>
      <w:bookmarkStart w:id="984" w:name="_Toc81907698"/>
      <w:proofErr w:type="spellStart"/>
      <w:r w:rsidRPr="001369CF">
        <w:t>nc_add_rtqc_flags_prof_and_traj</w:t>
      </w:r>
      <w:bookmarkEnd w:id="983"/>
      <w:bookmarkEnd w:id="984"/>
      <w:proofErr w:type="spellEnd"/>
    </w:p>
    <w:p w:rsidR="002F08BF" w:rsidRPr="001369CF" w:rsidRDefault="002F08BF" w:rsidP="002F08BF">
      <w:pPr>
        <w:pStyle w:val="Corpsdetexte"/>
      </w:pPr>
      <w:r w:rsidRPr="001369CF">
        <w:t xml:space="preserve">The RTQC flags can be added by the decoder just after the decoding (if </w:t>
      </w:r>
      <w:r w:rsidRPr="001369CF">
        <w:rPr>
          <w:rStyle w:val="CodeCar"/>
          <w:rFonts w:eastAsiaTheme="minorEastAsia"/>
        </w:rPr>
        <w:t>APPLY_RTQC = 1</w:t>
      </w:r>
      <w:r w:rsidRPr="001369CF">
        <w:t>).</w:t>
      </w:r>
    </w:p>
    <w:p w:rsidR="002F08BF" w:rsidRPr="001369CF" w:rsidRDefault="002F08BF" w:rsidP="002F08BF">
      <w:pPr>
        <w:pStyle w:val="Corpsdetexte"/>
      </w:pPr>
      <w:r w:rsidRPr="001369CF">
        <w:t xml:space="preserve">You can also apply RTQC tests to existing V3.1 </w:t>
      </w:r>
      <w:ins w:id="985" w:author="RANNOU Jean-Philippe" w:date="2021-09-07T10:31:00Z">
        <w:r w:rsidR="00D45B64" w:rsidRPr="008E658E">
          <w:rPr>
            <w:highlight w:val="green"/>
          </w:rPr>
          <w:t>(</w:t>
        </w:r>
        <w:r w:rsidR="00D45B64" w:rsidRPr="008E658E">
          <w:rPr>
            <w:rFonts w:cs="Times New Roman"/>
            <w:highlight w:val="green"/>
          </w:rPr>
          <w:t xml:space="preserve">or </w:t>
        </w:r>
        <w:r w:rsidR="00D45B64">
          <w:rPr>
            <w:rFonts w:cs="Times New Roman"/>
            <w:highlight w:val="green"/>
          </w:rPr>
          <w:t>V</w:t>
        </w:r>
        <w:r w:rsidR="00D45B64" w:rsidRPr="008E658E">
          <w:rPr>
            <w:rFonts w:cs="Times New Roman"/>
            <w:highlight w:val="green"/>
          </w:rPr>
          <w:t>3.2 for trajectory</w:t>
        </w:r>
      </w:ins>
      <w:ins w:id="986" w:author="RANNOU Jean-Philippe" w:date="2021-09-07T10:32:00Z">
        <w:r w:rsidR="00D45B64">
          <w:rPr>
            <w:rFonts w:cs="Times New Roman"/>
            <w:highlight w:val="green"/>
          </w:rPr>
          <w:t xml:space="preserve"> file</w:t>
        </w:r>
      </w:ins>
      <w:ins w:id="987" w:author="RANNOU Jean-Philippe" w:date="2021-09-07T10:31:00Z">
        <w:r w:rsidR="00D45B64" w:rsidRPr="008E658E">
          <w:rPr>
            <w:rFonts w:cs="Times New Roman"/>
            <w:highlight w:val="green"/>
          </w:rPr>
          <w:t>)</w:t>
        </w:r>
      </w:ins>
      <w:ins w:id="988" w:author="RANNOU Jean-Philippe" w:date="2021-09-07T10:32:00Z">
        <w:r w:rsidR="00D45B64">
          <w:rPr>
            <w:rFonts w:cs="Times New Roman"/>
          </w:rPr>
          <w:t xml:space="preserve"> </w:t>
        </w:r>
      </w:ins>
      <w:proofErr w:type="spellStart"/>
      <w:r w:rsidRPr="001369CF">
        <w:t>NetCDF</w:t>
      </w:r>
      <w:proofErr w:type="spellEnd"/>
      <w:r w:rsidRPr="001369CF">
        <w:t xml:space="preserve"> Argo files using this tool (the tests to be performed should be set to </w:t>
      </w:r>
      <w:proofErr w:type="gramStart"/>
      <w:r w:rsidRPr="001369CF">
        <w:t>1</w:t>
      </w:r>
      <w:proofErr w:type="gramEnd"/>
      <w:r w:rsidRPr="001369CF">
        <w:t xml:space="preserve"> in the </w:t>
      </w:r>
      <w:proofErr w:type="spellStart"/>
      <w:r w:rsidRPr="001369CF">
        <w:rPr>
          <w:rStyle w:val="CodeCar"/>
          <w:rFonts w:eastAsiaTheme="minorEastAsia"/>
        </w:rPr>
        <w:t>testToPerformList</w:t>
      </w:r>
      <w:proofErr w:type="spellEnd"/>
      <w:r w:rsidRPr="001369CF">
        <w:t xml:space="preserve"> cell array).</w:t>
      </w:r>
    </w:p>
    <w:p w:rsidR="002F08BF" w:rsidRPr="001369CF" w:rsidRDefault="002F08BF" w:rsidP="00715A45">
      <w:pPr>
        <w:pStyle w:val="Titre3"/>
      </w:pPr>
      <w:bookmarkStart w:id="989" w:name="_Toc460855112"/>
      <w:bookmarkStart w:id="990" w:name="_Toc81907699"/>
      <w:proofErr w:type="spellStart"/>
      <w:r w:rsidRPr="001369CF">
        <w:t>nc_check_file_format</w:t>
      </w:r>
      <w:bookmarkEnd w:id="989"/>
      <w:bookmarkEnd w:id="990"/>
      <w:proofErr w:type="spellEnd"/>
    </w:p>
    <w:p w:rsidR="002F08BF" w:rsidRPr="00FE6751" w:rsidRDefault="002F08BF" w:rsidP="002F08BF">
      <w:pPr>
        <w:pStyle w:val="Corpsdetexte"/>
      </w:pPr>
      <w:r w:rsidRPr="001369CF">
        <w:t xml:space="preserve">This tool </w:t>
      </w:r>
      <w:proofErr w:type="gramStart"/>
      <w:r w:rsidRPr="001369CF">
        <w:t>is used</w:t>
      </w:r>
      <w:proofErr w:type="gramEnd"/>
      <w:r w:rsidRPr="001369CF">
        <w:t xml:space="preserve"> to check that the </w:t>
      </w:r>
      <w:proofErr w:type="spellStart"/>
      <w:r w:rsidRPr="001369CF">
        <w:t>NetCDF</w:t>
      </w:r>
      <w:proofErr w:type="spellEnd"/>
      <w:r w:rsidRPr="001369CF">
        <w:t xml:space="preserve"> decoded files are compliant to the Argo V3.1 format with the GDAC Argo checker (the last version of the checker should be first downloaded at </w:t>
      </w:r>
      <w:hyperlink r:id="rId23" w:history="1">
        <w:r w:rsidRPr="001369CF">
          <w:rPr>
            <w:rStyle w:val="Lienhypertexte"/>
          </w:rPr>
          <w:t>http://usgodae.org/pub/outgoing/argo/etc/FileChecker/</w:t>
        </w:r>
      </w:hyperlink>
      <w:r w:rsidRPr="001369CF">
        <w:t xml:space="preserve"> and installed).</w:t>
      </w:r>
      <w:bookmarkEnd w:id="457"/>
    </w:p>
    <w:p w:rsidR="0058643D" w:rsidRPr="00FE6751" w:rsidRDefault="0058643D" w:rsidP="002F08BF">
      <w:pPr>
        <w:pStyle w:val="Corpsdetexte"/>
      </w:pPr>
    </w:p>
    <w:sectPr w:rsidR="0058643D" w:rsidRPr="00FE6751" w:rsidSect="00C96BAE">
      <w:headerReference w:type="default" r:id="rId24"/>
      <w:headerReference w:type="first" r:id="rId25"/>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34" w:rsidRDefault="00D03434" w:rsidP="009F0AAC">
      <w:r>
        <w:separator/>
      </w:r>
    </w:p>
  </w:endnote>
  <w:endnote w:type="continuationSeparator" w:id="0">
    <w:p w:rsidR="00D03434" w:rsidRDefault="00D03434"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Lohit Devanagari">
    <w:altName w:val="MS Gothic"/>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34" w:rsidRDefault="00D03434" w:rsidP="009F0AAC">
      <w:r>
        <w:separator/>
      </w:r>
    </w:p>
  </w:footnote>
  <w:footnote w:type="continuationSeparator" w:id="0">
    <w:p w:rsidR="00D03434" w:rsidRDefault="00D03434"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7E5DCD" w:rsidRDefault="007E5DCD"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B1894"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562BB1"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144AF7">
      <w:rPr>
        <w:rStyle w:val="Numrodepage"/>
        <w:noProof/>
        <w:sz w:val="16"/>
      </w:rPr>
      <w:t>21</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Pr="00EF65F5" w:rsidRDefault="007E5DCD"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C7989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39"/>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2"/>
  </w:num>
  <w:num w:numId="13">
    <w:abstractNumId w:val="36"/>
  </w:num>
  <w:num w:numId="14">
    <w:abstractNumId w:val="58"/>
  </w:num>
  <w:num w:numId="15">
    <w:abstractNumId w:val="56"/>
  </w:num>
  <w:num w:numId="16">
    <w:abstractNumId w:val="27"/>
  </w:num>
  <w:num w:numId="17">
    <w:abstractNumId w:val="29"/>
  </w:num>
  <w:num w:numId="18">
    <w:abstractNumId w:val="45"/>
  </w:num>
  <w:num w:numId="19">
    <w:abstractNumId w:val="59"/>
  </w:num>
  <w:num w:numId="20">
    <w:abstractNumId w:val="13"/>
  </w:num>
  <w:num w:numId="21">
    <w:abstractNumId w:val="25"/>
  </w:num>
  <w:num w:numId="22">
    <w:abstractNumId w:val="54"/>
  </w:num>
  <w:num w:numId="23">
    <w:abstractNumId w:val="41"/>
  </w:num>
  <w:num w:numId="24">
    <w:abstractNumId w:val="17"/>
  </w:num>
  <w:num w:numId="25">
    <w:abstractNumId w:val="43"/>
  </w:num>
  <w:num w:numId="26">
    <w:abstractNumId w:val="38"/>
  </w:num>
  <w:num w:numId="27">
    <w:abstractNumId w:val="49"/>
  </w:num>
  <w:num w:numId="28">
    <w:abstractNumId w:val="51"/>
  </w:num>
  <w:num w:numId="29">
    <w:abstractNumId w:val="37"/>
  </w:num>
  <w:num w:numId="30">
    <w:abstractNumId w:val="50"/>
  </w:num>
  <w:num w:numId="31">
    <w:abstractNumId w:val="14"/>
  </w:num>
  <w:num w:numId="32">
    <w:abstractNumId w:val="26"/>
  </w:num>
  <w:num w:numId="33">
    <w:abstractNumId w:val="63"/>
  </w:num>
  <w:num w:numId="34">
    <w:abstractNumId w:val="40"/>
  </w:num>
  <w:num w:numId="35">
    <w:abstractNumId w:val="33"/>
  </w:num>
  <w:num w:numId="36">
    <w:abstractNumId w:val="19"/>
  </w:num>
  <w:num w:numId="37">
    <w:abstractNumId w:val="61"/>
  </w:num>
  <w:num w:numId="38">
    <w:abstractNumId w:val="48"/>
  </w:num>
  <w:num w:numId="39">
    <w:abstractNumId w:val="31"/>
  </w:num>
  <w:num w:numId="40">
    <w:abstractNumId w:val="64"/>
  </w:num>
  <w:num w:numId="41">
    <w:abstractNumId w:val="22"/>
  </w:num>
  <w:num w:numId="42">
    <w:abstractNumId w:val="23"/>
  </w:num>
  <w:num w:numId="43">
    <w:abstractNumId w:val="21"/>
  </w:num>
  <w:num w:numId="44">
    <w:abstractNumId w:val="42"/>
  </w:num>
  <w:num w:numId="45">
    <w:abstractNumId w:val="60"/>
  </w:num>
  <w:num w:numId="46">
    <w:abstractNumId w:val="12"/>
  </w:num>
  <w:num w:numId="47">
    <w:abstractNumId w:val="15"/>
  </w:num>
  <w:num w:numId="48">
    <w:abstractNumId w:val="11"/>
  </w:num>
  <w:num w:numId="49">
    <w:abstractNumId w:val="46"/>
  </w:num>
  <w:num w:numId="50">
    <w:abstractNumId w:val="34"/>
  </w:num>
  <w:num w:numId="51">
    <w:abstractNumId w:val="62"/>
  </w:num>
  <w:num w:numId="52">
    <w:abstractNumId w:val="30"/>
  </w:num>
  <w:num w:numId="53">
    <w:abstractNumId w:val="16"/>
  </w:num>
  <w:num w:numId="54">
    <w:abstractNumId w:val="57"/>
  </w:num>
  <w:num w:numId="55">
    <w:abstractNumId w:val="47"/>
  </w:num>
  <w:num w:numId="56">
    <w:abstractNumId w:val="28"/>
  </w:num>
  <w:num w:numId="57">
    <w:abstractNumId w:val="18"/>
  </w:num>
  <w:num w:numId="58">
    <w:abstractNumId w:val="53"/>
  </w:num>
  <w:num w:numId="59">
    <w:abstractNumId w:val="20"/>
  </w:num>
  <w:num w:numId="60">
    <w:abstractNumId w:val="35"/>
  </w:num>
  <w:num w:numId="61">
    <w:abstractNumId w:val="55"/>
  </w:num>
  <w:num w:numId="62">
    <w:abstractNumId w:val="52"/>
  </w:num>
  <w:num w:numId="63">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57AF"/>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E75EC"/>
    <w:rsid w:val="000F0B45"/>
    <w:rsid w:val="000F367E"/>
    <w:rsid w:val="000F603C"/>
    <w:rsid w:val="00101B7D"/>
    <w:rsid w:val="00101D44"/>
    <w:rsid w:val="00104749"/>
    <w:rsid w:val="00107341"/>
    <w:rsid w:val="00107C03"/>
    <w:rsid w:val="00110121"/>
    <w:rsid w:val="00110348"/>
    <w:rsid w:val="00110BBC"/>
    <w:rsid w:val="001119E7"/>
    <w:rsid w:val="00116B68"/>
    <w:rsid w:val="00125479"/>
    <w:rsid w:val="00127F9D"/>
    <w:rsid w:val="00130E22"/>
    <w:rsid w:val="00131E5B"/>
    <w:rsid w:val="00134CE3"/>
    <w:rsid w:val="00135767"/>
    <w:rsid w:val="00135DB8"/>
    <w:rsid w:val="001366B2"/>
    <w:rsid w:val="00136716"/>
    <w:rsid w:val="001369CF"/>
    <w:rsid w:val="00136E98"/>
    <w:rsid w:val="001378F0"/>
    <w:rsid w:val="00137B6B"/>
    <w:rsid w:val="00140031"/>
    <w:rsid w:val="00142CB8"/>
    <w:rsid w:val="00144AF7"/>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62DF"/>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6DA0"/>
    <w:rsid w:val="001B7890"/>
    <w:rsid w:val="001C0007"/>
    <w:rsid w:val="001C1ABB"/>
    <w:rsid w:val="001C2C87"/>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724"/>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5C4D"/>
    <w:rsid w:val="002E6658"/>
    <w:rsid w:val="002E761F"/>
    <w:rsid w:val="002F08BF"/>
    <w:rsid w:val="002F2443"/>
    <w:rsid w:val="002F2C0B"/>
    <w:rsid w:val="002F2C8A"/>
    <w:rsid w:val="002F3759"/>
    <w:rsid w:val="002F5452"/>
    <w:rsid w:val="002F59F5"/>
    <w:rsid w:val="002F60D8"/>
    <w:rsid w:val="002F750D"/>
    <w:rsid w:val="00301457"/>
    <w:rsid w:val="00302B24"/>
    <w:rsid w:val="00302D16"/>
    <w:rsid w:val="00302D4E"/>
    <w:rsid w:val="00305D54"/>
    <w:rsid w:val="0030744C"/>
    <w:rsid w:val="0031038A"/>
    <w:rsid w:val="0031447A"/>
    <w:rsid w:val="00315BBC"/>
    <w:rsid w:val="0031733F"/>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4BCD"/>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108E"/>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134"/>
    <w:rsid w:val="007805C3"/>
    <w:rsid w:val="00781FEF"/>
    <w:rsid w:val="00783E33"/>
    <w:rsid w:val="00786CD6"/>
    <w:rsid w:val="007918E6"/>
    <w:rsid w:val="0079286A"/>
    <w:rsid w:val="007946D9"/>
    <w:rsid w:val="00794983"/>
    <w:rsid w:val="007949DF"/>
    <w:rsid w:val="00796EEC"/>
    <w:rsid w:val="007A3762"/>
    <w:rsid w:val="007A6784"/>
    <w:rsid w:val="007B0D77"/>
    <w:rsid w:val="007B0DAF"/>
    <w:rsid w:val="007B11A8"/>
    <w:rsid w:val="007B278A"/>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3542"/>
    <w:rsid w:val="007D4DD9"/>
    <w:rsid w:val="007D5A7E"/>
    <w:rsid w:val="007D70E8"/>
    <w:rsid w:val="007E01A7"/>
    <w:rsid w:val="007E1166"/>
    <w:rsid w:val="007E2F04"/>
    <w:rsid w:val="007E3C6E"/>
    <w:rsid w:val="007E3FC8"/>
    <w:rsid w:val="007E5DCD"/>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777FF"/>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1F50"/>
    <w:rsid w:val="008C336B"/>
    <w:rsid w:val="008C3471"/>
    <w:rsid w:val="008D1DC8"/>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36382"/>
    <w:rsid w:val="00936B01"/>
    <w:rsid w:val="00937F03"/>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208"/>
    <w:rsid w:val="009717A2"/>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486B"/>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1E11"/>
    <w:rsid w:val="00A82F26"/>
    <w:rsid w:val="00A8315F"/>
    <w:rsid w:val="00A84492"/>
    <w:rsid w:val="00A85A9F"/>
    <w:rsid w:val="00A862D0"/>
    <w:rsid w:val="00A86FF3"/>
    <w:rsid w:val="00A87575"/>
    <w:rsid w:val="00A91DBC"/>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869D1"/>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E772F"/>
    <w:rsid w:val="00CF4498"/>
    <w:rsid w:val="00CF464B"/>
    <w:rsid w:val="00D012ED"/>
    <w:rsid w:val="00D03434"/>
    <w:rsid w:val="00D036B0"/>
    <w:rsid w:val="00D03BA7"/>
    <w:rsid w:val="00D046EF"/>
    <w:rsid w:val="00D04F1F"/>
    <w:rsid w:val="00D07BE7"/>
    <w:rsid w:val="00D1133E"/>
    <w:rsid w:val="00D121AC"/>
    <w:rsid w:val="00D128C5"/>
    <w:rsid w:val="00D141A6"/>
    <w:rsid w:val="00D24488"/>
    <w:rsid w:val="00D263AB"/>
    <w:rsid w:val="00D2738F"/>
    <w:rsid w:val="00D27BF8"/>
    <w:rsid w:val="00D27DC4"/>
    <w:rsid w:val="00D330D7"/>
    <w:rsid w:val="00D33997"/>
    <w:rsid w:val="00D3665D"/>
    <w:rsid w:val="00D36BC6"/>
    <w:rsid w:val="00D408E8"/>
    <w:rsid w:val="00D41B60"/>
    <w:rsid w:val="00D4448F"/>
    <w:rsid w:val="00D44B9B"/>
    <w:rsid w:val="00D45B64"/>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A683A"/>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001"/>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2FB5"/>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2C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75D3"/>
    <w:rsid w:val="00F80BB8"/>
    <w:rsid w:val="00F83B9A"/>
    <w:rsid w:val="00F844D7"/>
    <w:rsid w:val="00F85B6D"/>
    <w:rsid w:val="00F86A29"/>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B2B29"/>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7882/45589" TargetMode="External"/><Relationship Id="rId13" Type="http://schemas.openxmlformats.org/officeDocument/2006/relationships/hyperlink" Target="http://dx.doi.org/10.17882/45589"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155/51995"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oi.org/10.13155/40879" TargetMode="External"/><Relationship Id="rId20" Type="http://schemas.openxmlformats.org/officeDocument/2006/relationships/hyperlink" Target="http://topex.ucsd.edu/WWW_html/srtm30_plu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3155/33951" TargetMode="External"/><Relationship Id="rId23" Type="http://schemas.openxmlformats.org/officeDocument/2006/relationships/hyperlink" Target="http://usgodae.org/pub/outgoing/argo/etc/FileCheck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odc.ac.uk/data/open_download/gebco/gebco_2020/zi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3155/29825" TargetMode="External"/><Relationship Id="rId22" Type="http://schemas.openxmlformats.org/officeDocument/2006/relationships/hyperlink" Target="http://www.argodatamgt.org/Documentation"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9BEFA-963E-4192-92E0-97B5441E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1781</TotalTime>
  <Pages>43</Pages>
  <Words>11097</Words>
  <Characters>61038</Characters>
  <Application>Microsoft Office Word</Application>
  <DocSecurity>0</DocSecurity>
  <Lines>508</Lines>
  <Paragraphs>143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131</cp:revision>
  <cp:lastPrinted>2016-09-19T12:51:00Z</cp:lastPrinted>
  <dcterms:created xsi:type="dcterms:W3CDTF">2015-11-03T19:11:00Z</dcterms:created>
  <dcterms:modified xsi:type="dcterms:W3CDTF">2021-09-07T09:49:00Z</dcterms:modified>
</cp:coreProperties>
</file>